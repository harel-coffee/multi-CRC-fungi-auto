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34F15" w14:textId="1E9D4EED" w:rsidR="00A44FBD" w:rsidRPr="00F331C9" w:rsidRDefault="00A44FBD" w:rsidP="00F331C9">
      <w:pPr>
        <w:spacing w:line="480" w:lineRule="auto"/>
        <w:jc w:val="center"/>
        <w:rPr>
          <w:ins w:id="1" w:author="LIN, Yufeng" w:date="2021-10-07T10:22:00Z"/>
          <w:rFonts w:ascii="Times New Roman" w:hAnsi="Times New Roman" w:cs="Times New Roman"/>
          <w:b/>
          <w:bCs/>
          <w:sz w:val="24"/>
          <w:szCs w:val="24"/>
        </w:rPr>
      </w:pPr>
      <w:ins w:id="2" w:author="LIN, Yufeng" w:date="2021-09-21T14:29:00Z">
        <w:r w:rsidRPr="00F331C9">
          <w:rPr>
            <w:rFonts w:ascii="Times New Roman" w:hAnsi="Times New Roman" w:cs="Times New Roman"/>
            <w:b/>
            <w:bCs/>
            <w:sz w:val="24"/>
            <w:szCs w:val="24"/>
            <w:rPrChange w:id="3" w:author="LIN, Yufeng" w:date="2021-10-07T10:22:00Z">
              <w:rPr>
                <w:b/>
                <w:bCs/>
                <w:sz w:val="32"/>
                <w:szCs w:val="32"/>
              </w:rPr>
            </w:rPrChange>
          </w:rPr>
          <w:t>Multi-cohort fecal metagenomic analysis reveals</w:t>
        </w:r>
      </w:ins>
      <w:ins w:id="4" w:author="LIN, Yufeng" w:date="2021-10-07T10:23:00Z">
        <w:r w:rsidR="00E81CE7" w:rsidRPr="00F331C9">
          <w:rPr>
            <w:rFonts w:ascii="Times New Roman" w:hAnsi="Times New Roman" w:cs="Times New Roman"/>
            <w:b/>
            <w:bCs/>
            <w:sz w:val="24"/>
            <w:szCs w:val="24"/>
          </w:rPr>
          <w:t xml:space="preserve"> the altered fungal signatures in colorectal cancer</w:t>
        </w:r>
      </w:ins>
      <w:ins w:id="5" w:author="LIN, Yufeng" w:date="2021-09-21T14:29:00Z">
        <w:r w:rsidRPr="00F331C9">
          <w:rPr>
            <w:rFonts w:ascii="Times New Roman" w:hAnsi="Times New Roman" w:cs="Times New Roman"/>
            <w:b/>
            <w:bCs/>
            <w:sz w:val="24"/>
            <w:szCs w:val="24"/>
            <w:rPrChange w:id="6" w:author="LIN, Yufeng" w:date="2021-10-07T10:22:00Z">
              <w:rPr>
                <w:b/>
                <w:bCs/>
                <w:sz w:val="32"/>
                <w:szCs w:val="32"/>
              </w:rPr>
            </w:rPrChange>
          </w:rPr>
          <w:t xml:space="preserve"> </w:t>
        </w:r>
      </w:ins>
      <w:ins w:id="7" w:author="LIN, Yufeng" w:date="2021-10-07T10:23:00Z">
        <w:r w:rsidR="00E81CE7" w:rsidRPr="00F331C9">
          <w:rPr>
            <w:rFonts w:ascii="Times New Roman" w:hAnsi="Times New Roman" w:cs="Times New Roman"/>
            <w:b/>
            <w:bCs/>
            <w:sz w:val="24"/>
            <w:szCs w:val="24"/>
          </w:rPr>
          <w:t xml:space="preserve">and </w:t>
        </w:r>
      </w:ins>
      <w:ins w:id="8" w:author="LIN, Yufeng" w:date="2021-09-21T14:29:00Z">
        <w:r w:rsidRPr="00F331C9">
          <w:rPr>
            <w:rFonts w:ascii="Times New Roman" w:hAnsi="Times New Roman" w:cs="Times New Roman"/>
            <w:b/>
            <w:bCs/>
            <w:sz w:val="24"/>
            <w:szCs w:val="24"/>
            <w:rPrChange w:id="9" w:author="LIN, Yufeng" w:date="2021-10-07T10:22:00Z">
              <w:rPr>
                <w:b/>
                <w:bCs/>
                <w:sz w:val="32"/>
                <w:szCs w:val="32"/>
              </w:rPr>
            </w:rPrChange>
          </w:rPr>
          <w:t xml:space="preserve">the carcinogenic potential of </w:t>
        </w:r>
        <w:r w:rsidRPr="00F331C9">
          <w:rPr>
            <w:rFonts w:ascii="Times New Roman" w:hAnsi="Times New Roman" w:cs="Times New Roman"/>
            <w:b/>
            <w:bCs/>
            <w:i/>
            <w:iCs/>
            <w:sz w:val="24"/>
            <w:szCs w:val="24"/>
            <w:rPrChange w:id="10" w:author="LIN, Yufeng" w:date="2021-10-07T10:22:00Z">
              <w:rPr>
                <w:b/>
                <w:bCs/>
                <w:sz w:val="32"/>
                <w:szCs w:val="32"/>
              </w:rPr>
            </w:rPrChange>
          </w:rPr>
          <w:t xml:space="preserve">Aspergillus rambellii </w:t>
        </w:r>
      </w:ins>
    </w:p>
    <w:p w14:paraId="70C385A9" w14:textId="77777777" w:rsidR="00036E91" w:rsidRDefault="00036E91" w:rsidP="00036E91">
      <w:pPr>
        <w:widowControl/>
        <w:spacing w:line="480" w:lineRule="auto"/>
        <w:rPr>
          <w:rFonts w:ascii="Times New Roman" w:hAnsi="Times New Roman" w:cs="Times New Roman"/>
          <w:b/>
          <w:bCs/>
          <w:sz w:val="24"/>
          <w:szCs w:val="24"/>
        </w:rPr>
      </w:pPr>
    </w:p>
    <w:p w14:paraId="6400D611" w14:textId="75FD048A" w:rsidR="00B666A6"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b/>
          <w:bCs/>
          <w:sz w:val="20"/>
          <w:szCs w:val="20"/>
        </w:rPr>
        <w:t xml:space="preserve">Yufeng </w:t>
      </w:r>
      <w:r w:rsidR="00A84873" w:rsidRPr="00A84873">
        <w:rPr>
          <w:rFonts w:ascii="Times New Roman" w:hAnsi="Times New Roman" w:cs="Times New Roman"/>
          <w:b/>
          <w:bCs/>
          <w:sz w:val="20"/>
          <w:szCs w:val="20"/>
        </w:rPr>
        <w:t>LIN</w:t>
      </w:r>
      <w:r w:rsidR="00A84873" w:rsidRPr="00A84873">
        <w:rPr>
          <w:rFonts w:ascii="Times New Roman" w:hAnsi="Times New Roman" w:cs="Times New Roman"/>
          <w:sz w:val="20"/>
          <w:szCs w:val="20"/>
        </w:rPr>
        <w:t>,</w:t>
      </w:r>
      <w:r w:rsidRPr="00A84873">
        <w:rPr>
          <w:rFonts w:ascii="Times New Roman" w:hAnsi="Times New Roman" w:cs="Times New Roman"/>
          <w:sz w:val="20"/>
          <w:szCs w:val="20"/>
        </w:rPr>
        <w:t xml:space="preserve"> study design, dry lab analysis, wet lab validation, and written.</w:t>
      </w:r>
    </w:p>
    <w:p w14:paraId="39FFD2C3" w14:textId="076E9B57"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hint="eastAsia"/>
          <w:b/>
          <w:bCs/>
          <w:sz w:val="20"/>
          <w:szCs w:val="20"/>
        </w:rPr>
        <w:t>W</w:t>
      </w:r>
      <w:r w:rsidRPr="00A84873">
        <w:rPr>
          <w:rFonts w:ascii="Times New Roman" w:hAnsi="Times New Roman" w:cs="Times New Roman"/>
          <w:b/>
          <w:bCs/>
          <w:sz w:val="20"/>
          <w:szCs w:val="20"/>
        </w:rPr>
        <w:t xml:space="preserve">et Lab: </w:t>
      </w:r>
      <w:proofErr w:type="spellStart"/>
      <w:r w:rsidRPr="00A84873">
        <w:rPr>
          <w:rFonts w:ascii="Times New Roman" w:hAnsi="Times New Roman" w:cs="Times New Roman"/>
          <w:sz w:val="20"/>
          <w:szCs w:val="20"/>
        </w:rPr>
        <w:t>Yali</w:t>
      </w:r>
      <w:proofErr w:type="spellEnd"/>
      <w:r w:rsidRPr="00A84873">
        <w:rPr>
          <w:rFonts w:ascii="Times New Roman" w:hAnsi="Times New Roman" w:cs="Times New Roman"/>
          <w:sz w:val="20"/>
          <w:szCs w:val="20"/>
        </w:rPr>
        <w:t xml:space="preserve"> Liu, Jason Kang</w:t>
      </w:r>
      <w:r w:rsidR="00A84873" w:rsidRPr="00A84873">
        <w:rPr>
          <w:rFonts w:ascii="Times New Roman" w:hAnsi="Times New Roman" w:cs="Times New Roman"/>
          <w:sz w:val="20"/>
          <w:szCs w:val="20"/>
        </w:rPr>
        <w:t>, Thomas Kwong.</w:t>
      </w:r>
    </w:p>
    <w:p w14:paraId="4A1E969A" w14:textId="394A0E41"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hint="eastAsia"/>
          <w:b/>
          <w:bCs/>
          <w:sz w:val="20"/>
          <w:szCs w:val="20"/>
        </w:rPr>
        <w:t>D</w:t>
      </w:r>
      <w:r w:rsidRPr="00A84873">
        <w:rPr>
          <w:rFonts w:ascii="Times New Roman" w:hAnsi="Times New Roman" w:cs="Times New Roman"/>
          <w:b/>
          <w:bCs/>
          <w:sz w:val="20"/>
          <w:szCs w:val="20"/>
        </w:rPr>
        <w:t>ry Lab:</w:t>
      </w:r>
      <w:r w:rsidRPr="00A84873">
        <w:rPr>
          <w:rFonts w:ascii="Times New Roman" w:hAnsi="Times New Roman" w:cs="Times New Roman"/>
          <w:sz w:val="20"/>
          <w:szCs w:val="20"/>
        </w:rPr>
        <w:t xml:space="preserve"> </w:t>
      </w:r>
      <w:proofErr w:type="spellStart"/>
      <w:r w:rsidRPr="00A84873">
        <w:rPr>
          <w:rFonts w:ascii="Times New Roman" w:hAnsi="Times New Roman" w:cs="Times New Roman"/>
          <w:sz w:val="20"/>
          <w:szCs w:val="20"/>
        </w:rPr>
        <w:t>Yiwei</w:t>
      </w:r>
      <w:proofErr w:type="spellEnd"/>
      <w:r w:rsidRPr="00A84873">
        <w:rPr>
          <w:rFonts w:ascii="Times New Roman" w:hAnsi="Times New Roman" w:cs="Times New Roman"/>
          <w:sz w:val="20"/>
          <w:szCs w:val="20"/>
        </w:rPr>
        <w:t xml:space="preserve"> Wang (SBS, CUHK), Han Jing (Med-X, XJTU), Changan Liu, Weixin Liu, SK, </w:t>
      </w:r>
      <w:proofErr w:type="spellStart"/>
      <w:r w:rsidRPr="00A84873">
        <w:rPr>
          <w:rFonts w:ascii="Times New Roman" w:hAnsi="Times New Roman" w:cs="Times New Roman"/>
          <w:sz w:val="20"/>
          <w:szCs w:val="20"/>
        </w:rPr>
        <w:t>Yanqiang</w:t>
      </w:r>
      <w:proofErr w:type="spellEnd"/>
      <w:r w:rsidRPr="00A84873">
        <w:rPr>
          <w:rFonts w:ascii="Times New Roman" w:hAnsi="Times New Roman" w:cs="Times New Roman"/>
          <w:sz w:val="20"/>
          <w:szCs w:val="20"/>
        </w:rPr>
        <w:t xml:space="preserve"> Ding</w:t>
      </w:r>
      <w:r w:rsidR="00A84873" w:rsidRPr="00A84873">
        <w:rPr>
          <w:rFonts w:ascii="Times New Roman" w:hAnsi="Times New Roman" w:cs="Times New Roman"/>
          <w:sz w:val="20"/>
          <w:szCs w:val="20"/>
        </w:rPr>
        <w:t>.</w:t>
      </w:r>
    </w:p>
    <w:p w14:paraId="3D819617" w14:textId="10B291D9"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b/>
          <w:bCs/>
          <w:sz w:val="20"/>
          <w:szCs w:val="20"/>
        </w:rPr>
        <w:t>Manuscript revision:</w:t>
      </w:r>
      <w:r w:rsidRPr="00A84873">
        <w:rPr>
          <w:rFonts w:ascii="Times New Roman" w:hAnsi="Times New Roman" w:cs="Times New Roman"/>
          <w:sz w:val="20"/>
          <w:szCs w:val="20"/>
        </w:rPr>
        <w:t xml:space="preserve"> Nick Ding</w:t>
      </w:r>
      <w:r w:rsidR="00A84873" w:rsidRPr="00A84873">
        <w:rPr>
          <w:rFonts w:ascii="Times New Roman" w:hAnsi="Times New Roman" w:cs="Times New Roman"/>
          <w:sz w:val="20"/>
          <w:szCs w:val="20"/>
        </w:rPr>
        <w:t>, Thomas Kwong</w:t>
      </w:r>
      <w:r w:rsidRPr="00A84873">
        <w:rPr>
          <w:rFonts w:ascii="Times New Roman" w:hAnsi="Times New Roman" w:cs="Times New Roman"/>
          <w:sz w:val="20"/>
          <w:szCs w:val="20"/>
        </w:rPr>
        <w:t>, Harry Lau.</w:t>
      </w:r>
    </w:p>
    <w:p w14:paraId="659B228A" w14:textId="54253E73" w:rsidR="00036E91" w:rsidRPr="00A84873" w:rsidRDefault="00036E91" w:rsidP="00036E91">
      <w:pPr>
        <w:widowControl/>
        <w:spacing w:line="480" w:lineRule="auto"/>
        <w:rPr>
          <w:rFonts w:ascii="Times New Roman" w:hAnsi="Times New Roman" w:cs="Times New Roman"/>
          <w:sz w:val="20"/>
          <w:szCs w:val="20"/>
        </w:rPr>
      </w:pPr>
      <w:r w:rsidRPr="00A84873">
        <w:rPr>
          <w:rFonts w:ascii="Times New Roman" w:hAnsi="Times New Roman" w:cs="Times New Roman"/>
          <w:sz w:val="20"/>
          <w:szCs w:val="20"/>
        </w:rPr>
        <w:t>Bisi, Sunny Wong, Jun Yu</w:t>
      </w:r>
    </w:p>
    <w:p w14:paraId="0B88EB0B" w14:textId="77777777" w:rsidR="00036E91" w:rsidRPr="00F331C9" w:rsidRDefault="00036E91" w:rsidP="00036E91">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14:paraId="56171883" w14:textId="099986C2" w:rsidR="006B5B90" w:rsidRPr="00F331C9" w:rsidRDefault="006B5B90" w:rsidP="00036E91">
      <w:pPr>
        <w:widowControl/>
        <w:rPr>
          <w:ins w:id="11" w:author="LIN, Yufeng" w:date="2021-09-21T14:28:00Z"/>
          <w:rFonts w:ascii="Times New Roman" w:hAnsi="Times New Roman" w:cs="Times New Roman"/>
          <w:sz w:val="24"/>
          <w:szCs w:val="24"/>
          <w:rPrChange w:id="12" w:author="LIN, Yufeng" w:date="2021-10-07T10:22:00Z">
            <w:rPr>
              <w:ins w:id="13" w:author="LIN, Yufeng" w:date="2021-09-21T14:28:00Z"/>
              <w:sz w:val="32"/>
              <w:szCs w:val="32"/>
            </w:rPr>
          </w:rPrChange>
        </w:rPr>
      </w:pPr>
    </w:p>
    <w:p w14:paraId="5035EB16" w14:textId="77777777" w:rsidR="00036E91" w:rsidRDefault="00036E91">
      <w:pPr>
        <w:widowControl/>
        <w:jc w:val="left"/>
        <w:rPr>
          <w:rFonts w:ascii="Times New Roman" w:hAnsi="Times New Roman" w:cs="Times New Roman"/>
          <w:b/>
          <w:bCs/>
          <w:kern w:val="44"/>
          <w:sz w:val="24"/>
          <w:szCs w:val="24"/>
          <w:u w:val="single"/>
        </w:rPr>
      </w:pPr>
      <w:r>
        <w:rPr>
          <w:rFonts w:ascii="Times New Roman" w:hAnsi="Times New Roman" w:cs="Times New Roman"/>
          <w:sz w:val="24"/>
          <w:szCs w:val="24"/>
        </w:rPr>
        <w:br w:type="page"/>
      </w:r>
    </w:p>
    <w:p w14:paraId="712F46EF" w14:textId="41C8D23B" w:rsidR="00192D58" w:rsidRPr="00F331C9" w:rsidRDefault="00D9531B">
      <w:pPr>
        <w:pStyle w:val="title10831"/>
        <w:spacing w:line="480" w:lineRule="auto"/>
        <w:jc w:val="left"/>
        <w:rPr>
          <w:rFonts w:ascii="Times New Roman" w:hAnsi="Times New Roman" w:cs="Times New Roman"/>
          <w:sz w:val="24"/>
          <w:szCs w:val="24"/>
          <w:rPrChange w:id="14" w:author="LIN, Yufeng" w:date="2021-10-07T10:22:00Z">
            <w:rPr/>
          </w:rPrChange>
        </w:rPr>
        <w:pPrChange w:id="15" w:author="LIN, Yufeng" w:date="2021-10-07T10:20:00Z">
          <w:pPr>
            <w:pStyle w:val="title10831"/>
          </w:pPr>
        </w:pPrChange>
      </w:pPr>
      <w:r w:rsidRPr="00F331C9">
        <w:rPr>
          <w:rFonts w:ascii="Times New Roman" w:hAnsi="Times New Roman" w:cs="Times New Roman"/>
          <w:sz w:val="24"/>
          <w:szCs w:val="24"/>
          <w:rPrChange w:id="16" w:author="LIN, Yufeng" w:date="2021-10-07T10:22:00Z">
            <w:rPr/>
          </w:rPrChange>
        </w:rPr>
        <w:lastRenderedPageBreak/>
        <w:t>Introduction</w:t>
      </w:r>
    </w:p>
    <w:p w14:paraId="58CE8D48" w14:textId="77777777" w:rsidR="0070227E" w:rsidRPr="00F331C9" w:rsidRDefault="00D9531B" w:rsidP="00F331C9">
      <w:pPr>
        <w:spacing w:line="480" w:lineRule="auto"/>
        <w:rPr>
          <w:ins w:id="17" w:author="nick ting" w:date="2021-10-04T21:21:00Z"/>
          <w:rFonts w:ascii="Times New Roman" w:hAnsi="Times New Roman" w:cs="Times New Roman"/>
          <w:sz w:val="24"/>
          <w:szCs w:val="24"/>
          <w:rPrChange w:id="18" w:author="LIN, Yufeng" w:date="2021-10-07T10:22:00Z">
            <w:rPr>
              <w:ins w:id="19" w:author="nick ting" w:date="2021-10-04T21:21:00Z"/>
              <w:rFonts w:ascii="Times New Roman" w:hAnsi="Times New Roman" w:cs="Times New Roman"/>
              <w:sz w:val="22"/>
            </w:rPr>
          </w:rPrChange>
        </w:rPr>
      </w:pPr>
      <w:r w:rsidRPr="00F331C9">
        <w:rPr>
          <w:rFonts w:ascii="Times New Roman" w:hAnsi="Times New Roman" w:cs="Times New Roman"/>
          <w:sz w:val="24"/>
          <w:szCs w:val="24"/>
          <w:rPrChange w:id="20" w:author="LIN, Yufeng" w:date="2021-10-07T10:22:00Z">
            <w:rPr>
              <w:rFonts w:ascii="Times New Roman" w:hAnsi="Times New Roman" w:cs="Times New Roman"/>
              <w:sz w:val="22"/>
            </w:rPr>
          </w:rPrChange>
        </w:rPr>
        <w:t xml:space="preserve">Colorectal cancer </w:t>
      </w:r>
      <w:r w:rsidR="002F5B96" w:rsidRPr="00F331C9">
        <w:rPr>
          <w:rFonts w:ascii="Times New Roman" w:hAnsi="Times New Roman" w:cs="Times New Roman"/>
          <w:sz w:val="24"/>
          <w:szCs w:val="24"/>
          <w:rPrChange w:id="21" w:author="LIN, Yufeng" w:date="2021-10-07T10:22:00Z">
            <w:rPr>
              <w:rFonts w:ascii="Times New Roman" w:hAnsi="Times New Roman" w:cs="Times New Roman"/>
              <w:sz w:val="22"/>
            </w:rPr>
          </w:rPrChange>
        </w:rPr>
        <w:t xml:space="preserve">(CRC) </w:t>
      </w:r>
      <w:r w:rsidRPr="00F331C9">
        <w:rPr>
          <w:rFonts w:ascii="Times New Roman" w:hAnsi="Times New Roman" w:cs="Times New Roman"/>
          <w:sz w:val="24"/>
          <w:szCs w:val="24"/>
          <w:rPrChange w:id="22" w:author="LIN, Yufeng" w:date="2021-10-07T10:22:00Z">
            <w:rPr>
              <w:rFonts w:ascii="Times New Roman" w:hAnsi="Times New Roman" w:cs="Times New Roman"/>
              <w:sz w:val="22"/>
            </w:rPr>
          </w:rPrChange>
        </w:rPr>
        <w:t xml:space="preserve">is the third most common </w:t>
      </w:r>
      <w:del w:id="23" w:author="Thomas Kwong" w:date="2021-09-12T13:00:00Z">
        <w:r w:rsidRPr="00F331C9" w:rsidDel="00E46F05">
          <w:rPr>
            <w:rFonts w:ascii="Times New Roman" w:hAnsi="Times New Roman" w:cs="Times New Roman"/>
            <w:sz w:val="24"/>
            <w:szCs w:val="24"/>
            <w:rPrChange w:id="24" w:author="LIN, Yufeng" w:date="2021-10-07T10:22:00Z">
              <w:rPr>
                <w:rFonts w:ascii="Times New Roman" w:hAnsi="Times New Roman" w:cs="Times New Roman"/>
                <w:sz w:val="22"/>
              </w:rPr>
            </w:rPrChange>
          </w:rPr>
          <w:delText xml:space="preserve">non-sex-specific </w:delText>
        </w:r>
      </w:del>
      <w:r w:rsidRPr="00F331C9">
        <w:rPr>
          <w:rFonts w:ascii="Times New Roman" w:hAnsi="Times New Roman" w:cs="Times New Roman"/>
          <w:sz w:val="24"/>
          <w:szCs w:val="24"/>
          <w:rPrChange w:id="25" w:author="LIN, Yufeng" w:date="2021-10-07T10:22:00Z">
            <w:rPr>
              <w:rFonts w:ascii="Times New Roman" w:hAnsi="Times New Roman" w:cs="Times New Roman"/>
              <w:sz w:val="22"/>
            </w:rPr>
          </w:rPrChange>
        </w:rPr>
        <w:t>cancer and</w:t>
      </w:r>
      <w:ins w:id="26" w:author="Thomas Kwong" w:date="2021-09-12T13:01:00Z">
        <w:r w:rsidR="00E46F05" w:rsidRPr="00F331C9">
          <w:rPr>
            <w:rFonts w:ascii="Times New Roman" w:hAnsi="Times New Roman" w:cs="Times New Roman"/>
            <w:sz w:val="24"/>
            <w:szCs w:val="24"/>
            <w:rPrChange w:id="27" w:author="LIN, Yufeng" w:date="2021-10-07T10:22:00Z">
              <w:rPr>
                <w:rFonts w:ascii="Times New Roman" w:hAnsi="Times New Roman" w:cs="Times New Roman"/>
                <w:sz w:val="22"/>
              </w:rPr>
            </w:rPrChange>
          </w:rPr>
          <w:t xml:space="preserve"> has </w:t>
        </w:r>
      </w:ins>
      <w:del w:id="28" w:author="Thomas Kwong" w:date="2021-09-12T13:01:00Z">
        <w:r w:rsidRPr="00F331C9" w:rsidDel="00E46F05">
          <w:rPr>
            <w:rFonts w:ascii="Times New Roman" w:hAnsi="Times New Roman" w:cs="Times New Roman"/>
            <w:sz w:val="24"/>
            <w:szCs w:val="24"/>
            <w:rPrChange w:id="29" w:author="LIN, Yufeng" w:date="2021-10-07T10:22:00Z">
              <w:rPr>
                <w:rFonts w:ascii="Times New Roman" w:hAnsi="Times New Roman" w:cs="Times New Roman"/>
                <w:sz w:val="22"/>
              </w:rPr>
            </w:rPrChange>
          </w:rPr>
          <w:delText xml:space="preserve"> is responsible for </w:delText>
        </w:r>
      </w:del>
      <w:r w:rsidRPr="00F331C9">
        <w:rPr>
          <w:rFonts w:ascii="Times New Roman" w:hAnsi="Times New Roman" w:cs="Times New Roman"/>
          <w:sz w:val="24"/>
          <w:szCs w:val="24"/>
          <w:rPrChange w:id="30" w:author="LIN, Yufeng" w:date="2021-10-07T10:22:00Z">
            <w:rPr>
              <w:rFonts w:ascii="Times New Roman" w:hAnsi="Times New Roman" w:cs="Times New Roman"/>
              <w:sz w:val="22"/>
            </w:rPr>
          </w:rPrChange>
        </w:rPr>
        <w:t>the second-highest mortality rate after lung cancer</w:t>
      </w:r>
      <w:ins w:id="31" w:author="Thomas Kwong" w:date="2021-09-22T17:26:00Z">
        <w:r w:rsidR="009659EB" w:rsidRPr="00F331C9">
          <w:rPr>
            <w:rFonts w:ascii="Times New Roman" w:hAnsi="Times New Roman" w:cs="Times New Roman"/>
            <w:sz w:val="24"/>
            <w:szCs w:val="24"/>
            <w:rPrChange w:id="32" w:author="LIN, Yufeng" w:date="2021-10-07T10:22:00Z">
              <w:rPr>
                <w:rFonts w:ascii="Times New Roman" w:hAnsi="Times New Roman" w:cs="Times New Roman"/>
                <w:sz w:val="22"/>
              </w:rPr>
            </w:rPrChange>
          </w:rPr>
          <w:t xml:space="preserve"> </w:t>
        </w:r>
      </w:ins>
      <w:ins w:id="33" w:author="Thomas Kwong" w:date="2021-09-22T17:27:00Z">
        <w:r w:rsidR="009659EB" w:rsidRPr="00F331C9">
          <w:rPr>
            <w:rFonts w:ascii="Times New Roman" w:hAnsi="Times New Roman" w:cs="Times New Roman"/>
            <w:sz w:val="24"/>
            <w:szCs w:val="24"/>
            <w:rPrChange w:id="34" w:author="LIN, Yufeng" w:date="2021-10-07T10:22:00Z">
              <w:rPr>
                <w:rFonts w:ascii="Times New Roman" w:hAnsi="Times New Roman" w:cs="Times New Roman"/>
                <w:sz w:val="22"/>
              </w:rPr>
            </w:rPrChange>
          </w:rPr>
          <w:t>globally</w:t>
        </w:r>
        <w:del w:id="35" w:author="nick ting" w:date="2021-10-04T21:11:00Z">
          <w:r w:rsidR="009659EB" w:rsidRPr="00F331C9" w:rsidDel="006716FA">
            <w:rPr>
              <w:rFonts w:ascii="Times New Roman" w:hAnsi="Times New Roman" w:cs="Times New Roman"/>
              <w:sz w:val="24"/>
              <w:szCs w:val="24"/>
              <w:rPrChange w:id="36" w:author="LIN, Yufeng" w:date="2021-10-07T10:22:00Z">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id="37" w:author="LIN, Yufeng" w:date="2021-10-07T10:22:00Z">
            <w:rPr>
              <w:rFonts w:ascii="Times New Roman" w:hAnsi="Times New Roman" w:cs="Times New Roman"/>
              <w:sz w:val="22"/>
            </w:rPr>
          </w:rPrChange>
        </w:rPr>
        <w:fldChar w:fldCharType="begin"/>
      </w:r>
      <w:r w:rsidR="00D7106E" w:rsidRPr="00F331C9">
        <w:rPr>
          <w:rFonts w:ascii="Times New Roman" w:hAnsi="Times New Roman" w:cs="Times New Roman"/>
          <w:sz w:val="24"/>
          <w:szCs w:val="24"/>
          <w:rPrChange w:id="38" w:author="LIN, Yufeng" w:date="2021-10-07T10:22:00Z">
            <w:rPr>
              <w:rFonts w:ascii="Times New Roman" w:hAnsi="Times New Roman" w:cs="Times New Roman"/>
              <w:sz w:val="22"/>
            </w:rPr>
          </w:rPrChange>
        </w:rPr>
        <w:instrText xml:space="preserve"> ADDIN ZOTERO_ITEM CSL_CITATION {"citationID":"fWrvWvA2","properties":{"formattedCitation":"\\super 1,2\\nosupersub{}","plainCitation":"1,2","noteIndex":0},"citationItems":[{"id":448,"uris":["http://zotero.org/users/7908919/items/2GD3XBXK"],"uri":["http://zotero.org/users/7908919/items/2GD3XBXK"],"itemData":{"id":448,"type":"article-journal","abstract":"Estimates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F331C9">
        <w:rPr>
          <w:rFonts w:ascii="Times New Roman" w:hAnsi="Times New Roman" w:cs="Times New Roman"/>
          <w:sz w:val="24"/>
          <w:szCs w:val="24"/>
          <w:rPrChange w:id="39" w:author="LIN, Yufeng" w:date="2021-10-07T10:22:00Z">
            <w:rPr>
              <w:rFonts w:ascii="Times New Roman" w:hAnsi="Times New Roman" w:cs="Times New Roman"/>
              <w:sz w:val="22"/>
            </w:rPr>
          </w:rPrChange>
        </w:rPr>
        <w:fldChar w:fldCharType="separate"/>
      </w:r>
      <w:r w:rsidR="00D7106E" w:rsidRPr="00F331C9">
        <w:rPr>
          <w:rFonts w:ascii="Times New Roman" w:hAnsi="Times New Roman" w:cs="Times New Roman"/>
          <w:kern w:val="0"/>
          <w:sz w:val="24"/>
          <w:szCs w:val="24"/>
          <w:vertAlign w:val="superscript"/>
          <w:rPrChange w:id="40" w:author="LIN, Yufeng" w:date="2021-10-07T10:22:00Z">
            <w:rPr>
              <w:rFonts w:ascii="Times New Roman" w:hAnsi="Times New Roman" w:cs="Times New Roman"/>
              <w:kern w:val="0"/>
              <w:sz w:val="22"/>
              <w:szCs w:val="24"/>
              <w:vertAlign w:val="superscript"/>
            </w:rPr>
          </w:rPrChange>
        </w:rPr>
        <w:t>1,2</w:t>
      </w:r>
      <w:r w:rsidRPr="00F331C9">
        <w:rPr>
          <w:rFonts w:ascii="Times New Roman" w:hAnsi="Times New Roman" w:cs="Times New Roman"/>
          <w:sz w:val="24"/>
          <w:szCs w:val="24"/>
          <w:rPrChange w:id="41"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 w:author="LIN, Yufeng" w:date="2021-10-07T10:22:00Z">
            <w:rPr>
              <w:rFonts w:ascii="Times New Roman" w:hAnsi="Times New Roman" w:cs="Times New Roman"/>
              <w:sz w:val="22"/>
            </w:rPr>
          </w:rPrChange>
        </w:rPr>
        <w:t>.</w:t>
      </w:r>
      <w:del w:id="43" w:author="Thomas Kwong" w:date="2021-09-12T13:26:00Z">
        <w:r w:rsidRPr="00F331C9" w:rsidDel="005165C0">
          <w:rPr>
            <w:rFonts w:ascii="Times New Roman" w:hAnsi="Times New Roman" w:cs="Times New Roman"/>
            <w:sz w:val="24"/>
            <w:szCs w:val="24"/>
            <w:rPrChange w:id="44" w:author="LIN, Yufeng" w:date="2021-10-07T10:22:00Z">
              <w:rPr>
                <w:rFonts w:ascii="Times New Roman" w:hAnsi="Times New Roman" w:cs="Times New Roman"/>
                <w:sz w:val="22"/>
              </w:rPr>
            </w:rPrChange>
          </w:rPr>
          <w:delText xml:space="preserve"> </w:delText>
        </w:r>
        <w:commentRangeStart w:id="45"/>
        <w:r w:rsidRPr="00F331C9" w:rsidDel="005165C0">
          <w:rPr>
            <w:rFonts w:ascii="Times New Roman" w:hAnsi="Times New Roman" w:cs="Times New Roman"/>
            <w:sz w:val="24"/>
            <w:szCs w:val="24"/>
            <w:rPrChange w:id="46" w:author="LIN, Yufeng" w:date="2021-10-07T10:22:00Z">
              <w:rPr>
                <w:rFonts w:ascii="Times New Roman" w:hAnsi="Times New Roman" w:cs="Times New Roman"/>
                <w:sz w:val="22"/>
              </w:rPr>
            </w:rPrChange>
          </w:rPr>
          <w:delText>There would be over a quarter of a million patients were diagnosed with CRC, and its mortality rate is more than 5% every year worldwide</w:delText>
        </w:r>
        <w:r w:rsidRPr="00F331C9" w:rsidDel="005165C0">
          <w:rPr>
            <w:rFonts w:ascii="Times New Roman" w:hAnsi="Times New Roman" w:cs="Times New Roman"/>
            <w:sz w:val="24"/>
            <w:szCs w:val="24"/>
            <w:rPrChange w:id="47" w:author="LIN, Yufeng" w:date="2021-10-07T10:22:00Z">
              <w:rPr>
                <w:rFonts w:ascii="Times New Roman" w:hAnsi="Times New Roman" w:cs="Times New Roman"/>
                <w:sz w:val="22"/>
              </w:rPr>
            </w:rPrChange>
          </w:rPr>
          <w:fldChar w:fldCharType="begin"/>
        </w:r>
        <w:r w:rsidRPr="00F331C9" w:rsidDel="005165C0">
          <w:rPr>
            <w:rFonts w:ascii="Times New Roman" w:hAnsi="Times New Roman" w:cs="Times New Roman"/>
            <w:sz w:val="24"/>
            <w:szCs w:val="24"/>
            <w:rPrChange w:id="48" w:author="LIN, Yufeng" w:date="2021-10-07T10:22:00Z">
              <w:rPr>
                <w:rFonts w:ascii="Times New Roman" w:hAnsi="Times New Roman" w:cs="Times New Roman"/>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F331C9" w:rsidDel="005165C0">
          <w:rPr>
            <w:rFonts w:ascii="Times New Roman" w:hAnsi="Times New Roman" w:cs="Times New Roman"/>
            <w:sz w:val="24"/>
            <w:szCs w:val="24"/>
            <w:rPrChange w:id="49" w:author="LIN, Yufeng" w:date="2021-10-07T10:22:00Z">
              <w:rPr>
                <w:rFonts w:ascii="Times New Roman" w:hAnsi="Times New Roman" w:cs="Times New Roman"/>
                <w:sz w:val="22"/>
              </w:rPr>
            </w:rPrChange>
          </w:rPr>
          <w:fldChar w:fldCharType="separate"/>
        </w:r>
        <w:r w:rsidR="002F5B96" w:rsidRPr="00F331C9" w:rsidDel="005165C0">
          <w:rPr>
            <w:rFonts w:ascii="Times New Roman" w:eastAsia="DengXian" w:hAnsi="Times New Roman" w:cs="Times New Roman"/>
            <w:kern w:val="0"/>
            <w:sz w:val="24"/>
            <w:szCs w:val="24"/>
            <w:vertAlign w:val="superscript"/>
            <w:rPrChange w:id="50" w:author="LIN, Yufeng" w:date="2021-10-07T10:22:00Z">
              <w:rPr>
                <w:rFonts w:ascii="Times New Roman" w:eastAsia="DengXian" w:hAnsi="Times New Roman" w:cs="Times New Roman"/>
                <w:kern w:val="0"/>
                <w:sz w:val="22"/>
                <w:vertAlign w:val="superscript"/>
              </w:rPr>
            </w:rPrChange>
          </w:rPr>
          <w:delText>2</w:delText>
        </w:r>
        <w:r w:rsidRPr="00F331C9" w:rsidDel="005165C0">
          <w:rPr>
            <w:rFonts w:ascii="Times New Roman" w:hAnsi="Times New Roman" w:cs="Times New Roman"/>
            <w:sz w:val="24"/>
            <w:szCs w:val="24"/>
            <w:rPrChange w:id="51" w:author="LIN, Yufeng" w:date="2021-10-07T10:22:00Z">
              <w:rPr>
                <w:rFonts w:ascii="Times New Roman" w:hAnsi="Times New Roman" w:cs="Times New Roman"/>
                <w:sz w:val="22"/>
              </w:rPr>
            </w:rPrChange>
          </w:rPr>
          <w:fldChar w:fldCharType="end"/>
        </w:r>
        <w:commentRangeEnd w:id="45"/>
        <w:r w:rsidR="00E46F05" w:rsidRPr="00F331C9" w:rsidDel="005165C0">
          <w:rPr>
            <w:rStyle w:val="CommentReference"/>
            <w:rFonts w:ascii="Times New Roman" w:hAnsi="Times New Roman" w:cs="Times New Roman"/>
            <w:sz w:val="24"/>
            <w:szCs w:val="24"/>
            <w:rPrChange w:id="52" w:author="LIN, Yufeng" w:date="2021-10-07T10:22:00Z">
              <w:rPr>
                <w:rStyle w:val="CommentReference"/>
                <w:rFonts w:ascii="Times New Roman" w:hAnsi="Times New Roman" w:cs="Times New Roman"/>
                <w:sz w:val="22"/>
                <w:szCs w:val="22"/>
              </w:rPr>
            </w:rPrChange>
          </w:rPr>
          <w:commentReference w:id="45"/>
        </w:r>
        <w:r w:rsidRPr="00F331C9" w:rsidDel="005165C0">
          <w:rPr>
            <w:rFonts w:ascii="Times New Roman" w:hAnsi="Times New Roman" w:cs="Times New Roman"/>
            <w:sz w:val="24"/>
            <w:szCs w:val="24"/>
            <w:rPrChange w:id="53"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54" w:author="LIN, Yufeng" w:date="2021-10-07T10:22:00Z">
            <w:rPr>
              <w:rFonts w:ascii="Times New Roman" w:hAnsi="Times New Roman" w:cs="Times New Roman"/>
              <w:sz w:val="22"/>
            </w:rPr>
          </w:rPrChange>
        </w:rPr>
        <w:t xml:space="preserve"> </w:t>
      </w:r>
      <w:del w:id="55" w:author="Thomas Kwong" w:date="2021-09-12T13:04:00Z">
        <w:r w:rsidRPr="00F331C9" w:rsidDel="00E46F05">
          <w:rPr>
            <w:rFonts w:ascii="Times New Roman" w:hAnsi="Times New Roman" w:cs="Times New Roman"/>
            <w:sz w:val="24"/>
            <w:szCs w:val="24"/>
            <w:rPrChange w:id="56" w:author="LIN, Yufeng" w:date="2021-10-07T10:22:00Z">
              <w:rPr>
                <w:rFonts w:ascii="Times New Roman" w:hAnsi="Times New Roman" w:cs="Times New Roman"/>
                <w:sz w:val="22"/>
              </w:rPr>
            </w:rPrChange>
          </w:rPr>
          <w:delText>More seriously, the annual worldwide occurrence rate of</w:delText>
        </w:r>
      </w:del>
      <w:ins w:id="57" w:author="Thomas Kwong" w:date="2021-09-12T13:04:00Z">
        <w:r w:rsidR="00E46F05" w:rsidRPr="00F331C9">
          <w:rPr>
            <w:rFonts w:ascii="Times New Roman" w:hAnsi="Times New Roman" w:cs="Times New Roman"/>
            <w:sz w:val="24"/>
            <w:szCs w:val="24"/>
            <w:rPrChange w:id="58" w:author="LIN, Yufeng" w:date="2021-10-07T10:22:00Z">
              <w:rPr>
                <w:rFonts w:ascii="Times New Roman" w:hAnsi="Times New Roman" w:cs="Times New Roman"/>
                <w:sz w:val="22"/>
              </w:rPr>
            </w:rPrChange>
          </w:rPr>
          <w:t xml:space="preserve">It is estimated </w:t>
        </w:r>
      </w:ins>
      <w:del w:id="59" w:author="Thomas Kwong" w:date="2021-09-12T13:04:00Z">
        <w:r w:rsidRPr="00F331C9" w:rsidDel="00E46F05">
          <w:rPr>
            <w:rFonts w:ascii="Times New Roman" w:hAnsi="Times New Roman" w:cs="Times New Roman"/>
            <w:sz w:val="24"/>
            <w:szCs w:val="24"/>
            <w:rPrChange w:id="60" w:author="LIN, Yufeng" w:date="2021-10-07T10:22:00Z">
              <w:rPr>
                <w:rFonts w:ascii="Times New Roman" w:hAnsi="Times New Roman" w:cs="Times New Roman"/>
                <w:sz w:val="22"/>
              </w:rPr>
            </w:rPrChange>
          </w:rPr>
          <w:delText xml:space="preserve"> </w:delText>
        </w:r>
      </w:del>
      <w:ins w:id="61" w:author="Thomas Kwong" w:date="2021-09-12T13:04:00Z">
        <w:r w:rsidR="00E46F05" w:rsidRPr="00F331C9">
          <w:rPr>
            <w:rFonts w:ascii="Times New Roman" w:hAnsi="Times New Roman" w:cs="Times New Roman"/>
            <w:sz w:val="24"/>
            <w:szCs w:val="24"/>
            <w:rPrChange w:id="62" w:author="LIN, Yufeng" w:date="2021-10-07T10:22:00Z">
              <w:rPr>
                <w:rFonts w:ascii="Times New Roman" w:hAnsi="Times New Roman" w:cs="Times New Roman"/>
                <w:sz w:val="22"/>
              </w:rPr>
            </w:rPrChange>
          </w:rPr>
          <w:t xml:space="preserve">that </w:t>
        </w:r>
      </w:ins>
      <w:r w:rsidRPr="00F331C9">
        <w:rPr>
          <w:rFonts w:ascii="Times New Roman" w:hAnsi="Times New Roman" w:cs="Times New Roman"/>
          <w:sz w:val="24"/>
          <w:szCs w:val="24"/>
          <w:rPrChange w:id="63" w:author="LIN, Yufeng" w:date="2021-10-07T10:22:00Z">
            <w:rPr>
              <w:rFonts w:ascii="Times New Roman" w:hAnsi="Times New Roman" w:cs="Times New Roman"/>
              <w:sz w:val="22"/>
            </w:rPr>
          </w:rPrChange>
        </w:rPr>
        <w:t>CRC</w:t>
      </w:r>
      <w:ins w:id="64" w:author="Thomas Kwong" w:date="2021-09-12T13:04:00Z">
        <w:r w:rsidR="00E46F05" w:rsidRPr="00F331C9">
          <w:rPr>
            <w:rFonts w:ascii="Times New Roman" w:hAnsi="Times New Roman" w:cs="Times New Roman"/>
            <w:sz w:val="24"/>
            <w:szCs w:val="24"/>
            <w:rPrChange w:id="65" w:author="LIN, Yufeng" w:date="2021-10-07T10:22:00Z">
              <w:rPr>
                <w:rFonts w:ascii="Times New Roman" w:hAnsi="Times New Roman" w:cs="Times New Roman"/>
                <w:sz w:val="22"/>
              </w:rPr>
            </w:rPrChange>
          </w:rPr>
          <w:t xml:space="preserve"> </w:t>
        </w:r>
        <w:del w:id="66" w:author="nick ting" w:date="2021-10-04T21:15:00Z">
          <w:r w:rsidR="00E46F05" w:rsidRPr="00F331C9" w:rsidDel="006716FA">
            <w:rPr>
              <w:rFonts w:ascii="Times New Roman" w:hAnsi="Times New Roman" w:cs="Times New Roman"/>
              <w:sz w:val="24"/>
              <w:szCs w:val="24"/>
              <w:rPrChange w:id="67" w:author="LIN, Yufeng" w:date="2021-10-07T10:22:00Z">
                <w:rPr>
                  <w:rFonts w:ascii="Times New Roman" w:hAnsi="Times New Roman" w:cs="Times New Roman"/>
                  <w:sz w:val="22"/>
                </w:rPr>
              </w:rPrChange>
            </w:rPr>
            <w:delText>occurrence</w:delText>
          </w:r>
        </w:del>
      </w:ins>
      <w:ins w:id="68" w:author="nick ting" w:date="2021-10-04T21:15:00Z">
        <w:r w:rsidR="006716FA" w:rsidRPr="00F331C9">
          <w:rPr>
            <w:rFonts w:ascii="Times New Roman" w:hAnsi="Times New Roman" w:cs="Times New Roman"/>
            <w:sz w:val="24"/>
            <w:szCs w:val="24"/>
            <w:rPrChange w:id="69" w:author="LIN, Yufeng" w:date="2021-10-07T10:22:00Z">
              <w:rPr>
                <w:rFonts w:ascii="Times New Roman" w:hAnsi="Times New Roman" w:cs="Times New Roman"/>
                <w:sz w:val="22"/>
              </w:rPr>
            </w:rPrChange>
          </w:rPr>
          <w:t>incidence</w:t>
        </w:r>
      </w:ins>
      <w:ins w:id="70" w:author="Thomas Kwong" w:date="2021-09-12T13:04:00Z">
        <w:r w:rsidR="00E46F05" w:rsidRPr="00F331C9">
          <w:rPr>
            <w:rFonts w:ascii="Times New Roman" w:hAnsi="Times New Roman" w:cs="Times New Roman"/>
            <w:sz w:val="24"/>
            <w:szCs w:val="24"/>
            <w:rPrChange w:id="71" w:author="LIN, Yufeng" w:date="2021-10-07T10:22:00Z">
              <w:rPr>
                <w:rFonts w:ascii="Times New Roman" w:hAnsi="Times New Roman" w:cs="Times New Roman"/>
                <w:sz w:val="22"/>
              </w:rPr>
            </w:rPrChange>
          </w:rPr>
          <w:t xml:space="preserve"> </w:t>
        </w:r>
      </w:ins>
      <w:del w:id="72" w:author="Thomas Kwong" w:date="2021-09-12T13:04:00Z">
        <w:r w:rsidRPr="00F331C9" w:rsidDel="00E46F05">
          <w:rPr>
            <w:rFonts w:ascii="Times New Roman" w:hAnsi="Times New Roman" w:cs="Times New Roman"/>
            <w:sz w:val="24"/>
            <w:szCs w:val="24"/>
            <w:rPrChange w:id="73" w:author="LIN, Yufeng" w:date="2021-10-07T10:22:00Z">
              <w:rPr>
                <w:rFonts w:ascii="Times New Roman" w:hAnsi="Times New Roman" w:cs="Times New Roman"/>
                <w:sz w:val="22"/>
              </w:rPr>
            </w:rPrChange>
          </w:rPr>
          <w:delText xml:space="preserve"> is estimated to</w:delText>
        </w:r>
      </w:del>
      <w:ins w:id="74" w:author="Thomas Kwong" w:date="2021-09-12T13:04:00Z">
        <w:r w:rsidR="00E46F05" w:rsidRPr="00F331C9">
          <w:rPr>
            <w:rFonts w:ascii="Times New Roman" w:hAnsi="Times New Roman" w:cs="Times New Roman"/>
            <w:sz w:val="24"/>
            <w:szCs w:val="24"/>
            <w:rPrChange w:id="75" w:author="LIN, Yufeng" w:date="2021-10-07T10:22:00Z">
              <w:rPr>
                <w:rFonts w:ascii="Times New Roman" w:hAnsi="Times New Roman" w:cs="Times New Roman"/>
                <w:sz w:val="22"/>
              </w:rPr>
            </w:rPrChange>
          </w:rPr>
          <w:t>will</w:t>
        </w:r>
      </w:ins>
      <w:r w:rsidRPr="00F331C9">
        <w:rPr>
          <w:rFonts w:ascii="Times New Roman" w:hAnsi="Times New Roman" w:cs="Times New Roman"/>
          <w:sz w:val="24"/>
          <w:szCs w:val="24"/>
          <w:rPrChange w:id="76" w:author="LIN, Yufeng" w:date="2021-10-07T10:22:00Z">
            <w:rPr>
              <w:rFonts w:ascii="Times New Roman" w:hAnsi="Times New Roman" w:cs="Times New Roman"/>
              <w:sz w:val="22"/>
            </w:rPr>
          </w:rPrChange>
        </w:rPr>
        <w:t xml:space="preserve"> increase by approximately 80% to</w:t>
      </w:r>
      <w:ins w:id="77" w:author="Thomas Kwong" w:date="2021-09-12T13:05:00Z">
        <w:r w:rsidR="00E46F05" w:rsidRPr="00F331C9">
          <w:rPr>
            <w:rFonts w:ascii="Times New Roman" w:hAnsi="Times New Roman" w:cs="Times New Roman"/>
            <w:sz w:val="24"/>
            <w:szCs w:val="24"/>
            <w:rPrChange w:id="78" w:author="LIN, Yufeng" w:date="2021-10-07T10:22:00Z">
              <w:rPr>
                <w:rFonts w:ascii="Times New Roman" w:hAnsi="Times New Roman" w:cs="Times New Roman"/>
                <w:sz w:val="22"/>
              </w:rPr>
            </w:rPrChange>
          </w:rPr>
          <w:t xml:space="preserve"> over</w:t>
        </w:r>
      </w:ins>
      <w:del w:id="79" w:author="Thomas Kwong" w:date="2021-09-12T13:05:00Z">
        <w:r w:rsidRPr="00F331C9" w:rsidDel="00E46F05">
          <w:rPr>
            <w:rFonts w:ascii="Times New Roman" w:hAnsi="Times New Roman" w:cs="Times New Roman"/>
            <w:sz w:val="24"/>
            <w:szCs w:val="24"/>
            <w:rPrChange w:id="80" w:author="LIN, Yufeng" w:date="2021-10-07T10:22:00Z">
              <w:rPr>
                <w:rFonts w:ascii="Times New Roman" w:hAnsi="Times New Roman" w:cs="Times New Roman"/>
                <w:sz w:val="22"/>
              </w:rPr>
            </w:rPrChange>
          </w:rPr>
          <w:delText xml:space="preserve"> more than </w:delText>
        </w:r>
      </w:del>
      <w:ins w:id="81" w:author="Thomas Kwong" w:date="2021-09-12T13:05:00Z">
        <w:r w:rsidR="00E46F05" w:rsidRPr="00F331C9">
          <w:rPr>
            <w:rFonts w:ascii="Times New Roman" w:hAnsi="Times New Roman" w:cs="Times New Roman"/>
            <w:sz w:val="24"/>
            <w:szCs w:val="24"/>
            <w:rPrChange w:id="82"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83" w:author="LIN, Yufeng" w:date="2021-10-07T10:22:00Z">
            <w:rPr>
              <w:rFonts w:ascii="Times New Roman" w:hAnsi="Times New Roman" w:cs="Times New Roman"/>
              <w:sz w:val="22"/>
            </w:rPr>
          </w:rPrChange>
        </w:rPr>
        <w:t xml:space="preserve">two million cases </w:t>
      </w:r>
      <w:ins w:id="84" w:author="Thomas Kwong" w:date="2021-09-12T13:05:00Z">
        <w:r w:rsidR="00E46F05" w:rsidRPr="00F331C9">
          <w:rPr>
            <w:rFonts w:ascii="Times New Roman" w:hAnsi="Times New Roman" w:cs="Times New Roman"/>
            <w:sz w:val="24"/>
            <w:szCs w:val="24"/>
            <w:rPrChange w:id="85" w:author="LIN, Yufeng" w:date="2021-10-07T10:22:00Z">
              <w:rPr>
                <w:rFonts w:ascii="Times New Roman" w:hAnsi="Times New Roman" w:cs="Times New Roman"/>
                <w:sz w:val="22"/>
              </w:rPr>
            </w:rPrChange>
          </w:rPr>
          <w:t xml:space="preserve">in </w:t>
        </w:r>
      </w:ins>
      <w:del w:id="86" w:author="Thomas Kwong" w:date="2021-09-12T13:05:00Z">
        <w:r w:rsidRPr="00F331C9" w:rsidDel="00E46F05">
          <w:rPr>
            <w:rFonts w:ascii="Times New Roman" w:hAnsi="Times New Roman" w:cs="Times New Roman"/>
            <w:sz w:val="24"/>
            <w:szCs w:val="24"/>
            <w:rPrChange w:id="87" w:author="LIN, Yufeng" w:date="2021-10-07T10:22:00Z">
              <w:rPr>
                <w:rFonts w:ascii="Times New Roman" w:hAnsi="Times New Roman" w:cs="Times New Roman"/>
                <w:sz w:val="22"/>
              </w:rPr>
            </w:rPrChange>
          </w:rPr>
          <w:delText xml:space="preserve">over </w:delText>
        </w:r>
      </w:del>
      <w:r w:rsidRPr="00F331C9">
        <w:rPr>
          <w:rFonts w:ascii="Times New Roman" w:hAnsi="Times New Roman" w:cs="Times New Roman"/>
          <w:sz w:val="24"/>
          <w:szCs w:val="24"/>
          <w:rPrChange w:id="88" w:author="LIN, Yufeng" w:date="2021-10-07T10:22:00Z">
            <w:rPr>
              <w:rFonts w:ascii="Times New Roman" w:hAnsi="Times New Roman" w:cs="Times New Roman"/>
              <w:sz w:val="22"/>
            </w:rPr>
          </w:rPrChange>
        </w:rPr>
        <w:t>the next two decades</w:t>
      </w:r>
      <w:r w:rsidRPr="00F331C9">
        <w:rPr>
          <w:rFonts w:ascii="Times New Roman" w:hAnsi="Times New Roman" w:cs="Times New Roman"/>
          <w:sz w:val="24"/>
          <w:szCs w:val="24"/>
          <w:rPrChange w:id="89"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90" w:author="LIN, Yufeng" w:date="2021-10-07T10:22:00Z">
            <w:rPr>
              <w:rFonts w:ascii="Times New Roman" w:hAnsi="Times New Roman" w:cs="Times New Roman"/>
              <w:sz w:val="22"/>
            </w:rPr>
          </w:rPrChange>
        </w:rPr>
        <w:instrText xml:space="preserve"> ADDIN ZOTERO_ITEM CSL_CITATION {"citationID":"2orzJ6ze","properties":{"formattedCitation":"\\super 3\\nosupersub{}","plainCitation":"3","noteIndex":0},"citationItems":[{"id":455,"uris":["http://zotero.org/users/7908919/items/9F955KGE"],"uri":["http://zotero.org/users/7908919/items/9F955KGE"],"itemData":{"id":455,"type":"article-journal","abstract":"Colorectal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F331C9">
        <w:rPr>
          <w:rFonts w:ascii="Times New Roman" w:hAnsi="Times New Roman" w:cs="Times New Roman"/>
          <w:sz w:val="24"/>
          <w:szCs w:val="24"/>
          <w:rPrChange w:id="91" w:author="LIN, Yufeng" w:date="2021-10-07T10:22:00Z">
            <w:rPr>
              <w:rFonts w:ascii="Times New Roman" w:hAnsi="Times New Roman" w:cs="Times New Roman"/>
              <w:sz w:val="22"/>
            </w:rPr>
          </w:rPrChange>
        </w:rPr>
        <w:fldChar w:fldCharType="separate"/>
      </w:r>
      <w:r w:rsidR="002F5B96" w:rsidRPr="00F331C9">
        <w:rPr>
          <w:rFonts w:ascii="Times New Roman" w:eastAsia="DengXian" w:hAnsi="Times New Roman" w:cs="Times New Roman"/>
          <w:kern w:val="0"/>
          <w:sz w:val="24"/>
          <w:szCs w:val="24"/>
          <w:vertAlign w:val="superscript"/>
          <w:rPrChange w:id="92" w:author="LIN, Yufeng" w:date="2021-10-07T10:22:00Z">
            <w:rPr>
              <w:rFonts w:ascii="Times New Roman" w:eastAsia="DengXian" w:hAnsi="Times New Roman" w:cs="Times New Roman"/>
              <w:kern w:val="0"/>
              <w:sz w:val="22"/>
              <w:vertAlign w:val="superscript"/>
            </w:rPr>
          </w:rPrChange>
        </w:rPr>
        <w:t>3</w:t>
      </w:r>
      <w:r w:rsidRPr="00F331C9">
        <w:rPr>
          <w:rFonts w:ascii="Times New Roman" w:hAnsi="Times New Roman" w:cs="Times New Roman"/>
          <w:sz w:val="24"/>
          <w:szCs w:val="24"/>
          <w:rPrChange w:id="93"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94" w:author="LIN, Yufeng" w:date="2021-10-07T10:22:00Z">
            <w:rPr>
              <w:rFonts w:ascii="Times New Roman" w:hAnsi="Times New Roman" w:cs="Times New Roman"/>
              <w:sz w:val="22"/>
            </w:rPr>
          </w:rPrChange>
        </w:rPr>
        <w:t>.</w:t>
      </w:r>
      <w:del w:id="95" w:author="nick ting" w:date="2021-10-04T21:12:00Z">
        <w:r w:rsidRPr="00F331C9" w:rsidDel="006716FA">
          <w:rPr>
            <w:rFonts w:ascii="Times New Roman" w:hAnsi="Times New Roman" w:cs="Times New Roman"/>
            <w:sz w:val="24"/>
            <w:szCs w:val="24"/>
            <w:rPrChange w:id="96" w:author="LIN, Yufeng" w:date="2021-10-07T10:22:00Z">
              <w:rPr>
                <w:rFonts w:ascii="Times New Roman" w:hAnsi="Times New Roman" w:cs="Times New Roman"/>
                <w:sz w:val="22"/>
              </w:rPr>
            </w:rPrChange>
          </w:rPr>
          <w:delText xml:space="preserve"> </w:delText>
        </w:r>
      </w:del>
      <w:ins w:id="97" w:author="Thomas Kwong" w:date="2021-09-12T13:11:00Z">
        <w:del w:id="98" w:author="nick ting" w:date="2021-10-04T21:12:00Z">
          <w:r w:rsidR="00B01273" w:rsidRPr="00F331C9" w:rsidDel="006716FA">
            <w:rPr>
              <w:rFonts w:ascii="Times New Roman" w:hAnsi="Times New Roman" w:cs="Times New Roman"/>
              <w:sz w:val="24"/>
              <w:szCs w:val="24"/>
              <w:rPrChange w:id="99" w:author="LIN, Yufeng" w:date="2021-10-07T10:22:00Z">
                <w:rPr>
                  <w:rFonts w:ascii="Times New Roman" w:hAnsi="Times New Roman" w:cs="Times New Roman"/>
                  <w:sz w:val="22"/>
                </w:rPr>
              </w:rPrChange>
            </w:rPr>
            <w:delText>Interestingly,</w:delText>
          </w:r>
        </w:del>
      </w:ins>
      <w:ins w:id="100" w:author="nick ting" w:date="2021-10-04T21:12:00Z">
        <w:r w:rsidR="006716FA" w:rsidRPr="00F331C9">
          <w:rPr>
            <w:rFonts w:ascii="Times New Roman" w:hAnsi="Times New Roman" w:cs="Times New Roman"/>
            <w:sz w:val="24"/>
            <w:szCs w:val="24"/>
            <w:rPrChange w:id="101" w:author="LIN, Yufeng" w:date="2021-10-07T10:22:00Z">
              <w:rPr>
                <w:rFonts w:ascii="Times New Roman" w:hAnsi="Times New Roman" w:cs="Times New Roman"/>
                <w:sz w:val="22"/>
              </w:rPr>
            </w:rPrChange>
          </w:rPr>
          <w:t xml:space="preserve"> </w:t>
        </w:r>
      </w:ins>
      <w:ins w:id="102" w:author="Thomas Kwong" w:date="2021-09-12T13:11:00Z">
        <w:del w:id="103" w:author="nick ting" w:date="2021-10-04T21:12:00Z">
          <w:r w:rsidR="00B01273" w:rsidRPr="00F331C9" w:rsidDel="006716FA">
            <w:rPr>
              <w:rFonts w:ascii="Times New Roman" w:hAnsi="Times New Roman" w:cs="Times New Roman"/>
              <w:sz w:val="24"/>
              <w:szCs w:val="24"/>
              <w:rPrChange w:id="104" w:author="LIN, Yufeng" w:date="2021-10-07T10:22:00Z">
                <w:rPr>
                  <w:rFonts w:ascii="Times New Roman" w:hAnsi="Times New Roman" w:cs="Times New Roman"/>
                  <w:sz w:val="22"/>
                </w:rPr>
              </w:rPrChange>
            </w:rPr>
            <w:delText xml:space="preserve"> </w:delText>
          </w:r>
        </w:del>
      </w:ins>
      <w:ins w:id="105" w:author="nick ting" w:date="2021-10-04T21:12:00Z">
        <w:r w:rsidR="006716FA" w:rsidRPr="00F331C9">
          <w:rPr>
            <w:rFonts w:ascii="Times New Roman" w:hAnsi="Times New Roman" w:cs="Times New Roman"/>
            <w:sz w:val="24"/>
            <w:szCs w:val="24"/>
            <w:rPrChange w:id="106" w:author="LIN, Yufeng" w:date="2021-10-07T10:22:00Z">
              <w:rPr>
                <w:rFonts w:ascii="Times New Roman" w:hAnsi="Times New Roman" w:cs="Times New Roman"/>
                <w:sz w:val="22"/>
              </w:rPr>
            </w:rPrChange>
          </w:rPr>
          <w:t>S</w:t>
        </w:r>
      </w:ins>
      <w:ins w:id="107" w:author="Thomas Kwong" w:date="2021-09-12T13:11:00Z">
        <w:del w:id="108" w:author="nick ting" w:date="2021-10-04T21:12:00Z">
          <w:r w:rsidR="00B01273" w:rsidRPr="00F331C9" w:rsidDel="006716FA">
            <w:rPr>
              <w:rFonts w:ascii="Times New Roman" w:hAnsi="Times New Roman" w:cs="Times New Roman"/>
              <w:sz w:val="24"/>
              <w:szCs w:val="24"/>
              <w:rPrChange w:id="109" w:author="LIN, Yufeng" w:date="2021-10-07T10:22:00Z">
                <w:rPr>
                  <w:rFonts w:ascii="Times New Roman" w:hAnsi="Times New Roman" w:cs="Times New Roman"/>
                  <w:sz w:val="22"/>
                </w:rPr>
              </w:rPrChange>
            </w:rPr>
            <w:delText>s</w:delText>
          </w:r>
        </w:del>
      </w:ins>
      <w:del w:id="110" w:author="Thomas Kwong" w:date="2021-09-12T13:06:00Z">
        <w:r w:rsidRPr="00F331C9" w:rsidDel="00E46F05">
          <w:rPr>
            <w:rFonts w:ascii="Times New Roman" w:hAnsi="Times New Roman" w:cs="Times New Roman"/>
            <w:sz w:val="24"/>
            <w:szCs w:val="24"/>
            <w:rPrChange w:id="111" w:author="LIN, Yufeng" w:date="2021-10-07T10:22:00Z">
              <w:rPr>
                <w:rFonts w:ascii="Times New Roman" w:hAnsi="Times New Roman" w:cs="Times New Roman"/>
                <w:sz w:val="22"/>
              </w:rPr>
            </w:rPrChange>
          </w:rPr>
          <w:delText>As opposed to hereditary CRCs, s</w:delText>
        </w:r>
      </w:del>
      <w:del w:id="112" w:author="Thomas Kwong" w:date="2021-09-12T13:11:00Z">
        <w:r w:rsidRPr="00F331C9" w:rsidDel="00B01273">
          <w:rPr>
            <w:rFonts w:ascii="Times New Roman" w:hAnsi="Times New Roman" w:cs="Times New Roman"/>
            <w:sz w:val="24"/>
            <w:szCs w:val="24"/>
            <w:rPrChange w:id="113" w:author="LIN, Yufeng" w:date="2021-10-07T10:22:00Z">
              <w:rPr>
                <w:rFonts w:ascii="Times New Roman" w:hAnsi="Times New Roman" w:cs="Times New Roman"/>
                <w:sz w:val="22"/>
              </w:rPr>
            </w:rPrChange>
          </w:rPr>
          <w:delText>poradic</w:delText>
        </w:r>
      </w:del>
      <w:ins w:id="114" w:author="Thomas Kwong" w:date="2021-09-12T13:11:00Z">
        <w:r w:rsidR="00B01273" w:rsidRPr="00F331C9">
          <w:rPr>
            <w:rFonts w:ascii="Times New Roman" w:hAnsi="Times New Roman" w:cs="Times New Roman"/>
            <w:sz w:val="24"/>
            <w:szCs w:val="24"/>
            <w:rPrChange w:id="115" w:author="LIN, Yufeng" w:date="2021-10-07T10:22:00Z">
              <w:rPr>
                <w:rFonts w:ascii="Times New Roman" w:hAnsi="Times New Roman" w:cs="Times New Roman"/>
                <w:sz w:val="22"/>
              </w:rPr>
            </w:rPrChange>
          </w:rPr>
          <w:t>poradic</w:t>
        </w:r>
      </w:ins>
      <w:r w:rsidRPr="00F331C9">
        <w:rPr>
          <w:rFonts w:ascii="Times New Roman" w:hAnsi="Times New Roman" w:cs="Times New Roman"/>
          <w:sz w:val="24"/>
          <w:szCs w:val="24"/>
          <w:rPrChange w:id="116" w:author="LIN, Yufeng" w:date="2021-10-07T10:22:00Z">
            <w:rPr>
              <w:rFonts w:ascii="Times New Roman" w:hAnsi="Times New Roman" w:cs="Times New Roman"/>
              <w:sz w:val="22"/>
            </w:rPr>
          </w:rPrChange>
        </w:rPr>
        <w:t xml:space="preserve"> CRC</w:t>
      </w:r>
      <w:del w:id="117" w:author="nick ting" w:date="2021-10-04T21:12:00Z">
        <w:r w:rsidRPr="00F331C9" w:rsidDel="006716FA">
          <w:rPr>
            <w:rFonts w:ascii="Times New Roman" w:hAnsi="Times New Roman" w:cs="Times New Roman"/>
            <w:sz w:val="24"/>
            <w:szCs w:val="24"/>
            <w:rPrChange w:id="118" w:author="LIN, Yufeng" w:date="2021-10-07T10:22:00Z">
              <w:rPr>
                <w:rFonts w:ascii="Times New Roman" w:hAnsi="Times New Roman" w:cs="Times New Roman"/>
                <w:sz w:val="22"/>
              </w:rPr>
            </w:rPrChange>
          </w:rPr>
          <w:delText>s</w:delText>
        </w:r>
      </w:del>
      <w:ins w:id="119" w:author="Thomas Kwong" w:date="2021-09-22T17:28:00Z">
        <w:r w:rsidR="009659EB" w:rsidRPr="00F331C9">
          <w:rPr>
            <w:rFonts w:ascii="Times New Roman" w:hAnsi="Times New Roman" w:cs="Times New Roman"/>
            <w:sz w:val="24"/>
            <w:szCs w:val="24"/>
            <w:rPrChange w:id="120" w:author="LIN, Yufeng" w:date="2021-10-07T10:22:00Z">
              <w:rPr>
                <w:rFonts w:ascii="Times New Roman" w:hAnsi="Times New Roman" w:cs="Times New Roman"/>
                <w:sz w:val="22"/>
              </w:rPr>
            </w:rPrChange>
          </w:rPr>
          <w:t>, which</w:t>
        </w:r>
      </w:ins>
      <w:ins w:id="121" w:author="Thomas Kwong" w:date="2021-09-12T13:11:00Z">
        <w:r w:rsidR="00B01273" w:rsidRPr="00F331C9">
          <w:rPr>
            <w:rFonts w:ascii="Times New Roman" w:hAnsi="Times New Roman" w:cs="Times New Roman"/>
            <w:sz w:val="24"/>
            <w:szCs w:val="24"/>
            <w:rPrChange w:id="122" w:author="LIN, Yufeng" w:date="2021-10-07T10:22:00Z">
              <w:rPr>
                <w:rFonts w:ascii="Times New Roman" w:hAnsi="Times New Roman" w:cs="Times New Roman"/>
                <w:sz w:val="22"/>
              </w:rPr>
            </w:rPrChange>
          </w:rPr>
          <w:t xml:space="preserve"> </w:t>
        </w:r>
      </w:ins>
      <w:ins w:id="123" w:author="Thomas Kwong" w:date="2021-09-12T13:10:00Z">
        <w:r w:rsidR="00B01273" w:rsidRPr="00F331C9">
          <w:rPr>
            <w:rFonts w:ascii="Times New Roman" w:hAnsi="Times New Roman" w:cs="Times New Roman"/>
            <w:sz w:val="24"/>
            <w:szCs w:val="24"/>
            <w:rPrChange w:id="124" w:author="LIN, Yufeng" w:date="2021-10-07T10:22:00Z">
              <w:rPr>
                <w:rFonts w:ascii="Times New Roman" w:hAnsi="Times New Roman" w:cs="Times New Roman"/>
                <w:sz w:val="22"/>
              </w:rPr>
            </w:rPrChange>
          </w:rPr>
          <w:t>arise</w:t>
        </w:r>
      </w:ins>
      <w:ins w:id="125" w:author="nick ting" w:date="2021-10-04T21:12:00Z">
        <w:r w:rsidR="006716FA" w:rsidRPr="00F331C9">
          <w:rPr>
            <w:rFonts w:ascii="Times New Roman" w:hAnsi="Times New Roman" w:cs="Times New Roman"/>
            <w:sz w:val="24"/>
            <w:szCs w:val="24"/>
            <w:rPrChange w:id="126" w:author="LIN, Yufeng" w:date="2021-10-07T10:22:00Z">
              <w:rPr>
                <w:rFonts w:ascii="Times New Roman" w:hAnsi="Times New Roman" w:cs="Times New Roman"/>
                <w:sz w:val="22"/>
              </w:rPr>
            </w:rPrChange>
          </w:rPr>
          <w:t>s</w:t>
        </w:r>
      </w:ins>
      <w:ins w:id="127" w:author="Thomas Kwong" w:date="2021-09-12T13:10:00Z">
        <w:r w:rsidR="00B01273" w:rsidRPr="00F331C9">
          <w:rPr>
            <w:rFonts w:ascii="Times New Roman" w:hAnsi="Times New Roman" w:cs="Times New Roman"/>
            <w:sz w:val="24"/>
            <w:szCs w:val="24"/>
            <w:rPrChange w:id="128" w:author="LIN, Yufeng" w:date="2021-10-07T10:22:00Z">
              <w:rPr>
                <w:rFonts w:ascii="Times New Roman" w:hAnsi="Times New Roman" w:cs="Times New Roman"/>
                <w:sz w:val="22"/>
              </w:rPr>
            </w:rPrChange>
          </w:rPr>
          <w:t xml:space="preserve"> without kn</w:t>
        </w:r>
        <w:r w:rsidR="00E46F05" w:rsidRPr="00F331C9">
          <w:rPr>
            <w:rFonts w:ascii="Times New Roman" w:hAnsi="Times New Roman" w:cs="Times New Roman"/>
            <w:sz w:val="24"/>
            <w:szCs w:val="24"/>
            <w:rPrChange w:id="129" w:author="LIN, Yufeng" w:date="2021-10-07T10:22:00Z">
              <w:rPr>
                <w:rFonts w:ascii="Times New Roman" w:hAnsi="Times New Roman" w:cs="Times New Roman"/>
                <w:sz w:val="22"/>
              </w:rPr>
            </w:rPrChange>
          </w:rPr>
          <w:t>own contribution from germline causes or significant family history</w:t>
        </w:r>
        <w:del w:id="130" w:author="nick ting" w:date="2021-10-04T21:12:00Z">
          <w:r w:rsidR="00E46F05" w:rsidRPr="00F331C9" w:rsidDel="006716FA">
            <w:rPr>
              <w:rFonts w:ascii="Times New Roman" w:hAnsi="Times New Roman" w:cs="Times New Roman"/>
              <w:sz w:val="24"/>
              <w:szCs w:val="24"/>
              <w:rPrChange w:id="131" w:author="LIN, Yufeng" w:date="2021-10-07T10:22:00Z">
                <w:rPr>
                  <w:rFonts w:ascii="Times New Roman" w:hAnsi="Times New Roman" w:cs="Times New Roman"/>
                  <w:sz w:val="22"/>
                </w:rPr>
              </w:rPrChange>
            </w:rPr>
            <w:delText xml:space="preserve"> of </w:delText>
          </w:r>
        </w:del>
      </w:ins>
      <w:ins w:id="132" w:author="Thomas Kwong" w:date="2021-09-12T13:11:00Z">
        <w:del w:id="133" w:author="nick ting" w:date="2021-10-04T21:12:00Z">
          <w:r w:rsidR="00B01273" w:rsidRPr="00F331C9" w:rsidDel="006716FA">
            <w:rPr>
              <w:rFonts w:ascii="Times New Roman" w:hAnsi="Times New Roman" w:cs="Times New Roman"/>
              <w:sz w:val="24"/>
              <w:szCs w:val="24"/>
              <w:rPrChange w:id="134" w:author="LIN, Yufeng" w:date="2021-10-07T10:22:00Z">
                <w:rPr>
                  <w:rFonts w:ascii="Times New Roman" w:hAnsi="Times New Roman" w:cs="Times New Roman"/>
                  <w:sz w:val="22"/>
                </w:rPr>
              </w:rPrChange>
            </w:rPr>
            <w:delText>CRC</w:delText>
          </w:r>
        </w:del>
      </w:ins>
      <w:del w:id="135" w:author="nick ting" w:date="2021-10-04T21:12:00Z">
        <w:r w:rsidRPr="00F331C9" w:rsidDel="006716FA">
          <w:rPr>
            <w:rFonts w:ascii="Times New Roman" w:hAnsi="Times New Roman" w:cs="Times New Roman"/>
            <w:sz w:val="24"/>
            <w:szCs w:val="24"/>
            <w:rPrChange w:id="136" w:author="LIN, Yufeng" w:date="2021-10-07T10:22:00Z">
              <w:rPr>
                <w:rFonts w:ascii="Times New Roman" w:hAnsi="Times New Roman" w:cs="Times New Roman"/>
                <w:sz w:val="22"/>
              </w:rPr>
            </w:rPrChange>
          </w:rPr>
          <w:delText xml:space="preserve"> </w:delText>
        </w:r>
      </w:del>
      <w:ins w:id="137" w:author="Thomas Kwong" w:date="2021-09-12T13:11:00Z">
        <w:r w:rsidR="00B01273" w:rsidRPr="00F331C9">
          <w:rPr>
            <w:rFonts w:ascii="Times New Roman" w:hAnsi="Times New Roman" w:cs="Times New Roman"/>
            <w:sz w:val="24"/>
            <w:szCs w:val="24"/>
            <w:rPrChange w:id="138"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139" w:author="LIN, Yufeng" w:date="2021-10-07T10:22:00Z">
            <w:rPr>
              <w:rFonts w:ascii="Times New Roman" w:hAnsi="Times New Roman" w:cs="Times New Roman"/>
              <w:sz w:val="22"/>
            </w:rPr>
          </w:rPrChange>
        </w:rPr>
        <w:t>account</w:t>
      </w:r>
      <w:ins w:id="140" w:author="Thomas Kwong" w:date="2021-09-12T13:06:00Z">
        <w:r w:rsidR="00E46F05" w:rsidRPr="00F331C9">
          <w:rPr>
            <w:rFonts w:ascii="Times New Roman" w:hAnsi="Times New Roman" w:cs="Times New Roman"/>
            <w:sz w:val="24"/>
            <w:szCs w:val="24"/>
            <w:rPrChange w:id="141" w:author="LIN, Yufeng" w:date="2021-10-07T10:22:00Z">
              <w:rPr>
                <w:rFonts w:ascii="Times New Roman" w:hAnsi="Times New Roman" w:cs="Times New Roman"/>
                <w:sz w:val="22"/>
              </w:rPr>
            </w:rPrChange>
          </w:rPr>
          <w:t>ed</w:t>
        </w:r>
      </w:ins>
      <w:r w:rsidRPr="00F331C9">
        <w:rPr>
          <w:rFonts w:ascii="Times New Roman" w:hAnsi="Times New Roman" w:cs="Times New Roman"/>
          <w:sz w:val="24"/>
          <w:szCs w:val="24"/>
          <w:rPrChange w:id="142" w:author="LIN, Yufeng" w:date="2021-10-07T10:22:00Z">
            <w:rPr>
              <w:rFonts w:ascii="Times New Roman" w:hAnsi="Times New Roman" w:cs="Times New Roman"/>
              <w:sz w:val="22"/>
            </w:rPr>
          </w:rPrChange>
        </w:rPr>
        <w:t xml:space="preserve"> for about 75% of CRC</w:t>
      </w:r>
      <w:ins w:id="143" w:author="nick ting" w:date="2021-10-04T21:12:00Z">
        <w:r w:rsidR="006716FA" w:rsidRPr="00F331C9">
          <w:rPr>
            <w:rFonts w:ascii="Times New Roman" w:hAnsi="Times New Roman" w:cs="Times New Roman"/>
            <w:sz w:val="24"/>
            <w:szCs w:val="24"/>
            <w:rPrChange w:id="144" w:author="LIN, Yufeng" w:date="2021-10-07T10:22:00Z">
              <w:rPr>
                <w:rFonts w:ascii="Times New Roman" w:hAnsi="Times New Roman" w:cs="Times New Roman"/>
                <w:sz w:val="22"/>
              </w:rPr>
            </w:rPrChange>
          </w:rPr>
          <w:t>,</w:t>
        </w:r>
      </w:ins>
      <w:del w:id="145" w:author="nick ting" w:date="2021-10-04T21:12:00Z">
        <w:r w:rsidRPr="00F331C9" w:rsidDel="006716FA">
          <w:rPr>
            <w:rFonts w:ascii="Times New Roman" w:hAnsi="Times New Roman" w:cs="Times New Roman"/>
            <w:sz w:val="24"/>
            <w:szCs w:val="24"/>
            <w:rPrChange w:id="146" w:author="LIN, Yufeng" w:date="2021-10-07T10:22:00Z">
              <w:rPr>
                <w:rFonts w:ascii="Times New Roman" w:hAnsi="Times New Roman" w:cs="Times New Roman"/>
                <w:sz w:val="22"/>
              </w:rPr>
            </w:rPrChange>
          </w:rPr>
          <w:delText>s</w:delText>
        </w:r>
      </w:del>
      <w:ins w:id="147" w:author="Thomas Kwong" w:date="2021-09-12T13:12:00Z">
        <w:del w:id="148" w:author="nick ting" w:date="2021-10-04T21:12:00Z">
          <w:r w:rsidR="00B01273" w:rsidRPr="00F331C9" w:rsidDel="006716FA">
            <w:rPr>
              <w:rFonts w:ascii="Times New Roman" w:hAnsi="Times New Roman" w:cs="Times New Roman"/>
              <w:sz w:val="24"/>
              <w:szCs w:val="24"/>
              <w:rPrChange w:id="149" w:author="LIN, Yufeng" w:date="2021-10-07T10:22:00Z">
                <w:rPr>
                  <w:rFonts w:ascii="Times New Roman" w:hAnsi="Times New Roman" w:cs="Times New Roman"/>
                  <w:sz w:val="22"/>
                </w:rPr>
              </w:rPrChange>
            </w:rPr>
            <w:delText>,</w:delText>
          </w:r>
        </w:del>
      </w:ins>
      <w:ins w:id="150" w:author="Thomas Kwong" w:date="2021-09-12T13:13:00Z">
        <w:r w:rsidR="00B01273" w:rsidRPr="00F331C9">
          <w:rPr>
            <w:rFonts w:ascii="Times New Roman" w:hAnsi="Times New Roman" w:cs="Times New Roman"/>
            <w:sz w:val="24"/>
            <w:szCs w:val="24"/>
            <w:rPrChange w:id="151" w:author="LIN, Yufeng" w:date="2021-10-07T10:22:00Z">
              <w:rPr>
                <w:rFonts w:ascii="Times New Roman" w:hAnsi="Times New Roman" w:cs="Times New Roman"/>
                <w:sz w:val="22"/>
              </w:rPr>
            </w:rPrChange>
          </w:rPr>
          <w:t xml:space="preserve"> implying the importance of environmental factors</w:t>
        </w:r>
      </w:ins>
      <w:ins w:id="152" w:author="Thomas Kwong" w:date="2021-09-12T13:20:00Z">
        <w:r w:rsidR="00543629" w:rsidRPr="00F331C9">
          <w:rPr>
            <w:rFonts w:ascii="Times New Roman" w:hAnsi="Times New Roman" w:cs="Times New Roman"/>
            <w:sz w:val="24"/>
            <w:szCs w:val="24"/>
            <w:rPrChange w:id="153" w:author="LIN, Yufeng" w:date="2021-10-07T10:22:00Z">
              <w:rPr>
                <w:rFonts w:ascii="Times New Roman" w:hAnsi="Times New Roman" w:cs="Times New Roman"/>
                <w:sz w:val="22"/>
              </w:rPr>
            </w:rPrChange>
          </w:rPr>
          <w:t xml:space="preserve"> in CRC pathogenesis</w:t>
        </w:r>
      </w:ins>
      <w:del w:id="154" w:author="Thomas Kwong" w:date="2021-09-12T13:11:00Z">
        <w:r w:rsidRPr="00F331C9" w:rsidDel="00B01273">
          <w:rPr>
            <w:rFonts w:ascii="Times New Roman" w:hAnsi="Times New Roman" w:cs="Times New Roman"/>
            <w:sz w:val="24"/>
            <w:szCs w:val="24"/>
            <w:rPrChange w:id="155" w:author="LIN, Yufeng" w:date="2021-10-07T10:22:00Z">
              <w:rPr>
                <w:rFonts w:ascii="Times New Roman" w:hAnsi="Times New Roman" w:cs="Times New Roman"/>
                <w:sz w:val="22"/>
              </w:rPr>
            </w:rPrChange>
          </w:rPr>
          <w:delText xml:space="preserve"> </w:delText>
        </w:r>
      </w:del>
      <w:del w:id="156" w:author="Thomas Kwong" w:date="2021-09-12T13:06:00Z">
        <w:r w:rsidRPr="00F331C9" w:rsidDel="00E46F05">
          <w:rPr>
            <w:rFonts w:ascii="Times New Roman" w:hAnsi="Times New Roman" w:cs="Times New Roman"/>
            <w:sz w:val="24"/>
            <w:szCs w:val="24"/>
            <w:rPrChange w:id="157" w:author="LIN, Yufeng" w:date="2021-10-07T10:22:00Z">
              <w:rPr>
                <w:rFonts w:ascii="Times New Roman" w:hAnsi="Times New Roman" w:cs="Times New Roman"/>
                <w:sz w:val="22"/>
              </w:rPr>
            </w:rPrChange>
          </w:rPr>
          <w:delText xml:space="preserve">and </w:delText>
        </w:r>
      </w:del>
      <w:del w:id="158" w:author="Thomas Kwong" w:date="2021-09-12T13:11:00Z">
        <w:r w:rsidRPr="00F331C9" w:rsidDel="00B01273">
          <w:rPr>
            <w:rFonts w:ascii="Times New Roman" w:hAnsi="Times New Roman" w:cs="Times New Roman"/>
            <w:sz w:val="24"/>
            <w:szCs w:val="24"/>
            <w:rPrChange w:id="159" w:author="LIN, Yufeng" w:date="2021-10-07T10:22:00Z">
              <w:rPr>
                <w:rFonts w:ascii="Times New Roman" w:hAnsi="Times New Roman" w:cs="Times New Roman"/>
                <w:sz w:val="22"/>
              </w:rPr>
            </w:rPrChange>
          </w:rPr>
          <w:delText>couldn</w:delText>
        </w:r>
        <w:r w:rsidR="000D0043" w:rsidRPr="00F331C9" w:rsidDel="00B01273">
          <w:rPr>
            <w:rFonts w:ascii="Times New Roman" w:hAnsi="Times New Roman" w:cs="Times New Roman"/>
            <w:sz w:val="24"/>
            <w:szCs w:val="24"/>
            <w:rPrChange w:id="160" w:author="LIN, Yufeng" w:date="2021-10-07T10:22:00Z">
              <w:rPr>
                <w:rFonts w:ascii="Times New Roman" w:hAnsi="Times New Roman" w:cs="Times New Roman"/>
                <w:sz w:val="22"/>
              </w:rPr>
            </w:rPrChange>
          </w:rPr>
          <w:delText>'</w:delText>
        </w:r>
        <w:r w:rsidRPr="00F331C9" w:rsidDel="00B01273">
          <w:rPr>
            <w:rFonts w:ascii="Times New Roman" w:hAnsi="Times New Roman" w:cs="Times New Roman"/>
            <w:sz w:val="24"/>
            <w:szCs w:val="24"/>
            <w:rPrChange w:id="161" w:author="LIN, Yufeng" w:date="2021-10-07T10:22:00Z">
              <w:rPr>
                <w:rFonts w:ascii="Times New Roman" w:hAnsi="Times New Roman" w:cs="Times New Roman"/>
                <w:sz w:val="22"/>
              </w:rPr>
            </w:rPrChange>
          </w:rPr>
          <w:delText>t be explained through genetic predisposition or family history of CRC</w:delText>
        </w:r>
      </w:del>
      <w:r w:rsidRPr="00F331C9">
        <w:rPr>
          <w:rFonts w:ascii="Times New Roman" w:hAnsi="Times New Roman" w:cs="Times New Roman"/>
          <w:sz w:val="24"/>
          <w:szCs w:val="24"/>
          <w:rPrChange w:id="162"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63" w:author="LIN, Yufeng" w:date="2021-10-07T10:22:00Z">
            <w:rPr>
              <w:rFonts w:ascii="Times New Roman" w:hAnsi="Times New Roman" w:cs="Times New Roman"/>
              <w:sz w:val="22"/>
            </w:rPr>
          </w:rPrChange>
        </w:rPr>
        <w:instrText xml:space="preserve"> ADDIN ZOTERO_ITEM CSL_CITATION {"citationID":"0NNflLRf","properties":{"formattedCitation":"\\super 4\\nosupersub{}","plainCitation":"4","noteIndex":0},"citationItems":[{"id":459,"uris":["http://zotero.org/users/7908919/items/84BBUQZV"],"uri":["http://zotero.org/users/7908919/items/84BBUQZV"],"itemData":{"id":459,"type":"article-journal","abstract":"Colorectal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F331C9">
        <w:rPr>
          <w:rFonts w:ascii="Times New Roman" w:hAnsi="Times New Roman" w:cs="Times New Roman"/>
          <w:sz w:val="24"/>
          <w:szCs w:val="24"/>
          <w:rPrChange w:id="164" w:author="LIN, Yufeng" w:date="2021-10-07T10:22:00Z">
            <w:rPr>
              <w:rFonts w:ascii="Times New Roman" w:hAnsi="Times New Roman" w:cs="Times New Roman"/>
              <w:sz w:val="22"/>
            </w:rPr>
          </w:rPrChange>
        </w:rPr>
        <w:fldChar w:fldCharType="separate"/>
      </w:r>
      <w:r w:rsidR="002F5B96" w:rsidRPr="00F331C9">
        <w:rPr>
          <w:rFonts w:ascii="Times New Roman" w:eastAsia="DengXian" w:hAnsi="Times New Roman" w:cs="Times New Roman"/>
          <w:kern w:val="0"/>
          <w:sz w:val="24"/>
          <w:szCs w:val="24"/>
          <w:vertAlign w:val="superscript"/>
          <w:rPrChange w:id="165" w:author="LIN, Yufeng" w:date="2021-10-07T10:22:00Z">
            <w:rPr>
              <w:rFonts w:ascii="Times New Roman" w:eastAsia="DengXian" w:hAnsi="Times New Roman" w:cs="Times New Roman"/>
              <w:kern w:val="0"/>
              <w:sz w:val="22"/>
              <w:vertAlign w:val="superscript"/>
            </w:rPr>
          </w:rPrChange>
        </w:rPr>
        <w:t>4</w:t>
      </w:r>
      <w:r w:rsidRPr="00F331C9">
        <w:rPr>
          <w:rFonts w:ascii="Times New Roman" w:hAnsi="Times New Roman" w:cs="Times New Roman"/>
          <w:sz w:val="24"/>
          <w:szCs w:val="24"/>
          <w:rPrChange w:id="166"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67" w:author="LIN, Yufeng" w:date="2021-10-07T10:22:00Z">
            <w:rPr>
              <w:rFonts w:ascii="Times New Roman" w:hAnsi="Times New Roman" w:cs="Times New Roman"/>
              <w:sz w:val="22"/>
            </w:rPr>
          </w:rPrChange>
        </w:rPr>
        <w:t>.</w:t>
      </w:r>
      <w:ins w:id="168" w:author="Thomas Kwong" w:date="2021-09-22T17:30:00Z">
        <w:r w:rsidR="009659EB" w:rsidRPr="00F331C9">
          <w:rPr>
            <w:rFonts w:ascii="Times New Roman" w:hAnsi="Times New Roman" w:cs="Times New Roman"/>
            <w:sz w:val="24"/>
            <w:szCs w:val="24"/>
            <w:rPrChange w:id="169" w:author="LIN, Yufeng" w:date="2021-10-07T10:22:00Z">
              <w:rPr>
                <w:rFonts w:ascii="Times New Roman" w:hAnsi="Times New Roman" w:cs="Times New Roman"/>
                <w:sz w:val="22"/>
              </w:rPr>
            </w:rPrChange>
          </w:rPr>
          <w:t xml:space="preserve"> </w:t>
        </w:r>
      </w:ins>
    </w:p>
    <w:p w14:paraId="5F43FFB0" w14:textId="77777777" w:rsidR="0070227E" w:rsidRPr="00F331C9" w:rsidRDefault="0070227E" w:rsidP="00F331C9">
      <w:pPr>
        <w:spacing w:line="480" w:lineRule="auto"/>
        <w:rPr>
          <w:ins w:id="170" w:author="nick ting" w:date="2021-10-04T21:21:00Z"/>
          <w:rFonts w:ascii="Times New Roman" w:hAnsi="Times New Roman" w:cs="Times New Roman"/>
          <w:sz w:val="24"/>
          <w:szCs w:val="24"/>
          <w:rPrChange w:id="171" w:author="LIN, Yufeng" w:date="2021-10-07T10:22:00Z">
            <w:rPr>
              <w:ins w:id="172" w:author="nick ting" w:date="2021-10-04T21:21:00Z"/>
              <w:rFonts w:ascii="Times New Roman" w:hAnsi="Times New Roman" w:cs="Times New Roman"/>
              <w:sz w:val="22"/>
            </w:rPr>
          </w:rPrChange>
        </w:rPr>
      </w:pPr>
    </w:p>
    <w:p w14:paraId="0176534B" w14:textId="070ED668" w:rsidR="006E146A" w:rsidRPr="00F331C9" w:rsidDel="00F61633" w:rsidRDefault="009659EB" w:rsidP="00F331C9">
      <w:pPr>
        <w:spacing w:line="480" w:lineRule="auto"/>
        <w:rPr>
          <w:del w:id="173" w:author="Thomas Kwong" w:date="2021-09-12T15:47:00Z"/>
          <w:rFonts w:ascii="Times New Roman" w:hAnsi="Times New Roman" w:cs="Times New Roman"/>
          <w:sz w:val="24"/>
          <w:szCs w:val="24"/>
          <w:rPrChange w:id="174" w:author="LIN, Yufeng" w:date="2021-10-07T10:22:00Z">
            <w:rPr>
              <w:del w:id="175" w:author="Thomas Kwong" w:date="2021-09-12T15:47:00Z"/>
              <w:rFonts w:ascii="Times New Roman" w:hAnsi="Times New Roman" w:cs="Times New Roman"/>
              <w:sz w:val="22"/>
            </w:rPr>
          </w:rPrChange>
        </w:rPr>
      </w:pPr>
      <w:ins w:id="176" w:author="Thomas Kwong" w:date="2021-09-22T17:30:00Z">
        <w:r w:rsidRPr="00F331C9">
          <w:rPr>
            <w:rFonts w:ascii="Times New Roman" w:hAnsi="Times New Roman" w:cs="Times New Roman"/>
            <w:sz w:val="24"/>
            <w:szCs w:val="24"/>
            <w:rPrChange w:id="177" w:author="LIN, Yufeng" w:date="2021-10-07T10:22:00Z">
              <w:rPr>
                <w:rFonts w:ascii="Times New Roman" w:hAnsi="Times New Roman" w:cs="Times New Roman"/>
                <w:sz w:val="22"/>
              </w:rPr>
            </w:rPrChange>
          </w:rPr>
          <w:t xml:space="preserve">The gut microbiome </w:t>
        </w:r>
      </w:ins>
      <w:del w:id="178" w:author="Thomas Kwong" w:date="2021-09-22T17:29:00Z">
        <w:r w:rsidR="002F5B96" w:rsidRPr="00F331C9" w:rsidDel="009659EB">
          <w:rPr>
            <w:rFonts w:ascii="Times New Roman" w:hAnsi="Times New Roman" w:cs="Times New Roman"/>
            <w:sz w:val="24"/>
            <w:szCs w:val="24"/>
            <w:rPrChange w:id="179" w:author="LIN, Yufeng" w:date="2021-10-07T10:22:00Z">
              <w:rPr>
                <w:rFonts w:ascii="Times New Roman" w:hAnsi="Times New Roman" w:cs="Times New Roman"/>
                <w:sz w:val="22"/>
              </w:rPr>
            </w:rPrChange>
          </w:rPr>
          <w:delText xml:space="preserve"> </w:delText>
        </w:r>
      </w:del>
      <w:del w:id="180" w:author="Thomas Kwong" w:date="2021-09-12T13:36:00Z">
        <w:r w:rsidR="006E146A" w:rsidRPr="00F331C9" w:rsidDel="006E146A">
          <w:rPr>
            <w:rFonts w:ascii="Times New Roman" w:hAnsi="Times New Roman" w:cs="Times New Roman"/>
            <w:sz w:val="24"/>
            <w:szCs w:val="24"/>
            <w:rPrChange w:id="181" w:author="LIN, Yufeng" w:date="2021-10-07T10:22:00Z">
              <w:rPr>
                <w:rFonts w:ascii="Times New Roman" w:hAnsi="Times New Roman" w:cs="Times New Roman"/>
                <w:sz w:val="22"/>
              </w:rPr>
            </w:rPrChange>
          </w:rPr>
          <w:delText>T</w:delText>
        </w:r>
      </w:del>
      <w:ins w:id="182" w:author="Thomas Kwong" w:date="2021-09-12T13:37:00Z">
        <w:r w:rsidR="006E146A" w:rsidRPr="00F331C9">
          <w:rPr>
            <w:rFonts w:ascii="Times New Roman" w:hAnsi="Times New Roman" w:cs="Times New Roman"/>
            <w:sz w:val="24"/>
            <w:szCs w:val="24"/>
            <w:rPrChange w:id="183" w:author="LIN, Yufeng" w:date="2021-10-07T10:22:00Z">
              <w:rPr>
                <w:rFonts w:ascii="Times New Roman" w:hAnsi="Times New Roman" w:cs="Times New Roman"/>
                <w:sz w:val="22"/>
              </w:rPr>
            </w:rPrChange>
          </w:rPr>
          <w:t>provid</w:t>
        </w:r>
      </w:ins>
      <w:ins w:id="184" w:author="Thomas Kwong" w:date="2021-09-22T17:32:00Z">
        <w:r w:rsidR="009B08A0" w:rsidRPr="00F331C9">
          <w:rPr>
            <w:rFonts w:ascii="Times New Roman" w:hAnsi="Times New Roman" w:cs="Times New Roman"/>
            <w:sz w:val="24"/>
            <w:szCs w:val="24"/>
            <w:rPrChange w:id="185" w:author="LIN, Yufeng" w:date="2021-10-07T10:22:00Z">
              <w:rPr>
                <w:rFonts w:ascii="Times New Roman" w:hAnsi="Times New Roman" w:cs="Times New Roman"/>
                <w:sz w:val="22"/>
              </w:rPr>
            </w:rPrChange>
          </w:rPr>
          <w:t>es</w:t>
        </w:r>
      </w:ins>
      <w:ins w:id="186" w:author="Thomas Kwong" w:date="2021-09-12T13:38:00Z">
        <w:r w:rsidR="006E146A" w:rsidRPr="00F331C9">
          <w:rPr>
            <w:rFonts w:ascii="Times New Roman" w:hAnsi="Times New Roman" w:cs="Times New Roman"/>
            <w:sz w:val="24"/>
            <w:szCs w:val="24"/>
            <w:rPrChange w:id="187" w:author="LIN, Yufeng" w:date="2021-10-07T10:22:00Z">
              <w:rPr>
                <w:rFonts w:ascii="Times New Roman" w:hAnsi="Times New Roman" w:cs="Times New Roman"/>
                <w:sz w:val="22"/>
              </w:rPr>
            </w:rPrChange>
          </w:rPr>
          <w:t xml:space="preserve"> numerous essential </w:t>
        </w:r>
      </w:ins>
      <w:ins w:id="188" w:author="Thomas Kwong" w:date="2021-09-12T13:37:00Z">
        <w:r w:rsidR="006E146A" w:rsidRPr="00F331C9">
          <w:rPr>
            <w:rFonts w:ascii="Times New Roman" w:hAnsi="Times New Roman" w:cs="Times New Roman"/>
            <w:sz w:val="24"/>
            <w:szCs w:val="24"/>
            <w:rPrChange w:id="189" w:author="LIN, Yufeng" w:date="2021-10-07T10:22:00Z">
              <w:rPr>
                <w:rFonts w:ascii="Times New Roman" w:hAnsi="Times New Roman" w:cs="Times New Roman"/>
                <w:sz w:val="22"/>
              </w:rPr>
            </w:rPrChange>
          </w:rPr>
          <w:t>metabolic and physiological functions</w:t>
        </w:r>
      </w:ins>
      <w:ins w:id="190" w:author="nick ting" w:date="2021-10-04T21:16:00Z">
        <w:r w:rsidR="006716FA" w:rsidRPr="00F331C9">
          <w:rPr>
            <w:rFonts w:ascii="Times New Roman" w:hAnsi="Times New Roman" w:cs="Times New Roman"/>
            <w:sz w:val="24"/>
            <w:szCs w:val="24"/>
            <w:rPrChange w:id="191" w:author="LIN, Yufeng" w:date="2021-10-07T10:22:00Z">
              <w:rPr>
                <w:rFonts w:ascii="Times New Roman" w:hAnsi="Times New Roman" w:cs="Times New Roman"/>
                <w:sz w:val="22"/>
              </w:rPr>
            </w:rPrChange>
          </w:rPr>
          <w:t xml:space="preserve"> for our bodies</w:t>
        </w:r>
      </w:ins>
      <w:ins w:id="192" w:author="Thomas Kwong" w:date="2021-09-12T13:39:00Z">
        <w:r w:rsidR="006E146A" w:rsidRPr="00F331C9">
          <w:rPr>
            <w:rFonts w:ascii="Times New Roman" w:hAnsi="Times New Roman" w:cs="Times New Roman"/>
            <w:sz w:val="24"/>
            <w:szCs w:val="24"/>
            <w:rPrChange w:id="193" w:author="LIN, Yufeng" w:date="2021-10-07T10:22:00Z">
              <w:rPr>
                <w:rFonts w:ascii="Times New Roman" w:hAnsi="Times New Roman" w:cs="Times New Roman"/>
                <w:sz w:val="22"/>
              </w:rPr>
            </w:rPrChange>
          </w:rPr>
          <w:t>, including digestion</w:t>
        </w:r>
        <w:r w:rsidR="006E146A" w:rsidRPr="00F331C9">
          <w:rPr>
            <w:rFonts w:ascii="Times New Roman" w:hAnsi="Times New Roman" w:cs="Times New Roman"/>
            <w:sz w:val="24"/>
            <w:szCs w:val="24"/>
            <w:rPrChange w:id="194" w:author="LIN, Yufeng" w:date="2021-10-07T10:22:00Z">
              <w:rPr>
                <w:rFonts w:ascii="Times New Roman" w:hAnsi="Times New Roman" w:cs="Times New Roman"/>
              </w:rPr>
            </w:rPrChange>
          </w:rPr>
          <w:t xml:space="preserve">, </w:t>
        </w:r>
        <w:del w:id="195" w:author="nick ting" w:date="2021-10-04T21:16:00Z">
          <w:r w:rsidR="006E146A" w:rsidRPr="00F331C9" w:rsidDel="006716FA">
            <w:rPr>
              <w:rFonts w:ascii="Times New Roman" w:hAnsi="Times New Roman" w:cs="Times New Roman"/>
              <w:sz w:val="24"/>
              <w:szCs w:val="24"/>
              <w:rPrChange w:id="196" w:author="LIN, Yufeng" w:date="2021-10-07T10:22:00Z">
                <w:rPr>
                  <w:rFonts w:ascii="Times New Roman" w:hAnsi="Times New Roman" w:cs="Times New Roman"/>
                </w:rPr>
              </w:rPrChange>
            </w:rPr>
            <w:delText>manufacturing</w:delText>
          </w:r>
        </w:del>
        <w:del w:id="197" w:author="nick ting" w:date="2021-10-04T21:17:00Z">
          <w:r w:rsidR="006E146A" w:rsidRPr="00F331C9" w:rsidDel="006716FA">
            <w:rPr>
              <w:rFonts w:ascii="Times New Roman" w:hAnsi="Times New Roman" w:cs="Times New Roman"/>
              <w:sz w:val="24"/>
              <w:szCs w:val="24"/>
              <w:rPrChange w:id="198" w:author="LIN, Yufeng" w:date="2021-10-07T10:22:00Z">
                <w:rPr>
                  <w:rFonts w:ascii="Times New Roman" w:hAnsi="Times New Roman" w:cs="Times New Roman"/>
                </w:rPr>
              </w:rPrChange>
            </w:rPr>
            <w:delText xml:space="preserve"> </w:delText>
          </w:r>
        </w:del>
        <w:r w:rsidR="006E146A" w:rsidRPr="00F331C9">
          <w:rPr>
            <w:rFonts w:ascii="Times New Roman" w:hAnsi="Times New Roman" w:cs="Times New Roman"/>
            <w:sz w:val="24"/>
            <w:szCs w:val="24"/>
            <w:rPrChange w:id="199" w:author="LIN, Yufeng" w:date="2021-10-07T10:22:00Z">
              <w:rPr>
                <w:rFonts w:ascii="Times New Roman" w:hAnsi="Times New Roman" w:cs="Times New Roman"/>
              </w:rPr>
            </w:rPrChange>
          </w:rPr>
          <w:t>vitamins</w:t>
        </w:r>
      </w:ins>
      <w:ins w:id="200" w:author="nick ting" w:date="2021-10-04T21:17:00Z">
        <w:r w:rsidR="006716FA" w:rsidRPr="00F331C9">
          <w:rPr>
            <w:rFonts w:ascii="Times New Roman" w:hAnsi="Times New Roman" w:cs="Times New Roman"/>
            <w:sz w:val="24"/>
            <w:szCs w:val="24"/>
            <w:rPrChange w:id="201" w:author="LIN, Yufeng" w:date="2021-10-07T10:22:00Z">
              <w:rPr>
                <w:rFonts w:ascii="Times New Roman" w:hAnsi="Times New Roman" w:cs="Times New Roman"/>
              </w:rPr>
            </w:rPrChange>
          </w:rPr>
          <w:t xml:space="preserve"> synthesis, </w:t>
        </w:r>
      </w:ins>
      <w:ins w:id="202" w:author="Thomas Kwong" w:date="2021-09-12T13:39:00Z">
        <w:del w:id="203" w:author="nick ting" w:date="2021-10-04T21:17:00Z">
          <w:r w:rsidR="006E146A" w:rsidRPr="00F331C9" w:rsidDel="006716FA">
            <w:rPr>
              <w:rFonts w:ascii="Times New Roman" w:hAnsi="Times New Roman" w:cs="Times New Roman"/>
              <w:sz w:val="24"/>
              <w:szCs w:val="24"/>
              <w:rPrChange w:id="204" w:author="LIN, Yufeng" w:date="2021-10-07T10:22:00Z">
                <w:rPr>
                  <w:rFonts w:ascii="Times New Roman" w:hAnsi="Times New Roman" w:cs="Times New Roman"/>
                </w:rPr>
              </w:rPrChange>
            </w:rPr>
            <w:delText xml:space="preserve"> and training </w:delText>
          </w:r>
        </w:del>
      </w:ins>
      <w:ins w:id="205" w:author="Thomas Kwong" w:date="2021-09-12T15:47:00Z">
        <w:del w:id="206" w:author="nick ting" w:date="2021-10-04T21:17:00Z">
          <w:r w:rsidR="00F61633" w:rsidRPr="00F331C9" w:rsidDel="006716FA">
            <w:rPr>
              <w:rFonts w:ascii="Times New Roman" w:hAnsi="Times New Roman" w:cs="Times New Roman"/>
              <w:sz w:val="24"/>
              <w:szCs w:val="24"/>
              <w:rPrChange w:id="207" w:author="LIN, Yufeng" w:date="2021-10-07T10:22:00Z">
                <w:rPr>
                  <w:rFonts w:ascii="Times New Roman" w:hAnsi="Times New Roman" w:cs="Times New Roman"/>
                </w:rPr>
              </w:rPrChange>
            </w:rPr>
            <w:delText xml:space="preserve">of </w:delText>
          </w:r>
        </w:del>
      </w:ins>
      <w:ins w:id="208" w:author="Thomas Kwong" w:date="2021-09-12T13:39:00Z">
        <w:del w:id="209" w:author="nick ting" w:date="2021-10-04T21:17:00Z">
          <w:r w:rsidR="006E146A" w:rsidRPr="00F331C9" w:rsidDel="006716FA">
            <w:rPr>
              <w:rFonts w:ascii="Times New Roman" w:hAnsi="Times New Roman" w:cs="Times New Roman"/>
              <w:sz w:val="24"/>
              <w:szCs w:val="24"/>
              <w:rPrChange w:id="210" w:author="LIN, Yufeng" w:date="2021-10-07T10:22:00Z">
                <w:rPr>
                  <w:rFonts w:ascii="Times New Roman" w:hAnsi="Times New Roman" w:cs="Times New Roman"/>
                </w:rPr>
              </w:rPrChange>
            </w:rPr>
            <w:delText xml:space="preserve">our </w:delText>
          </w:r>
        </w:del>
        <w:r w:rsidR="006E146A" w:rsidRPr="00F331C9">
          <w:rPr>
            <w:rFonts w:ascii="Times New Roman" w:hAnsi="Times New Roman" w:cs="Times New Roman"/>
            <w:sz w:val="24"/>
            <w:szCs w:val="24"/>
            <w:rPrChange w:id="211" w:author="LIN, Yufeng" w:date="2021-10-07T10:22:00Z">
              <w:rPr>
                <w:rFonts w:ascii="Times New Roman" w:hAnsi="Times New Roman" w:cs="Times New Roman"/>
              </w:rPr>
            </w:rPrChange>
          </w:rPr>
          <w:t>immune system</w:t>
        </w:r>
      </w:ins>
      <w:ins w:id="212" w:author="nick ting" w:date="2021-10-04T21:17:00Z">
        <w:r w:rsidR="006716FA" w:rsidRPr="00F331C9">
          <w:rPr>
            <w:rFonts w:ascii="Times New Roman" w:hAnsi="Times New Roman" w:cs="Times New Roman"/>
            <w:sz w:val="24"/>
            <w:szCs w:val="24"/>
            <w:rPrChange w:id="213" w:author="LIN, Yufeng" w:date="2021-10-07T10:22:00Z">
              <w:rPr>
                <w:rFonts w:ascii="Times New Roman" w:hAnsi="Times New Roman" w:cs="Times New Roman"/>
              </w:rPr>
            </w:rPrChange>
          </w:rPr>
          <w:t xml:space="preserve"> development and more</w:t>
        </w:r>
      </w:ins>
      <w:ins w:id="214" w:author="Thomas Kwong" w:date="2021-09-12T13:37:00Z">
        <w:r w:rsidR="006E146A" w:rsidRPr="00F331C9">
          <w:rPr>
            <w:rFonts w:ascii="Times New Roman" w:hAnsi="Times New Roman" w:cs="Times New Roman"/>
            <w:sz w:val="24"/>
            <w:szCs w:val="24"/>
            <w:rPrChange w:id="215" w:author="LIN, Yufeng" w:date="2021-10-07T10:22:00Z">
              <w:rPr>
                <w:rFonts w:ascii="Times New Roman" w:hAnsi="Times New Roman" w:cs="Times New Roman"/>
                <w:sz w:val="22"/>
              </w:rPr>
            </w:rPrChange>
          </w:rPr>
          <w:fldChar w:fldCharType="begin"/>
        </w:r>
      </w:ins>
      <w:r w:rsidR="00D7106E" w:rsidRPr="00F331C9">
        <w:rPr>
          <w:rFonts w:ascii="Times New Roman" w:hAnsi="Times New Roman" w:cs="Times New Roman"/>
          <w:sz w:val="24"/>
          <w:szCs w:val="24"/>
          <w:rPrChange w:id="216" w:author="LIN, Yufeng" w:date="2021-10-07T10:22:00Z">
            <w:rPr>
              <w:rFonts w:ascii="Times New Roman" w:hAnsi="Times New Roman" w:cs="Times New Roman"/>
              <w:sz w:val="22"/>
            </w:rPr>
          </w:rPrChange>
        </w:rPr>
        <w:instrText xml:space="preserve"> ADDIN ZOTERO_ITEM CSL_CITATION {"citationID":"wCYRPTbi","properties":{"formattedCitation":"\\super 2\\nosupersub{}","plainCitation":"2","noteIndex":0},"citationItems":[{"id":472,"uris":["http://zotero.org/users/7908919/items/PPUN7SA6"],"uri":["http://zotero.org/users/7908919/items/PPUN7SA6"],"itemData":{"id":472,"type":"article-journal","abstract":"Gut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217" w:author="Thomas Kwong" w:date="2021-09-12T13:37:00Z">
        <w:r w:rsidR="006E146A" w:rsidRPr="00F331C9">
          <w:rPr>
            <w:rFonts w:ascii="Times New Roman" w:hAnsi="Times New Roman" w:cs="Times New Roman"/>
            <w:sz w:val="24"/>
            <w:szCs w:val="24"/>
            <w:rPrChange w:id="218" w:author="LIN, Yufeng" w:date="2021-10-07T10:22:00Z">
              <w:rPr>
                <w:rFonts w:ascii="Times New Roman" w:hAnsi="Times New Roman" w:cs="Times New Roman"/>
                <w:sz w:val="22"/>
              </w:rPr>
            </w:rPrChange>
          </w:rPr>
          <w:fldChar w:fldCharType="separate"/>
        </w:r>
      </w:ins>
      <w:r w:rsidR="00D7106E" w:rsidRPr="00F331C9">
        <w:rPr>
          <w:rFonts w:ascii="Times New Roman" w:hAnsi="Times New Roman" w:cs="Times New Roman"/>
          <w:kern w:val="0"/>
          <w:sz w:val="24"/>
          <w:szCs w:val="24"/>
          <w:vertAlign w:val="superscript"/>
          <w:rPrChange w:id="219" w:author="LIN, Yufeng" w:date="2021-10-07T10:22:00Z">
            <w:rPr>
              <w:rFonts w:ascii="Times New Roman" w:hAnsi="Times New Roman" w:cs="Times New Roman"/>
              <w:kern w:val="0"/>
              <w:sz w:val="22"/>
              <w:szCs w:val="24"/>
              <w:vertAlign w:val="superscript"/>
            </w:rPr>
          </w:rPrChange>
        </w:rPr>
        <w:t>2</w:t>
      </w:r>
      <w:ins w:id="220" w:author="Thomas Kwong" w:date="2021-09-12T13:37:00Z">
        <w:r w:rsidR="006E146A" w:rsidRPr="00F331C9">
          <w:rPr>
            <w:rFonts w:ascii="Times New Roman" w:hAnsi="Times New Roman" w:cs="Times New Roman"/>
            <w:sz w:val="24"/>
            <w:szCs w:val="24"/>
            <w:rPrChange w:id="221" w:author="LIN, Yufeng" w:date="2021-10-07T10:22:00Z">
              <w:rPr>
                <w:rFonts w:ascii="Times New Roman" w:hAnsi="Times New Roman" w:cs="Times New Roman"/>
                <w:sz w:val="22"/>
              </w:rPr>
            </w:rPrChange>
          </w:rPr>
          <w:fldChar w:fldCharType="end"/>
        </w:r>
      </w:ins>
      <w:ins w:id="222" w:author="Thomas Kwong" w:date="2021-09-12T13:40:00Z">
        <w:r w:rsidR="006E146A" w:rsidRPr="00F331C9">
          <w:rPr>
            <w:rFonts w:ascii="Times New Roman" w:hAnsi="Times New Roman" w:cs="Times New Roman"/>
            <w:sz w:val="24"/>
            <w:szCs w:val="24"/>
            <w:rPrChange w:id="223" w:author="LIN, Yufeng" w:date="2021-10-07T10:22:00Z">
              <w:rPr>
                <w:rFonts w:ascii="Times New Roman" w:hAnsi="Times New Roman" w:cs="Times New Roman"/>
                <w:sz w:val="22"/>
              </w:rPr>
            </w:rPrChange>
          </w:rPr>
          <w:t xml:space="preserve">. </w:t>
        </w:r>
      </w:ins>
    </w:p>
    <w:p w14:paraId="012DE661" w14:textId="3643B913" w:rsidR="006E146A" w:rsidRPr="00F331C9" w:rsidDel="006E146A" w:rsidRDefault="006E146A" w:rsidP="00F331C9">
      <w:pPr>
        <w:spacing w:line="480" w:lineRule="auto"/>
        <w:rPr>
          <w:del w:id="224" w:author="Thomas Kwong" w:date="2021-09-12T13:40:00Z"/>
          <w:rFonts w:ascii="Times New Roman" w:hAnsi="Times New Roman" w:cs="Times New Roman"/>
          <w:sz w:val="24"/>
          <w:szCs w:val="24"/>
          <w:rPrChange w:id="225" w:author="LIN, Yufeng" w:date="2021-10-07T10:22:00Z">
            <w:rPr>
              <w:del w:id="226" w:author="Thomas Kwong" w:date="2021-09-12T13:40:00Z"/>
              <w:rFonts w:ascii="Times New Roman" w:hAnsi="Times New Roman" w:cs="Times New Roman"/>
              <w:sz w:val="22"/>
            </w:rPr>
          </w:rPrChange>
        </w:rPr>
      </w:pPr>
    </w:p>
    <w:p w14:paraId="747D086D" w14:textId="2B51619F" w:rsidR="00FC2A07" w:rsidRPr="00F331C9" w:rsidRDefault="00B01273" w:rsidP="00F331C9">
      <w:pPr>
        <w:spacing w:line="480" w:lineRule="auto"/>
        <w:rPr>
          <w:ins w:id="227" w:author="nick ting" w:date="2021-10-04T21:27:00Z"/>
          <w:rFonts w:ascii="Times New Roman" w:hAnsi="Times New Roman" w:cs="Times New Roman"/>
          <w:sz w:val="24"/>
          <w:szCs w:val="24"/>
          <w:rPrChange w:id="228" w:author="LIN, Yufeng" w:date="2021-10-07T10:22:00Z">
            <w:rPr>
              <w:ins w:id="229" w:author="nick ting" w:date="2021-10-04T21:27:00Z"/>
              <w:rFonts w:ascii="Times New Roman" w:hAnsi="Times New Roman" w:cs="Times New Roman"/>
              <w:sz w:val="22"/>
            </w:rPr>
          </w:rPrChange>
        </w:rPr>
      </w:pPr>
      <w:ins w:id="230" w:author="Thomas Kwong" w:date="2021-09-12T13:15:00Z">
        <w:r w:rsidRPr="00F331C9">
          <w:rPr>
            <w:rFonts w:ascii="Times New Roman" w:hAnsi="Times New Roman" w:cs="Times New Roman"/>
            <w:sz w:val="24"/>
            <w:szCs w:val="24"/>
            <w:rPrChange w:id="231" w:author="LIN, Yufeng" w:date="2021-10-07T10:22:00Z">
              <w:rPr>
                <w:rFonts w:ascii="Times New Roman" w:hAnsi="Times New Roman" w:cs="Times New Roman"/>
                <w:sz w:val="22"/>
              </w:rPr>
            </w:rPrChange>
          </w:rPr>
          <w:t xml:space="preserve">Recent </w:t>
        </w:r>
      </w:ins>
      <w:ins w:id="232" w:author="Thomas Kwong" w:date="2021-09-12T13:16:00Z">
        <w:r w:rsidRPr="00F331C9">
          <w:rPr>
            <w:rFonts w:ascii="Times New Roman" w:hAnsi="Times New Roman" w:cs="Times New Roman"/>
            <w:sz w:val="24"/>
            <w:szCs w:val="24"/>
            <w:rPrChange w:id="233" w:author="LIN, Yufeng" w:date="2021-10-07T10:22:00Z">
              <w:rPr>
                <w:rFonts w:ascii="Times New Roman" w:hAnsi="Times New Roman" w:cs="Times New Roman"/>
                <w:sz w:val="22"/>
              </w:rPr>
            </w:rPrChange>
          </w:rPr>
          <w:t xml:space="preserve">studies have </w:t>
        </w:r>
        <w:del w:id="234" w:author="nick ting" w:date="2021-10-04T21:18:00Z">
          <w:r w:rsidRPr="00F331C9" w:rsidDel="0070227E">
            <w:rPr>
              <w:rFonts w:ascii="Times New Roman" w:hAnsi="Times New Roman" w:cs="Times New Roman"/>
              <w:sz w:val="24"/>
              <w:szCs w:val="24"/>
              <w:rPrChange w:id="235" w:author="LIN, Yufeng" w:date="2021-10-07T10:22:00Z">
                <w:rPr>
                  <w:rFonts w:ascii="Times New Roman" w:hAnsi="Times New Roman" w:cs="Times New Roman"/>
                  <w:sz w:val="22"/>
                </w:rPr>
              </w:rPrChange>
            </w:rPr>
            <w:delText xml:space="preserve">demonstrated the </w:delText>
          </w:r>
        </w:del>
      </w:ins>
      <w:ins w:id="236" w:author="Thomas Kwong" w:date="2021-09-12T13:22:00Z">
        <w:del w:id="237" w:author="nick ting" w:date="2021-10-04T21:18:00Z">
          <w:r w:rsidR="005165C0" w:rsidRPr="00F331C9" w:rsidDel="0070227E">
            <w:rPr>
              <w:rFonts w:ascii="Times New Roman" w:hAnsi="Times New Roman" w:cs="Times New Roman"/>
              <w:sz w:val="24"/>
              <w:szCs w:val="24"/>
              <w:rPrChange w:id="238" w:author="LIN, Yufeng" w:date="2021-10-07T10:22:00Z">
                <w:rPr>
                  <w:rFonts w:ascii="Times New Roman" w:hAnsi="Times New Roman" w:cs="Times New Roman"/>
                  <w:sz w:val="22"/>
                </w:rPr>
              </w:rPrChange>
            </w:rPr>
            <w:delText>link between the</w:delText>
          </w:r>
        </w:del>
      </w:ins>
      <w:ins w:id="239" w:author="nick ting" w:date="2021-10-04T21:18:00Z">
        <w:r w:rsidR="0070227E" w:rsidRPr="00F331C9">
          <w:rPr>
            <w:rFonts w:ascii="Times New Roman" w:hAnsi="Times New Roman" w:cs="Times New Roman"/>
            <w:sz w:val="24"/>
            <w:szCs w:val="24"/>
            <w:rPrChange w:id="240" w:author="LIN, Yufeng" w:date="2021-10-07T10:22:00Z">
              <w:rPr>
                <w:rFonts w:ascii="Times New Roman" w:hAnsi="Times New Roman" w:cs="Times New Roman"/>
                <w:sz w:val="22"/>
              </w:rPr>
            </w:rPrChange>
          </w:rPr>
          <w:t>linked</w:t>
        </w:r>
      </w:ins>
      <w:ins w:id="241" w:author="Thomas Kwong" w:date="2021-09-12T13:22:00Z">
        <w:r w:rsidR="005165C0" w:rsidRPr="00F331C9">
          <w:rPr>
            <w:rFonts w:ascii="Times New Roman" w:hAnsi="Times New Roman" w:cs="Times New Roman"/>
            <w:sz w:val="24"/>
            <w:szCs w:val="24"/>
            <w:rPrChange w:id="242" w:author="LIN, Yufeng" w:date="2021-10-07T10:22:00Z">
              <w:rPr>
                <w:rFonts w:ascii="Times New Roman" w:hAnsi="Times New Roman" w:cs="Times New Roman"/>
                <w:sz w:val="22"/>
              </w:rPr>
            </w:rPrChange>
          </w:rPr>
          <w:t xml:space="preserve"> </w:t>
        </w:r>
      </w:ins>
      <w:ins w:id="243" w:author="Thomas Kwong" w:date="2021-09-12T13:16:00Z">
        <w:r w:rsidRPr="00F331C9">
          <w:rPr>
            <w:rFonts w:ascii="Times New Roman" w:hAnsi="Times New Roman" w:cs="Times New Roman"/>
            <w:sz w:val="24"/>
            <w:szCs w:val="24"/>
            <w:rPrChange w:id="244" w:author="LIN, Yufeng" w:date="2021-10-07T10:22:00Z">
              <w:rPr>
                <w:rFonts w:ascii="Times New Roman" w:hAnsi="Times New Roman" w:cs="Times New Roman"/>
                <w:sz w:val="22"/>
              </w:rPr>
            </w:rPrChange>
          </w:rPr>
          <w:t>g</w:t>
        </w:r>
      </w:ins>
      <w:ins w:id="245" w:author="Thomas Kwong" w:date="2021-09-12T13:13:00Z">
        <w:r w:rsidRPr="00F331C9">
          <w:rPr>
            <w:rFonts w:ascii="Times New Roman" w:hAnsi="Times New Roman" w:cs="Times New Roman"/>
            <w:sz w:val="24"/>
            <w:szCs w:val="24"/>
            <w:rPrChange w:id="246" w:author="LIN, Yufeng" w:date="2021-10-07T10:22:00Z">
              <w:rPr>
                <w:rFonts w:ascii="Times New Roman" w:hAnsi="Times New Roman" w:cs="Times New Roman"/>
                <w:sz w:val="22"/>
              </w:rPr>
            </w:rPrChange>
          </w:rPr>
          <w:t>ut microbiota alter</w:t>
        </w:r>
      </w:ins>
      <w:ins w:id="247" w:author="Thomas Kwong" w:date="2021-09-12T13:23:00Z">
        <w:r w:rsidR="005165C0" w:rsidRPr="00F331C9">
          <w:rPr>
            <w:rFonts w:ascii="Times New Roman" w:hAnsi="Times New Roman" w:cs="Times New Roman"/>
            <w:sz w:val="24"/>
            <w:szCs w:val="24"/>
            <w:rPrChange w:id="248" w:author="LIN, Yufeng" w:date="2021-10-07T10:22:00Z">
              <w:rPr>
                <w:rFonts w:ascii="Times New Roman" w:hAnsi="Times New Roman" w:cs="Times New Roman"/>
                <w:sz w:val="22"/>
              </w:rPr>
            </w:rPrChange>
          </w:rPr>
          <w:t xml:space="preserve">ation </w:t>
        </w:r>
        <w:del w:id="249" w:author="nick ting" w:date="2021-10-04T21:18:00Z">
          <w:r w:rsidR="005165C0" w:rsidRPr="00F331C9" w:rsidDel="0070227E">
            <w:rPr>
              <w:rFonts w:ascii="Times New Roman" w:hAnsi="Times New Roman" w:cs="Times New Roman"/>
              <w:sz w:val="24"/>
              <w:szCs w:val="24"/>
              <w:rPrChange w:id="250" w:author="LIN, Yufeng" w:date="2021-10-07T10:22:00Z">
                <w:rPr>
                  <w:rFonts w:ascii="Times New Roman" w:hAnsi="Times New Roman" w:cs="Times New Roman"/>
                  <w:sz w:val="22"/>
                </w:rPr>
              </w:rPrChange>
            </w:rPr>
            <w:delText>and</w:delText>
          </w:r>
        </w:del>
      </w:ins>
      <w:ins w:id="251" w:author="nick ting" w:date="2021-10-04T21:18:00Z">
        <w:r w:rsidR="0070227E" w:rsidRPr="00F331C9">
          <w:rPr>
            <w:rFonts w:ascii="Times New Roman" w:hAnsi="Times New Roman" w:cs="Times New Roman"/>
            <w:sz w:val="24"/>
            <w:szCs w:val="24"/>
            <w:rPrChange w:id="252" w:author="LIN, Yufeng" w:date="2021-10-07T10:22:00Z">
              <w:rPr>
                <w:rFonts w:ascii="Times New Roman" w:hAnsi="Times New Roman" w:cs="Times New Roman"/>
                <w:sz w:val="22"/>
              </w:rPr>
            </w:rPrChange>
          </w:rPr>
          <w:t>to</w:t>
        </w:r>
      </w:ins>
      <w:ins w:id="253" w:author="Thomas Kwong" w:date="2021-09-12T13:23:00Z">
        <w:r w:rsidR="005165C0" w:rsidRPr="00F331C9">
          <w:rPr>
            <w:rFonts w:ascii="Times New Roman" w:hAnsi="Times New Roman" w:cs="Times New Roman"/>
            <w:sz w:val="24"/>
            <w:szCs w:val="24"/>
            <w:rPrChange w:id="254" w:author="LIN, Yufeng" w:date="2021-10-07T10:22:00Z">
              <w:rPr>
                <w:rFonts w:ascii="Times New Roman" w:hAnsi="Times New Roman" w:cs="Times New Roman"/>
                <w:sz w:val="22"/>
              </w:rPr>
            </w:rPrChange>
          </w:rPr>
          <w:t xml:space="preserve"> </w:t>
        </w:r>
      </w:ins>
      <w:ins w:id="255" w:author="Thomas Kwong" w:date="2021-09-12T13:13:00Z">
        <w:r w:rsidRPr="00F331C9">
          <w:rPr>
            <w:rFonts w:ascii="Times New Roman" w:hAnsi="Times New Roman" w:cs="Times New Roman"/>
            <w:sz w:val="24"/>
            <w:szCs w:val="24"/>
            <w:rPrChange w:id="256" w:author="LIN, Yufeng" w:date="2021-10-07T10:22:00Z">
              <w:rPr>
                <w:rFonts w:ascii="Times New Roman" w:hAnsi="Times New Roman" w:cs="Times New Roman"/>
                <w:sz w:val="22"/>
              </w:rPr>
            </w:rPrChange>
          </w:rPr>
          <w:t>CR</w:t>
        </w:r>
      </w:ins>
      <w:ins w:id="257" w:author="LIN, Yufeng" w:date="2021-09-20T19:07:00Z">
        <w:r w:rsidR="00D7106E" w:rsidRPr="00F331C9">
          <w:rPr>
            <w:rFonts w:ascii="Times New Roman" w:hAnsi="Times New Roman" w:cs="Times New Roman"/>
            <w:sz w:val="24"/>
            <w:szCs w:val="24"/>
            <w:rPrChange w:id="258" w:author="LIN, Yufeng" w:date="2021-10-07T10:22:00Z">
              <w:rPr>
                <w:rFonts w:ascii="Times New Roman" w:hAnsi="Times New Roman" w:cs="Times New Roman"/>
                <w:sz w:val="22"/>
              </w:rPr>
            </w:rPrChange>
          </w:rPr>
          <w:t>C</w:t>
        </w:r>
      </w:ins>
      <w:ins w:id="259" w:author="nick ting" w:date="2021-10-04T21:18:00Z">
        <w:r w:rsidR="0070227E" w:rsidRPr="00F331C9">
          <w:rPr>
            <w:rFonts w:ascii="Times New Roman" w:hAnsi="Times New Roman" w:cs="Times New Roman"/>
            <w:sz w:val="24"/>
            <w:szCs w:val="24"/>
            <w:rPrChange w:id="260" w:author="LIN, Yufeng" w:date="2021-10-07T10:22:00Z">
              <w:rPr>
                <w:rFonts w:ascii="Times New Roman" w:hAnsi="Times New Roman" w:cs="Times New Roman"/>
                <w:sz w:val="22"/>
              </w:rPr>
            </w:rPrChange>
          </w:rPr>
          <w:t xml:space="preserve"> occurence</w:t>
        </w:r>
      </w:ins>
      <w:r w:rsidR="00D7106E" w:rsidRPr="00F331C9">
        <w:rPr>
          <w:rFonts w:ascii="Times New Roman" w:hAnsi="Times New Roman" w:cs="Times New Roman"/>
          <w:kern w:val="0"/>
          <w:sz w:val="24"/>
          <w:szCs w:val="24"/>
          <w:vertAlign w:val="superscript"/>
          <w:rPrChange w:id="261" w:author="LIN, Yufeng" w:date="2021-10-07T10:22:00Z">
            <w:rPr>
              <w:rFonts w:ascii="Times New Roman" w:hAnsi="Times New Roman" w:cs="Times New Roman"/>
              <w:kern w:val="0"/>
              <w:sz w:val="22"/>
              <w:szCs w:val="24"/>
              <w:vertAlign w:val="superscript"/>
            </w:rPr>
          </w:rPrChange>
        </w:rPr>
        <w:t>5</w:t>
      </w:r>
      <w:del w:id="262" w:author="Thomas Kwong" w:date="2021-09-12T13:14:00Z">
        <w:r w:rsidR="00F444BB" w:rsidRPr="00F331C9" w:rsidDel="00B01273">
          <w:rPr>
            <w:rFonts w:ascii="Times New Roman" w:hAnsi="Times New Roman" w:cs="Times New Roman"/>
            <w:sz w:val="24"/>
            <w:szCs w:val="24"/>
            <w:rPrChange w:id="263" w:author="LIN, Yufeng" w:date="2021-10-07T10:22:00Z">
              <w:rPr>
                <w:rFonts w:ascii="Times New Roman" w:hAnsi="Times New Roman" w:cs="Times New Roman"/>
                <w:sz w:val="22"/>
              </w:rPr>
            </w:rPrChange>
          </w:rPr>
          <w:delText>T</w:delText>
        </w:r>
      </w:del>
      <w:ins w:id="264" w:author="Thomas Kwong" w:date="2021-09-12T13:14:00Z">
        <w:r w:rsidRPr="00F331C9">
          <w:rPr>
            <w:rFonts w:ascii="Times New Roman" w:hAnsi="Times New Roman" w:cs="Times New Roman"/>
            <w:sz w:val="24"/>
            <w:szCs w:val="24"/>
            <w:rPrChange w:id="265" w:author="LIN, Yufeng" w:date="2021-10-07T10:22:00Z">
              <w:rPr>
                <w:rFonts w:ascii="Times New Roman" w:hAnsi="Times New Roman" w:cs="Times New Roman"/>
                <w:sz w:val="22"/>
              </w:rPr>
            </w:rPrChange>
          </w:rPr>
          <w:t>.</w:t>
        </w:r>
      </w:ins>
      <w:del w:id="266" w:author="Thomas Kwong" w:date="2021-09-12T13:22:00Z">
        <w:r w:rsidR="00F444BB" w:rsidRPr="00F331C9" w:rsidDel="00543629">
          <w:rPr>
            <w:rFonts w:ascii="Times New Roman" w:hAnsi="Times New Roman" w:cs="Times New Roman"/>
            <w:sz w:val="24"/>
            <w:szCs w:val="24"/>
            <w:rPrChange w:id="267" w:author="LIN, Yufeng" w:date="2021-10-07T10:22:00Z">
              <w:rPr>
                <w:rFonts w:ascii="Times New Roman" w:hAnsi="Times New Roman" w:cs="Times New Roman"/>
                <w:sz w:val="22"/>
              </w:rPr>
            </w:rPrChange>
          </w:rPr>
          <w:delText>rillions of symbiotic microbes can be found in the intestines of mammals, collectively referred to as the intestinal microbiome.</w:delText>
        </w:r>
      </w:del>
      <w:ins w:id="268" w:author="LIN, Yufeng" w:date="2021-09-20T19:02:00Z">
        <w:r w:rsidR="00D7106E" w:rsidRPr="00F331C9">
          <w:rPr>
            <w:rFonts w:ascii="Times New Roman" w:hAnsi="Times New Roman" w:cs="Times New Roman"/>
            <w:sz w:val="24"/>
            <w:szCs w:val="24"/>
            <w:rPrChange w:id="269" w:author="LIN, Yufeng" w:date="2021-10-07T10:22:00Z">
              <w:rPr>
                <w:rFonts w:ascii="Times New Roman" w:hAnsi="Times New Roman" w:cs="Times New Roman"/>
                <w:sz w:val="22"/>
              </w:rPr>
            </w:rPrChange>
          </w:rPr>
          <w:t xml:space="preserve"> </w:t>
        </w:r>
      </w:ins>
      <w:ins w:id="270" w:author="nick ting" w:date="2021-10-04T21:25:00Z">
        <w:r w:rsidR="0070227E" w:rsidRPr="00F331C9">
          <w:rPr>
            <w:rFonts w:ascii="Times New Roman" w:hAnsi="Times New Roman" w:cs="Times New Roman"/>
            <w:sz w:val="24"/>
            <w:szCs w:val="24"/>
            <w:rPrChange w:id="271" w:author="LIN, Yufeng" w:date="2021-10-07T10:22:00Z">
              <w:rPr>
                <w:rFonts w:ascii="Times New Roman" w:hAnsi="Times New Roman" w:cs="Times New Roman"/>
                <w:sz w:val="22"/>
              </w:rPr>
            </w:rPrChange>
          </w:rPr>
          <w:t xml:space="preserve">Dysbiosis such as reduced gut microbial diversity and enrichment of oncogenic microorganisms have been associated </w:t>
        </w:r>
        <w:del w:id="272" w:author="LIN, Yufeng" w:date="2021-10-07T10:33:00Z">
          <w:r w:rsidR="0070227E" w:rsidRPr="00F331C9" w:rsidDel="00E81CE7">
            <w:rPr>
              <w:rFonts w:ascii="Times New Roman" w:hAnsi="Times New Roman" w:cs="Times New Roman"/>
              <w:sz w:val="24"/>
              <w:szCs w:val="24"/>
              <w:rPrChange w:id="273" w:author="LIN, Yufeng" w:date="2021-10-07T10:22:00Z">
                <w:rPr>
                  <w:rFonts w:ascii="Times New Roman" w:hAnsi="Times New Roman" w:cs="Times New Roman"/>
                  <w:sz w:val="22"/>
                </w:rPr>
              </w:rPrChange>
            </w:rPr>
            <w:delText>to</w:delText>
          </w:r>
        </w:del>
      </w:ins>
      <w:ins w:id="274" w:author="LIN, Yufeng" w:date="2021-10-07T10:33:00Z">
        <w:r w:rsidR="00E81CE7" w:rsidRPr="00F331C9">
          <w:rPr>
            <w:rFonts w:ascii="Times New Roman" w:hAnsi="Times New Roman" w:cs="Times New Roman"/>
            <w:sz w:val="24"/>
            <w:szCs w:val="24"/>
          </w:rPr>
          <w:t>with</w:t>
        </w:r>
      </w:ins>
      <w:ins w:id="275" w:author="nick ting" w:date="2021-10-04T21:25:00Z">
        <w:r w:rsidR="0070227E" w:rsidRPr="00F331C9">
          <w:rPr>
            <w:rFonts w:ascii="Times New Roman" w:hAnsi="Times New Roman" w:cs="Times New Roman"/>
            <w:sz w:val="24"/>
            <w:szCs w:val="24"/>
            <w:rPrChange w:id="276" w:author="LIN, Yufeng" w:date="2021-10-07T10:22:00Z">
              <w:rPr>
                <w:rFonts w:ascii="Times New Roman" w:hAnsi="Times New Roman" w:cs="Times New Roman"/>
                <w:sz w:val="22"/>
              </w:rPr>
            </w:rPrChange>
          </w:rPr>
          <w:t xml:space="preserve"> CRC carcinogenesis. </w:t>
        </w:r>
      </w:ins>
      <w:ins w:id="277" w:author="LIN, Yufeng" w:date="2021-09-20T19:02:00Z">
        <w:r w:rsidR="00D7106E" w:rsidRPr="00F331C9">
          <w:rPr>
            <w:rFonts w:ascii="Times New Roman" w:hAnsi="Times New Roman" w:cs="Times New Roman"/>
            <w:sz w:val="24"/>
            <w:szCs w:val="24"/>
            <w:rPrChange w:id="278" w:author="LIN, Yufeng" w:date="2021-10-07T10:22:00Z">
              <w:rPr>
                <w:rFonts w:ascii="Times New Roman" w:hAnsi="Times New Roman" w:cs="Times New Roman"/>
                <w:sz w:val="22"/>
              </w:rPr>
            </w:rPrChange>
          </w:rPr>
          <w:t>For instance,</w:t>
        </w:r>
      </w:ins>
      <w:ins w:id="279" w:author="nick ting" w:date="2021-10-04T21:26:00Z">
        <w:r w:rsidR="0070227E" w:rsidRPr="00F331C9">
          <w:rPr>
            <w:rFonts w:ascii="Times New Roman" w:hAnsi="Times New Roman" w:cs="Times New Roman"/>
            <w:sz w:val="24"/>
            <w:szCs w:val="24"/>
            <w:rPrChange w:id="280" w:author="LIN, Yufeng" w:date="2021-10-07T10:22:00Z">
              <w:rPr>
                <w:rFonts w:ascii="Times New Roman" w:hAnsi="Times New Roman" w:cs="Times New Roman"/>
                <w:sz w:val="22"/>
              </w:rPr>
            </w:rPrChange>
          </w:rPr>
          <w:t xml:space="preserve"> the notorious</w:t>
        </w:r>
      </w:ins>
      <w:ins w:id="281" w:author="LIN, Yufeng" w:date="2021-09-20T19:02:00Z">
        <w:r w:rsidR="00D7106E" w:rsidRPr="00F331C9">
          <w:rPr>
            <w:rFonts w:ascii="Times New Roman" w:hAnsi="Times New Roman" w:cs="Times New Roman"/>
            <w:sz w:val="24"/>
            <w:szCs w:val="24"/>
            <w:rPrChange w:id="282" w:author="LIN, Yufeng" w:date="2021-10-07T10:22:00Z">
              <w:rPr>
                <w:rFonts w:ascii="Times New Roman" w:hAnsi="Times New Roman" w:cs="Times New Roman"/>
                <w:sz w:val="22"/>
              </w:rPr>
            </w:rPrChange>
          </w:rPr>
          <w:t xml:space="preserve"> </w:t>
        </w:r>
        <w:del w:id="283" w:author="nick ting" w:date="2021-10-04T21:26:00Z">
          <w:r w:rsidR="00D7106E" w:rsidRPr="00F331C9" w:rsidDel="0070227E">
            <w:rPr>
              <w:rFonts w:ascii="Times New Roman" w:hAnsi="Times New Roman" w:cs="Times New Roman"/>
              <w:i/>
              <w:iCs/>
              <w:sz w:val="24"/>
              <w:szCs w:val="24"/>
              <w:rPrChange w:id="284" w:author="LIN, Yufeng" w:date="2021-10-07T10:22:00Z">
                <w:rPr>
                  <w:rFonts w:ascii="Times New Roman" w:hAnsi="Times New Roman" w:cs="Times New Roman"/>
                  <w:sz w:val="22"/>
                </w:rPr>
              </w:rPrChange>
            </w:rPr>
            <w:delText>a perturbed enteric microbiome was shown to be a significant risk factor for CRC development, in which F</w:delText>
          </w:r>
        </w:del>
      </w:ins>
      <w:ins w:id="285" w:author="nick ting" w:date="2021-10-04T21:26:00Z">
        <w:r w:rsidR="0070227E" w:rsidRPr="00F331C9">
          <w:rPr>
            <w:rFonts w:ascii="Times New Roman" w:hAnsi="Times New Roman" w:cs="Times New Roman"/>
            <w:i/>
            <w:iCs/>
            <w:sz w:val="24"/>
            <w:szCs w:val="24"/>
            <w:rPrChange w:id="286" w:author="LIN, Yufeng" w:date="2021-10-07T10:22:00Z">
              <w:rPr>
                <w:rFonts w:ascii="Times New Roman" w:hAnsi="Times New Roman" w:cs="Times New Roman"/>
                <w:sz w:val="22"/>
              </w:rPr>
            </w:rPrChange>
          </w:rPr>
          <w:t>Fusobacterium</w:t>
        </w:r>
      </w:ins>
      <w:ins w:id="287" w:author="LIN, Yufeng" w:date="2021-09-20T19:02:00Z">
        <w:del w:id="288" w:author="nick ting" w:date="2021-10-04T21:26:00Z">
          <w:r w:rsidR="00D7106E" w:rsidRPr="00F331C9" w:rsidDel="0070227E">
            <w:rPr>
              <w:rFonts w:ascii="Times New Roman" w:hAnsi="Times New Roman" w:cs="Times New Roman"/>
              <w:i/>
              <w:iCs/>
              <w:sz w:val="24"/>
              <w:szCs w:val="24"/>
              <w:rPrChange w:id="289" w:author="LIN, Yufeng" w:date="2021-10-07T10:22:00Z">
                <w:rPr>
                  <w:rFonts w:ascii="Times New Roman" w:hAnsi="Times New Roman" w:cs="Times New Roman"/>
                  <w:sz w:val="22"/>
                </w:rPr>
              </w:rPrChange>
            </w:rPr>
            <w:delText>.</w:delText>
          </w:r>
        </w:del>
        <w:r w:rsidR="00D7106E" w:rsidRPr="00F331C9">
          <w:rPr>
            <w:rFonts w:ascii="Times New Roman" w:hAnsi="Times New Roman" w:cs="Times New Roman"/>
            <w:i/>
            <w:iCs/>
            <w:sz w:val="24"/>
            <w:szCs w:val="24"/>
            <w:rPrChange w:id="290" w:author="LIN, Yufeng" w:date="2021-10-07T10:22:00Z">
              <w:rPr>
                <w:rFonts w:ascii="Times New Roman" w:hAnsi="Times New Roman" w:cs="Times New Roman"/>
                <w:sz w:val="22"/>
              </w:rPr>
            </w:rPrChange>
          </w:rPr>
          <w:t xml:space="preserve"> nucleatum</w:t>
        </w:r>
        <w:r w:rsidR="00D7106E" w:rsidRPr="00F331C9">
          <w:rPr>
            <w:rFonts w:ascii="Times New Roman" w:hAnsi="Times New Roman" w:cs="Times New Roman"/>
            <w:sz w:val="24"/>
            <w:szCs w:val="24"/>
            <w:rPrChange w:id="291" w:author="LIN, Yufeng" w:date="2021-10-07T10:22:00Z">
              <w:rPr>
                <w:rFonts w:ascii="Times New Roman" w:hAnsi="Times New Roman" w:cs="Times New Roman"/>
                <w:sz w:val="22"/>
              </w:rPr>
            </w:rPrChange>
          </w:rPr>
          <w:t xml:space="preserve"> </w:t>
        </w:r>
        <w:commentRangeStart w:id="292"/>
        <w:commentRangeStart w:id="293"/>
        <w:r w:rsidR="00D7106E" w:rsidRPr="00F331C9">
          <w:rPr>
            <w:rFonts w:ascii="Times New Roman" w:hAnsi="Times New Roman" w:cs="Times New Roman"/>
            <w:sz w:val="24"/>
            <w:szCs w:val="24"/>
            <w:rPrChange w:id="294" w:author="LIN, Yufeng" w:date="2021-10-07T10:22:00Z">
              <w:rPr>
                <w:rFonts w:ascii="Times New Roman" w:hAnsi="Times New Roman" w:cs="Times New Roman"/>
                <w:sz w:val="22"/>
              </w:rPr>
            </w:rPrChange>
          </w:rPr>
          <w:t xml:space="preserve">promoted glycolysis and oncogenesis </w:t>
        </w:r>
      </w:ins>
      <w:ins w:id="295" w:author="Thomas Kwong" w:date="2021-09-22T18:11:00Z">
        <w:r w:rsidR="00752EF5" w:rsidRPr="00F331C9">
          <w:rPr>
            <w:rFonts w:ascii="Times New Roman" w:hAnsi="Times New Roman" w:cs="Times New Roman"/>
            <w:sz w:val="24"/>
            <w:szCs w:val="24"/>
            <w:rPrChange w:id="296" w:author="LIN, Yufeng" w:date="2021-10-07T10:22:00Z">
              <w:rPr>
                <w:rFonts w:ascii="Times New Roman" w:hAnsi="Times New Roman" w:cs="Times New Roman"/>
                <w:sz w:val="22"/>
              </w:rPr>
            </w:rPrChange>
          </w:rPr>
          <w:t xml:space="preserve">of </w:t>
        </w:r>
      </w:ins>
      <w:ins w:id="297" w:author="LIN, Yufeng" w:date="2021-09-20T19:02:00Z">
        <w:r w:rsidR="00D7106E" w:rsidRPr="00F331C9">
          <w:rPr>
            <w:rFonts w:ascii="Times New Roman" w:hAnsi="Times New Roman" w:cs="Times New Roman"/>
            <w:sz w:val="24"/>
            <w:szCs w:val="24"/>
            <w:rPrChange w:id="298" w:author="LIN, Yufeng" w:date="2021-10-07T10:22:00Z">
              <w:rPr>
                <w:rFonts w:ascii="Times New Roman" w:hAnsi="Times New Roman" w:cs="Times New Roman"/>
                <w:sz w:val="22"/>
              </w:rPr>
            </w:rPrChange>
          </w:rPr>
          <w:t xml:space="preserve">CRC </w:t>
        </w:r>
      </w:ins>
      <w:commentRangeEnd w:id="292"/>
      <w:r w:rsidR="00752EF5" w:rsidRPr="00F331C9">
        <w:rPr>
          <w:rStyle w:val="CommentReference"/>
          <w:rFonts w:ascii="Times New Roman" w:hAnsi="Times New Roman" w:cs="Times New Roman"/>
          <w:sz w:val="24"/>
          <w:szCs w:val="24"/>
          <w:rPrChange w:id="299" w:author="LIN, Yufeng" w:date="2021-10-07T10:22:00Z">
            <w:rPr>
              <w:rStyle w:val="CommentReference"/>
            </w:rPr>
          </w:rPrChange>
        </w:rPr>
        <w:commentReference w:id="292"/>
      </w:r>
      <w:commentRangeEnd w:id="293"/>
      <w:r w:rsidR="00752EF5" w:rsidRPr="00F331C9">
        <w:rPr>
          <w:rStyle w:val="CommentReference"/>
          <w:rFonts w:ascii="Times New Roman" w:hAnsi="Times New Roman" w:cs="Times New Roman"/>
          <w:sz w:val="24"/>
          <w:szCs w:val="24"/>
          <w:rPrChange w:id="300" w:author="LIN, Yufeng" w:date="2021-10-07T10:22:00Z">
            <w:rPr>
              <w:rStyle w:val="CommentReference"/>
            </w:rPr>
          </w:rPrChange>
        </w:rPr>
        <w:commentReference w:id="293"/>
      </w:r>
      <w:ins w:id="301" w:author="LIN, Yufeng" w:date="2021-09-20T19:02:00Z">
        <w:del w:id="302" w:author="nick ting" w:date="2021-10-04T21:27:00Z">
          <w:r w:rsidR="00D7106E" w:rsidRPr="00F331C9" w:rsidDel="0070227E">
            <w:rPr>
              <w:rFonts w:ascii="Times New Roman" w:hAnsi="Times New Roman" w:cs="Times New Roman"/>
              <w:sz w:val="24"/>
              <w:szCs w:val="24"/>
              <w:rPrChange w:id="303" w:author="LIN, Yufeng" w:date="2021-10-07T10:22:00Z">
                <w:rPr>
                  <w:rFonts w:ascii="Times New Roman" w:hAnsi="Times New Roman" w:cs="Times New Roman"/>
                  <w:sz w:val="22"/>
                </w:rPr>
              </w:rPrChange>
            </w:rPr>
            <w:delText>through</w:delText>
          </w:r>
        </w:del>
      </w:ins>
      <w:ins w:id="304" w:author="nick ting" w:date="2021-10-04T21:27:00Z">
        <w:r w:rsidR="0070227E" w:rsidRPr="00F331C9">
          <w:rPr>
            <w:rFonts w:ascii="Times New Roman" w:hAnsi="Times New Roman" w:cs="Times New Roman"/>
            <w:sz w:val="24"/>
            <w:szCs w:val="24"/>
            <w:rPrChange w:id="305" w:author="LIN, Yufeng" w:date="2021-10-07T10:22:00Z">
              <w:rPr>
                <w:rFonts w:ascii="Times New Roman" w:hAnsi="Times New Roman" w:cs="Times New Roman"/>
                <w:sz w:val="22"/>
              </w:rPr>
            </w:rPrChange>
          </w:rPr>
          <w:t>by</w:t>
        </w:r>
      </w:ins>
      <w:ins w:id="306" w:author="LIN, Yufeng" w:date="2021-09-20T19:02:00Z">
        <w:r w:rsidR="00D7106E" w:rsidRPr="00F331C9">
          <w:rPr>
            <w:rFonts w:ascii="Times New Roman" w:hAnsi="Times New Roman" w:cs="Times New Roman"/>
            <w:sz w:val="24"/>
            <w:szCs w:val="24"/>
            <w:rPrChange w:id="307" w:author="LIN, Yufeng" w:date="2021-10-07T10:22:00Z">
              <w:rPr>
                <w:rFonts w:ascii="Times New Roman" w:hAnsi="Times New Roman" w:cs="Times New Roman"/>
                <w:sz w:val="22"/>
              </w:rPr>
            </w:rPrChange>
          </w:rPr>
          <w:t xml:space="preserve"> targeting </w:t>
        </w:r>
        <w:proofErr w:type="spellStart"/>
        <w:r w:rsidR="00D7106E" w:rsidRPr="00F331C9">
          <w:rPr>
            <w:rFonts w:ascii="Times New Roman" w:hAnsi="Times New Roman" w:cs="Times New Roman"/>
            <w:sz w:val="24"/>
            <w:szCs w:val="24"/>
            <w:rPrChange w:id="308" w:author="LIN, Yufeng" w:date="2021-10-07T10:22:00Z">
              <w:rPr>
                <w:rFonts w:ascii="Times New Roman" w:hAnsi="Times New Roman" w:cs="Times New Roman"/>
                <w:sz w:val="22"/>
              </w:rPr>
            </w:rPrChange>
          </w:rPr>
          <w:t>IncRNA</w:t>
        </w:r>
        <w:proofErr w:type="spellEnd"/>
        <w:r w:rsidR="00D7106E" w:rsidRPr="00F331C9">
          <w:rPr>
            <w:rFonts w:ascii="Times New Roman" w:hAnsi="Times New Roman" w:cs="Times New Roman"/>
            <w:sz w:val="24"/>
            <w:szCs w:val="24"/>
            <w:rPrChange w:id="309" w:author="LIN, Yufeng" w:date="2021-10-07T10:22:00Z">
              <w:rPr>
                <w:rFonts w:ascii="Times New Roman" w:hAnsi="Times New Roman" w:cs="Times New Roman"/>
                <w:sz w:val="22"/>
              </w:rPr>
            </w:rPrChange>
          </w:rPr>
          <w:t xml:space="preserve"> ENO1-IT1</w:t>
        </w:r>
        <w:r w:rsidR="00D7106E" w:rsidRPr="00F331C9">
          <w:rPr>
            <w:rFonts w:ascii="Times New Roman" w:hAnsi="Times New Roman" w:cs="Times New Roman"/>
            <w:sz w:val="24"/>
            <w:szCs w:val="24"/>
            <w:rPrChange w:id="310" w:author="LIN, Yufeng" w:date="2021-10-07T10:22:00Z">
              <w:rPr>
                <w:rFonts w:ascii="Times New Roman" w:hAnsi="Times New Roman" w:cs="Times New Roman"/>
                <w:sz w:val="22"/>
              </w:rPr>
            </w:rPrChange>
          </w:rPr>
          <w:fldChar w:fldCharType="begin"/>
        </w:r>
      </w:ins>
      <w:r w:rsidR="004266AF" w:rsidRPr="00F331C9">
        <w:rPr>
          <w:rFonts w:ascii="Times New Roman" w:hAnsi="Times New Roman" w:cs="Times New Roman"/>
          <w:sz w:val="24"/>
          <w:szCs w:val="24"/>
          <w:rPrChange w:id="311" w:author="LIN, Yufeng" w:date="2021-10-07T10:22:00Z">
            <w:rPr>
              <w:rFonts w:ascii="Times New Roman" w:hAnsi="Times New Roman" w:cs="Times New Roman"/>
              <w:sz w:val="22"/>
            </w:rPr>
          </w:rPrChange>
        </w:rPr>
        <w:instrText xml:space="preserve"> ADDIN ZOTERO_ITEM CSL_CITATION {"citationID":"nqOZkrkk","properties":{"formattedCitation":"\\super 5\\nosupersub{}","plainCitation":"5","noteIndex":0},"citationItems":[{"id":617,"uris":["http://zotero.org/users/7908919/items/GBNEAEIL"],"uri":["http://zotero.org/users/7908919/items/GBNEAEIL"],"itemData":{"id":617,"type":"article-journal","abstract":"Objective 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312" w:author="LIN, Yufeng" w:date="2021-09-20T19:02:00Z">
        <w:r w:rsidR="00D7106E" w:rsidRPr="00F331C9">
          <w:rPr>
            <w:rFonts w:ascii="Times New Roman" w:hAnsi="Times New Roman" w:cs="Times New Roman"/>
            <w:sz w:val="24"/>
            <w:szCs w:val="24"/>
            <w:rPrChange w:id="313" w:author="LIN, Yufeng" w:date="2021-10-07T10:22:00Z">
              <w:rPr>
                <w:rFonts w:ascii="Times New Roman" w:hAnsi="Times New Roman" w:cs="Times New Roman"/>
                <w:sz w:val="22"/>
              </w:rPr>
            </w:rPrChange>
          </w:rPr>
          <w:fldChar w:fldCharType="separate"/>
        </w:r>
      </w:ins>
      <w:r w:rsidR="004266AF" w:rsidRPr="00F331C9">
        <w:rPr>
          <w:rFonts w:ascii="Times New Roman" w:hAnsi="Times New Roman" w:cs="Times New Roman"/>
          <w:kern w:val="0"/>
          <w:sz w:val="24"/>
          <w:szCs w:val="24"/>
          <w:vertAlign w:val="superscript"/>
          <w:rPrChange w:id="314" w:author="LIN, Yufeng" w:date="2021-10-07T10:22:00Z">
            <w:rPr>
              <w:rFonts w:ascii="Times New Roman" w:hAnsi="Times New Roman" w:cs="Times New Roman"/>
              <w:kern w:val="0"/>
              <w:sz w:val="22"/>
              <w:szCs w:val="24"/>
              <w:vertAlign w:val="superscript"/>
            </w:rPr>
          </w:rPrChange>
        </w:rPr>
        <w:t>5</w:t>
      </w:r>
      <w:ins w:id="315" w:author="LIN, Yufeng" w:date="2021-09-20T19:02:00Z">
        <w:r w:rsidR="00D7106E" w:rsidRPr="00F331C9">
          <w:rPr>
            <w:rFonts w:ascii="Times New Roman" w:hAnsi="Times New Roman" w:cs="Times New Roman"/>
            <w:sz w:val="24"/>
            <w:szCs w:val="24"/>
            <w:rPrChange w:id="316" w:author="LIN, Yufeng" w:date="2021-10-07T10:22:00Z">
              <w:rPr>
                <w:rFonts w:ascii="Times New Roman" w:hAnsi="Times New Roman" w:cs="Times New Roman"/>
                <w:sz w:val="22"/>
              </w:rPr>
            </w:rPrChange>
          </w:rPr>
          <w:fldChar w:fldCharType="end"/>
        </w:r>
        <w:r w:rsidR="00D7106E" w:rsidRPr="00F331C9">
          <w:rPr>
            <w:rFonts w:ascii="Times New Roman" w:hAnsi="Times New Roman" w:cs="Times New Roman"/>
            <w:sz w:val="24"/>
            <w:szCs w:val="24"/>
            <w:rPrChange w:id="317" w:author="LIN, Yufeng" w:date="2021-10-07T10:22:00Z">
              <w:rPr>
                <w:rFonts w:ascii="Times New Roman" w:hAnsi="Times New Roman" w:cs="Times New Roman"/>
                <w:sz w:val="22"/>
              </w:rPr>
            </w:rPrChange>
          </w:rPr>
          <w:t xml:space="preserve">. </w:t>
        </w:r>
      </w:ins>
      <w:commentRangeStart w:id="318"/>
      <w:commentRangeEnd w:id="318"/>
      <w:r w:rsidR="00F61633" w:rsidRPr="00F331C9">
        <w:rPr>
          <w:rStyle w:val="CommentReference"/>
          <w:rFonts w:ascii="Times New Roman" w:hAnsi="Times New Roman" w:cs="Times New Roman"/>
          <w:sz w:val="24"/>
          <w:szCs w:val="24"/>
          <w:rPrChange w:id="319" w:author="LIN, Yufeng" w:date="2021-10-07T10:22:00Z">
            <w:rPr>
              <w:rStyle w:val="CommentReference"/>
            </w:rPr>
          </w:rPrChange>
        </w:rPr>
        <w:commentReference w:id="318"/>
      </w:r>
      <w:commentRangeStart w:id="320"/>
      <w:commentRangeStart w:id="321"/>
      <w:ins w:id="322" w:author="Thomas Kwong" w:date="2021-09-12T15:54:00Z">
        <w:r w:rsidR="00F61633" w:rsidRPr="00F331C9">
          <w:rPr>
            <w:rFonts w:ascii="Times New Roman" w:hAnsi="Times New Roman" w:cs="Times New Roman"/>
            <w:sz w:val="24"/>
            <w:szCs w:val="24"/>
            <w:rPrChange w:id="323" w:author="LIN, Yufeng" w:date="2021-10-07T10:22:00Z">
              <w:rPr>
                <w:rFonts w:ascii="Times New Roman" w:hAnsi="Times New Roman" w:cs="Times New Roman"/>
                <w:sz w:val="22"/>
              </w:rPr>
            </w:rPrChange>
          </w:rPr>
          <w:t>Meta-analysis</w:t>
        </w:r>
      </w:ins>
      <w:ins w:id="324" w:author="Thomas Kwong" w:date="2021-09-22T17:34:00Z">
        <w:r w:rsidR="009B08A0" w:rsidRPr="00F331C9">
          <w:rPr>
            <w:rFonts w:ascii="Times New Roman" w:hAnsi="Times New Roman" w:cs="Times New Roman"/>
            <w:sz w:val="24"/>
            <w:szCs w:val="24"/>
            <w:rPrChange w:id="325" w:author="LIN, Yufeng" w:date="2021-10-07T10:22:00Z">
              <w:rPr>
                <w:rFonts w:ascii="Times New Roman" w:hAnsi="Times New Roman" w:cs="Times New Roman"/>
                <w:sz w:val="22"/>
              </w:rPr>
            </w:rPrChange>
          </w:rPr>
          <w:t xml:space="preserve"> </w:t>
        </w:r>
      </w:ins>
      <w:ins w:id="326" w:author="Thomas Kwong" w:date="2021-09-12T15:54:00Z">
        <w:r w:rsidR="00F61633" w:rsidRPr="00F331C9">
          <w:rPr>
            <w:rFonts w:ascii="Times New Roman" w:hAnsi="Times New Roman" w:cs="Times New Roman"/>
            <w:sz w:val="24"/>
            <w:szCs w:val="24"/>
            <w:rPrChange w:id="327" w:author="LIN, Yufeng" w:date="2021-10-07T10:22:00Z">
              <w:rPr>
                <w:rFonts w:ascii="Times New Roman" w:hAnsi="Times New Roman" w:cs="Times New Roman"/>
                <w:sz w:val="22"/>
              </w:rPr>
            </w:rPrChange>
          </w:rPr>
          <w:t xml:space="preserve">with </w:t>
        </w:r>
        <w:commentRangeStart w:id="328"/>
        <w:commentRangeStart w:id="329"/>
        <w:r w:rsidR="00F61633" w:rsidRPr="00F331C9">
          <w:rPr>
            <w:rFonts w:ascii="Times New Roman" w:hAnsi="Times New Roman" w:cs="Times New Roman"/>
            <w:sz w:val="24"/>
            <w:szCs w:val="24"/>
            <w:rPrChange w:id="330" w:author="LIN, Yufeng" w:date="2021-10-07T10:22:00Z">
              <w:rPr>
                <w:rFonts w:ascii="Times New Roman" w:hAnsi="Times New Roman" w:cs="Times New Roman"/>
                <w:sz w:val="22"/>
              </w:rPr>
            </w:rPrChange>
          </w:rPr>
          <w:t xml:space="preserve">approximately 1,000 </w:t>
        </w:r>
        <w:commentRangeEnd w:id="328"/>
        <w:r w:rsidR="00F61633" w:rsidRPr="00F331C9">
          <w:rPr>
            <w:rStyle w:val="CommentReference"/>
            <w:rFonts w:ascii="Times New Roman" w:hAnsi="Times New Roman" w:cs="Times New Roman"/>
            <w:sz w:val="24"/>
            <w:szCs w:val="24"/>
            <w:rPrChange w:id="331" w:author="LIN, Yufeng" w:date="2021-10-07T10:22:00Z">
              <w:rPr>
                <w:rStyle w:val="CommentReference"/>
              </w:rPr>
            </w:rPrChange>
          </w:rPr>
          <w:commentReference w:id="328"/>
        </w:r>
      </w:ins>
      <w:commentRangeEnd w:id="329"/>
      <w:r w:rsidR="00422C33" w:rsidRPr="00F331C9">
        <w:rPr>
          <w:rStyle w:val="CommentReference"/>
          <w:rFonts w:ascii="Times New Roman" w:hAnsi="Times New Roman" w:cs="Times New Roman"/>
          <w:sz w:val="24"/>
          <w:szCs w:val="24"/>
          <w:rPrChange w:id="332" w:author="LIN, Yufeng" w:date="2021-10-07T10:22:00Z">
            <w:rPr>
              <w:rStyle w:val="CommentReference"/>
            </w:rPr>
          </w:rPrChange>
        </w:rPr>
        <w:commentReference w:id="329"/>
      </w:r>
      <w:ins w:id="333" w:author="Thomas Kwong" w:date="2021-09-12T15:54:00Z">
        <w:r w:rsidR="00F61633" w:rsidRPr="00F331C9">
          <w:rPr>
            <w:rFonts w:ascii="Times New Roman" w:hAnsi="Times New Roman" w:cs="Times New Roman"/>
            <w:sz w:val="24"/>
            <w:szCs w:val="24"/>
            <w:rPrChange w:id="334" w:author="LIN, Yufeng" w:date="2021-10-07T10:22:00Z">
              <w:rPr>
                <w:rFonts w:ascii="Times New Roman" w:hAnsi="Times New Roman" w:cs="Times New Roman"/>
                <w:sz w:val="22"/>
              </w:rPr>
            </w:rPrChange>
          </w:rPr>
          <w:t xml:space="preserve">individuals from five cohorts </w:t>
        </w:r>
      </w:ins>
      <w:del w:id="335" w:author="LIN, Yufeng" w:date="2021-10-07T10:34:00Z">
        <w:r w:rsidR="00D9531B" w:rsidRPr="00F331C9" w:rsidDel="00E81CE7">
          <w:rPr>
            <w:rFonts w:ascii="Times New Roman" w:hAnsi="Times New Roman" w:cs="Times New Roman"/>
            <w:sz w:val="24"/>
            <w:szCs w:val="24"/>
            <w:rPrChange w:id="336" w:author="LIN, Yufeng" w:date="2021-10-07T10:22:00Z">
              <w:rPr>
                <w:rFonts w:ascii="Times New Roman" w:hAnsi="Times New Roman" w:cs="Times New Roman"/>
                <w:sz w:val="22"/>
              </w:rPr>
            </w:rPrChange>
          </w:rPr>
          <w:delText xml:space="preserve">have </w:delText>
        </w:r>
      </w:del>
      <w:ins w:id="337" w:author="LIN, Yufeng" w:date="2021-10-07T10:34:00Z">
        <w:r w:rsidR="00E81CE7" w:rsidRPr="00F331C9">
          <w:rPr>
            <w:rFonts w:ascii="Times New Roman" w:hAnsi="Times New Roman" w:cs="Times New Roman"/>
            <w:sz w:val="24"/>
            <w:szCs w:val="24"/>
            <w:rPrChange w:id="338" w:author="LIN, Yufeng" w:date="2021-10-07T10:22:00Z">
              <w:rPr>
                <w:rFonts w:ascii="Times New Roman" w:hAnsi="Times New Roman" w:cs="Times New Roman"/>
                <w:sz w:val="22"/>
              </w:rPr>
            </w:rPrChange>
          </w:rPr>
          <w:t>ha</w:t>
        </w:r>
        <w:r w:rsidR="00E81CE7" w:rsidRPr="00F331C9">
          <w:rPr>
            <w:rFonts w:ascii="Times New Roman" w:hAnsi="Times New Roman" w:cs="Times New Roman"/>
            <w:sz w:val="24"/>
            <w:szCs w:val="24"/>
          </w:rPr>
          <w:t>s</w:t>
        </w:r>
        <w:r w:rsidR="00E81CE7" w:rsidRPr="00F331C9">
          <w:rPr>
            <w:rFonts w:ascii="Times New Roman" w:hAnsi="Times New Roman" w:cs="Times New Roman"/>
            <w:sz w:val="24"/>
            <w:szCs w:val="24"/>
            <w:rPrChange w:id="339" w:author="LIN, Yufeng" w:date="2021-10-07T10:22:00Z">
              <w:rPr>
                <w:rFonts w:ascii="Times New Roman" w:hAnsi="Times New Roman" w:cs="Times New Roman"/>
                <w:sz w:val="22"/>
              </w:rPr>
            </w:rPrChange>
          </w:rPr>
          <w:t xml:space="preserve"> </w:t>
        </w:r>
      </w:ins>
      <w:del w:id="340" w:author="Thomas Kwong" w:date="2021-09-12T15:55:00Z">
        <w:r w:rsidR="00D9531B" w:rsidRPr="00F331C9" w:rsidDel="00F61633">
          <w:rPr>
            <w:rFonts w:ascii="Times New Roman" w:hAnsi="Times New Roman" w:cs="Times New Roman"/>
            <w:sz w:val="24"/>
            <w:szCs w:val="24"/>
            <w:rPrChange w:id="341" w:author="LIN, Yufeng" w:date="2021-10-07T10:22:00Z">
              <w:rPr>
                <w:rFonts w:ascii="Times New Roman" w:hAnsi="Times New Roman" w:cs="Times New Roman"/>
                <w:sz w:val="22"/>
              </w:rPr>
            </w:rPrChange>
          </w:rPr>
          <w:delText xml:space="preserve">also </w:delText>
        </w:r>
      </w:del>
      <w:del w:id="342" w:author="Thomas Kwong" w:date="2021-09-22T18:13:00Z">
        <w:r w:rsidR="00D9531B" w:rsidRPr="00F331C9" w:rsidDel="00752EF5">
          <w:rPr>
            <w:rFonts w:ascii="Times New Roman" w:hAnsi="Times New Roman" w:cs="Times New Roman"/>
            <w:sz w:val="24"/>
            <w:szCs w:val="24"/>
            <w:rPrChange w:id="343" w:author="LIN, Yufeng" w:date="2021-10-07T10:22:00Z">
              <w:rPr>
                <w:rFonts w:ascii="Times New Roman" w:hAnsi="Times New Roman" w:cs="Times New Roman"/>
                <w:sz w:val="22"/>
              </w:rPr>
            </w:rPrChange>
          </w:rPr>
          <w:delText>reported</w:delText>
        </w:r>
      </w:del>
      <w:ins w:id="344" w:author="Thomas Kwong" w:date="2021-09-22T18:13:00Z">
        <w:r w:rsidR="00752EF5" w:rsidRPr="00F331C9">
          <w:rPr>
            <w:rFonts w:ascii="Times New Roman" w:hAnsi="Times New Roman" w:cs="Times New Roman"/>
            <w:sz w:val="24"/>
            <w:szCs w:val="24"/>
            <w:rPrChange w:id="345" w:author="LIN, Yufeng" w:date="2021-10-07T10:22:00Z">
              <w:rPr>
                <w:rFonts w:ascii="Times New Roman" w:hAnsi="Times New Roman" w:cs="Times New Roman"/>
                <w:sz w:val="22"/>
              </w:rPr>
            </w:rPrChange>
          </w:rPr>
          <w:t>revealed</w:t>
        </w:r>
      </w:ins>
      <w:r w:rsidR="00D9531B" w:rsidRPr="00F331C9">
        <w:rPr>
          <w:rFonts w:ascii="Times New Roman" w:hAnsi="Times New Roman" w:cs="Times New Roman"/>
          <w:sz w:val="24"/>
          <w:szCs w:val="24"/>
          <w:rPrChange w:id="346" w:author="LIN, Yufeng" w:date="2021-10-07T10:22:00Z">
            <w:rPr>
              <w:rFonts w:ascii="Times New Roman" w:hAnsi="Times New Roman" w:cs="Times New Roman"/>
              <w:sz w:val="22"/>
            </w:rPr>
          </w:rPrChange>
        </w:rPr>
        <w:t xml:space="preserve"> the microbial signatures </w:t>
      </w:r>
      <w:ins w:id="347" w:author="Thomas Kwong" w:date="2021-09-22T17:36:00Z">
        <w:r w:rsidR="009B08A0" w:rsidRPr="00F331C9">
          <w:rPr>
            <w:rFonts w:ascii="Times New Roman" w:hAnsi="Times New Roman" w:cs="Times New Roman"/>
            <w:sz w:val="24"/>
            <w:szCs w:val="24"/>
            <w:rPrChange w:id="348" w:author="LIN, Yufeng" w:date="2021-10-07T10:22:00Z">
              <w:rPr>
                <w:rFonts w:ascii="Times New Roman" w:hAnsi="Times New Roman" w:cs="Times New Roman"/>
                <w:sz w:val="22"/>
              </w:rPr>
            </w:rPrChange>
          </w:rPr>
          <w:t>o</w:t>
        </w:r>
        <w:del w:id="349" w:author="LIN, Yufeng" w:date="2021-10-07T10:34:00Z">
          <w:r w:rsidR="009B08A0" w:rsidRPr="00F331C9" w:rsidDel="00E81CE7">
            <w:rPr>
              <w:rFonts w:ascii="Times New Roman" w:hAnsi="Times New Roman" w:cs="Times New Roman"/>
              <w:sz w:val="24"/>
              <w:szCs w:val="24"/>
              <w:rPrChange w:id="350" w:author="LIN, Yufeng" w:date="2021-10-07T10:22:00Z">
                <w:rPr>
                  <w:rFonts w:ascii="Times New Roman" w:hAnsi="Times New Roman" w:cs="Times New Roman"/>
                  <w:sz w:val="22"/>
                </w:rPr>
              </w:rPrChange>
            </w:rPr>
            <w:delText>r</w:delText>
          </w:r>
        </w:del>
      </w:ins>
      <w:ins w:id="351" w:author="LIN, Yufeng" w:date="2021-10-07T10:34:00Z">
        <w:r w:rsidR="00E81CE7" w:rsidRPr="00F331C9">
          <w:rPr>
            <w:rFonts w:ascii="Times New Roman" w:hAnsi="Times New Roman" w:cs="Times New Roman"/>
            <w:sz w:val="24"/>
            <w:szCs w:val="24"/>
          </w:rPr>
          <w:t>f</w:t>
        </w:r>
      </w:ins>
      <w:ins w:id="352" w:author="Thomas Kwong" w:date="2021-09-22T17:36:00Z">
        <w:r w:rsidR="009B08A0" w:rsidRPr="00F331C9">
          <w:rPr>
            <w:rFonts w:ascii="Times New Roman" w:hAnsi="Times New Roman" w:cs="Times New Roman"/>
            <w:sz w:val="24"/>
            <w:szCs w:val="24"/>
            <w:rPrChange w:id="353" w:author="LIN, Yufeng" w:date="2021-10-07T10:22:00Z">
              <w:rPr>
                <w:rFonts w:ascii="Times New Roman" w:hAnsi="Times New Roman" w:cs="Times New Roman"/>
                <w:sz w:val="22"/>
              </w:rPr>
            </w:rPrChange>
          </w:rPr>
          <w:t xml:space="preserve"> genes </w:t>
        </w:r>
      </w:ins>
      <w:r w:rsidR="00D9531B" w:rsidRPr="00F331C9">
        <w:rPr>
          <w:rFonts w:ascii="Times New Roman" w:hAnsi="Times New Roman" w:cs="Times New Roman"/>
          <w:sz w:val="24"/>
          <w:szCs w:val="24"/>
          <w:rPrChange w:id="354" w:author="LIN, Yufeng" w:date="2021-10-07T10:22:00Z">
            <w:rPr>
              <w:rFonts w:ascii="Times New Roman" w:hAnsi="Times New Roman" w:cs="Times New Roman"/>
              <w:sz w:val="22"/>
            </w:rPr>
          </w:rPrChange>
        </w:rPr>
        <w:t>specific</w:t>
      </w:r>
      <w:ins w:id="355" w:author="LIN, Yufeng" w:date="2021-09-20T19:17:00Z">
        <w:r w:rsidR="004266AF" w:rsidRPr="00F331C9">
          <w:rPr>
            <w:rFonts w:ascii="Times New Roman" w:hAnsi="Times New Roman" w:cs="Times New Roman"/>
            <w:sz w:val="24"/>
            <w:szCs w:val="24"/>
            <w:rPrChange w:id="356" w:author="LIN, Yufeng" w:date="2021-10-07T10:22:00Z">
              <w:rPr>
                <w:rFonts w:ascii="Times New Roman" w:hAnsi="Times New Roman" w:cs="Times New Roman"/>
                <w:sz w:val="22"/>
              </w:rPr>
            </w:rPrChange>
          </w:rPr>
          <w:t xml:space="preserve"> </w:t>
        </w:r>
        <w:del w:id="357" w:author="Thomas Kwong" w:date="2021-09-22T17:36:00Z">
          <w:r w:rsidR="004266AF" w:rsidRPr="00F331C9" w:rsidDel="009B08A0">
            <w:rPr>
              <w:rFonts w:ascii="Times New Roman" w:hAnsi="Times New Roman" w:cs="Times New Roman"/>
              <w:sz w:val="24"/>
              <w:szCs w:val="24"/>
              <w:rPrChange w:id="358" w:author="LIN, Yufeng" w:date="2021-10-07T10:22:00Z">
                <w:rPr>
                  <w:rFonts w:ascii="Times New Roman" w:hAnsi="Times New Roman" w:cs="Times New Roman"/>
                  <w:sz w:val="22"/>
                </w:rPr>
              </w:rPrChange>
            </w:rPr>
            <w:delText>or microbial genes</w:delText>
          </w:r>
        </w:del>
      </w:ins>
      <w:del w:id="359" w:author="Thomas Kwong" w:date="2021-09-22T17:36:00Z">
        <w:r w:rsidR="00D9531B" w:rsidRPr="00F331C9" w:rsidDel="009B08A0">
          <w:rPr>
            <w:rFonts w:ascii="Times New Roman" w:hAnsi="Times New Roman" w:cs="Times New Roman"/>
            <w:sz w:val="24"/>
            <w:szCs w:val="24"/>
            <w:rPrChange w:id="360" w:author="LIN, Yufeng" w:date="2021-10-07T10:22:00Z">
              <w:rPr>
                <w:rFonts w:ascii="Times New Roman" w:hAnsi="Times New Roman" w:cs="Times New Roman"/>
                <w:sz w:val="22"/>
              </w:rPr>
            </w:rPrChange>
          </w:rPr>
          <w:delText xml:space="preserve"> </w:delText>
        </w:r>
      </w:del>
      <w:r w:rsidR="00D9531B" w:rsidRPr="00F331C9">
        <w:rPr>
          <w:rFonts w:ascii="Times New Roman" w:hAnsi="Times New Roman" w:cs="Times New Roman"/>
          <w:sz w:val="24"/>
          <w:szCs w:val="24"/>
          <w:rPrChange w:id="361" w:author="LIN, Yufeng" w:date="2021-10-07T10:22:00Z">
            <w:rPr>
              <w:rFonts w:ascii="Times New Roman" w:hAnsi="Times New Roman" w:cs="Times New Roman"/>
              <w:sz w:val="22"/>
            </w:rPr>
          </w:rPrChange>
        </w:rPr>
        <w:t>for CRC</w:t>
      </w:r>
      <w:ins w:id="362" w:author="LIN, Yufeng" w:date="2021-09-20T19:16:00Z">
        <w:r w:rsidR="004266AF" w:rsidRPr="00F331C9">
          <w:rPr>
            <w:rFonts w:ascii="Times New Roman" w:hAnsi="Times New Roman" w:cs="Times New Roman"/>
            <w:strike/>
            <w:sz w:val="24"/>
            <w:szCs w:val="24"/>
            <w:rPrChange w:id="363" w:author="LIN, Yufeng" w:date="2021-10-07T10:22:00Z">
              <w:rPr>
                <w:rFonts w:ascii="Times New Roman" w:hAnsi="Times New Roman" w:cs="Times New Roman"/>
                <w:strike/>
                <w:sz w:val="22"/>
              </w:rPr>
            </w:rPrChange>
          </w:rPr>
          <w:fldChar w:fldCharType="begin"/>
        </w:r>
      </w:ins>
      <w:r w:rsidR="004266AF" w:rsidRPr="00F331C9">
        <w:rPr>
          <w:rFonts w:ascii="Times New Roman" w:hAnsi="Times New Roman" w:cs="Times New Roman"/>
          <w:strike/>
          <w:sz w:val="24"/>
          <w:szCs w:val="24"/>
          <w:rPrChange w:id="364" w:author="LIN, Yufeng" w:date="2021-10-07T10:22:00Z">
            <w:rPr>
              <w:rFonts w:ascii="Times New Roman" w:hAnsi="Times New Roman" w:cs="Times New Roman"/>
              <w:strike/>
              <w:sz w:val="22"/>
            </w:rPr>
          </w:rPrChange>
        </w:rPr>
        <w:instrText xml:space="preserve"> ADDIN ZOTERO_ITEM CSL_CITATION {"citationID":"3yBfk9by","properties":{"formattedCitation":"\\super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365" w:author="LIN, Yufeng" w:date="2021-09-20T19:16:00Z">
        <w:r w:rsidR="004266AF" w:rsidRPr="00F331C9">
          <w:rPr>
            <w:rFonts w:ascii="Times New Roman" w:hAnsi="Times New Roman" w:cs="Times New Roman"/>
            <w:strike/>
            <w:sz w:val="24"/>
            <w:szCs w:val="24"/>
            <w:rPrChange w:id="366" w:author="LIN, Yufeng" w:date="2021-10-07T10:22:00Z">
              <w:rPr>
                <w:rFonts w:ascii="Times New Roman" w:hAnsi="Times New Roman" w:cs="Times New Roman"/>
                <w:strike/>
                <w:sz w:val="22"/>
              </w:rPr>
            </w:rPrChange>
          </w:rPr>
          <w:fldChar w:fldCharType="separate"/>
        </w:r>
      </w:ins>
      <w:r w:rsidR="004266AF" w:rsidRPr="00F331C9">
        <w:rPr>
          <w:rFonts w:ascii="Times New Roman" w:hAnsi="Times New Roman" w:cs="Times New Roman"/>
          <w:kern w:val="0"/>
          <w:sz w:val="24"/>
          <w:szCs w:val="24"/>
          <w:vertAlign w:val="superscript"/>
          <w:rPrChange w:id="367" w:author="LIN, Yufeng" w:date="2021-10-07T10:22:00Z">
            <w:rPr>
              <w:rFonts w:ascii="Times New Roman" w:hAnsi="Times New Roman" w:cs="Times New Roman"/>
              <w:kern w:val="0"/>
              <w:sz w:val="22"/>
              <w:szCs w:val="24"/>
              <w:vertAlign w:val="superscript"/>
            </w:rPr>
          </w:rPrChange>
        </w:rPr>
        <w:t>6</w:t>
      </w:r>
      <w:ins w:id="368" w:author="LIN, Yufeng" w:date="2021-09-20T19:16:00Z">
        <w:r w:rsidR="004266AF" w:rsidRPr="00F331C9">
          <w:rPr>
            <w:rFonts w:ascii="Times New Roman" w:hAnsi="Times New Roman" w:cs="Times New Roman"/>
            <w:strike/>
            <w:sz w:val="24"/>
            <w:szCs w:val="24"/>
            <w:rPrChange w:id="369" w:author="LIN, Yufeng" w:date="2021-10-07T10:22:00Z">
              <w:rPr>
                <w:rFonts w:ascii="Times New Roman" w:hAnsi="Times New Roman" w:cs="Times New Roman"/>
                <w:strike/>
                <w:sz w:val="22"/>
              </w:rPr>
            </w:rPrChange>
          </w:rPr>
          <w:fldChar w:fldCharType="end"/>
        </w:r>
      </w:ins>
      <w:r w:rsidR="00D9531B" w:rsidRPr="00F331C9">
        <w:rPr>
          <w:rFonts w:ascii="Times New Roman" w:hAnsi="Times New Roman" w:cs="Times New Roman"/>
          <w:sz w:val="24"/>
          <w:szCs w:val="24"/>
          <w:rPrChange w:id="370" w:author="LIN, Yufeng" w:date="2021-10-07T10:22:00Z">
            <w:rPr>
              <w:rFonts w:ascii="Times New Roman" w:hAnsi="Times New Roman" w:cs="Times New Roman"/>
              <w:sz w:val="22"/>
            </w:rPr>
          </w:rPrChange>
        </w:rPr>
        <w:t xml:space="preserve"> and the </w:t>
      </w:r>
      <w:commentRangeStart w:id="371"/>
      <w:r w:rsidR="00D9531B" w:rsidRPr="00F331C9">
        <w:rPr>
          <w:rFonts w:ascii="Times New Roman" w:hAnsi="Times New Roman" w:cs="Times New Roman"/>
          <w:sz w:val="24"/>
          <w:szCs w:val="24"/>
          <w:rPrChange w:id="372" w:author="LIN, Yufeng" w:date="2021-10-07T10:22:00Z">
            <w:rPr>
              <w:rFonts w:ascii="Times New Roman" w:hAnsi="Times New Roman" w:cs="Times New Roman"/>
              <w:sz w:val="22"/>
            </w:rPr>
          </w:rPrChange>
        </w:rPr>
        <w:t>association between the gut microbiome and choline degradatio</w:t>
      </w:r>
      <w:ins w:id="373" w:author="Thomas Kwong" w:date="2021-09-12T15:56:00Z">
        <w:r w:rsidR="00F61633" w:rsidRPr="00F331C9">
          <w:rPr>
            <w:rFonts w:ascii="Times New Roman" w:hAnsi="Times New Roman" w:cs="Times New Roman"/>
            <w:sz w:val="24"/>
            <w:szCs w:val="24"/>
            <w:rPrChange w:id="374" w:author="LIN, Yufeng" w:date="2021-10-07T10:22:00Z">
              <w:rPr>
                <w:rFonts w:ascii="Times New Roman" w:hAnsi="Times New Roman" w:cs="Times New Roman"/>
                <w:sz w:val="22"/>
              </w:rPr>
            </w:rPrChange>
          </w:rPr>
          <w:t>n</w:t>
        </w:r>
        <w:commentRangeEnd w:id="320"/>
        <w:r w:rsidR="00FC2A07" w:rsidRPr="00F331C9">
          <w:rPr>
            <w:rStyle w:val="CommentReference"/>
            <w:rFonts w:ascii="Times New Roman" w:hAnsi="Times New Roman" w:cs="Times New Roman"/>
            <w:sz w:val="24"/>
            <w:szCs w:val="24"/>
            <w:rPrChange w:id="375" w:author="LIN, Yufeng" w:date="2021-10-07T10:22:00Z">
              <w:rPr>
                <w:rStyle w:val="CommentReference"/>
              </w:rPr>
            </w:rPrChange>
          </w:rPr>
          <w:commentReference w:id="320"/>
        </w:r>
      </w:ins>
      <w:commentRangeEnd w:id="321"/>
      <w:r w:rsidR="00AC6DD3" w:rsidRPr="00F331C9">
        <w:rPr>
          <w:rStyle w:val="CommentReference"/>
          <w:rFonts w:ascii="Times New Roman" w:hAnsi="Times New Roman" w:cs="Times New Roman"/>
          <w:sz w:val="24"/>
          <w:szCs w:val="24"/>
          <w:rPrChange w:id="376" w:author="LIN, Yufeng" w:date="2021-10-07T10:22:00Z">
            <w:rPr>
              <w:rStyle w:val="CommentReference"/>
            </w:rPr>
          </w:rPrChange>
        </w:rPr>
        <w:commentReference w:id="321"/>
      </w:r>
      <w:ins w:id="377" w:author="LIN, Yufeng" w:date="2021-09-20T19:15:00Z">
        <w:r w:rsidR="000B77CA" w:rsidRPr="00F331C9">
          <w:rPr>
            <w:rFonts w:ascii="Times New Roman" w:hAnsi="Times New Roman" w:cs="Times New Roman"/>
            <w:strike/>
            <w:sz w:val="24"/>
            <w:szCs w:val="24"/>
            <w:rPrChange w:id="378" w:author="LIN, Yufeng" w:date="2021-10-07T10:22:00Z">
              <w:rPr>
                <w:rFonts w:ascii="Times New Roman" w:hAnsi="Times New Roman" w:cs="Times New Roman"/>
                <w:strike/>
                <w:sz w:val="22"/>
              </w:rPr>
            </w:rPrChange>
          </w:rPr>
          <w:fldChar w:fldCharType="begin"/>
        </w:r>
      </w:ins>
      <w:r w:rsidR="004266AF" w:rsidRPr="00F331C9">
        <w:rPr>
          <w:rFonts w:ascii="Times New Roman" w:hAnsi="Times New Roman" w:cs="Times New Roman"/>
          <w:strike/>
          <w:sz w:val="24"/>
          <w:szCs w:val="24"/>
          <w:rPrChange w:id="379" w:author="LIN, Yufeng" w:date="2021-10-07T10:22:00Z">
            <w:rPr>
              <w:rFonts w:ascii="Times New Roman" w:hAnsi="Times New Roman" w:cs="Times New Roman"/>
              <w:strike/>
              <w:sz w:val="22"/>
            </w:rPr>
          </w:rPrChange>
        </w:rPr>
        <w:instrText xml:space="preserve"> ADDIN ZOTERO_ITEM CSL_CITATION {"citationID":"sHUzSLer","properties":{"formattedCitation":"\\super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380" w:author="LIN, Yufeng" w:date="2021-09-20T19:15:00Z">
        <w:r w:rsidR="000B77CA" w:rsidRPr="00F331C9">
          <w:rPr>
            <w:rFonts w:ascii="Times New Roman" w:hAnsi="Times New Roman" w:cs="Times New Roman"/>
            <w:strike/>
            <w:sz w:val="24"/>
            <w:szCs w:val="24"/>
            <w:rPrChange w:id="381" w:author="LIN, Yufeng" w:date="2021-10-07T10:22:00Z">
              <w:rPr>
                <w:rFonts w:ascii="Times New Roman" w:hAnsi="Times New Roman" w:cs="Times New Roman"/>
                <w:strike/>
                <w:sz w:val="22"/>
              </w:rPr>
            </w:rPrChange>
          </w:rPr>
          <w:fldChar w:fldCharType="separate"/>
        </w:r>
      </w:ins>
      <w:r w:rsidR="004266AF" w:rsidRPr="00F331C9">
        <w:rPr>
          <w:rFonts w:ascii="Times New Roman" w:hAnsi="Times New Roman" w:cs="Times New Roman"/>
          <w:kern w:val="0"/>
          <w:sz w:val="24"/>
          <w:szCs w:val="24"/>
          <w:vertAlign w:val="superscript"/>
          <w:rPrChange w:id="382" w:author="LIN, Yufeng" w:date="2021-10-07T10:22:00Z">
            <w:rPr>
              <w:rFonts w:ascii="Times New Roman" w:hAnsi="Times New Roman" w:cs="Times New Roman"/>
              <w:kern w:val="0"/>
              <w:sz w:val="22"/>
              <w:szCs w:val="24"/>
              <w:vertAlign w:val="superscript"/>
            </w:rPr>
          </w:rPrChange>
        </w:rPr>
        <w:t>7</w:t>
      </w:r>
      <w:ins w:id="383" w:author="LIN, Yufeng" w:date="2021-09-20T19:15:00Z">
        <w:r w:rsidR="000B77CA" w:rsidRPr="00F331C9">
          <w:rPr>
            <w:rFonts w:ascii="Times New Roman" w:hAnsi="Times New Roman" w:cs="Times New Roman"/>
            <w:strike/>
            <w:sz w:val="24"/>
            <w:szCs w:val="24"/>
            <w:rPrChange w:id="384" w:author="LIN, Yufeng" w:date="2021-10-07T10:22:00Z">
              <w:rPr>
                <w:rFonts w:ascii="Times New Roman" w:hAnsi="Times New Roman" w:cs="Times New Roman"/>
                <w:strike/>
                <w:sz w:val="22"/>
              </w:rPr>
            </w:rPrChange>
          </w:rPr>
          <w:fldChar w:fldCharType="end"/>
        </w:r>
      </w:ins>
      <w:commentRangeEnd w:id="371"/>
      <w:r w:rsidR="009B08A0" w:rsidRPr="00F331C9">
        <w:rPr>
          <w:rStyle w:val="CommentReference"/>
          <w:rFonts w:ascii="Times New Roman" w:hAnsi="Times New Roman" w:cs="Times New Roman"/>
          <w:sz w:val="24"/>
          <w:szCs w:val="24"/>
          <w:rPrChange w:id="385" w:author="LIN, Yufeng" w:date="2021-10-07T10:22:00Z">
            <w:rPr>
              <w:rStyle w:val="CommentReference"/>
            </w:rPr>
          </w:rPrChange>
        </w:rPr>
        <w:commentReference w:id="371"/>
      </w:r>
      <w:del w:id="386" w:author="Thomas Kwong" w:date="2021-09-12T15:55:00Z">
        <w:r w:rsidR="00D9531B" w:rsidRPr="00F331C9" w:rsidDel="00F61633">
          <w:rPr>
            <w:rFonts w:ascii="Times New Roman" w:hAnsi="Times New Roman" w:cs="Times New Roman"/>
            <w:sz w:val="24"/>
            <w:szCs w:val="24"/>
            <w:rPrChange w:id="387" w:author="LIN, Yufeng" w:date="2021-10-07T10:22:00Z">
              <w:rPr>
                <w:rFonts w:ascii="Times New Roman" w:hAnsi="Times New Roman" w:cs="Times New Roman"/>
                <w:sz w:val="22"/>
              </w:rPr>
            </w:rPrChange>
          </w:rPr>
          <w:delText>n, respectively, through the</w:delText>
        </w:r>
      </w:del>
      <w:del w:id="388" w:author="Thomas Kwong" w:date="2021-09-12T15:54:00Z">
        <w:r w:rsidR="00D9531B" w:rsidRPr="00F331C9" w:rsidDel="00F61633">
          <w:rPr>
            <w:rFonts w:ascii="Times New Roman" w:hAnsi="Times New Roman" w:cs="Times New Roman"/>
            <w:sz w:val="24"/>
            <w:szCs w:val="24"/>
            <w:rPrChange w:id="389" w:author="LIN, Yufeng" w:date="2021-10-07T10:22:00Z">
              <w:rPr>
                <w:rFonts w:ascii="Times New Roman" w:hAnsi="Times New Roman" w:cs="Times New Roman"/>
                <w:sz w:val="22"/>
              </w:rPr>
            </w:rPrChange>
          </w:rPr>
          <w:delText xml:space="preserve"> meta-analysis with approximately 1,000 individuals from five cohorts</w:delText>
        </w:r>
      </w:del>
      <w:r w:rsidR="00D9531B" w:rsidRPr="00F331C9">
        <w:rPr>
          <w:rFonts w:ascii="Times New Roman" w:hAnsi="Times New Roman" w:cs="Times New Roman"/>
          <w:sz w:val="24"/>
          <w:szCs w:val="24"/>
          <w:rPrChange w:id="390" w:author="LIN, Yufeng" w:date="2021-10-07T10:22:00Z">
            <w:rPr>
              <w:rFonts w:ascii="Times New Roman" w:hAnsi="Times New Roman" w:cs="Times New Roman"/>
              <w:sz w:val="22"/>
            </w:rPr>
          </w:rPrChange>
        </w:rPr>
        <w:t>.</w:t>
      </w:r>
      <w:ins w:id="391" w:author="Thomas Kwong" w:date="2021-09-12T15:59:00Z">
        <w:r w:rsidR="00FC2A07" w:rsidRPr="00F331C9">
          <w:rPr>
            <w:rFonts w:ascii="Times New Roman" w:hAnsi="Times New Roman" w:cs="Times New Roman"/>
            <w:sz w:val="24"/>
            <w:szCs w:val="24"/>
            <w:rPrChange w:id="392" w:author="LIN, Yufeng" w:date="2021-10-07T10:22:00Z">
              <w:rPr>
                <w:rFonts w:ascii="Times New Roman" w:hAnsi="Times New Roman" w:cs="Times New Roman"/>
                <w:sz w:val="22"/>
              </w:rPr>
            </w:rPrChange>
          </w:rPr>
          <w:t xml:space="preserve"> </w:t>
        </w:r>
      </w:ins>
    </w:p>
    <w:p w14:paraId="31E10566" w14:textId="77777777" w:rsidR="0070227E" w:rsidRPr="00F331C9" w:rsidRDefault="0070227E" w:rsidP="00F331C9">
      <w:pPr>
        <w:spacing w:line="480" w:lineRule="auto"/>
        <w:rPr>
          <w:ins w:id="393" w:author="Thomas Kwong" w:date="2021-09-12T16:05:00Z"/>
          <w:rFonts w:ascii="Times New Roman" w:hAnsi="Times New Roman" w:cs="Times New Roman"/>
          <w:sz w:val="24"/>
          <w:szCs w:val="24"/>
          <w:rPrChange w:id="394" w:author="LIN, Yufeng" w:date="2021-10-07T10:22:00Z">
            <w:rPr>
              <w:ins w:id="395" w:author="Thomas Kwong" w:date="2021-09-12T16:05:00Z"/>
              <w:rFonts w:ascii="Times New Roman" w:hAnsi="Times New Roman" w:cs="Times New Roman"/>
              <w:sz w:val="22"/>
            </w:rPr>
          </w:rPrChange>
        </w:rPr>
      </w:pPr>
    </w:p>
    <w:p w14:paraId="56902956" w14:textId="35D6661D" w:rsidR="00D9531B" w:rsidRPr="00F331C9" w:rsidRDefault="00FC2A07" w:rsidP="00F331C9">
      <w:pPr>
        <w:spacing w:line="480" w:lineRule="auto"/>
        <w:rPr>
          <w:ins w:id="396" w:author="nick ting" w:date="2021-10-04T21:41:00Z"/>
          <w:rFonts w:ascii="Times New Roman" w:hAnsi="Times New Roman" w:cs="Times New Roman"/>
          <w:sz w:val="24"/>
          <w:szCs w:val="24"/>
          <w:lang w:eastAsia="zh-HK"/>
          <w:rPrChange w:id="397" w:author="LIN, Yufeng" w:date="2021-10-07T10:22:00Z">
            <w:rPr>
              <w:ins w:id="398" w:author="nick ting" w:date="2021-10-04T21:41:00Z"/>
              <w:rFonts w:ascii="Times New Roman" w:hAnsi="Times New Roman" w:cs="Times New Roman"/>
              <w:sz w:val="22"/>
              <w:lang w:eastAsia="zh-HK"/>
            </w:rPr>
          </w:rPrChange>
        </w:rPr>
      </w:pPr>
      <w:ins w:id="399" w:author="Thomas Kwong" w:date="2021-09-12T15:59:00Z">
        <w:del w:id="400" w:author="LIN, Yufeng" w:date="2021-10-07T10:34:00Z">
          <w:r w:rsidRPr="00F331C9" w:rsidDel="00E81CE7">
            <w:rPr>
              <w:rFonts w:ascii="Times New Roman" w:hAnsi="Times New Roman" w:cs="Times New Roman"/>
              <w:sz w:val="24"/>
              <w:szCs w:val="24"/>
              <w:rPrChange w:id="401" w:author="LIN, Yufeng" w:date="2021-10-07T10:22:00Z">
                <w:rPr>
                  <w:rFonts w:ascii="Times New Roman" w:hAnsi="Times New Roman" w:cs="Times New Roman"/>
                  <w:sz w:val="22"/>
                </w:rPr>
              </w:rPrChange>
            </w:rPr>
            <w:delText xml:space="preserve">Despite the fact that </w:delText>
          </w:r>
        </w:del>
      </w:ins>
      <w:ins w:id="402" w:author="LIN, Yufeng" w:date="2021-10-07T10:34:00Z">
        <w:r w:rsidR="00E81CE7" w:rsidRPr="00F331C9">
          <w:rPr>
            <w:rFonts w:ascii="Times New Roman" w:hAnsi="Times New Roman" w:cs="Times New Roman"/>
            <w:sz w:val="24"/>
            <w:szCs w:val="24"/>
          </w:rPr>
          <w:t>Even though</w:t>
        </w:r>
      </w:ins>
      <w:ins w:id="403" w:author="Thomas Kwong" w:date="2021-09-12T15:59:00Z">
        <w:r w:rsidRPr="00F331C9">
          <w:rPr>
            <w:rFonts w:ascii="Times New Roman" w:hAnsi="Times New Roman" w:cs="Times New Roman"/>
            <w:sz w:val="24"/>
            <w:szCs w:val="24"/>
            <w:rPrChange w:id="404" w:author="LIN, Yufeng" w:date="2021-10-07T10:22:00Z">
              <w:rPr>
                <w:rFonts w:ascii="Times New Roman" w:hAnsi="Times New Roman" w:cs="Times New Roman"/>
                <w:sz w:val="22"/>
              </w:rPr>
            </w:rPrChange>
          </w:rPr>
          <w:t>&gt;9</w:t>
        </w:r>
        <w:r w:rsidRPr="00F331C9">
          <w:rPr>
            <w:rFonts w:ascii="Times New Roman" w:hAnsi="Times New Roman" w:cs="Times New Roman"/>
            <w:sz w:val="24"/>
            <w:szCs w:val="24"/>
            <w:rPrChange w:id="405" w:author="LIN, Yufeng" w:date="2021-10-07T10:22:00Z">
              <w:rPr>
                <w:rFonts w:ascii="Times New Roman" w:hAnsi="Times New Roman" w:cs="Times New Roman"/>
              </w:rPr>
            </w:rPrChange>
          </w:rPr>
          <w:t xml:space="preserve">0% of </w:t>
        </w:r>
      </w:ins>
      <w:ins w:id="406" w:author="LIN, Yufeng" w:date="2021-10-07T10:34:00Z">
        <w:r w:rsidR="00E81CE7" w:rsidRPr="00F331C9">
          <w:rPr>
            <w:rFonts w:ascii="Times New Roman" w:hAnsi="Times New Roman" w:cs="Times New Roman"/>
            <w:sz w:val="24"/>
            <w:szCs w:val="24"/>
          </w:rPr>
          <w:t xml:space="preserve">the </w:t>
        </w:r>
      </w:ins>
      <w:ins w:id="407" w:author="Thomas Kwong" w:date="2021-09-12T16:00:00Z">
        <w:r w:rsidRPr="00F331C9">
          <w:rPr>
            <w:rFonts w:ascii="Times New Roman" w:hAnsi="Times New Roman" w:cs="Times New Roman"/>
            <w:sz w:val="24"/>
            <w:szCs w:val="24"/>
            <w:rPrChange w:id="408" w:author="LIN, Yufeng" w:date="2021-10-07T10:22:00Z">
              <w:rPr>
                <w:rFonts w:ascii="Times New Roman" w:hAnsi="Times New Roman" w:cs="Times New Roman"/>
              </w:rPr>
            </w:rPrChange>
          </w:rPr>
          <w:t xml:space="preserve">gut microbiome </w:t>
        </w:r>
      </w:ins>
      <w:ins w:id="409" w:author="Thomas Kwong" w:date="2021-09-12T16:01:00Z">
        <w:r w:rsidRPr="00F331C9">
          <w:rPr>
            <w:rFonts w:ascii="Times New Roman" w:hAnsi="Times New Roman" w:cs="Times New Roman"/>
            <w:sz w:val="24"/>
            <w:szCs w:val="24"/>
            <w:rPrChange w:id="410" w:author="LIN, Yufeng" w:date="2021-10-07T10:22:00Z">
              <w:rPr>
                <w:rFonts w:ascii="Times New Roman" w:hAnsi="Times New Roman" w:cs="Times New Roman"/>
              </w:rPr>
            </w:rPrChange>
          </w:rPr>
          <w:t xml:space="preserve">are composed of </w:t>
        </w:r>
      </w:ins>
      <w:ins w:id="411" w:author="Thomas Kwong" w:date="2021-09-12T15:59:00Z">
        <w:r w:rsidRPr="00F331C9">
          <w:rPr>
            <w:rFonts w:ascii="Times New Roman" w:hAnsi="Times New Roman" w:cs="Times New Roman"/>
            <w:sz w:val="24"/>
            <w:szCs w:val="24"/>
            <w:rPrChange w:id="412" w:author="LIN, Yufeng" w:date="2021-10-07T10:22:00Z">
              <w:rPr>
                <w:rFonts w:ascii="Times New Roman" w:hAnsi="Times New Roman" w:cs="Times New Roman"/>
              </w:rPr>
            </w:rPrChange>
          </w:rPr>
          <w:t>bacteria</w:t>
        </w:r>
      </w:ins>
      <w:ins w:id="413" w:author="Thomas Kwong" w:date="2021-09-12T16:01:00Z">
        <w:r w:rsidRPr="00F331C9">
          <w:rPr>
            <w:rFonts w:ascii="Times New Roman" w:hAnsi="Times New Roman" w:cs="Times New Roman"/>
            <w:sz w:val="24"/>
            <w:szCs w:val="24"/>
            <w:rPrChange w:id="414" w:author="LIN, Yufeng" w:date="2021-10-07T10:22:00Z">
              <w:rPr>
                <w:rFonts w:ascii="Times New Roman" w:hAnsi="Times New Roman" w:cs="Times New Roman"/>
              </w:rPr>
            </w:rPrChange>
          </w:rPr>
          <w:t xml:space="preserve">, </w:t>
        </w:r>
      </w:ins>
      <w:del w:id="415" w:author="Thomas Kwong" w:date="2021-09-12T16:02:00Z">
        <w:r w:rsidR="00D9531B" w:rsidRPr="00F331C9" w:rsidDel="00FC2A07">
          <w:rPr>
            <w:rFonts w:ascii="Times New Roman" w:hAnsi="Times New Roman" w:cs="Times New Roman"/>
            <w:sz w:val="24"/>
            <w:szCs w:val="24"/>
            <w:rPrChange w:id="416" w:author="LIN, Yufeng" w:date="2021-10-07T10:22:00Z">
              <w:rPr>
                <w:rFonts w:ascii="Times New Roman" w:hAnsi="Times New Roman" w:cs="Times New Roman"/>
                <w:sz w:val="22"/>
              </w:rPr>
            </w:rPrChange>
          </w:rPr>
          <w:delText xml:space="preserve"> </w:delText>
        </w:r>
      </w:del>
      <w:moveToRangeStart w:id="417" w:author="Thomas Kwong" w:date="2021-09-12T16:01:00Z" w:name="move82354923"/>
      <w:moveTo w:id="418" w:author="Thomas Kwong" w:date="2021-09-12T16:01:00Z">
        <w:del w:id="419" w:author="Thomas Kwong" w:date="2021-09-12T16:02:00Z">
          <w:r w:rsidRPr="00F331C9" w:rsidDel="00FC2A07">
            <w:rPr>
              <w:rFonts w:ascii="Times New Roman" w:hAnsi="Times New Roman" w:cs="Times New Roman"/>
              <w:sz w:val="24"/>
              <w:szCs w:val="24"/>
              <w:lang w:eastAsia="zh-HK"/>
              <w:rPrChange w:id="420" w:author="LIN, Yufeng" w:date="2021-10-07T10:22:00Z">
                <w:rPr>
                  <w:rFonts w:ascii="Times New Roman" w:hAnsi="Times New Roman" w:cs="Times New Roman"/>
                  <w:sz w:val="22"/>
                  <w:lang w:eastAsia="zh-HK"/>
                </w:rPr>
              </w:rPrChange>
            </w:rPr>
            <w:delText>T</w:delText>
          </w:r>
        </w:del>
        <w:del w:id="421" w:author="Thomas Kwong" w:date="2021-09-12T16:03:00Z">
          <w:r w:rsidRPr="00F331C9" w:rsidDel="00FC2A07">
            <w:rPr>
              <w:rFonts w:ascii="Times New Roman" w:hAnsi="Times New Roman" w:cs="Times New Roman"/>
              <w:sz w:val="24"/>
              <w:szCs w:val="24"/>
              <w:lang w:eastAsia="zh-HK"/>
              <w:rPrChange w:id="422" w:author="LIN, Yufeng" w:date="2021-10-07T10:22:00Z">
                <w:rPr>
                  <w:rFonts w:ascii="Times New Roman" w:hAnsi="Times New Roman" w:cs="Times New Roman"/>
                  <w:sz w:val="22"/>
                  <w:lang w:eastAsia="zh-HK"/>
                </w:rPr>
              </w:rPrChange>
            </w:rPr>
            <w:delText xml:space="preserve">here have been reports exposing that </w:delText>
          </w:r>
        </w:del>
      </w:moveTo>
      <w:ins w:id="423" w:author="Thomas Kwong" w:date="2021-09-12T16:03:00Z">
        <w:r w:rsidRPr="00F331C9">
          <w:rPr>
            <w:rFonts w:ascii="Times New Roman" w:hAnsi="Times New Roman" w:cs="Times New Roman"/>
            <w:sz w:val="24"/>
            <w:szCs w:val="24"/>
            <w:lang w:eastAsia="zh-HK"/>
            <w:rPrChange w:id="424" w:author="LIN, Yufeng" w:date="2021-10-07T10:22:00Z">
              <w:rPr>
                <w:rFonts w:ascii="Times New Roman" w:hAnsi="Times New Roman" w:cs="Times New Roman"/>
                <w:sz w:val="22"/>
                <w:lang w:eastAsia="zh-HK"/>
              </w:rPr>
            </w:rPrChange>
          </w:rPr>
          <w:t xml:space="preserve">a </w:t>
        </w:r>
      </w:ins>
      <w:moveTo w:id="425" w:author="Thomas Kwong" w:date="2021-09-12T16:01:00Z">
        <w:r w:rsidRPr="00F331C9">
          <w:rPr>
            <w:rFonts w:ascii="Times New Roman" w:hAnsi="Times New Roman" w:cs="Times New Roman"/>
            <w:sz w:val="24"/>
            <w:szCs w:val="24"/>
            <w:lang w:eastAsia="zh-HK"/>
            <w:rPrChange w:id="426" w:author="LIN, Yufeng" w:date="2021-10-07T10:22:00Z">
              <w:rPr>
                <w:rFonts w:ascii="Times New Roman" w:hAnsi="Times New Roman" w:cs="Times New Roman"/>
                <w:sz w:val="22"/>
                <w:lang w:eastAsia="zh-HK"/>
              </w:rPr>
            </w:rPrChange>
          </w:rPr>
          <w:t>p</w:t>
        </w:r>
        <w:r w:rsidRPr="00F331C9">
          <w:rPr>
            <w:rFonts w:ascii="Times New Roman" w:hAnsi="Times New Roman" w:cs="Times New Roman"/>
            <w:sz w:val="24"/>
            <w:szCs w:val="24"/>
            <w:rPrChange w:id="427" w:author="LIN, Yufeng" w:date="2021-10-07T10:22:00Z">
              <w:rPr>
                <w:rFonts w:ascii="Times New Roman" w:hAnsi="Times New Roman" w:cs="Times New Roman"/>
                <w:sz w:val="22"/>
              </w:rPr>
            </w:rPrChange>
          </w:rPr>
          <w:t>erturbed gut fung</w:t>
        </w:r>
      </w:moveTo>
      <w:ins w:id="428" w:author="Thomas Kwong" w:date="2021-09-12T16:03:00Z">
        <w:r w:rsidRPr="00F331C9">
          <w:rPr>
            <w:rFonts w:ascii="Times New Roman" w:hAnsi="Times New Roman" w:cs="Times New Roman"/>
            <w:sz w:val="24"/>
            <w:szCs w:val="24"/>
            <w:rPrChange w:id="429" w:author="LIN, Yufeng" w:date="2021-10-07T10:22:00Z">
              <w:rPr>
                <w:rFonts w:ascii="Times New Roman" w:hAnsi="Times New Roman" w:cs="Times New Roman"/>
                <w:sz w:val="22"/>
              </w:rPr>
            </w:rPrChange>
          </w:rPr>
          <w:t>al</w:t>
        </w:r>
      </w:ins>
      <w:moveTo w:id="430" w:author="Thomas Kwong" w:date="2021-09-12T16:01:00Z">
        <w:del w:id="431" w:author="Thomas Kwong" w:date="2021-09-12T16:03:00Z">
          <w:r w:rsidRPr="00F331C9" w:rsidDel="00FC2A07">
            <w:rPr>
              <w:rFonts w:ascii="Times New Roman" w:hAnsi="Times New Roman" w:cs="Times New Roman"/>
              <w:sz w:val="24"/>
              <w:szCs w:val="24"/>
              <w:rPrChange w:id="432" w:author="LIN, Yufeng" w:date="2021-10-07T10:22:00Z">
                <w:rPr>
                  <w:rFonts w:ascii="Times New Roman" w:hAnsi="Times New Roman" w:cs="Times New Roman"/>
                  <w:sz w:val="22"/>
                </w:rPr>
              </w:rPrChange>
            </w:rPr>
            <w:delText xml:space="preserve">i </w:delText>
          </w:r>
        </w:del>
      </w:moveTo>
      <w:ins w:id="433" w:author="Thomas Kwong" w:date="2021-09-12T16:03:00Z">
        <w:r w:rsidRPr="00F331C9">
          <w:rPr>
            <w:rFonts w:ascii="Times New Roman" w:hAnsi="Times New Roman" w:cs="Times New Roman"/>
            <w:sz w:val="24"/>
            <w:szCs w:val="24"/>
            <w:rPrChange w:id="434" w:author="LIN, Yufeng" w:date="2021-10-07T10:22:00Z">
              <w:rPr>
                <w:rFonts w:ascii="Times New Roman" w:hAnsi="Times New Roman" w:cs="Times New Roman"/>
                <w:sz w:val="22"/>
              </w:rPr>
            </w:rPrChange>
          </w:rPr>
          <w:t xml:space="preserve"> composition </w:t>
        </w:r>
      </w:ins>
      <w:ins w:id="435" w:author="Thomas Kwong" w:date="2021-09-12T16:05:00Z">
        <w:r w:rsidRPr="00F331C9">
          <w:rPr>
            <w:rFonts w:ascii="Times New Roman" w:hAnsi="Times New Roman" w:cs="Times New Roman"/>
            <w:sz w:val="24"/>
            <w:szCs w:val="24"/>
            <w:rPrChange w:id="436" w:author="LIN, Yufeng" w:date="2021-10-07T10:22:00Z">
              <w:rPr>
                <w:rFonts w:ascii="Times New Roman" w:hAnsi="Times New Roman" w:cs="Times New Roman"/>
                <w:sz w:val="22"/>
              </w:rPr>
            </w:rPrChange>
          </w:rPr>
          <w:t xml:space="preserve">had </w:t>
        </w:r>
      </w:ins>
      <w:ins w:id="437" w:author="Thomas Kwong" w:date="2021-09-22T18:14:00Z">
        <w:r w:rsidR="00752EF5" w:rsidRPr="00F331C9">
          <w:rPr>
            <w:rFonts w:ascii="Times New Roman" w:hAnsi="Times New Roman" w:cs="Times New Roman"/>
            <w:sz w:val="24"/>
            <w:szCs w:val="24"/>
            <w:rPrChange w:id="438" w:author="LIN, Yufeng" w:date="2021-10-07T10:22:00Z">
              <w:rPr>
                <w:rFonts w:ascii="Times New Roman" w:hAnsi="Times New Roman" w:cs="Times New Roman"/>
                <w:sz w:val="22"/>
              </w:rPr>
            </w:rPrChange>
          </w:rPr>
          <w:t xml:space="preserve">also </w:t>
        </w:r>
      </w:ins>
      <w:ins w:id="439" w:author="Thomas Kwong" w:date="2021-09-12T16:05:00Z">
        <w:r w:rsidRPr="00F331C9">
          <w:rPr>
            <w:rFonts w:ascii="Times New Roman" w:hAnsi="Times New Roman" w:cs="Times New Roman"/>
            <w:sz w:val="24"/>
            <w:szCs w:val="24"/>
            <w:rPrChange w:id="440" w:author="LIN, Yufeng" w:date="2021-10-07T10:22:00Z">
              <w:rPr>
                <w:rFonts w:ascii="Times New Roman" w:hAnsi="Times New Roman" w:cs="Times New Roman"/>
                <w:sz w:val="22"/>
              </w:rPr>
            </w:rPrChange>
          </w:rPr>
          <w:t>been descr</w:t>
        </w:r>
      </w:ins>
      <w:ins w:id="441" w:author="nick ting" w:date="2021-10-04T21:42:00Z">
        <w:r w:rsidR="00A305D8" w:rsidRPr="00F331C9">
          <w:rPr>
            <w:rFonts w:ascii="Times New Roman" w:hAnsi="Times New Roman" w:cs="Times New Roman"/>
            <w:sz w:val="24"/>
            <w:szCs w:val="24"/>
            <w:rPrChange w:id="442" w:author="LIN, Yufeng" w:date="2021-10-07T10:22:00Z">
              <w:rPr>
                <w:rFonts w:ascii="Times New Roman" w:hAnsi="Times New Roman" w:cs="Times New Roman"/>
                <w:sz w:val="22"/>
              </w:rPr>
            </w:rPrChange>
          </w:rPr>
          <w:t>i</w:t>
        </w:r>
      </w:ins>
      <w:ins w:id="443" w:author="Thomas Kwong" w:date="2021-09-12T16:05:00Z">
        <w:r w:rsidRPr="00F331C9">
          <w:rPr>
            <w:rFonts w:ascii="Times New Roman" w:hAnsi="Times New Roman" w:cs="Times New Roman"/>
            <w:sz w:val="24"/>
            <w:szCs w:val="24"/>
            <w:rPrChange w:id="444" w:author="LIN, Yufeng" w:date="2021-10-07T10:22:00Z">
              <w:rPr>
                <w:rFonts w:ascii="Times New Roman" w:hAnsi="Times New Roman" w:cs="Times New Roman"/>
                <w:sz w:val="22"/>
              </w:rPr>
            </w:rPrChange>
          </w:rPr>
          <w:t xml:space="preserve">bed to </w:t>
        </w:r>
      </w:ins>
      <w:ins w:id="445" w:author="nick ting" w:date="2021-10-04T21:42:00Z">
        <w:r w:rsidR="00A305D8" w:rsidRPr="00F331C9">
          <w:rPr>
            <w:rFonts w:ascii="Times New Roman" w:hAnsi="Times New Roman" w:cs="Times New Roman"/>
            <w:sz w:val="24"/>
            <w:szCs w:val="24"/>
            <w:rPrChange w:id="446" w:author="LIN, Yufeng" w:date="2021-10-07T10:22:00Z">
              <w:rPr>
                <w:rFonts w:ascii="Times New Roman" w:hAnsi="Times New Roman" w:cs="Times New Roman"/>
                <w:sz w:val="22"/>
              </w:rPr>
            </w:rPrChange>
          </w:rPr>
          <w:t xml:space="preserve">be </w:t>
        </w:r>
      </w:ins>
      <w:moveTo w:id="447" w:author="Thomas Kwong" w:date="2021-09-12T16:01:00Z">
        <w:del w:id="448" w:author="Thomas Kwong" w:date="2021-09-12T16:05:00Z">
          <w:r w:rsidRPr="00F331C9" w:rsidDel="00FC2A07">
            <w:rPr>
              <w:rFonts w:ascii="Times New Roman" w:hAnsi="Times New Roman" w:cs="Times New Roman"/>
              <w:sz w:val="24"/>
              <w:szCs w:val="24"/>
              <w:rPrChange w:id="449"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450" w:author="LIN, Yufeng" w:date="2021-10-07T10:22:00Z">
              <w:rPr>
                <w:rFonts w:ascii="Times New Roman" w:hAnsi="Times New Roman" w:cs="Times New Roman"/>
                <w:sz w:val="22"/>
              </w:rPr>
            </w:rPrChange>
          </w:rPr>
          <w:t>associate</w:t>
        </w:r>
      </w:moveTo>
      <w:ins w:id="451" w:author="nick ting" w:date="2021-10-04T21:42:00Z">
        <w:r w:rsidR="00A305D8" w:rsidRPr="00F331C9">
          <w:rPr>
            <w:rFonts w:ascii="Times New Roman" w:hAnsi="Times New Roman" w:cs="Times New Roman"/>
            <w:sz w:val="24"/>
            <w:szCs w:val="24"/>
            <w:rPrChange w:id="452" w:author="LIN, Yufeng" w:date="2021-10-07T10:22:00Z">
              <w:rPr>
                <w:rFonts w:ascii="Times New Roman" w:hAnsi="Times New Roman" w:cs="Times New Roman"/>
                <w:sz w:val="22"/>
              </w:rPr>
            </w:rPrChange>
          </w:rPr>
          <w:t>d</w:t>
        </w:r>
      </w:ins>
      <w:moveTo w:id="453" w:author="Thomas Kwong" w:date="2021-09-12T16:01:00Z">
        <w:del w:id="454" w:author="Thomas Kwong" w:date="2021-09-12T16:06:00Z">
          <w:r w:rsidRPr="00F331C9" w:rsidDel="00FC2A07">
            <w:rPr>
              <w:rFonts w:ascii="Times New Roman" w:hAnsi="Times New Roman" w:cs="Times New Roman"/>
              <w:sz w:val="24"/>
              <w:szCs w:val="24"/>
              <w:rPrChange w:id="455" w:author="LIN, Yufeng" w:date="2021-10-07T10:22:00Z">
                <w:rPr>
                  <w:rFonts w:ascii="Times New Roman" w:hAnsi="Times New Roman" w:cs="Times New Roman"/>
                  <w:sz w:val="22"/>
                </w:rPr>
              </w:rPrChange>
            </w:rPr>
            <w:delText>d</w:delText>
          </w:r>
        </w:del>
        <w:r w:rsidRPr="00F331C9">
          <w:rPr>
            <w:rFonts w:ascii="Times New Roman" w:hAnsi="Times New Roman" w:cs="Times New Roman"/>
            <w:sz w:val="24"/>
            <w:szCs w:val="24"/>
            <w:rPrChange w:id="456" w:author="LIN, Yufeng" w:date="2021-10-07T10:22:00Z">
              <w:rPr>
                <w:rFonts w:ascii="Times New Roman" w:hAnsi="Times New Roman" w:cs="Times New Roman"/>
                <w:sz w:val="22"/>
              </w:rPr>
            </w:rPrChange>
          </w:rPr>
          <w:t xml:space="preserve"> with </w:t>
        </w:r>
      </w:moveTo>
      <w:ins w:id="457" w:author="Thomas Kwong" w:date="2021-09-12T16:06:00Z">
        <w:r w:rsidRPr="00F331C9">
          <w:rPr>
            <w:rFonts w:ascii="Times New Roman" w:hAnsi="Times New Roman" w:cs="Times New Roman"/>
            <w:sz w:val="24"/>
            <w:szCs w:val="24"/>
            <w:rPrChange w:id="458" w:author="LIN, Yufeng" w:date="2021-10-07T10:22:00Z">
              <w:rPr>
                <w:rFonts w:ascii="Times New Roman" w:hAnsi="Times New Roman" w:cs="Times New Roman"/>
                <w:sz w:val="22"/>
              </w:rPr>
            </w:rPrChange>
          </w:rPr>
          <w:t>i</w:t>
        </w:r>
      </w:ins>
      <w:moveTo w:id="459" w:author="Thomas Kwong" w:date="2021-09-12T16:01:00Z">
        <w:del w:id="460" w:author="Thomas Kwong" w:date="2021-09-12T16:06:00Z">
          <w:r w:rsidRPr="00F331C9" w:rsidDel="00FC2A07">
            <w:rPr>
              <w:rFonts w:ascii="Times New Roman" w:hAnsi="Times New Roman" w:cs="Times New Roman"/>
              <w:sz w:val="24"/>
              <w:szCs w:val="24"/>
              <w:rPrChange w:id="461" w:author="LIN, Yufeng" w:date="2021-10-07T10:22:00Z">
                <w:rPr>
                  <w:rFonts w:ascii="Times New Roman" w:hAnsi="Times New Roman" w:cs="Times New Roman"/>
                  <w:sz w:val="22"/>
                </w:rPr>
              </w:rPrChange>
            </w:rPr>
            <w:delText>I</w:delText>
          </w:r>
        </w:del>
        <w:r w:rsidRPr="00F331C9">
          <w:rPr>
            <w:rFonts w:ascii="Times New Roman" w:hAnsi="Times New Roman" w:cs="Times New Roman"/>
            <w:sz w:val="24"/>
            <w:szCs w:val="24"/>
            <w:rPrChange w:id="462" w:author="LIN, Yufeng" w:date="2021-10-07T10:22:00Z">
              <w:rPr>
                <w:rFonts w:ascii="Times New Roman" w:hAnsi="Times New Roman" w:cs="Times New Roman"/>
                <w:sz w:val="22"/>
              </w:rPr>
            </w:rPrChange>
          </w:rPr>
          <w:t>nflammatory bowel disease</w:t>
        </w:r>
      </w:moveTo>
      <w:ins w:id="463" w:author="LIN, Yufeng" w:date="2021-09-20T19:23:00Z">
        <w:r w:rsidR="00422C33" w:rsidRPr="00F331C9">
          <w:rPr>
            <w:rFonts w:ascii="Times New Roman" w:hAnsi="Times New Roman" w:cs="Times New Roman"/>
            <w:sz w:val="24"/>
            <w:szCs w:val="24"/>
            <w:rPrChange w:id="464"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465" w:author="LIN, Yufeng" w:date="2021-10-07T10:22:00Z">
              <w:rPr>
                <w:rFonts w:ascii="Times New Roman" w:hAnsi="Times New Roman" w:cs="Times New Roman"/>
                <w:sz w:val="22"/>
              </w:rPr>
            </w:rPrChange>
          </w:rPr>
          <w:instrText xml:space="preserve"> ADDIN ZOTERO_ITEM CSL_CITATION {"citationID":"A3lzt9nM","properties":{"formattedCitation":"\\super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00422C33" w:rsidRPr="00F331C9">
          <w:rPr>
            <w:rFonts w:ascii="Times New Roman" w:hAnsi="Times New Roman" w:cs="Times New Roman"/>
            <w:sz w:val="24"/>
            <w:szCs w:val="24"/>
            <w:rPrChange w:id="466"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467" w:author="LIN, Yufeng" w:date="2021-10-07T10:22:00Z">
              <w:rPr>
                <w:rFonts w:ascii="Times New Roman" w:hAnsi="Times New Roman" w:cs="Times New Roman"/>
                <w:kern w:val="0"/>
                <w:sz w:val="22"/>
                <w:szCs w:val="24"/>
                <w:vertAlign w:val="superscript"/>
              </w:rPr>
            </w:rPrChange>
          </w:rPr>
          <w:t>8</w:t>
        </w:r>
        <w:r w:rsidR="00422C33" w:rsidRPr="00F331C9">
          <w:rPr>
            <w:rFonts w:ascii="Times New Roman" w:hAnsi="Times New Roman" w:cs="Times New Roman"/>
            <w:sz w:val="24"/>
            <w:szCs w:val="24"/>
            <w:rPrChange w:id="468" w:author="LIN, Yufeng" w:date="2021-10-07T10:22:00Z">
              <w:rPr>
                <w:rFonts w:ascii="Times New Roman" w:hAnsi="Times New Roman" w:cs="Times New Roman"/>
                <w:sz w:val="22"/>
              </w:rPr>
            </w:rPrChange>
          </w:rPr>
          <w:fldChar w:fldCharType="end"/>
        </w:r>
      </w:ins>
      <w:moveTo w:id="469" w:author="Thomas Kwong" w:date="2021-09-12T16:01:00Z">
        <w:r w:rsidRPr="00F331C9">
          <w:rPr>
            <w:rFonts w:ascii="Times New Roman" w:hAnsi="Times New Roman" w:cs="Times New Roman"/>
            <w:sz w:val="24"/>
            <w:szCs w:val="24"/>
            <w:rPrChange w:id="470" w:author="LIN, Yufeng" w:date="2021-10-07T10:22:00Z">
              <w:rPr>
                <w:rFonts w:ascii="Times New Roman" w:hAnsi="Times New Roman" w:cs="Times New Roman"/>
                <w:sz w:val="22"/>
              </w:rPr>
            </w:rPrChange>
          </w:rPr>
          <w:t xml:space="preserve"> and liver cirrhosis</w:t>
        </w:r>
      </w:moveTo>
      <w:ins w:id="471" w:author="LIN, Yufeng" w:date="2021-09-20T19:23:00Z">
        <w:r w:rsidR="00422C33" w:rsidRPr="00F331C9">
          <w:rPr>
            <w:rFonts w:ascii="Times New Roman" w:hAnsi="Times New Roman" w:cs="Times New Roman"/>
            <w:sz w:val="24"/>
            <w:szCs w:val="24"/>
            <w:rPrChange w:id="472"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473" w:author="LIN, Yufeng" w:date="2021-10-07T10:22:00Z">
              <w:rPr>
                <w:rFonts w:ascii="Times New Roman" w:hAnsi="Times New Roman" w:cs="Times New Roman"/>
                <w:sz w:val="22"/>
              </w:rPr>
            </w:rPrChange>
          </w:rPr>
          <w:instrText xml:space="preserve"> ADDIN ZOTERO_ITEM CSL_CITATION {"citationID":"ujyFO9KI","properties":{"formattedCitation":"\\super 9\\nosupersub{}","plainCitation":"9","noteIndex":0},"citationItems":[{"id":464,"uris":["http://zotero.org/users/7908919/items/V9WJAEPJ"],"uri":["http://zotero.org/users/7908919/items/V9WJAEPJ"],"itemData":{"id":464,"type":"article-journal","abstract":"Objective Cirrhotics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r w:rsidR="00422C33" w:rsidRPr="00F331C9">
          <w:rPr>
            <w:rFonts w:ascii="Times New Roman" w:hAnsi="Times New Roman" w:cs="Times New Roman"/>
            <w:sz w:val="24"/>
            <w:szCs w:val="24"/>
            <w:rPrChange w:id="474"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475" w:author="LIN, Yufeng" w:date="2021-10-07T10:22:00Z">
              <w:rPr>
                <w:rFonts w:ascii="Times New Roman" w:hAnsi="Times New Roman" w:cs="Times New Roman"/>
                <w:kern w:val="0"/>
                <w:sz w:val="22"/>
                <w:szCs w:val="24"/>
                <w:vertAlign w:val="superscript"/>
              </w:rPr>
            </w:rPrChange>
          </w:rPr>
          <w:t>9</w:t>
        </w:r>
        <w:r w:rsidR="00422C33" w:rsidRPr="00F331C9">
          <w:rPr>
            <w:rFonts w:ascii="Times New Roman" w:hAnsi="Times New Roman" w:cs="Times New Roman"/>
            <w:sz w:val="24"/>
            <w:szCs w:val="24"/>
            <w:rPrChange w:id="476" w:author="LIN, Yufeng" w:date="2021-10-07T10:22:00Z">
              <w:rPr>
                <w:rFonts w:ascii="Times New Roman" w:hAnsi="Times New Roman" w:cs="Times New Roman"/>
                <w:sz w:val="22"/>
              </w:rPr>
            </w:rPrChange>
          </w:rPr>
          <w:fldChar w:fldCharType="end"/>
        </w:r>
        <w:r w:rsidR="00422C33" w:rsidRPr="00F331C9">
          <w:rPr>
            <w:rFonts w:ascii="Times New Roman" w:hAnsi="Times New Roman" w:cs="Times New Roman"/>
            <w:sz w:val="24"/>
            <w:szCs w:val="24"/>
            <w:rPrChange w:id="477" w:author="LIN, Yufeng" w:date="2021-10-07T10:22:00Z">
              <w:rPr>
                <w:rFonts w:ascii="Times New Roman" w:hAnsi="Times New Roman" w:cs="Times New Roman"/>
                <w:sz w:val="22"/>
              </w:rPr>
            </w:rPrChange>
          </w:rPr>
          <w:t>.</w:t>
        </w:r>
      </w:ins>
      <w:moveTo w:id="478" w:author="Thomas Kwong" w:date="2021-09-12T16:01:00Z">
        <w:del w:id="479" w:author="Thomas Kwong" w:date="2021-09-12T16:11:00Z">
          <w:r w:rsidRPr="00F331C9" w:rsidDel="007148B3">
            <w:rPr>
              <w:rFonts w:ascii="Times New Roman" w:hAnsi="Times New Roman" w:cs="Times New Roman"/>
              <w:sz w:val="24"/>
              <w:szCs w:val="24"/>
              <w:rPrChange w:id="480" w:author="LIN, Yufeng" w:date="2021-10-07T10:22:00Z">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id="481" w:author="LIN, Yufeng" w:date="2021-10-07T10:22:00Z">
                <w:rPr>
                  <w:rFonts w:ascii="Times New Roman" w:hAnsi="Times New Roman" w:cs="Times New Roman"/>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F331C9" w:rsidDel="007148B3">
            <w:rPr>
              <w:rFonts w:ascii="Times New Roman" w:hAnsi="Times New Roman" w:cs="Times New Roman"/>
              <w:sz w:val="24"/>
              <w:szCs w:val="24"/>
              <w:rPrChange w:id="482" w:author="LIN, Yufeng" w:date="2021-10-07T10:22:00Z">
                <w:rPr>
                  <w:rFonts w:ascii="Times New Roman" w:hAnsi="Times New Roman" w:cs="Times New Roman"/>
                  <w:sz w:val="22"/>
                </w:rPr>
              </w:rPrChange>
            </w:rPr>
            <w:fldChar w:fldCharType="separate"/>
          </w:r>
          <w:r w:rsidRPr="00F331C9" w:rsidDel="007148B3">
            <w:rPr>
              <w:rFonts w:ascii="Times New Roman" w:eastAsia="DengXian" w:hAnsi="Times New Roman" w:cs="Times New Roman"/>
              <w:kern w:val="0"/>
              <w:sz w:val="24"/>
              <w:szCs w:val="24"/>
              <w:vertAlign w:val="superscript"/>
              <w:rPrChange w:id="483" w:author="LIN, Yufeng" w:date="2021-10-07T10:22:00Z">
                <w:rPr>
                  <w:rFonts w:ascii="Times New Roman" w:eastAsia="DengXian" w:hAnsi="Times New Roman" w:cs="Times New Roman"/>
                  <w:kern w:val="0"/>
                  <w:sz w:val="22"/>
                  <w:vertAlign w:val="superscript"/>
                </w:rPr>
              </w:rPrChange>
            </w:rPr>
            <w:delText>12–14</w:delText>
          </w:r>
          <w:r w:rsidRPr="00F331C9" w:rsidDel="007148B3">
            <w:rPr>
              <w:rFonts w:ascii="Times New Roman" w:hAnsi="Times New Roman" w:cs="Times New Roman"/>
              <w:sz w:val="24"/>
              <w:szCs w:val="24"/>
              <w:rPrChange w:id="484" w:author="LIN, Yufeng" w:date="2021-10-07T10:22:00Z">
                <w:rPr>
                  <w:rFonts w:ascii="Times New Roman" w:hAnsi="Times New Roman" w:cs="Times New Roman"/>
                  <w:sz w:val="22"/>
                </w:rPr>
              </w:rPrChange>
            </w:rPr>
            <w:fldChar w:fldCharType="end"/>
          </w:r>
        </w:del>
      </w:moveTo>
      <w:ins w:id="485" w:author="Thomas Kwong" w:date="2021-09-12T16:10:00Z">
        <w:r w:rsidR="007148B3" w:rsidRPr="00F331C9">
          <w:rPr>
            <w:rFonts w:ascii="Times New Roman" w:hAnsi="Times New Roman" w:cs="Times New Roman"/>
            <w:sz w:val="24"/>
            <w:szCs w:val="24"/>
            <w:rPrChange w:id="486" w:author="LIN, Yufeng" w:date="2021-10-07T10:22:00Z">
              <w:rPr>
                <w:rFonts w:ascii="Times New Roman" w:hAnsi="Times New Roman" w:cs="Times New Roman"/>
                <w:sz w:val="22"/>
              </w:rPr>
            </w:rPrChange>
          </w:rPr>
          <w:t xml:space="preserve"> </w:t>
        </w:r>
      </w:ins>
      <w:ins w:id="487" w:author="LIN, Yufeng" w:date="2021-09-28T13:05:00Z">
        <w:r w:rsidR="004314C2" w:rsidRPr="00F331C9">
          <w:rPr>
            <w:rFonts w:ascii="Times New Roman" w:hAnsi="Times New Roman" w:cs="Times New Roman"/>
            <w:sz w:val="24"/>
            <w:szCs w:val="24"/>
            <w:rPrChange w:id="488" w:author="LIN, Yufeng" w:date="2021-10-07T10:22:00Z">
              <w:rPr>
                <w:rFonts w:ascii="Times New Roman" w:hAnsi="Times New Roman" w:cs="Times New Roman"/>
                <w:sz w:val="22"/>
              </w:rPr>
            </w:rPrChange>
          </w:rPr>
          <w:t>Fungi</w:t>
        </w:r>
      </w:ins>
      <w:ins w:id="489" w:author="LIN, Yufeng" w:date="2021-09-20T19:24:00Z">
        <w:r w:rsidR="00422C33" w:rsidRPr="00F331C9">
          <w:rPr>
            <w:rFonts w:ascii="Times New Roman" w:hAnsi="Times New Roman" w:cs="Times New Roman"/>
            <w:sz w:val="24"/>
            <w:szCs w:val="24"/>
            <w:rPrChange w:id="490" w:author="LIN, Yufeng" w:date="2021-10-07T10:22:00Z">
              <w:rPr>
                <w:rFonts w:ascii="Times New Roman" w:hAnsi="Times New Roman" w:cs="Times New Roman"/>
                <w:sz w:val="22"/>
              </w:rPr>
            </w:rPrChange>
          </w:rPr>
          <w:t xml:space="preserve"> could influence the </w:t>
        </w:r>
      </w:ins>
      <w:moveTo w:id="491" w:author="Thomas Kwong" w:date="2021-09-12T16:01:00Z">
        <w:del w:id="492" w:author="Thomas Kwong" w:date="2021-09-12T16:11:00Z">
          <w:r w:rsidRPr="00F331C9" w:rsidDel="007148B3">
            <w:rPr>
              <w:rFonts w:ascii="Times New Roman" w:hAnsi="Times New Roman" w:cs="Times New Roman"/>
              <w:sz w:val="24"/>
              <w:szCs w:val="24"/>
              <w:rPrChange w:id="493" w:author="LIN, Yufeng" w:date="2021-10-07T10:22:00Z">
                <w:rPr>
                  <w:rFonts w:ascii="Times New Roman" w:hAnsi="Times New Roman" w:cs="Times New Roman"/>
                  <w:sz w:val="22"/>
                </w:rPr>
              </w:rPrChange>
            </w:rPr>
            <w:delText>. And some previous studies</w:delText>
          </w:r>
          <w:r w:rsidRPr="00F331C9" w:rsidDel="007148B3">
            <w:rPr>
              <w:rFonts w:ascii="Times New Roman" w:hAnsi="Times New Roman" w:cs="Times New Roman"/>
              <w:sz w:val="24"/>
              <w:szCs w:val="24"/>
              <w:rPrChange w:id="494" w:author="LIN, Yufeng" w:date="2021-10-07T10:22:00Z">
                <w:rPr>
                  <w:rFonts w:ascii="Times New Roman" w:hAnsi="Times New Roman" w:cs="Times New Roman"/>
                  <w:sz w:val="22"/>
                </w:rPr>
              </w:rPrChange>
            </w:rPr>
            <w:fldChar w:fldCharType="begin"/>
          </w:r>
          <w:r w:rsidRPr="00F331C9" w:rsidDel="007148B3">
            <w:rPr>
              <w:rFonts w:ascii="Times New Roman" w:hAnsi="Times New Roman" w:cs="Times New Roman"/>
              <w:sz w:val="24"/>
              <w:szCs w:val="24"/>
              <w:rPrChange w:id="495" w:author="LIN, Yufeng" w:date="2021-10-07T10:22:00Z">
                <w:rPr>
                  <w:rFonts w:ascii="Times New Roman" w:hAnsi="Times New Roman" w:cs="Times New Roman"/>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F331C9" w:rsidDel="007148B3">
            <w:rPr>
              <w:rFonts w:ascii="Times New Roman" w:hAnsi="Times New Roman" w:cs="Times New Roman"/>
              <w:sz w:val="24"/>
              <w:szCs w:val="24"/>
              <w:rPrChange w:id="496" w:author="LIN, Yufeng" w:date="2021-10-07T10:22:00Z">
                <w:rPr>
                  <w:rFonts w:ascii="Times New Roman" w:hAnsi="Times New Roman" w:cs="Times New Roman"/>
                  <w:sz w:val="22"/>
                </w:rPr>
              </w:rPrChange>
            </w:rPr>
            <w:fldChar w:fldCharType="separate"/>
          </w:r>
          <w:r w:rsidRPr="00F331C9" w:rsidDel="007148B3">
            <w:rPr>
              <w:rFonts w:ascii="Times New Roman" w:eastAsia="DengXian" w:hAnsi="Times New Roman" w:cs="Times New Roman"/>
              <w:kern w:val="0"/>
              <w:sz w:val="24"/>
              <w:szCs w:val="24"/>
              <w:vertAlign w:val="superscript"/>
              <w:rPrChange w:id="497" w:author="LIN, Yufeng" w:date="2021-10-07T10:22:00Z">
                <w:rPr>
                  <w:rFonts w:ascii="Times New Roman" w:eastAsia="DengXian" w:hAnsi="Times New Roman" w:cs="Times New Roman"/>
                  <w:kern w:val="0"/>
                  <w:sz w:val="22"/>
                  <w:vertAlign w:val="superscript"/>
                </w:rPr>
              </w:rPrChange>
            </w:rPr>
            <w:delText>15,16</w:delText>
          </w:r>
          <w:r w:rsidRPr="00F331C9" w:rsidDel="007148B3">
            <w:rPr>
              <w:rFonts w:ascii="Times New Roman" w:hAnsi="Times New Roman" w:cs="Times New Roman"/>
              <w:sz w:val="24"/>
              <w:szCs w:val="24"/>
              <w:rPrChange w:id="498" w:author="LIN, Yufeng" w:date="2021-10-07T10:22:00Z">
                <w:rPr>
                  <w:rFonts w:ascii="Times New Roman" w:hAnsi="Times New Roman" w:cs="Times New Roman"/>
                  <w:sz w:val="22"/>
                </w:rPr>
              </w:rPrChange>
            </w:rPr>
            <w:fldChar w:fldCharType="end"/>
          </w:r>
          <w:r w:rsidRPr="00F331C9" w:rsidDel="007148B3">
            <w:rPr>
              <w:rFonts w:ascii="Times New Roman" w:hAnsi="Times New Roman" w:cs="Times New Roman"/>
              <w:sz w:val="24"/>
              <w:szCs w:val="24"/>
              <w:rPrChange w:id="499" w:author="LIN, Yufeng" w:date="2021-10-07T10:22:00Z">
                <w:rPr>
                  <w:rFonts w:ascii="Times New Roman" w:hAnsi="Times New Roman" w:cs="Times New Roman"/>
                  <w:sz w:val="22"/>
                </w:rPr>
              </w:rPrChange>
            </w:rPr>
            <w:delText xml:space="preserve"> have indicated that fungi, the primary members of micro-eukaryotes, could influence the </w:delText>
          </w:r>
        </w:del>
        <w:commentRangeStart w:id="500"/>
        <w:commentRangeStart w:id="501"/>
        <w:r w:rsidRPr="00F331C9">
          <w:rPr>
            <w:rFonts w:ascii="Times New Roman" w:hAnsi="Times New Roman" w:cs="Times New Roman"/>
            <w:sz w:val="24"/>
            <w:szCs w:val="24"/>
            <w:rPrChange w:id="502" w:author="LIN, Yufeng" w:date="2021-10-07T10:22:00Z">
              <w:rPr>
                <w:rFonts w:ascii="Times New Roman" w:hAnsi="Times New Roman" w:cs="Times New Roman"/>
                <w:sz w:val="22"/>
              </w:rPr>
            </w:rPrChange>
          </w:rPr>
          <w:t>immunological responses of the host by dampening or promoting local inflammatory reactions</w:t>
        </w:r>
      </w:moveTo>
      <w:commentRangeEnd w:id="500"/>
      <w:r w:rsidR="007148B3" w:rsidRPr="00F331C9">
        <w:rPr>
          <w:rStyle w:val="CommentReference"/>
          <w:rFonts w:ascii="Times New Roman" w:hAnsi="Times New Roman" w:cs="Times New Roman"/>
          <w:sz w:val="24"/>
          <w:szCs w:val="24"/>
          <w:rPrChange w:id="503" w:author="LIN, Yufeng" w:date="2021-10-07T10:22:00Z">
            <w:rPr>
              <w:rStyle w:val="CommentReference"/>
              <w:rFonts w:ascii="Times New Roman" w:hAnsi="Times New Roman" w:cs="Times New Roman"/>
            </w:rPr>
          </w:rPrChange>
        </w:rPr>
        <w:commentReference w:id="500"/>
      </w:r>
      <w:commentRangeEnd w:id="501"/>
      <w:r w:rsidR="00AC6DD3" w:rsidRPr="00F331C9">
        <w:rPr>
          <w:rStyle w:val="CommentReference"/>
          <w:rFonts w:ascii="Times New Roman" w:hAnsi="Times New Roman" w:cs="Times New Roman"/>
          <w:sz w:val="24"/>
          <w:szCs w:val="24"/>
          <w:rPrChange w:id="504" w:author="LIN, Yufeng" w:date="2021-10-07T10:22:00Z">
            <w:rPr>
              <w:rStyle w:val="CommentReference"/>
            </w:rPr>
          </w:rPrChange>
        </w:rPr>
        <w:commentReference w:id="501"/>
      </w:r>
      <w:ins w:id="505" w:author="Thomas Kwong" w:date="2021-09-12T16:11:00Z">
        <w:r w:rsidR="007148B3" w:rsidRPr="00F331C9">
          <w:rPr>
            <w:rFonts w:ascii="Times New Roman" w:hAnsi="Times New Roman" w:cs="Times New Roman"/>
            <w:sz w:val="24"/>
            <w:szCs w:val="24"/>
            <w:rPrChange w:id="506" w:author="LIN, Yufeng" w:date="2021-10-07T10:22:00Z">
              <w:rPr>
                <w:rFonts w:ascii="Times New Roman" w:hAnsi="Times New Roman" w:cs="Times New Roman"/>
                <w:sz w:val="22"/>
              </w:rPr>
            </w:rPrChange>
          </w:rPr>
          <w:t xml:space="preserve"> </w:t>
        </w:r>
        <w:r w:rsidR="007148B3" w:rsidRPr="00F331C9">
          <w:rPr>
            <w:rFonts w:ascii="Times New Roman" w:hAnsi="Times New Roman" w:cs="Times New Roman"/>
            <w:sz w:val="24"/>
            <w:szCs w:val="24"/>
            <w:rPrChange w:id="507" w:author="LIN, Yufeng" w:date="2021-10-07T10:22:00Z">
              <w:rPr>
                <w:rFonts w:ascii="Times New Roman" w:hAnsi="Times New Roman" w:cs="Times New Roman"/>
                <w:sz w:val="22"/>
              </w:rPr>
            </w:rPrChange>
          </w:rPr>
          <w:fldChar w:fldCharType="begin"/>
        </w:r>
      </w:ins>
      <w:r w:rsidR="00422C33" w:rsidRPr="00F331C9">
        <w:rPr>
          <w:rFonts w:ascii="Times New Roman" w:hAnsi="Times New Roman" w:cs="Times New Roman"/>
          <w:sz w:val="24"/>
          <w:szCs w:val="24"/>
          <w:rPrChange w:id="508" w:author="LIN, Yufeng" w:date="2021-10-07T10:22:00Z">
            <w:rPr>
              <w:rFonts w:ascii="Times New Roman" w:hAnsi="Times New Roman" w:cs="Times New Roman"/>
              <w:sz w:val="22"/>
            </w:rPr>
          </w:rPrChange>
        </w:rPr>
        <w:instrText xml:space="preserve"> ADDIN ZOTERO_ITEM CSL_CITATION {"citationID":"8HC535wf","properties":{"formattedCitation":"\\super 8\\uc0\\u8211{}12\\nosupersub{}","plainCitation":"8–12","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w:instrText>
      </w:r>
      <w:r w:rsidR="00422C33" w:rsidRPr="00F331C9">
        <w:rPr>
          <w:rFonts w:ascii="Times New Roman" w:hAnsi="Times New Roman" w:cs="Times New Roman" w:hint="eastAsia"/>
          <w:sz w:val="24"/>
          <w:szCs w:val="24"/>
          <w:rPrChange w:id="509" w:author="LIN, Yufeng" w:date="2021-10-07T10:22:00Z">
            <w:rPr>
              <w:rFonts w:ascii="Times New Roman" w:hAnsi="Times New Roman" w:cs="Times New Roman" w:hint="eastAsia"/>
              <w:sz w:val="22"/>
            </w:rPr>
          </w:rPrChange>
        </w:rPr>
        <w:instrText> </w:instrText>
      </w:r>
      <w:r w:rsidR="00422C33" w:rsidRPr="00F331C9">
        <w:rPr>
          <w:rFonts w:ascii="Times New Roman" w:hAnsi="Times New Roman" w:cs="Times New Roman"/>
          <w:sz w:val="24"/>
          <w:szCs w:val="24"/>
          <w:rPrChange w:id="510" w:author="LIN, Yufeng" w:date="2021-10-07T10:22:00Z">
            <w:rPr>
              <w:rFonts w:ascii="Times New Roman" w:hAnsi="Times New Roman" w:cs="Times New Roman"/>
              <w:sz w:val="22"/>
            </w:rPr>
          </w:rPrChange>
        </w:rPr>
        <w:instrText xml:space="preserve">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511" w:author="Thomas Kwong" w:date="2021-09-12T16:11:00Z">
        <w:r w:rsidR="007148B3" w:rsidRPr="00F331C9">
          <w:rPr>
            <w:rFonts w:ascii="Times New Roman" w:hAnsi="Times New Roman" w:cs="Times New Roman"/>
            <w:sz w:val="24"/>
            <w:szCs w:val="24"/>
            <w:rPrChange w:id="512" w:author="LIN, Yufeng" w:date="2021-10-07T10:22:00Z">
              <w:rPr>
                <w:rFonts w:ascii="Times New Roman" w:hAnsi="Times New Roman" w:cs="Times New Roman"/>
                <w:sz w:val="22"/>
              </w:rPr>
            </w:rPrChange>
          </w:rPr>
          <w:fldChar w:fldCharType="separate"/>
        </w:r>
      </w:ins>
      <w:r w:rsidR="00422C33" w:rsidRPr="00F331C9">
        <w:rPr>
          <w:rFonts w:ascii="Times New Roman" w:hAnsi="Times New Roman" w:cs="Times New Roman"/>
          <w:kern w:val="0"/>
          <w:sz w:val="24"/>
          <w:szCs w:val="24"/>
          <w:vertAlign w:val="superscript"/>
          <w:rPrChange w:id="513" w:author="LIN, Yufeng" w:date="2021-10-07T10:22:00Z">
            <w:rPr>
              <w:rFonts w:ascii="Times New Roman" w:hAnsi="Times New Roman" w:cs="Times New Roman"/>
              <w:kern w:val="0"/>
              <w:sz w:val="22"/>
              <w:szCs w:val="24"/>
              <w:vertAlign w:val="superscript"/>
            </w:rPr>
          </w:rPrChange>
        </w:rPr>
        <w:t>8–12</w:t>
      </w:r>
      <w:ins w:id="514" w:author="Thomas Kwong" w:date="2021-09-12T16:11:00Z">
        <w:r w:rsidR="007148B3" w:rsidRPr="00F331C9">
          <w:rPr>
            <w:rFonts w:ascii="Times New Roman" w:hAnsi="Times New Roman" w:cs="Times New Roman"/>
            <w:sz w:val="24"/>
            <w:szCs w:val="24"/>
            <w:rPrChange w:id="515" w:author="LIN, Yufeng" w:date="2021-10-07T10:22:00Z">
              <w:rPr>
                <w:rFonts w:ascii="Times New Roman" w:hAnsi="Times New Roman" w:cs="Times New Roman"/>
                <w:sz w:val="22"/>
              </w:rPr>
            </w:rPrChange>
          </w:rPr>
          <w:fldChar w:fldCharType="end"/>
        </w:r>
      </w:ins>
      <w:moveTo w:id="516" w:author="Thomas Kwong" w:date="2021-09-12T16:01:00Z">
        <w:r w:rsidRPr="00F331C9">
          <w:rPr>
            <w:rFonts w:ascii="Times New Roman" w:hAnsi="Times New Roman" w:cs="Times New Roman"/>
            <w:sz w:val="24"/>
            <w:szCs w:val="24"/>
            <w:rPrChange w:id="517" w:author="LIN, Yufeng" w:date="2021-10-07T10:22:00Z">
              <w:rPr>
                <w:rFonts w:ascii="Times New Roman" w:hAnsi="Times New Roman" w:cs="Times New Roman"/>
                <w:sz w:val="22"/>
              </w:rPr>
            </w:rPrChange>
          </w:rPr>
          <w:t xml:space="preserve">. </w:t>
        </w:r>
      </w:moveTo>
      <w:ins w:id="518" w:author="LIN, Yufeng" w:date="2021-09-20T19:22:00Z">
        <w:r w:rsidR="00422C33" w:rsidRPr="00F331C9">
          <w:rPr>
            <w:rFonts w:ascii="Times New Roman" w:hAnsi="Times New Roman" w:cs="Times New Roman"/>
            <w:sz w:val="24"/>
            <w:szCs w:val="24"/>
            <w:rPrChange w:id="519" w:author="LIN, Yufeng" w:date="2021-10-07T10:22:00Z">
              <w:rPr>
                <w:rFonts w:ascii="Times New Roman" w:hAnsi="Times New Roman" w:cs="Times New Roman"/>
                <w:sz w:val="22"/>
              </w:rPr>
            </w:rPrChange>
          </w:rPr>
          <w:t xml:space="preserve">For instance, the mammalian intestinal </w:t>
        </w:r>
      </w:ins>
      <w:ins w:id="520" w:author="LIN, Yufeng" w:date="2021-09-28T13:00:00Z">
        <w:r w:rsidR="00E06A91" w:rsidRPr="00F331C9">
          <w:rPr>
            <w:rFonts w:ascii="Times New Roman" w:hAnsi="Times New Roman" w:cs="Times New Roman"/>
            <w:sz w:val="24"/>
            <w:szCs w:val="24"/>
            <w:rPrChange w:id="521" w:author="LIN, Yufeng" w:date="2021-10-07T10:22:00Z">
              <w:rPr>
                <w:rFonts w:ascii="Times New Roman" w:hAnsi="Times New Roman" w:cs="Times New Roman"/>
                <w:sz w:val="22"/>
              </w:rPr>
            </w:rPrChange>
          </w:rPr>
          <w:t>fungal</w:t>
        </w:r>
      </w:ins>
      <w:ins w:id="522" w:author="LIN, Yufeng" w:date="2021-09-20T19:22:00Z">
        <w:r w:rsidR="00422C33" w:rsidRPr="00F331C9">
          <w:rPr>
            <w:rFonts w:ascii="Times New Roman" w:hAnsi="Times New Roman" w:cs="Times New Roman"/>
            <w:sz w:val="24"/>
            <w:szCs w:val="24"/>
            <w:rPrChange w:id="523" w:author="LIN, Yufeng" w:date="2021-10-07T10:22:00Z">
              <w:rPr>
                <w:rFonts w:ascii="Times New Roman" w:hAnsi="Times New Roman" w:cs="Times New Roman"/>
                <w:sz w:val="22"/>
              </w:rPr>
            </w:rPrChange>
          </w:rPr>
          <w:t xml:space="preserve"> </w:t>
        </w:r>
        <w:r w:rsidR="00422C33" w:rsidRPr="00F331C9">
          <w:rPr>
            <w:rFonts w:ascii="Times New Roman" w:hAnsi="Times New Roman" w:cs="Times New Roman"/>
            <w:sz w:val="24"/>
            <w:szCs w:val="24"/>
            <w:rPrChange w:id="524" w:author="LIN, Yufeng" w:date="2021-10-07T10:22:00Z">
              <w:rPr>
                <w:rFonts w:ascii="Times New Roman" w:hAnsi="Times New Roman" w:cs="Times New Roman"/>
                <w:sz w:val="22"/>
              </w:rPr>
            </w:rPrChange>
          </w:rPr>
          <w:lastRenderedPageBreak/>
          <w:t xml:space="preserve">community interacts with the immune system through the innate immune receptor </w:t>
        </w:r>
        <w:commentRangeStart w:id="525"/>
        <w:r w:rsidR="00422C33" w:rsidRPr="00F331C9">
          <w:rPr>
            <w:rFonts w:ascii="Times New Roman" w:hAnsi="Times New Roman" w:cs="Times New Roman"/>
            <w:sz w:val="24"/>
            <w:szCs w:val="24"/>
            <w:rPrChange w:id="526" w:author="LIN, Yufeng" w:date="2021-10-07T10:22:00Z">
              <w:rPr>
                <w:rFonts w:ascii="Times New Roman" w:hAnsi="Times New Roman" w:cs="Times New Roman"/>
                <w:sz w:val="22"/>
              </w:rPr>
            </w:rPrChange>
          </w:rPr>
          <w:t>Dectin-1</w:t>
        </w:r>
        <w:r w:rsidR="00422C33" w:rsidRPr="00F331C9">
          <w:rPr>
            <w:rFonts w:ascii="Times New Roman" w:hAnsi="Times New Roman" w:cs="Times New Roman"/>
            <w:sz w:val="24"/>
            <w:szCs w:val="24"/>
            <w:rPrChange w:id="527"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528" w:author="LIN, Yufeng" w:date="2021-10-07T10:22:00Z">
              <w:rPr>
                <w:rFonts w:ascii="Times New Roman" w:hAnsi="Times New Roman" w:cs="Times New Roman"/>
                <w:sz w:val="22"/>
              </w:rPr>
            </w:rPrChange>
          </w:rPr>
          <w:instrText xml:space="preserve"> ADDIN ZOTERO_ITEM CSL_CITATION {"citationID":"zHkdVwos","properties":{"formattedCitation":"\\super 11\\nosupersub{}","plainCitation":"11","noteIndex":0},"citationItems":[{"id":497,"uris":["http://zotero.org/users/7908919/items/SAH85TCQ"],"uri":["http://zotero.org/users/7908919/items/SAH85TCQ"],"itemData":{"id":497,"type":"article-journal","abstract":"Mammals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r w:rsidR="00422C33" w:rsidRPr="00F331C9">
          <w:rPr>
            <w:rFonts w:ascii="Times New Roman" w:hAnsi="Times New Roman" w:cs="Times New Roman"/>
            <w:sz w:val="24"/>
            <w:szCs w:val="24"/>
            <w:rPrChange w:id="529"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530" w:author="LIN, Yufeng" w:date="2021-10-07T10:22:00Z">
              <w:rPr>
                <w:rFonts w:ascii="Times New Roman" w:hAnsi="Times New Roman" w:cs="Times New Roman"/>
                <w:kern w:val="0"/>
                <w:sz w:val="22"/>
                <w:szCs w:val="24"/>
                <w:vertAlign w:val="superscript"/>
              </w:rPr>
            </w:rPrChange>
          </w:rPr>
          <w:t>11</w:t>
        </w:r>
        <w:r w:rsidR="00422C33" w:rsidRPr="00F331C9">
          <w:rPr>
            <w:rFonts w:ascii="Times New Roman" w:hAnsi="Times New Roman" w:cs="Times New Roman"/>
            <w:sz w:val="24"/>
            <w:szCs w:val="24"/>
            <w:rPrChange w:id="531" w:author="LIN, Yufeng" w:date="2021-10-07T10:22:00Z">
              <w:rPr>
                <w:rFonts w:ascii="Times New Roman" w:hAnsi="Times New Roman" w:cs="Times New Roman"/>
                <w:sz w:val="22"/>
              </w:rPr>
            </w:rPrChange>
          </w:rPr>
          <w:fldChar w:fldCharType="end"/>
        </w:r>
      </w:ins>
      <w:commentRangeEnd w:id="525"/>
      <w:r w:rsidR="007C755A" w:rsidRPr="00F331C9">
        <w:rPr>
          <w:rStyle w:val="CommentReference"/>
          <w:rFonts w:ascii="Times New Roman" w:hAnsi="Times New Roman" w:cs="Times New Roman"/>
          <w:sz w:val="24"/>
          <w:szCs w:val="24"/>
          <w:rPrChange w:id="532" w:author="LIN, Yufeng" w:date="2021-10-07T10:22:00Z">
            <w:rPr>
              <w:rStyle w:val="CommentReference"/>
            </w:rPr>
          </w:rPrChange>
        </w:rPr>
        <w:commentReference w:id="525"/>
      </w:r>
      <w:ins w:id="533" w:author="LIN, Yufeng" w:date="2021-09-20T19:22:00Z">
        <w:r w:rsidR="00422C33" w:rsidRPr="00F331C9">
          <w:rPr>
            <w:rFonts w:ascii="Times New Roman" w:hAnsi="Times New Roman" w:cs="Times New Roman"/>
            <w:sz w:val="24"/>
            <w:szCs w:val="24"/>
            <w:rPrChange w:id="534" w:author="LIN, Yufeng" w:date="2021-10-07T10:22:00Z">
              <w:rPr>
                <w:rFonts w:ascii="Times New Roman" w:hAnsi="Times New Roman" w:cs="Times New Roman"/>
                <w:sz w:val="22"/>
              </w:rPr>
            </w:rPrChange>
          </w:rPr>
          <w:t xml:space="preserve">. </w:t>
        </w:r>
      </w:ins>
      <w:ins w:id="535" w:author="Thomas Kwong" w:date="2021-09-22T17:47:00Z">
        <w:r w:rsidR="007C755A" w:rsidRPr="00F331C9">
          <w:rPr>
            <w:rFonts w:ascii="Times New Roman" w:hAnsi="Times New Roman" w:cs="Times New Roman"/>
            <w:sz w:val="24"/>
            <w:szCs w:val="24"/>
            <w:rPrChange w:id="536" w:author="LIN, Yufeng" w:date="2021-10-07T10:22:00Z">
              <w:rPr>
                <w:rFonts w:ascii="Times New Roman" w:hAnsi="Times New Roman" w:cs="Times New Roman"/>
                <w:sz w:val="22"/>
              </w:rPr>
            </w:rPrChange>
          </w:rPr>
          <w:t>T</w:t>
        </w:r>
      </w:ins>
      <w:ins w:id="537" w:author="LIN, Yufeng" w:date="2021-09-20T19:22:00Z">
        <w:del w:id="538" w:author="Thomas Kwong" w:date="2021-09-22T17:47:00Z">
          <w:r w:rsidR="00422C33" w:rsidRPr="00F331C9" w:rsidDel="007C755A">
            <w:rPr>
              <w:rFonts w:ascii="Times New Roman" w:hAnsi="Times New Roman" w:cs="Times New Roman"/>
              <w:sz w:val="24"/>
              <w:szCs w:val="24"/>
              <w:rPrChange w:id="539" w:author="LIN, Yufeng" w:date="2021-10-07T10:22:00Z">
                <w:rPr>
                  <w:rFonts w:ascii="Times New Roman" w:hAnsi="Times New Roman" w:cs="Times New Roman"/>
                  <w:sz w:val="22"/>
                </w:rPr>
              </w:rPrChange>
            </w:rPr>
            <w:delText>And t</w:delText>
          </w:r>
        </w:del>
        <w:r w:rsidR="00422C33" w:rsidRPr="00F331C9">
          <w:rPr>
            <w:rFonts w:ascii="Times New Roman" w:hAnsi="Times New Roman" w:cs="Times New Roman"/>
            <w:sz w:val="24"/>
            <w:szCs w:val="24"/>
            <w:rPrChange w:id="540" w:author="LIN, Yufeng" w:date="2021-10-07T10:22:00Z">
              <w:rPr>
                <w:rFonts w:ascii="Times New Roman" w:hAnsi="Times New Roman" w:cs="Times New Roman"/>
                <w:sz w:val="22"/>
              </w:rPr>
            </w:rPrChange>
          </w:rPr>
          <w:t xml:space="preserve">he commensal fungi </w:t>
        </w:r>
      </w:ins>
      <w:ins w:id="541" w:author="Thomas Kwong" w:date="2021-09-22T17:47:00Z">
        <w:r w:rsidR="007C755A" w:rsidRPr="00F331C9">
          <w:rPr>
            <w:rFonts w:ascii="Times New Roman" w:hAnsi="Times New Roman" w:cs="Times New Roman"/>
            <w:sz w:val="24"/>
            <w:szCs w:val="24"/>
            <w:rPrChange w:id="542" w:author="LIN, Yufeng" w:date="2021-10-07T10:22:00Z">
              <w:rPr>
                <w:rFonts w:ascii="Times New Roman" w:hAnsi="Times New Roman" w:cs="Times New Roman"/>
                <w:sz w:val="22"/>
              </w:rPr>
            </w:rPrChange>
          </w:rPr>
          <w:t>w</w:t>
        </w:r>
        <w:del w:id="543" w:author="LIN, Yufeng" w:date="2021-10-07T10:34:00Z">
          <w:r w:rsidR="007C755A" w:rsidRPr="00F331C9" w:rsidDel="00E81CE7">
            <w:rPr>
              <w:rFonts w:ascii="Times New Roman" w:hAnsi="Times New Roman" w:cs="Times New Roman"/>
              <w:sz w:val="24"/>
              <w:szCs w:val="24"/>
              <w:rPrChange w:id="544" w:author="LIN, Yufeng" w:date="2021-10-07T10:22:00Z">
                <w:rPr>
                  <w:rFonts w:ascii="Times New Roman" w:hAnsi="Times New Roman" w:cs="Times New Roman"/>
                  <w:sz w:val="22"/>
                </w:rPr>
              </w:rPrChange>
            </w:rPr>
            <w:delText>as</w:delText>
          </w:r>
        </w:del>
      </w:ins>
      <w:ins w:id="545" w:author="LIN, Yufeng" w:date="2021-10-07T10:34:00Z">
        <w:r w:rsidR="00E81CE7" w:rsidRPr="00F331C9">
          <w:rPr>
            <w:rFonts w:ascii="Times New Roman" w:hAnsi="Times New Roman" w:cs="Times New Roman"/>
            <w:sz w:val="24"/>
            <w:szCs w:val="24"/>
          </w:rPr>
          <w:t>ere</w:t>
        </w:r>
      </w:ins>
      <w:ins w:id="546" w:author="Thomas Kwong" w:date="2021-09-22T17:47:00Z">
        <w:r w:rsidR="007C755A" w:rsidRPr="00F331C9">
          <w:rPr>
            <w:rFonts w:ascii="Times New Roman" w:hAnsi="Times New Roman" w:cs="Times New Roman"/>
            <w:sz w:val="24"/>
            <w:szCs w:val="24"/>
            <w:rPrChange w:id="547" w:author="LIN, Yufeng" w:date="2021-10-07T10:22:00Z">
              <w:rPr>
                <w:rFonts w:ascii="Times New Roman" w:hAnsi="Times New Roman" w:cs="Times New Roman"/>
                <w:sz w:val="22"/>
              </w:rPr>
            </w:rPrChange>
          </w:rPr>
          <w:t xml:space="preserve"> shown to</w:t>
        </w:r>
      </w:ins>
      <w:ins w:id="548" w:author="LIN, Yufeng" w:date="2021-09-20T19:22:00Z">
        <w:del w:id="549" w:author="Thomas Kwong" w:date="2021-09-22T17:47:00Z">
          <w:r w:rsidR="00422C33" w:rsidRPr="00F331C9" w:rsidDel="007C755A">
            <w:rPr>
              <w:rFonts w:ascii="Times New Roman" w:hAnsi="Times New Roman" w:cs="Times New Roman"/>
              <w:sz w:val="24"/>
              <w:szCs w:val="24"/>
              <w:rPrChange w:id="550" w:author="LIN, Yufeng" w:date="2021-10-07T10:22:00Z">
                <w:rPr>
                  <w:rFonts w:ascii="Times New Roman" w:hAnsi="Times New Roman" w:cs="Times New Roman"/>
                  <w:sz w:val="22"/>
                </w:rPr>
              </w:rPrChange>
            </w:rPr>
            <w:delText>could</w:delText>
          </w:r>
        </w:del>
        <w:r w:rsidR="00422C33" w:rsidRPr="00F331C9">
          <w:rPr>
            <w:rFonts w:ascii="Times New Roman" w:hAnsi="Times New Roman" w:cs="Times New Roman"/>
            <w:sz w:val="24"/>
            <w:szCs w:val="24"/>
            <w:rPrChange w:id="551" w:author="LIN, Yufeng" w:date="2021-10-07T10:22:00Z">
              <w:rPr>
                <w:rFonts w:ascii="Times New Roman" w:hAnsi="Times New Roman" w:cs="Times New Roman"/>
                <w:sz w:val="22"/>
              </w:rPr>
            </w:rPrChange>
          </w:rPr>
          <w:t xml:space="preserve"> protect from colitis-associated colon cancer </w:t>
        </w:r>
        <w:del w:id="552" w:author="Thomas Kwong" w:date="2021-09-22T17:42:00Z">
          <w:r w:rsidR="00422C33" w:rsidRPr="00F331C9" w:rsidDel="007C755A">
            <w:rPr>
              <w:rFonts w:ascii="Times New Roman" w:hAnsi="Times New Roman" w:cs="Times New Roman"/>
              <w:sz w:val="24"/>
              <w:szCs w:val="24"/>
              <w:rPrChange w:id="553" w:author="LIN, Yufeng" w:date="2021-10-07T10:22:00Z">
                <w:rPr>
                  <w:rFonts w:ascii="Times New Roman" w:hAnsi="Times New Roman" w:cs="Times New Roman"/>
                  <w:sz w:val="22"/>
                </w:rPr>
              </w:rPrChange>
            </w:rPr>
            <w:delText xml:space="preserve">with the SYK-CARD9 </w:delText>
          </w:r>
        </w:del>
        <w:r w:rsidR="00422C33" w:rsidRPr="00F331C9">
          <w:rPr>
            <w:rFonts w:ascii="Times New Roman" w:hAnsi="Times New Roman" w:cs="Times New Roman"/>
            <w:sz w:val="24"/>
            <w:szCs w:val="24"/>
            <w:rPrChange w:id="554" w:author="LIN, Yufeng" w:date="2021-10-07T10:22:00Z">
              <w:rPr>
                <w:rFonts w:ascii="Times New Roman" w:hAnsi="Times New Roman" w:cs="Times New Roman"/>
                <w:sz w:val="22"/>
              </w:rPr>
            </w:rPrChange>
          </w:rPr>
          <w:t xml:space="preserve">by prompting inflammasome activation and IL-18 maturation in </w:t>
        </w:r>
      </w:ins>
      <w:ins w:id="555" w:author="Thomas Kwong" w:date="2021-09-22T17:43:00Z">
        <w:r w:rsidR="007C755A" w:rsidRPr="00F331C9">
          <w:rPr>
            <w:rFonts w:ascii="Times New Roman" w:hAnsi="Times New Roman" w:cs="Times New Roman"/>
            <w:sz w:val="24"/>
            <w:szCs w:val="24"/>
            <w:rPrChange w:id="556" w:author="LIN, Yufeng" w:date="2021-10-07T10:22:00Z">
              <w:rPr>
                <w:rFonts w:ascii="Times New Roman" w:hAnsi="Times New Roman" w:cs="Times New Roman"/>
                <w:sz w:val="22"/>
              </w:rPr>
            </w:rPrChange>
          </w:rPr>
          <w:t>murine model</w:t>
        </w:r>
      </w:ins>
      <w:ins w:id="557" w:author="LIN, Yufeng" w:date="2021-09-20T19:22:00Z">
        <w:del w:id="558" w:author="Thomas Kwong" w:date="2021-09-22T17:43:00Z">
          <w:r w:rsidR="00422C33" w:rsidRPr="00F331C9" w:rsidDel="007C755A">
            <w:rPr>
              <w:rFonts w:ascii="Times New Roman" w:hAnsi="Times New Roman" w:cs="Times New Roman"/>
              <w:sz w:val="24"/>
              <w:szCs w:val="24"/>
              <w:rPrChange w:id="559" w:author="LIN, Yufeng" w:date="2021-10-07T10:22:00Z">
                <w:rPr>
                  <w:rFonts w:ascii="Times New Roman" w:hAnsi="Times New Roman" w:cs="Times New Roman"/>
                  <w:sz w:val="22"/>
                </w:rPr>
              </w:rPrChange>
            </w:rPr>
            <w:delText>the colon in AOM-DSS treatment mice</w:delText>
          </w:r>
        </w:del>
        <w:r w:rsidR="00422C33" w:rsidRPr="00F331C9">
          <w:rPr>
            <w:rFonts w:ascii="Times New Roman" w:hAnsi="Times New Roman" w:cs="Times New Roman"/>
            <w:sz w:val="24"/>
            <w:szCs w:val="24"/>
            <w:rPrChange w:id="560" w:author="LIN, Yufeng" w:date="2021-10-07T10:22: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561" w:author="LIN, Yufeng" w:date="2021-10-07T10:22:00Z">
              <w:rPr>
                <w:rFonts w:ascii="Times New Roman" w:hAnsi="Times New Roman" w:cs="Times New Roman"/>
                <w:sz w:val="22"/>
              </w:rPr>
            </w:rPrChange>
          </w:rPr>
          <w:instrText xml:space="preserve"> ADDIN ZOTERO_ITEM CSL_CITATION {"citationID":"YufARzgA","properties":{"formattedCitation":"\\super 13\\nosupersub{}","plainCitation":"13","noteIndex":0},"citationItems":[{"id":621,"uris":["http://zotero.org/users/7908919/items/CRVSFTHB"],"uri":["http://zotero.org/users/7908919/items/CRVSFTHB"],"itemData":{"id":621,"type":"article-journal","abstract":"Fungi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r w:rsidR="00422C33" w:rsidRPr="00F331C9">
          <w:rPr>
            <w:rFonts w:ascii="Times New Roman" w:hAnsi="Times New Roman" w:cs="Times New Roman"/>
            <w:sz w:val="24"/>
            <w:szCs w:val="24"/>
            <w:rPrChange w:id="562" w:author="LIN, Yufeng" w:date="2021-10-07T10:22: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563" w:author="LIN, Yufeng" w:date="2021-10-07T10:22:00Z">
              <w:rPr>
                <w:rFonts w:ascii="Times New Roman" w:hAnsi="Times New Roman" w:cs="Times New Roman"/>
                <w:kern w:val="0"/>
                <w:sz w:val="22"/>
                <w:szCs w:val="24"/>
                <w:vertAlign w:val="superscript"/>
              </w:rPr>
            </w:rPrChange>
          </w:rPr>
          <w:t>13</w:t>
        </w:r>
        <w:r w:rsidR="00422C33" w:rsidRPr="00F331C9">
          <w:rPr>
            <w:rFonts w:ascii="Times New Roman" w:hAnsi="Times New Roman" w:cs="Times New Roman"/>
            <w:sz w:val="24"/>
            <w:szCs w:val="24"/>
            <w:rPrChange w:id="564" w:author="LIN, Yufeng" w:date="2021-10-07T10:22:00Z">
              <w:rPr>
                <w:rFonts w:ascii="Times New Roman" w:hAnsi="Times New Roman" w:cs="Times New Roman"/>
                <w:sz w:val="22"/>
              </w:rPr>
            </w:rPrChange>
          </w:rPr>
          <w:fldChar w:fldCharType="end"/>
        </w:r>
        <w:r w:rsidR="00422C33" w:rsidRPr="00F331C9">
          <w:rPr>
            <w:rFonts w:ascii="Times New Roman" w:hAnsi="Times New Roman" w:cs="Times New Roman"/>
            <w:sz w:val="24"/>
            <w:szCs w:val="24"/>
            <w:rPrChange w:id="565" w:author="LIN, Yufeng" w:date="2021-10-07T10:22:00Z">
              <w:rPr>
                <w:rFonts w:ascii="Times New Roman" w:hAnsi="Times New Roman" w:cs="Times New Roman"/>
                <w:sz w:val="22"/>
              </w:rPr>
            </w:rPrChange>
          </w:rPr>
          <w:t xml:space="preserve">. </w:t>
        </w:r>
      </w:ins>
      <w:ins w:id="566" w:author="Thomas Kwong" w:date="2021-09-22T17:48:00Z">
        <w:r w:rsidR="007C755A" w:rsidRPr="00F331C9">
          <w:rPr>
            <w:rFonts w:ascii="Times New Roman" w:hAnsi="Times New Roman" w:cs="Times New Roman"/>
            <w:sz w:val="24"/>
            <w:szCs w:val="24"/>
            <w:rPrChange w:id="567" w:author="LIN, Yufeng" w:date="2021-10-07T10:22:00Z">
              <w:rPr>
                <w:rFonts w:ascii="Times New Roman" w:hAnsi="Times New Roman" w:cs="Times New Roman"/>
                <w:sz w:val="22"/>
              </w:rPr>
            </w:rPrChange>
          </w:rPr>
          <w:t>Therefore, i</w:t>
        </w:r>
      </w:ins>
      <w:commentRangeStart w:id="568"/>
      <w:commentRangeStart w:id="569"/>
      <w:moveTo w:id="570" w:author="Thomas Kwong" w:date="2021-09-12T16:01:00Z">
        <w:del w:id="571" w:author="Thomas Kwong" w:date="2021-09-22T17:44:00Z">
          <w:r w:rsidRPr="00F331C9" w:rsidDel="007C755A">
            <w:rPr>
              <w:rFonts w:ascii="Times New Roman" w:hAnsi="Times New Roman" w:cs="Times New Roman"/>
              <w:sz w:val="24"/>
              <w:szCs w:val="24"/>
              <w:rPrChange w:id="572" w:author="LIN, Yufeng" w:date="2021-10-07T10:22:00Z">
                <w:rPr>
                  <w:rFonts w:ascii="Times New Roman" w:hAnsi="Times New Roman" w:cs="Times New Roman"/>
                  <w:sz w:val="22"/>
                </w:rPr>
              </w:rPrChange>
            </w:rPr>
            <w:delText xml:space="preserve">With discovering the mechanism </w:delText>
          </w:r>
        </w:del>
      </w:moveTo>
      <w:commentRangeEnd w:id="568"/>
      <w:del w:id="573" w:author="Thomas Kwong" w:date="2021-09-22T17:44:00Z">
        <w:r w:rsidR="007148B3" w:rsidRPr="00F331C9" w:rsidDel="007C755A">
          <w:rPr>
            <w:rStyle w:val="CommentReference"/>
            <w:rFonts w:ascii="Times New Roman" w:hAnsi="Times New Roman" w:cs="Times New Roman"/>
            <w:sz w:val="24"/>
            <w:szCs w:val="24"/>
            <w:rPrChange w:id="574" w:author="LIN, Yufeng" w:date="2021-10-07T10:22:00Z">
              <w:rPr>
                <w:rStyle w:val="CommentReference"/>
              </w:rPr>
            </w:rPrChange>
          </w:rPr>
          <w:commentReference w:id="568"/>
        </w:r>
        <w:commentRangeEnd w:id="569"/>
        <w:r w:rsidR="00422C33" w:rsidRPr="00F331C9" w:rsidDel="007C755A">
          <w:rPr>
            <w:rStyle w:val="CommentReference"/>
            <w:rFonts w:ascii="Times New Roman" w:hAnsi="Times New Roman" w:cs="Times New Roman"/>
            <w:sz w:val="24"/>
            <w:szCs w:val="24"/>
            <w:rPrChange w:id="575" w:author="LIN, Yufeng" w:date="2021-10-07T10:22:00Z">
              <w:rPr>
                <w:rStyle w:val="CommentReference"/>
              </w:rPr>
            </w:rPrChange>
          </w:rPr>
          <w:commentReference w:id="569"/>
        </w:r>
      </w:del>
      <w:moveTo w:id="576" w:author="Thomas Kwong" w:date="2021-09-12T16:01:00Z">
        <w:del w:id="577" w:author="Thomas Kwong" w:date="2021-09-22T17:44:00Z">
          <w:r w:rsidRPr="00F331C9" w:rsidDel="007C755A">
            <w:rPr>
              <w:rFonts w:ascii="Times New Roman" w:hAnsi="Times New Roman" w:cs="Times New Roman"/>
              <w:sz w:val="24"/>
              <w:szCs w:val="24"/>
              <w:rPrChange w:id="578" w:author="LIN, Yufeng" w:date="2021-10-07T10:22:00Z">
                <w:rPr>
                  <w:rFonts w:ascii="Times New Roman" w:hAnsi="Times New Roman" w:cs="Times New Roman"/>
                  <w:sz w:val="22"/>
                </w:rPr>
              </w:rPrChange>
            </w:rPr>
            <w:delText xml:space="preserve">between the intestinal micro-eukaryotes and the host, </w:delText>
          </w:r>
        </w:del>
      </w:moveTo>
      <w:ins w:id="579" w:author="Thomas Kwong" w:date="2021-09-12T16:24:00Z">
        <w:r w:rsidR="00070C6B" w:rsidRPr="00F331C9">
          <w:rPr>
            <w:rFonts w:ascii="Times New Roman" w:hAnsi="Times New Roman" w:cs="Times New Roman"/>
            <w:sz w:val="24"/>
            <w:szCs w:val="24"/>
            <w:rPrChange w:id="580" w:author="LIN, Yufeng" w:date="2021-10-07T10:22:00Z">
              <w:rPr>
                <w:rFonts w:ascii="Times New Roman" w:hAnsi="Times New Roman" w:cs="Times New Roman"/>
                <w:sz w:val="22"/>
              </w:rPr>
            </w:rPrChange>
          </w:rPr>
          <w:t xml:space="preserve">t is apparent that </w:t>
        </w:r>
        <w:del w:id="581" w:author="LIN, Yufeng" w:date="2021-09-28T13:06:00Z">
          <w:r w:rsidR="00070C6B" w:rsidRPr="00F331C9" w:rsidDel="004314C2">
            <w:rPr>
              <w:rFonts w:ascii="Times New Roman" w:hAnsi="Times New Roman" w:cs="Times New Roman"/>
              <w:sz w:val="24"/>
              <w:szCs w:val="24"/>
              <w:rPrChange w:id="582" w:author="LIN, Yufeng" w:date="2021-10-07T10:22:00Z">
                <w:rPr>
                  <w:rFonts w:ascii="Times New Roman" w:hAnsi="Times New Roman" w:cs="Times New Roman"/>
                  <w:sz w:val="22"/>
                </w:rPr>
              </w:rPrChange>
            </w:rPr>
            <w:delText>micro-eukaryotes</w:delText>
          </w:r>
        </w:del>
      </w:ins>
      <w:ins w:id="583" w:author="LIN, Yufeng" w:date="2021-09-28T13:06:00Z">
        <w:r w:rsidR="004314C2" w:rsidRPr="00F331C9">
          <w:rPr>
            <w:rFonts w:ascii="Times New Roman" w:hAnsi="Times New Roman" w:cs="Times New Roman"/>
            <w:sz w:val="24"/>
            <w:szCs w:val="24"/>
            <w:rPrChange w:id="584" w:author="LIN, Yufeng" w:date="2021-10-07T10:22:00Z">
              <w:rPr>
                <w:rFonts w:ascii="Times New Roman" w:hAnsi="Times New Roman" w:cs="Times New Roman"/>
                <w:sz w:val="22"/>
              </w:rPr>
            </w:rPrChange>
          </w:rPr>
          <w:t>fungus</w:t>
        </w:r>
      </w:ins>
      <w:ins w:id="585" w:author="Thomas Kwong" w:date="2021-09-12T16:25:00Z">
        <w:r w:rsidR="00070C6B" w:rsidRPr="00F331C9">
          <w:rPr>
            <w:rFonts w:ascii="Times New Roman" w:hAnsi="Times New Roman" w:cs="Times New Roman"/>
            <w:sz w:val="24"/>
            <w:szCs w:val="24"/>
            <w:rPrChange w:id="586" w:author="LIN, Yufeng" w:date="2021-10-07T10:22:00Z">
              <w:rPr>
                <w:rFonts w:ascii="Times New Roman" w:hAnsi="Times New Roman" w:cs="Times New Roman"/>
                <w:sz w:val="22"/>
              </w:rPr>
            </w:rPrChange>
          </w:rPr>
          <w:t xml:space="preserve"> </w:t>
        </w:r>
        <w:del w:id="587" w:author="LIN, Yufeng" w:date="2021-10-07T10:34:00Z">
          <w:r w:rsidR="00070C6B" w:rsidRPr="00F331C9" w:rsidDel="00E81CE7">
            <w:rPr>
              <w:rFonts w:ascii="Times New Roman" w:hAnsi="Times New Roman" w:cs="Times New Roman"/>
              <w:sz w:val="24"/>
              <w:szCs w:val="24"/>
              <w:rPrChange w:id="588" w:author="LIN, Yufeng" w:date="2021-10-07T10:22:00Z">
                <w:rPr>
                  <w:rFonts w:ascii="Times New Roman" w:hAnsi="Times New Roman" w:cs="Times New Roman"/>
                  <w:sz w:val="22"/>
                </w:rPr>
              </w:rPrChange>
            </w:rPr>
            <w:delText xml:space="preserve">is playing a </w:delText>
          </w:r>
        </w:del>
      </w:ins>
      <w:ins w:id="589" w:author="Thomas Kwong" w:date="2021-09-12T16:22:00Z">
        <w:del w:id="590" w:author="LIN, Yufeng" w:date="2021-10-07T10:34:00Z">
          <w:r w:rsidR="00070C6B" w:rsidRPr="00F331C9" w:rsidDel="00E81CE7">
            <w:rPr>
              <w:rFonts w:ascii="Times New Roman" w:hAnsi="Times New Roman" w:cs="Times New Roman"/>
              <w:sz w:val="24"/>
              <w:szCs w:val="24"/>
              <w:rPrChange w:id="591" w:author="LIN, Yufeng" w:date="2021-10-07T10:22:00Z">
                <w:rPr>
                  <w:rFonts w:ascii="Times New Roman" w:hAnsi="Times New Roman" w:cs="Times New Roman"/>
                  <w:sz w:val="22"/>
                </w:rPr>
              </w:rPrChange>
            </w:rPr>
            <w:delText xml:space="preserve">more significant role </w:delText>
          </w:r>
        </w:del>
      </w:ins>
      <w:moveTo w:id="592" w:author="Thomas Kwong" w:date="2021-09-12T16:01:00Z">
        <w:del w:id="593" w:author="LIN, Yufeng" w:date="2021-10-07T10:34:00Z">
          <w:r w:rsidRPr="00F331C9" w:rsidDel="00E81CE7">
            <w:rPr>
              <w:rFonts w:ascii="Times New Roman" w:hAnsi="Times New Roman" w:cs="Times New Roman"/>
              <w:sz w:val="24"/>
              <w:szCs w:val="24"/>
              <w:rPrChange w:id="594" w:author="LIN, Yufeng" w:date="2021-10-07T10:22:00Z">
                <w:rPr>
                  <w:rFonts w:ascii="Times New Roman" w:hAnsi="Times New Roman" w:cs="Times New Roman"/>
                  <w:sz w:val="22"/>
                </w:rPr>
              </w:rPrChange>
            </w:rPr>
            <w:delText>more and more researchers have renewed interest in studying symbiotic or pathogenic micro-eukaryotes</w:delText>
          </w:r>
        </w:del>
      </w:moveTo>
      <w:ins w:id="595" w:author="Thomas Kwong" w:date="2021-09-12T16:22:00Z">
        <w:del w:id="596" w:author="LIN, Yufeng" w:date="2021-10-07T10:34:00Z">
          <w:r w:rsidR="00070C6B" w:rsidRPr="00F331C9" w:rsidDel="00E81CE7">
            <w:rPr>
              <w:rFonts w:ascii="Times New Roman" w:hAnsi="Times New Roman" w:cs="Times New Roman"/>
              <w:sz w:val="24"/>
              <w:szCs w:val="24"/>
              <w:rPrChange w:id="597" w:author="LIN, Yufeng" w:date="2021-10-07T10:22:00Z">
                <w:rPr>
                  <w:rFonts w:ascii="Times New Roman" w:hAnsi="Times New Roman" w:cs="Times New Roman"/>
                  <w:sz w:val="22"/>
                </w:rPr>
              </w:rPrChange>
            </w:rPr>
            <w:delText>o</w:delText>
          </w:r>
        </w:del>
      </w:ins>
      <w:ins w:id="598" w:author="LIN, Yufeng" w:date="2021-10-07T10:34:00Z">
        <w:r w:rsidR="00E81CE7" w:rsidRPr="00F331C9">
          <w:rPr>
            <w:rFonts w:ascii="Times New Roman" w:hAnsi="Times New Roman" w:cs="Times New Roman"/>
            <w:sz w:val="24"/>
            <w:szCs w:val="24"/>
          </w:rPr>
          <w:t>plays a more significant role i</w:t>
        </w:r>
      </w:ins>
      <w:ins w:id="599" w:author="Thomas Kwong" w:date="2021-09-12T16:22:00Z">
        <w:r w:rsidR="00070C6B" w:rsidRPr="00F331C9">
          <w:rPr>
            <w:rFonts w:ascii="Times New Roman" w:hAnsi="Times New Roman" w:cs="Times New Roman"/>
            <w:sz w:val="24"/>
            <w:szCs w:val="24"/>
            <w:rPrChange w:id="600" w:author="LIN, Yufeng" w:date="2021-10-07T10:22:00Z">
              <w:rPr>
                <w:rFonts w:ascii="Times New Roman" w:hAnsi="Times New Roman" w:cs="Times New Roman"/>
                <w:sz w:val="22"/>
              </w:rPr>
            </w:rPrChange>
          </w:rPr>
          <w:t>n CRC</w:t>
        </w:r>
      </w:ins>
      <w:ins w:id="601" w:author="Thomas Kwong" w:date="2021-09-12T16:25:00Z">
        <w:r w:rsidR="00070C6B" w:rsidRPr="00F331C9">
          <w:rPr>
            <w:rFonts w:ascii="Times New Roman" w:hAnsi="Times New Roman" w:cs="Times New Roman"/>
            <w:sz w:val="24"/>
            <w:szCs w:val="24"/>
            <w:rPrChange w:id="602" w:author="LIN, Yufeng" w:date="2021-10-07T10:22:00Z">
              <w:rPr>
                <w:rFonts w:ascii="Times New Roman" w:hAnsi="Times New Roman" w:cs="Times New Roman"/>
                <w:sz w:val="22"/>
              </w:rPr>
            </w:rPrChange>
          </w:rPr>
          <w:t xml:space="preserve"> development than previously anti</w:t>
        </w:r>
      </w:ins>
      <w:ins w:id="603" w:author="Thomas Kwong" w:date="2021-09-12T16:26:00Z">
        <w:r w:rsidR="00070C6B" w:rsidRPr="00F331C9">
          <w:rPr>
            <w:rFonts w:ascii="Times New Roman" w:hAnsi="Times New Roman" w:cs="Times New Roman"/>
            <w:sz w:val="24"/>
            <w:szCs w:val="24"/>
            <w:rPrChange w:id="604" w:author="LIN, Yufeng" w:date="2021-10-07T10:22:00Z">
              <w:rPr>
                <w:rFonts w:ascii="Times New Roman" w:hAnsi="Times New Roman" w:cs="Times New Roman"/>
                <w:sz w:val="22"/>
              </w:rPr>
            </w:rPrChange>
          </w:rPr>
          <w:t>ci</w:t>
        </w:r>
      </w:ins>
      <w:ins w:id="605" w:author="Thomas Kwong" w:date="2021-09-12T16:25:00Z">
        <w:r w:rsidR="00070C6B" w:rsidRPr="00F331C9">
          <w:rPr>
            <w:rFonts w:ascii="Times New Roman" w:hAnsi="Times New Roman" w:cs="Times New Roman"/>
            <w:sz w:val="24"/>
            <w:szCs w:val="24"/>
            <w:rPrChange w:id="606" w:author="LIN, Yufeng" w:date="2021-10-07T10:22:00Z">
              <w:rPr>
                <w:rFonts w:ascii="Times New Roman" w:hAnsi="Times New Roman" w:cs="Times New Roman"/>
                <w:sz w:val="22"/>
              </w:rPr>
            </w:rPrChange>
          </w:rPr>
          <w:t>pated</w:t>
        </w:r>
      </w:ins>
      <w:moveTo w:id="607" w:author="Thomas Kwong" w:date="2021-09-12T16:01:00Z">
        <w:r w:rsidRPr="00F331C9">
          <w:rPr>
            <w:rFonts w:ascii="Times New Roman" w:hAnsi="Times New Roman" w:cs="Times New Roman"/>
            <w:sz w:val="24"/>
            <w:szCs w:val="24"/>
            <w:rPrChange w:id="608" w:author="LIN, Yufeng" w:date="2021-10-07T10:22:00Z">
              <w:rPr>
                <w:rFonts w:ascii="Times New Roman" w:hAnsi="Times New Roman" w:cs="Times New Roman"/>
                <w:sz w:val="22"/>
              </w:rPr>
            </w:rPrChange>
          </w:rPr>
          <w:t xml:space="preserve">. </w:t>
        </w:r>
      </w:moveTo>
      <w:ins w:id="609" w:author="Thomas Kwong" w:date="2021-09-22T17:48:00Z">
        <w:r w:rsidR="007C755A" w:rsidRPr="00F331C9">
          <w:rPr>
            <w:rFonts w:ascii="Times New Roman" w:hAnsi="Times New Roman" w:cs="Times New Roman"/>
            <w:sz w:val="24"/>
            <w:szCs w:val="24"/>
            <w:rPrChange w:id="610" w:author="LIN, Yufeng" w:date="2021-10-07T10:22:00Z">
              <w:rPr>
                <w:rFonts w:ascii="Times New Roman" w:hAnsi="Times New Roman" w:cs="Times New Roman"/>
                <w:sz w:val="22"/>
              </w:rPr>
            </w:rPrChange>
          </w:rPr>
          <w:t xml:space="preserve">However, </w:t>
        </w:r>
      </w:ins>
      <w:ins w:id="611" w:author="Thomas Kwong" w:date="2021-09-22T17:49:00Z">
        <w:r w:rsidR="007C755A" w:rsidRPr="00F331C9">
          <w:rPr>
            <w:rFonts w:ascii="Times New Roman" w:hAnsi="Times New Roman" w:cs="Times New Roman"/>
            <w:sz w:val="24"/>
            <w:szCs w:val="24"/>
            <w:rPrChange w:id="612" w:author="LIN, Yufeng" w:date="2021-10-07T10:22:00Z">
              <w:rPr>
                <w:rFonts w:ascii="Times New Roman" w:hAnsi="Times New Roman" w:cs="Times New Roman"/>
                <w:sz w:val="22"/>
              </w:rPr>
            </w:rPrChange>
          </w:rPr>
          <w:t>e</w:t>
        </w:r>
      </w:ins>
      <w:moveTo w:id="613" w:author="Thomas Kwong" w:date="2021-09-12T16:01:00Z">
        <w:del w:id="614" w:author="Thomas Kwong" w:date="2021-09-22T17:49:00Z">
          <w:r w:rsidRPr="00F331C9" w:rsidDel="007C755A">
            <w:rPr>
              <w:rFonts w:ascii="Times New Roman" w:hAnsi="Times New Roman" w:cs="Times New Roman"/>
              <w:sz w:val="24"/>
              <w:szCs w:val="24"/>
              <w:lang w:eastAsia="zh-HK"/>
              <w:rPrChange w:id="615" w:author="LIN, Yufeng" w:date="2021-10-07T10:22:00Z">
                <w:rPr>
                  <w:rFonts w:ascii="Times New Roman" w:hAnsi="Times New Roman" w:cs="Times New Roman"/>
                  <w:sz w:val="22"/>
                  <w:lang w:eastAsia="zh-HK"/>
                </w:rPr>
              </w:rPrChange>
            </w:rPr>
            <w:delText>E</w:delText>
          </w:r>
        </w:del>
        <w:r w:rsidRPr="00F331C9">
          <w:rPr>
            <w:rFonts w:ascii="Times New Roman" w:hAnsi="Times New Roman" w:cs="Times New Roman"/>
            <w:sz w:val="24"/>
            <w:szCs w:val="24"/>
            <w:lang w:eastAsia="zh-HK"/>
            <w:rPrChange w:id="616" w:author="LIN, Yufeng" w:date="2021-10-07T10:22:00Z">
              <w:rPr>
                <w:rFonts w:ascii="Times New Roman" w:hAnsi="Times New Roman" w:cs="Times New Roman"/>
                <w:sz w:val="22"/>
                <w:lang w:eastAsia="zh-HK"/>
              </w:rPr>
            </w:rPrChange>
          </w:rPr>
          <w:t xml:space="preserve">xcept </w:t>
        </w:r>
      </w:moveTo>
      <w:ins w:id="617" w:author="LIN, Yufeng" w:date="2021-10-07T10:34:00Z">
        <w:r w:rsidR="00E81CE7" w:rsidRPr="00F331C9">
          <w:rPr>
            <w:rFonts w:ascii="Times New Roman" w:hAnsi="Times New Roman" w:cs="Times New Roman"/>
            <w:sz w:val="24"/>
            <w:szCs w:val="24"/>
            <w:lang w:eastAsia="zh-HK"/>
          </w:rPr>
          <w:t xml:space="preserve">for </w:t>
        </w:r>
      </w:ins>
      <w:ins w:id="618" w:author="LIN, Yufeng" w:date="2021-09-20T19:26:00Z">
        <w:del w:id="619" w:author="Thomas Kwong" w:date="2021-09-22T17:49:00Z">
          <w:r w:rsidR="00422C33" w:rsidRPr="00F331C9" w:rsidDel="007C755A">
            <w:rPr>
              <w:rFonts w:ascii="Times New Roman" w:hAnsi="Times New Roman" w:cs="Times New Roman"/>
              <w:sz w:val="24"/>
              <w:szCs w:val="24"/>
              <w:lang w:eastAsia="zh-HK"/>
              <w:rPrChange w:id="620" w:author="LIN, Yufeng" w:date="2021-10-07T10:22:00Z">
                <w:rPr>
                  <w:rFonts w:ascii="Times New Roman" w:hAnsi="Times New Roman" w:cs="Times New Roman"/>
                  <w:sz w:val="22"/>
                  <w:lang w:eastAsia="zh-HK"/>
                </w:rPr>
              </w:rPrChange>
            </w:rPr>
            <w:delText xml:space="preserve">for </w:delText>
          </w:r>
        </w:del>
      </w:ins>
      <w:moveTo w:id="621" w:author="Thomas Kwong" w:date="2021-09-12T16:01:00Z">
        <w:r w:rsidRPr="00F331C9">
          <w:rPr>
            <w:rFonts w:ascii="Times New Roman" w:hAnsi="Times New Roman" w:cs="Times New Roman"/>
            <w:sz w:val="24"/>
            <w:szCs w:val="24"/>
            <w:lang w:eastAsia="zh-HK"/>
            <w:rPrChange w:id="622" w:author="LIN, Yufeng" w:date="2021-10-07T10:22:00Z">
              <w:rPr>
                <w:rFonts w:ascii="Times New Roman" w:hAnsi="Times New Roman" w:cs="Times New Roman"/>
                <w:sz w:val="22"/>
                <w:lang w:eastAsia="zh-HK"/>
              </w:rPr>
            </w:rPrChange>
          </w:rPr>
          <w:t>our</w:t>
        </w:r>
        <w:r w:rsidRPr="00F331C9">
          <w:rPr>
            <w:rFonts w:ascii="Times New Roman" w:hAnsi="Times New Roman" w:cs="Times New Roman"/>
            <w:sz w:val="24"/>
            <w:szCs w:val="24"/>
            <w:rPrChange w:id="623" w:author="LIN, Yufeng" w:date="2021-10-07T10:22:00Z">
              <w:rPr>
                <w:rFonts w:ascii="Times New Roman" w:hAnsi="Times New Roman" w:cs="Times New Roman"/>
                <w:sz w:val="22"/>
              </w:rPr>
            </w:rPrChange>
          </w:rPr>
          <w:t xml:space="preserve"> previous study</w:t>
        </w:r>
        <w:r w:rsidRPr="00F331C9">
          <w:rPr>
            <w:rFonts w:ascii="Times New Roman" w:hAnsi="Times New Roman" w:cs="Times New Roman"/>
            <w:sz w:val="24"/>
            <w:szCs w:val="24"/>
            <w:rPrChange w:id="624" w:author="LIN, Yufeng" w:date="2021-10-07T10:22:00Z">
              <w:rPr>
                <w:rFonts w:ascii="Times New Roman" w:hAnsi="Times New Roman" w:cs="Times New Roman"/>
                <w:sz w:val="22"/>
              </w:rPr>
            </w:rPrChange>
          </w:rPr>
          <w:fldChar w:fldCharType="begin"/>
        </w:r>
      </w:moveTo>
      <w:r w:rsidR="00422C33" w:rsidRPr="00F331C9">
        <w:rPr>
          <w:rFonts w:ascii="Times New Roman" w:hAnsi="Times New Roman" w:cs="Times New Roman"/>
          <w:sz w:val="24"/>
          <w:szCs w:val="24"/>
          <w:rPrChange w:id="625" w:author="LIN, Yufeng" w:date="2021-10-07T10:22:00Z">
            <w:rPr>
              <w:rFonts w:ascii="Times New Roman" w:hAnsi="Times New Roman" w:cs="Times New Roman"/>
              <w:sz w:val="22"/>
            </w:rPr>
          </w:rPrChange>
        </w:rPr>
        <w:instrText xml:space="preserve"> ADDIN ZOTERO_ITEM CSL_CITATION {"citationID":"i82oYTk0","properties":{"formattedCitation":"\\super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moveTo w:id="626" w:author="Thomas Kwong" w:date="2021-09-12T16:01:00Z">
        <w:r w:rsidRPr="00F331C9">
          <w:rPr>
            <w:rFonts w:ascii="Times New Roman" w:hAnsi="Times New Roman" w:cs="Times New Roman"/>
            <w:sz w:val="24"/>
            <w:szCs w:val="24"/>
            <w:rPrChange w:id="627" w:author="LIN, Yufeng" w:date="2021-10-07T10:22:00Z">
              <w:rPr>
                <w:rFonts w:ascii="Times New Roman" w:hAnsi="Times New Roman" w:cs="Times New Roman"/>
                <w:sz w:val="22"/>
              </w:rPr>
            </w:rPrChange>
          </w:rPr>
          <w:fldChar w:fldCharType="separate"/>
        </w:r>
      </w:moveTo>
      <w:r w:rsidR="00422C33" w:rsidRPr="00F331C9">
        <w:rPr>
          <w:rFonts w:ascii="Times New Roman" w:hAnsi="Times New Roman" w:cs="Times New Roman"/>
          <w:kern w:val="0"/>
          <w:sz w:val="24"/>
          <w:szCs w:val="24"/>
          <w:vertAlign w:val="superscript"/>
          <w:rPrChange w:id="628" w:author="LIN, Yufeng" w:date="2021-10-07T10:22:00Z">
            <w:rPr>
              <w:rFonts w:ascii="Times New Roman" w:hAnsi="Times New Roman" w:cs="Times New Roman"/>
              <w:kern w:val="0"/>
              <w:sz w:val="22"/>
              <w:szCs w:val="24"/>
              <w:vertAlign w:val="superscript"/>
            </w:rPr>
          </w:rPrChange>
        </w:rPr>
        <w:t>14</w:t>
      </w:r>
      <w:moveTo w:id="629" w:author="Thomas Kwong" w:date="2021-09-12T16:01:00Z">
        <w:r w:rsidRPr="00F331C9">
          <w:rPr>
            <w:rFonts w:ascii="Times New Roman" w:hAnsi="Times New Roman" w:cs="Times New Roman"/>
            <w:sz w:val="24"/>
            <w:szCs w:val="24"/>
            <w:rPrChange w:id="63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631" w:author="LIN, Yufeng" w:date="2021-10-07T10:22:00Z">
              <w:rPr>
                <w:rFonts w:ascii="Times New Roman" w:hAnsi="Times New Roman" w:cs="Times New Roman"/>
                <w:sz w:val="22"/>
              </w:rPr>
            </w:rPrChange>
          </w:rPr>
          <w:t xml:space="preserve"> </w:t>
        </w:r>
      </w:moveTo>
      <w:ins w:id="632" w:author="Thomas Kwong" w:date="2021-09-22T18:17:00Z">
        <w:r w:rsidR="00752EF5" w:rsidRPr="00F331C9">
          <w:rPr>
            <w:rFonts w:ascii="Times New Roman" w:hAnsi="Times New Roman" w:cs="Times New Roman"/>
            <w:sz w:val="24"/>
            <w:szCs w:val="24"/>
            <w:rPrChange w:id="633" w:author="LIN, Yufeng" w:date="2021-10-07T10:22:00Z">
              <w:rPr>
                <w:rFonts w:ascii="Times New Roman" w:hAnsi="Times New Roman" w:cs="Times New Roman"/>
                <w:sz w:val="22"/>
              </w:rPr>
            </w:rPrChange>
          </w:rPr>
          <w:t xml:space="preserve">aiming to discover potential </w:t>
        </w:r>
      </w:ins>
      <w:moveTo w:id="634" w:author="Thomas Kwong" w:date="2021-09-12T16:01:00Z">
        <w:del w:id="635" w:author="Thomas Kwong" w:date="2021-09-22T18:17:00Z">
          <w:r w:rsidRPr="00F331C9" w:rsidDel="00752EF5">
            <w:rPr>
              <w:rFonts w:ascii="Times New Roman" w:hAnsi="Times New Roman" w:cs="Times New Roman"/>
              <w:sz w:val="24"/>
              <w:szCs w:val="24"/>
              <w:rPrChange w:id="636" w:author="LIN, Yufeng" w:date="2021-10-07T10:22:00Z">
                <w:rPr>
                  <w:rFonts w:ascii="Times New Roman" w:hAnsi="Times New Roman" w:cs="Times New Roman"/>
                  <w:sz w:val="22"/>
                </w:rPr>
              </w:rPrChange>
            </w:rPr>
            <w:delText xml:space="preserve">disclosed the </w:delText>
          </w:r>
        </w:del>
        <w:r w:rsidRPr="00F331C9">
          <w:rPr>
            <w:rFonts w:ascii="Times New Roman" w:hAnsi="Times New Roman" w:cs="Times New Roman"/>
            <w:sz w:val="24"/>
            <w:szCs w:val="24"/>
            <w:rPrChange w:id="637" w:author="LIN, Yufeng" w:date="2021-10-07T10:22:00Z">
              <w:rPr>
                <w:rFonts w:ascii="Times New Roman" w:hAnsi="Times New Roman" w:cs="Times New Roman"/>
                <w:sz w:val="22"/>
              </w:rPr>
            </w:rPrChange>
          </w:rPr>
          <w:t>fungal biomarker</w:t>
        </w:r>
      </w:moveTo>
      <w:ins w:id="638" w:author="LIN, Yufeng" w:date="2021-10-07T10:34:00Z">
        <w:r w:rsidR="00E81CE7" w:rsidRPr="00F331C9">
          <w:rPr>
            <w:rFonts w:ascii="Times New Roman" w:hAnsi="Times New Roman" w:cs="Times New Roman"/>
            <w:sz w:val="24"/>
            <w:szCs w:val="24"/>
          </w:rPr>
          <w:t>s</w:t>
        </w:r>
      </w:ins>
      <w:moveTo w:id="639" w:author="Thomas Kwong" w:date="2021-09-12T16:01:00Z">
        <w:r w:rsidRPr="00F331C9">
          <w:rPr>
            <w:rFonts w:ascii="Times New Roman" w:hAnsi="Times New Roman" w:cs="Times New Roman"/>
            <w:sz w:val="24"/>
            <w:szCs w:val="24"/>
            <w:rPrChange w:id="640" w:author="LIN, Yufeng" w:date="2021-10-07T10:22:00Z">
              <w:rPr>
                <w:rFonts w:ascii="Times New Roman" w:hAnsi="Times New Roman" w:cs="Times New Roman"/>
                <w:sz w:val="22"/>
              </w:rPr>
            </w:rPrChange>
          </w:rPr>
          <w:t xml:space="preserve"> </w:t>
        </w:r>
      </w:moveTo>
      <w:ins w:id="641" w:author="Thomas Kwong" w:date="2021-09-22T18:18:00Z">
        <w:r w:rsidR="00752EF5" w:rsidRPr="00F331C9">
          <w:rPr>
            <w:rFonts w:ascii="Times New Roman" w:hAnsi="Times New Roman" w:cs="Times New Roman"/>
            <w:sz w:val="24"/>
            <w:szCs w:val="24"/>
            <w:rPrChange w:id="642" w:author="LIN, Yufeng" w:date="2021-10-07T10:22:00Z">
              <w:rPr>
                <w:rFonts w:ascii="Times New Roman" w:hAnsi="Times New Roman" w:cs="Times New Roman"/>
                <w:sz w:val="22"/>
              </w:rPr>
            </w:rPrChange>
          </w:rPr>
          <w:t xml:space="preserve">for </w:t>
        </w:r>
      </w:ins>
      <w:moveTo w:id="643" w:author="Thomas Kwong" w:date="2021-09-12T16:01:00Z">
        <w:del w:id="644" w:author="Thomas Kwong" w:date="2021-09-22T18:18:00Z">
          <w:r w:rsidRPr="00F331C9" w:rsidDel="00752EF5">
            <w:rPr>
              <w:rFonts w:ascii="Times New Roman" w:hAnsi="Times New Roman" w:cs="Times New Roman"/>
              <w:sz w:val="24"/>
              <w:szCs w:val="24"/>
              <w:rPrChange w:id="645" w:author="LIN, Yufeng" w:date="2021-10-07T10:22:00Z">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id="646" w:author="LIN, Yufeng" w:date="2021-10-07T10:22:00Z">
              <w:rPr>
                <w:rFonts w:ascii="Times New Roman" w:hAnsi="Times New Roman" w:cs="Times New Roman"/>
                <w:sz w:val="22"/>
              </w:rPr>
            </w:rPrChange>
          </w:rPr>
          <w:t>CRC</w:t>
        </w:r>
      </w:moveTo>
      <w:ins w:id="647" w:author="Thomas Kwong" w:date="2021-09-22T18:18:00Z">
        <w:r w:rsidR="00752EF5" w:rsidRPr="00F331C9">
          <w:rPr>
            <w:rFonts w:ascii="Times New Roman" w:hAnsi="Times New Roman" w:cs="Times New Roman"/>
            <w:sz w:val="24"/>
            <w:szCs w:val="24"/>
            <w:rPrChange w:id="648" w:author="LIN, Yufeng" w:date="2021-10-07T10:22:00Z">
              <w:rPr>
                <w:rFonts w:ascii="Times New Roman" w:hAnsi="Times New Roman" w:cs="Times New Roman"/>
                <w:sz w:val="22"/>
              </w:rPr>
            </w:rPrChange>
          </w:rPr>
          <w:t xml:space="preserve"> detection</w:t>
        </w:r>
      </w:ins>
      <w:moveTo w:id="649" w:author="Thomas Kwong" w:date="2021-09-12T16:01:00Z">
        <w:del w:id="650" w:author="Thomas Kwong" w:date="2021-09-22T18:17:00Z">
          <w:r w:rsidRPr="00F331C9" w:rsidDel="00752EF5">
            <w:rPr>
              <w:rFonts w:ascii="Times New Roman" w:hAnsi="Times New Roman" w:cs="Times New Roman"/>
              <w:sz w:val="24"/>
              <w:szCs w:val="24"/>
              <w:rPrChange w:id="651" w:author="LIN, Yufeng" w:date="2021-10-07T10:22:00Z">
                <w:rPr>
                  <w:rFonts w:ascii="Times New Roman" w:hAnsi="Times New Roman" w:cs="Times New Roman"/>
                  <w:sz w:val="22"/>
                </w:rPr>
              </w:rPrChange>
            </w:rPr>
            <w:delText xml:space="preserve"> </w:delText>
          </w:r>
        </w:del>
      </w:moveTo>
      <w:ins w:id="652" w:author="LIN, Yufeng" w:date="2021-09-20T19:26:00Z">
        <w:del w:id="653" w:author="Thomas Kwong" w:date="2021-09-22T18:17:00Z">
          <w:r w:rsidR="00422C33" w:rsidRPr="00F331C9" w:rsidDel="00752EF5">
            <w:rPr>
              <w:rFonts w:ascii="Times New Roman" w:hAnsi="Times New Roman" w:cs="Times New Roman"/>
              <w:sz w:val="24"/>
              <w:szCs w:val="24"/>
              <w:rPrChange w:id="654" w:author="LIN, Yufeng" w:date="2021-10-07T10:22:00Z">
                <w:rPr>
                  <w:rFonts w:ascii="Times New Roman" w:hAnsi="Times New Roman" w:cs="Times New Roman"/>
                  <w:sz w:val="22"/>
                </w:rPr>
              </w:rPrChange>
            </w:rPr>
            <w:delText>among humans</w:delText>
          </w:r>
        </w:del>
      </w:ins>
      <w:ins w:id="655" w:author="LIN, Yufeng" w:date="2021-09-20T19:27:00Z">
        <w:r w:rsidR="00422C33" w:rsidRPr="00F331C9">
          <w:rPr>
            <w:rFonts w:ascii="Times New Roman" w:hAnsi="Times New Roman" w:cs="Times New Roman"/>
            <w:sz w:val="24"/>
            <w:szCs w:val="24"/>
            <w:rPrChange w:id="656" w:author="LIN, Yufeng" w:date="2021-10-07T10:22:00Z">
              <w:rPr>
                <w:rFonts w:ascii="Times New Roman" w:hAnsi="Times New Roman" w:cs="Times New Roman"/>
                <w:sz w:val="22"/>
              </w:rPr>
            </w:rPrChange>
          </w:rPr>
          <w:t xml:space="preserve">, </w:t>
        </w:r>
        <w:del w:id="657" w:author="Thomas Kwong" w:date="2021-09-22T18:18:00Z">
          <w:r w:rsidR="00422C33" w:rsidRPr="00F331C9" w:rsidDel="00752EF5">
            <w:rPr>
              <w:rFonts w:ascii="Times New Roman" w:hAnsi="Times New Roman" w:cs="Times New Roman"/>
              <w:sz w:val="24"/>
              <w:szCs w:val="24"/>
              <w:rPrChange w:id="658" w:author="LIN, Yufeng" w:date="2021-10-07T10:22:00Z">
                <w:rPr>
                  <w:rFonts w:ascii="Times New Roman" w:hAnsi="Times New Roman" w:cs="Times New Roman"/>
                  <w:sz w:val="22"/>
                </w:rPr>
              </w:rPrChange>
            </w:rPr>
            <w:delText xml:space="preserve">no </w:delText>
          </w:r>
        </w:del>
      </w:ins>
      <w:ins w:id="659" w:author="LIN, Yufeng" w:date="2021-09-20T19:28:00Z">
        <w:del w:id="660" w:author="Thomas Kwong" w:date="2021-09-22T18:18:00Z">
          <w:r w:rsidR="00422C33" w:rsidRPr="00F331C9" w:rsidDel="00752EF5">
            <w:rPr>
              <w:rFonts w:ascii="Times New Roman" w:hAnsi="Times New Roman" w:cs="Times New Roman"/>
              <w:sz w:val="24"/>
              <w:szCs w:val="24"/>
              <w:rPrChange w:id="661" w:author="LIN, Yufeng" w:date="2021-10-07T10:22:00Z">
                <w:rPr>
                  <w:rFonts w:ascii="Times New Roman" w:hAnsi="Times New Roman" w:cs="Times New Roman"/>
                  <w:sz w:val="22"/>
                </w:rPr>
              </w:rPrChange>
            </w:rPr>
            <w:delText>other research reported the related study</w:delText>
          </w:r>
        </w:del>
      </w:ins>
      <w:moveTo w:id="662" w:author="Thomas Kwong" w:date="2021-09-12T16:01:00Z">
        <w:del w:id="663" w:author="Thomas Kwong" w:date="2021-09-22T18:18:00Z">
          <w:r w:rsidRPr="00F331C9" w:rsidDel="00752EF5">
            <w:rPr>
              <w:rFonts w:ascii="Times New Roman" w:hAnsi="Times New Roman" w:cs="Times New Roman"/>
              <w:sz w:val="24"/>
              <w:szCs w:val="24"/>
              <w:rPrChange w:id="664" w:author="LIN, Yufeng" w:date="2021-10-07T10:22:00Z">
                <w:rPr>
                  <w:rFonts w:ascii="Times New Roman" w:hAnsi="Times New Roman" w:cs="Times New Roman"/>
                  <w:sz w:val="22"/>
                </w:rPr>
              </w:rPrChange>
            </w:rPr>
            <w:delText>in the Chinese cohort</w:delText>
          </w:r>
        </w:del>
      </w:moveTo>
      <w:ins w:id="665" w:author="LIN, Yufeng" w:date="2021-09-20T19:28:00Z">
        <w:del w:id="666" w:author="Thomas Kwong" w:date="2021-09-22T18:18:00Z">
          <w:r w:rsidR="00422C33" w:rsidRPr="00F331C9" w:rsidDel="00752EF5">
            <w:rPr>
              <w:rFonts w:ascii="Times New Roman" w:hAnsi="Times New Roman" w:cs="Times New Roman"/>
              <w:sz w:val="24"/>
              <w:szCs w:val="24"/>
              <w:rPrChange w:id="667" w:author="LIN, Yufeng" w:date="2021-10-07T10:22:00Z">
                <w:rPr>
                  <w:rFonts w:ascii="Times New Roman" w:hAnsi="Times New Roman" w:cs="Times New Roman"/>
                  <w:sz w:val="22"/>
                </w:rPr>
              </w:rPrChange>
            </w:rPr>
            <w:delText>.</w:delText>
          </w:r>
        </w:del>
      </w:ins>
      <w:moveTo w:id="668" w:author="Thomas Kwong" w:date="2021-09-12T16:01:00Z">
        <w:del w:id="669" w:author="Thomas Kwong" w:date="2021-09-22T18:18:00Z">
          <w:r w:rsidRPr="00F331C9" w:rsidDel="00752EF5">
            <w:rPr>
              <w:rFonts w:ascii="Times New Roman" w:hAnsi="Times New Roman" w:cs="Times New Roman"/>
              <w:sz w:val="24"/>
              <w:szCs w:val="24"/>
              <w:rPrChange w:id="670" w:author="LIN, Yufeng" w:date="2021-10-07T10:22:00Z">
                <w:rPr>
                  <w:rFonts w:ascii="Times New Roman" w:hAnsi="Times New Roman" w:cs="Times New Roman"/>
                  <w:sz w:val="22"/>
                </w:rPr>
              </w:rPrChange>
            </w:rPr>
            <w:delText xml:space="preserve">, </w:delText>
          </w:r>
        </w:del>
        <w:del w:id="671" w:author="Thomas Kwong" w:date="2021-09-12T16:28:00Z">
          <w:r w:rsidRPr="00F331C9" w:rsidDel="004174A2">
            <w:rPr>
              <w:rFonts w:ascii="Times New Roman" w:hAnsi="Times New Roman" w:cs="Times New Roman"/>
              <w:sz w:val="24"/>
              <w:szCs w:val="24"/>
              <w:rPrChange w:id="672" w:author="LIN, Yufeng" w:date="2021-10-07T10:22:00Z">
                <w:rPr>
                  <w:rFonts w:ascii="Times New Roman" w:hAnsi="Times New Roman" w:cs="Times New Roman"/>
                  <w:sz w:val="22"/>
                </w:rPr>
              </w:rPrChange>
            </w:rPr>
            <w:delText xml:space="preserve">no other research reported the related study. </w:delText>
          </w:r>
        </w:del>
      </w:moveTo>
      <w:moveToRangeEnd w:id="417"/>
      <w:del w:id="673" w:author="Thomas Kwong" w:date="2021-09-12T16:28:00Z">
        <w:r w:rsidR="00D9531B" w:rsidRPr="00F331C9" w:rsidDel="004174A2">
          <w:rPr>
            <w:rFonts w:ascii="Times New Roman" w:hAnsi="Times New Roman" w:cs="Times New Roman"/>
            <w:sz w:val="24"/>
            <w:szCs w:val="24"/>
            <w:rPrChange w:id="674" w:author="LIN, Yufeng" w:date="2021-10-07T10:22:00Z">
              <w:rPr>
                <w:rFonts w:ascii="Times New Roman" w:hAnsi="Times New Roman" w:cs="Times New Roman"/>
                <w:sz w:val="22"/>
              </w:rPr>
            </w:rPrChange>
          </w:rPr>
          <w:delText xml:space="preserve">However, </w:delText>
        </w:r>
      </w:del>
      <w:ins w:id="675" w:author="LIN, Yufeng" w:date="2021-09-20T19:28:00Z">
        <w:del w:id="676" w:author="Thomas Kwong" w:date="2021-09-22T18:18:00Z">
          <w:r w:rsidR="00422C33" w:rsidRPr="00F331C9" w:rsidDel="00752EF5">
            <w:rPr>
              <w:rFonts w:ascii="Times New Roman" w:hAnsi="Times New Roman" w:cs="Times New Roman"/>
              <w:sz w:val="24"/>
              <w:szCs w:val="24"/>
              <w:rPrChange w:id="677" w:author="LIN, Yufeng" w:date="2021-10-07T10:22:00Z">
                <w:rPr>
                  <w:rFonts w:ascii="Times New Roman" w:hAnsi="Times New Roman" w:cs="Times New Roman"/>
                  <w:sz w:val="22"/>
                </w:rPr>
              </w:rPrChange>
            </w:rPr>
            <w:delText>T</w:delText>
          </w:r>
        </w:del>
      </w:ins>
      <w:ins w:id="678" w:author="Thomas Kwong" w:date="2021-09-22T18:19:00Z">
        <w:r w:rsidR="00752EF5" w:rsidRPr="00F331C9">
          <w:rPr>
            <w:rFonts w:ascii="Times New Roman" w:hAnsi="Times New Roman" w:cs="Times New Roman"/>
            <w:sz w:val="24"/>
            <w:szCs w:val="24"/>
            <w:rPrChange w:id="679" w:author="LIN, Yufeng" w:date="2021-10-07T10:22:00Z">
              <w:rPr>
                <w:rFonts w:ascii="Times New Roman" w:hAnsi="Times New Roman" w:cs="Times New Roman"/>
                <w:sz w:val="22"/>
              </w:rPr>
            </w:rPrChange>
          </w:rPr>
          <w:t>t</w:t>
        </w:r>
      </w:ins>
      <w:r w:rsidR="00D9531B" w:rsidRPr="00F331C9">
        <w:rPr>
          <w:rFonts w:ascii="Times New Roman" w:hAnsi="Times New Roman" w:cs="Times New Roman"/>
          <w:sz w:val="24"/>
          <w:szCs w:val="24"/>
          <w:rPrChange w:id="680" w:author="LIN, Yufeng" w:date="2021-10-07T10:22:00Z">
            <w:rPr>
              <w:rFonts w:ascii="Times New Roman" w:hAnsi="Times New Roman" w:cs="Times New Roman"/>
              <w:sz w:val="22"/>
            </w:rPr>
          </w:rPrChange>
        </w:rPr>
        <w:t xml:space="preserve">he </w:t>
      </w:r>
      <w:ins w:id="681" w:author="Thomas Kwong" w:date="2021-09-22T18:19:00Z">
        <w:r w:rsidR="00752EF5" w:rsidRPr="00F331C9">
          <w:rPr>
            <w:rFonts w:ascii="Times New Roman" w:hAnsi="Times New Roman" w:cs="Times New Roman"/>
            <w:sz w:val="24"/>
            <w:szCs w:val="24"/>
            <w:rPrChange w:id="682" w:author="LIN, Yufeng" w:date="2021-10-07T10:22:00Z">
              <w:rPr>
                <w:rFonts w:ascii="Times New Roman" w:hAnsi="Times New Roman" w:cs="Times New Roman"/>
                <w:sz w:val="22"/>
              </w:rPr>
            </w:rPrChange>
          </w:rPr>
          <w:t xml:space="preserve">exact </w:t>
        </w:r>
      </w:ins>
      <w:r w:rsidR="00D9531B" w:rsidRPr="00F331C9">
        <w:rPr>
          <w:rFonts w:ascii="Times New Roman" w:hAnsi="Times New Roman" w:cs="Times New Roman"/>
          <w:sz w:val="24"/>
          <w:szCs w:val="24"/>
          <w:rPrChange w:id="683" w:author="LIN, Yufeng" w:date="2021-10-07T10:22:00Z">
            <w:rPr>
              <w:rFonts w:ascii="Times New Roman" w:hAnsi="Times New Roman" w:cs="Times New Roman"/>
              <w:sz w:val="22"/>
            </w:rPr>
          </w:rPrChange>
        </w:rPr>
        <w:t xml:space="preserve">role of </w:t>
      </w:r>
      <w:del w:id="684" w:author="Thomas Kwong" w:date="2021-09-12T16:28:00Z">
        <w:r w:rsidR="00D9531B" w:rsidRPr="00F331C9" w:rsidDel="004174A2">
          <w:rPr>
            <w:rFonts w:ascii="Times New Roman" w:hAnsi="Times New Roman" w:cs="Times New Roman"/>
            <w:sz w:val="24"/>
            <w:szCs w:val="24"/>
            <w:rPrChange w:id="685" w:author="LIN, Yufeng" w:date="2021-10-07T10:22:00Z">
              <w:rPr>
                <w:rFonts w:ascii="Times New Roman" w:hAnsi="Times New Roman" w:cs="Times New Roman"/>
                <w:sz w:val="22"/>
              </w:rPr>
            </w:rPrChange>
          </w:rPr>
          <w:delText xml:space="preserve">microbial components other than gut bacteria, such as </w:delText>
        </w:r>
      </w:del>
      <w:del w:id="686" w:author="LIN, Yufeng" w:date="2021-09-28T13:06:00Z">
        <w:r w:rsidR="00FA35F2" w:rsidRPr="00F331C9" w:rsidDel="004314C2">
          <w:rPr>
            <w:rFonts w:ascii="Times New Roman" w:hAnsi="Times New Roman" w:cs="Times New Roman"/>
            <w:sz w:val="24"/>
            <w:szCs w:val="24"/>
            <w:rPrChange w:id="687" w:author="LIN, Yufeng" w:date="2021-10-07T10:22:00Z">
              <w:rPr>
                <w:rFonts w:ascii="Times New Roman" w:hAnsi="Times New Roman" w:cs="Times New Roman"/>
                <w:sz w:val="22"/>
              </w:rPr>
            </w:rPrChange>
          </w:rPr>
          <w:delText>micro-eukaryotes</w:delText>
        </w:r>
      </w:del>
      <w:ins w:id="688" w:author="LIN, Yufeng" w:date="2021-09-28T13:06:00Z">
        <w:r w:rsidR="004314C2" w:rsidRPr="00F331C9">
          <w:rPr>
            <w:rFonts w:ascii="Times New Roman" w:hAnsi="Times New Roman" w:cs="Times New Roman"/>
            <w:sz w:val="24"/>
            <w:szCs w:val="24"/>
            <w:rPrChange w:id="689" w:author="LIN, Yufeng" w:date="2021-10-07T10:22:00Z">
              <w:rPr>
                <w:rFonts w:ascii="Times New Roman" w:hAnsi="Times New Roman" w:cs="Times New Roman"/>
                <w:sz w:val="22"/>
              </w:rPr>
            </w:rPrChange>
          </w:rPr>
          <w:t>fungi</w:t>
        </w:r>
      </w:ins>
      <w:del w:id="690" w:author="Thomas Kwong" w:date="2021-09-22T18:19:00Z">
        <w:r w:rsidR="00D9531B" w:rsidRPr="00F331C9" w:rsidDel="00752EF5">
          <w:rPr>
            <w:rFonts w:ascii="Times New Roman" w:hAnsi="Times New Roman" w:cs="Times New Roman"/>
            <w:sz w:val="24"/>
            <w:szCs w:val="24"/>
            <w:rPrChange w:id="691" w:author="LIN, Yufeng" w:date="2021-10-07T10:22:00Z">
              <w:rPr>
                <w:rFonts w:ascii="Times New Roman" w:hAnsi="Times New Roman" w:cs="Times New Roman"/>
                <w:sz w:val="22"/>
              </w:rPr>
            </w:rPrChange>
          </w:rPr>
          <w:delText xml:space="preserve">, </w:delText>
        </w:r>
      </w:del>
      <w:del w:id="692" w:author="Thomas Kwong" w:date="2021-09-12T16:27:00Z">
        <w:r w:rsidR="00D9531B" w:rsidRPr="00F331C9" w:rsidDel="00070C6B">
          <w:rPr>
            <w:rFonts w:ascii="Times New Roman" w:hAnsi="Times New Roman" w:cs="Times New Roman"/>
            <w:sz w:val="24"/>
            <w:szCs w:val="24"/>
            <w:rPrChange w:id="693" w:author="LIN, Yufeng" w:date="2021-10-07T10:22:00Z">
              <w:rPr>
                <w:rFonts w:ascii="Times New Roman" w:hAnsi="Times New Roman" w:cs="Times New Roman"/>
                <w:sz w:val="22"/>
              </w:rPr>
            </w:rPrChange>
          </w:rPr>
          <w:delText>i</w:delText>
        </w:r>
      </w:del>
      <w:del w:id="694" w:author="Thomas Kwong" w:date="2021-09-22T18:19:00Z">
        <w:r w:rsidR="00D9531B" w:rsidRPr="00F331C9" w:rsidDel="00752EF5">
          <w:rPr>
            <w:rFonts w:ascii="Times New Roman" w:hAnsi="Times New Roman" w:cs="Times New Roman"/>
            <w:sz w:val="24"/>
            <w:szCs w:val="24"/>
            <w:rPrChange w:id="695" w:author="LIN, Yufeng" w:date="2021-10-07T10:22:00Z">
              <w:rPr>
                <w:rFonts w:ascii="Times New Roman" w:hAnsi="Times New Roman" w:cs="Times New Roman"/>
                <w:sz w:val="22"/>
              </w:rPr>
            </w:rPrChange>
          </w:rPr>
          <w:delText>s largely unexplored</w:delText>
        </w:r>
      </w:del>
      <w:r w:rsidR="00D9531B" w:rsidRPr="00F331C9">
        <w:rPr>
          <w:rFonts w:ascii="Times New Roman" w:hAnsi="Times New Roman" w:cs="Times New Roman"/>
          <w:sz w:val="24"/>
          <w:szCs w:val="24"/>
          <w:rPrChange w:id="696" w:author="LIN, Yufeng" w:date="2021-10-07T10:22:00Z">
            <w:rPr>
              <w:rFonts w:ascii="Times New Roman" w:hAnsi="Times New Roman" w:cs="Times New Roman"/>
              <w:sz w:val="22"/>
            </w:rPr>
          </w:rPrChange>
        </w:rPr>
        <w:t xml:space="preserve"> in</w:t>
      </w:r>
      <w:del w:id="697" w:author="Thomas Kwong" w:date="2021-09-12T16:29:00Z">
        <w:r w:rsidR="00D9531B" w:rsidRPr="00F331C9" w:rsidDel="004174A2">
          <w:rPr>
            <w:rFonts w:ascii="Times New Roman" w:hAnsi="Times New Roman" w:cs="Times New Roman"/>
            <w:sz w:val="24"/>
            <w:szCs w:val="24"/>
            <w:rPrChange w:id="698" w:author="LIN, Yufeng" w:date="2021-10-07T10:22:00Z">
              <w:rPr>
                <w:rFonts w:ascii="Times New Roman" w:hAnsi="Times New Roman" w:cs="Times New Roman"/>
                <w:sz w:val="22"/>
              </w:rPr>
            </w:rPrChange>
          </w:rPr>
          <w:delText xml:space="preserve"> </w:delText>
        </w:r>
      </w:del>
      <w:ins w:id="699" w:author="Thomas Kwong" w:date="2021-09-12T16:29:00Z">
        <w:r w:rsidR="004174A2" w:rsidRPr="00F331C9">
          <w:rPr>
            <w:rFonts w:ascii="Times New Roman" w:hAnsi="Times New Roman" w:cs="Times New Roman"/>
            <w:sz w:val="24"/>
            <w:szCs w:val="24"/>
            <w:rPrChange w:id="700"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01" w:author="LIN, Yufeng" w:date="2021-10-07T10:22:00Z">
            <w:rPr>
              <w:rFonts w:ascii="Times New Roman" w:hAnsi="Times New Roman" w:cs="Times New Roman"/>
              <w:sz w:val="22"/>
            </w:rPr>
          </w:rPrChange>
        </w:rPr>
        <w:t>CRC</w:t>
      </w:r>
      <w:ins w:id="702" w:author="Thomas Kwong" w:date="2021-09-12T16:29:00Z">
        <w:r w:rsidR="004174A2" w:rsidRPr="00F331C9">
          <w:rPr>
            <w:rFonts w:ascii="Times New Roman" w:hAnsi="Times New Roman" w:cs="Times New Roman"/>
            <w:sz w:val="24"/>
            <w:szCs w:val="24"/>
            <w:rPrChange w:id="703" w:author="LIN, Yufeng" w:date="2021-10-07T10:22:00Z">
              <w:rPr>
                <w:rFonts w:ascii="Times New Roman" w:hAnsi="Times New Roman" w:cs="Times New Roman"/>
                <w:sz w:val="22"/>
              </w:rPr>
            </w:rPrChange>
          </w:rPr>
          <w:t xml:space="preserve"> pathogenesis</w:t>
        </w:r>
      </w:ins>
      <w:ins w:id="704" w:author="Thomas Kwong" w:date="2021-09-22T18:19:00Z">
        <w:r w:rsidR="00752EF5" w:rsidRPr="00F331C9">
          <w:rPr>
            <w:rFonts w:ascii="Times New Roman" w:hAnsi="Times New Roman" w:cs="Times New Roman"/>
            <w:sz w:val="24"/>
            <w:szCs w:val="24"/>
            <w:rPrChange w:id="705" w:author="LIN, Yufeng" w:date="2021-10-07T10:22:00Z">
              <w:rPr>
                <w:rFonts w:ascii="Times New Roman" w:hAnsi="Times New Roman" w:cs="Times New Roman"/>
                <w:sz w:val="22"/>
              </w:rPr>
            </w:rPrChange>
          </w:rPr>
          <w:t xml:space="preserve"> </w:t>
        </w:r>
      </w:ins>
      <w:del w:id="706" w:author="Thomas Kwong" w:date="2021-09-22T18:19:00Z">
        <w:r w:rsidR="00D9531B" w:rsidRPr="00F331C9" w:rsidDel="00752EF5">
          <w:rPr>
            <w:rFonts w:ascii="Times New Roman" w:hAnsi="Times New Roman" w:cs="Times New Roman"/>
            <w:sz w:val="24"/>
            <w:szCs w:val="24"/>
            <w:rPrChange w:id="707" w:author="LIN, Yufeng" w:date="2021-10-07T10:22:00Z">
              <w:rPr>
                <w:rFonts w:ascii="Times New Roman" w:hAnsi="Times New Roman" w:cs="Times New Roman"/>
                <w:sz w:val="22"/>
              </w:rPr>
            </w:rPrChange>
          </w:rPr>
          <w:delText xml:space="preserve">, </w:delText>
        </w:r>
      </w:del>
      <w:del w:id="708" w:author="Thomas Kwong" w:date="2021-09-12T16:29:00Z">
        <w:r w:rsidR="00D9531B" w:rsidRPr="00F331C9" w:rsidDel="004174A2">
          <w:rPr>
            <w:rFonts w:ascii="Times New Roman" w:hAnsi="Times New Roman" w:cs="Times New Roman"/>
            <w:sz w:val="24"/>
            <w:szCs w:val="24"/>
            <w:rPrChange w:id="709" w:author="LIN, Yufeng" w:date="2021-10-07T10:22:00Z">
              <w:rPr>
                <w:rFonts w:ascii="Times New Roman" w:hAnsi="Times New Roman" w:cs="Times New Roman"/>
                <w:sz w:val="22"/>
              </w:rPr>
            </w:rPrChange>
          </w:rPr>
          <w:delText xml:space="preserve">partly </w:delText>
        </w:r>
      </w:del>
      <w:ins w:id="710" w:author="Thomas Kwong" w:date="2021-09-22T18:19:00Z">
        <w:r w:rsidR="00752EF5" w:rsidRPr="00F331C9">
          <w:rPr>
            <w:rFonts w:ascii="Times New Roman" w:hAnsi="Times New Roman" w:cs="Times New Roman"/>
            <w:sz w:val="24"/>
            <w:szCs w:val="24"/>
            <w:rPrChange w:id="711" w:author="LIN, Yufeng" w:date="2021-10-07T10:22:00Z">
              <w:rPr>
                <w:rFonts w:ascii="Times New Roman" w:hAnsi="Times New Roman" w:cs="Times New Roman"/>
                <w:sz w:val="22"/>
              </w:rPr>
            </w:rPrChange>
          </w:rPr>
          <w:t xml:space="preserve">remains </w:t>
        </w:r>
        <w:del w:id="712" w:author="LIN, Yufeng" w:date="2021-10-07T10:35:00Z">
          <w:r w:rsidR="00752EF5" w:rsidRPr="00F331C9" w:rsidDel="00E81CE7">
            <w:rPr>
              <w:rFonts w:ascii="Times New Roman" w:hAnsi="Times New Roman" w:cs="Times New Roman"/>
              <w:sz w:val="24"/>
              <w:szCs w:val="24"/>
              <w:rPrChange w:id="713" w:author="LIN, Yufeng" w:date="2021-10-07T10:22:00Z">
                <w:rPr>
                  <w:rFonts w:ascii="Times New Roman" w:hAnsi="Times New Roman" w:cs="Times New Roman"/>
                  <w:sz w:val="22"/>
                </w:rPr>
              </w:rPrChange>
            </w:rPr>
            <w:delText>largely unexplored</w:delText>
          </w:r>
        </w:del>
      </w:ins>
      <w:ins w:id="714" w:author="LIN, Yufeng" w:date="2021-10-07T10:35:00Z">
        <w:r w:rsidR="00E81CE7" w:rsidRPr="00F331C9">
          <w:rPr>
            <w:rFonts w:ascii="Times New Roman" w:hAnsi="Times New Roman" w:cs="Times New Roman"/>
            <w:sz w:val="24"/>
            <w:szCs w:val="24"/>
          </w:rPr>
          <w:t>unexplored mainly</w:t>
        </w:r>
      </w:ins>
      <w:ins w:id="715" w:author="Thomas Kwong" w:date="2021-09-22T18:19:00Z">
        <w:r w:rsidR="00752EF5" w:rsidRPr="00F331C9">
          <w:rPr>
            <w:rFonts w:ascii="Times New Roman" w:hAnsi="Times New Roman" w:cs="Times New Roman"/>
            <w:sz w:val="24"/>
            <w:szCs w:val="24"/>
            <w:rPrChange w:id="716"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17" w:author="LIN, Yufeng" w:date="2021-10-07T10:22:00Z">
            <w:rPr>
              <w:rFonts w:ascii="Times New Roman" w:hAnsi="Times New Roman" w:cs="Times New Roman"/>
              <w:sz w:val="22"/>
            </w:rPr>
          </w:rPrChange>
        </w:rPr>
        <w:t>due to</w:t>
      </w:r>
      <w:del w:id="718" w:author="Thomas Kwong" w:date="2021-09-12T16:32:00Z">
        <w:r w:rsidR="00D9531B" w:rsidRPr="00F331C9" w:rsidDel="004174A2">
          <w:rPr>
            <w:rFonts w:ascii="Times New Roman" w:hAnsi="Times New Roman" w:cs="Times New Roman"/>
            <w:sz w:val="24"/>
            <w:szCs w:val="24"/>
            <w:rPrChange w:id="719" w:author="LIN, Yufeng" w:date="2021-10-07T10:22:00Z">
              <w:rPr>
                <w:rFonts w:ascii="Times New Roman" w:hAnsi="Times New Roman" w:cs="Times New Roman"/>
                <w:sz w:val="22"/>
              </w:rPr>
            </w:rPrChange>
          </w:rPr>
          <w:delText xml:space="preserve"> </w:delText>
        </w:r>
      </w:del>
      <w:ins w:id="720" w:author="Thomas Kwong" w:date="2021-09-12T16:31:00Z">
        <w:r w:rsidR="004174A2" w:rsidRPr="00F331C9">
          <w:rPr>
            <w:rFonts w:ascii="Times New Roman" w:hAnsi="Times New Roman" w:cs="Times New Roman"/>
            <w:sz w:val="24"/>
            <w:szCs w:val="24"/>
            <w:rPrChange w:id="721" w:author="LIN, Yufeng" w:date="2021-10-07T10:22:00Z">
              <w:rPr>
                <w:rFonts w:ascii="Times New Roman" w:hAnsi="Times New Roman" w:cs="Times New Roman"/>
                <w:sz w:val="22"/>
              </w:rPr>
            </w:rPrChange>
          </w:rPr>
          <w:t xml:space="preserve"> </w:t>
        </w:r>
      </w:ins>
      <w:ins w:id="722" w:author="Thomas Kwong" w:date="2021-09-12T16:32:00Z">
        <w:r w:rsidR="004174A2" w:rsidRPr="00F331C9">
          <w:rPr>
            <w:rFonts w:ascii="Times New Roman" w:hAnsi="Times New Roman" w:cs="Times New Roman"/>
            <w:sz w:val="24"/>
            <w:szCs w:val="24"/>
            <w:rPrChange w:id="723" w:author="LIN, Yufeng" w:date="2021-10-07T10:22:00Z">
              <w:rPr>
                <w:rFonts w:ascii="Times New Roman" w:hAnsi="Times New Roman" w:cs="Times New Roman"/>
                <w:sz w:val="22"/>
              </w:rPr>
            </w:rPrChange>
          </w:rPr>
          <w:t xml:space="preserve">their </w:t>
        </w:r>
      </w:ins>
      <w:ins w:id="724" w:author="Thomas Kwong" w:date="2021-09-22T18:20:00Z">
        <w:r w:rsidR="00752EF5" w:rsidRPr="00F331C9">
          <w:rPr>
            <w:rFonts w:ascii="Times New Roman" w:hAnsi="Times New Roman" w:cs="Times New Roman"/>
            <w:sz w:val="24"/>
            <w:szCs w:val="24"/>
            <w:rPrChange w:id="725" w:author="LIN, Yufeng" w:date="2021-10-07T10:22:00Z">
              <w:rPr>
                <w:rFonts w:ascii="Times New Roman" w:hAnsi="Times New Roman" w:cs="Times New Roman"/>
                <w:sz w:val="22"/>
              </w:rPr>
            </w:rPrChange>
          </w:rPr>
          <w:t>relative</w:t>
        </w:r>
      </w:ins>
      <w:ins w:id="726" w:author="LIN, Yufeng" w:date="2021-10-07T10:36:00Z">
        <w:r w:rsidR="00E81CE7" w:rsidRPr="00F331C9">
          <w:rPr>
            <w:rFonts w:ascii="Times New Roman" w:hAnsi="Times New Roman" w:cs="Times New Roman"/>
            <w:sz w:val="24"/>
            <w:szCs w:val="24"/>
          </w:rPr>
          <w:t>ly</w:t>
        </w:r>
      </w:ins>
      <w:ins w:id="727" w:author="Thomas Kwong" w:date="2021-09-22T18:20:00Z">
        <w:r w:rsidR="00752EF5" w:rsidRPr="00F331C9">
          <w:rPr>
            <w:rFonts w:ascii="Times New Roman" w:hAnsi="Times New Roman" w:cs="Times New Roman"/>
            <w:sz w:val="24"/>
            <w:szCs w:val="24"/>
            <w:rPrChange w:id="728" w:author="LIN, Yufeng" w:date="2021-10-07T10:22:00Z">
              <w:rPr>
                <w:rFonts w:ascii="Times New Roman" w:hAnsi="Times New Roman" w:cs="Times New Roman"/>
                <w:sz w:val="22"/>
              </w:rPr>
            </w:rPrChange>
          </w:rPr>
          <w:t xml:space="preserve"> </w:t>
        </w:r>
      </w:ins>
      <w:del w:id="729" w:author="Thomas Kwong" w:date="2021-09-12T16:29:00Z">
        <w:r w:rsidR="00D9531B" w:rsidRPr="00F331C9" w:rsidDel="004174A2">
          <w:rPr>
            <w:rFonts w:ascii="Times New Roman" w:hAnsi="Times New Roman" w:cs="Times New Roman"/>
            <w:sz w:val="24"/>
            <w:szCs w:val="24"/>
            <w:rPrChange w:id="730" w:author="LIN, Yufeng" w:date="2021-10-07T10:22:00Z">
              <w:rPr>
                <w:rFonts w:ascii="Times New Roman" w:hAnsi="Times New Roman" w:cs="Times New Roman"/>
                <w:sz w:val="22"/>
              </w:rPr>
            </w:rPrChange>
          </w:rPr>
          <w:delText xml:space="preserve">their </w:delText>
        </w:r>
      </w:del>
      <w:del w:id="731" w:author="Thomas Kwong" w:date="2021-09-12T16:31:00Z">
        <w:r w:rsidR="00D9531B" w:rsidRPr="00F331C9" w:rsidDel="004174A2">
          <w:rPr>
            <w:rFonts w:ascii="Times New Roman" w:hAnsi="Times New Roman" w:cs="Times New Roman"/>
            <w:sz w:val="24"/>
            <w:szCs w:val="24"/>
            <w:rPrChange w:id="732" w:author="LIN, Yufeng" w:date="2021-10-07T10:22:00Z">
              <w:rPr>
                <w:rFonts w:ascii="Times New Roman" w:hAnsi="Times New Roman" w:cs="Times New Roman"/>
                <w:sz w:val="22"/>
              </w:rPr>
            </w:rPrChange>
          </w:rPr>
          <w:delText xml:space="preserve">relatively </w:delText>
        </w:r>
      </w:del>
      <w:r w:rsidR="00D9531B" w:rsidRPr="00F331C9">
        <w:rPr>
          <w:rFonts w:ascii="Times New Roman" w:hAnsi="Times New Roman" w:cs="Times New Roman"/>
          <w:sz w:val="24"/>
          <w:szCs w:val="24"/>
          <w:rPrChange w:id="733" w:author="LIN, Yufeng" w:date="2021-10-07T10:22:00Z">
            <w:rPr>
              <w:rFonts w:ascii="Times New Roman" w:hAnsi="Times New Roman" w:cs="Times New Roman"/>
              <w:sz w:val="22"/>
            </w:rPr>
          </w:rPrChange>
        </w:rPr>
        <w:t>low</w:t>
      </w:r>
      <w:del w:id="734" w:author="Thomas Kwong" w:date="2021-09-12T16:31:00Z">
        <w:r w:rsidR="00D9531B" w:rsidRPr="00F331C9" w:rsidDel="004174A2">
          <w:rPr>
            <w:rFonts w:ascii="Times New Roman" w:hAnsi="Times New Roman" w:cs="Times New Roman"/>
            <w:sz w:val="24"/>
            <w:szCs w:val="24"/>
            <w:rPrChange w:id="735" w:author="LIN, Yufeng" w:date="2021-10-07T10:22:00Z">
              <w:rPr>
                <w:rFonts w:ascii="Times New Roman" w:hAnsi="Times New Roman" w:cs="Times New Roman"/>
                <w:sz w:val="22"/>
              </w:rPr>
            </w:rPrChange>
          </w:rPr>
          <w:delText>er</w:delText>
        </w:r>
      </w:del>
      <w:r w:rsidR="00D9531B" w:rsidRPr="00F331C9">
        <w:rPr>
          <w:rFonts w:ascii="Times New Roman" w:hAnsi="Times New Roman" w:cs="Times New Roman"/>
          <w:sz w:val="24"/>
          <w:szCs w:val="24"/>
          <w:rPrChange w:id="736" w:author="LIN, Yufeng" w:date="2021-10-07T10:22:00Z">
            <w:rPr>
              <w:rFonts w:ascii="Times New Roman" w:hAnsi="Times New Roman" w:cs="Times New Roman"/>
              <w:sz w:val="22"/>
            </w:rPr>
          </w:rPrChange>
        </w:rPr>
        <w:t xml:space="preserve"> abundance and lack of well-characterized reference </w:t>
      </w:r>
      <w:ins w:id="737" w:author="LIN, Yufeng" w:date="2021-09-28T13:00:00Z">
        <w:r w:rsidR="00E06A91" w:rsidRPr="00F331C9">
          <w:rPr>
            <w:rFonts w:ascii="Times New Roman" w:hAnsi="Times New Roman" w:cs="Times New Roman"/>
            <w:sz w:val="24"/>
            <w:szCs w:val="24"/>
            <w:rPrChange w:id="738" w:author="LIN, Yufeng" w:date="2021-10-07T10:22:00Z">
              <w:rPr>
                <w:rFonts w:ascii="Times New Roman" w:hAnsi="Times New Roman" w:cs="Times New Roman"/>
                <w:sz w:val="22"/>
              </w:rPr>
            </w:rPrChange>
          </w:rPr>
          <w:t>fungal</w:t>
        </w:r>
      </w:ins>
      <w:ins w:id="739" w:author="LIN, Yufeng" w:date="2021-09-20T19:25:00Z">
        <w:r w:rsidR="00422C33" w:rsidRPr="00F331C9">
          <w:rPr>
            <w:rFonts w:ascii="Times New Roman" w:hAnsi="Times New Roman" w:cs="Times New Roman"/>
            <w:sz w:val="24"/>
            <w:szCs w:val="24"/>
            <w:rPrChange w:id="740"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741" w:author="LIN, Yufeng" w:date="2021-10-07T10:22:00Z">
            <w:rPr>
              <w:rFonts w:ascii="Times New Roman" w:hAnsi="Times New Roman" w:cs="Times New Roman"/>
              <w:sz w:val="22"/>
            </w:rPr>
          </w:rPrChange>
        </w:rPr>
        <w:t>genomes.</w:t>
      </w:r>
      <w:r w:rsidR="00D9531B" w:rsidRPr="00F331C9">
        <w:rPr>
          <w:rFonts w:ascii="Times New Roman" w:hAnsi="Times New Roman" w:cs="Times New Roman"/>
          <w:sz w:val="24"/>
          <w:szCs w:val="24"/>
          <w:lang w:eastAsia="zh-HK"/>
          <w:rPrChange w:id="742" w:author="LIN, Yufeng" w:date="2021-10-07T10:22:00Z">
            <w:rPr>
              <w:rFonts w:ascii="Times New Roman" w:hAnsi="Times New Roman" w:cs="Times New Roman"/>
              <w:sz w:val="22"/>
              <w:lang w:eastAsia="zh-HK"/>
            </w:rPr>
          </w:rPrChange>
        </w:rPr>
        <w:t xml:space="preserve"> </w:t>
      </w:r>
      <w:moveFromRangeStart w:id="743" w:author="Thomas Kwong" w:date="2021-09-12T16:01:00Z" w:name="move82354923"/>
      <w:moveFrom w:id="744" w:author="Thomas Kwong" w:date="2021-09-12T16:01:00Z">
        <w:r w:rsidR="00D9531B" w:rsidRPr="00F331C9" w:rsidDel="00FC2A07">
          <w:rPr>
            <w:rFonts w:ascii="Times New Roman" w:hAnsi="Times New Roman" w:cs="Times New Roman"/>
            <w:sz w:val="24"/>
            <w:szCs w:val="24"/>
            <w:lang w:eastAsia="zh-HK"/>
            <w:rPrChange w:id="745" w:author="LIN, Yufeng" w:date="2021-10-07T10:22:00Z">
              <w:rPr>
                <w:rFonts w:ascii="Times New Roman" w:hAnsi="Times New Roman" w:cs="Times New Roman"/>
                <w:sz w:val="22"/>
                <w:lang w:eastAsia="zh-HK"/>
              </w:rPr>
            </w:rPrChange>
          </w:rPr>
          <w:t>There have been reports exposing that p</w:t>
        </w:r>
        <w:r w:rsidR="00D9531B" w:rsidRPr="00F331C9" w:rsidDel="00FC2A07">
          <w:rPr>
            <w:rFonts w:ascii="Times New Roman" w:hAnsi="Times New Roman" w:cs="Times New Roman"/>
            <w:sz w:val="24"/>
            <w:szCs w:val="24"/>
            <w:rPrChange w:id="746" w:author="LIN, Yufeng" w:date="2021-10-07T10:22:00Z">
              <w:rPr>
                <w:rFonts w:ascii="Times New Roman" w:hAnsi="Times New Roman" w:cs="Times New Roman"/>
                <w:sz w:val="22"/>
              </w:rPr>
            </w:rPrChange>
          </w:rPr>
          <w:t>erturbed gut fungi were associated with Inflammatory bowel disease and liver cirrhosis</w:t>
        </w:r>
        <w:r w:rsidR="00D9531B" w:rsidRPr="00F331C9" w:rsidDel="00FC2A07">
          <w:rPr>
            <w:rFonts w:ascii="Times New Roman" w:hAnsi="Times New Roman" w:cs="Times New Roman"/>
            <w:sz w:val="24"/>
            <w:szCs w:val="24"/>
            <w:rPrChange w:id="747" w:author="LIN, Yufeng" w:date="2021-10-07T10:22:00Z">
              <w:rPr>
                <w:rFonts w:ascii="Times New Roman" w:hAnsi="Times New Roman" w:cs="Times New Roman"/>
                <w:sz w:val="22"/>
              </w:rPr>
            </w:rPrChange>
          </w:rPr>
          <w:fldChar w:fldCharType="begin"/>
        </w:r>
        <w:r w:rsidR="00EC22EF" w:rsidRPr="00F331C9" w:rsidDel="00FC2A07">
          <w:rPr>
            <w:rFonts w:ascii="Times New Roman" w:hAnsi="Times New Roman" w:cs="Times New Roman"/>
            <w:sz w:val="24"/>
            <w:szCs w:val="24"/>
            <w:rPrChange w:id="748" w:author="LIN, Yufeng" w:date="2021-10-07T10:22:00Z">
              <w:rPr>
                <w:rFonts w:ascii="Times New Roman" w:hAnsi="Times New Roman" w:cs="Times New Roman"/>
                <w:sz w:val="22"/>
              </w:rPr>
            </w:rPrChange>
          </w:rPr>
          <w: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instrText>
        </w:r>
        <w:r w:rsidR="00D9531B" w:rsidRPr="00F331C9" w:rsidDel="00FC2A07">
          <w:rPr>
            <w:rFonts w:ascii="Times New Roman" w:hAnsi="Times New Roman" w:cs="Times New Roman"/>
            <w:sz w:val="24"/>
            <w:szCs w:val="24"/>
            <w:rPrChange w:id="749" w:author="LIN, Yufeng" w:date="2021-10-07T10:22:00Z">
              <w:rPr>
                <w:rFonts w:ascii="Times New Roman" w:hAnsi="Times New Roman" w:cs="Times New Roman"/>
                <w:sz w:val="22"/>
              </w:rPr>
            </w:rPrChange>
          </w:rPr>
          <w:fldChar w:fldCharType="separate"/>
        </w:r>
        <w:r w:rsidR="00EC22EF" w:rsidRPr="00F331C9" w:rsidDel="00FC2A07">
          <w:rPr>
            <w:rFonts w:ascii="Times New Roman" w:eastAsia="DengXian" w:hAnsi="Times New Roman" w:cs="Times New Roman"/>
            <w:kern w:val="0"/>
            <w:sz w:val="24"/>
            <w:szCs w:val="24"/>
            <w:vertAlign w:val="superscript"/>
            <w:rPrChange w:id="750" w:author="LIN, Yufeng" w:date="2021-10-07T10:22:00Z">
              <w:rPr>
                <w:rFonts w:ascii="Times New Roman" w:eastAsia="DengXian" w:hAnsi="Times New Roman" w:cs="Times New Roman"/>
                <w:kern w:val="0"/>
                <w:sz w:val="22"/>
                <w:vertAlign w:val="superscript"/>
              </w:rPr>
            </w:rPrChange>
          </w:rPr>
          <w:t>12–14</w:t>
        </w:r>
        <w:r w:rsidR="00D9531B" w:rsidRPr="00F331C9" w:rsidDel="00FC2A07">
          <w:rPr>
            <w:rFonts w:ascii="Times New Roman" w:hAnsi="Times New Roman" w:cs="Times New Roman"/>
            <w:sz w:val="24"/>
            <w:szCs w:val="24"/>
            <w:rPrChange w:id="751" w:author="LIN, Yufeng" w:date="2021-10-07T10:22:00Z">
              <w:rPr>
                <w:rFonts w:ascii="Times New Roman" w:hAnsi="Times New Roman" w:cs="Times New Roman"/>
                <w:sz w:val="22"/>
              </w:rPr>
            </w:rPrChange>
          </w:rPr>
          <w:fldChar w:fldCharType="end"/>
        </w:r>
        <w:r w:rsidR="00D9531B" w:rsidRPr="00F331C9" w:rsidDel="00FC2A07">
          <w:rPr>
            <w:rFonts w:ascii="Times New Roman" w:hAnsi="Times New Roman" w:cs="Times New Roman"/>
            <w:sz w:val="24"/>
            <w:szCs w:val="24"/>
            <w:rPrChange w:id="752" w:author="LIN, Yufeng" w:date="2021-10-07T10:22:00Z">
              <w:rPr>
                <w:rFonts w:ascii="Times New Roman" w:hAnsi="Times New Roman" w:cs="Times New Roman"/>
                <w:sz w:val="22"/>
              </w:rPr>
            </w:rPrChange>
          </w:rPr>
          <w:t>.</w:t>
        </w:r>
        <w:r w:rsidR="000D0043" w:rsidRPr="00F331C9" w:rsidDel="00FC2A07">
          <w:rPr>
            <w:rFonts w:ascii="Times New Roman" w:hAnsi="Times New Roman" w:cs="Times New Roman"/>
            <w:sz w:val="24"/>
            <w:szCs w:val="24"/>
            <w:rPrChange w:id="753" w:author="LIN, Yufeng" w:date="2021-10-07T10:22:00Z">
              <w:rPr>
                <w:rFonts w:ascii="Times New Roman" w:hAnsi="Times New Roman" w:cs="Times New Roman"/>
                <w:sz w:val="22"/>
              </w:rPr>
            </w:rPrChange>
          </w:rPr>
          <w:t xml:space="preserve"> And some previous studies</w:t>
        </w:r>
        <w:r w:rsidR="000D0043" w:rsidRPr="00F331C9" w:rsidDel="00FC2A07">
          <w:rPr>
            <w:rFonts w:ascii="Times New Roman" w:hAnsi="Times New Roman" w:cs="Times New Roman"/>
            <w:sz w:val="24"/>
            <w:szCs w:val="24"/>
            <w:rPrChange w:id="754" w:author="LIN, Yufeng" w:date="2021-10-07T10:22:00Z">
              <w:rPr>
                <w:rFonts w:ascii="Times New Roman" w:hAnsi="Times New Roman" w:cs="Times New Roman"/>
                <w:sz w:val="22"/>
              </w:rPr>
            </w:rPrChange>
          </w:rPr>
          <w:fldChar w:fldCharType="begin"/>
        </w:r>
        <w:r w:rsidR="000D0043" w:rsidRPr="00F331C9" w:rsidDel="00FC2A07">
          <w:rPr>
            <w:rFonts w:ascii="Times New Roman" w:hAnsi="Times New Roman" w:cs="Times New Roman"/>
            <w:sz w:val="24"/>
            <w:szCs w:val="24"/>
            <w:rPrChange w:id="755" w:author="LIN, Yufeng" w:date="2021-10-07T10:22:00Z">
              <w:rPr>
                <w:rFonts w:ascii="Times New Roman" w:hAnsi="Times New Roman" w:cs="Times New Roman"/>
                <w:sz w:val="22"/>
              </w:rPr>
            </w:rPrChange>
          </w:rPr>
          <w: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r w:rsidR="000D0043" w:rsidRPr="00F331C9" w:rsidDel="00FC2A07">
          <w:rPr>
            <w:rFonts w:ascii="Times New Roman" w:hAnsi="Times New Roman" w:cs="Times New Roman"/>
            <w:sz w:val="24"/>
            <w:szCs w:val="24"/>
            <w:rPrChange w:id="756" w:author="LIN, Yufeng" w:date="2021-10-07T10:22:00Z">
              <w:rPr>
                <w:rFonts w:ascii="Times New Roman" w:hAnsi="Times New Roman" w:cs="Times New Roman"/>
                <w:sz w:val="22"/>
              </w:rPr>
            </w:rPrChange>
          </w:rPr>
          <w:fldChar w:fldCharType="separate"/>
        </w:r>
        <w:r w:rsidR="000D0043" w:rsidRPr="00F331C9" w:rsidDel="00FC2A07">
          <w:rPr>
            <w:rFonts w:ascii="Times New Roman" w:eastAsia="DengXian" w:hAnsi="Times New Roman" w:cs="Times New Roman"/>
            <w:kern w:val="0"/>
            <w:sz w:val="24"/>
            <w:szCs w:val="24"/>
            <w:vertAlign w:val="superscript"/>
            <w:rPrChange w:id="757" w:author="LIN, Yufeng" w:date="2021-10-07T10:22:00Z">
              <w:rPr>
                <w:rFonts w:ascii="Times New Roman" w:eastAsia="DengXian" w:hAnsi="Times New Roman" w:cs="Times New Roman"/>
                <w:kern w:val="0"/>
                <w:sz w:val="22"/>
                <w:vertAlign w:val="superscript"/>
              </w:rPr>
            </w:rPrChange>
          </w:rPr>
          <w:t>15,16</w:t>
        </w:r>
        <w:r w:rsidR="000D0043" w:rsidRPr="00F331C9" w:rsidDel="00FC2A07">
          <w:rPr>
            <w:rFonts w:ascii="Times New Roman" w:hAnsi="Times New Roman" w:cs="Times New Roman"/>
            <w:sz w:val="24"/>
            <w:szCs w:val="24"/>
            <w:rPrChange w:id="758" w:author="LIN, Yufeng" w:date="2021-10-07T10:22:00Z">
              <w:rPr>
                <w:rFonts w:ascii="Times New Roman" w:hAnsi="Times New Roman" w:cs="Times New Roman"/>
                <w:sz w:val="22"/>
              </w:rPr>
            </w:rPrChange>
          </w:rPr>
          <w:fldChar w:fldCharType="end"/>
        </w:r>
        <w:r w:rsidR="000D0043" w:rsidRPr="00F331C9" w:rsidDel="00FC2A07">
          <w:rPr>
            <w:rFonts w:ascii="Times New Roman" w:hAnsi="Times New Roman" w:cs="Times New Roman"/>
            <w:sz w:val="24"/>
            <w:szCs w:val="24"/>
            <w:rPrChange w:id="759" w:author="LIN, Yufeng" w:date="2021-10-07T10:22:00Z">
              <w:rPr>
                <w:rFonts w:ascii="Times New Roman" w:hAnsi="Times New Roman" w:cs="Times New Roman"/>
                <w:sz w:val="22"/>
              </w:rPr>
            </w:rPrChange>
          </w:rPr>
          <w: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t>
        </w:r>
        <w:r w:rsidR="00D9531B" w:rsidRPr="00F331C9" w:rsidDel="00FC2A07">
          <w:rPr>
            <w:rFonts w:ascii="Times New Roman" w:hAnsi="Times New Roman" w:cs="Times New Roman"/>
            <w:sz w:val="24"/>
            <w:szCs w:val="24"/>
            <w:lang w:eastAsia="zh-HK"/>
            <w:rPrChange w:id="760" w:author="LIN, Yufeng" w:date="2021-10-07T10:22:00Z">
              <w:rPr>
                <w:rFonts w:ascii="Times New Roman" w:hAnsi="Times New Roman" w:cs="Times New Roman"/>
                <w:sz w:val="22"/>
                <w:lang w:eastAsia="zh-HK"/>
              </w:rPr>
            </w:rPrChange>
          </w:rPr>
          <w:t>Except our</w:t>
        </w:r>
        <w:r w:rsidR="00D9531B" w:rsidRPr="00F331C9" w:rsidDel="00FC2A07">
          <w:rPr>
            <w:rFonts w:ascii="Times New Roman" w:hAnsi="Times New Roman" w:cs="Times New Roman"/>
            <w:sz w:val="24"/>
            <w:szCs w:val="24"/>
            <w:rPrChange w:id="761" w:author="LIN, Yufeng" w:date="2021-10-07T10:22:00Z">
              <w:rPr>
                <w:rFonts w:ascii="Times New Roman" w:hAnsi="Times New Roman" w:cs="Times New Roman"/>
                <w:sz w:val="22"/>
              </w:rPr>
            </w:rPrChange>
          </w:rPr>
          <w:t xml:space="preserve"> previous study</w:t>
        </w:r>
        <w:r w:rsidR="00D9531B" w:rsidRPr="00F331C9" w:rsidDel="00FC2A07">
          <w:rPr>
            <w:rFonts w:ascii="Times New Roman" w:hAnsi="Times New Roman" w:cs="Times New Roman"/>
            <w:sz w:val="24"/>
            <w:szCs w:val="24"/>
            <w:rPrChange w:id="762" w:author="LIN, Yufeng" w:date="2021-10-07T10:22:00Z">
              <w:rPr>
                <w:rFonts w:ascii="Times New Roman" w:hAnsi="Times New Roman" w:cs="Times New Roman"/>
                <w:sz w:val="22"/>
              </w:rPr>
            </w:rPrChange>
          </w:rPr>
          <w:fldChar w:fldCharType="begin"/>
        </w:r>
        <w:r w:rsidR="000D0043" w:rsidRPr="00F331C9" w:rsidDel="00FC2A07">
          <w:rPr>
            <w:rFonts w:ascii="Times New Roman" w:hAnsi="Times New Roman" w:cs="Times New Roman"/>
            <w:sz w:val="24"/>
            <w:szCs w:val="24"/>
            <w:rPrChange w:id="763" w:author="LIN, Yufeng" w:date="2021-10-07T10:22:00Z">
              <w:rPr>
                <w:rFonts w:ascii="Times New Roman" w:hAnsi="Times New Roman" w:cs="Times New Roman"/>
                <w:sz w:val="22"/>
              </w:rPr>
            </w:rPrChange>
          </w:rPr>
          <w: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00D9531B" w:rsidRPr="00F331C9" w:rsidDel="00FC2A07">
          <w:rPr>
            <w:rFonts w:ascii="Times New Roman" w:hAnsi="Times New Roman" w:cs="Times New Roman"/>
            <w:sz w:val="24"/>
            <w:szCs w:val="24"/>
            <w:rPrChange w:id="764" w:author="LIN, Yufeng" w:date="2021-10-07T10:22:00Z">
              <w:rPr>
                <w:rFonts w:ascii="Times New Roman" w:hAnsi="Times New Roman" w:cs="Times New Roman"/>
                <w:sz w:val="22"/>
              </w:rPr>
            </w:rPrChange>
          </w:rPr>
          <w:fldChar w:fldCharType="separate"/>
        </w:r>
        <w:r w:rsidR="000D0043" w:rsidRPr="00F331C9" w:rsidDel="00FC2A07">
          <w:rPr>
            <w:rFonts w:ascii="Times New Roman" w:eastAsia="DengXian" w:hAnsi="Times New Roman" w:cs="Times New Roman"/>
            <w:kern w:val="0"/>
            <w:sz w:val="24"/>
            <w:szCs w:val="24"/>
            <w:vertAlign w:val="superscript"/>
            <w:rPrChange w:id="765" w:author="LIN, Yufeng" w:date="2021-10-07T10:22:00Z">
              <w:rPr>
                <w:rFonts w:ascii="Times New Roman" w:eastAsia="DengXian" w:hAnsi="Times New Roman" w:cs="Times New Roman"/>
                <w:kern w:val="0"/>
                <w:sz w:val="22"/>
                <w:vertAlign w:val="superscript"/>
              </w:rPr>
            </w:rPrChange>
          </w:rPr>
          <w:t>17</w:t>
        </w:r>
        <w:r w:rsidR="00D9531B" w:rsidRPr="00F331C9" w:rsidDel="00FC2A07">
          <w:rPr>
            <w:rFonts w:ascii="Times New Roman" w:hAnsi="Times New Roman" w:cs="Times New Roman"/>
            <w:sz w:val="24"/>
            <w:szCs w:val="24"/>
            <w:rPrChange w:id="766" w:author="LIN, Yufeng" w:date="2021-10-07T10:22:00Z">
              <w:rPr>
                <w:rFonts w:ascii="Times New Roman" w:hAnsi="Times New Roman" w:cs="Times New Roman"/>
                <w:sz w:val="22"/>
              </w:rPr>
            </w:rPrChange>
          </w:rPr>
          <w:fldChar w:fldCharType="end"/>
        </w:r>
        <w:r w:rsidR="00D9531B" w:rsidRPr="00F331C9" w:rsidDel="00FC2A07">
          <w:rPr>
            <w:rFonts w:ascii="Times New Roman" w:hAnsi="Times New Roman" w:cs="Times New Roman"/>
            <w:sz w:val="24"/>
            <w:szCs w:val="24"/>
            <w:rPrChange w:id="767" w:author="LIN, Yufeng" w:date="2021-10-07T10:22:00Z">
              <w:rPr>
                <w:rFonts w:ascii="Times New Roman" w:hAnsi="Times New Roman" w:cs="Times New Roman"/>
                <w:sz w:val="22"/>
              </w:rPr>
            </w:rPrChange>
          </w:rPr>
          <w:t xml:space="preserve"> disclosed the fungal biomarker in CRC in the Chinese cohort, no other research reported the related study. </w:t>
        </w:r>
      </w:moveFrom>
      <w:moveFromRangeEnd w:id="743"/>
    </w:p>
    <w:p w14:paraId="305AF17B" w14:textId="77777777" w:rsidR="00A305D8" w:rsidRPr="00F331C9" w:rsidRDefault="00A305D8" w:rsidP="00F331C9">
      <w:pPr>
        <w:spacing w:line="480" w:lineRule="auto"/>
        <w:rPr>
          <w:rFonts w:ascii="Times New Roman" w:hAnsi="Times New Roman" w:cs="Times New Roman"/>
          <w:sz w:val="24"/>
          <w:szCs w:val="24"/>
          <w:rPrChange w:id="768" w:author="LIN, Yufeng" w:date="2021-10-07T10:22:00Z">
            <w:rPr>
              <w:rFonts w:ascii="Times New Roman" w:hAnsi="Times New Roman" w:cs="Times New Roman"/>
              <w:sz w:val="22"/>
            </w:rPr>
          </w:rPrChange>
        </w:rPr>
      </w:pPr>
    </w:p>
    <w:p w14:paraId="6B9D6CE9" w14:textId="2230ACBC" w:rsidR="008125F9" w:rsidRPr="00F331C9" w:rsidRDefault="004174A2" w:rsidP="00F331C9">
      <w:pPr>
        <w:spacing w:line="480" w:lineRule="auto"/>
        <w:rPr>
          <w:ins w:id="769" w:author="LIN, Yufeng" w:date="2021-09-21T09:51:00Z"/>
          <w:rFonts w:ascii="Times New Roman" w:hAnsi="Times New Roman" w:cs="Times New Roman"/>
          <w:sz w:val="24"/>
          <w:szCs w:val="24"/>
          <w:rPrChange w:id="770" w:author="LIN, Yufeng" w:date="2021-10-07T10:22:00Z">
            <w:rPr>
              <w:ins w:id="771" w:author="LIN, Yufeng" w:date="2021-09-21T09:51:00Z"/>
              <w:rFonts w:ascii="Times New Roman" w:hAnsi="Times New Roman" w:cs="Times New Roman"/>
              <w:sz w:val="22"/>
            </w:rPr>
          </w:rPrChange>
        </w:rPr>
      </w:pPr>
      <w:ins w:id="772" w:author="Thomas Kwong" w:date="2021-09-12T16:33:00Z">
        <w:r w:rsidRPr="00F331C9">
          <w:rPr>
            <w:rFonts w:ascii="Times New Roman" w:hAnsi="Times New Roman" w:cs="Times New Roman"/>
            <w:sz w:val="24"/>
            <w:szCs w:val="24"/>
            <w:rPrChange w:id="773" w:author="LIN, Yufeng" w:date="2021-10-07T10:22:00Z">
              <w:rPr>
                <w:rFonts w:ascii="Times New Roman" w:hAnsi="Times New Roman" w:cs="Times New Roman"/>
                <w:sz w:val="22"/>
              </w:rPr>
            </w:rPrChange>
          </w:rPr>
          <w:t>In this study, w</w:t>
        </w:r>
      </w:ins>
      <w:del w:id="774" w:author="Thomas Kwong" w:date="2021-09-12T16:33:00Z">
        <w:r w:rsidR="00D9531B" w:rsidRPr="00F331C9" w:rsidDel="004174A2">
          <w:rPr>
            <w:rFonts w:ascii="Times New Roman" w:hAnsi="Times New Roman" w:cs="Times New Roman"/>
            <w:sz w:val="24"/>
            <w:szCs w:val="24"/>
            <w:rPrChange w:id="775" w:author="LIN, Yufeng" w:date="2021-10-07T10:22:00Z">
              <w:rPr>
                <w:rFonts w:ascii="Times New Roman" w:hAnsi="Times New Roman" w:cs="Times New Roman"/>
                <w:sz w:val="22"/>
              </w:rPr>
            </w:rPrChange>
          </w:rPr>
          <w:delText>W</w:delText>
        </w:r>
      </w:del>
      <w:r w:rsidR="00D9531B" w:rsidRPr="00F331C9">
        <w:rPr>
          <w:rFonts w:ascii="Times New Roman" w:hAnsi="Times New Roman" w:cs="Times New Roman"/>
          <w:sz w:val="24"/>
          <w:szCs w:val="24"/>
          <w:rPrChange w:id="776" w:author="LIN, Yufeng" w:date="2021-10-07T10:22:00Z">
            <w:rPr>
              <w:rFonts w:ascii="Times New Roman" w:hAnsi="Times New Roman" w:cs="Times New Roman"/>
              <w:sz w:val="22"/>
            </w:rPr>
          </w:rPrChange>
        </w:rPr>
        <w:t xml:space="preserve">e performed a meta-analysis of eight </w:t>
      </w:r>
      <w:del w:id="777" w:author="Thomas Kwong" w:date="2021-09-22T18:22:00Z">
        <w:r w:rsidR="00D9531B" w:rsidRPr="00F331C9" w:rsidDel="00EE5685">
          <w:rPr>
            <w:rFonts w:ascii="Times New Roman" w:hAnsi="Times New Roman" w:cs="Times New Roman"/>
            <w:sz w:val="24"/>
            <w:szCs w:val="24"/>
            <w:rPrChange w:id="778" w:author="LIN, Yufeng" w:date="2021-10-07T10:22:00Z">
              <w:rPr>
                <w:rFonts w:ascii="Times New Roman" w:hAnsi="Times New Roman" w:cs="Times New Roman"/>
                <w:sz w:val="22"/>
              </w:rPr>
            </w:rPrChange>
          </w:rPr>
          <w:delText xml:space="preserve">publicly </w:delText>
        </w:r>
      </w:del>
      <w:r w:rsidR="00D9531B" w:rsidRPr="00F331C9">
        <w:rPr>
          <w:rFonts w:ascii="Times New Roman" w:hAnsi="Times New Roman" w:cs="Times New Roman"/>
          <w:sz w:val="24"/>
          <w:szCs w:val="24"/>
          <w:rPrChange w:id="779" w:author="LIN, Yufeng" w:date="2021-10-07T10:22:00Z">
            <w:rPr>
              <w:rFonts w:ascii="Times New Roman" w:hAnsi="Times New Roman" w:cs="Times New Roman"/>
              <w:sz w:val="22"/>
            </w:rPr>
          </w:rPrChange>
        </w:rPr>
        <w:t>available datasets</w:t>
      </w:r>
      <w:del w:id="780" w:author="Thomas Kwong" w:date="2021-09-22T18:22:00Z">
        <w:r w:rsidR="00D9531B" w:rsidRPr="00F331C9" w:rsidDel="00EE5685">
          <w:rPr>
            <w:rFonts w:ascii="Times New Roman" w:hAnsi="Times New Roman" w:cs="Times New Roman"/>
            <w:sz w:val="24"/>
            <w:szCs w:val="24"/>
            <w:rPrChange w:id="781" w:author="LIN, Yufeng" w:date="2021-10-07T10:22:00Z">
              <w:rPr>
                <w:rFonts w:ascii="Times New Roman" w:hAnsi="Times New Roman" w:cs="Times New Roman"/>
                <w:sz w:val="22"/>
              </w:rPr>
            </w:rPrChange>
          </w:rPr>
          <w:delText xml:space="preserve"> </w:delText>
        </w:r>
        <w:commentRangeStart w:id="782"/>
        <w:commentRangeStart w:id="783"/>
        <w:r w:rsidR="00D9531B" w:rsidRPr="00F331C9" w:rsidDel="00EE5685">
          <w:rPr>
            <w:rFonts w:ascii="Times New Roman" w:hAnsi="Times New Roman" w:cs="Times New Roman"/>
            <w:sz w:val="24"/>
            <w:szCs w:val="24"/>
            <w:rPrChange w:id="784" w:author="LIN, Yufeng" w:date="2021-10-07T10:22:00Z">
              <w:rPr>
                <w:rFonts w:ascii="Times New Roman" w:hAnsi="Times New Roman" w:cs="Times New Roman"/>
                <w:sz w:val="22"/>
              </w:rPr>
            </w:rPrChange>
          </w:rPr>
          <w:delText>and one new cohort from Chinese</w:delText>
        </w:r>
        <w:commentRangeEnd w:id="782"/>
        <w:r w:rsidRPr="00F331C9" w:rsidDel="00EE5685">
          <w:rPr>
            <w:rStyle w:val="CommentReference"/>
            <w:rFonts w:ascii="Times New Roman" w:hAnsi="Times New Roman" w:cs="Times New Roman"/>
            <w:sz w:val="24"/>
            <w:szCs w:val="24"/>
            <w:rPrChange w:id="785" w:author="LIN, Yufeng" w:date="2021-10-07T10:22:00Z">
              <w:rPr>
                <w:rStyle w:val="CommentReference"/>
              </w:rPr>
            </w:rPrChange>
          </w:rPr>
          <w:commentReference w:id="782"/>
        </w:r>
        <w:commentRangeEnd w:id="783"/>
        <w:r w:rsidR="00AC6DD3" w:rsidRPr="00F331C9" w:rsidDel="00EE5685">
          <w:rPr>
            <w:rStyle w:val="CommentReference"/>
            <w:rFonts w:ascii="Times New Roman" w:hAnsi="Times New Roman" w:cs="Times New Roman"/>
            <w:sz w:val="24"/>
            <w:szCs w:val="24"/>
            <w:rPrChange w:id="786" w:author="LIN, Yufeng" w:date="2021-10-07T10:22:00Z">
              <w:rPr>
                <w:rStyle w:val="CommentReference"/>
              </w:rPr>
            </w:rPrChange>
          </w:rPr>
          <w:commentReference w:id="783"/>
        </w:r>
      </w:del>
      <w:del w:id="787" w:author="Thomas Kwong" w:date="2021-09-12T16:33:00Z">
        <w:r w:rsidR="00D9531B" w:rsidRPr="00F331C9" w:rsidDel="004174A2">
          <w:rPr>
            <w:rFonts w:ascii="Times New Roman" w:hAnsi="Times New Roman" w:cs="Times New Roman"/>
            <w:sz w:val="24"/>
            <w:szCs w:val="24"/>
            <w:rPrChange w:id="788" w:author="LIN, Yufeng" w:date="2021-10-07T10:22:00Z">
              <w:rPr>
                <w:rFonts w:ascii="Times New Roman" w:hAnsi="Times New Roman" w:cs="Times New Roman"/>
                <w:sz w:val="22"/>
              </w:rPr>
            </w:rPrChange>
          </w:rPr>
          <w:delText xml:space="preserve"> in this study</w:delText>
        </w:r>
      </w:del>
      <w:r w:rsidR="00D9531B" w:rsidRPr="00F331C9">
        <w:rPr>
          <w:rFonts w:ascii="Times New Roman" w:hAnsi="Times New Roman" w:cs="Times New Roman"/>
          <w:sz w:val="24"/>
          <w:szCs w:val="24"/>
          <w:rPrChange w:id="789" w:author="LIN, Yufeng" w:date="2021-10-07T10:22:00Z">
            <w:rPr>
              <w:rFonts w:ascii="Times New Roman" w:hAnsi="Times New Roman" w:cs="Times New Roman"/>
              <w:sz w:val="22"/>
            </w:rPr>
          </w:rPrChange>
        </w:rPr>
        <w:t xml:space="preserve">. </w:t>
      </w:r>
      <w:ins w:id="790" w:author="LIN, Yufeng" w:date="2021-09-20T20:01:00Z">
        <w:r w:rsidR="00111E8C" w:rsidRPr="00F331C9">
          <w:rPr>
            <w:rFonts w:ascii="Times New Roman" w:hAnsi="Times New Roman" w:cs="Times New Roman"/>
            <w:sz w:val="24"/>
            <w:szCs w:val="24"/>
            <w:rPrChange w:id="791" w:author="LIN, Yufeng" w:date="2021-10-07T10:22:00Z">
              <w:rPr>
                <w:rFonts w:ascii="Times New Roman" w:hAnsi="Times New Roman" w:cs="Times New Roman"/>
                <w:sz w:val="22"/>
              </w:rPr>
            </w:rPrChange>
          </w:rPr>
          <w:t xml:space="preserve">After </w:t>
        </w:r>
        <w:del w:id="792" w:author="Thomas Kwong" w:date="2021-09-22T18:22:00Z">
          <w:r w:rsidR="00111E8C" w:rsidRPr="00F331C9" w:rsidDel="00EE5685">
            <w:rPr>
              <w:rFonts w:ascii="Times New Roman" w:hAnsi="Times New Roman" w:cs="Times New Roman"/>
              <w:sz w:val="24"/>
              <w:szCs w:val="24"/>
              <w:rPrChange w:id="793" w:author="LIN, Yufeng" w:date="2021-10-07T10:22:00Z">
                <w:rPr>
                  <w:rFonts w:ascii="Times New Roman" w:hAnsi="Times New Roman" w:cs="Times New Roman"/>
                  <w:sz w:val="22"/>
                </w:rPr>
              </w:rPrChange>
            </w:rPr>
            <w:delText>consistent</w:delText>
          </w:r>
        </w:del>
      </w:ins>
      <w:r w:rsidR="00EE5685" w:rsidRPr="00F331C9">
        <w:rPr>
          <w:rFonts w:ascii="Times New Roman" w:hAnsi="Times New Roman" w:cs="Times New Roman"/>
          <w:sz w:val="24"/>
          <w:szCs w:val="24"/>
          <w:rPrChange w:id="794" w:author="LIN, Yufeng" w:date="2021-10-07T10:22:00Z">
            <w:rPr>
              <w:rFonts w:ascii="Times New Roman" w:hAnsi="Times New Roman" w:cs="Times New Roman"/>
              <w:sz w:val="22"/>
            </w:rPr>
          </w:rPrChange>
        </w:rPr>
        <w:t xml:space="preserve">rigorous </w:t>
      </w:r>
      <w:ins w:id="795" w:author="Thomas Kwong" w:date="2021-09-22T18:30:00Z">
        <w:r w:rsidR="00EE5685" w:rsidRPr="00F331C9">
          <w:rPr>
            <w:rFonts w:ascii="Times New Roman" w:hAnsi="Times New Roman" w:cs="Times New Roman"/>
            <w:sz w:val="24"/>
            <w:szCs w:val="24"/>
            <w:rPrChange w:id="796" w:author="LIN, Yufeng" w:date="2021-10-07T10:22:00Z">
              <w:rPr>
                <w:rFonts w:ascii="Times New Roman" w:hAnsi="Times New Roman" w:cs="Times New Roman"/>
                <w:sz w:val="22"/>
              </w:rPr>
            </w:rPrChange>
          </w:rPr>
          <w:t xml:space="preserve">and consistent </w:t>
        </w:r>
      </w:ins>
      <w:ins w:id="797" w:author="LIN, Yufeng" w:date="2021-09-20T20:01:00Z">
        <w:del w:id="798" w:author="Thomas Kwong" w:date="2021-09-22T18:23:00Z">
          <w:r w:rsidR="00111E8C" w:rsidRPr="00F331C9" w:rsidDel="00EE5685">
            <w:rPr>
              <w:rFonts w:ascii="Times New Roman" w:hAnsi="Times New Roman" w:cs="Times New Roman"/>
              <w:sz w:val="24"/>
              <w:szCs w:val="24"/>
              <w:rPrChange w:id="799" w:author="LIN, Yufeng" w:date="2021-10-07T10:22:00Z">
                <w:rPr>
                  <w:rFonts w:ascii="Times New Roman" w:hAnsi="Times New Roman" w:cs="Times New Roman"/>
                  <w:sz w:val="22"/>
                </w:rPr>
              </w:rPrChange>
            </w:rPr>
            <w:delText xml:space="preserve"> </w:delText>
          </w:r>
        </w:del>
        <w:r w:rsidR="00111E8C" w:rsidRPr="00F331C9">
          <w:rPr>
            <w:rFonts w:ascii="Times New Roman" w:hAnsi="Times New Roman" w:cs="Times New Roman"/>
            <w:sz w:val="24"/>
            <w:szCs w:val="24"/>
            <w:rPrChange w:id="800" w:author="LIN, Yufeng" w:date="2021-10-07T10:22:00Z">
              <w:rPr>
                <w:rFonts w:ascii="Times New Roman" w:hAnsi="Times New Roman" w:cs="Times New Roman"/>
                <w:sz w:val="22"/>
              </w:rPr>
            </w:rPrChange>
          </w:rPr>
          <w:t xml:space="preserve">data </w:t>
        </w:r>
        <w:del w:id="801" w:author="Thomas Kwong" w:date="2021-09-22T18:23:00Z">
          <w:r w:rsidR="00111E8C" w:rsidRPr="00F331C9" w:rsidDel="00EE5685">
            <w:rPr>
              <w:rFonts w:ascii="Times New Roman" w:hAnsi="Times New Roman" w:cs="Times New Roman"/>
              <w:sz w:val="24"/>
              <w:szCs w:val="24"/>
              <w:rPrChange w:id="802" w:author="LIN, Yufeng" w:date="2021-10-07T10:22:00Z">
                <w:rPr>
                  <w:rFonts w:ascii="Times New Roman" w:hAnsi="Times New Roman" w:cs="Times New Roman"/>
                  <w:sz w:val="22"/>
                </w:rPr>
              </w:rPrChange>
            </w:rPr>
            <w:delText>re</w:delText>
          </w:r>
        </w:del>
        <w:r w:rsidR="00111E8C" w:rsidRPr="00F331C9">
          <w:rPr>
            <w:rFonts w:ascii="Times New Roman" w:hAnsi="Times New Roman" w:cs="Times New Roman"/>
            <w:sz w:val="24"/>
            <w:szCs w:val="24"/>
            <w:rPrChange w:id="803" w:author="LIN, Yufeng" w:date="2021-10-07T10:22:00Z">
              <w:rPr>
                <w:rFonts w:ascii="Times New Roman" w:hAnsi="Times New Roman" w:cs="Times New Roman"/>
                <w:sz w:val="22"/>
              </w:rPr>
            </w:rPrChange>
          </w:rPr>
          <w:t>processing</w:t>
        </w:r>
      </w:ins>
      <w:ins w:id="804" w:author="LIN, Yufeng" w:date="2021-09-20T19:38:00Z">
        <w:del w:id="805" w:author="Thomas Kwong" w:date="2021-09-22T18:23:00Z">
          <w:r w:rsidR="00AC6DD3" w:rsidRPr="00F331C9" w:rsidDel="00EE5685">
            <w:rPr>
              <w:rFonts w:ascii="Times New Roman" w:hAnsi="Times New Roman" w:cs="Times New Roman"/>
              <w:sz w:val="24"/>
              <w:szCs w:val="24"/>
              <w:rPrChange w:id="806" w:author="LIN, Yufeng" w:date="2021-10-07T10:22:00Z">
                <w:rPr>
                  <w:rFonts w:ascii="Times New Roman" w:hAnsi="Times New Roman" w:cs="Times New Roman"/>
                  <w:sz w:val="22"/>
                </w:rPr>
              </w:rPrChange>
            </w:rPr>
            <w:delText xml:space="preserve">, </w:delText>
          </w:r>
        </w:del>
      </w:ins>
      <w:ins w:id="807" w:author="LIN, Yufeng" w:date="2021-09-20T20:11:00Z">
        <w:del w:id="808" w:author="Thomas Kwong" w:date="2021-09-22T18:23:00Z">
          <w:r w:rsidR="00C93399" w:rsidRPr="00F331C9" w:rsidDel="00EE5685">
            <w:rPr>
              <w:rFonts w:ascii="Times New Roman" w:hAnsi="Times New Roman" w:cs="Times New Roman"/>
              <w:sz w:val="24"/>
              <w:szCs w:val="24"/>
              <w:rPrChange w:id="809" w:author="LIN, Yufeng" w:date="2021-10-07T10:22:00Z">
                <w:rPr>
                  <w:rFonts w:ascii="Times New Roman" w:hAnsi="Times New Roman" w:cs="Times New Roman"/>
                  <w:sz w:val="22"/>
                </w:rPr>
              </w:rPrChange>
            </w:rPr>
            <w:delText xml:space="preserve">discarded </w:delText>
          </w:r>
        </w:del>
      </w:ins>
      <w:ins w:id="810" w:author="LIN, Yufeng" w:date="2021-09-20T19:38:00Z">
        <w:del w:id="811" w:author="Thomas Kwong" w:date="2021-09-22T18:23:00Z">
          <w:r w:rsidR="00AC6DD3" w:rsidRPr="00F331C9" w:rsidDel="00EE5685">
            <w:rPr>
              <w:rFonts w:ascii="Times New Roman" w:hAnsi="Times New Roman" w:cs="Times New Roman"/>
              <w:sz w:val="24"/>
              <w:szCs w:val="24"/>
              <w:rPrChange w:id="812" w:author="LIN, Yufeng" w:date="2021-10-07T10:22:00Z">
                <w:rPr>
                  <w:rFonts w:ascii="Times New Roman" w:hAnsi="Times New Roman" w:cs="Times New Roman"/>
                  <w:sz w:val="22"/>
                </w:rPr>
              </w:rPrChange>
            </w:rPr>
            <w:delText>723 cases</w:delText>
          </w:r>
        </w:del>
        <w:r w:rsidR="00AC6DD3" w:rsidRPr="00F331C9">
          <w:rPr>
            <w:rFonts w:ascii="Times New Roman" w:hAnsi="Times New Roman" w:cs="Times New Roman"/>
            <w:sz w:val="24"/>
            <w:szCs w:val="24"/>
            <w:rPrChange w:id="813" w:author="LIN, Yufeng" w:date="2021-10-07T10:22:00Z">
              <w:rPr>
                <w:rFonts w:ascii="Times New Roman" w:hAnsi="Times New Roman" w:cs="Times New Roman"/>
                <w:sz w:val="22"/>
              </w:rPr>
            </w:rPrChange>
          </w:rPr>
          <w:t xml:space="preserve">, a total of 1,329 samples </w:t>
        </w:r>
      </w:ins>
      <w:ins w:id="814" w:author="Thomas Kwong" w:date="2021-09-22T18:30:00Z">
        <w:r w:rsidR="00EE5685" w:rsidRPr="00F331C9">
          <w:rPr>
            <w:rFonts w:ascii="Times New Roman" w:hAnsi="Times New Roman" w:cs="Times New Roman"/>
            <w:sz w:val="24"/>
            <w:szCs w:val="24"/>
            <w:rPrChange w:id="815" w:author="LIN, Yufeng" w:date="2021-10-07T10:22:00Z">
              <w:rPr>
                <w:rFonts w:ascii="Times New Roman" w:hAnsi="Times New Roman" w:cs="Times New Roman"/>
                <w:sz w:val="22"/>
              </w:rPr>
            </w:rPrChange>
          </w:rPr>
          <w:t>from</w:t>
        </w:r>
      </w:ins>
      <w:ins w:id="816" w:author="LIN, Yufeng" w:date="2021-09-20T19:38:00Z">
        <w:del w:id="817" w:author="Thomas Kwong" w:date="2021-09-22T18:30:00Z">
          <w:r w:rsidR="00AC6DD3" w:rsidRPr="00F331C9" w:rsidDel="00EE5685">
            <w:rPr>
              <w:rFonts w:ascii="Times New Roman" w:hAnsi="Times New Roman" w:cs="Times New Roman"/>
              <w:sz w:val="24"/>
              <w:szCs w:val="24"/>
              <w:rPrChange w:id="818" w:author="LIN, Yufeng" w:date="2021-10-07T10:22:00Z">
                <w:rPr>
                  <w:rFonts w:ascii="Times New Roman" w:hAnsi="Times New Roman" w:cs="Times New Roman"/>
                  <w:sz w:val="22"/>
                </w:rPr>
              </w:rPrChange>
            </w:rPr>
            <w:delText>among</w:delText>
          </w:r>
        </w:del>
        <w:r w:rsidR="00AC6DD3" w:rsidRPr="00F331C9">
          <w:rPr>
            <w:rFonts w:ascii="Times New Roman" w:hAnsi="Times New Roman" w:cs="Times New Roman"/>
            <w:sz w:val="24"/>
            <w:szCs w:val="24"/>
            <w:rPrChange w:id="819" w:author="LIN, Yufeng" w:date="2021-10-07T10:22:00Z">
              <w:rPr>
                <w:rFonts w:ascii="Times New Roman" w:hAnsi="Times New Roman" w:cs="Times New Roman"/>
                <w:sz w:val="22"/>
              </w:rPr>
            </w:rPrChange>
          </w:rPr>
          <w:t xml:space="preserve"> four continents, including 525 healthy individuals, 350 adenoma patients, and 454 CRC patients</w:t>
        </w:r>
      </w:ins>
      <w:ins w:id="820" w:author="LIN, Yufeng" w:date="2021-10-07T10:36:00Z">
        <w:r w:rsidR="00E81CE7" w:rsidRPr="00F331C9">
          <w:rPr>
            <w:rFonts w:ascii="Times New Roman" w:hAnsi="Times New Roman" w:cs="Times New Roman"/>
            <w:sz w:val="24"/>
            <w:szCs w:val="24"/>
          </w:rPr>
          <w:t>,</w:t>
        </w:r>
      </w:ins>
      <w:ins w:id="821" w:author="LIN, Yufeng" w:date="2021-09-20T19:38:00Z">
        <w:r w:rsidR="00AC6DD3" w:rsidRPr="00F331C9">
          <w:rPr>
            <w:rFonts w:ascii="Times New Roman" w:hAnsi="Times New Roman" w:cs="Times New Roman"/>
            <w:sz w:val="24"/>
            <w:szCs w:val="24"/>
            <w:rPrChange w:id="822" w:author="LIN, Yufeng" w:date="2021-10-07T10:22:00Z">
              <w:rPr>
                <w:rFonts w:ascii="Times New Roman" w:hAnsi="Times New Roman" w:cs="Times New Roman"/>
                <w:sz w:val="22"/>
              </w:rPr>
            </w:rPrChange>
          </w:rPr>
          <w:t xml:space="preserve"> were </w:t>
        </w:r>
      </w:ins>
      <w:ins w:id="823" w:author="Thomas Kwong" w:date="2021-09-22T18:24:00Z">
        <w:r w:rsidR="00EE5685" w:rsidRPr="00F331C9">
          <w:rPr>
            <w:rFonts w:ascii="Times New Roman" w:hAnsi="Times New Roman" w:cs="Times New Roman"/>
            <w:sz w:val="24"/>
            <w:szCs w:val="24"/>
            <w:rPrChange w:id="824" w:author="LIN, Yufeng" w:date="2021-10-07T10:22:00Z">
              <w:rPr>
                <w:rFonts w:ascii="Times New Roman" w:hAnsi="Times New Roman" w:cs="Times New Roman"/>
                <w:sz w:val="22"/>
              </w:rPr>
            </w:rPrChange>
          </w:rPr>
          <w:t>inclu</w:t>
        </w:r>
      </w:ins>
      <w:ins w:id="825" w:author="Thomas Kwong" w:date="2021-09-22T18:25:00Z">
        <w:r w:rsidR="00EE5685" w:rsidRPr="00F331C9">
          <w:rPr>
            <w:rFonts w:ascii="Times New Roman" w:hAnsi="Times New Roman" w:cs="Times New Roman"/>
            <w:sz w:val="24"/>
            <w:szCs w:val="24"/>
            <w:rPrChange w:id="826" w:author="LIN, Yufeng" w:date="2021-10-07T10:22:00Z">
              <w:rPr>
                <w:rFonts w:ascii="Times New Roman" w:hAnsi="Times New Roman" w:cs="Times New Roman"/>
                <w:sz w:val="22"/>
              </w:rPr>
            </w:rPrChange>
          </w:rPr>
          <w:t>ded in this analysis.</w:t>
        </w:r>
      </w:ins>
      <w:ins w:id="827" w:author="Thomas Kwong" w:date="2021-09-22T18:30:00Z">
        <w:r w:rsidR="00EE5685" w:rsidRPr="00F331C9">
          <w:rPr>
            <w:rFonts w:ascii="Times New Roman" w:hAnsi="Times New Roman" w:cs="Times New Roman"/>
            <w:sz w:val="24"/>
            <w:szCs w:val="24"/>
            <w:rPrChange w:id="828" w:author="LIN, Yufeng" w:date="2021-10-07T10:22:00Z">
              <w:rPr>
                <w:rFonts w:ascii="Times New Roman" w:hAnsi="Times New Roman" w:cs="Times New Roman"/>
                <w:sz w:val="22"/>
              </w:rPr>
            </w:rPrChange>
          </w:rPr>
          <w:t xml:space="preserve"> S</w:t>
        </w:r>
      </w:ins>
      <w:ins w:id="829" w:author="LIN, Yufeng" w:date="2021-09-20T19:38:00Z">
        <w:del w:id="830" w:author="Thomas Kwong" w:date="2021-09-22T18:25:00Z">
          <w:r w:rsidR="00AC6DD3" w:rsidRPr="00F331C9" w:rsidDel="00EE5685">
            <w:rPr>
              <w:rFonts w:ascii="Times New Roman" w:hAnsi="Times New Roman" w:cs="Times New Roman"/>
              <w:sz w:val="24"/>
              <w:szCs w:val="24"/>
              <w:rPrChange w:id="831" w:author="LIN, Yufeng" w:date="2021-10-07T10:22:00Z">
                <w:rPr>
                  <w:rFonts w:ascii="Times New Roman" w:hAnsi="Times New Roman" w:cs="Times New Roman"/>
                  <w:sz w:val="22"/>
                </w:rPr>
              </w:rPrChange>
            </w:rPr>
            <w:delText xml:space="preserve">analyzed. </w:delText>
          </w:r>
        </w:del>
      </w:ins>
      <w:ins w:id="832" w:author="LIN, Yufeng" w:date="2021-09-20T20:02:00Z">
        <w:del w:id="833" w:author="Thomas Kwong" w:date="2021-09-22T18:25:00Z">
          <w:r w:rsidR="00111E8C" w:rsidRPr="00F331C9" w:rsidDel="00EE5685">
            <w:rPr>
              <w:rFonts w:ascii="Times New Roman" w:hAnsi="Times New Roman" w:cs="Times New Roman"/>
              <w:sz w:val="24"/>
              <w:szCs w:val="24"/>
              <w:rPrChange w:id="834" w:author="LIN, Yufeng" w:date="2021-10-07T10:22:00Z">
                <w:rPr>
                  <w:rFonts w:ascii="Times New Roman" w:hAnsi="Times New Roman" w:cs="Times New Roman"/>
                  <w:sz w:val="22"/>
                </w:rPr>
              </w:rPrChange>
            </w:rPr>
            <w:delText>Fi</w:delText>
          </w:r>
        </w:del>
        <w:del w:id="835" w:author="Thomas Kwong" w:date="2021-09-22T18:26:00Z">
          <w:r w:rsidR="00111E8C" w:rsidRPr="00F331C9" w:rsidDel="00EE5685">
            <w:rPr>
              <w:rFonts w:ascii="Times New Roman" w:hAnsi="Times New Roman" w:cs="Times New Roman"/>
              <w:sz w:val="24"/>
              <w:szCs w:val="24"/>
              <w:rPrChange w:id="836" w:author="LIN, Yufeng" w:date="2021-10-07T10:22:00Z">
                <w:rPr>
                  <w:rFonts w:ascii="Times New Roman" w:hAnsi="Times New Roman" w:cs="Times New Roman"/>
                  <w:sz w:val="22"/>
                </w:rPr>
              </w:rPrChange>
            </w:rPr>
            <w:delText>rst,</w:delText>
          </w:r>
        </w:del>
        <w:del w:id="837" w:author="Thomas Kwong" w:date="2021-09-22T18:31:00Z">
          <w:r w:rsidR="00111E8C" w:rsidRPr="00F331C9" w:rsidDel="00EE5685">
            <w:rPr>
              <w:rFonts w:ascii="Times New Roman" w:hAnsi="Times New Roman" w:cs="Times New Roman"/>
              <w:sz w:val="24"/>
              <w:szCs w:val="24"/>
              <w:rPrChange w:id="838" w:author="LIN, Yufeng" w:date="2021-10-07T10:22:00Z">
                <w:rPr>
                  <w:rFonts w:ascii="Times New Roman" w:hAnsi="Times New Roman" w:cs="Times New Roman"/>
                  <w:sz w:val="22"/>
                </w:rPr>
              </w:rPrChange>
            </w:rPr>
            <w:delText xml:space="preserve"> </w:delText>
          </w:r>
        </w:del>
      </w:ins>
      <w:ins w:id="839" w:author="Thomas Kwong" w:date="2021-09-22T18:28:00Z">
        <w:r w:rsidR="00EE5685" w:rsidRPr="00F331C9">
          <w:rPr>
            <w:rFonts w:ascii="Times New Roman" w:hAnsi="Times New Roman" w:cs="Times New Roman"/>
            <w:sz w:val="24"/>
            <w:szCs w:val="24"/>
            <w:rPrChange w:id="840" w:author="LIN, Yufeng" w:date="2021-10-07T10:22:00Z">
              <w:rPr>
                <w:rFonts w:ascii="Times New Roman" w:hAnsi="Times New Roman" w:cs="Times New Roman"/>
                <w:sz w:val="22"/>
              </w:rPr>
            </w:rPrChange>
          </w:rPr>
          <w:t xml:space="preserve">pecific </w:t>
        </w:r>
      </w:ins>
      <w:ins w:id="841" w:author="Thomas Kwong" w:date="2021-09-22T18:29:00Z">
        <w:del w:id="842" w:author="LIN, Yufeng" w:date="2021-09-28T13:00:00Z">
          <w:r w:rsidR="00EE5685" w:rsidRPr="00F331C9" w:rsidDel="00E06A91">
            <w:rPr>
              <w:rFonts w:ascii="Times New Roman" w:hAnsi="Times New Roman" w:cs="Times New Roman"/>
              <w:sz w:val="24"/>
              <w:szCs w:val="24"/>
              <w:rPrChange w:id="843" w:author="LIN, Yufeng" w:date="2021-10-07T10:22:00Z">
                <w:rPr>
                  <w:rFonts w:ascii="Times New Roman" w:hAnsi="Times New Roman" w:cs="Times New Roman"/>
                  <w:sz w:val="22"/>
                </w:rPr>
              </w:rPrChange>
            </w:rPr>
            <w:delText>m</w:delText>
          </w:r>
        </w:del>
      </w:ins>
      <w:ins w:id="844" w:author="Thomas Kwong" w:date="2021-09-22T18:28:00Z">
        <w:del w:id="845" w:author="LIN, Yufeng" w:date="2021-09-28T13:00:00Z">
          <w:r w:rsidR="00EE5685" w:rsidRPr="00F331C9" w:rsidDel="00E06A91">
            <w:rPr>
              <w:rFonts w:ascii="Times New Roman" w:hAnsi="Times New Roman" w:cs="Times New Roman"/>
              <w:sz w:val="24"/>
              <w:szCs w:val="24"/>
              <w:rPrChange w:id="846" w:author="LIN, Yufeng" w:date="2021-10-07T10:22:00Z">
                <w:rPr>
                  <w:rFonts w:ascii="Times New Roman" w:hAnsi="Times New Roman" w:cs="Times New Roman"/>
                  <w:sz w:val="22"/>
                </w:rPr>
              </w:rPrChange>
            </w:rPr>
            <w:delText>icro-eukaryotic</w:delText>
          </w:r>
        </w:del>
      </w:ins>
      <w:ins w:id="847" w:author="LIN, Yufeng" w:date="2021-09-28T13:00:00Z">
        <w:r w:rsidR="00E06A91" w:rsidRPr="00F331C9">
          <w:rPr>
            <w:rFonts w:ascii="Times New Roman" w:hAnsi="Times New Roman" w:cs="Times New Roman"/>
            <w:sz w:val="24"/>
            <w:szCs w:val="24"/>
            <w:rPrChange w:id="848" w:author="LIN, Yufeng" w:date="2021-10-07T10:22:00Z">
              <w:rPr>
                <w:rFonts w:ascii="Times New Roman" w:hAnsi="Times New Roman" w:cs="Times New Roman"/>
                <w:sz w:val="22"/>
              </w:rPr>
            </w:rPrChange>
          </w:rPr>
          <w:t>fungal</w:t>
        </w:r>
      </w:ins>
      <w:ins w:id="849" w:author="Thomas Kwong" w:date="2021-09-22T18:28:00Z">
        <w:r w:rsidR="00EE5685" w:rsidRPr="00F331C9">
          <w:rPr>
            <w:rFonts w:ascii="Times New Roman" w:hAnsi="Times New Roman" w:cs="Times New Roman"/>
            <w:sz w:val="24"/>
            <w:szCs w:val="24"/>
            <w:rPrChange w:id="850" w:author="LIN, Yufeng" w:date="2021-10-07T10:22:00Z">
              <w:rPr>
                <w:rFonts w:ascii="Times New Roman" w:hAnsi="Times New Roman" w:cs="Times New Roman"/>
                <w:sz w:val="22"/>
              </w:rPr>
            </w:rPrChange>
          </w:rPr>
          <w:t xml:space="preserve"> diversity </w:t>
        </w:r>
      </w:ins>
      <w:ins w:id="851" w:author="Thomas Kwong" w:date="2021-09-22T18:29:00Z">
        <w:r w:rsidR="00EE5685" w:rsidRPr="00F331C9">
          <w:rPr>
            <w:rFonts w:ascii="Times New Roman" w:hAnsi="Times New Roman" w:cs="Times New Roman"/>
            <w:sz w:val="24"/>
            <w:szCs w:val="24"/>
            <w:rPrChange w:id="852" w:author="LIN, Yufeng" w:date="2021-10-07T10:22:00Z">
              <w:rPr>
                <w:rFonts w:ascii="Times New Roman" w:hAnsi="Times New Roman" w:cs="Times New Roman"/>
                <w:sz w:val="22"/>
              </w:rPr>
            </w:rPrChange>
          </w:rPr>
          <w:t xml:space="preserve">and </w:t>
        </w:r>
      </w:ins>
      <w:ins w:id="853" w:author="Thomas Kwong" w:date="2021-09-22T18:27:00Z">
        <w:r w:rsidR="00EE5685" w:rsidRPr="00F331C9">
          <w:rPr>
            <w:rFonts w:ascii="Times New Roman" w:hAnsi="Times New Roman" w:cs="Times New Roman"/>
            <w:sz w:val="24"/>
            <w:szCs w:val="24"/>
            <w:rPrChange w:id="854" w:author="LIN, Yufeng" w:date="2021-10-07T10:22:00Z">
              <w:rPr>
                <w:rFonts w:ascii="Times New Roman" w:hAnsi="Times New Roman" w:cs="Times New Roman"/>
                <w:sz w:val="22"/>
              </w:rPr>
            </w:rPrChange>
          </w:rPr>
          <w:t xml:space="preserve">features </w:t>
        </w:r>
      </w:ins>
      <w:ins w:id="855" w:author="Thomas Kwong" w:date="2021-09-22T18:29:00Z">
        <w:r w:rsidR="00EE5685" w:rsidRPr="00F331C9">
          <w:rPr>
            <w:rFonts w:ascii="Times New Roman" w:hAnsi="Times New Roman" w:cs="Times New Roman"/>
            <w:sz w:val="24"/>
            <w:szCs w:val="24"/>
            <w:rPrChange w:id="856" w:author="LIN, Yufeng" w:date="2021-10-07T10:22:00Z">
              <w:rPr>
                <w:rFonts w:ascii="Times New Roman" w:hAnsi="Times New Roman" w:cs="Times New Roman"/>
                <w:sz w:val="22"/>
              </w:rPr>
            </w:rPrChange>
          </w:rPr>
          <w:t>associated with different stages of CRC were identified.</w:t>
        </w:r>
      </w:ins>
      <w:ins w:id="857" w:author="LIN, Yufeng" w:date="2021-09-20T20:02:00Z">
        <w:del w:id="858" w:author="Thomas Kwong" w:date="2021-09-22T18:29:00Z">
          <w:r w:rsidR="00111E8C" w:rsidRPr="00F331C9" w:rsidDel="00EE5685">
            <w:rPr>
              <w:rFonts w:ascii="Times New Roman" w:hAnsi="Times New Roman" w:cs="Times New Roman"/>
              <w:sz w:val="24"/>
              <w:szCs w:val="24"/>
              <w:rPrChange w:id="859" w:author="LIN, Yufeng" w:date="2021-10-07T10:22:00Z">
                <w:rPr>
                  <w:rFonts w:ascii="Times New Roman" w:hAnsi="Times New Roman" w:cs="Times New Roman"/>
                  <w:sz w:val="22"/>
                </w:rPr>
              </w:rPrChange>
            </w:rPr>
            <w:delText>w</w:delText>
          </w:r>
        </w:del>
      </w:ins>
      <w:ins w:id="860" w:author="LIN, Yufeng" w:date="2021-09-20T19:49:00Z">
        <w:del w:id="861" w:author="Thomas Kwong" w:date="2021-09-22T18:30:00Z">
          <w:r w:rsidR="00F93DEB" w:rsidRPr="00F331C9" w:rsidDel="00EE5685">
            <w:rPr>
              <w:rFonts w:ascii="Times New Roman" w:hAnsi="Times New Roman" w:cs="Times New Roman"/>
              <w:sz w:val="24"/>
              <w:szCs w:val="24"/>
              <w:rPrChange w:id="862" w:author="LIN, Yufeng" w:date="2021-10-07T10:22:00Z">
                <w:rPr>
                  <w:rFonts w:ascii="Times New Roman" w:hAnsi="Times New Roman" w:cs="Times New Roman"/>
                  <w:sz w:val="22"/>
                </w:rPr>
              </w:rPrChange>
            </w:rPr>
            <w:delText xml:space="preserve">e </w:delText>
          </w:r>
        </w:del>
      </w:ins>
      <w:ins w:id="863" w:author="LIN, Yufeng" w:date="2021-09-20T19:50:00Z">
        <w:del w:id="864" w:author="Thomas Kwong" w:date="2021-09-22T18:30:00Z">
          <w:r w:rsidR="00A352F4" w:rsidRPr="00F331C9" w:rsidDel="00EE5685">
            <w:rPr>
              <w:rFonts w:ascii="Times New Roman" w:hAnsi="Times New Roman" w:cs="Times New Roman"/>
              <w:sz w:val="24"/>
              <w:szCs w:val="24"/>
              <w:rPrChange w:id="865" w:author="LIN, Yufeng" w:date="2021-10-07T10:22:00Z">
                <w:rPr>
                  <w:rFonts w:ascii="Times New Roman" w:hAnsi="Times New Roman" w:cs="Times New Roman"/>
                  <w:sz w:val="22"/>
                </w:rPr>
              </w:rPrChange>
            </w:rPr>
            <w:delText>investigate</w:delText>
          </w:r>
        </w:del>
      </w:ins>
      <w:ins w:id="866" w:author="LIN, Yufeng" w:date="2021-09-20T20:03:00Z">
        <w:del w:id="867" w:author="Thomas Kwong" w:date="2021-09-22T18:30:00Z">
          <w:r w:rsidR="00111E8C" w:rsidRPr="00F331C9" w:rsidDel="00EE5685">
            <w:rPr>
              <w:rFonts w:ascii="Times New Roman" w:hAnsi="Times New Roman" w:cs="Times New Roman"/>
              <w:sz w:val="24"/>
              <w:szCs w:val="24"/>
              <w:rPrChange w:id="868" w:author="LIN, Yufeng" w:date="2021-10-07T10:22:00Z">
                <w:rPr>
                  <w:rFonts w:ascii="Times New Roman" w:hAnsi="Times New Roman" w:cs="Times New Roman"/>
                  <w:sz w:val="22"/>
                </w:rPr>
              </w:rPrChange>
            </w:rPr>
            <w:delText>d</w:delText>
          </w:r>
        </w:del>
      </w:ins>
      <w:ins w:id="869" w:author="LIN, Yufeng" w:date="2021-09-20T19:50:00Z">
        <w:del w:id="870" w:author="Thomas Kwong" w:date="2021-09-22T18:30:00Z">
          <w:r w:rsidR="00A352F4" w:rsidRPr="00F331C9" w:rsidDel="00EE5685">
            <w:rPr>
              <w:rFonts w:ascii="Times New Roman" w:hAnsi="Times New Roman" w:cs="Times New Roman"/>
              <w:sz w:val="24"/>
              <w:szCs w:val="24"/>
              <w:rPrChange w:id="871" w:author="LIN, Yufeng" w:date="2021-10-07T10:22:00Z">
                <w:rPr>
                  <w:rFonts w:ascii="Times New Roman" w:hAnsi="Times New Roman" w:cs="Times New Roman"/>
                  <w:sz w:val="22"/>
                </w:rPr>
              </w:rPrChange>
            </w:rPr>
            <w:delText xml:space="preserve"> the </w:delText>
          </w:r>
        </w:del>
        <w:del w:id="872" w:author="Thomas Kwong" w:date="2021-09-22T18:28:00Z">
          <w:r w:rsidR="00A352F4" w:rsidRPr="00F331C9" w:rsidDel="00EE5685">
            <w:rPr>
              <w:rFonts w:ascii="Times New Roman" w:hAnsi="Times New Roman" w:cs="Times New Roman"/>
              <w:sz w:val="24"/>
              <w:szCs w:val="24"/>
              <w:rPrChange w:id="873" w:author="LIN, Yufeng" w:date="2021-10-07T10:22:00Z">
                <w:rPr>
                  <w:rFonts w:ascii="Times New Roman" w:hAnsi="Times New Roman" w:cs="Times New Roman"/>
                  <w:sz w:val="22"/>
                </w:rPr>
              </w:rPrChange>
            </w:rPr>
            <w:delText xml:space="preserve">micro-eukaryotic diversity </w:delText>
          </w:r>
        </w:del>
      </w:ins>
      <w:ins w:id="874" w:author="LIN, Yufeng" w:date="2021-09-20T19:51:00Z">
        <w:del w:id="875" w:author="Thomas Kwong" w:date="2021-09-22T18:30:00Z">
          <w:r w:rsidR="00A352F4" w:rsidRPr="00F331C9" w:rsidDel="00EE5685">
            <w:rPr>
              <w:rFonts w:ascii="Times New Roman" w:hAnsi="Times New Roman" w:cs="Times New Roman"/>
              <w:sz w:val="24"/>
              <w:szCs w:val="24"/>
              <w:rPrChange w:id="876" w:author="LIN, Yufeng" w:date="2021-10-07T10:22:00Z">
                <w:rPr>
                  <w:rFonts w:ascii="Times New Roman" w:hAnsi="Times New Roman" w:cs="Times New Roman"/>
                  <w:sz w:val="22"/>
                </w:rPr>
              </w:rPrChange>
            </w:rPr>
            <w:delText xml:space="preserve">in </w:delText>
          </w:r>
        </w:del>
      </w:ins>
      <w:ins w:id="877" w:author="LIN, Yufeng" w:date="2021-09-20T20:03:00Z">
        <w:del w:id="878" w:author="Thomas Kwong" w:date="2021-09-22T18:30:00Z">
          <w:r w:rsidR="00111E8C" w:rsidRPr="00F331C9" w:rsidDel="00EE5685">
            <w:rPr>
              <w:rFonts w:ascii="Times New Roman" w:hAnsi="Times New Roman" w:cs="Times New Roman"/>
              <w:sz w:val="24"/>
              <w:szCs w:val="24"/>
              <w:rPrChange w:id="879" w:author="LIN, Yufeng" w:date="2021-10-07T10:22:00Z">
                <w:rPr>
                  <w:rFonts w:ascii="Times New Roman" w:hAnsi="Times New Roman" w:cs="Times New Roman"/>
                  <w:sz w:val="22"/>
                </w:rPr>
              </w:rPrChange>
            </w:rPr>
            <w:delText>different stages</w:delText>
          </w:r>
        </w:del>
      </w:ins>
      <w:ins w:id="880" w:author="LIN, Yufeng" w:date="2021-09-20T19:51:00Z">
        <w:del w:id="881" w:author="Thomas Kwong" w:date="2021-09-22T18:30:00Z">
          <w:r w:rsidR="00A352F4" w:rsidRPr="00F331C9" w:rsidDel="00EE5685">
            <w:rPr>
              <w:rFonts w:ascii="Times New Roman" w:hAnsi="Times New Roman" w:cs="Times New Roman"/>
              <w:sz w:val="24"/>
              <w:szCs w:val="24"/>
              <w:rPrChange w:id="882" w:author="LIN, Yufeng" w:date="2021-10-07T10:22:00Z">
                <w:rPr>
                  <w:rFonts w:ascii="Times New Roman" w:hAnsi="Times New Roman" w:cs="Times New Roman"/>
                  <w:sz w:val="22"/>
                </w:rPr>
              </w:rPrChange>
            </w:rPr>
            <w:delText xml:space="preserve"> and </w:delText>
          </w:r>
        </w:del>
      </w:ins>
      <w:ins w:id="883" w:author="LIN, Yufeng" w:date="2021-09-20T20:03:00Z">
        <w:del w:id="884" w:author="Thomas Kwong" w:date="2021-09-22T18:30:00Z">
          <w:r w:rsidR="00111E8C" w:rsidRPr="00F331C9" w:rsidDel="00EE5685">
            <w:rPr>
              <w:rFonts w:ascii="Times New Roman" w:hAnsi="Times New Roman" w:cs="Times New Roman"/>
              <w:sz w:val="24"/>
              <w:szCs w:val="24"/>
              <w:rPrChange w:id="885" w:author="LIN, Yufeng" w:date="2021-10-07T10:22:00Z">
                <w:rPr>
                  <w:rFonts w:ascii="Times New Roman" w:hAnsi="Times New Roman" w:cs="Times New Roman"/>
                  <w:sz w:val="22"/>
                </w:rPr>
              </w:rPrChange>
            </w:rPr>
            <w:delText>identified</w:delText>
          </w:r>
        </w:del>
      </w:ins>
      <w:ins w:id="886" w:author="LIN, Yufeng" w:date="2021-09-20T19:51:00Z">
        <w:del w:id="887" w:author="Thomas Kwong" w:date="2021-09-22T18:32:00Z">
          <w:r w:rsidR="00A352F4" w:rsidRPr="00F331C9" w:rsidDel="00ED3D78">
            <w:rPr>
              <w:rFonts w:ascii="Times New Roman" w:hAnsi="Times New Roman" w:cs="Times New Roman"/>
              <w:sz w:val="24"/>
              <w:szCs w:val="24"/>
              <w:rPrChange w:id="888" w:author="LIN, Yufeng" w:date="2021-10-07T10:22:00Z">
                <w:rPr>
                  <w:rFonts w:ascii="Times New Roman" w:hAnsi="Times New Roman" w:cs="Times New Roman"/>
                  <w:sz w:val="22"/>
                </w:rPr>
              </w:rPrChange>
            </w:rPr>
            <w:delText xml:space="preserve"> the</w:delText>
          </w:r>
        </w:del>
        <w:del w:id="889" w:author="Thomas Kwong" w:date="2021-09-22T18:27:00Z">
          <w:r w:rsidR="00A352F4" w:rsidRPr="00F331C9" w:rsidDel="00EE5685">
            <w:rPr>
              <w:rFonts w:ascii="Times New Roman" w:hAnsi="Times New Roman" w:cs="Times New Roman"/>
              <w:sz w:val="24"/>
              <w:szCs w:val="24"/>
              <w:rPrChange w:id="890" w:author="LIN, Yufeng" w:date="2021-10-07T10:22:00Z">
                <w:rPr>
                  <w:rFonts w:ascii="Times New Roman" w:hAnsi="Times New Roman" w:cs="Times New Roman"/>
                  <w:sz w:val="22"/>
                </w:rPr>
              </w:rPrChange>
            </w:rPr>
            <w:delText xml:space="preserve"> </w:delText>
          </w:r>
        </w:del>
      </w:ins>
      <w:ins w:id="891" w:author="LIN, Yufeng" w:date="2021-09-20T19:52:00Z">
        <w:del w:id="892" w:author="Thomas Kwong" w:date="2021-09-22T18:27:00Z">
          <w:r w:rsidR="00A352F4" w:rsidRPr="00F331C9" w:rsidDel="00EE5685">
            <w:rPr>
              <w:rFonts w:ascii="Times New Roman" w:hAnsi="Times New Roman" w:cs="Times New Roman"/>
              <w:sz w:val="24"/>
              <w:szCs w:val="24"/>
              <w:rPrChange w:id="893" w:author="LIN, Yufeng" w:date="2021-10-07T10:22:00Z">
                <w:rPr>
                  <w:rFonts w:ascii="Times New Roman" w:hAnsi="Times New Roman" w:cs="Times New Roman"/>
                  <w:sz w:val="22"/>
                </w:rPr>
              </w:rPrChange>
            </w:rPr>
            <w:delText>significant features</w:delText>
          </w:r>
        </w:del>
        <w:del w:id="894" w:author="Thomas Kwong" w:date="2021-09-22T18:32:00Z">
          <w:r w:rsidR="00A352F4" w:rsidRPr="00F331C9" w:rsidDel="00ED3D78">
            <w:rPr>
              <w:rFonts w:ascii="Times New Roman" w:hAnsi="Times New Roman" w:cs="Times New Roman"/>
              <w:sz w:val="24"/>
              <w:szCs w:val="24"/>
              <w:rPrChange w:id="895" w:author="LIN, Yufeng" w:date="2021-10-07T10:22:00Z">
                <w:rPr>
                  <w:rFonts w:ascii="Times New Roman" w:hAnsi="Times New Roman" w:cs="Times New Roman"/>
                  <w:sz w:val="22"/>
                </w:rPr>
              </w:rPrChange>
            </w:rPr>
            <w:delText xml:space="preserve">. </w:delText>
          </w:r>
        </w:del>
      </w:ins>
      <w:ins w:id="896" w:author="LIN, Yufeng" w:date="2021-09-20T20:04:00Z">
        <w:del w:id="897" w:author="Thomas Kwong" w:date="2021-09-22T18:32:00Z">
          <w:r w:rsidR="00111E8C" w:rsidRPr="00F331C9" w:rsidDel="00ED3D78">
            <w:rPr>
              <w:rFonts w:ascii="Times New Roman" w:hAnsi="Times New Roman" w:cs="Times New Roman"/>
              <w:sz w:val="24"/>
              <w:szCs w:val="24"/>
              <w:rPrChange w:id="898" w:author="LIN, Yufeng" w:date="2021-10-07T10:22:00Z">
                <w:rPr>
                  <w:rFonts w:ascii="Times New Roman" w:hAnsi="Times New Roman" w:cs="Times New Roman"/>
                  <w:sz w:val="22"/>
                </w:rPr>
              </w:rPrChange>
            </w:rPr>
            <w:delText>Second,</w:delText>
          </w:r>
        </w:del>
      </w:ins>
      <w:ins w:id="899" w:author="LIN, Yufeng" w:date="2021-09-20T20:12:00Z">
        <w:r w:rsidR="00C93399" w:rsidRPr="00F331C9">
          <w:rPr>
            <w:rFonts w:ascii="Times New Roman" w:hAnsi="Times New Roman" w:cs="Times New Roman"/>
            <w:sz w:val="24"/>
            <w:szCs w:val="24"/>
            <w:rPrChange w:id="900" w:author="LIN, Yufeng" w:date="2021-10-07T10:22:00Z">
              <w:rPr>
                <w:rFonts w:ascii="Times New Roman" w:hAnsi="Times New Roman" w:cs="Times New Roman"/>
                <w:sz w:val="22"/>
              </w:rPr>
            </w:rPrChange>
          </w:rPr>
          <w:t xml:space="preserve"> </w:t>
        </w:r>
      </w:ins>
      <w:ins w:id="901" w:author="Thomas Kwong" w:date="2021-09-22T18:32:00Z">
        <w:r w:rsidR="00ED3D78" w:rsidRPr="00F331C9">
          <w:rPr>
            <w:rFonts w:ascii="Times New Roman" w:hAnsi="Times New Roman" w:cs="Times New Roman"/>
            <w:sz w:val="24"/>
            <w:szCs w:val="24"/>
            <w:rPrChange w:id="902" w:author="LIN, Yufeng" w:date="2021-10-07T10:22:00Z">
              <w:rPr>
                <w:rFonts w:ascii="Times New Roman" w:hAnsi="Times New Roman" w:cs="Times New Roman"/>
                <w:sz w:val="22"/>
              </w:rPr>
            </w:rPrChange>
          </w:rPr>
          <w:t xml:space="preserve">We also </w:t>
        </w:r>
      </w:ins>
      <w:ins w:id="903" w:author="LIN, Yufeng" w:date="2021-09-21T09:50:00Z">
        <w:del w:id="904" w:author="Thomas Kwong" w:date="2021-09-22T18:32:00Z">
          <w:r w:rsidR="008125F9" w:rsidRPr="00F331C9" w:rsidDel="00ED3D78">
            <w:rPr>
              <w:rFonts w:ascii="Times New Roman" w:hAnsi="Times New Roman" w:cs="Times New Roman"/>
              <w:sz w:val="24"/>
              <w:szCs w:val="24"/>
              <w:rPrChange w:id="905" w:author="LIN, Yufeng" w:date="2021-10-07T10:22:00Z">
                <w:rPr>
                  <w:rFonts w:ascii="Times New Roman" w:hAnsi="Times New Roman" w:cs="Times New Roman"/>
                  <w:sz w:val="22"/>
                </w:rPr>
              </w:rPrChange>
            </w:rPr>
            <w:delText xml:space="preserve">we </w:delText>
          </w:r>
        </w:del>
      </w:ins>
      <w:ins w:id="906" w:author="LIN, Yufeng" w:date="2021-09-21T09:49:00Z">
        <w:r w:rsidR="008125F9" w:rsidRPr="00F331C9">
          <w:rPr>
            <w:rFonts w:ascii="Times New Roman" w:hAnsi="Times New Roman" w:cs="Times New Roman"/>
            <w:sz w:val="24"/>
            <w:szCs w:val="24"/>
            <w:rPrChange w:id="907" w:author="LIN, Yufeng" w:date="2021-10-07T10:22:00Z">
              <w:rPr>
                <w:rFonts w:ascii="Times New Roman" w:hAnsi="Times New Roman" w:cs="Times New Roman"/>
                <w:sz w:val="22"/>
              </w:rPr>
            </w:rPrChange>
          </w:rPr>
          <w:t>explo</w:t>
        </w:r>
      </w:ins>
      <w:ins w:id="908" w:author="LIN, Yufeng" w:date="2021-09-21T09:50:00Z">
        <w:r w:rsidR="008125F9" w:rsidRPr="00F331C9">
          <w:rPr>
            <w:rFonts w:ascii="Times New Roman" w:hAnsi="Times New Roman" w:cs="Times New Roman"/>
            <w:sz w:val="24"/>
            <w:szCs w:val="24"/>
            <w:rPrChange w:id="909" w:author="LIN, Yufeng" w:date="2021-10-07T10:22:00Z">
              <w:rPr>
                <w:rFonts w:ascii="Times New Roman" w:hAnsi="Times New Roman" w:cs="Times New Roman"/>
                <w:sz w:val="22"/>
              </w:rPr>
            </w:rPrChange>
          </w:rPr>
          <w:t>r</w:t>
        </w:r>
      </w:ins>
      <w:ins w:id="910" w:author="LIN, Yufeng" w:date="2021-09-21T09:49:00Z">
        <w:r w:rsidR="008125F9" w:rsidRPr="00F331C9">
          <w:rPr>
            <w:rFonts w:ascii="Times New Roman" w:hAnsi="Times New Roman" w:cs="Times New Roman"/>
            <w:sz w:val="24"/>
            <w:szCs w:val="24"/>
            <w:rPrChange w:id="911" w:author="LIN, Yufeng" w:date="2021-10-07T10:22:00Z">
              <w:rPr>
                <w:rFonts w:ascii="Times New Roman" w:hAnsi="Times New Roman" w:cs="Times New Roman"/>
                <w:sz w:val="22"/>
              </w:rPr>
            </w:rPrChange>
          </w:rPr>
          <w:t>ed</w:t>
        </w:r>
      </w:ins>
      <w:ins w:id="912" w:author="LIN, Yufeng" w:date="2021-09-20T20:04:00Z">
        <w:r w:rsidR="00111E8C" w:rsidRPr="00F331C9">
          <w:rPr>
            <w:rFonts w:ascii="Times New Roman" w:hAnsi="Times New Roman" w:cs="Times New Roman"/>
            <w:sz w:val="24"/>
            <w:szCs w:val="24"/>
            <w:rPrChange w:id="913" w:author="LIN, Yufeng" w:date="2021-10-07T10:22:00Z">
              <w:rPr>
                <w:rFonts w:ascii="Times New Roman" w:hAnsi="Times New Roman" w:cs="Times New Roman"/>
                <w:sz w:val="22"/>
              </w:rPr>
            </w:rPrChange>
          </w:rPr>
          <w:t xml:space="preserve"> </w:t>
        </w:r>
      </w:ins>
      <w:ins w:id="914" w:author="Thomas Kwong" w:date="2021-09-22T18:32:00Z">
        <w:r w:rsidR="00ED3D78" w:rsidRPr="00F331C9">
          <w:rPr>
            <w:rFonts w:ascii="Times New Roman" w:hAnsi="Times New Roman" w:cs="Times New Roman"/>
            <w:sz w:val="24"/>
            <w:szCs w:val="24"/>
            <w:rPrChange w:id="915" w:author="LIN, Yufeng" w:date="2021-10-07T10:22:00Z">
              <w:rPr>
                <w:rFonts w:ascii="Times New Roman" w:hAnsi="Times New Roman" w:cs="Times New Roman"/>
                <w:sz w:val="22"/>
              </w:rPr>
            </w:rPrChange>
          </w:rPr>
          <w:t xml:space="preserve">the </w:t>
        </w:r>
      </w:ins>
      <w:ins w:id="916" w:author="LIN, Yufeng" w:date="2021-09-20T20:06:00Z">
        <w:r w:rsidR="00111E8C" w:rsidRPr="00F331C9">
          <w:rPr>
            <w:rFonts w:ascii="Times New Roman" w:hAnsi="Times New Roman" w:cs="Times New Roman"/>
            <w:sz w:val="24"/>
            <w:szCs w:val="24"/>
            <w:rPrChange w:id="917" w:author="LIN, Yufeng" w:date="2021-10-07T10:22:00Z">
              <w:rPr>
                <w:rFonts w:ascii="Times New Roman" w:hAnsi="Times New Roman" w:cs="Times New Roman"/>
                <w:sz w:val="22"/>
              </w:rPr>
            </w:rPrChange>
          </w:rPr>
          <w:t>intra-</w:t>
        </w:r>
      </w:ins>
      <w:ins w:id="918" w:author="LIN, Yufeng" w:date="2021-09-28T13:06:00Z">
        <w:r w:rsidR="004314C2" w:rsidRPr="00F331C9">
          <w:rPr>
            <w:rFonts w:ascii="Times New Roman" w:hAnsi="Times New Roman" w:cs="Times New Roman"/>
            <w:sz w:val="24"/>
            <w:szCs w:val="24"/>
            <w:rPrChange w:id="919" w:author="LIN, Yufeng" w:date="2021-10-07T10:22:00Z">
              <w:rPr>
                <w:rFonts w:ascii="Times New Roman" w:hAnsi="Times New Roman" w:cs="Times New Roman"/>
                <w:sz w:val="22"/>
              </w:rPr>
            </w:rPrChange>
          </w:rPr>
          <w:t>fungi</w:t>
        </w:r>
      </w:ins>
      <w:ins w:id="920" w:author="LIN, Yufeng" w:date="2021-09-20T20:06:00Z">
        <w:r w:rsidR="00111E8C" w:rsidRPr="00F331C9">
          <w:rPr>
            <w:rFonts w:ascii="Times New Roman" w:hAnsi="Times New Roman" w:cs="Times New Roman"/>
            <w:sz w:val="24"/>
            <w:szCs w:val="24"/>
            <w:rPrChange w:id="921" w:author="LIN, Yufeng" w:date="2021-10-07T10:22:00Z">
              <w:rPr>
                <w:rFonts w:ascii="Times New Roman" w:hAnsi="Times New Roman" w:cs="Times New Roman"/>
                <w:sz w:val="22"/>
              </w:rPr>
            </w:rPrChange>
          </w:rPr>
          <w:t xml:space="preserve"> </w:t>
        </w:r>
      </w:ins>
      <w:ins w:id="922" w:author="LIN, Yufeng" w:date="2021-09-20T20:07:00Z">
        <w:r w:rsidR="00111E8C" w:rsidRPr="00F331C9">
          <w:rPr>
            <w:rFonts w:ascii="Times New Roman" w:hAnsi="Times New Roman" w:cs="Times New Roman"/>
            <w:sz w:val="24"/>
            <w:szCs w:val="24"/>
            <w:rPrChange w:id="923" w:author="LIN, Yufeng" w:date="2021-10-07T10:22:00Z">
              <w:rPr>
                <w:rFonts w:ascii="Times New Roman" w:hAnsi="Times New Roman" w:cs="Times New Roman"/>
                <w:sz w:val="22"/>
              </w:rPr>
            </w:rPrChange>
          </w:rPr>
          <w:t xml:space="preserve">and </w:t>
        </w:r>
      </w:ins>
      <w:ins w:id="924" w:author="LIN, Yufeng" w:date="2021-09-28T13:06:00Z">
        <w:r w:rsidR="004314C2" w:rsidRPr="00F331C9">
          <w:rPr>
            <w:rFonts w:ascii="Times New Roman" w:hAnsi="Times New Roman" w:cs="Times New Roman"/>
            <w:sz w:val="24"/>
            <w:szCs w:val="24"/>
            <w:rPrChange w:id="925" w:author="LIN, Yufeng" w:date="2021-10-07T10:22:00Z">
              <w:rPr>
                <w:rFonts w:ascii="Times New Roman" w:hAnsi="Times New Roman" w:cs="Times New Roman"/>
                <w:sz w:val="22"/>
              </w:rPr>
            </w:rPrChange>
          </w:rPr>
          <w:t>fungi</w:t>
        </w:r>
      </w:ins>
      <w:ins w:id="926" w:author="LIN, Yufeng" w:date="2021-09-20T20:07:00Z">
        <w:r w:rsidR="00111E8C" w:rsidRPr="00F331C9">
          <w:rPr>
            <w:rFonts w:ascii="Times New Roman" w:hAnsi="Times New Roman" w:cs="Times New Roman"/>
            <w:sz w:val="24"/>
            <w:szCs w:val="24"/>
            <w:rPrChange w:id="927" w:author="LIN, Yufeng" w:date="2021-10-07T10:22:00Z">
              <w:rPr>
                <w:rFonts w:ascii="Times New Roman" w:hAnsi="Times New Roman" w:cs="Times New Roman"/>
                <w:sz w:val="22"/>
              </w:rPr>
            </w:rPrChange>
          </w:rPr>
          <w:t xml:space="preserve">-bacteria </w:t>
        </w:r>
      </w:ins>
      <w:ins w:id="928" w:author="LIN, Yufeng" w:date="2021-09-20T20:06:00Z">
        <w:r w:rsidR="00111E8C" w:rsidRPr="00F331C9">
          <w:rPr>
            <w:rFonts w:ascii="Times New Roman" w:hAnsi="Times New Roman" w:cs="Times New Roman"/>
            <w:sz w:val="24"/>
            <w:szCs w:val="24"/>
            <w:rPrChange w:id="929" w:author="LIN, Yufeng" w:date="2021-10-07T10:22:00Z">
              <w:rPr>
                <w:rFonts w:ascii="Times New Roman" w:hAnsi="Times New Roman" w:cs="Times New Roman"/>
                <w:sz w:val="22"/>
              </w:rPr>
            </w:rPrChange>
          </w:rPr>
          <w:t xml:space="preserve">co-occurrence patterns </w:t>
        </w:r>
      </w:ins>
      <w:ins w:id="930" w:author="LIN, Yufeng" w:date="2021-09-20T20:07:00Z">
        <w:r w:rsidR="00111E8C" w:rsidRPr="00F331C9">
          <w:rPr>
            <w:rFonts w:ascii="Times New Roman" w:hAnsi="Times New Roman" w:cs="Times New Roman"/>
            <w:sz w:val="24"/>
            <w:szCs w:val="24"/>
            <w:rPrChange w:id="931" w:author="LIN, Yufeng" w:date="2021-10-07T10:22:00Z">
              <w:rPr>
                <w:rFonts w:ascii="Times New Roman" w:hAnsi="Times New Roman" w:cs="Times New Roman"/>
                <w:sz w:val="22"/>
              </w:rPr>
            </w:rPrChange>
          </w:rPr>
          <w:t>in CRC</w:t>
        </w:r>
        <w:del w:id="932" w:author="Thomas Kwong" w:date="2021-09-22T18:33:00Z">
          <w:r w:rsidR="00111E8C" w:rsidRPr="00F331C9" w:rsidDel="00ED3D78">
            <w:rPr>
              <w:rFonts w:ascii="Times New Roman" w:hAnsi="Times New Roman" w:cs="Times New Roman"/>
              <w:sz w:val="24"/>
              <w:szCs w:val="24"/>
              <w:rPrChange w:id="933" w:author="LIN, Yufeng" w:date="2021-10-07T10:22:00Z">
                <w:rPr>
                  <w:rFonts w:ascii="Times New Roman" w:hAnsi="Times New Roman" w:cs="Times New Roman"/>
                  <w:sz w:val="22"/>
                </w:rPr>
              </w:rPrChange>
            </w:rPr>
            <w:delText>. Moreover, we</w:delText>
          </w:r>
        </w:del>
      </w:ins>
      <w:ins w:id="934" w:author="Thomas Kwong" w:date="2021-09-22T18:33:00Z">
        <w:r w:rsidR="00ED3D78" w:rsidRPr="00F331C9">
          <w:rPr>
            <w:rFonts w:ascii="Times New Roman" w:hAnsi="Times New Roman" w:cs="Times New Roman"/>
            <w:sz w:val="24"/>
            <w:szCs w:val="24"/>
            <w:rPrChange w:id="935" w:author="LIN, Yufeng" w:date="2021-10-07T10:22:00Z">
              <w:rPr>
                <w:rFonts w:ascii="Times New Roman" w:hAnsi="Times New Roman" w:cs="Times New Roman"/>
                <w:sz w:val="22"/>
              </w:rPr>
            </w:rPrChange>
          </w:rPr>
          <w:t xml:space="preserve"> and </w:t>
        </w:r>
      </w:ins>
      <w:ins w:id="936" w:author="LIN, Yufeng" w:date="2021-09-20T20:07:00Z">
        <w:del w:id="937" w:author="Thomas Kwong" w:date="2021-09-22T18:33:00Z">
          <w:r w:rsidR="00111E8C" w:rsidRPr="00F331C9" w:rsidDel="00ED3D78">
            <w:rPr>
              <w:rFonts w:ascii="Times New Roman" w:hAnsi="Times New Roman" w:cs="Times New Roman"/>
              <w:sz w:val="24"/>
              <w:szCs w:val="24"/>
              <w:rPrChange w:id="938" w:author="LIN, Yufeng" w:date="2021-10-07T10:22:00Z">
                <w:rPr>
                  <w:rFonts w:ascii="Times New Roman" w:hAnsi="Times New Roman" w:cs="Times New Roman"/>
                  <w:sz w:val="22"/>
                </w:rPr>
              </w:rPrChange>
            </w:rPr>
            <w:delText xml:space="preserve"> </w:delText>
          </w:r>
        </w:del>
        <w:r w:rsidR="00111E8C" w:rsidRPr="00F331C9">
          <w:rPr>
            <w:rFonts w:ascii="Times New Roman" w:hAnsi="Times New Roman" w:cs="Times New Roman"/>
            <w:sz w:val="24"/>
            <w:szCs w:val="24"/>
            <w:rPrChange w:id="939" w:author="LIN, Yufeng" w:date="2021-10-07T10:22:00Z">
              <w:rPr>
                <w:rFonts w:ascii="Times New Roman" w:hAnsi="Times New Roman" w:cs="Times New Roman"/>
                <w:sz w:val="22"/>
              </w:rPr>
            </w:rPrChange>
          </w:rPr>
          <w:t xml:space="preserve">compared </w:t>
        </w:r>
      </w:ins>
      <w:ins w:id="940" w:author="LIN, Yufeng" w:date="2021-10-07T10:36:00Z">
        <w:r w:rsidR="00E81CE7" w:rsidRPr="00F331C9">
          <w:rPr>
            <w:rFonts w:ascii="Times New Roman" w:hAnsi="Times New Roman" w:cs="Times New Roman"/>
            <w:sz w:val="24"/>
            <w:szCs w:val="24"/>
          </w:rPr>
          <w:t>CRC correlations, adenoma,</w:t>
        </w:r>
      </w:ins>
      <w:ins w:id="941" w:author="LIN, Yufeng" w:date="2021-09-20T20:08:00Z">
        <w:r w:rsidR="00111E8C" w:rsidRPr="00F331C9">
          <w:rPr>
            <w:rFonts w:ascii="Times New Roman" w:hAnsi="Times New Roman" w:cs="Times New Roman"/>
            <w:sz w:val="24"/>
            <w:szCs w:val="24"/>
            <w:rPrChange w:id="942" w:author="LIN, Yufeng" w:date="2021-10-07T10:22:00Z">
              <w:rPr>
                <w:rFonts w:ascii="Times New Roman" w:hAnsi="Times New Roman" w:cs="Times New Roman"/>
                <w:sz w:val="22"/>
              </w:rPr>
            </w:rPrChange>
          </w:rPr>
          <w:t xml:space="preserve"> and healthy control</w:t>
        </w:r>
      </w:ins>
      <w:ins w:id="943" w:author="LIN, Yufeng" w:date="2021-09-20T20:07:00Z">
        <w:r w:rsidR="00111E8C" w:rsidRPr="00F331C9">
          <w:rPr>
            <w:rFonts w:ascii="Times New Roman" w:hAnsi="Times New Roman" w:cs="Times New Roman"/>
            <w:sz w:val="24"/>
            <w:szCs w:val="24"/>
            <w:rPrChange w:id="944" w:author="LIN, Yufeng" w:date="2021-10-07T10:22:00Z">
              <w:rPr>
                <w:rFonts w:ascii="Times New Roman" w:hAnsi="Times New Roman" w:cs="Times New Roman"/>
                <w:sz w:val="22"/>
              </w:rPr>
            </w:rPrChange>
          </w:rPr>
          <w:t xml:space="preserve">. </w:t>
        </w:r>
      </w:ins>
      <w:ins w:id="945" w:author="LIN, Yufeng" w:date="2021-09-21T09:51:00Z">
        <w:del w:id="946" w:author="Thomas Kwong" w:date="2021-09-22T18:33:00Z">
          <w:r w:rsidR="008125F9" w:rsidRPr="00F331C9" w:rsidDel="00ED3D78">
            <w:rPr>
              <w:rFonts w:ascii="Times New Roman" w:hAnsi="Times New Roman" w:cs="Times New Roman"/>
              <w:sz w:val="24"/>
              <w:szCs w:val="24"/>
              <w:rPrChange w:id="947" w:author="LIN, Yufeng" w:date="2021-10-07T10:22:00Z">
                <w:rPr>
                  <w:rFonts w:ascii="Times New Roman" w:hAnsi="Times New Roman" w:cs="Times New Roman"/>
                  <w:sz w:val="22"/>
                </w:rPr>
              </w:rPrChange>
            </w:rPr>
            <w:delText>Third, the selected candidates would be validated with the in vitro experiments and evidenced their functions.</w:delText>
          </w:r>
        </w:del>
      </w:ins>
      <w:commentRangeStart w:id="948"/>
      <w:commentRangeEnd w:id="948"/>
      <w:r w:rsidR="00ED3D78" w:rsidRPr="00F331C9">
        <w:rPr>
          <w:rStyle w:val="CommentReference"/>
          <w:rFonts w:ascii="Times New Roman" w:hAnsi="Times New Roman" w:cs="Times New Roman"/>
          <w:sz w:val="24"/>
          <w:szCs w:val="24"/>
          <w:rPrChange w:id="949" w:author="LIN, Yufeng" w:date="2021-10-07T10:22:00Z">
            <w:rPr>
              <w:rStyle w:val="CommentReference"/>
            </w:rPr>
          </w:rPrChange>
        </w:rPr>
        <w:commentReference w:id="948"/>
      </w:r>
    </w:p>
    <w:p w14:paraId="1F38FEF4" w14:textId="77777777" w:rsidR="00531B71" w:rsidRPr="00F331C9" w:rsidRDefault="00531B71" w:rsidP="00F331C9">
      <w:pPr>
        <w:pStyle w:val="title10831"/>
        <w:spacing w:line="480" w:lineRule="auto"/>
        <w:rPr>
          <w:ins w:id="950" w:author="Thomas Kwong" w:date="2021-09-22T22:12:00Z"/>
          <w:rFonts w:ascii="Times New Roman" w:hAnsi="Times New Roman" w:cs="Times New Roman"/>
          <w:sz w:val="24"/>
          <w:szCs w:val="24"/>
          <w:rPrChange w:id="951" w:author="LIN, Yufeng" w:date="2021-10-07T10:22:00Z">
            <w:rPr>
              <w:ins w:id="952" w:author="Thomas Kwong" w:date="2021-09-22T22:12:00Z"/>
            </w:rPr>
          </w:rPrChange>
        </w:rPr>
      </w:pPr>
      <w:ins w:id="953" w:author="Thomas Kwong" w:date="2021-09-22T22:12:00Z">
        <w:r w:rsidRPr="00F331C9">
          <w:rPr>
            <w:rFonts w:ascii="Times New Roman" w:hAnsi="Times New Roman" w:cs="Times New Roman"/>
            <w:sz w:val="24"/>
            <w:szCs w:val="24"/>
            <w:rPrChange w:id="954" w:author="LIN, Yufeng" w:date="2021-10-07T10:22:00Z">
              <w:rPr/>
            </w:rPrChange>
          </w:rPr>
          <w:br w:type="page"/>
        </w:r>
      </w:ins>
    </w:p>
    <w:p w14:paraId="7203D9A4" w14:textId="3C5836BF" w:rsidR="00531B71" w:rsidRPr="00F331C9" w:rsidRDefault="00531B71">
      <w:pPr>
        <w:pStyle w:val="title10831"/>
        <w:spacing w:line="480" w:lineRule="auto"/>
        <w:jc w:val="left"/>
        <w:rPr>
          <w:ins w:id="955" w:author="Thomas Kwong" w:date="2021-09-22T22:12:00Z"/>
          <w:rFonts w:ascii="Times New Roman" w:hAnsi="Times New Roman" w:cs="Times New Roman"/>
          <w:sz w:val="24"/>
          <w:szCs w:val="24"/>
          <w:rPrChange w:id="956" w:author="LIN, Yufeng" w:date="2021-10-07T10:22:00Z">
            <w:rPr>
              <w:ins w:id="957" w:author="Thomas Kwong" w:date="2021-09-22T22:12:00Z"/>
            </w:rPr>
          </w:rPrChange>
        </w:rPr>
        <w:pPrChange w:id="958" w:author="LIN, Yufeng" w:date="2021-10-07T10:20:00Z">
          <w:pPr>
            <w:pStyle w:val="title10831"/>
          </w:pPr>
        </w:pPrChange>
      </w:pPr>
      <w:ins w:id="959" w:author="Thomas Kwong" w:date="2021-09-22T22:12:00Z">
        <w:r w:rsidRPr="00F331C9">
          <w:rPr>
            <w:rFonts w:ascii="Times New Roman" w:hAnsi="Times New Roman" w:cs="Times New Roman"/>
            <w:sz w:val="24"/>
            <w:szCs w:val="24"/>
            <w:rPrChange w:id="960" w:author="LIN, Yufeng" w:date="2021-10-07T10:22:00Z">
              <w:rPr/>
            </w:rPrChange>
          </w:rPr>
          <w:lastRenderedPageBreak/>
          <w:t>Methodology</w:t>
        </w:r>
      </w:ins>
    </w:p>
    <w:p w14:paraId="18C16E7A" w14:textId="77777777" w:rsidR="00531B71" w:rsidRPr="00F331C9" w:rsidRDefault="00531B71" w:rsidP="00F331C9">
      <w:pPr>
        <w:pStyle w:val="title20825"/>
        <w:spacing w:line="480" w:lineRule="auto"/>
        <w:rPr>
          <w:ins w:id="961" w:author="Thomas Kwong" w:date="2021-09-22T22:12:00Z"/>
          <w:rFonts w:ascii="Times New Roman" w:hAnsi="Times New Roman" w:cs="Times New Roman"/>
          <w:szCs w:val="24"/>
          <w:rPrChange w:id="962" w:author="LIN, Yufeng" w:date="2021-10-07T10:22:00Z">
            <w:rPr>
              <w:ins w:id="963" w:author="Thomas Kwong" w:date="2021-09-22T22:12:00Z"/>
            </w:rPr>
          </w:rPrChange>
        </w:rPr>
      </w:pPr>
      <w:ins w:id="964" w:author="Thomas Kwong" w:date="2021-09-22T22:12:00Z">
        <w:r w:rsidRPr="00F331C9">
          <w:rPr>
            <w:rFonts w:ascii="Times New Roman" w:hAnsi="Times New Roman" w:cs="Times New Roman"/>
            <w:szCs w:val="24"/>
            <w:rPrChange w:id="965" w:author="LIN, Yufeng" w:date="2021-10-07T10:22:00Z">
              <w:rPr/>
            </w:rPrChange>
          </w:rPr>
          <w:t>Study inclusion and data attainment</w:t>
        </w:r>
      </w:ins>
    </w:p>
    <w:p w14:paraId="4FB80893" w14:textId="7493D0A1" w:rsidR="00531B71" w:rsidRPr="00F331C9" w:rsidRDefault="00531B71" w:rsidP="00F331C9">
      <w:pPr>
        <w:spacing w:line="480" w:lineRule="auto"/>
        <w:rPr>
          <w:ins w:id="966" w:author="Thomas Kwong" w:date="2021-09-22T22:12:00Z"/>
          <w:rFonts w:ascii="Times New Roman" w:hAnsi="Times New Roman" w:cs="Times New Roman"/>
          <w:sz w:val="24"/>
          <w:szCs w:val="24"/>
          <w:rPrChange w:id="967" w:author="LIN, Yufeng" w:date="2021-10-07T10:22:00Z">
            <w:rPr>
              <w:ins w:id="968" w:author="Thomas Kwong" w:date="2021-09-22T22:12:00Z"/>
              <w:rFonts w:ascii="Times New Roman" w:hAnsi="Times New Roman" w:cs="Times New Roman"/>
              <w:sz w:val="22"/>
            </w:rPr>
          </w:rPrChange>
        </w:rPr>
      </w:pPr>
      <w:commentRangeStart w:id="969"/>
      <w:commentRangeStart w:id="970"/>
      <w:ins w:id="971" w:author="Thomas Kwong" w:date="2021-09-22T22:12:00Z">
        <w:r w:rsidRPr="00F331C9">
          <w:rPr>
            <w:rFonts w:ascii="Times New Roman" w:hAnsi="Times New Roman" w:cs="Times New Roman"/>
            <w:sz w:val="24"/>
            <w:szCs w:val="24"/>
            <w:rPrChange w:id="972" w:author="LIN, Yufeng" w:date="2021-10-07T10:22:00Z">
              <w:rPr>
                <w:rFonts w:ascii="Times New Roman" w:hAnsi="Times New Roman" w:cs="Times New Roman"/>
                <w:sz w:val="22"/>
              </w:rPr>
            </w:rPrChange>
          </w:rPr>
          <w:t>Faecal shotgun metagenomic data on CRC-related research with a minim</w:t>
        </w:r>
        <w:del w:id="973" w:author="LIN, Yufeng" w:date="2021-10-07T11:03:00Z">
          <w:r w:rsidRPr="00F331C9" w:rsidDel="00E81CE7">
            <w:rPr>
              <w:rFonts w:ascii="Times New Roman" w:hAnsi="Times New Roman" w:cs="Times New Roman"/>
              <w:sz w:val="24"/>
              <w:szCs w:val="24"/>
              <w:rPrChange w:id="974" w:author="LIN, Yufeng" w:date="2021-10-07T10:22:00Z">
                <w:rPr>
                  <w:rFonts w:ascii="Times New Roman" w:hAnsi="Times New Roman" w:cs="Times New Roman"/>
                  <w:sz w:val="22"/>
                </w:rPr>
              </w:rPrChange>
            </w:rPr>
            <w:delText>al</w:delText>
          </w:r>
        </w:del>
      </w:ins>
      <w:ins w:id="975" w:author="LIN, Yufeng" w:date="2021-10-07T11:03:00Z">
        <w:r w:rsidR="00E81CE7" w:rsidRPr="00F331C9">
          <w:rPr>
            <w:rFonts w:ascii="Times New Roman" w:hAnsi="Times New Roman" w:cs="Times New Roman"/>
            <w:sz w:val="24"/>
            <w:szCs w:val="24"/>
          </w:rPr>
          <w:t>um</w:t>
        </w:r>
      </w:ins>
      <w:ins w:id="976" w:author="Thomas Kwong" w:date="2021-09-22T22:12:00Z">
        <w:r w:rsidRPr="00F331C9">
          <w:rPr>
            <w:rFonts w:ascii="Times New Roman" w:hAnsi="Times New Roman" w:cs="Times New Roman"/>
            <w:sz w:val="24"/>
            <w:szCs w:val="24"/>
            <w:rPrChange w:id="977" w:author="LIN, Yufeng" w:date="2021-10-07T10:22:00Z">
              <w:rPr>
                <w:rFonts w:ascii="Times New Roman" w:hAnsi="Times New Roman" w:cs="Times New Roman"/>
                <w:sz w:val="22"/>
              </w:rPr>
            </w:rPrChange>
          </w:rPr>
          <w:t xml:space="preserve"> of 2 subject categories (CRC patients and healthy controls) were retrieved from </w:t>
        </w:r>
      </w:ins>
      <w:ins w:id="978" w:author="LIN, Yufeng" w:date="2021-10-07T10:36:00Z">
        <w:r w:rsidR="00E81CE7" w:rsidRPr="00F331C9">
          <w:rPr>
            <w:rFonts w:ascii="Times New Roman" w:hAnsi="Times New Roman" w:cs="Times New Roman"/>
            <w:sz w:val="24"/>
            <w:szCs w:val="24"/>
          </w:rPr>
          <w:t xml:space="preserve">the </w:t>
        </w:r>
      </w:ins>
      <w:ins w:id="979" w:author="Thomas Kwong" w:date="2021-09-22T22:12:00Z">
        <w:del w:id="980" w:author="LIN, Yufeng" w:date="2021-09-23T11:55:00Z">
          <w:r w:rsidRPr="00F331C9" w:rsidDel="00F469D4">
            <w:rPr>
              <w:rFonts w:ascii="Times New Roman" w:hAnsi="Times New Roman" w:cs="Times New Roman"/>
              <w:sz w:val="24"/>
              <w:szCs w:val="24"/>
              <w:rPrChange w:id="981" w:author="LIN, Yufeng" w:date="2021-10-07T10:22:00Z">
                <w:rPr>
                  <w:rFonts w:ascii="Times New Roman" w:hAnsi="Times New Roman" w:cs="Times New Roman"/>
                  <w:sz w:val="22"/>
                </w:rPr>
              </w:rPrChange>
            </w:rPr>
            <w:delText>PubMed and Google</w:delText>
          </w:r>
        </w:del>
      </w:ins>
      <w:ins w:id="982" w:author="LIN, Yufeng" w:date="2021-09-23T11:55:00Z">
        <w:r w:rsidR="00F469D4" w:rsidRPr="00F331C9">
          <w:rPr>
            <w:rFonts w:ascii="Times New Roman" w:hAnsi="Times New Roman" w:cs="Times New Roman"/>
            <w:sz w:val="24"/>
            <w:szCs w:val="24"/>
            <w:rPrChange w:id="983" w:author="LIN, Yufeng" w:date="2021-10-07T10:22:00Z">
              <w:rPr>
                <w:rFonts w:ascii="Times New Roman" w:hAnsi="Times New Roman" w:cs="Times New Roman"/>
                <w:sz w:val="22"/>
              </w:rPr>
            </w:rPrChange>
          </w:rPr>
          <w:t>NCBI database</w:t>
        </w:r>
      </w:ins>
      <w:ins w:id="984" w:author="LIN, Yufeng" w:date="2021-09-23T11:51:00Z">
        <w:r w:rsidR="00F469D4" w:rsidRPr="00F331C9">
          <w:rPr>
            <w:rFonts w:ascii="Times New Roman" w:hAnsi="Times New Roman" w:cs="Times New Roman"/>
            <w:sz w:val="24"/>
            <w:szCs w:val="24"/>
            <w:rPrChange w:id="985" w:author="LIN, Yufeng" w:date="2021-10-07T10:22:00Z">
              <w:rPr>
                <w:rFonts w:ascii="Times New Roman" w:hAnsi="Times New Roman" w:cs="Times New Roman"/>
                <w:sz w:val="22"/>
              </w:rPr>
            </w:rPrChange>
          </w:rPr>
          <w:t xml:space="preserve"> </w:t>
        </w:r>
      </w:ins>
      <w:ins w:id="986" w:author="LIN, Yufeng" w:date="2021-09-23T12:53:00Z">
        <w:r w:rsidR="008E309A" w:rsidRPr="00F331C9">
          <w:rPr>
            <w:rFonts w:ascii="Times New Roman" w:hAnsi="Times New Roman" w:cs="Times New Roman"/>
            <w:sz w:val="24"/>
            <w:szCs w:val="24"/>
            <w:rPrChange w:id="987" w:author="LIN, Yufeng" w:date="2021-10-07T10:22:00Z">
              <w:rPr>
                <w:rFonts w:ascii="Times New Roman" w:hAnsi="Times New Roman" w:cs="Times New Roman"/>
                <w:sz w:val="22"/>
              </w:rPr>
            </w:rPrChange>
          </w:rPr>
          <w:t xml:space="preserve">and </w:t>
        </w:r>
      </w:ins>
      <w:ins w:id="988" w:author="LIN, Yufeng" w:date="2021-09-23T11:51:00Z">
        <w:r w:rsidR="00F469D4" w:rsidRPr="00F331C9">
          <w:rPr>
            <w:rFonts w:ascii="Times New Roman" w:hAnsi="Times New Roman" w:cs="Times New Roman"/>
            <w:sz w:val="24"/>
            <w:szCs w:val="24"/>
            <w:rPrChange w:id="989" w:author="LIN, Yufeng" w:date="2021-10-07T10:22:00Z">
              <w:rPr>
                <w:rFonts w:ascii="Times New Roman" w:hAnsi="Times New Roman" w:cs="Times New Roman"/>
                <w:sz w:val="22"/>
              </w:rPr>
            </w:rPrChange>
          </w:rPr>
          <w:t xml:space="preserve">from </w:t>
        </w:r>
      </w:ins>
      <w:ins w:id="990" w:author="LIN, Yufeng" w:date="2021-09-23T11:53:00Z">
        <w:r w:rsidR="00F469D4" w:rsidRPr="00F331C9">
          <w:rPr>
            <w:rFonts w:ascii="Times New Roman" w:hAnsi="Times New Roman" w:cs="Times New Roman"/>
            <w:sz w:val="24"/>
            <w:szCs w:val="24"/>
            <w:rPrChange w:id="991" w:author="LIN, Yufeng" w:date="2021-10-07T10:22:00Z">
              <w:rPr>
                <w:rFonts w:ascii="Times New Roman" w:hAnsi="Times New Roman" w:cs="Times New Roman"/>
                <w:sz w:val="22"/>
              </w:rPr>
            </w:rPrChange>
          </w:rPr>
          <w:t>20</w:t>
        </w:r>
      </w:ins>
      <w:ins w:id="992" w:author="LIN, Yufeng" w:date="2021-09-23T11:54:00Z">
        <w:r w:rsidR="00F469D4" w:rsidRPr="00F331C9">
          <w:rPr>
            <w:rFonts w:ascii="Times New Roman" w:hAnsi="Times New Roman" w:cs="Times New Roman"/>
            <w:sz w:val="24"/>
            <w:szCs w:val="24"/>
            <w:rPrChange w:id="993" w:author="LIN, Yufeng" w:date="2021-10-07T10:22:00Z">
              <w:rPr>
                <w:rFonts w:ascii="Times New Roman" w:hAnsi="Times New Roman" w:cs="Times New Roman"/>
                <w:sz w:val="22"/>
              </w:rPr>
            </w:rPrChange>
          </w:rPr>
          <w:t>14 to 2020</w:t>
        </w:r>
      </w:ins>
      <w:ins w:id="994" w:author="Thomas Kwong" w:date="2021-09-22T22:12:00Z">
        <w:r w:rsidRPr="00F331C9">
          <w:rPr>
            <w:rFonts w:ascii="Times New Roman" w:hAnsi="Times New Roman" w:cs="Times New Roman"/>
            <w:sz w:val="24"/>
            <w:szCs w:val="24"/>
            <w:rPrChange w:id="995" w:author="LIN, Yufeng" w:date="2021-10-07T10:22:00Z">
              <w:rPr>
                <w:rFonts w:ascii="Times New Roman" w:hAnsi="Times New Roman" w:cs="Times New Roman"/>
                <w:sz w:val="22"/>
              </w:rPr>
            </w:rPrChange>
          </w:rPr>
          <w:t xml:space="preserve">. </w:t>
        </w:r>
        <w:commentRangeEnd w:id="969"/>
        <w:r w:rsidRPr="00F331C9">
          <w:rPr>
            <w:rStyle w:val="CommentReference"/>
            <w:rFonts w:ascii="Times New Roman" w:hAnsi="Times New Roman" w:cs="Times New Roman"/>
            <w:sz w:val="24"/>
            <w:szCs w:val="24"/>
            <w:rPrChange w:id="996" w:author="LIN, Yufeng" w:date="2021-10-07T10:22:00Z">
              <w:rPr>
                <w:rStyle w:val="CommentReference"/>
              </w:rPr>
            </w:rPrChange>
          </w:rPr>
          <w:commentReference w:id="969"/>
        </w:r>
        <w:del w:id="997" w:author="LIN, Yufeng" w:date="2021-09-23T12:54:00Z">
          <w:r w:rsidRPr="00F331C9" w:rsidDel="008E309A">
            <w:rPr>
              <w:rFonts w:ascii="Times New Roman" w:hAnsi="Times New Roman" w:cs="Times New Roman"/>
              <w:sz w:val="24"/>
              <w:szCs w:val="24"/>
              <w:rPrChange w:id="998" w:author="LIN, Yufeng" w:date="2021-10-07T10:22:00Z">
                <w:rPr>
                  <w:rFonts w:ascii="Times New Roman" w:hAnsi="Times New Roman" w:cs="Times New Roman"/>
                  <w:sz w:val="22"/>
                </w:rPr>
              </w:rPrChange>
            </w:rPr>
            <w:delText>And s</w:delText>
          </w:r>
        </w:del>
        <w:del w:id="999" w:author="LIN, Yufeng" w:date="2021-09-23T12:55:00Z">
          <w:r w:rsidRPr="00F331C9" w:rsidDel="008E309A">
            <w:rPr>
              <w:rFonts w:ascii="Times New Roman" w:hAnsi="Times New Roman" w:cs="Times New Roman"/>
              <w:sz w:val="24"/>
              <w:szCs w:val="24"/>
              <w:rPrChange w:id="1000" w:author="LIN, Yufeng" w:date="2021-10-07T10:22:00Z">
                <w:rPr>
                  <w:rFonts w:ascii="Times New Roman" w:hAnsi="Times New Roman" w:cs="Times New Roman"/>
                  <w:sz w:val="22"/>
                </w:rPr>
              </w:rPrChange>
            </w:rPr>
            <w:delText xml:space="preserve">even published studies and one of our previous researches were included. </w:delText>
          </w:r>
        </w:del>
      </w:ins>
      <w:moveToRangeStart w:id="1001" w:author="LIN, Yufeng" w:date="2021-09-23T12:55:00Z" w:name="move83294149"/>
      <w:moveTo w:id="1002" w:author="LIN, Yufeng" w:date="2021-09-23T12:55:00Z">
        <w:r w:rsidR="008E309A" w:rsidRPr="00F331C9">
          <w:rPr>
            <w:rFonts w:ascii="Times New Roman" w:hAnsi="Times New Roman" w:cs="Times New Roman"/>
            <w:sz w:val="24"/>
            <w:szCs w:val="24"/>
            <w:rPrChange w:id="1003" w:author="LIN, Yufeng" w:date="2021-10-07T10:22:00Z">
              <w:rPr>
                <w:rFonts w:ascii="Times New Roman" w:hAnsi="Times New Roman" w:cs="Times New Roman"/>
                <w:sz w:val="22"/>
              </w:rPr>
            </w:rPrChange>
          </w:rPr>
          <w:t>Eight published fecal shotgun metagenomics cohorts and our recently completed cohort (unpublished) were included in this meta-analysis.</w:t>
        </w:r>
      </w:moveTo>
      <w:moveToRangeEnd w:id="1001"/>
      <w:ins w:id="1004" w:author="LIN, Yufeng" w:date="2021-09-23T12:55:00Z">
        <w:r w:rsidR="008E309A" w:rsidRPr="00F331C9">
          <w:rPr>
            <w:rFonts w:ascii="Times New Roman" w:hAnsi="Times New Roman" w:cs="Times New Roman"/>
            <w:sz w:val="24"/>
            <w:szCs w:val="24"/>
            <w:rPrChange w:id="1005" w:author="LIN, Yufeng" w:date="2021-10-07T10:22:00Z">
              <w:rPr>
                <w:rFonts w:ascii="Times New Roman" w:hAnsi="Times New Roman" w:cs="Times New Roman"/>
                <w:sz w:val="22"/>
              </w:rPr>
            </w:rPrChange>
          </w:rPr>
          <w:t xml:space="preserve"> </w:t>
        </w:r>
      </w:ins>
      <w:ins w:id="1006" w:author="Thomas Kwong" w:date="2021-09-22T22:12:00Z">
        <w:r w:rsidRPr="00F331C9">
          <w:rPr>
            <w:rFonts w:ascii="Times New Roman" w:hAnsi="Times New Roman" w:cs="Times New Roman"/>
            <w:sz w:val="24"/>
            <w:szCs w:val="24"/>
            <w:rPrChange w:id="1007" w:author="LIN, Yufeng" w:date="2021-10-07T10:22:00Z">
              <w:rPr>
                <w:rFonts w:ascii="Times New Roman" w:hAnsi="Times New Roman" w:cs="Times New Roman"/>
                <w:sz w:val="22"/>
              </w:rPr>
            </w:rPrChange>
          </w:rPr>
          <w:t xml:space="preserve">We downloaded </w:t>
        </w:r>
        <w:del w:id="1008" w:author="LIN, Yufeng" w:date="2021-09-23T12:59:00Z">
          <w:r w:rsidRPr="00F331C9" w:rsidDel="008E309A">
            <w:rPr>
              <w:rFonts w:ascii="Times New Roman" w:hAnsi="Times New Roman" w:cs="Times New Roman"/>
              <w:sz w:val="24"/>
              <w:szCs w:val="24"/>
              <w:rPrChange w:id="1009" w:author="LIN, Yufeng" w:date="2021-10-07T10:22:00Z">
                <w:rPr>
                  <w:rFonts w:ascii="Times New Roman" w:hAnsi="Times New Roman" w:cs="Times New Roman"/>
                  <w:sz w:val="22"/>
                </w:rPr>
              </w:rPrChange>
            </w:rPr>
            <w:delText>six</w:delText>
          </w:r>
        </w:del>
      </w:ins>
      <w:ins w:id="1010" w:author="LIN, Yufeng" w:date="2021-09-23T12:59:00Z">
        <w:r w:rsidR="008E309A" w:rsidRPr="00F331C9">
          <w:rPr>
            <w:rFonts w:ascii="Times New Roman" w:hAnsi="Times New Roman" w:cs="Times New Roman"/>
            <w:sz w:val="24"/>
            <w:szCs w:val="24"/>
            <w:rPrChange w:id="1011" w:author="LIN, Yufeng" w:date="2021-10-07T10:22:00Z">
              <w:rPr>
                <w:rFonts w:ascii="Times New Roman" w:hAnsi="Times New Roman" w:cs="Times New Roman"/>
                <w:sz w:val="22"/>
              </w:rPr>
            </w:rPrChange>
          </w:rPr>
          <w:t>seven</w:t>
        </w:r>
      </w:ins>
      <w:ins w:id="1012" w:author="Thomas Kwong" w:date="2021-09-22T22:12:00Z">
        <w:r w:rsidRPr="00F331C9">
          <w:rPr>
            <w:rFonts w:ascii="Times New Roman" w:hAnsi="Times New Roman" w:cs="Times New Roman"/>
            <w:sz w:val="24"/>
            <w:szCs w:val="24"/>
            <w:rPrChange w:id="1013" w:author="LIN, Yufeng" w:date="2021-10-07T10:22:00Z">
              <w:rPr>
                <w:rFonts w:ascii="Times New Roman" w:hAnsi="Times New Roman" w:cs="Times New Roman"/>
                <w:sz w:val="22"/>
              </w:rPr>
            </w:rPrChange>
          </w:rPr>
          <w:t xml:space="preserve"> public faecal shotgun CRC datasets from European Nucleotide Archive (ENA) using the following ENA identifiers: ERP005534 for Zeller et al.</w:t>
        </w:r>
        <w:r w:rsidRPr="00F331C9">
          <w:rPr>
            <w:rFonts w:ascii="Times New Roman" w:hAnsi="Times New Roman" w:cs="Times New Roman"/>
            <w:sz w:val="24"/>
            <w:szCs w:val="24"/>
            <w:rPrChange w:id="1014"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15" w:author="LIN, Yufeng" w:date="2021-10-07T10:22:00Z">
            <w:rPr>
              <w:rFonts w:ascii="Times New Roman" w:hAnsi="Times New Roman" w:cs="Times New Roman"/>
              <w:sz w:val="22"/>
            </w:rPr>
          </w:rPrChange>
        </w:rPr>
        <w:instrText xml:space="preserve"> ADDIN ZOTERO_ITEM CSL_CITATION {"citationID":"b5K4NDmG","properties":{"formattedCitation":"\\super 15\\nosupersub{}","plainCitation":"15","noteIndex":0},"citationItems":[{"id":84,"uris":["http://zotero.org/users/7908919/items/FS69KVDN"],"uri":["http://zotero.org/users/7908919/items/FS69KVDN"],"itemData":{"id":84,"type":"article-journal","abstract":"Several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1016" w:author="Thomas Kwong" w:date="2021-09-22T22:12:00Z">
        <w:r w:rsidRPr="00F331C9">
          <w:rPr>
            <w:rFonts w:ascii="Times New Roman" w:hAnsi="Times New Roman" w:cs="Times New Roman"/>
            <w:sz w:val="24"/>
            <w:szCs w:val="24"/>
            <w:rPrChange w:id="1017"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18" w:author="LIN, Yufeng" w:date="2021-10-07T10:22:00Z">
            <w:rPr>
              <w:rFonts w:ascii="Times New Roman" w:hAnsi="Times New Roman" w:cs="Times New Roman"/>
              <w:kern w:val="0"/>
              <w:sz w:val="22"/>
              <w:szCs w:val="24"/>
              <w:vertAlign w:val="superscript"/>
            </w:rPr>
          </w:rPrChange>
        </w:rPr>
        <w:t>15</w:t>
      </w:r>
      <w:ins w:id="1019" w:author="Thomas Kwong" w:date="2021-09-22T22:12:00Z">
        <w:r w:rsidRPr="00F331C9">
          <w:rPr>
            <w:rFonts w:ascii="Times New Roman" w:hAnsi="Times New Roman" w:cs="Times New Roman"/>
            <w:sz w:val="24"/>
            <w:szCs w:val="24"/>
            <w:rPrChange w:id="102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21" w:author="LIN, Yufeng" w:date="2021-10-07T10:22:00Z">
              <w:rPr>
                <w:rFonts w:ascii="Times New Roman" w:hAnsi="Times New Roman" w:cs="Times New Roman"/>
                <w:sz w:val="22"/>
              </w:rPr>
            </w:rPrChange>
          </w:rPr>
          <w:t>, ERP008729 for Feng et al.</w:t>
        </w:r>
        <w:r w:rsidRPr="00F331C9">
          <w:rPr>
            <w:rFonts w:ascii="Times New Roman" w:hAnsi="Times New Roman" w:cs="Times New Roman"/>
            <w:sz w:val="24"/>
            <w:szCs w:val="24"/>
            <w:rPrChange w:id="1022"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23" w:author="LIN, Yufeng" w:date="2021-10-07T10:22:00Z">
            <w:rPr>
              <w:rFonts w:ascii="Times New Roman" w:hAnsi="Times New Roman" w:cs="Times New Roman"/>
              <w:sz w:val="22"/>
            </w:rPr>
          </w:rPrChange>
        </w:rPr>
        <w:instrText xml:space="preserve"> ADDIN ZOTERO_ITEM CSL_CITATION {"citationID":"W5tCztQo","properties":{"formattedCitation":"\\super 16\\nosupersub{}","plainCitation":"16","noteIndex":0},"citationItems":[{"id":89,"uris":["http://zotero.org/users/7908919/items/82A6J5UG"],"uri":["http://zotero.org/users/7908919/items/82A6J5UG"],"itemData":{"id":89,"type":"article-journal","abstract":"Colorectal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1024" w:author="Thomas Kwong" w:date="2021-09-22T22:12:00Z">
        <w:r w:rsidRPr="00F331C9">
          <w:rPr>
            <w:rFonts w:ascii="Times New Roman" w:hAnsi="Times New Roman" w:cs="Times New Roman"/>
            <w:sz w:val="24"/>
            <w:szCs w:val="24"/>
            <w:rPrChange w:id="1025"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26" w:author="LIN, Yufeng" w:date="2021-10-07T10:22:00Z">
            <w:rPr>
              <w:rFonts w:ascii="Times New Roman" w:hAnsi="Times New Roman" w:cs="Times New Roman"/>
              <w:kern w:val="0"/>
              <w:sz w:val="22"/>
              <w:szCs w:val="24"/>
              <w:vertAlign w:val="superscript"/>
            </w:rPr>
          </w:rPrChange>
        </w:rPr>
        <w:t>16</w:t>
      </w:r>
      <w:ins w:id="1027" w:author="Thomas Kwong" w:date="2021-09-22T22:12:00Z">
        <w:r w:rsidRPr="00F331C9">
          <w:rPr>
            <w:rFonts w:ascii="Times New Roman" w:hAnsi="Times New Roman" w:cs="Times New Roman"/>
            <w:sz w:val="24"/>
            <w:szCs w:val="24"/>
            <w:rPrChange w:id="102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29" w:author="LIN, Yufeng" w:date="2021-10-07T10:22:00Z">
              <w:rPr>
                <w:rFonts w:ascii="Times New Roman" w:hAnsi="Times New Roman" w:cs="Times New Roman"/>
                <w:sz w:val="22"/>
              </w:rPr>
            </w:rPrChange>
          </w:rPr>
          <w:t xml:space="preserve">, </w:t>
        </w:r>
      </w:ins>
      <w:ins w:id="1030" w:author="LIN, Yufeng" w:date="2021-09-23T12:58:00Z">
        <w:r w:rsidR="008E309A" w:rsidRPr="00F331C9">
          <w:rPr>
            <w:rFonts w:ascii="Times New Roman" w:hAnsi="Times New Roman" w:cs="Times New Roman"/>
            <w:sz w:val="24"/>
            <w:szCs w:val="24"/>
            <w:rPrChange w:id="1031" w:author="LIN, Yufeng" w:date="2021-10-07T10:22:00Z">
              <w:rPr>
                <w:rFonts w:ascii="Times New Roman" w:hAnsi="Times New Roman" w:cs="Times New Roman"/>
                <w:sz w:val="22"/>
              </w:rPr>
            </w:rPrChange>
          </w:rPr>
          <w:t>PRJEB10878 for Yu et al.</w:t>
        </w:r>
      </w:ins>
      <w:r w:rsidR="008E309A" w:rsidRPr="00F331C9">
        <w:rPr>
          <w:rFonts w:ascii="Times New Roman" w:hAnsi="Times New Roman" w:cs="Times New Roman"/>
          <w:sz w:val="24"/>
          <w:szCs w:val="24"/>
          <w:rPrChange w:id="1032"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1033" w:author="LIN, Yufeng" w:date="2021-10-07T10:22:00Z">
            <w:rPr>
              <w:rFonts w:ascii="Times New Roman" w:hAnsi="Times New Roman" w:cs="Times New Roman"/>
              <w:sz w:val="22"/>
            </w:rPr>
          </w:rPrChange>
        </w:rPr>
        <w:instrText xml:space="preserve"> ADDIN ZOTERO_ITEM CSL_CITATION {"citationID":"rGilNmcC","properties":{"formattedCitation":"\\super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F331C9">
        <w:rPr>
          <w:rFonts w:ascii="Times New Roman" w:hAnsi="Times New Roman" w:cs="Times New Roman"/>
          <w:sz w:val="24"/>
          <w:szCs w:val="24"/>
          <w:rPrChange w:id="1034"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1035" w:author="LIN, Yufeng" w:date="2021-10-07T10:22:00Z">
            <w:rPr>
              <w:rFonts w:ascii="Times New Roman" w:hAnsi="Times New Roman" w:cs="Times New Roman"/>
              <w:kern w:val="0"/>
              <w:sz w:val="22"/>
              <w:szCs w:val="24"/>
              <w:vertAlign w:val="superscript"/>
            </w:rPr>
          </w:rPrChange>
        </w:rPr>
        <w:t>17</w:t>
      </w:r>
      <w:r w:rsidR="008E309A" w:rsidRPr="00F331C9">
        <w:rPr>
          <w:rFonts w:ascii="Times New Roman" w:hAnsi="Times New Roman" w:cs="Times New Roman"/>
          <w:sz w:val="24"/>
          <w:szCs w:val="24"/>
          <w:rPrChange w:id="1036" w:author="LIN, Yufeng" w:date="2021-10-07T10:22:00Z">
            <w:rPr>
              <w:rFonts w:ascii="Times New Roman" w:hAnsi="Times New Roman" w:cs="Times New Roman"/>
              <w:sz w:val="22"/>
            </w:rPr>
          </w:rPrChange>
        </w:rPr>
        <w:fldChar w:fldCharType="end"/>
      </w:r>
      <w:ins w:id="1037" w:author="LIN, Yufeng" w:date="2021-09-23T12:58:00Z">
        <w:r w:rsidR="008E309A" w:rsidRPr="00F331C9">
          <w:rPr>
            <w:rFonts w:ascii="Times New Roman" w:hAnsi="Times New Roman" w:cs="Times New Roman"/>
            <w:sz w:val="24"/>
            <w:szCs w:val="24"/>
            <w:rPrChange w:id="1038" w:author="LIN, Yufeng" w:date="2021-10-07T10:22:00Z">
              <w:rPr>
                <w:rFonts w:ascii="Times New Roman" w:hAnsi="Times New Roman" w:cs="Times New Roman"/>
                <w:sz w:val="22"/>
              </w:rPr>
            </w:rPrChange>
          </w:rPr>
          <w:t xml:space="preserve">, </w:t>
        </w:r>
      </w:ins>
      <w:ins w:id="1039" w:author="Thomas Kwong" w:date="2021-09-22T22:12:00Z">
        <w:r w:rsidRPr="00F331C9">
          <w:rPr>
            <w:rFonts w:ascii="Times New Roman" w:hAnsi="Times New Roman" w:cs="Times New Roman"/>
            <w:sz w:val="24"/>
            <w:szCs w:val="24"/>
            <w:rPrChange w:id="1040" w:author="LIN, Yufeng" w:date="2021-10-07T10:22:00Z">
              <w:rPr>
                <w:rFonts w:ascii="Times New Roman" w:hAnsi="Times New Roman" w:cs="Times New Roman"/>
                <w:sz w:val="22"/>
              </w:rPr>
            </w:rPrChange>
          </w:rPr>
          <w:t xml:space="preserve">PRJEB12449 for </w:t>
        </w:r>
        <w:proofErr w:type="spellStart"/>
        <w:r w:rsidRPr="00F331C9">
          <w:rPr>
            <w:rFonts w:ascii="Times New Roman" w:hAnsi="Times New Roman" w:cs="Times New Roman"/>
            <w:sz w:val="24"/>
            <w:szCs w:val="24"/>
            <w:rPrChange w:id="1041" w:author="LIN, Yufeng" w:date="2021-10-07T10:22:00Z">
              <w:rPr>
                <w:rFonts w:ascii="Times New Roman" w:hAnsi="Times New Roman" w:cs="Times New Roman"/>
                <w:sz w:val="22"/>
              </w:rPr>
            </w:rPrChange>
          </w:rPr>
          <w:t>Vogtmann</w:t>
        </w:r>
        <w:proofErr w:type="spellEnd"/>
        <w:r w:rsidRPr="00F331C9">
          <w:rPr>
            <w:rFonts w:ascii="Times New Roman" w:hAnsi="Times New Roman" w:cs="Times New Roman"/>
            <w:sz w:val="24"/>
            <w:szCs w:val="24"/>
            <w:rPrChange w:id="104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4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44" w:author="LIN, Yufeng" w:date="2021-10-07T10:22:00Z">
            <w:rPr>
              <w:rFonts w:ascii="Times New Roman" w:hAnsi="Times New Roman" w:cs="Times New Roman"/>
              <w:sz w:val="22"/>
            </w:rPr>
          </w:rPrChange>
        </w:rPr>
        <w:instrText xml:space="preserve"> ADDIN ZOTERO_ITEM CSL_CITATION {"citationID":"L5OB2yLR","properties":{"formattedCitation":"\\super 18\\nosupersub{}","plainCitation":"18","noteIndex":0},"citationItems":[{"id":88,"uris":["http://zotero.org/users/7908919/items/QEBGUTA3"],"uri":["http://zotero.org/users/7908919/items/QEBGUTA3"],"itemData":{"id":88,"type":"article-journal","container-title":"PLOS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1045" w:author="Thomas Kwong" w:date="2021-09-22T22:12:00Z">
        <w:r w:rsidRPr="00F331C9">
          <w:rPr>
            <w:rFonts w:ascii="Times New Roman" w:hAnsi="Times New Roman" w:cs="Times New Roman"/>
            <w:sz w:val="24"/>
            <w:szCs w:val="24"/>
            <w:rPrChange w:id="104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47" w:author="LIN, Yufeng" w:date="2021-10-07T10:22:00Z">
            <w:rPr>
              <w:rFonts w:ascii="Times New Roman" w:hAnsi="Times New Roman" w:cs="Times New Roman"/>
              <w:kern w:val="0"/>
              <w:sz w:val="22"/>
              <w:szCs w:val="24"/>
              <w:vertAlign w:val="superscript"/>
            </w:rPr>
          </w:rPrChange>
        </w:rPr>
        <w:t>18</w:t>
      </w:r>
      <w:ins w:id="1048" w:author="Thomas Kwong" w:date="2021-09-22T22:12:00Z">
        <w:r w:rsidRPr="00F331C9">
          <w:rPr>
            <w:rFonts w:ascii="Times New Roman" w:hAnsi="Times New Roman" w:cs="Times New Roman"/>
            <w:sz w:val="24"/>
            <w:szCs w:val="24"/>
            <w:rPrChange w:id="104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50" w:author="LIN, Yufeng" w:date="2021-10-07T10:22:00Z">
              <w:rPr>
                <w:rFonts w:ascii="Times New Roman" w:hAnsi="Times New Roman" w:cs="Times New Roman"/>
                <w:sz w:val="22"/>
              </w:rPr>
            </w:rPrChange>
          </w:rPr>
          <w:t xml:space="preserve">, PRJNA389927 for </w:t>
        </w:r>
        <w:proofErr w:type="spellStart"/>
        <w:r w:rsidRPr="00F331C9">
          <w:rPr>
            <w:rFonts w:ascii="Times New Roman" w:hAnsi="Times New Roman" w:cs="Times New Roman"/>
            <w:sz w:val="24"/>
            <w:szCs w:val="24"/>
            <w:rPrChange w:id="1051" w:author="LIN, Yufeng" w:date="2021-10-07T10:22:00Z">
              <w:rPr>
                <w:rFonts w:ascii="Times New Roman" w:hAnsi="Times New Roman" w:cs="Times New Roman"/>
                <w:sz w:val="22"/>
              </w:rPr>
            </w:rPrChange>
          </w:rPr>
          <w:t>Hanningan</w:t>
        </w:r>
        <w:proofErr w:type="spellEnd"/>
        <w:r w:rsidRPr="00F331C9">
          <w:rPr>
            <w:rFonts w:ascii="Times New Roman" w:hAnsi="Times New Roman" w:cs="Times New Roman"/>
            <w:sz w:val="24"/>
            <w:szCs w:val="24"/>
            <w:rPrChange w:id="105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5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54" w:author="LIN, Yufeng" w:date="2021-10-07T10:22:00Z">
            <w:rPr>
              <w:rFonts w:ascii="Times New Roman" w:hAnsi="Times New Roman" w:cs="Times New Roman"/>
              <w:sz w:val="22"/>
            </w:rPr>
          </w:rPrChange>
        </w:rPr>
        <w:instrText xml:space="preserve"> ADDIN ZOTERO_ITEM CSL_CITATION {"citationID":"UZGLWVZp","properties":{"formattedCitation":"\\super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1055" w:author="Thomas Kwong" w:date="2021-09-22T22:12:00Z">
        <w:r w:rsidRPr="00F331C9">
          <w:rPr>
            <w:rFonts w:ascii="Times New Roman" w:hAnsi="Times New Roman" w:cs="Times New Roman"/>
            <w:sz w:val="24"/>
            <w:szCs w:val="24"/>
            <w:rPrChange w:id="105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57" w:author="LIN, Yufeng" w:date="2021-10-07T10:22:00Z">
            <w:rPr>
              <w:rFonts w:ascii="Times New Roman" w:hAnsi="Times New Roman" w:cs="Times New Roman"/>
              <w:kern w:val="0"/>
              <w:sz w:val="22"/>
              <w:szCs w:val="24"/>
              <w:vertAlign w:val="superscript"/>
            </w:rPr>
          </w:rPrChange>
        </w:rPr>
        <w:t>19</w:t>
      </w:r>
      <w:ins w:id="1058" w:author="Thomas Kwong" w:date="2021-09-22T22:12:00Z">
        <w:r w:rsidRPr="00F331C9">
          <w:rPr>
            <w:rFonts w:ascii="Times New Roman" w:hAnsi="Times New Roman" w:cs="Times New Roman"/>
            <w:sz w:val="24"/>
            <w:szCs w:val="24"/>
            <w:rPrChange w:id="105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60" w:author="LIN, Yufeng" w:date="2021-10-07T10:22:00Z">
              <w:rPr>
                <w:rFonts w:ascii="Times New Roman" w:hAnsi="Times New Roman" w:cs="Times New Roman"/>
                <w:sz w:val="22"/>
              </w:rPr>
            </w:rPrChange>
          </w:rPr>
          <w:t xml:space="preserve">, PRJEB27928 for </w:t>
        </w:r>
        <w:proofErr w:type="spellStart"/>
        <w:r w:rsidRPr="00F331C9">
          <w:rPr>
            <w:rFonts w:ascii="Times New Roman" w:hAnsi="Times New Roman" w:cs="Times New Roman"/>
            <w:sz w:val="24"/>
            <w:szCs w:val="24"/>
            <w:rPrChange w:id="1061" w:author="LIN, Yufeng" w:date="2021-10-07T10:22:00Z">
              <w:rPr>
                <w:rFonts w:ascii="Times New Roman" w:hAnsi="Times New Roman" w:cs="Times New Roman"/>
                <w:sz w:val="22"/>
              </w:rPr>
            </w:rPrChange>
          </w:rPr>
          <w:t>Wirbel</w:t>
        </w:r>
        <w:proofErr w:type="spellEnd"/>
        <w:r w:rsidRPr="00F331C9">
          <w:rPr>
            <w:rFonts w:ascii="Times New Roman" w:hAnsi="Times New Roman" w:cs="Times New Roman"/>
            <w:sz w:val="24"/>
            <w:szCs w:val="24"/>
            <w:rPrChange w:id="106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63"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064" w:author="LIN, Yufeng" w:date="2021-10-07T10:22:00Z">
              <w:rPr>
                <w:rFonts w:ascii="Times New Roman" w:hAnsi="Times New Roman" w:cs="Times New Roman"/>
                <w:sz w:val="22"/>
              </w:rPr>
            </w:rPrChange>
          </w:rPr>
          <w:instrText xml:space="preserve"> ADDIN ZOTERO_ITEM CSL_CITATION {"citationID":"h5rgOoF4","properties":{"formattedCitation":"\\super 6\\nosupersub{}","plainCitation":"6","noteIndex":0},"citationItems":[{"id":93,"uris":["http://zotero.org/users/7908919/items/ZDKZ4WLF"],"uri":["http://zotero.org/users/7908919/items/ZDKZ4WLF"],"itemData":{"id":93,"type":"article-journal","container-title":"Nature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r w:rsidRPr="00F331C9">
          <w:rPr>
            <w:rFonts w:ascii="Times New Roman" w:hAnsi="Times New Roman" w:cs="Times New Roman"/>
            <w:sz w:val="24"/>
            <w:szCs w:val="24"/>
            <w:rPrChange w:id="1065"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066" w:author="LIN, Yufeng" w:date="2021-10-07T10:22:00Z">
              <w:rPr>
                <w:rFonts w:ascii="Times New Roman" w:hAnsi="Times New Roman" w:cs="Times New Roman"/>
                <w:kern w:val="0"/>
                <w:sz w:val="22"/>
                <w:szCs w:val="24"/>
                <w:vertAlign w:val="superscript"/>
              </w:rPr>
            </w:rPrChange>
          </w:rPr>
          <w:t>6</w:t>
        </w:r>
        <w:r w:rsidRPr="00F331C9">
          <w:rPr>
            <w:rFonts w:ascii="Times New Roman" w:hAnsi="Times New Roman" w:cs="Times New Roman"/>
            <w:sz w:val="24"/>
            <w:szCs w:val="24"/>
            <w:rPrChange w:id="1067"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68" w:author="LIN, Yufeng" w:date="2021-10-07T10:22:00Z">
              <w:rPr>
                <w:rFonts w:ascii="Times New Roman" w:hAnsi="Times New Roman" w:cs="Times New Roman"/>
                <w:sz w:val="22"/>
              </w:rPr>
            </w:rPrChange>
          </w:rPr>
          <w:t>, and SRP136711 for Thomas et al.</w:t>
        </w:r>
        <w:r w:rsidRPr="00F331C9">
          <w:rPr>
            <w:rFonts w:ascii="Times New Roman" w:hAnsi="Times New Roman" w:cs="Times New Roman"/>
            <w:sz w:val="24"/>
            <w:szCs w:val="24"/>
            <w:rPrChange w:id="1069"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070" w:author="LIN, Yufeng" w:date="2021-10-07T10:22:00Z">
              <w:rPr>
                <w:rFonts w:ascii="Times New Roman" w:hAnsi="Times New Roman" w:cs="Times New Roman"/>
                <w:sz w:val="22"/>
              </w:rPr>
            </w:rPrChange>
          </w:rPr>
          <w:instrText xml:space="preserve"> ADDIN ZOTERO_ITEM CSL_CITATION {"citationID":"Noy6OAVA","properties":{"formattedCitation":"\\super 7\\nosupersub{}","plainCitation":"7","noteIndex":0},"citationItems":[{"id":94,"uris":["http://zotero.org/users/7908919/items/Y4MICPWK"],"uri":["http://zotero.org/users/7908919/items/Y4MICPWK"],"itemData":{"id":94,"type":"article-journal","container-title":"Nature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Pr="00F331C9">
          <w:rPr>
            <w:rFonts w:ascii="Times New Roman" w:hAnsi="Times New Roman" w:cs="Times New Roman"/>
            <w:sz w:val="24"/>
            <w:szCs w:val="24"/>
            <w:rPrChange w:id="1071"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072" w:author="LIN, Yufeng" w:date="2021-10-07T10:22:00Z">
              <w:rPr>
                <w:rFonts w:ascii="Times New Roman" w:hAnsi="Times New Roman" w:cs="Times New Roman"/>
                <w:kern w:val="0"/>
                <w:sz w:val="22"/>
                <w:szCs w:val="24"/>
                <w:vertAlign w:val="superscript"/>
              </w:rPr>
            </w:rPrChange>
          </w:rPr>
          <w:t>7</w:t>
        </w:r>
        <w:r w:rsidRPr="00F331C9">
          <w:rPr>
            <w:rFonts w:ascii="Times New Roman" w:hAnsi="Times New Roman" w:cs="Times New Roman"/>
            <w:sz w:val="24"/>
            <w:szCs w:val="24"/>
            <w:rPrChange w:id="1073"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74" w:author="LIN, Yufeng" w:date="2021-10-07T10:22:00Z">
              <w:rPr>
                <w:rFonts w:ascii="Times New Roman" w:hAnsi="Times New Roman" w:cs="Times New Roman"/>
                <w:sz w:val="22"/>
              </w:rPr>
            </w:rPrChange>
          </w:rPr>
          <w:t>. And the eighth cohort was downloaded from the DNA Data Bank of Japan (DDBJ) with the Accession numbers: DRA006684</w:t>
        </w:r>
        <w:del w:id="1075" w:author="LIN, Yufeng" w:date="2021-10-07T10:37:00Z">
          <w:r w:rsidRPr="00F331C9" w:rsidDel="00E81CE7">
            <w:rPr>
              <w:rFonts w:ascii="Times New Roman" w:hAnsi="Times New Roman" w:cs="Times New Roman"/>
              <w:sz w:val="24"/>
              <w:szCs w:val="24"/>
              <w:rPrChange w:id="1076" w:author="LIN, Yufeng" w:date="2021-10-07T10:22:00Z">
                <w:rPr>
                  <w:rFonts w:ascii="Times New Roman" w:hAnsi="Times New Roman" w:cs="Times New Roman"/>
                  <w:sz w:val="22"/>
                </w:rPr>
              </w:rPrChange>
            </w:rPr>
            <w:delText>,</w:delText>
          </w:r>
        </w:del>
      </w:ins>
      <w:ins w:id="1077" w:author="LIN, Yufeng" w:date="2021-09-23T12:01:00Z">
        <w:r w:rsidR="00F469D4" w:rsidRPr="00F331C9">
          <w:rPr>
            <w:rFonts w:ascii="Times New Roman" w:hAnsi="Times New Roman" w:cs="Times New Roman"/>
            <w:sz w:val="24"/>
            <w:szCs w:val="24"/>
            <w:rPrChange w:id="1078" w:author="LIN, Yufeng" w:date="2021-10-07T10:22:00Z">
              <w:rPr>
                <w:rFonts w:ascii="Times New Roman" w:hAnsi="Times New Roman" w:cs="Times New Roman"/>
                <w:sz w:val="22"/>
              </w:rPr>
            </w:rPrChange>
          </w:rPr>
          <w:t xml:space="preserve"> and</w:t>
        </w:r>
      </w:ins>
      <w:ins w:id="1079" w:author="Thomas Kwong" w:date="2021-09-22T22:12:00Z">
        <w:r w:rsidRPr="00F331C9">
          <w:rPr>
            <w:rFonts w:ascii="Times New Roman" w:hAnsi="Times New Roman" w:cs="Times New Roman"/>
            <w:sz w:val="24"/>
            <w:szCs w:val="24"/>
            <w:rPrChange w:id="1080" w:author="LIN, Yufeng" w:date="2021-10-07T10:22:00Z">
              <w:rPr>
                <w:rFonts w:ascii="Times New Roman" w:hAnsi="Times New Roman" w:cs="Times New Roman"/>
                <w:sz w:val="22"/>
              </w:rPr>
            </w:rPrChange>
          </w:rPr>
          <w:t xml:space="preserve"> DRA008156 for </w:t>
        </w:r>
        <w:proofErr w:type="spellStart"/>
        <w:r w:rsidRPr="00F331C9">
          <w:rPr>
            <w:rFonts w:ascii="Times New Roman" w:hAnsi="Times New Roman" w:cs="Times New Roman"/>
            <w:sz w:val="24"/>
            <w:szCs w:val="24"/>
            <w:rPrChange w:id="1081" w:author="LIN, Yufeng" w:date="2021-10-07T10:22:00Z">
              <w:rPr>
                <w:rFonts w:ascii="Times New Roman" w:hAnsi="Times New Roman" w:cs="Times New Roman"/>
                <w:sz w:val="22"/>
              </w:rPr>
            </w:rPrChange>
          </w:rPr>
          <w:t>Yachida</w:t>
        </w:r>
        <w:proofErr w:type="spellEnd"/>
        <w:r w:rsidRPr="00F331C9">
          <w:rPr>
            <w:rFonts w:ascii="Times New Roman" w:hAnsi="Times New Roman" w:cs="Times New Roman"/>
            <w:sz w:val="24"/>
            <w:szCs w:val="24"/>
            <w:rPrChange w:id="1082" w:author="LIN, Yufeng" w:date="2021-10-07T10:22:00Z">
              <w:rPr>
                <w:rFonts w:ascii="Times New Roman" w:hAnsi="Times New Roman" w:cs="Times New Roman"/>
                <w:sz w:val="22"/>
              </w:rPr>
            </w:rPrChange>
          </w:rPr>
          <w:t xml:space="preserve"> et al.</w:t>
        </w:r>
        <w:r w:rsidRPr="00F331C9">
          <w:rPr>
            <w:rFonts w:ascii="Times New Roman" w:hAnsi="Times New Roman" w:cs="Times New Roman"/>
            <w:sz w:val="24"/>
            <w:szCs w:val="24"/>
            <w:rPrChange w:id="1083"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084" w:author="LIN, Yufeng" w:date="2021-10-07T10:22:00Z">
            <w:rPr>
              <w:rFonts w:ascii="Times New Roman" w:hAnsi="Times New Roman" w:cs="Times New Roman"/>
              <w:sz w:val="22"/>
            </w:rPr>
          </w:rPrChange>
        </w:rPr>
        <w:instrText xml:space="preserve"> ADDIN ZOTERO_ITEM CSL_CITATION {"citationID":"orTzZ6OI","properties":{"formattedCitation":"\\super 20\\nosupersub{}","plainCitation":"20","noteIndex":0},"citationItems":[{"id":61,"uris":["http://zotero.org/users/7908919/items/JQZ4XP9E"],"uri":["http://zotero.org/users/7908919/items/JQZ4XP9E"],"itemData":{"id":61,"type":"article-journal","container-title":"Nature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085" w:author="Thomas Kwong" w:date="2021-09-22T22:12:00Z">
        <w:r w:rsidRPr="00F331C9">
          <w:rPr>
            <w:rFonts w:ascii="Times New Roman" w:hAnsi="Times New Roman" w:cs="Times New Roman"/>
            <w:sz w:val="24"/>
            <w:szCs w:val="24"/>
            <w:rPrChange w:id="1086"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087" w:author="LIN, Yufeng" w:date="2021-10-07T10:22:00Z">
            <w:rPr>
              <w:rFonts w:ascii="Times New Roman" w:hAnsi="Times New Roman" w:cs="Times New Roman"/>
              <w:kern w:val="0"/>
              <w:sz w:val="22"/>
              <w:szCs w:val="24"/>
              <w:vertAlign w:val="superscript"/>
            </w:rPr>
          </w:rPrChange>
        </w:rPr>
        <w:t>20</w:t>
      </w:r>
      <w:ins w:id="1088" w:author="Thomas Kwong" w:date="2021-09-22T22:12:00Z">
        <w:r w:rsidRPr="00F331C9">
          <w:rPr>
            <w:rFonts w:ascii="Times New Roman" w:hAnsi="Times New Roman" w:cs="Times New Roman"/>
            <w:sz w:val="24"/>
            <w:szCs w:val="24"/>
            <w:rPrChange w:id="108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090" w:author="LIN, Yufeng" w:date="2021-10-07T10:22:00Z">
              <w:rPr>
                <w:rFonts w:ascii="Times New Roman" w:hAnsi="Times New Roman" w:cs="Times New Roman"/>
                <w:sz w:val="22"/>
              </w:rPr>
            </w:rPrChange>
          </w:rPr>
          <w:t xml:space="preserve">. </w:t>
        </w:r>
      </w:ins>
      <w:moveFromRangeStart w:id="1091" w:author="LIN, Yufeng" w:date="2021-09-23T12:55:00Z" w:name="move83294149"/>
      <w:commentRangeStart w:id="1092"/>
      <w:moveFrom w:id="1093" w:author="LIN, Yufeng" w:date="2021-09-23T12:55:00Z">
        <w:ins w:id="1094" w:author="Thomas Kwong" w:date="2021-09-22T22:12:00Z">
          <w:r w:rsidRPr="00F331C9" w:rsidDel="008E309A">
            <w:rPr>
              <w:rFonts w:ascii="Times New Roman" w:hAnsi="Times New Roman" w:cs="Times New Roman"/>
              <w:sz w:val="24"/>
              <w:szCs w:val="24"/>
              <w:rPrChange w:id="1095" w:author="LIN, Yufeng" w:date="2021-10-07T10:22:00Z">
                <w:rPr>
                  <w:rFonts w:ascii="Times New Roman" w:hAnsi="Times New Roman" w:cs="Times New Roman"/>
                  <w:sz w:val="22"/>
                </w:rPr>
              </w:rPrChange>
            </w:rPr>
            <w:t xml:space="preserve">Eight published fecal shotgun metagenomics cohorts and our recently completed cohort (unpublished) were included in this meta-analysis. </w:t>
          </w:r>
        </w:ins>
      </w:moveFrom>
      <w:moveFromRangeEnd w:id="1091"/>
      <w:ins w:id="1096" w:author="Thomas Kwong" w:date="2021-09-22T22:12:00Z">
        <w:r w:rsidRPr="00F331C9">
          <w:rPr>
            <w:rFonts w:ascii="Times New Roman" w:hAnsi="Times New Roman" w:cs="Times New Roman"/>
            <w:sz w:val="24"/>
            <w:szCs w:val="24"/>
            <w:rPrChange w:id="1097" w:author="LIN, Yufeng" w:date="2021-10-07T10:22:00Z">
              <w:rPr>
                <w:rFonts w:ascii="Times New Roman" w:hAnsi="Times New Roman" w:cs="Times New Roman"/>
                <w:sz w:val="22"/>
              </w:rPr>
            </w:rPrChange>
          </w:rPr>
          <w:t>All published datasets contained at least two groups, CRC patients and healthy individuals; five published encompass</w:t>
        </w:r>
      </w:ins>
      <w:ins w:id="1098" w:author="LIN, Yufeng" w:date="2021-09-24T16:37:00Z">
        <w:r w:rsidR="00EC3E56" w:rsidRPr="00F331C9">
          <w:rPr>
            <w:rFonts w:ascii="Times New Roman" w:hAnsi="Times New Roman" w:cs="Times New Roman"/>
            <w:sz w:val="24"/>
            <w:szCs w:val="24"/>
            <w:rPrChange w:id="1099" w:author="LIN, Yufeng" w:date="2021-10-07T10:22:00Z">
              <w:rPr>
                <w:rFonts w:ascii="Times New Roman" w:hAnsi="Times New Roman" w:cs="Times New Roman"/>
                <w:sz w:val="22"/>
              </w:rPr>
            </w:rPrChange>
          </w:rPr>
          <w:t>ed</w:t>
        </w:r>
      </w:ins>
      <w:ins w:id="1100" w:author="Thomas Kwong" w:date="2021-09-22T22:12:00Z">
        <w:r w:rsidRPr="00F331C9">
          <w:rPr>
            <w:rFonts w:ascii="Times New Roman" w:hAnsi="Times New Roman" w:cs="Times New Roman"/>
            <w:sz w:val="24"/>
            <w:szCs w:val="24"/>
            <w:rPrChange w:id="1101" w:author="LIN, Yufeng" w:date="2021-10-07T10:22:00Z">
              <w:rPr>
                <w:rFonts w:ascii="Times New Roman" w:hAnsi="Times New Roman" w:cs="Times New Roman"/>
                <w:sz w:val="22"/>
              </w:rPr>
            </w:rPrChange>
          </w:rPr>
          <w:t xml:space="preserve"> the adenoma patients</w:t>
        </w:r>
        <w:r w:rsidRPr="00F331C9">
          <w:rPr>
            <w:rFonts w:ascii="Times New Roman" w:hAnsi="Times New Roman" w:cs="Times New Roman"/>
            <w:sz w:val="24"/>
            <w:szCs w:val="24"/>
            <w:rPrChange w:id="1102"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103" w:author="LIN, Yufeng" w:date="2021-10-07T10:22:00Z">
            <w:rPr>
              <w:rFonts w:ascii="Times New Roman" w:hAnsi="Times New Roman" w:cs="Times New Roman"/>
              <w:sz w:val="22"/>
            </w:rPr>
          </w:rPrChange>
        </w:rPr>
        <w: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104" w:author="Thomas Kwong" w:date="2021-09-22T22:12:00Z">
        <w:r w:rsidRPr="00F331C9">
          <w:rPr>
            <w:rFonts w:ascii="Times New Roman" w:hAnsi="Times New Roman" w:cs="Times New Roman"/>
            <w:sz w:val="24"/>
            <w:szCs w:val="24"/>
            <w:rPrChange w:id="1105"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106" w:author="LIN, Yufeng" w:date="2021-10-07T10:22:00Z">
            <w:rPr>
              <w:rFonts w:ascii="Times New Roman" w:hAnsi="Times New Roman" w:cs="Times New Roman"/>
              <w:kern w:val="0"/>
              <w:sz w:val="22"/>
              <w:szCs w:val="24"/>
              <w:vertAlign w:val="superscript"/>
            </w:rPr>
          </w:rPrChange>
        </w:rPr>
        <w:t>7,15,16,19,20</w:t>
      </w:r>
      <w:ins w:id="1107" w:author="Thomas Kwong" w:date="2021-09-22T22:12:00Z">
        <w:r w:rsidRPr="00F331C9">
          <w:rPr>
            <w:rFonts w:ascii="Times New Roman" w:hAnsi="Times New Roman" w:cs="Times New Roman"/>
            <w:sz w:val="24"/>
            <w:szCs w:val="24"/>
            <w:rPrChange w:id="110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109" w:author="LIN, Yufeng" w:date="2021-10-07T10:22:00Z">
              <w:rPr>
                <w:rFonts w:ascii="Times New Roman" w:hAnsi="Times New Roman" w:cs="Times New Roman"/>
                <w:sz w:val="22"/>
              </w:rPr>
            </w:rPrChange>
          </w:rPr>
          <w:t xml:space="preserve"> (</w:t>
        </w:r>
        <w:commentRangeStart w:id="1110"/>
        <w:commentRangeStart w:id="1111"/>
        <w:r w:rsidRPr="00F331C9">
          <w:rPr>
            <w:rFonts w:ascii="Times New Roman" w:hAnsi="Times New Roman" w:cs="Times New Roman"/>
            <w:sz w:val="24"/>
            <w:szCs w:val="24"/>
            <w:rPrChange w:id="1112" w:author="LIN, Yufeng" w:date="2021-10-07T10:22:00Z">
              <w:rPr>
                <w:rFonts w:ascii="Times New Roman" w:hAnsi="Times New Roman" w:cs="Times New Roman"/>
                <w:sz w:val="22"/>
              </w:rPr>
            </w:rPrChange>
          </w:rPr>
          <w:t xml:space="preserve">table </w:t>
        </w:r>
        <w:commentRangeEnd w:id="1110"/>
        <w:r w:rsidRPr="00F331C9">
          <w:rPr>
            <w:rStyle w:val="CommentReference"/>
            <w:rFonts w:ascii="Times New Roman" w:hAnsi="Times New Roman" w:cs="Times New Roman"/>
            <w:sz w:val="24"/>
            <w:szCs w:val="24"/>
            <w:rPrChange w:id="1113" w:author="LIN, Yufeng" w:date="2021-10-07T10:22:00Z">
              <w:rPr>
                <w:rStyle w:val="CommentReference"/>
                <w:rFonts w:ascii="Times New Roman" w:hAnsi="Times New Roman" w:cs="Times New Roman"/>
                <w:sz w:val="22"/>
                <w:szCs w:val="22"/>
              </w:rPr>
            </w:rPrChange>
          </w:rPr>
          <w:commentReference w:id="1110"/>
        </w:r>
        <w:r w:rsidRPr="00F331C9">
          <w:rPr>
            <w:rFonts w:ascii="Times New Roman" w:hAnsi="Times New Roman" w:cs="Times New Roman"/>
            <w:sz w:val="24"/>
            <w:szCs w:val="24"/>
            <w:rPrChange w:id="1114" w:author="LIN, Yufeng" w:date="2021-10-07T10:22:00Z">
              <w:rPr>
                <w:rFonts w:ascii="Times New Roman" w:hAnsi="Times New Roman" w:cs="Times New Roman"/>
                <w:sz w:val="22"/>
              </w:rPr>
            </w:rPrChange>
          </w:rPr>
          <w:t xml:space="preserve">1 and </w:t>
        </w:r>
        <w:del w:id="1115" w:author="LIN, Yufeng" w:date="2021-09-23T15:07:00Z">
          <w:r w:rsidRPr="00F331C9" w:rsidDel="00874ACB">
            <w:rPr>
              <w:rFonts w:ascii="Times New Roman" w:hAnsi="Times New Roman" w:cs="Times New Roman"/>
              <w:sz w:val="24"/>
              <w:szCs w:val="24"/>
              <w:rPrChange w:id="1116" w:author="LIN, Yufeng" w:date="2021-10-07T10:22:00Z">
                <w:rPr>
                  <w:rFonts w:ascii="Times New Roman" w:hAnsi="Times New Roman" w:cs="Times New Roman"/>
                  <w:sz w:val="22"/>
                </w:rPr>
              </w:rPrChange>
            </w:rPr>
            <w:delText>S</w:delText>
          </w:r>
        </w:del>
      </w:ins>
      <w:ins w:id="1117" w:author="LIN, Yufeng" w:date="2021-09-23T15:07:00Z">
        <w:r w:rsidR="00874ACB" w:rsidRPr="00F331C9">
          <w:rPr>
            <w:rFonts w:ascii="Times New Roman" w:hAnsi="Times New Roman" w:cs="Times New Roman"/>
            <w:sz w:val="24"/>
            <w:szCs w:val="24"/>
            <w:rPrChange w:id="1118" w:author="LIN, Yufeng" w:date="2021-10-07T10:22:00Z">
              <w:rPr>
                <w:rFonts w:ascii="Times New Roman" w:hAnsi="Times New Roman" w:cs="Times New Roman"/>
                <w:sz w:val="22"/>
              </w:rPr>
            </w:rPrChange>
          </w:rPr>
          <w:t>s</w:t>
        </w:r>
      </w:ins>
      <w:ins w:id="1119" w:author="Thomas Kwong" w:date="2021-09-22T22:12:00Z">
        <w:r w:rsidRPr="00F331C9">
          <w:rPr>
            <w:rFonts w:ascii="Times New Roman" w:hAnsi="Times New Roman" w:cs="Times New Roman"/>
            <w:sz w:val="24"/>
            <w:szCs w:val="24"/>
            <w:rPrChange w:id="1120" w:author="LIN, Yufeng" w:date="2021-10-07T10:22:00Z">
              <w:rPr>
                <w:rFonts w:ascii="Times New Roman" w:hAnsi="Times New Roman" w:cs="Times New Roman"/>
                <w:sz w:val="22"/>
              </w:rPr>
            </w:rPrChange>
          </w:rPr>
          <w:t xml:space="preserve">upplementary </w:t>
        </w:r>
        <w:commentRangeStart w:id="1121"/>
        <w:del w:id="1122" w:author="LIN, Yufeng" w:date="2021-09-23T15:07:00Z">
          <w:r w:rsidRPr="00F331C9" w:rsidDel="00874ACB">
            <w:rPr>
              <w:rFonts w:ascii="Times New Roman" w:hAnsi="Times New Roman" w:cs="Times New Roman"/>
              <w:sz w:val="24"/>
              <w:szCs w:val="24"/>
              <w:rPrChange w:id="1123" w:author="LIN, Yufeng" w:date="2021-10-07T10:22:00Z">
                <w:rPr>
                  <w:rFonts w:ascii="Times New Roman" w:hAnsi="Times New Roman" w:cs="Times New Roman"/>
                  <w:sz w:val="22"/>
                </w:rPr>
              </w:rPrChange>
            </w:rPr>
            <w:delText>T</w:delText>
          </w:r>
        </w:del>
      </w:ins>
      <w:ins w:id="1124" w:author="LIN, Yufeng" w:date="2021-09-23T15:07:00Z">
        <w:r w:rsidR="00874ACB" w:rsidRPr="00F331C9">
          <w:rPr>
            <w:rFonts w:ascii="Times New Roman" w:hAnsi="Times New Roman" w:cs="Times New Roman"/>
            <w:sz w:val="24"/>
            <w:szCs w:val="24"/>
            <w:rPrChange w:id="1125" w:author="LIN, Yufeng" w:date="2021-10-07T10:22:00Z">
              <w:rPr>
                <w:rFonts w:ascii="Times New Roman" w:hAnsi="Times New Roman" w:cs="Times New Roman"/>
                <w:sz w:val="22"/>
              </w:rPr>
            </w:rPrChange>
          </w:rPr>
          <w:t>t</w:t>
        </w:r>
      </w:ins>
      <w:ins w:id="1126" w:author="Thomas Kwong" w:date="2021-09-22T22:12:00Z">
        <w:r w:rsidRPr="00F331C9">
          <w:rPr>
            <w:rFonts w:ascii="Times New Roman" w:hAnsi="Times New Roman" w:cs="Times New Roman"/>
            <w:sz w:val="24"/>
            <w:szCs w:val="24"/>
            <w:rPrChange w:id="1127" w:author="LIN, Yufeng" w:date="2021-10-07T10:22:00Z">
              <w:rPr>
                <w:rFonts w:ascii="Times New Roman" w:hAnsi="Times New Roman" w:cs="Times New Roman"/>
                <w:sz w:val="22"/>
              </w:rPr>
            </w:rPrChange>
          </w:rPr>
          <w:t xml:space="preserve">able </w:t>
        </w:r>
        <w:commentRangeEnd w:id="1121"/>
        <w:r w:rsidRPr="00F331C9">
          <w:rPr>
            <w:rStyle w:val="CommentReference"/>
            <w:rFonts w:ascii="Times New Roman" w:hAnsi="Times New Roman" w:cs="Times New Roman"/>
            <w:sz w:val="24"/>
            <w:szCs w:val="24"/>
            <w:rPrChange w:id="1128" w:author="LIN, Yufeng" w:date="2021-10-07T10:22:00Z">
              <w:rPr>
                <w:rStyle w:val="CommentReference"/>
                <w:rFonts w:ascii="Times New Roman" w:hAnsi="Times New Roman" w:cs="Times New Roman"/>
                <w:sz w:val="22"/>
                <w:szCs w:val="22"/>
              </w:rPr>
            </w:rPrChange>
          </w:rPr>
          <w:commentReference w:id="1121"/>
        </w:r>
        <w:r w:rsidRPr="00F331C9">
          <w:rPr>
            <w:rFonts w:ascii="Times New Roman" w:hAnsi="Times New Roman" w:cs="Times New Roman"/>
            <w:sz w:val="24"/>
            <w:szCs w:val="24"/>
            <w:rPrChange w:id="1129" w:author="LIN, Yufeng" w:date="2021-10-07T10:22:00Z">
              <w:rPr>
                <w:rFonts w:ascii="Times New Roman" w:hAnsi="Times New Roman" w:cs="Times New Roman"/>
                <w:sz w:val="22"/>
              </w:rPr>
            </w:rPrChange>
          </w:rPr>
          <w:t xml:space="preserve">1). </w:t>
        </w:r>
        <w:commentRangeEnd w:id="1111"/>
        <w:r w:rsidRPr="00F331C9">
          <w:rPr>
            <w:rStyle w:val="CommentReference"/>
            <w:rFonts w:ascii="Times New Roman" w:hAnsi="Times New Roman" w:cs="Times New Roman"/>
            <w:sz w:val="24"/>
            <w:szCs w:val="24"/>
            <w:rPrChange w:id="1130" w:author="LIN, Yufeng" w:date="2021-10-07T10:22:00Z">
              <w:rPr>
                <w:rStyle w:val="CommentReference"/>
              </w:rPr>
            </w:rPrChange>
          </w:rPr>
          <w:commentReference w:id="1111"/>
        </w:r>
        <w:r w:rsidRPr="00F331C9">
          <w:rPr>
            <w:rFonts w:ascii="Times New Roman" w:hAnsi="Times New Roman" w:cs="Times New Roman"/>
            <w:sz w:val="24"/>
            <w:szCs w:val="24"/>
            <w:rPrChange w:id="1131" w:author="LIN, Yufeng" w:date="2021-10-07T10:22:00Z">
              <w:rPr>
                <w:rFonts w:ascii="Times New Roman" w:hAnsi="Times New Roman" w:cs="Times New Roman"/>
                <w:sz w:val="22"/>
              </w:rPr>
            </w:rPrChange>
          </w:rPr>
          <w:t xml:space="preserve">Our cohort was generated with the new fecal metagenomic data from samples collected in Hong Kong from 2009 to 2012. </w:t>
        </w:r>
        <w:del w:id="1132" w:author="LIN, Yufeng" w:date="2021-09-23T13:00:00Z">
          <w:r w:rsidRPr="00F331C9" w:rsidDel="008E309A">
            <w:rPr>
              <w:rFonts w:ascii="Times New Roman" w:hAnsi="Times New Roman" w:cs="Times New Roman"/>
              <w:sz w:val="24"/>
              <w:szCs w:val="24"/>
              <w:rPrChange w:id="1133" w:author="LIN, Yufeng" w:date="2021-10-07T10:22:00Z">
                <w:rPr>
                  <w:rFonts w:ascii="Times New Roman" w:hAnsi="Times New Roman" w:cs="Times New Roman"/>
                  <w:sz w:val="22"/>
                </w:rPr>
              </w:rPrChange>
            </w:rPr>
            <w:delText>Even though a</w:delText>
          </w:r>
        </w:del>
      </w:ins>
      <w:ins w:id="1134" w:author="LIN, Yufeng" w:date="2021-09-23T13:00:00Z">
        <w:r w:rsidR="008E309A" w:rsidRPr="00F331C9">
          <w:rPr>
            <w:rFonts w:ascii="Times New Roman" w:hAnsi="Times New Roman" w:cs="Times New Roman"/>
            <w:sz w:val="24"/>
            <w:szCs w:val="24"/>
            <w:rPrChange w:id="1135" w:author="LIN, Yufeng" w:date="2021-10-07T10:22:00Z">
              <w:rPr>
                <w:rFonts w:ascii="Times New Roman" w:hAnsi="Times New Roman" w:cs="Times New Roman"/>
                <w:sz w:val="22"/>
              </w:rPr>
            </w:rPrChange>
          </w:rPr>
          <w:t>A</w:t>
        </w:r>
      </w:ins>
      <w:ins w:id="1136" w:author="Thomas Kwong" w:date="2021-09-22T22:12:00Z">
        <w:r w:rsidRPr="00F331C9">
          <w:rPr>
            <w:rFonts w:ascii="Times New Roman" w:hAnsi="Times New Roman" w:cs="Times New Roman"/>
            <w:sz w:val="24"/>
            <w:szCs w:val="24"/>
            <w:rPrChange w:id="1137" w:author="LIN, Yufeng" w:date="2021-10-07T10:22:00Z">
              <w:rPr>
                <w:rFonts w:ascii="Times New Roman" w:hAnsi="Times New Roman" w:cs="Times New Roman"/>
                <w:sz w:val="22"/>
              </w:rPr>
            </w:rPrChange>
          </w:rPr>
          <w:t xml:space="preserve"> subset of samples from this patient collective was published previously</w:t>
        </w:r>
        <w:r w:rsidRPr="00F331C9">
          <w:rPr>
            <w:rFonts w:ascii="Times New Roman" w:hAnsi="Times New Roman" w:cs="Times New Roman"/>
            <w:sz w:val="24"/>
            <w:szCs w:val="24"/>
            <w:rPrChange w:id="1138" w:author="LIN, Yufeng" w:date="2021-10-07T10:22:00Z">
              <w:rPr>
                <w:rFonts w:ascii="Times New Roman" w:hAnsi="Times New Roman" w:cs="Times New Roman"/>
                <w:sz w:val="22"/>
              </w:rPr>
            </w:rPrChange>
          </w:rPr>
          <w:fldChar w:fldCharType="begin"/>
        </w:r>
        <w:r w:rsidRPr="00F331C9">
          <w:rPr>
            <w:rFonts w:ascii="Times New Roman" w:hAnsi="Times New Roman" w:cs="Times New Roman"/>
            <w:sz w:val="24"/>
            <w:szCs w:val="24"/>
            <w:rPrChange w:id="1139" w:author="LIN, Yufeng" w:date="2021-10-07T10:22:00Z">
              <w:rPr>
                <w:rFonts w:ascii="Times New Roman" w:hAnsi="Times New Roman" w:cs="Times New Roman"/>
                <w:sz w:val="22"/>
              </w:rPr>
            </w:rPrChange>
          </w:rPr>
          <w: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r w:rsidRPr="00F331C9">
          <w:rPr>
            <w:rFonts w:ascii="Times New Roman" w:hAnsi="Times New Roman" w:cs="Times New Roman"/>
            <w:sz w:val="24"/>
            <w:szCs w:val="24"/>
            <w:rPrChange w:id="1140" w:author="LIN, Yufeng" w:date="2021-10-07T10:22: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1141" w:author="LIN, Yufeng" w:date="2021-10-07T10:22:00Z">
              <w:rPr>
                <w:rFonts w:ascii="Times New Roman" w:hAnsi="Times New Roman" w:cs="Times New Roman"/>
                <w:kern w:val="0"/>
                <w:sz w:val="22"/>
                <w:szCs w:val="24"/>
                <w:vertAlign w:val="superscript"/>
              </w:rPr>
            </w:rPrChange>
          </w:rPr>
          <w:t>14</w:t>
        </w:r>
        <w:r w:rsidRPr="00F331C9">
          <w:rPr>
            <w:rFonts w:ascii="Times New Roman" w:hAnsi="Times New Roman" w:cs="Times New Roman"/>
            <w:sz w:val="24"/>
            <w:szCs w:val="24"/>
            <w:rPrChange w:id="1142" w:author="LIN, Yufeng" w:date="2021-10-07T10:22:00Z">
              <w:rPr>
                <w:rFonts w:ascii="Times New Roman" w:hAnsi="Times New Roman" w:cs="Times New Roman"/>
                <w:sz w:val="22"/>
              </w:rPr>
            </w:rPrChange>
          </w:rPr>
          <w:fldChar w:fldCharType="end"/>
        </w:r>
        <w:del w:id="1143" w:author="LIN, Yufeng" w:date="2021-09-23T13:00:00Z">
          <w:r w:rsidRPr="00F331C9" w:rsidDel="008E309A">
            <w:rPr>
              <w:rFonts w:ascii="Times New Roman" w:hAnsi="Times New Roman" w:cs="Times New Roman"/>
              <w:sz w:val="24"/>
              <w:szCs w:val="24"/>
              <w:rPrChange w:id="1144"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1145"/>
          <w:r w:rsidRPr="00F331C9" w:rsidDel="008E309A">
            <w:rPr>
              <w:rFonts w:ascii="Times New Roman" w:hAnsi="Times New Roman" w:cs="Times New Roman"/>
              <w:sz w:val="24"/>
              <w:szCs w:val="24"/>
              <w:rPrChange w:id="1146" w:author="LIN, Yufeng" w:date="2021-10-07T10:22:00Z">
                <w:rPr>
                  <w:rFonts w:ascii="Times New Roman" w:hAnsi="Times New Roman" w:cs="Times New Roman"/>
                  <w:sz w:val="22"/>
                </w:rPr>
              </w:rPrChange>
            </w:rPr>
            <w:delText xml:space="preserve">Table </w:delText>
          </w:r>
          <w:commentRangeEnd w:id="1145"/>
          <w:r w:rsidRPr="00F331C9" w:rsidDel="008E309A">
            <w:rPr>
              <w:rStyle w:val="CommentReference"/>
              <w:rFonts w:ascii="Times New Roman" w:hAnsi="Times New Roman" w:cs="Times New Roman"/>
              <w:sz w:val="24"/>
              <w:szCs w:val="24"/>
              <w:rPrChange w:id="1147" w:author="LIN, Yufeng" w:date="2021-10-07T10:22:00Z">
                <w:rPr>
                  <w:rStyle w:val="CommentReference"/>
                  <w:rFonts w:ascii="Times New Roman" w:hAnsi="Times New Roman" w:cs="Times New Roman"/>
                  <w:sz w:val="22"/>
                  <w:szCs w:val="22"/>
                </w:rPr>
              </w:rPrChange>
            </w:rPr>
            <w:commentReference w:id="1145"/>
          </w:r>
          <w:r w:rsidRPr="00F331C9" w:rsidDel="008E309A">
            <w:rPr>
              <w:rFonts w:ascii="Times New Roman" w:hAnsi="Times New Roman" w:cs="Times New Roman"/>
              <w:sz w:val="24"/>
              <w:szCs w:val="24"/>
              <w:rPrChange w:id="1148" w:author="LIN, Yufeng" w:date="2021-10-07T10:22:00Z">
                <w:rPr>
                  <w:rFonts w:ascii="Times New Roman" w:hAnsi="Times New Roman" w:cs="Times New Roman"/>
                  <w:sz w:val="22"/>
                </w:rPr>
              </w:rPrChange>
            </w:rPr>
            <w:delText xml:space="preserve">2 and </w:delText>
          </w:r>
          <w:commentRangeStart w:id="1149"/>
          <w:r w:rsidRPr="00F331C9" w:rsidDel="008E309A">
            <w:rPr>
              <w:rFonts w:ascii="Times New Roman" w:hAnsi="Times New Roman" w:cs="Times New Roman"/>
              <w:sz w:val="24"/>
              <w:szCs w:val="24"/>
              <w:rPrChange w:id="1150" w:author="LIN, Yufeng" w:date="2021-10-07T10:22:00Z">
                <w:rPr>
                  <w:rFonts w:ascii="Times New Roman" w:hAnsi="Times New Roman" w:cs="Times New Roman"/>
                  <w:sz w:val="22"/>
                </w:rPr>
              </w:rPrChange>
            </w:rPr>
            <w:delText>Methods</w:delText>
          </w:r>
          <w:commentRangeEnd w:id="1149"/>
          <w:r w:rsidRPr="00F331C9" w:rsidDel="008E309A">
            <w:rPr>
              <w:rStyle w:val="CommentReference"/>
              <w:rFonts w:ascii="Times New Roman" w:hAnsi="Times New Roman" w:cs="Times New Roman"/>
              <w:sz w:val="24"/>
              <w:szCs w:val="24"/>
              <w:rPrChange w:id="1151" w:author="LIN, Yufeng" w:date="2021-10-07T10:22:00Z">
                <w:rPr>
                  <w:rStyle w:val="CommentReference"/>
                  <w:rFonts w:ascii="Times New Roman" w:hAnsi="Times New Roman" w:cs="Times New Roman"/>
                  <w:sz w:val="22"/>
                  <w:szCs w:val="22"/>
                </w:rPr>
              </w:rPrChange>
            </w:rPr>
            <w:commentReference w:id="1149"/>
          </w:r>
          <w:r w:rsidRPr="00F331C9" w:rsidDel="008E309A">
            <w:rPr>
              <w:rFonts w:ascii="Times New Roman" w:hAnsi="Times New Roman" w:cs="Times New Roman"/>
              <w:sz w:val="24"/>
              <w:szCs w:val="24"/>
              <w:rPrChange w:id="1152"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1153" w:author="LIN, Yufeng" w:date="2021-10-07T10:22:00Z">
              <w:rPr>
                <w:rFonts w:ascii="Times New Roman" w:hAnsi="Times New Roman" w:cs="Times New Roman"/>
                <w:sz w:val="22"/>
              </w:rPr>
            </w:rPrChange>
          </w:rPr>
          <w:t xml:space="preserve">. These nine studies were organized from eight countries and various sampling procedures, sample storage, and DNA extraction protocols. </w:t>
        </w:r>
        <w:commentRangeEnd w:id="1092"/>
        <w:r w:rsidRPr="00F331C9">
          <w:rPr>
            <w:rStyle w:val="CommentReference"/>
            <w:rFonts w:ascii="Times New Roman" w:hAnsi="Times New Roman" w:cs="Times New Roman"/>
            <w:sz w:val="24"/>
            <w:szCs w:val="24"/>
            <w:rPrChange w:id="1154" w:author="LIN, Yufeng" w:date="2021-10-07T10:22:00Z">
              <w:rPr>
                <w:rStyle w:val="CommentReference"/>
              </w:rPr>
            </w:rPrChange>
          </w:rPr>
          <w:commentReference w:id="1092"/>
        </w:r>
        <w:commentRangeEnd w:id="970"/>
        <w:r w:rsidRPr="00F331C9">
          <w:rPr>
            <w:rStyle w:val="CommentReference"/>
            <w:rFonts w:ascii="Times New Roman" w:hAnsi="Times New Roman" w:cs="Times New Roman"/>
            <w:sz w:val="24"/>
            <w:szCs w:val="24"/>
            <w:rPrChange w:id="1155" w:author="LIN, Yufeng" w:date="2021-10-07T10:22:00Z">
              <w:rPr>
                <w:rStyle w:val="CommentReference"/>
              </w:rPr>
            </w:rPrChange>
          </w:rPr>
          <w:commentReference w:id="970"/>
        </w:r>
      </w:ins>
    </w:p>
    <w:p w14:paraId="622DC977" w14:textId="77777777" w:rsidR="00531B71" w:rsidRPr="00F331C9" w:rsidRDefault="00531B71" w:rsidP="00F331C9">
      <w:pPr>
        <w:pStyle w:val="title20825"/>
        <w:spacing w:line="480" w:lineRule="auto"/>
        <w:rPr>
          <w:ins w:id="1156" w:author="Thomas Kwong" w:date="2021-09-22T22:12:00Z"/>
          <w:rFonts w:ascii="Times New Roman" w:hAnsi="Times New Roman" w:cs="Times New Roman"/>
          <w:szCs w:val="24"/>
          <w:rPrChange w:id="1157" w:author="LIN, Yufeng" w:date="2021-10-07T10:22:00Z">
            <w:rPr>
              <w:ins w:id="1158" w:author="Thomas Kwong" w:date="2021-09-22T22:12:00Z"/>
            </w:rPr>
          </w:rPrChange>
        </w:rPr>
      </w:pPr>
      <w:commentRangeStart w:id="1159"/>
      <w:commentRangeStart w:id="1160"/>
      <w:ins w:id="1161" w:author="Thomas Kwong" w:date="2021-09-22T22:12:00Z">
        <w:r w:rsidRPr="00F331C9">
          <w:rPr>
            <w:rFonts w:ascii="Times New Roman" w:hAnsi="Times New Roman" w:cs="Times New Roman"/>
            <w:szCs w:val="24"/>
            <w:rPrChange w:id="1162" w:author="LIN, Yufeng" w:date="2021-10-07T10:22:00Z">
              <w:rPr/>
            </w:rPrChange>
          </w:rPr>
          <w:t xml:space="preserve">Hong Kong study recruitment </w:t>
        </w:r>
        <w:commentRangeStart w:id="1163"/>
        <w:commentRangeStart w:id="1164"/>
        <w:r w:rsidRPr="00F331C9">
          <w:rPr>
            <w:rFonts w:ascii="Times New Roman" w:hAnsi="Times New Roman" w:cs="Times New Roman"/>
            <w:szCs w:val="24"/>
            <w:rPrChange w:id="1165" w:author="LIN, Yufeng" w:date="2021-10-07T10:22:00Z">
              <w:rPr/>
            </w:rPrChange>
          </w:rPr>
          <w:t>and sequencing</w:t>
        </w:r>
        <w:commentRangeEnd w:id="1163"/>
        <w:r w:rsidRPr="00F331C9">
          <w:rPr>
            <w:rStyle w:val="CommentReference"/>
            <w:rFonts w:ascii="Times New Roman" w:eastAsiaTheme="minorEastAsia" w:hAnsi="Times New Roman" w:cs="Times New Roman"/>
            <w:b w:val="0"/>
            <w:color w:val="auto"/>
            <w:sz w:val="24"/>
            <w:szCs w:val="24"/>
            <w:u w:val="none"/>
            <w:rPrChange w:id="1166" w:author="LIN, Yufeng" w:date="2021-10-07T10:22:00Z">
              <w:rPr>
                <w:rStyle w:val="CommentReference"/>
                <w:rFonts w:asciiTheme="minorHAnsi" w:eastAsiaTheme="minorEastAsia" w:hAnsiTheme="minorHAnsi" w:cstheme="minorBidi"/>
                <w:b w:val="0"/>
                <w:color w:val="auto"/>
                <w:u w:val="none"/>
              </w:rPr>
            </w:rPrChange>
          </w:rPr>
          <w:commentReference w:id="1163"/>
        </w:r>
      </w:ins>
      <w:commentRangeEnd w:id="1164"/>
      <w:r w:rsidR="000F3921" w:rsidRPr="00F331C9">
        <w:rPr>
          <w:rStyle w:val="CommentReference"/>
          <w:rFonts w:ascii="Times New Roman" w:eastAsiaTheme="minorEastAsia" w:hAnsi="Times New Roman" w:cs="Times New Roman"/>
          <w:b w:val="0"/>
          <w:color w:val="auto"/>
          <w:sz w:val="24"/>
          <w:szCs w:val="24"/>
          <w:u w:val="none"/>
          <w:rPrChange w:id="1167" w:author="LIN, Yufeng" w:date="2021-10-07T10:22:00Z">
            <w:rPr>
              <w:rStyle w:val="CommentReference"/>
              <w:rFonts w:asciiTheme="minorHAnsi" w:eastAsiaTheme="minorEastAsia" w:hAnsiTheme="minorHAnsi" w:cstheme="minorBidi"/>
              <w:b w:val="0"/>
              <w:color w:val="auto"/>
              <w:u w:val="none"/>
            </w:rPr>
          </w:rPrChange>
        </w:rPr>
        <w:commentReference w:id="1164"/>
      </w:r>
    </w:p>
    <w:p w14:paraId="1196C0CF" w14:textId="08A72A6D" w:rsidR="00531B71" w:rsidRPr="00F331C9" w:rsidDel="009B5131" w:rsidRDefault="00531B71" w:rsidP="00F331C9">
      <w:pPr>
        <w:spacing w:line="480" w:lineRule="auto"/>
        <w:rPr>
          <w:ins w:id="1168" w:author="Thomas Kwong" w:date="2021-09-22T22:12:00Z"/>
          <w:del w:id="1169" w:author="LIN, Yufeng" w:date="2021-09-23T13:23:00Z"/>
          <w:rFonts w:ascii="Times New Roman" w:hAnsi="Times New Roman" w:cs="Times New Roman"/>
          <w:sz w:val="24"/>
          <w:szCs w:val="24"/>
          <w:rPrChange w:id="1170" w:author="LIN, Yufeng" w:date="2021-10-07T10:22:00Z">
            <w:rPr>
              <w:ins w:id="1171" w:author="Thomas Kwong" w:date="2021-09-22T22:12:00Z"/>
              <w:del w:id="1172" w:author="LIN, Yufeng" w:date="2021-09-23T13:23:00Z"/>
              <w:rFonts w:ascii="Times New Roman" w:hAnsi="Times New Roman" w:cs="Times New Roman"/>
              <w:sz w:val="22"/>
            </w:rPr>
          </w:rPrChange>
        </w:rPr>
      </w:pPr>
      <w:commentRangeStart w:id="1173"/>
      <w:commentRangeStart w:id="1174"/>
      <w:ins w:id="1175" w:author="Thomas Kwong" w:date="2021-09-22T22:12:00Z">
        <w:del w:id="1176" w:author="LIN, Yufeng" w:date="2021-09-23T13:23:00Z">
          <w:r w:rsidRPr="00F331C9" w:rsidDel="009B5131">
            <w:rPr>
              <w:rFonts w:ascii="Times New Roman" w:hAnsi="Times New Roman" w:cs="Times New Roman"/>
              <w:sz w:val="24"/>
              <w:szCs w:val="24"/>
              <w:rPrChange w:id="1177" w:author="LIN, Yufeng" w:date="2021-10-07T10:22:00Z">
                <w:rPr>
                  <w:rFonts w:ascii="Times New Roman" w:hAnsi="Times New Roman" w:cs="Times New Roman"/>
                  <w:sz w:val="22"/>
                </w:rPr>
              </w:rPrChange>
            </w:rPr>
            <w:delText xml:space="preserve">This clinical study </w:delText>
          </w:r>
          <w:commentRangeEnd w:id="1173"/>
          <w:r w:rsidRPr="00F331C9" w:rsidDel="009B5131">
            <w:rPr>
              <w:rStyle w:val="CommentReference"/>
              <w:rFonts w:ascii="Times New Roman" w:hAnsi="Times New Roman" w:cs="Times New Roman"/>
              <w:sz w:val="24"/>
              <w:szCs w:val="24"/>
              <w:rPrChange w:id="1178" w:author="LIN, Yufeng" w:date="2021-10-07T10:22:00Z">
                <w:rPr>
                  <w:rStyle w:val="CommentReference"/>
                </w:rPr>
              </w:rPrChange>
            </w:rPr>
            <w:commentReference w:id="1173"/>
          </w:r>
        </w:del>
      </w:ins>
      <w:commentRangeEnd w:id="1174"/>
      <w:r w:rsidR="003557D0" w:rsidRPr="00F331C9">
        <w:rPr>
          <w:rStyle w:val="CommentReference"/>
          <w:rFonts w:ascii="Times New Roman" w:hAnsi="Times New Roman" w:cs="Times New Roman"/>
          <w:sz w:val="24"/>
          <w:szCs w:val="24"/>
          <w:rPrChange w:id="1179" w:author="LIN, Yufeng" w:date="2021-10-07T10:22:00Z">
            <w:rPr>
              <w:rStyle w:val="CommentReference"/>
            </w:rPr>
          </w:rPrChange>
        </w:rPr>
        <w:commentReference w:id="1174"/>
      </w:r>
      <w:ins w:id="1180" w:author="Thomas Kwong" w:date="2021-09-22T22:12:00Z">
        <w:del w:id="1181" w:author="LIN, Yufeng" w:date="2021-09-23T13:23:00Z">
          <w:r w:rsidRPr="00F331C9" w:rsidDel="009B5131">
            <w:rPr>
              <w:rFonts w:ascii="Times New Roman" w:hAnsi="Times New Roman" w:cs="Times New Roman"/>
              <w:sz w:val="24"/>
              <w:szCs w:val="24"/>
              <w:rPrChange w:id="1182" w:author="LIN, Yufeng" w:date="2021-10-07T10:22:00Z">
                <w:rPr>
                  <w:rFonts w:ascii="Times New Roman" w:hAnsi="Times New Roman" w:cs="Times New Roman"/>
                  <w:sz w:val="22"/>
                </w:rPr>
              </w:rPrChange>
            </w:rPr>
            <w:delText xml:space="preserve">performed here was approved by the relevant ethics committees (Ethics Committee of Prince of Wales Hospital, Hong Kong, China, protocol NO. </w:delText>
          </w:r>
          <w:r w:rsidRPr="00F331C9" w:rsidDel="009B5131">
            <w:rPr>
              <w:rFonts w:ascii="Times New Roman" w:hAnsi="Times New Roman" w:cs="Times New Roman"/>
              <w:sz w:val="24"/>
              <w:szCs w:val="24"/>
              <w:highlight w:val="yellow"/>
              <w:rPrChange w:id="1183" w:author="LIN, Yufeng" w:date="2021-10-07T10:22:00Z">
                <w:rPr>
                  <w:rFonts w:ascii="Times New Roman" w:hAnsi="Times New Roman" w:cs="Times New Roman"/>
                  <w:sz w:val="22"/>
                  <w:highlight w:val="yellow"/>
                </w:rPr>
              </w:rPrChange>
            </w:rPr>
            <w:delText>***</w:delText>
          </w:r>
          <w:r w:rsidRPr="00F331C9" w:rsidDel="009B5131">
            <w:rPr>
              <w:rFonts w:ascii="Times New Roman" w:hAnsi="Times New Roman" w:cs="Times New Roman"/>
              <w:sz w:val="24"/>
              <w:szCs w:val="24"/>
              <w:rPrChange w:id="1184" w:author="LIN, Yufeng" w:date="2021-10-07T10:22:00Z">
                <w:rPr>
                  <w:rFonts w:ascii="Times New Roman" w:hAnsi="Times New Roman" w:cs="Times New Roman"/>
                  <w:sz w:val="22"/>
                </w:rPr>
              </w:rPrChange>
            </w:rPr>
            <w:delText>). Inform consent was obtained from all participants.</w:delText>
          </w:r>
        </w:del>
      </w:ins>
    </w:p>
    <w:p w14:paraId="5F6F9239" w14:textId="5C5100A8" w:rsidR="00531B71" w:rsidRPr="00F331C9" w:rsidRDefault="00531B71" w:rsidP="00F331C9">
      <w:pPr>
        <w:spacing w:line="480" w:lineRule="auto"/>
        <w:rPr>
          <w:ins w:id="1185" w:author="Thomas Kwong" w:date="2021-09-22T22:12:00Z"/>
          <w:rFonts w:ascii="Times New Roman" w:hAnsi="Times New Roman" w:cs="Times New Roman"/>
          <w:sz w:val="24"/>
          <w:szCs w:val="24"/>
          <w:rPrChange w:id="1186" w:author="LIN, Yufeng" w:date="2021-10-07T10:22:00Z">
            <w:rPr>
              <w:ins w:id="1187" w:author="Thomas Kwong" w:date="2021-09-22T22:12:00Z"/>
              <w:rFonts w:ascii="Times New Roman" w:hAnsi="Times New Roman" w:cs="Times New Roman"/>
              <w:sz w:val="22"/>
            </w:rPr>
          </w:rPrChange>
        </w:rPr>
      </w:pPr>
      <w:ins w:id="1188" w:author="Thomas Kwong" w:date="2021-09-22T22:12:00Z">
        <w:r w:rsidRPr="00F331C9">
          <w:rPr>
            <w:rFonts w:ascii="Times New Roman" w:hAnsi="Times New Roman" w:cs="Times New Roman"/>
            <w:sz w:val="24"/>
            <w:szCs w:val="24"/>
            <w:rPrChange w:id="1189" w:author="LIN, Yufeng" w:date="2021-10-07T10:22:00Z">
              <w:rPr>
                <w:rFonts w:ascii="Times New Roman" w:hAnsi="Times New Roman" w:cs="Times New Roman"/>
                <w:sz w:val="22"/>
              </w:rPr>
            </w:rPrChange>
          </w:rPr>
          <w:t xml:space="preserve">Recruitment criteria included presentations of digestive symptoms to the outpatient gastroenterology clinics and asymptomatic individuals 50 years or older receiving </w:t>
        </w:r>
        <w:r w:rsidRPr="00F331C9">
          <w:rPr>
            <w:rFonts w:ascii="Times New Roman" w:hAnsi="Times New Roman" w:cs="Times New Roman"/>
            <w:sz w:val="24"/>
            <w:szCs w:val="24"/>
            <w:rPrChange w:id="1190" w:author="LIN, Yufeng" w:date="2021-10-07T10:22:00Z">
              <w:rPr>
                <w:rFonts w:ascii="Times New Roman" w:hAnsi="Times New Roman" w:cs="Times New Roman"/>
                <w:sz w:val="22"/>
              </w:rPr>
            </w:rPrChange>
          </w:rPr>
          <w:lastRenderedPageBreak/>
          <w:t xml:space="preserve">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w:t>
        </w:r>
        <w:proofErr w:type="spellStart"/>
        <w:r w:rsidRPr="00F331C9">
          <w:rPr>
            <w:rFonts w:ascii="Times New Roman" w:hAnsi="Times New Roman" w:cs="Times New Roman"/>
            <w:sz w:val="24"/>
            <w:szCs w:val="24"/>
            <w:rPrChange w:id="1191" w:author="LIN, Yufeng" w:date="2021-10-07T10:22:00Z">
              <w:rPr>
                <w:rFonts w:ascii="Times New Roman" w:hAnsi="Times New Roman" w:cs="Times New Roman"/>
                <w:sz w:val="22"/>
              </w:rPr>
            </w:rPrChange>
          </w:rPr>
          <w:t>QIAamp</w:t>
        </w:r>
        <w:proofErr w:type="spellEnd"/>
        <w:r w:rsidRPr="00F331C9">
          <w:rPr>
            <w:rFonts w:ascii="Times New Roman" w:hAnsi="Times New Roman" w:cs="Times New Roman"/>
            <w:sz w:val="24"/>
            <w:szCs w:val="24"/>
            <w:rPrChange w:id="1192" w:author="LIN, Yufeng" w:date="2021-10-07T10:22:00Z">
              <w:rPr>
                <w:rFonts w:ascii="Times New Roman" w:hAnsi="Times New Roman" w:cs="Times New Roman"/>
                <w:sz w:val="22"/>
              </w:rPr>
            </w:rPrChange>
          </w:rPr>
          <w:t xml:space="preserve"> DNA Stool Mini Kit according to the manufacturer's instructions (Qiagen, Germany). All subjects had intact colonic at the time of stool collection. An independent Chinese cohort of 112 control subjects, 111 patients with CRC, and 197 patients with colorectal adenomas w</w:t>
        </w:r>
        <w:del w:id="1193" w:author="LIN, Yufeng" w:date="2021-10-07T10:38:00Z">
          <w:r w:rsidRPr="00F331C9" w:rsidDel="00E81CE7">
            <w:rPr>
              <w:rFonts w:ascii="Times New Roman" w:hAnsi="Times New Roman" w:cs="Times New Roman"/>
              <w:sz w:val="24"/>
              <w:szCs w:val="24"/>
              <w:rPrChange w:id="1194" w:author="LIN, Yufeng" w:date="2021-10-07T10:22:00Z">
                <w:rPr>
                  <w:rFonts w:ascii="Times New Roman" w:hAnsi="Times New Roman" w:cs="Times New Roman"/>
                  <w:sz w:val="22"/>
                </w:rPr>
              </w:rPrChange>
            </w:rPr>
            <w:delText>ere</w:delText>
          </w:r>
        </w:del>
      </w:ins>
      <w:ins w:id="1195" w:author="LIN, Yufeng" w:date="2021-10-07T10:38:00Z">
        <w:r w:rsidR="00E81CE7" w:rsidRPr="00F331C9">
          <w:rPr>
            <w:rFonts w:ascii="Times New Roman" w:hAnsi="Times New Roman" w:cs="Times New Roman"/>
            <w:sz w:val="24"/>
            <w:szCs w:val="24"/>
          </w:rPr>
          <w:t>as</w:t>
        </w:r>
      </w:ins>
      <w:ins w:id="1196" w:author="Thomas Kwong" w:date="2021-09-22T22:12:00Z">
        <w:r w:rsidRPr="00F331C9">
          <w:rPr>
            <w:rFonts w:ascii="Times New Roman" w:hAnsi="Times New Roman" w:cs="Times New Roman"/>
            <w:sz w:val="24"/>
            <w:szCs w:val="24"/>
            <w:rPrChange w:id="1197" w:author="LIN, Yufeng" w:date="2021-10-07T10:22:00Z">
              <w:rPr>
                <w:rFonts w:ascii="Times New Roman" w:hAnsi="Times New Roman" w:cs="Times New Roman"/>
                <w:sz w:val="22"/>
              </w:rPr>
            </w:rPrChange>
          </w:rPr>
          <w:t xml:space="preserve"> recruited. Part of the samples had been published in the previous research</w:t>
        </w:r>
        <w:r w:rsidRPr="00F331C9">
          <w:rPr>
            <w:rFonts w:ascii="Times New Roman" w:hAnsi="Times New Roman" w:cs="Times New Roman"/>
            <w:sz w:val="24"/>
            <w:szCs w:val="24"/>
            <w:rPrChange w:id="1198"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199" w:author="LIN, Yufeng" w:date="2021-10-07T10:22:00Z">
            <w:rPr>
              <w:rFonts w:ascii="Times New Roman" w:hAnsi="Times New Roman" w:cs="Times New Roman"/>
              <w:sz w:val="22"/>
            </w:rPr>
          </w:rPrChange>
        </w:rPr>
        <w:instrText xml:space="preserve"> ADDIN ZOTERO_ITEM CSL_CITATION {"citationID":"lnRowlKv","properties":{"formattedCitation":"\\super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200" w:author="Thomas Kwong" w:date="2021-09-22T22:12:00Z">
        <w:r w:rsidRPr="00F331C9">
          <w:rPr>
            <w:rFonts w:ascii="Times New Roman" w:hAnsi="Times New Roman" w:cs="Times New Roman"/>
            <w:sz w:val="24"/>
            <w:szCs w:val="24"/>
            <w:rPrChange w:id="1201"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202" w:author="LIN, Yufeng" w:date="2021-10-07T10:22:00Z">
            <w:rPr>
              <w:rFonts w:ascii="Times New Roman" w:hAnsi="Times New Roman" w:cs="Times New Roman"/>
              <w:kern w:val="0"/>
              <w:sz w:val="22"/>
              <w:szCs w:val="24"/>
              <w:vertAlign w:val="superscript"/>
            </w:rPr>
          </w:rPrChange>
        </w:rPr>
        <w:t>21</w:t>
      </w:r>
      <w:ins w:id="1203" w:author="Thomas Kwong" w:date="2021-09-22T22:12:00Z">
        <w:r w:rsidRPr="00F331C9">
          <w:rPr>
            <w:rFonts w:ascii="Times New Roman" w:hAnsi="Times New Roman" w:cs="Times New Roman"/>
            <w:sz w:val="24"/>
            <w:szCs w:val="24"/>
            <w:rPrChange w:id="1204"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205" w:author="LIN, Yufeng" w:date="2021-10-07T10:22:00Z">
              <w:rPr>
                <w:rFonts w:ascii="Times New Roman" w:hAnsi="Times New Roman" w:cs="Times New Roman"/>
                <w:sz w:val="22"/>
              </w:rPr>
            </w:rPrChange>
          </w:rPr>
          <w:t>.</w:t>
        </w:r>
        <w:commentRangeEnd w:id="1159"/>
        <w:r w:rsidRPr="00F331C9">
          <w:rPr>
            <w:rStyle w:val="CommentReference"/>
            <w:rFonts w:ascii="Times New Roman" w:hAnsi="Times New Roman" w:cs="Times New Roman"/>
            <w:sz w:val="24"/>
            <w:szCs w:val="24"/>
            <w:rPrChange w:id="1206" w:author="LIN, Yufeng" w:date="2021-10-07T10:22:00Z">
              <w:rPr>
                <w:rStyle w:val="CommentReference"/>
              </w:rPr>
            </w:rPrChange>
          </w:rPr>
          <w:commentReference w:id="1159"/>
        </w:r>
      </w:ins>
      <w:commentRangeEnd w:id="1160"/>
      <w:r w:rsidR="000F3921" w:rsidRPr="00F331C9">
        <w:rPr>
          <w:rStyle w:val="CommentReference"/>
          <w:rFonts w:ascii="Times New Roman" w:hAnsi="Times New Roman" w:cs="Times New Roman"/>
          <w:sz w:val="24"/>
          <w:szCs w:val="24"/>
          <w:rPrChange w:id="1207" w:author="LIN, Yufeng" w:date="2021-10-07T10:22:00Z">
            <w:rPr>
              <w:rStyle w:val="CommentReference"/>
            </w:rPr>
          </w:rPrChange>
        </w:rPr>
        <w:commentReference w:id="1160"/>
      </w:r>
    </w:p>
    <w:p w14:paraId="56498A6B" w14:textId="77777777" w:rsidR="00531B71" w:rsidRPr="00F331C9" w:rsidRDefault="00531B71" w:rsidP="00F331C9">
      <w:pPr>
        <w:pStyle w:val="title20825"/>
        <w:spacing w:line="480" w:lineRule="auto"/>
        <w:rPr>
          <w:ins w:id="1208" w:author="Thomas Kwong" w:date="2021-09-22T22:12:00Z"/>
          <w:rFonts w:ascii="Times New Roman" w:hAnsi="Times New Roman" w:cs="Times New Roman"/>
          <w:szCs w:val="24"/>
          <w:rPrChange w:id="1209" w:author="LIN, Yufeng" w:date="2021-10-07T10:22:00Z">
            <w:rPr>
              <w:ins w:id="1210" w:author="Thomas Kwong" w:date="2021-09-22T22:12:00Z"/>
            </w:rPr>
          </w:rPrChange>
        </w:rPr>
      </w:pPr>
      <w:ins w:id="1211" w:author="Thomas Kwong" w:date="2021-09-22T22:12:00Z">
        <w:r w:rsidRPr="00F331C9">
          <w:rPr>
            <w:rFonts w:ascii="Times New Roman" w:hAnsi="Times New Roman" w:cs="Times New Roman"/>
            <w:szCs w:val="24"/>
            <w:rPrChange w:id="1212" w:author="LIN, Yufeng" w:date="2021-10-07T10:22:00Z">
              <w:rPr/>
            </w:rPrChange>
          </w:rPr>
          <w:t>Sample filter criteria</w:t>
        </w:r>
      </w:ins>
    </w:p>
    <w:p w14:paraId="5E50126C" w14:textId="7DFB4F17" w:rsidR="00531B71" w:rsidRPr="00F331C9" w:rsidRDefault="00531B71" w:rsidP="00F331C9">
      <w:pPr>
        <w:spacing w:line="480" w:lineRule="auto"/>
        <w:rPr>
          <w:ins w:id="1213" w:author="Thomas Kwong" w:date="2021-09-22T22:12:00Z"/>
          <w:rFonts w:ascii="Times New Roman" w:hAnsi="Times New Roman" w:cs="Times New Roman"/>
          <w:sz w:val="24"/>
          <w:szCs w:val="24"/>
          <w:rPrChange w:id="1214" w:author="LIN, Yufeng" w:date="2021-10-07T10:22:00Z">
            <w:rPr>
              <w:ins w:id="1215" w:author="Thomas Kwong" w:date="2021-09-22T22:12:00Z"/>
              <w:rFonts w:ascii="Times New Roman" w:hAnsi="Times New Roman" w:cs="Times New Roman"/>
              <w:sz w:val="22"/>
            </w:rPr>
          </w:rPrChange>
        </w:rPr>
      </w:pPr>
      <w:ins w:id="1216" w:author="Thomas Kwong" w:date="2021-09-22T22:12:00Z">
        <w:r w:rsidRPr="00F331C9">
          <w:rPr>
            <w:rFonts w:ascii="Times New Roman" w:hAnsi="Times New Roman" w:cs="Times New Roman"/>
            <w:sz w:val="24"/>
            <w:szCs w:val="24"/>
            <w:rPrChange w:id="1217" w:author="LIN, Yufeng" w:date="2021-10-07T10:22:00Z">
              <w:rPr>
                <w:rFonts w:ascii="Times New Roman" w:hAnsi="Times New Roman" w:cs="Times New Roman"/>
                <w:sz w:val="22"/>
              </w:rPr>
            </w:rPrChange>
          </w:rPr>
          <w:t>To ensure consistent and high</w:t>
        </w:r>
        <w:del w:id="1218" w:author="LIN, Yufeng" w:date="2021-10-07T10:38:00Z">
          <w:r w:rsidRPr="00F331C9" w:rsidDel="00E81CE7">
            <w:rPr>
              <w:rFonts w:ascii="Times New Roman" w:hAnsi="Times New Roman" w:cs="Times New Roman"/>
              <w:sz w:val="24"/>
              <w:szCs w:val="24"/>
              <w:rPrChange w:id="1219" w:author="LIN, Yufeng" w:date="2021-10-07T10:22:00Z">
                <w:rPr>
                  <w:rFonts w:ascii="Times New Roman" w:hAnsi="Times New Roman" w:cs="Times New Roman"/>
                  <w:sz w:val="22"/>
                </w:rPr>
              </w:rPrChange>
            </w:rPr>
            <w:delText xml:space="preserve"> </w:delText>
          </w:r>
        </w:del>
      </w:ins>
      <w:ins w:id="1220" w:author="LIN, Yufeng" w:date="2021-10-07T10:38:00Z">
        <w:r w:rsidR="00E81CE7" w:rsidRPr="00F331C9">
          <w:rPr>
            <w:rFonts w:ascii="Times New Roman" w:hAnsi="Times New Roman" w:cs="Times New Roman"/>
            <w:sz w:val="24"/>
            <w:szCs w:val="24"/>
          </w:rPr>
          <w:t>-</w:t>
        </w:r>
      </w:ins>
      <w:ins w:id="1221" w:author="Thomas Kwong" w:date="2021-09-22T22:12:00Z">
        <w:r w:rsidRPr="00F331C9">
          <w:rPr>
            <w:rFonts w:ascii="Times New Roman" w:hAnsi="Times New Roman" w:cs="Times New Roman"/>
            <w:sz w:val="24"/>
            <w:szCs w:val="24"/>
            <w:rPrChange w:id="1222" w:author="LIN, Yufeng" w:date="2021-10-07T10:22:00Z">
              <w:rPr>
                <w:rFonts w:ascii="Times New Roman" w:hAnsi="Times New Roman" w:cs="Times New Roman"/>
                <w:sz w:val="22"/>
              </w:rPr>
            </w:rPrChange>
          </w:rPr>
          <w:t>quality data, samples were subjected to filtering before analysis.</w:t>
        </w:r>
        <w:commentRangeStart w:id="1223"/>
        <w:commentRangeStart w:id="1224"/>
        <w:r w:rsidRPr="00F331C9">
          <w:rPr>
            <w:rFonts w:ascii="Times New Roman" w:hAnsi="Times New Roman" w:cs="Times New Roman"/>
            <w:sz w:val="24"/>
            <w:szCs w:val="24"/>
            <w:rPrChange w:id="1225" w:author="LIN, Yufeng" w:date="2021-10-07T10:22:00Z">
              <w:rPr>
                <w:rFonts w:ascii="Times New Roman" w:hAnsi="Times New Roman" w:cs="Times New Roman"/>
                <w:sz w:val="22"/>
              </w:rPr>
            </w:rPrChange>
          </w:rPr>
          <w:t xml:space="preserve"> Abnormal conditions</w:t>
        </w:r>
        <w:del w:id="1226" w:author="LIN, Yufeng" w:date="2021-09-23T13:10:00Z">
          <w:r w:rsidRPr="00F331C9" w:rsidDel="00D1238A">
            <w:rPr>
              <w:rFonts w:ascii="Times New Roman" w:hAnsi="Times New Roman" w:cs="Times New Roman"/>
              <w:sz w:val="24"/>
              <w:szCs w:val="24"/>
              <w:rPrChange w:id="1227" w:author="LIN, Yufeng" w:date="2021-10-07T10:22:00Z">
                <w:rPr>
                  <w:rFonts w:ascii="Times New Roman" w:hAnsi="Times New Roman" w:cs="Times New Roman"/>
                  <w:sz w:val="22"/>
                </w:rPr>
              </w:rPrChange>
            </w:rPr>
            <w:delText>, such as the IBD</w:delText>
          </w:r>
        </w:del>
        <w:r w:rsidRPr="00F331C9">
          <w:rPr>
            <w:rFonts w:ascii="Times New Roman" w:hAnsi="Times New Roman" w:cs="Times New Roman"/>
            <w:sz w:val="24"/>
            <w:szCs w:val="24"/>
            <w:rPrChange w:id="1228" w:author="LIN, Yufeng" w:date="2021-10-07T10:22:00Z">
              <w:rPr>
                <w:rFonts w:ascii="Times New Roman" w:hAnsi="Times New Roman" w:cs="Times New Roman"/>
                <w:sz w:val="22"/>
              </w:rPr>
            </w:rPrChange>
          </w:rPr>
          <w:t>, history su</w:t>
        </w:r>
      </w:ins>
      <w:ins w:id="1229" w:author="LIN, Yufeng" w:date="2021-10-07T10:38:00Z">
        <w:r w:rsidR="00E81CE7" w:rsidRPr="00F331C9">
          <w:rPr>
            <w:rFonts w:ascii="Times New Roman" w:hAnsi="Times New Roman" w:cs="Times New Roman"/>
            <w:sz w:val="24"/>
            <w:szCs w:val="24"/>
          </w:rPr>
          <w:t>r</w:t>
        </w:r>
      </w:ins>
      <w:ins w:id="1230" w:author="Thomas Kwong" w:date="2021-09-22T22:12:00Z">
        <w:r w:rsidRPr="00F331C9">
          <w:rPr>
            <w:rFonts w:ascii="Times New Roman" w:hAnsi="Times New Roman" w:cs="Times New Roman"/>
            <w:sz w:val="24"/>
            <w:szCs w:val="24"/>
            <w:rPrChange w:id="1231" w:author="LIN, Yufeng" w:date="2021-10-07T10:22:00Z">
              <w:rPr>
                <w:rFonts w:ascii="Times New Roman" w:hAnsi="Times New Roman" w:cs="Times New Roman"/>
                <w:sz w:val="22"/>
              </w:rPr>
            </w:rPrChange>
          </w:rPr>
          <w:t xml:space="preserve">gery patients, and ambiguous stage patients were discarded. </w:t>
        </w:r>
        <w:commentRangeEnd w:id="1223"/>
        <w:r w:rsidRPr="00F331C9">
          <w:rPr>
            <w:rStyle w:val="CommentReference"/>
            <w:rFonts w:ascii="Times New Roman" w:hAnsi="Times New Roman" w:cs="Times New Roman"/>
            <w:sz w:val="24"/>
            <w:szCs w:val="24"/>
            <w:rPrChange w:id="1232" w:author="LIN, Yufeng" w:date="2021-10-07T10:22:00Z">
              <w:rPr>
                <w:rStyle w:val="CommentReference"/>
              </w:rPr>
            </w:rPrChange>
          </w:rPr>
          <w:commentReference w:id="1223"/>
        </w:r>
      </w:ins>
      <w:commentRangeEnd w:id="1224"/>
      <w:r w:rsidR="00D1238A" w:rsidRPr="00F331C9">
        <w:rPr>
          <w:rStyle w:val="CommentReference"/>
          <w:rFonts w:ascii="Times New Roman" w:hAnsi="Times New Roman" w:cs="Times New Roman"/>
          <w:sz w:val="24"/>
          <w:szCs w:val="24"/>
          <w:rPrChange w:id="1233" w:author="LIN, Yufeng" w:date="2021-10-07T10:22:00Z">
            <w:rPr>
              <w:rStyle w:val="CommentReference"/>
            </w:rPr>
          </w:rPrChange>
        </w:rPr>
        <w:commentReference w:id="1224"/>
      </w:r>
      <w:ins w:id="1234" w:author="Thomas Kwong" w:date="2021-09-22T22:12:00Z">
        <w:r w:rsidRPr="00F331C9">
          <w:rPr>
            <w:rFonts w:ascii="Times New Roman" w:hAnsi="Times New Roman" w:cs="Times New Roman"/>
            <w:sz w:val="24"/>
            <w:szCs w:val="24"/>
            <w:rPrChange w:id="1235" w:author="LIN, Yufeng" w:date="2021-10-07T10:22:00Z">
              <w:rPr>
                <w:rFonts w:ascii="Times New Roman" w:hAnsi="Times New Roman" w:cs="Times New Roman"/>
                <w:sz w:val="22"/>
              </w:rPr>
            </w:rPrChange>
          </w:rPr>
          <w:t>We only included the PCR-free cohort</w:t>
        </w:r>
        <w:del w:id="1236" w:author="LIN, Yufeng" w:date="2021-10-07T10:38:00Z">
          <w:r w:rsidRPr="00F331C9" w:rsidDel="00E81CE7">
            <w:rPr>
              <w:rFonts w:ascii="Times New Roman" w:hAnsi="Times New Roman" w:cs="Times New Roman"/>
              <w:sz w:val="24"/>
              <w:szCs w:val="24"/>
              <w:rPrChange w:id="1237"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1238" w:author="LIN, Yufeng" w:date="2021-10-07T10:22:00Z">
              <w:rPr>
                <w:rFonts w:ascii="Times New Roman" w:hAnsi="Times New Roman" w:cs="Times New Roman"/>
                <w:sz w:val="22"/>
              </w:rPr>
            </w:rPrChange>
          </w:rPr>
          <w:t xml:space="preserve"> because the PCR-free kits could reduce bias and cell spike-in controls for more accurate quantification</w:t>
        </w:r>
        <w:r w:rsidRPr="00F331C9">
          <w:rPr>
            <w:rFonts w:ascii="Times New Roman" w:hAnsi="Times New Roman" w:cs="Times New Roman"/>
            <w:sz w:val="24"/>
            <w:szCs w:val="24"/>
            <w:rPrChange w:id="1239"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240" w:author="LIN, Yufeng" w:date="2021-10-07T10:22:00Z">
            <w:rPr>
              <w:rFonts w:ascii="Times New Roman" w:hAnsi="Times New Roman" w:cs="Times New Roman"/>
              <w:sz w:val="22"/>
            </w:rPr>
          </w:rPrChange>
        </w:rPr>
        <w:instrText xml:space="preserve"> ADDIN ZOTERO_ITEM CSL_CITATION {"citationID":"gbOVsY6r","properties":{"formattedCitation":"\\super 22\\nosupersub{}","plainCitation":"22","noteIndex":0},"citationItems":[{"id":623,"uris":["http://zotero.org/users/7908919/items/9V4N9QW4"],"uri":["http://zotero.org/users/7908919/items/9V4N9QW4"],"itemData":{"id":623,"type":"article-journal","abstract":"Observations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1241" w:author="Thomas Kwong" w:date="2021-09-22T22:12:00Z">
        <w:r w:rsidRPr="00F331C9">
          <w:rPr>
            <w:rFonts w:ascii="Times New Roman" w:hAnsi="Times New Roman" w:cs="Times New Roman"/>
            <w:sz w:val="24"/>
            <w:szCs w:val="24"/>
            <w:rPrChange w:id="1242"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243" w:author="LIN, Yufeng" w:date="2021-10-07T10:22:00Z">
            <w:rPr>
              <w:rFonts w:ascii="Times New Roman" w:hAnsi="Times New Roman" w:cs="Times New Roman"/>
              <w:kern w:val="0"/>
              <w:sz w:val="22"/>
              <w:szCs w:val="24"/>
              <w:vertAlign w:val="superscript"/>
            </w:rPr>
          </w:rPrChange>
        </w:rPr>
        <w:t>22</w:t>
      </w:r>
      <w:ins w:id="1244" w:author="Thomas Kwong" w:date="2021-09-22T22:12:00Z">
        <w:r w:rsidRPr="00F331C9">
          <w:rPr>
            <w:rFonts w:ascii="Times New Roman" w:hAnsi="Times New Roman" w:cs="Times New Roman"/>
            <w:sz w:val="24"/>
            <w:szCs w:val="24"/>
            <w:rPrChange w:id="1245"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246" w:author="LIN, Yufeng" w:date="2021-10-07T10:22:00Z">
              <w:rPr>
                <w:rFonts w:ascii="Times New Roman" w:hAnsi="Times New Roman" w:cs="Times New Roman"/>
                <w:sz w:val="22"/>
              </w:rPr>
            </w:rPrChange>
          </w:rPr>
          <w:t>. Last, we excluded the low-alig</w:t>
        </w:r>
        <w:del w:id="1247" w:author="LIN, Yufeng" w:date="2021-10-07T10:38:00Z">
          <w:r w:rsidRPr="00F331C9" w:rsidDel="00E81CE7">
            <w:rPr>
              <w:rFonts w:ascii="Times New Roman" w:hAnsi="Times New Roman" w:cs="Times New Roman"/>
              <w:sz w:val="24"/>
              <w:szCs w:val="24"/>
              <w:rPrChange w:id="1248"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1249" w:author="LIN, Yufeng" w:date="2021-10-07T10:22:00Z">
              <w:rPr>
                <w:rFonts w:ascii="Times New Roman" w:hAnsi="Times New Roman" w:cs="Times New Roman"/>
                <w:sz w:val="22"/>
              </w:rPr>
            </w:rPrChange>
          </w:rPr>
          <w:t>nment reads samples</w:t>
        </w:r>
      </w:ins>
      <w:ins w:id="1250" w:author="LIN, Yufeng" w:date="2021-09-23T13:05:00Z">
        <w:r w:rsidR="00D1238A" w:rsidRPr="00F331C9">
          <w:rPr>
            <w:rFonts w:ascii="Times New Roman" w:hAnsi="Times New Roman" w:cs="Times New Roman"/>
            <w:sz w:val="24"/>
            <w:szCs w:val="24"/>
            <w:rPrChange w:id="1251" w:author="LIN, Yufeng" w:date="2021-10-07T10:22:00Z">
              <w:rPr>
                <w:rFonts w:ascii="Times New Roman" w:hAnsi="Times New Roman" w:cs="Times New Roman"/>
                <w:sz w:val="22"/>
              </w:rPr>
            </w:rPrChange>
          </w:rPr>
          <w:t xml:space="preserve"> (</w:t>
        </w:r>
      </w:ins>
      <w:ins w:id="1252" w:author="LIN, Yufeng" w:date="2021-09-23T13:06:00Z">
        <w:r w:rsidR="00D1238A" w:rsidRPr="00F331C9">
          <w:rPr>
            <w:rFonts w:ascii="Times New Roman" w:hAnsi="Times New Roman" w:cs="Times New Roman"/>
            <w:sz w:val="24"/>
            <w:szCs w:val="24"/>
            <w:rPrChange w:id="1253" w:author="LIN, Yufeng" w:date="2021-10-07T10:22:00Z">
              <w:rPr>
                <w:rFonts w:ascii="Times New Roman" w:hAnsi="Times New Roman" w:cs="Times New Roman"/>
                <w:sz w:val="22"/>
              </w:rPr>
            </w:rPrChange>
          </w:rPr>
          <w:t>less than 1,000,000</w:t>
        </w:r>
      </w:ins>
      <w:ins w:id="1254" w:author="LIN, Yufeng" w:date="2021-09-23T13:05:00Z">
        <w:r w:rsidR="00D1238A" w:rsidRPr="00F331C9">
          <w:rPr>
            <w:rFonts w:ascii="Times New Roman" w:hAnsi="Times New Roman" w:cs="Times New Roman"/>
            <w:sz w:val="24"/>
            <w:szCs w:val="24"/>
            <w:rPrChange w:id="1255" w:author="LIN, Yufeng" w:date="2021-10-07T10:22:00Z">
              <w:rPr>
                <w:rFonts w:ascii="Times New Roman" w:hAnsi="Times New Roman" w:cs="Times New Roman"/>
                <w:sz w:val="22"/>
              </w:rPr>
            </w:rPrChange>
          </w:rPr>
          <w:t>)</w:t>
        </w:r>
      </w:ins>
      <w:ins w:id="1256" w:author="Thomas Kwong" w:date="2021-09-22T22:12:00Z">
        <w:r w:rsidRPr="00F331C9">
          <w:rPr>
            <w:rFonts w:ascii="Times New Roman" w:hAnsi="Times New Roman" w:cs="Times New Roman"/>
            <w:sz w:val="24"/>
            <w:szCs w:val="24"/>
            <w:rPrChange w:id="1257" w:author="LIN, Yufeng" w:date="2021-10-07T10:22:00Z">
              <w:rPr>
                <w:rFonts w:ascii="Times New Roman" w:hAnsi="Times New Roman" w:cs="Times New Roman"/>
                <w:sz w:val="22"/>
              </w:rPr>
            </w:rPrChange>
          </w:rPr>
          <w:t xml:space="preserve">, which might cause by the low sequencing depth, </w:t>
        </w:r>
      </w:ins>
      <w:ins w:id="1258" w:author="LIN, Yufeng" w:date="2021-10-07T10:38:00Z">
        <w:r w:rsidR="00E81CE7" w:rsidRPr="00F331C9">
          <w:rPr>
            <w:rFonts w:ascii="Times New Roman" w:hAnsi="Times New Roman" w:cs="Times New Roman"/>
            <w:sz w:val="24"/>
            <w:szCs w:val="24"/>
          </w:rPr>
          <w:t xml:space="preserve">the </w:t>
        </w:r>
      </w:ins>
      <w:ins w:id="1259" w:author="Thomas Kwong" w:date="2021-09-22T22:12:00Z">
        <w:r w:rsidRPr="00F331C9">
          <w:rPr>
            <w:rFonts w:ascii="Times New Roman" w:hAnsi="Times New Roman" w:cs="Times New Roman"/>
            <w:sz w:val="24"/>
            <w:szCs w:val="24"/>
            <w:rPrChange w:id="1260" w:author="LIN, Yufeng" w:date="2021-10-07T10:22:00Z">
              <w:rPr>
                <w:rFonts w:ascii="Times New Roman" w:hAnsi="Times New Roman" w:cs="Times New Roman"/>
                <w:sz w:val="22"/>
              </w:rPr>
            </w:rPrChange>
          </w:rPr>
          <w:t>host reads contamination</w:t>
        </w:r>
        <w:commentRangeStart w:id="1261"/>
        <w:commentRangeStart w:id="1262"/>
        <w:r w:rsidRPr="00F331C9">
          <w:rPr>
            <w:rFonts w:ascii="Times New Roman" w:hAnsi="Times New Roman" w:cs="Times New Roman"/>
            <w:sz w:val="24"/>
            <w:szCs w:val="24"/>
            <w:rPrChange w:id="1263" w:author="LIN, Yufeng" w:date="2021-10-07T10:22:00Z">
              <w:rPr>
                <w:rFonts w:ascii="Times New Roman" w:hAnsi="Times New Roman" w:cs="Times New Roman"/>
                <w:sz w:val="22"/>
              </w:rPr>
            </w:rPrChange>
          </w:rPr>
          <w:t xml:space="preserve">, </w:t>
        </w:r>
        <w:del w:id="1264" w:author="LIN, Yufeng" w:date="2021-10-07T10:39:00Z">
          <w:r w:rsidRPr="00F331C9" w:rsidDel="00E81CE7">
            <w:rPr>
              <w:rFonts w:ascii="Times New Roman" w:hAnsi="Times New Roman" w:cs="Times New Roman"/>
              <w:sz w:val="24"/>
              <w:szCs w:val="24"/>
              <w:rPrChange w:id="1265" w:author="LIN, Yufeng" w:date="2021-10-07T10:22:00Z">
                <w:rPr>
                  <w:rFonts w:ascii="Times New Roman" w:hAnsi="Times New Roman" w:cs="Times New Roman"/>
                  <w:sz w:val="22"/>
                </w:rPr>
              </w:rPrChange>
            </w:rPr>
            <w:delText>and so on</w:delText>
          </w:r>
        </w:del>
      </w:ins>
      <w:commentRangeEnd w:id="1261"/>
      <w:ins w:id="1266" w:author="LIN, Yufeng" w:date="2021-10-07T10:39:00Z">
        <w:r w:rsidR="00E81CE7" w:rsidRPr="00F331C9">
          <w:rPr>
            <w:rFonts w:ascii="Times New Roman" w:hAnsi="Times New Roman" w:cs="Times New Roman"/>
            <w:sz w:val="24"/>
            <w:szCs w:val="24"/>
          </w:rPr>
          <w:t>etc</w:t>
        </w:r>
      </w:ins>
      <w:ins w:id="1267" w:author="Thomas Kwong" w:date="2021-09-22T22:12:00Z">
        <w:r w:rsidRPr="00F331C9">
          <w:rPr>
            <w:rStyle w:val="CommentReference"/>
            <w:rFonts w:ascii="Times New Roman" w:hAnsi="Times New Roman" w:cs="Times New Roman"/>
            <w:sz w:val="24"/>
            <w:szCs w:val="24"/>
            <w:rPrChange w:id="1268" w:author="LIN, Yufeng" w:date="2021-10-07T10:22:00Z">
              <w:rPr>
                <w:rStyle w:val="CommentReference"/>
              </w:rPr>
            </w:rPrChange>
          </w:rPr>
          <w:commentReference w:id="1261"/>
        </w:r>
      </w:ins>
      <w:commentRangeEnd w:id="1262"/>
      <w:r w:rsidR="00D1238A" w:rsidRPr="00F331C9">
        <w:rPr>
          <w:rStyle w:val="CommentReference"/>
          <w:rFonts w:ascii="Times New Roman" w:hAnsi="Times New Roman" w:cs="Times New Roman"/>
          <w:sz w:val="24"/>
          <w:szCs w:val="24"/>
          <w:rPrChange w:id="1269" w:author="LIN, Yufeng" w:date="2021-10-07T10:22:00Z">
            <w:rPr>
              <w:rStyle w:val="CommentReference"/>
            </w:rPr>
          </w:rPrChange>
        </w:rPr>
        <w:commentReference w:id="1262"/>
      </w:r>
      <w:ins w:id="1270" w:author="Thomas Kwong" w:date="2021-09-22T22:12:00Z">
        <w:r w:rsidRPr="00F331C9">
          <w:rPr>
            <w:rFonts w:ascii="Times New Roman" w:hAnsi="Times New Roman" w:cs="Times New Roman"/>
            <w:sz w:val="24"/>
            <w:szCs w:val="24"/>
            <w:rPrChange w:id="1271" w:author="LIN, Yufeng" w:date="2021-10-07T10:22:00Z">
              <w:rPr>
                <w:rFonts w:ascii="Times New Roman" w:hAnsi="Times New Roman" w:cs="Times New Roman"/>
                <w:sz w:val="22"/>
              </w:rPr>
            </w:rPrChange>
          </w:rPr>
          <w:t xml:space="preserve">. In the </w:t>
        </w:r>
        <w:commentRangeStart w:id="1272"/>
        <w:commentRangeStart w:id="1273"/>
        <w:r w:rsidRPr="00F331C9">
          <w:rPr>
            <w:rFonts w:ascii="Times New Roman" w:hAnsi="Times New Roman" w:cs="Times New Roman"/>
            <w:sz w:val="24"/>
            <w:szCs w:val="24"/>
            <w:rPrChange w:id="1274" w:author="LIN, Yufeng" w:date="2021-10-07T10:22:00Z">
              <w:rPr>
                <w:rFonts w:ascii="Times New Roman" w:hAnsi="Times New Roman" w:cs="Times New Roman"/>
                <w:sz w:val="22"/>
              </w:rPr>
            </w:rPrChange>
          </w:rPr>
          <w:t>second part, we tended to remove the outlier or suspected contaminated cases, such as the high-</w:t>
        </w:r>
        <w:del w:id="1275" w:author="LIN, Yufeng" w:date="2021-10-04T16:53:00Z">
          <w:r w:rsidRPr="00F331C9" w:rsidDel="00DB66B4">
            <w:rPr>
              <w:rFonts w:ascii="Times New Roman" w:hAnsi="Times New Roman" w:cs="Times New Roman"/>
              <w:sz w:val="24"/>
              <w:szCs w:val="24"/>
              <w:rPrChange w:id="1276" w:author="LIN, Yufeng" w:date="2021-10-07T10:22:00Z">
                <w:rPr>
                  <w:rFonts w:ascii="Times New Roman" w:hAnsi="Times New Roman" w:cs="Times New Roman"/>
                  <w:sz w:val="22"/>
                </w:rPr>
              </w:rPrChange>
            </w:rPr>
            <w:delText>eukaryotes</w:delText>
          </w:r>
        </w:del>
      </w:ins>
      <w:ins w:id="1277" w:author="LIN, Yufeng" w:date="2021-10-04T16:53:00Z">
        <w:r w:rsidR="00DB66B4" w:rsidRPr="00F331C9">
          <w:rPr>
            <w:rFonts w:ascii="Times New Roman" w:hAnsi="Times New Roman" w:cs="Times New Roman"/>
            <w:sz w:val="24"/>
            <w:szCs w:val="24"/>
            <w:rPrChange w:id="1278" w:author="LIN, Yufeng" w:date="2021-10-07T10:22:00Z">
              <w:rPr>
                <w:rFonts w:ascii="Times New Roman" w:hAnsi="Times New Roman" w:cs="Times New Roman"/>
                <w:sz w:val="22"/>
              </w:rPr>
            </w:rPrChange>
          </w:rPr>
          <w:t>fungi</w:t>
        </w:r>
      </w:ins>
      <w:ins w:id="1279" w:author="Thomas Kwong" w:date="2021-09-22T22:12:00Z">
        <w:r w:rsidRPr="00F331C9">
          <w:rPr>
            <w:rFonts w:ascii="Times New Roman" w:hAnsi="Times New Roman" w:cs="Times New Roman"/>
            <w:sz w:val="24"/>
            <w:szCs w:val="24"/>
            <w:rPrChange w:id="1280" w:author="LIN, Yufeng" w:date="2021-10-07T10:22:00Z">
              <w:rPr>
                <w:rFonts w:ascii="Times New Roman" w:hAnsi="Times New Roman" w:cs="Times New Roman"/>
                <w:sz w:val="22"/>
              </w:rPr>
            </w:rPrChange>
          </w:rPr>
          <w:t xml:space="preserve"> (</w:t>
        </w:r>
      </w:ins>
      <w:ins w:id="1281" w:author="LIN, Yufeng" w:date="2021-09-23T13:15:00Z">
        <w:r w:rsidR="009B5131" w:rsidRPr="00F331C9">
          <w:rPr>
            <w:rFonts w:ascii="Times New Roman" w:hAnsi="Times New Roman" w:cs="Times New Roman"/>
            <w:sz w:val="24"/>
            <w:szCs w:val="24"/>
            <w:rPrChange w:id="1282" w:author="LIN, Yufeng" w:date="2021-10-07T10:22:00Z">
              <w:rPr>
                <w:rFonts w:ascii="Times New Roman" w:hAnsi="Times New Roman" w:cs="Times New Roman"/>
                <w:sz w:val="22"/>
              </w:rPr>
            </w:rPrChange>
          </w:rPr>
          <w:t xml:space="preserve">the </w:t>
        </w:r>
      </w:ins>
      <w:ins w:id="1283" w:author="LIN, Yufeng" w:date="2021-09-28T13:06:00Z">
        <w:r w:rsidR="004314C2" w:rsidRPr="00F331C9">
          <w:rPr>
            <w:rFonts w:ascii="Times New Roman" w:hAnsi="Times New Roman" w:cs="Times New Roman"/>
            <w:sz w:val="24"/>
            <w:szCs w:val="24"/>
            <w:rPrChange w:id="1284" w:author="LIN, Yufeng" w:date="2021-10-07T10:22:00Z">
              <w:rPr>
                <w:rFonts w:ascii="Times New Roman" w:hAnsi="Times New Roman" w:cs="Times New Roman"/>
                <w:sz w:val="22"/>
              </w:rPr>
            </w:rPrChange>
          </w:rPr>
          <w:t>fungi</w:t>
        </w:r>
      </w:ins>
      <w:ins w:id="1285" w:author="LIN, Yufeng" w:date="2021-09-23T13:15:00Z">
        <w:r w:rsidR="009B5131" w:rsidRPr="00F331C9">
          <w:rPr>
            <w:rFonts w:ascii="Times New Roman" w:hAnsi="Times New Roman" w:cs="Times New Roman"/>
            <w:sz w:val="24"/>
            <w:szCs w:val="24"/>
            <w:rPrChange w:id="1286" w:author="LIN, Yufeng" w:date="2021-10-07T10:22:00Z">
              <w:rPr>
                <w:rFonts w:ascii="Times New Roman" w:hAnsi="Times New Roman" w:cs="Times New Roman"/>
                <w:sz w:val="22"/>
              </w:rPr>
            </w:rPrChange>
          </w:rPr>
          <w:t xml:space="preserve"> contained more than </w:t>
        </w:r>
      </w:ins>
      <w:ins w:id="1287" w:author="Thomas Kwong" w:date="2021-09-22T22:12:00Z">
        <w:del w:id="1288" w:author="LIN, Yufeng" w:date="2021-09-23T13:15:00Z">
          <w:r w:rsidRPr="00F331C9" w:rsidDel="009B5131">
            <w:rPr>
              <w:rFonts w:ascii="Times New Roman" w:hAnsi="Times New Roman" w:cs="Times New Roman"/>
              <w:sz w:val="24"/>
              <w:szCs w:val="24"/>
              <w:rPrChange w:id="1289" w:author="LIN, Yufeng" w:date="2021-10-07T10:22:00Z">
                <w:rPr>
                  <w:rFonts w:ascii="Times New Roman" w:hAnsi="Times New Roman" w:cs="Times New Roman"/>
                  <w:sz w:val="22"/>
                </w:rPr>
              </w:rPrChange>
            </w:rPr>
            <w:delText xml:space="preserve">&gt; </w:delText>
          </w:r>
        </w:del>
        <w:r w:rsidRPr="00F331C9">
          <w:rPr>
            <w:rFonts w:ascii="Times New Roman" w:hAnsi="Times New Roman" w:cs="Times New Roman"/>
            <w:sz w:val="24"/>
            <w:szCs w:val="24"/>
            <w:rPrChange w:id="1290" w:author="LIN, Yufeng" w:date="2021-10-07T10:22:00Z">
              <w:rPr>
                <w:rFonts w:ascii="Times New Roman" w:hAnsi="Times New Roman" w:cs="Times New Roman"/>
                <w:sz w:val="22"/>
              </w:rPr>
            </w:rPrChange>
          </w:rPr>
          <w:t>1%</w:t>
        </w:r>
      </w:ins>
      <w:ins w:id="1291" w:author="LIN, Yufeng" w:date="2021-09-23T13:15:00Z">
        <w:r w:rsidR="009B5131" w:rsidRPr="00F331C9">
          <w:rPr>
            <w:rFonts w:ascii="Times New Roman" w:hAnsi="Times New Roman" w:cs="Times New Roman"/>
            <w:sz w:val="24"/>
            <w:szCs w:val="24"/>
            <w:rPrChange w:id="1292" w:author="LIN, Yufeng" w:date="2021-10-07T10:22:00Z">
              <w:rPr>
                <w:rFonts w:ascii="Times New Roman" w:hAnsi="Times New Roman" w:cs="Times New Roman"/>
                <w:sz w:val="22"/>
              </w:rPr>
            </w:rPrChange>
          </w:rPr>
          <w:t xml:space="preserve"> in all intesti</w:t>
        </w:r>
      </w:ins>
      <w:ins w:id="1293" w:author="LIN, Yufeng" w:date="2021-09-23T13:16:00Z">
        <w:r w:rsidR="009B5131" w:rsidRPr="00F331C9">
          <w:rPr>
            <w:rFonts w:ascii="Times New Roman" w:hAnsi="Times New Roman" w:cs="Times New Roman"/>
            <w:sz w:val="24"/>
            <w:szCs w:val="24"/>
            <w:rPrChange w:id="1294" w:author="LIN, Yufeng" w:date="2021-10-07T10:22:00Z">
              <w:rPr>
                <w:rFonts w:ascii="Times New Roman" w:hAnsi="Times New Roman" w:cs="Times New Roman"/>
                <w:sz w:val="22"/>
              </w:rPr>
            </w:rPrChange>
          </w:rPr>
          <w:t>nal microbiome</w:t>
        </w:r>
      </w:ins>
      <w:ins w:id="1295" w:author="Thomas Kwong" w:date="2021-09-22T22:12:00Z">
        <w:r w:rsidRPr="00F331C9">
          <w:rPr>
            <w:rFonts w:ascii="Times New Roman" w:hAnsi="Times New Roman" w:cs="Times New Roman"/>
            <w:sz w:val="24"/>
            <w:szCs w:val="24"/>
            <w:rPrChange w:id="1296" w:author="LIN, Yufeng" w:date="2021-10-07T10:22:00Z">
              <w:rPr>
                <w:rFonts w:ascii="Times New Roman" w:hAnsi="Times New Roman" w:cs="Times New Roman"/>
                <w:sz w:val="22"/>
              </w:rPr>
            </w:rPrChange>
          </w:rPr>
          <w:t>), low-</w:t>
        </w:r>
        <w:del w:id="1297" w:author="LIN, Yufeng" w:date="2021-10-04T16:54:00Z">
          <w:r w:rsidRPr="00F331C9" w:rsidDel="00DB66B4">
            <w:rPr>
              <w:rFonts w:ascii="Times New Roman" w:hAnsi="Times New Roman" w:cs="Times New Roman"/>
              <w:sz w:val="24"/>
              <w:szCs w:val="24"/>
              <w:rPrChange w:id="1298" w:author="LIN, Yufeng" w:date="2021-10-07T10:22:00Z">
                <w:rPr>
                  <w:rFonts w:ascii="Times New Roman" w:hAnsi="Times New Roman" w:cs="Times New Roman"/>
                  <w:sz w:val="22"/>
                </w:rPr>
              </w:rPrChange>
            </w:rPr>
            <w:delText>Eukaryotes</w:delText>
          </w:r>
        </w:del>
      </w:ins>
      <w:ins w:id="1299" w:author="LIN, Yufeng" w:date="2021-10-04T16:54:00Z">
        <w:r w:rsidR="00DB66B4" w:rsidRPr="00F331C9">
          <w:rPr>
            <w:rFonts w:ascii="Times New Roman" w:hAnsi="Times New Roman" w:cs="Times New Roman"/>
            <w:sz w:val="24"/>
            <w:szCs w:val="24"/>
            <w:rPrChange w:id="1300" w:author="LIN, Yufeng" w:date="2021-10-07T10:22:00Z">
              <w:rPr>
                <w:rFonts w:ascii="Times New Roman" w:hAnsi="Times New Roman" w:cs="Times New Roman"/>
                <w:sz w:val="22"/>
              </w:rPr>
            </w:rPrChange>
          </w:rPr>
          <w:t xml:space="preserve">Fungi </w:t>
        </w:r>
      </w:ins>
      <w:ins w:id="1301" w:author="Thomas Kwong" w:date="2021-09-22T22:12:00Z">
        <w:r w:rsidRPr="00F331C9">
          <w:rPr>
            <w:rFonts w:ascii="Times New Roman" w:hAnsi="Times New Roman" w:cs="Times New Roman"/>
            <w:sz w:val="24"/>
            <w:szCs w:val="24"/>
            <w:rPrChange w:id="1302" w:author="LIN, Yufeng" w:date="2021-10-07T10:22:00Z">
              <w:rPr>
                <w:rFonts w:ascii="Times New Roman" w:hAnsi="Times New Roman" w:cs="Times New Roman"/>
                <w:sz w:val="22"/>
              </w:rPr>
            </w:rPrChange>
          </w:rPr>
          <w:t xml:space="preserve"> (</w:t>
        </w:r>
      </w:ins>
      <w:ins w:id="1303" w:author="LIN, Yufeng" w:date="2021-09-23T13:16:00Z">
        <w:r w:rsidR="009B5131" w:rsidRPr="00F331C9">
          <w:rPr>
            <w:rFonts w:ascii="Times New Roman" w:hAnsi="Times New Roman" w:cs="Times New Roman"/>
            <w:sz w:val="24"/>
            <w:szCs w:val="24"/>
            <w:rPrChange w:id="1304" w:author="LIN, Yufeng" w:date="2021-10-07T10:22:00Z">
              <w:rPr>
                <w:rFonts w:ascii="Times New Roman" w:hAnsi="Times New Roman" w:cs="Times New Roman"/>
                <w:sz w:val="22"/>
              </w:rPr>
            </w:rPrChange>
          </w:rPr>
          <w:t xml:space="preserve">the </w:t>
        </w:r>
      </w:ins>
      <w:ins w:id="1305" w:author="LIN, Yufeng" w:date="2021-09-28T13:06:00Z">
        <w:r w:rsidR="004314C2" w:rsidRPr="00F331C9">
          <w:rPr>
            <w:rFonts w:ascii="Times New Roman" w:hAnsi="Times New Roman" w:cs="Times New Roman"/>
            <w:sz w:val="24"/>
            <w:szCs w:val="24"/>
            <w:rPrChange w:id="1306" w:author="LIN, Yufeng" w:date="2021-10-07T10:22:00Z">
              <w:rPr>
                <w:rFonts w:ascii="Times New Roman" w:hAnsi="Times New Roman" w:cs="Times New Roman"/>
                <w:sz w:val="22"/>
              </w:rPr>
            </w:rPrChange>
          </w:rPr>
          <w:t>fungi</w:t>
        </w:r>
      </w:ins>
      <w:ins w:id="1307" w:author="LIN, Yufeng" w:date="2021-09-23T13:16:00Z">
        <w:r w:rsidR="009B5131" w:rsidRPr="00F331C9">
          <w:rPr>
            <w:rFonts w:ascii="Times New Roman" w:hAnsi="Times New Roman" w:cs="Times New Roman"/>
            <w:sz w:val="24"/>
            <w:szCs w:val="24"/>
            <w:rPrChange w:id="1308" w:author="LIN, Yufeng" w:date="2021-10-07T10:22:00Z">
              <w:rPr>
                <w:rFonts w:ascii="Times New Roman" w:hAnsi="Times New Roman" w:cs="Times New Roman"/>
                <w:sz w:val="22"/>
              </w:rPr>
            </w:rPrChange>
          </w:rPr>
          <w:t xml:space="preserve"> </w:t>
        </w:r>
      </w:ins>
      <w:ins w:id="1309" w:author="LIN, Yufeng" w:date="2021-09-23T13:17:00Z">
        <w:r w:rsidR="009B5131" w:rsidRPr="00F331C9">
          <w:rPr>
            <w:rFonts w:ascii="Times New Roman" w:hAnsi="Times New Roman" w:cs="Times New Roman"/>
            <w:sz w:val="24"/>
            <w:szCs w:val="24"/>
            <w:rPrChange w:id="1310" w:author="LIN, Yufeng" w:date="2021-10-07T10:22:00Z">
              <w:rPr>
                <w:rFonts w:ascii="Times New Roman" w:hAnsi="Times New Roman" w:cs="Times New Roman"/>
                <w:sz w:val="22"/>
              </w:rPr>
            </w:rPrChange>
          </w:rPr>
          <w:t>covered</w:t>
        </w:r>
      </w:ins>
      <w:ins w:id="1311" w:author="LIN, Yufeng" w:date="2021-09-23T13:16:00Z">
        <w:r w:rsidR="009B5131" w:rsidRPr="00F331C9">
          <w:rPr>
            <w:rFonts w:ascii="Times New Roman" w:hAnsi="Times New Roman" w:cs="Times New Roman"/>
            <w:sz w:val="24"/>
            <w:szCs w:val="24"/>
            <w:rPrChange w:id="1312" w:author="LIN, Yufeng" w:date="2021-10-07T10:22:00Z">
              <w:rPr>
                <w:rFonts w:ascii="Times New Roman" w:hAnsi="Times New Roman" w:cs="Times New Roman"/>
                <w:sz w:val="22"/>
              </w:rPr>
            </w:rPrChange>
          </w:rPr>
          <w:t xml:space="preserve"> </w:t>
        </w:r>
      </w:ins>
      <w:ins w:id="1313" w:author="LIN, Yufeng" w:date="2021-09-23T13:17:00Z">
        <w:r w:rsidR="009B5131" w:rsidRPr="00F331C9">
          <w:rPr>
            <w:rFonts w:ascii="Times New Roman" w:hAnsi="Times New Roman" w:cs="Times New Roman"/>
            <w:sz w:val="24"/>
            <w:szCs w:val="24"/>
            <w:rPrChange w:id="1314" w:author="LIN, Yufeng" w:date="2021-10-07T10:22:00Z">
              <w:rPr>
                <w:rFonts w:ascii="Times New Roman" w:hAnsi="Times New Roman" w:cs="Times New Roman"/>
                <w:sz w:val="22"/>
              </w:rPr>
            </w:rPrChange>
          </w:rPr>
          <w:t>less</w:t>
        </w:r>
      </w:ins>
      <w:ins w:id="1315" w:author="LIN, Yufeng" w:date="2021-09-23T13:16:00Z">
        <w:r w:rsidR="009B5131" w:rsidRPr="00F331C9">
          <w:rPr>
            <w:rFonts w:ascii="Times New Roman" w:hAnsi="Times New Roman" w:cs="Times New Roman"/>
            <w:sz w:val="24"/>
            <w:szCs w:val="24"/>
            <w:rPrChange w:id="1316" w:author="LIN, Yufeng" w:date="2021-10-07T10:22:00Z">
              <w:rPr>
                <w:rFonts w:ascii="Times New Roman" w:hAnsi="Times New Roman" w:cs="Times New Roman"/>
                <w:sz w:val="22"/>
              </w:rPr>
            </w:rPrChange>
          </w:rPr>
          <w:t xml:space="preserve"> than </w:t>
        </w:r>
      </w:ins>
      <w:ins w:id="1317" w:author="Thomas Kwong" w:date="2021-09-22T22:12:00Z">
        <w:del w:id="1318" w:author="LIN, Yufeng" w:date="2021-09-23T13:16:00Z">
          <w:r w:rsidRPr="00F331C9" w:rsidDel="009B5131">
            <w:rPr>
              <w:rFonts w:ascii="Times New Roman" w:hAnsi="Times New Roman" w:cs="Times New Roman"/>
              <w:sz w:val="24"/>
              <w:szCs w:val="24"/>
              <w:rPrChange w:id="1319" w:author="LIN, Yufeng" w:date="2021-10-07T10:22:00Z">
                <w:rPr>
                  <w:rFonts w:ascii="Times New Roman" w:hAnsi="Times New Roman" w:cs="Times New Roman"/>
                  <w:sz w:val="22"/>
                </w:rPr>
              </w:rPrChange>
            </w:rPr>
            <w:delText>&lt;</w:delText>
          </w:r>
        </w:del>
        <w:r w:rsidRPr="00F331C9">
          <w:rPr>
            <w:rFonts w:ascii="Times New Roman" w:hAnsi="Times New Roman" w:cs="Times New Roman"/>
            <w:sz w:val="24"/>
            <w:szCs w:val="24"/>
            <w:rPrChange w:id="1320" w:author="LIN, Yufeng" w:date="2021-10-07T10:22:00Z">
              <w:rPr>
                <w:rFonts w:ascii="Times New Roman" w:hAnsi="Times New Roman" w:cs="Times New Roman"/>
                <w:sz w:val="22"/>
              </w:rPr>
            </w:rPrChange>
          </w:rPr>
          <w:t>0.01%</w:t>
        </w:r>
      </w:ins>
      <w:ins w:id="1321" w:author="LIN, Yufeng" w:date="2021-09-23T13:16:00Z">
        <w:r w:rsidR="009B5131" w:rsidRPr="00F331C9">
          <w:rPr>
            <w:rFonts w:ascii="Times New Roman" w:hAnsi="Times New Roman" w:cs="Times New Roman"/>
            <w:sz w:val="24"/>
            <w:szCs w:val="24"/>
            <w:rPrChange w:id="1322" w:author="LIN, Yufeng" w:date="2021-10-07T10:22:00Z">
              <w:rPr>
                <w:rFonts w:ascii="Times New Roman" w:hAnsi="Times New Roman" w:cs="Times New Roman"/>
                <w:sz w:val="22"/>
              </w:rPr>
            </w:rPrChange>
          </w:rPr>
          <w:t xml:space="preserve"> in the gut </w:t>
        </w:r>
      </w:ins>
      <w:ins w:id="1323" w:author="LIN, Yufeng" w:date="2021-09-23T13:17:00Z">
        <w:r w:rsidR="009B5131" w:rsidRPr="00F331C9">
          <w:rPr>
            <w:rFonts w:ascii="Times New Roman" w:hAnsi="Times New Roman" w:cs="Times New Roman"/>
            <w:sz w:val="24"/>
            <w:szCs w:val="24"/>
            <w:rPrChange w:id="1324" w:author="LIN, Yufeng" w:date="2021-10-07T10:22:00Z">
              <w:rPr>
                <w:rFonts w:ascii="Times New Roman" w:hAnsi="Times New Roman" w:cs="Times New Roman"/>
                <w:sz w:val="22"/>
              </w:rPr>
            </w:rPrChange>
          </w:rPr>
          <w:t>microbiota</w:t>
        </w:r>
      </w:ins>
      <w:ins w:id="1325" w:author="Thomas Kwong" w:date="2021-09-22T22:12:00Z">
        <w:r w:rsidRPr="00F331C9">
          <w:rPr>
            <w:rFonts w:ascii="Times New Roman" w:hAnsi="Times New Roman" w:cs="Times New Roman"/>
            <w:sz w:val="24"/>
            <w:szCs w:val="24"/>
            <w:rPrChange w:id="1326" w:author="LIN, Yufeng" w:date="2021-10-07T10:22:00Z">
              <w:rPr>
                <w:rFonts w:ascii="Times New Roman" w:hAnsi="Times New Roman" w:cs="Times New Roman"/>
                <w:sz w:val="22"/>
              </w:rPr>
            </w:rPrChange>
          </w:rPr>
          <w:t>), and bacteria</w:t>
        </w:r>
      </w:ins>
      <w:ins w:id="1327" w:author="LIN, Yufeng" w:date="2021-10-07T10:39:00Z">
        <w:r w:rsidR="00E81CE7" w:rsidRPr="00F331C9">
          <w:rPr>
            <w:rFonts w:ascii="Times New Roman" w:hAnsi="Times New Roman" w:cs="Times New Roman"/>
            <w:sz w:val="24"/>
            <w:szCs w:val="24"/>
          </w:rPr>
          <w:t>l</w:t>
        </w:r>
      </w:ins>
      <w:ins w:id="1328" w:author="Thomas Kwong" w:date="2021-09-22T22:12:00Z">
        <w:r w:rsidRPr="00F331C9">
          <w:rPr>
            <w:rFonts w:ascii="Times New Roman" w:hAnsi="Times New Roman" w:cs="Times New Roman"/>
            <w:sz w:val="24"/>
            <w:szCs w:val="24"/>
            <w:rPrChange w:id="1329" w:author="LIN, Yufeng" w:date="2021-10-07T10:22:00Z">
              <w:rPr>
                <w:rFonts w:ascii="Times New Roman" w:hAnsi="Times New Roman" w:cs="Times New Roman"/>
                <w:sz w:val="22"/>
              </w:rPr>
            </w:rPrChange>
          </w:rPr>
          <w:t xml:space="preserve"> or </w:t>
        </w:r>
        <w:del w:id="1330" w:author="LIN, Yufeng" w:date="2021-10-04T16:54:00Z">
          <w:r w:rsidRPr="00F331C9" w:rsidDel="00DB66B4">
            <w:rPr>
              <w:rFonts w:ascii="Times New Roman" w:hAnsi="Times New Roman" w:cs="Times New Roman"/>
              <w:sz w:val="24"/>
              <w:szCs w:val="24"/>
              <w:rPrChange w:id="1331" w:author="LIN, Yufeng" w:date="2021-10-07T10:22:00Z">
                <w:rPr>
                  <w:rFonts w:ascii="Times New Roman" w:hAnsi="Times New Roman" w:cs="Times New Roman"/>
                  <w:sz w:val="22"/>
                </w:rPr>
              </w:rPrChange>
            </w:rPr>
            <w:delText>eukaryotes</w:delText>
          </w:r>
        </w:del>
      </w:ins>
      <w:ins w:id="1332" w:author="LIN, Yufeng" w:date="2021-10-04T16:54:00Z">
        <w:r w:rsidR="00DB66B4" w:rsidRPr="00F331C9">
          <w:rPr>
            <w:rFonts w:ascii="Times New Roman" w:hAnsi="Times New Roman" w:cs="Times New Roman"/>
            <w:sz w:val="24"/>
            <w:szCs w:val="24"/>
            <w:rPrChange w:id="1333" w:author="LIN, Yufeng" w:date="2021-10-07T10:22:00Z">
              <w:rPr>
                <w:rFonts w:ascii="Times New Roman" w:hAnsi="Times New Roman" w:cs="Times New Roman"/>
                <w:sz w:val="22"/>
              </w:rPr>
            </w:rPrChange>
          </w:rPr>
          <w:t>fung</w:t>
        </w:r>
      </w:ins>
      <w:ins w:id="1334" w:author="LIN, Yufeng" w:date="2021-10-07T10:39:00Z">
        <w:r w:rsidR="00E81CE7" w:rsidRPr="00F331C9">
          <w:rPr>
            <w:rFonts w:ascii="Times New Roman" w:hAnsi="Times New Roman" w:cs="Times New Roman"/>
            <w:sz w:val="24"/>
            <w:szCs w:val="24"/>
          </w:rPr>
          <w:t>al</w:t>
        </w:r>
      </w:ins>
      <w:ins w:id="1335" w:author="LIN, Yufeng" w:date="2021-10-04T16:54:00Z">
        <w:r w:rsidR="00DB66B4" w:rsidRPr="00F331C9">
          <w:rPr>
            <w:rFonts w:ascii="Times New Roman" w:hAnsi="Times New Roman" w:cs="Times New Roman"/>
            <w:sz w:val="24"/>
            <w:szCs w:val="24"/>
            <w:rPrChange w:id="1336" w:author="LIN, Yufeng" w:date="2021-10-07T10:22:00Z">
              <w:rPr>
                <w:rFonts w:ascii="Times New Roman" w:hAnsi="Times New Roman" w:cs="Times New Roman"/>
                <w:sz w:val="22"/>
              </w:rPr>
            </w:rPrChange>
          </w:rPr>
          <w:t xml:space="preserve"> </w:t>
        </w:r>
      </w:ins>
      <w:ins w:id="1337" w:author="Thomas Kwong" w:date="2021-09-22T22:12:00Z">
        <w:r w:rsidRPr="00F331C9">
          <w:rPr>
            <w:rFonts w:ascii="Times New Roman" w:hAnsi="Times New Roman" w:cs="Times New Roman"/>
            <w:sz w:val="24"/>
            <w:szCs w:val="24"/>
            <w:rPrChange w:id="1338" w:author="LIN, Yufeng" w:date="2021-10-07T10:22:00Z">
              <w:rPr>
                <w:rFonts w:ascii="Times New Roman" w:hAnsi="Times New Roman" w:cs="Times New Roman"/>
                <w:sz w:val="22"/>
              </w:rPr>
            </w:rPrChange>
          </w:rPr>
          <w:t xml:space="preserve"> contamination (</w:t>
        </w:r>
        <w:del w:id="1339" w:author="LIN, Yufeng" w:date="2021-09-23T13:20:00Z">
          <w:r w:rsidRPr="00F331C9" w:rsidDel="009B5131">
            <w:rPr>
              <w:rFonts w:ascii="Times New Roman" w:hAnsi="Times New Roman" w:cs="Times New Roman"/>
              <w:sz w:val="24"/>
              <w:szCs w:val="24"/>
              <w:rPrChange w:id="1340" w:author="LIN, Yufeng" w:date="2021-10-07T10:22:00Z">
                <w:rPr>
                  <w:rFonts w:ascii="Times New Roman" w:hAnsi="Times New Roman" w:cs="Times New Roman"/>
                  <w:sz w:val="22"/>
                </w:rPr>
              </w:rPrChange>
            </w:rPr>
            <w:delText>1</w:delText>
          </w:r>
        </w:del>
      </w:ins>
      <w:ins w:id="1341" w:author="LIN, Yufeng" w:date="2021-09-23T13:20:00Z">
        <w:r w:rsidR="009B5131" w:rsidRPr="00F331C9">
          <w:rPr>
            <w:rFonts w:ascii="Times New Roman" w:hAnsi="Times New Roman" w:cs="Times New Roman"/>
            <w:sz w:val="24"/>
            <w:szCs w:val="24"/>
            <w:rPrChange w:id="1342" w:author="LIN, Yufeng" w:date="2021-10-07T10:22:00Z">
              <w:rPr>
                <w:rFonts w:ascii="Times New Roman" w:hAnsi="Times New Roman" w:cs="Times New Roman"/>
                <w:sz w:val="22"/>
              </w:rPr>
            </w:rPrChange>
          </w:rPr>
          <w:t>one</w:t>
        </w:r>
      </w:ins>
      <w:ins w:id="1343" w:author="Thomas Kwong" w:date="2021-09-22T22:12:00Z">
        <w:r w:rsidRPr="00F331C9">
          <w:rPr>
            <w:rFonts w:ascii="Times New Roman" w:hAnsi="Times New Roman" w:cs="Times New Roman"/>
            <w:sz w:val="24"/>
            <w:szCs w:val="24"/>
            <w:rPrChange w:id="1344" w:author="LIN, Yufeng" w:date="2021-10-07T10:22:00Z">
              <w:rPr>
                <w:rFonts w:ascii="Times New Roman" w:hAnsi="Times New Roman" w:cs="Times New Roman"/>
                <w:sz w:val="22"/>
              </w:rPr>
            </w:rPrChange>
          </w:rPr>
          <w:t xml:space="preserve"> species </w:t>
        </w:r>
      </w:ins>
      <w:ins w:id="1345" w:author="LIN, Yufeng" w:date="2021-09-23T13:20:00Z">
        <w:r w:rsidR="009B5131" w:rsidRPr="00F331C9">
          <w:rPr>
            <w:rFonts w:ascii="Times New Roman" w:hAnsi="Times New Roman" w:cs="Times New Roman"/>
            <w:sz w:val="24"/>
            <w:szCs w:val="24"/>
            <w:rPrChange w:id="1346" w:author="LIN, Yufeng" w:date="2021-10-07T10:22:00Z">
              <w:rPr>
                <w:rFonts w:ascii="Times New Roman" w:hAnsi="Times New Roman" w:cs="Times New Roman"/>
                <w:sz w:val="22"/>
              </w:rPr>
            </w:rPrChange>
          </w:rPr>
          <w:t xml:space="preserve">more than </w:t>
        </w:r>
      </w:ins>
      <w:ins w:id="1347" w:author="Thomas Kwong" w:date="2021-09-22T22:12:00Z">
        <w:del w:id="1348" w:author="LIN, Yufeng" w:date="2021-09-23T13:20:00Z">
          <w:r w:rsidRPr="00F331C9" w:rsidDel="009B5131">
            <w:rPr>
              <w:rFonts w:ascii="Times New Roman" w:hAnsi="Times New Roman" w:cs="Times New Roman"/>
              <w:sz w:val="24"/>
              <w:szCs w:val="24"/>
              <w:rPrChange w:id="1349" w:author="LIN, Yufeng" w:date="2021-10-07T10:22:00Z">
                <w:rPr>
                  <w:rFonts w:ascii="Times New Roman" w:hAnsi="Times New Roman" w:cs="Times New Roman"/>
                  <w:sz w:val="22"/>
                </w:rPr>
              </w:rPrChange>
            </w:rPr>
            <w:delText>&gt;</w:delText>
          </w:r>
        </w:del>
        <w:r w:rsidRPr="00F331C9">
          <w:rPr>
            <w:rFonts w:ascii="Times New Roman" w:hAnsi="Times New Roman" w:cs="Times New Roman"/>
            <w:sz w:val="24"/>
            <w:szCs w:val="24"/>
            <w:rPrChange w:id="1350" w:author="LIN, Yufeng" w:date="2021-10-07T10:22:00Z">
              <w:rPr>
                <w:rFonts w:ascii="Times New Roman" w:hAnsi="Times New Roman" w:cs="Times New Roman"/>
                <w:sz w:val="22"/>
              </w:rPr>
            </w:rPrChange>
          </w:rPr>
          <w:t xml:space="preserve"> 50%</w:t>
        </w:r>
      </w:ins>
      <w:ins w:id="1351" w:author="LIN, Yufeng" w:date="2021-09-23T13:20:00Z">
        <w:r w:rsidR="009B5131" w:rsidRPr="00F331C9">
          <w:rPr>
            <w:rFonts w:ascii="Times New Roman" w:hAnsi="Times New Roman" w:cs="Times New Roman"/>
            <w:sz w:val="24"/>
            <w:szCs w:val="24"/>
            <w:rPrChange w:id="1352" w:author="LIN, Yufeng" w:date="2021-10-07T10:22:00Z">
              <w:rPr>
                <w:rFonts w:ascii="Times New Roman" w:hAnsi="Times New Roman" w:cs="Times New Roman"/>
                <w:sz w:val="22"/>
              </w:rPr>
            </w:rPrChange>
          </w:rPr>
          <w:t xml:space="preserve"> of </w:t>
        </w:r>
      </w:ins>
      <w:ins w:id="1353" w:author="LIN, Yufeng" w:date="2021-10-07T10:39:00Z">
        <w:r w:rsidR="00E81CE7" w:rsidRPr="00F331C9">
          <w:rPr>
            <w:rFonts w:ascii="Times New Roman" w:hAnsi="Times New Roman" w:cs="Times New Roman"/>
            <w:sz w:val="24"/>
            <w:szCs w:val="24"/>
          </w:rPr>
          <w:t xml:space="preserve">the </w:t>
        </w:r>
      </w:ins>
      <w:ins w:id="1354" w:author="LIN, Yufeng" w:date="2021-09-23T13:20:00Z">
        <w:r w:rsidR="009B5131" w:rsidRPr="00F331C9">
          <w:rPr>
            <w:rFonts w:ascii="Times New Roman" w:hAnsi="Times New Roman" w:cs="Times New Roman"/>
            <w:sz w:val="24"/>
            <w:szCs w:val="24"/>
            <w:rPrChange w:id="1355" w:author="LIN, Yufeng" w:date="2021-10-07T10:22:00Z">
              <w:rPr>
                <w:rFonts w:ascii="Times New Roman" w:hAnsi="Times New Roman" w:cs="Times New Roman"/>
                <w:sz w:val="22"/>
              </w:rPr>
            </w:rPrChange>
          </w:rPr>
          <w:t>intestinal microbiome</w:t>
        </w:r>
      </w:ins>
      <w:ins w:id="1356" w:author="Thomas Kwong" w:date="2021-09-22T22:12:00Z">
        <w:r w:rsidRPr="00F331C9">
          <w:rPr>
            <w:rFonts w:ascii="Times New Roman" w:hAnsi="Times New Roman" w:cs="Times New Roman"/>
            <w:sz w:val="24"/>
            <w:szCs w:val="24"/>
            <w:rPrChange w:id="1357" w:author="LIN, Yufeng" w:date="2021-10-07T10:22:00Z">
              <w:rPr>
                <w:rFonts w:ascii="Times New Roman" w:hAnsi="Times New Roman" w:cs="Times New Roman"/>
                <w:sz w:val="22"/>
              </w:rPr>
            </w:rPrChange>
          </w:rPr>
          <w:t xml:space="preserve">) samples. For the last division, </w:t>
        </w:r>
      </w:ins>
      <w:ins w:id="1358" w:author="LIN, Yufeng" w:date="2021-09-23T13:30:00Z">
        <w:r w:rsidR="003557D0" w:rsidRPr="00F331C9">
          <w:rPr>
            <w:rFonts w:ascii="Times New Roman" w:hAnsi="Times New Roman" w:cs="Times New Roman"/>
            <w:sz w:val="24"/>
            <w:szCs w:val="24"/>
            <w:rPrChange w:id="1359" w:author="LIN, Yufeng" w:date="2021-10-07T10:22:00Z">
              <w:rPr>
                <w:rFonts w:ascii="Times New Roman" w:hAnsi="Times New Roman" w:cs="Times New Roman"/>
                <w:sz w:val="22"/>
              </w:rPr>
            </w:rPrChange>
          </w:rPr>
          <w:t xml:space="preserve">the </w:t>
        </w:r>
      </w:ins>
      <w:ins w:id="1360" w:author="Thomas Kwong" w:date="2021-09-22T22:12:00Z">
        <w:r w:rsidRPr="00F331C9">
          <w:rPr>
            <w:rFonts w:ascii="Times New Roman" w:hAnsi="Times New Roman" w:cs="Times New Roman"/>
            <w:sz w:val="24"/>
            <w:szCs w:val="24"/>
            <w:rPrChange w:id="1361" w:author="LIN, Yufeng" w:date="2021-10-07T10:22:00Z">
              <w:rPr>
                <w:rFonts w:ascii="Times New Roman" w:hAnsi="Times New Roman" w:cs="Times New Roman"/>
                <w:sz w:val="22"/>
              </w:rPr>
            </w:rPrChange>
          </w:rPr>
          <w:t>low-</w:t>
        </w:r>
        <w:del w:id="1362" w:author="LIN, Yufeng" w:date="2021-10-04T16:57:00Z">
          <w:r w:rsidRPr="00F331C9" w:rsidDel="00DB66B4">
            <w:rPr>
              <w:rFonts w:ascii="Times New Roman" w:hAnsi="Times New Roman" w:cs="Times New Roman"/>
              <w:sz w:val="24"/>
              <w:szCs w:val="24"/>
              <w:rPrChange w:id="1363" w:author="LIN, Yufeng" w:date="2021-10-07T10:22:00Z">
                <w:rPr>
                  <w:rFonts w:ascii="Times New Roman" w:hAnsi="Times New Roman" w:cs="Times New Roman"/>
                  <w:sz w:val="22"/>
                </w:rPr>
              </w:rPrChange>
            </w:rPr>
            <w:delText xml:space="preserve">eukaryotic </w:delText>
          </w:r>
        </w:del>
      </w:ins>
      <w:ins w:id="1364" w:author="LIN, Yufeng" w:date="2021-10-04T16:57:00Z">
        <w:r w:rsidR="00DB66B4" w:rsidRPr="00F331C9">
          <w:rPr>
            <w:rFonts w:ascii="Times New Roman" w:hAnsi="Times New Roman" w:cs="Times New Roman"/>
            <w:sz w:val="24"/>
            <w:szCs w:val="24"/>
            <w:rPrChange w:id="1365" w:author="LIN, Yufeng" w:date="2021-10-07T10:22:00Z">
              <w:rPr>
                <w:rFonts w:ascii="Times New Roman" w:hAnsi="Times New Roman" w:cs="Times New Roman"/>
                <w:sz w:val="22"/>
              </w:rPr>
            </w:rPrChange>
          </w:rPr>
          <w:t xml:space="preserve">fungal </w:t>
        </w:r>
      </w:ins>
      <w:ins w:id="1366" w:author="Thomas Kwong" w:date="2021-09-22T22:12:00Z">
        <w:r w:rsidRPr="00F331C9">
          <w:rPr>
            <w:rFonts w:ascii="Times New Roman" w:hAnsi="Times New Roman" w:cs="Times New Roman"/>
            <w:sz w:val="24"/>
            <w:szCs w:val="24"/>
            <w:rPrChange w:id="1367" w:author="LIN, Yufeng" w:date="2021-10-07T10:22:00Z">
              <w:rPr>
                <w:rFonts w:ascii="Times New Roman" w:hAnsi="Times New Roman" w:cs="Times New Roman"/>
                <w:sz w:val="22"/>
              </w:rPr>
            </w:rPrChange>
          </w:rPr>
          <w:t xml:space="preserve">sequence depth sample </w:t>
        </w:r>
      </w:ins>
      <w:ins w:id="1368" w:author="LIN, Yufeng" w:date="2021-09-23T13:23:00Z">
        <w:r w:rsidR="009B5131" w:rsidRPr="00F331C9">
          <w:rPr>
            <w:rFonts w:ascii="Times New Roman" w:hAnsi="Times New Roman" w:cs="Times New Roman"/>
            <w:sz w:val="24"/>
            <w:szCs w:val="24"/>
            <w:rPrChange w:id="1369" w:author="LIN, Yufeng" w:date="2021-10-07T10:22:00Z">
              <w:rPr>
                <w:rFonts w:ascii="Times New Roman" w:hAnsi="Times New Roman" w:cs="Times New Roman"/>
                <w:sz w:val="22"/>
              </w:rPr>
            </w:rPrChange>
          </w:rPr>
          <w:t>(</w:t>
        </w:r>
      </w:ins>
      <w:ins w:id="1370" w:author="LIN, Yufeng" w:date="2021-09-28T13:06:00Z">
        <w:r w:rsidR="004314C2" w:rsidRPr="00F331C9">
          <w:rPr>
            <w:rFonts w:ascii="Times New Roman" w:hAnsi="Times New Roman" w:cs="Times New Roman"/>
            <w:sz w:val="24"/>
            <w:szCs w:val="24"/>
            <w:rPrChange w:id="1371" w:author="LIN, Yufeng" w:date="2021-10-07T10:22:00Z">
              <w:rPr>
                <w:rFonts w:ascii="Times New Roman" w:hAnsi="Times New Roman" w:cs="Times New Roman"/>
                <w:sz w:val="22"/>
              </w:rPr>
            </w:rPrChange>
          </w:rPr>
          <w:t>fungi</w:t>
        </w:r>
      </w:ins>
      <w:ins w:id="1372" w:author="LIN, Yufeng" w:date="2021-09-23T13:24:00Z">
        <w:r w:rsidR="009B5131" w:rsidRPr="00F331C9">
          <w:rPr>
            <w:rFonts w:ascii="Times New Roman" w:hAnsi="Times New Roman" w:cs="Times New Roman"/>
            <w:sz w:val="24"/>
            <w:szCs w:val="24"/>
            <w:rPrChange w:id="1373" w:author="LIN, Yufeng" w:date="2021-10-07T10:22:00Z">
              <w:rPr>
                <w:rFonts w:ascii="Times New Roman" w:hAnsi="Times New Roman" w:cs="Times New Roman"/>
                <w:sz w:val="22"/>
              </w:rPr>
            </w:rPrChange>
          </w:rPr>
          <w:t xml:space="preserve"> </w:t>
        </w:r>
      </w:ins>
      <w:ins w:id="1374" w:author="LIN, Yufeng" w:date="2021-09-23T13:31:00Z">
        <w:r w:rsidR="003557D0" w:rsidRPr="00F331C9">
          <w:rPr>
            <w:rFonts w:ascii="Times New Roman" w:hAnsi="Times New Roman" w:cs="Times New Roman"/>
            <w:sz w:val="24"/>
            <w:szCs w:val="24"/>
            <w:rPrChange w:id="1375" w:author="LIN, Yufeng" w:date="2021-10-07T10:22:00Z">
              <w:rPr>
                <w:rFonts w:ascii="Times New Roman" w:hAnsi="Times New Roman" w:cs="Times New Roman"/>
                <w:sz w:val="22"/>
              </w:rPr>
            </w:rPrChange>
          </w:rPr>
          <w:t xml:space="preserve">aligned </w:t>
        </w:r>
      </w:ins>
      <w:ins w:id="1376" w:author="LIN, Yufeng" w:date="2021-09-23T13:24:00Z">
        <w:r w:rsidR="009B5131" w:rsidRPr="00F331C9">
          <w:rPr>
            <w:rFonts w:ascii="Times New Roman" w:hAnsi="Times New Roman" w:cs="Times New Roman"/>
            <w:sz w:val="24"/>
            <w:szCs w:val="24"/>
            <w:rPrChange w:id="1377" w:author="LIN, Yufeng" w:date="2021-10-07T10:22:00Z">
              <w:rPr>
                <w:rFonts w:ascii="Times New Roman" w:hAnsi="Times New Roman" w:cs="Times New Roman"/>
                <w:sz w:val="22"/>
              </w:rPr>
            </w:rPrChange>
          </w:rPr>
          <w:t>read counts less than 10,000</w:t>
        </w:r>
      </w:ins>
      <w:ins w:id="1378" w:author="LIN, Yufeng" w:date="2021-09-23T13:23:00Z">
        <w:r w:rsidR="009B5131" w:rsidRPr="00F331C9">
          <w:rPr>
            <w:rFonts w:ascii="Times New Roman" w:hAnsi="Times New Roman" w:cs="Times New Roman"/>
            <w:sz w:val="24"/>
            <w:szCs w:val="24"/>
            <w:rPrChange w:id="1379" w:author="LIN, Yufeng" w:date="2021-10-07T10:22:00Z">
              <w:rPr>
                <w:rFonts w:ascii="Times New Roman" w:hAnsi="Times New Roman" w:cs="Times New Roman"/>
                <w:sz w:val="22"/>
              </w:rPr>
            </w:rPrChange>
          </w:rPr>
          <w:t xml:space="preserve">) </w:t>
        </w:r>
      </w:ins>
      <w:ins w:id="1380" w:author="Thomas Kwong" w:date="2021-09-22T22:12:00Z">
        <w:r w:rsidRPr="00F331C9">
          <w:rPr>
            <w:rFonts w:ascii="Times New Roman" w:hAnsi="Times New Roman" w:cs="Times New Roman"/>
            <w:sz w:val="24"/>
            <w:szCs w:val="24"/>
            <w:rPrChange w:id="1381" w:author="LIN, Yufeng" w:date="2021-10-07T10:22:00Z">
              <w:rPr>
                <w:rFonts w:ascii="Times New Roman" w:hAnsi="Times New Roman" w:cs="Times New Roman"/>
                <w:sz w:val="22"/>
              </w:rPr>
            </w:rPrChange>
          </w:rPr>
          <w:t>would be dropped,</w:t>
        </w:r>
        <w:del w:id="1382" w:author="LIN, Yufeng" w:date="2021-09-23T13:25:00Z">
          <w:r w:rsidRPr="00F331C9" w:rsidDel="003557D0">
            <w:rPr>
              <w:rFonts w:ascii="Times New Roman" w:hAnsi="Times New Roman" w:cs="Times New Roman"/>
              <w:sz w:val="24"/>
              <w:szCs w:val="24"/>
              <w:rPrChange w:id="1383" w:author="LIN, Yufeng" w:date="2021-10-07T10:22:00Z">
                <w:rPr>
                  <w:rFonts w:ascii="Times New Roman" w:hAnsi="Times New Roman" w:cs="Times New Roman"/>
                  <w:sz w:val="22"/>
                </w:rPr>
              </w:rPrChange>
            </w:rPr>
            <w:delText xml:space="preserve"> because </w:delText>
          </w:r>
        </w:del>
      </w:ins>
      <w:ins w:id="1384" w:author="LIN, Yufeng" w:date="2021-09-23T13:25:00Z">
        <w:r w:rsidR="003557D0" w:rsidRPr="00F331C9">
          <w:rPr>
            <w:rFonts w:ascii="Times New Roman" w:hAnsi="Times New Roman" w:cs="Times New Roman"/>
            <w:sz w:val="24"/>
            <w:szCs w:val="24"/>
            <w:rPrChange w:id="1385" w:author="LIN, Yufeng" w:date="2021-10-07T10:22:00Z">
              <w:rPr>
                <w:rFonts w:ascii="Times New Roman" w:hAnsi="Times New Roman" w:cs="Times New Roman"/>
                <w:sz w:val="22"/>
              </w:rPr>
            </w:rPrChange>
          </w:rPr>
          <w:t xml:space="preserve"> which was consiste</w:t>
        </w:r>
      </w:ins>
      <w:ins w:id="1386" w:author="LIN, Yufeng" w:date="2021-09-23T13:31:00Z">
        <w:r w:rsidR="003557D0" w:rsidRPr="00F331C9">
          <w:rPr>
            <w:rFonts w:ascii="Times New Roman" w:hAnsi="Times New Roman" w:cs="Times New Roman"/>
            <w:sz w:val="24"/>
            <w:szCs w:val="24"/>
            <w:rPrChange w:id="1387" w:author="LIN, Yufeng" w:date="2021-10-07T10:22:00Z">
              <w:rPr>
                <w:rFonts w:ascii="Times New Roman" w:hAnsi="Times New Roman" w:cs="Times New Roman"/>
                <w:sz w:val="22"/>
              </w:rPr>
            </w:rPrChange>
          </w:rPr>
          <w:t>nt</w:t>
        </w:r>
      </w:ins>
      <w:ins w:id="1388" w:author="LIN, Yufeng" w:date="2021-09-23T13:25:00Z">
        <w:r w:rsidR="003557D0" w:rsidRPr="00F331C9">
          <w:rPr>
            <w:rFonts w:ascii="Times New Roman" w:hAnsi="Times New Roman" w:cs="Times New Roman"/>
            <w:sz w:val="24"/>
            <w:szCs w:val="24"/>
            <w:rPrChange w:id="1389" w:author="LIN, Yufeng" w:date="2021-10-07T10:22:00Z">
              <w:rPr>
                <w:rFonts w:ascii="Times New Roman" w:hAnsi="Times New Roman" w:cs="Times New Roman"/>
                <w:sz w:val="22"/>
              </w:rPr>
            </w:rPrChange>
          </w:rPr>
          <w:t xml:space="preserve"> with </w:t>
        </w:r>
      </w:ins>
      <w:ins w:id="1390" w:author="LIN, Yufeng" w:date="2021-10-07T10:39:00Z">
        <w:r w:rsidR="00E81CE7" w:rsidRPr="00F331C9">
          <w:rPr>
            <w:rFonts w:ascii="Times New Roman" w:hAnsi="Times New Roman" w:cs="Times New Roman"/>
            <w:sz w:val="24"/>
            <w:szCs w:val="24"/>
          </w:rPr>
          <w:t xml:space="preserve">a </w:t>
        </w:r>
      </w:ins>
      <w:ins w:id="1391" w:author="LIN, Yufeng" w:date="2021-09-23T13:25:00Z">
        <w:r w:rsidR="003557D0" w:rsidRPr="00F331C9">
          <w:rPr>
            <w:rFonts w:ascii="Times New Roman" w:hAnsi="Times New Roman" w:cs="Times New Roman"/>
            <w:sz w:val="24"/>
            <w:szCs w:val="24"/>
            <w:rPrChange w:id="1392" w:author="LIN, Yufeng" w:date="2021-10-07T10:22:00Z">
              <w:rPr>
                <w:rFonts w:ascii="Times New Roman" w:hAnsi="Times New Roman" w:cs="Times New Roman"/>
                <w:sz w:val="22"/>
              </w:rPr>
            </w:rPrChange>
          </w:rPr>
          <w:t xml:space="preserve">previous study exploring that </w:t>
        </w:r>
      </w:ins>
      <w:ins w:id="1393" w:author="Thomas Kwong" w:date="2021-09-22T22:12:00Z">
        <w:r w:rsidRPr="00F331C9">
          <w:rPr>
            <w:rFonts w:ascii="Times New Roman" w:hAnsi="Times New Roman" w:cs="Times New Roman"/>
            <w:sz w:val="24"/>
            <w:szCs w:val="24"/>
            <w:rPrChange w:id="1394" w:author="LIN, Yufeng" w:date="2021-10-07T10:22:00Z">
              <w:rPr>
                <w:rFonts w:ascii="Times New Roman" w:hAnsi="Times New Roman" w:cs="Times New Roman"/>
                <w:sz w:val="22"/>
              </w:rPr>
            </w:rPrChange>
          </w:rPr>
          <w:t xml:space="preserve">at least 30% </w:t>
        </w:r>
      </w:ins>
      <w:ins w:id="1395" w:author="LIN, Yufeng" w:date="2021-09-23T13:31:00Z">
        <w:r w:rsidR="003557D0" w:rsidRPr="00F331C9">
          <w:rPr>
            <w:rFonts w:ascii="Times New Roman" w:hAnsi="Times New Roman" w:cs="Times New Roman"/>
            <w:sz w:val="24"/>
            <w:szCs w:val="24"/>
            <w:rPrChange w:id="1396" w:author="LIN, Yufeng" w:date="2021-10-07T10:22:00Z">
              <w:rPr>
                <w:rFonts w:ascii="Times New Roman" w:hAnsi="Times New Roman" w:cs="Times New Roman"/>
                <w:sz w:val="22"/>
              </w:rPr>
            </w:rPrChange>
          </w:rPr>
          <w:t xml:space="preserve">of </w:t>
        </w:r>
      </w:ins>
      <w:ins w:id="1397" w:author="Thomas Kwong" w:date="2021-09-22T22:12:00Z">
        <w:r w:rsidRPr="00F331C9">
          <w:rPr>
            <w:rFonts w:ascii="Times New Roman" w:hAnsi="Times New Roman" w:cs="Times New Roman"/>
            <w:sz w:val="24"/>
            <w:szCs w:val="24"/>
            <w:rPrChange w:id="1398" w:author="LIN, Yufeng" w:date="2021-10-07T10:22:00Z">
              <w:rPr>
                <w:rFonts w:ascii="Times New Roman" w:hAnsi="Times New Roman" w:cs="Times New Roman"/>
                <w:sz w:val="22"/>
              </w:rPr>
            </w:rPrChange>
          </w:rPr>
          <w:t>individual</w:t>
        </w:r>
      </w:ins>
      <w:ins w:id="1399" w:author="LIN, Yufeng" w:date="2021-09-23T13:31:00Z">
        <w:r w:rsidR="003557D0" w:rsidRPr="00F331C9">
          <w:rPr>
            <w:rFonts w:ascii="Times New Roman" w:hAnsi="Times New Roman" w:cs="Times New Roman"/>
            <w:sz w:val="24"/>
            <w:szCs w:val="24"/>
            <w:rPrChange w:id="1400" w:author="LIN, Yufeng" w:date="2021-10-07T10:22:00Z">
              <w:rPr>
                <w:rFonts w:ascii="Times New Roman" w:hAnsi="Times New Roman" w:cs="Times New Roman"/>
                <w:sz w:val="22"/>
              </w:rPr>
            </w:rPrChange>
          </w:rPr>
          <w:t>s</w:t>
        </w:r>
      </w:ins>
      <w:ins w:id="1401" w:author="Thomas Kwong" w:date="2021-09-22T22:12:00Z">
        <w:r w:rsidRPr="00F331C9">
          <w:rPr>
            <w:rFonts w:ascii="Times New Roman" w:hAnsi="Times New Roman" w:cs="Times New Roman"/>
            <w:sz w:val="24"/>
            <w:szCs w:val="24"/>
            <w:rPrChange w:id="1402" w:author="LIN, Yufeng" w:date="2021-10-07T10:22:00Z">
              <w:rPr>
                <w:rFonts w:ascii="Times New Roman" w:hAnsi="Times New Roman" w:cs="Times New Roman"/>
                <w:sz w:val="22"/>
              </w:rPr>
            </w:rPrChange>
          </w:rPr>
          <w:t xml:space="preserve"> couldn</w:t>
        </w:r>
        <w:del w:id="1403" w:author="LIN, Yufeng" w:date="2021-10-07T10:37:00Z">
          <w:r w:rsidRPr="00F331C9" w:rsidDel="00E81CE7">
            <w:rPr>
              <w:rFonts w:ascii="Times New Roman" w:hAnsi="Times New Roman" w:cs="Times New Roman"/>
              <w:sz w:val="24"/>
              <w:szCs w:val="24"/>
              <w:rPrChange w:id="1404" w:author="LIN, Yufeng" w:date="2021-10-07T10:22:00Z">
                <w:rPr>
                  <w:rFonts w:ascii="Times New Roman" w:hAnsi="Times New Roman" w:cs="Times New Roman"/>
                  <w:sz w:val="22"/>
                </w:rPr>
              </w:rPrChange>
            </w:rPr>
            <w:delText>’</w:delText>
          </w:r>
        </w:del>
      </w:ins>
      <w:ins w:id="1405" w:author="LIN, Yufeng" w:date="2021-10-07T10:38:00Z">
        <w:r w:rsidR="00E81CE7" w:rsidRPr="00F331C9">
          <w:rPr>
            <w:rFonts w:ascii="Times New Roman" w:hAnsi="Times New Roman" w:cs="Times New Roman"/>
            <w:sz w:val="24"/>
            <w:szCs w:val="24"/>
          </w:rPr>
          <w:t>'</w:t>
        </w:r>
      </w:ins>
      <w:ins w:id="1406" w:author="Thomas Kwong" w:date="2021-09-22T22:12:00Z">
        <w:r w:rsidRPr="00F331C9">
          <w:rPr>
            <w:rFonts w:ascii="Times New Roman" w:hAnsi="Times New Roman" w:cs="Times New Roman"/>
            <w:sz w:val="24"/>
            <w:szCs w:val="24"/>
            <w:rPrChange w:id="1407" w:author="LIN, Yufeng" w:date="2021-10-07T10:22:00Z">
              <w:rPr>
                <w:rFonts w:ascii="Times New Roman" w:hAnsi="Times New Roman" w:cs="Times New Roman"/>
                <w:sz w:val="22"/>
              </w:rPr>
            </w:rPrChange>
          </w:rPr>
          <w:t xml:space="preserve">t be detected </w:t>
        </w:r>
        <w:del w:id="1408" w:author="LIN, Yufeng" w:date="2021-09-28T13:06:00Z">
          <w:r w:rsidRPr="00F331C9" w:rsidDel="004314C2">
            <w:rPr>
              <w:rFonts w:ascii="Times New Roman" w:hAnsi="Times New Roman" w:cs="Times New Roman"/>
              <w:sz w:val="24"/>
              <w:szCs w:val="24"/>
              <w:rPrChange w:id="1409" w:author="LIN, Yufeng" w:date="2021-10-07T10:22:00Z">
                <w:rPr>
                  <w:rFonts w:ascii="Times New Roman" w:hAnsi="Times New Roman" w:cs="Times New Roman"/>
                  <w:sz w:val="22"/>
                </w:rPr>
              </w:rPrChange>
            </w:rPr>
            <w:delText>micro-eukaryotes</w:delText>
          </w:r>
        </w:del>
      </w:ins>
      <w:ins w:id="1410" w:author="LIN, Yufeng" w:date="2021-09-28T13:06:00Z">
        <w:r w:rsidR="004314C2" w:rsidRPr="00F331C9">
          <w:rPr>
            <w:rFonts w:ascii="Times New Roman" w:hAnsi="Times New Roman" w:cs="Times New Roman"/>
            <w:sz w:val="24"/>
            <w:szCs w:val="24"/>
            <w:rPrChange w:id="1411" w:author="LIN, Yufeng" w:date="2021-10-07T10:22:00Z">
              <w:rPr>
                <w:rFonts w:ascii="Times New Roman" w:hAnsi="Times New Roman" w:cs="Times New Roman"/>
                <w:sz w:val="22"/>
              </w:rPr>
            </w:rPrChange>
          </w:rPr>
          <w:t>fungi</w:t>
        </w:r>
      </w:ins>
      <w:ins w:id="1412" w:author="Thomas Kwong" w:date="2021-09-22T22:12:00Z">
        <w:r w:rsidRPr="00F331C9">
          <w:rPr>
            <w:rFonts w:ascii="Times New Roman" w:hAnsi="Times New Roman" w:cs="Times New Roman"/>
            <w:sz w:val="24"/>
            <w:szCs w:val="24"/>
            <w:rPrChange w:id="1413" w:author="LIN, Yufeng" w:date="2021-10-07T10:22:00Z">
              <w:rPr>
                <w:rFonts w:ascii="Times New Roman" w:hAnsi="Times New Roman" w:cs="Times New Roman"/>
                <w:sz w:val="22"/>
              </w:rPr>
            </w:rPrChange>
          </w:rPr>
          <w:t xml:space="preserve"> in all gastrointestinal segments</w:t>
        </w:r>
        <w:r w:rsidRPr="00F331C9">
          <w:rPr>
            <w:rFonts w:ascii="Times New Roman" w:hAnsi="Times New Roman" w:cs="Times New Roman"/>
            <w:sz w:val="24"/>
            <w:szCs w:val="24"/>
            <w:rPrChange w:id="1414"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415" w:author="LIN, Yufeng" w:date="2021-10-07T10:22:00Z">
            <w:rPr>
              <w:rFonts w:ascii="Times New Roman" w:hAnsi="Times New Roman" w:cs="Times New Roman"/>
              <w:sz w:val="22"/>
            </w:rPr>
          </w:rPrChange>
        </w:rPr>
        <w:instrText xml:space="preserve"> ADDIN ZOTERO_ITEM CSL_CITATION {"citationID":"3BLbmNJv","properties":{"formattedCitation":"\\super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1416" w:author="Thomas Kwong" w:date="2021-09-22T22:12:00Z">
        <w:r w:rsidRPr="00F331C9">
          <w:rPr>
            <w:rFonts w:ascii="Times New Roman" w:hAnsi="Times New Roman" w:cs="Times New Roman"/>
            <w:sz w:val="24"/>
            <w:szCs w:val="24"/>
            <w:rPrChange w:id="1417"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418" w:author="LIN, Yufeng" w:date="2021-10-07T10:22:00Z">
            <w:rPr>
              <w:rFonts w:ascii="Times New Roman" w:hAnsi="Times New Roman" w:cs="Times New Roman"/>
              <w:kern w:val="0"/>
              <w:sz w:val="22"/>
              <w:szCs w:val="24"/>
              <w:vertAlign w:val="superscript"/>
            </w:rPr>
          </w:rPrChange>
        </w:rPr>
        <w:t>23</w:t>
      </w:r>
      <w:ins w:id="1419" w:author="Thomas Kwong" w:date="2021-09-22T22:12:00Z">
        <w:r w:rsidRPr="00F331C9">
          <w:rPr>
            <w:rFonts w:ascii="Times New Roman" w:hAnsi="Times New Roman" w:cs="Times New Roman"/>
            <w:sz w:val="24"/>
            <w:szCs w:val="24"/>
            <w:rPrChange w:id="1420"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421" w:author="LIN, Yufeng" w:date="2021-10-07T10:22:00Z">
              <w:rPr>
                <w:rFonts w:ascii="Times New Roman" w:hAnsi="Times New Roman" w:cs="Times New Roman"/>
                <w:sz w:val="22"/>
              </w:rPr>
            </w:rPrChange>
          </w:rPr>
          <w:t>.</w:t>
        </w:r>
        <w:commentRangeEnd w:id="1272"/>
        <w:r w:rsidRPr="00F331C9">
          <w:rPr>
            <w:rStyle w:val="CommentReference"/>
            <w:rFonts w:ascii="Times New Roman" w:hAnsi="Times New Roman" w:cs="Times New Roman"/>
            <w:sz w:val="24"/>
            <w:szCs w:val="24"/>
            <w:rPrChange w:id="1422" w:author="LIN, Yufeng" w:date="2021-10-07T10:22:00Z">
              <w:rPr>
                <w:rStyle w:val="CommentReference"/>
              </w:rPr>
            </w:rPrChange>
          </w:rPr>
          <w:commentReference w:id="1272"/>
        </w:r>
      </w:ins>
      <w:commentRangeEnd w:id="1273"/>
      <w:r w:rsidR="00D1238A" w:rsidRPr="00F331C9">
        <w:rPr>
          <w:rStyle w:val="CommentReference"/>
          <w:rFonts w:ascii="Times New Roman" w:hAnsi="Times New Roman" w:cs="Times New Roman"/>
          <w:sz w:val="24"/>
          <w:szCs w:val="24"/>
          <w:rPrChange w:id="1423" w:author="LIN, Yufeng" w:date="2021-10-07T10:22:00Z">
            <w:rPr>
              <w:rStyle w:val="CommentReference"/>
            </w:rPr>
          </w:rPrChange>
        </w:rPr>
        <w:commentReference w:id="1273"/>
      </w:r>
    </w:p>
    <w:p w14:paraId="40DF941F" w14:textId="77777777" w:rsidR="00531B71" w:rsidRPr="00F331C9" w:rsidRDefault="00531B71" w:rsidP="00F331C9">
      <w:pPr>
        <w:pStyle w:val="title20825"/>
        <w:spacing w:line="480" w:lineRule="auto"/>
        <w:rPr>
          <w:ins w:id="1424" w:author="Thomas Kwong" w:date="2021-09-22T22:12:00Z"/>
          <w:rFonts w:ascii="Times New Roman" w:hAnsi="Times New Roman" w:cs="Times New Roman"/>
          <w:szCs w:val="24"/>
          <w:rPrChange w:id="1425" w:author="LIN, Yufeng" w:date="2021-10-07T10:22:00Z">
            <w:rPr>
              <w:ins w:id="1426" w:author="Thomas Kwong" w:date="2021-09-22T22:12:00Z"/>
            </w:rPr>
          </w:rPrChange>
        </w:rPr>
      </w:pPr>
      <w:ins w:id="1427" w:author="Thomas Kwong" w:date="2021-09-22T22:12:00Z">
        <w:r w:rsidRPr="00F331C9">
          <w:rPr>
            <w:rFonts w:ascii="Times New Roman" w:hAnsi="Times New Roman" w:cs="Times New Roman"/>
            <w:szCs w:val="24"/>
            <w:rPrChange w:id="1428" w:author="LIN, Yufeng" w:date="2021-10-07T10:22:00Z">
              <w:rPr/>
            </w:rPrChange>
          </w:rPr>
          <w:lastRenderedPageBreak/>
          <w:t>Sequence pre-processing and taxonomic and functional profiling</w:t>
        </w:r>
      </w:ins>
    </w:p>
    <w:p w14:paraId="5C424FC3" w14:textId="3EAD872D" w:rsidR="00531B71" w:rsidRPr="00F331C9" w:rsidRDefault="00531B71" w:rsidP="00F331C9">
      <w:pPr>
        <w:spacing w:line="480" w:lineRule="auto"/>
        <w:rPr>
          <w:ins w:id="1429" w:author="LIN, Yufeng" w:date="2021-09-23T17:57:00Z"/>
          <w:rFonts w:ascii="Times New Roman" w:hAnsi="Times New Roman" w:cs="Times New Roman"/>
          <w:sz w:val="24"/>
          <w:szCs w:val="24"/>
          <w:rPrChange w:id="1430" w:author="LIN, Yufeng" w:date="2021-10-07T10:22:00Z">
            <w:rPr>
              <w:ins w:id="1431" w:author="LIN, Yufeng" w:date="2021-09-23T17:57:00Z"/>
              <w:rFonts w:ascii="Times New Roman" w:hAnsi="Times New Roman" w:cs="Times New Roman"/>
              <w:sz w:val="22"/>
            </w:rPr>
          </w:rPrChange>
        </w:rPr>
      </w:pPr>
      <w:ins w:id="1432" w:author="Thomas Kwong" w:date="2021-09-22T22:12:00Z">
        <w:r w:rsidRPr="00F331C9">
          <w:rPr>
            <w:rFonts w:ascii="Times New Roman" w:hAnsi="Times New Roman" w:cs="Times New Roman"/>
            <w:sz w:val="24"/>
            <w:szCs w:val="24"/>
            <w:rPrChange w:id="1433" w:author="LIN, Yufeng" w:date="2021-10-07T10:22:00Z">
              <w:rPr>
                <w:rFonts w:ascii="Times New Roman" w:hAnsi="Times New Roman" w:cs="Times New Roman"/>
                <w:sz w:val="22"/>
              </w:rPr>
            </w:rPrChange>
          </w:rPr>
          <w:t xml:space="preserve">We applied the </w:t>
        </w:r>
        <w:proofErr w:type="spellStart"/>
        <w:r w:rsidRPr="00F331C9">
          <w:rPr>
            <w:rFonts w:ascii="Times New Roman" w:hAnsi="Times New Roman" w:cs="Times New Roman"/>
            <w:sz w:val="24"/>
            <w:szCs w:val="24"/>
            <w:rPrChange w:id="1434" w:author="LIN, Yufeng" w:date="2021-10-07T10:22:00Z">
              <w:rPr>
                <w:rFonts w:ascii="Times New Roman" w:hAnsi="Times New Roman" w:cs="Times New Roman"/>
                <w:sz w:val="22"/>
              </w:rPr>
            </w:rPrChange>
          </w:rPr>
          <w:t>KneadData's</w:t>
        </w:r>
        <w:proofErr w:type="spellEnd"/>
        <w:r w:rsidRPr="00F331C9">
          <w:rPr>
            <w:rFonts w:ascii="Times New Roman" w:hAnsi="Times New Roman" w:cs="Times New Roman"/>
            <w:sz w:val="24"/>
            <w:szCs w:val="24"/>
            <w:rPrChange w:id="1435" w:author="LIN, Yufeng" w:date="2021-10-07T10:22:00Z">
              <w:rPr>
                <w:rFonts w:ascii="Times New Roman" w:hAnsi="Times New Roman" w:cs="Times New Roman"/>
                <w:sz w:val="22"/>
              </w:rPr>
            </w:rPrChange>
          </w:rPr>
          <w:t xml:space="preserve"> default parameters to quality control all the metagenomic samples, which aims to perform principled in silico separation of bacterial reads from these "contaminant" reads, be they from the host or other user-defined sources. In the second step, taxonomic profiles were generated with the Kraken2 v2.0.9-beta across the custom database. Our custom library contained 9,543 bacterial and 909 </w:t>
        </w:r>
        <w:del w:id="1436" w:author="LIN, Yufeng" w:date="2021-09-28T13:06:00Z">
          <w:r w:rsidRPr="00F331C9" w:rsidDel="004314C2">
            <w:rPr>
              <w:rFonts w:ascii="Times New Roman" w:hAnsi="Times New Roman" w:cs="Times New Roman"/>
              <w:sz w:val="24"/>
              <w:szCs w:val="24"/>
              <w:rPrChange w:id="1437" w:author="LIN, Yufeng" w:date="2021-10-07T10:22:00Z">
                <w:rPr>
                  <w:rFonts w:ascii="Times New Roman" w:hAnsi="Times New Roman" w:cs="Times New Roman"/>
                  <w:sz w:val="22"/>
                </w:rPr>
              </w:rPrChange>
            </w:rPr>
            <w:delText>micro-eukaryotes</w:delText>
          </w:r>
        </w:del>
      </w:ins>
      <w:ins w:id="1438" w:author="LIN, Yufeng" w:date="2021-09-28T13:06:00Z">
        <w:r w:rsidR="004314C2" w:rsidRPr="00F331C9">
          <w:rPr>
            <w:rFonts w:ascii="Times New Roman" w:hAnsi="Times New Roman" w:cs="Times New Roman"/>
            <w:sz w:val="24"/>
            <w:szCs w:val="24"/>
            <w:rPrChange w:id="1439" w:author="LIN, Yufeng" w:date="2021-10-07T10:22:00Z">
              <w:rPr>
                <w:rFonts w:ascii="Times New Roman" w:hAnsi="Times New Roman" w:cs="Times New Roman"/>
                <w:sz w:val="22"/>
              </w:rPr>
            </w:rPrChange>
          </w:rPr>
          <w:t>fungi</w:t>
        </w:r>
      </w:ins>
      <w:ins w:id="1440" w:author="Thomas Kwong" w:date="2021-09-22T22:12:00Z">
        <w:r w:rsidRPr="00F331C9">
          <w:rPr>
            <w:rFonts w:ascii="Times New Roman" w:hAnsi="Times New Roman" w:cs="Times New Roman"/>
            <w:sz w:val="24"/>
            <w:szCs w:val="24"/>
            <w:rPrChange w:id="1441" w:author="LIN, Yufeng" w:date="2021-10-07T10:22:00Z">
              <w:rPr>
                <w:rFonts w:ascii="Times New Roman" w:hAnsi="Times New Roman" w:cs="Times New Roman"/>
                <w:sz w:val="22"/>
              </w:rPr>
            </w:rPrChange>
          </w:rPr>
          <w:t xml:space="preserve"> references from NCBI (https://www.ncbi.nlm.nih.gov/), </w:t>
        </w:r>
        <w:proofErr w:type="spellStart"/>
        <w:r w:rsidRPr="00F331C9">
          <w:rPr>
            <w:rFonts w:ascii="Times New Roman" w:hAnsi="Times New Roman" w:cs="Times New Roman"/>
            <w:sz w:val="24"/>
            <w:szCs w:val="24"/>
            <w:rPrChange w:id="1442" w:author="LIN, Yufeng" w:date="2021-10-07T10:22:00Z">
              <w:rPr>
                <w:rFonts w:ascii="Times New Roman" w:hAnsi="Times New Roman" w:cs="Times New Roman"/>
                <w:sz w:val="22"/>
              </w:rPr>
            </w:rPrChange>
          </w:rPr>
          <w:t>FungiDB</w:t>
        </w:r>
        <w:proofErr w:type="spellEnd"/>
        <w:r w:rsidRPr="00F331C9">
          <w:rPr>
            <w:rFonts w:ascii="Times New Roman" w:hAnsi="Times New Roman" w:cs="Times New Roman"/>
            <w:sz w:val="24"/>
            <w:szCs w:val="24"/>
            <w:rPrChange w:id="1443" w:author="LIN, Yufeng" w:date="2021-10-07T10:22:00Z">
              <w:rPr>
                <w:rFonts w:ascii="Times New Roman" w:hAnsi="Times New Roman" w:cs="Times New Roman"/>
                <w:sz w:val="22"/>
              </w:rPr>
            </w:rPrChange>
          </w:rPr>
          <w:t xml:space="preserve"> (https://fungidb.org/fungidb/), Ensemble (http://fungi.ensembl.org/index.html), and Broad Institute (https://www.broadinstitute.org/); and was established with the Jellyfish program by counting distinct 31-mer. We discarded all reads of quality less than 20 and shorter than 50 nucleotides, and the other parameters were default. Each query was classified to a </w:t>
        </w:r>
        <w:proofErr w:type="spellStart"/>
        <w:r w:rsidRPr="00F331C9">
          <w:rPr>
            <w:rFonts w:ascii="Times New Roman" w:hAnsi="Times New Roman" w:cs="Times New Roman"/>
            <w:sz w:val="24"/>
            <w:szCs w:val="24"/>
            <w:rPrChange w:id="1444" w:author="LIN, Yufeng" w:date="2021-10-07T10:22:00Z">
              <w:rPr>
                <w:rFonts w:ascii="Times New Roman" w:hAnsi="Times New Roman" w:cs="Times New Roman"/>
                <w:sz w:val="22"/>
              </w:rPr>
            </w:rPrChange>
          </w:rPr>
          <w:t>taxon</w:t>
        </w:r>
        <w:proofErr w:type="spellEnd"/>
        <w:r w:rsidRPr="00F331C9">
          <w:rPr>
            <w:rFonts w:ascii="Times New Roman" w:hAnsi="Times New Roman" w:cs="Times New Roman"/>
            <w:sz w:val="24"/>
            <w:szCs w:val="24"/>
            <w:rPrChange w:id="1445" w:author="LIN, Yufeng" w:date="2021-10-07T10:22:00Z">
              <w:rPr>
                <w:rFonts w:ascii="Times New Roman" w:hAnsi="Times New Roman" w:cs="Times New Roman"/>
                <w:sz w:val="22"/>
              </w:rPr>
            </w:rPrChange>
          </w:rPr>
          <w:t xml:space="preserve"> with the highest total hits of k-mer matched by pruning the general taxonomic trees affiliated with mapped genomes. The final metagenomic read counts were normalized by multiple methods, rarefied abundance, relative abundance</w:t>
        </w:r>
      </w:ins>
      <w:ins w:id="1446" w:author="LIN, Yufeng" w:date="2021-09-23T16:59:00Z">
        <w:r w:rsidR="00274D15" w:rsidRPr="00F331C9">
          <w:rPr>
            <w:rFonts w:ascii="Times New Roman" w:hAnsi="Times New Roman" w:cs="Times New Roman"/>
            <w:sz w:val="24"/>
            <w:szCs w:val="24"/>
            <w:rPrChange w:id="1447" w:author="LIN, Yufeng" w:date="2021-10-07T10:22:00Z">
              <w:rPr>
                <w:rFonts w:ascii="Times New Roman" w:hAnsi="Times New Roman" w:cs="Times New Roman"/>
                <w:sz w:val="22"/>
              </w:rPr>
            </w:rPrChange>
          </w:rPr>
          <w:t xml:space="preserve"> (see supplementary </w:t>
        </w:r>
        <w:commentRangeStart w:id="1448"/>
        <w:r w:rsidR="00274D15" w:rsidRPr="00F331C9">
          <w:rPr>
            <w:rFonts w:ascii="Times New Roman" w:hAnsi="Times New Roman" w:cs="Times New Roman"/>
            <w:sz w:val="24"/>
            <w:szCs w:val="24"/>
            <w:rPrChange w:id="1449" w:author="LIN, Yufeng" w:date="2021-10-07T10:22:00Z">
              <w:rPr>
                <w:rFonts w:ascii="Times New Roman" w:hAnsi="Times New Roman" w:cs="Times New Roman"/>
                <w:sz w:val="22"/>
              </w:rPr>
            </w:rPrChange>
          </w:rPr>
          <w:t xml:space="preserve">table </w:t>
        </w:r>
        <w:commentRangeEnd w:id="1448"/>
        <w:r w:rsidR="00274D15" w:rsidRPr="00F331C9">
          <w:rPr>
            <w:rStyle w:val="CommentReference"/>
            <w:rFonts w:ascii="Times New Roman" w:hAnsi="Times New Roman" w:cs="Times New Roman"/>
            <w:sz w:val="24"/>
            <w:szCs w:val="24"/>
            <w:rPrChange w:id="1450" w:author="LIN, Yufeng" w:date="2021-10-07T10:22:00Z">
              <w:rPr>
                <w:rStyle w:val="CommentReference"/>
                <w:rFonts w:ascii="Times New Roman" w:hAnsi="Times New Roman" w:cs="Times New Roman"/>
                <w:sz w:val="22"/>
                <w:szCs w:val="22"/>
              </w:rPr>
            </w:rPrChange>
          </w:rPr>
          <w:commentReference w:id="1448"/>
        </w:r>
        <w:r w:rsidR="00274D15" w:rsidRPr="00F331C9">
          <w:rPr>
            <w:rFonts w:ascii="Times New Roman" w:hAnsi="Times New Roman" w:cs="Times New Roman"/>
            <w:sz w:val="24"/>
            <w:szCs w:val="24"/>
            <w:rPrChange w:id="1451" w:author="LIN, Yufeng" w:date="2021-10-07T10:22:00Z">
              <w:rPr>
                <w:rFonts w:ascii="Times New Roman" w:hAnsi="Times New Roman" w:cs="Times New Roman"/>
                <w:sz w:val="22"/>
              </w:rPr>
            </w:rPrChange>
          </w:rPr>
          <w:t xml:space="preserve">2 and supplementary </w:t>
        </w:r>
        <w:commentRangeStart w:id="1452"/>
        <w:r w:rsidR="00274D15" w:rsidRPr="00F331C9">
          <w:rPr>
            <w:rFonts w:ascii="Times New Roman" w:hAnsi="Times New Roman" w:cs="Times New Roman"/>
            <w:sz w:val="24"/>
            <w:szCs w:val="24"/>
            <w:rPrChange w:id="1453" w:author="LIN, Yufeng" w:date="2021-10-07T10:22:00Z">
              <w:rPr>
                <w:rFonts w:ascii="Times New Roman" w:hAnsi="Times New Roman" w:cs="Times New Roman"/>
                <w:sz w:val="22"/>
              </w:rPr>
            </w:rPrChange>
          </w:rPr>
          <w:t xml:space="preserve">table </w:t>
        </w:r>
        <w:commentRangeEnd w:id="1452"/>
        <w:r w:rsidR="00274D15" w:rsidRPr="00F331C9">
          <w:rPr>
            <w:rStyle w:val="CommentReference"/>
            <w:rFonts w:ascii="Times New Roman" w:hAnsi="Times New Roman" w:cs="Times New Roman"/>
            <w:sz w:val="24"/>
            <w:szCs w:val="24"/>
            <w:rPrChange w:id="1454" w:author="LIN, Yufeng" w:date="2021-10-07T10:22:00Z">
              <w:rPr>
                <w:rStyle w:val="CommentReference"/>
                <w:rFonts w:ascii="Times New Roman" w:hAnsi="Times New Roman" w:cs="Times New Roman"/>
                <w:sz w:val="22"/>
                <w:szCs w:val="22"/>
              </w:rPr>
            </w:rPrChange>
          </w:rPr>
          <w:commentReference w:id="1452"/>
        </w:r>
      </w:ins>
      <w:ins w:id="1455" w:author="LIN, Yufeng" w:date="2021-09-23T17:09:00Z">
        <w:r w:rsidR="001A7063" w:rsidRPr="00F331C9">
          <w:rPr>
            <w:rFonts w:ascii="Times New Roman" w:hAnsi="Times New Roman" w:cs="Times New Roman"/>
            <w:sz w:val="24"/>
            <w:szCs w:val="24"/>
            <w:rPrChange w:id="1456" w:author="LIN, Yufeng" w:date="2021-10-07T10:22:00Z">
              <w:rPr>
                <w:rFonts w:ascii="Times New Roman" w:hAnsi="Times New Roman" w:cs="Times New Roman"/>
                <w:sz w:val="22"/>
              </w:rPr>
            </w:rPrChange>
          </w:rPr>
          <w:t>8</w:t>
        </w:r>
      </w:ins>
      <w:ins w:id="1457" w:author="LIN, Yufeng" w:date="2021-09-23T16:59:00Z">
        <w:r w:rsidR="00274D15" w:rsidRPr="00F331C9">
          <w:rPr>
            <w:rFonts w:ascii="Times New Roman" w:hAnsi="Times New Roman" w:cs="Times New Roman"/>
            <w:sz w:val="24"/>
            <w:szCs w:val="24"/>
            <w:rPrChange w:id="1458" w:author="LIN, Yufeng" w:date="2021-10-07T10:22:00Z">
              <w:rPr>
                <w:rFonts w:ascii="Times New Roman" w:hAnsi="Times New Roman" w:cs="Times New Roman"/>
                <w:sz w:val="22"/>
              </w:rPr>
            </w:rPrChange>
          </w:rPr>
          <w:t>)</w:t>
        </w:r>
      </w:ins>
      <w:ins w:id="1459" w:author="Thomas Kwong" w:date="2021-09-22T22:12:00Z">
        <w:r w:rsidRPr="00F331C9">
          <w:rPr>
            <w:rFonts w:ascii="Times New Roman" w:hAnsi="Times New Roman" w:cs="Times New Roman"/>
            <w:sz w:val="24"/>
            <w:szCs w:val="24"/>
            <w:rPrChange w:id="1460" w:author="LIN, Yufeng" w:date="2021-10-07T10:22:00Z">
              <w:rPr>
                <w:rFonts w:ascii="Times New Roman" w:hAnsi="Times New Roman" w:cs="Times New Roman"/>
                <w:sz w:val="22"/>
              </w:rPr>
            </w:rPrChange>
          </w:rPr>
          <w:t xml:space="preserve">, and </w:t>
        </w:r>
        <w:del w:id="1461" w:author="LIN, Yufeng" w:date="2021-09-23T17:57:00Z">
          <w:r w:rsidRPr="00F331C9" w:rsidDel="002779A9">
            <w:rPr>
              <w:rFonts w:ascii="Times New Roman" w:hAnsi="Times New Roman" w:cs="Times New Roman"/>
              <w:sz w:val="24"/>
              <w:szCs w:val="24"/>
              <w:rPrChange w:id="1462" w:author="LIN, Yufeng" w:date="2021-10-07T10:22:00Z">
                <w:rPr>
                  <w:rFonts w:ascii="Times New Roman" w:hAnsi="Times New Roman" w:cs="Times New Roman"/>
                  <w:sz w:val="22"/>
                </w:rPr>
              </w:rPrChange>
            </w:rPr>
            <w:delText>dividing the median of the control group of each feature in various cohorts</w:delText>
          </w:r>
        </w:del>
      </w:ins>
      <w:ins w:id="1463" w:author="LIN, Yufeng" w:date="2021-09-23T17:57:00Z">
        <w:r w:rsidR="002779A9" w:rsidRPr="00F331C9">
          <w:rPr>
            <w:rFonts w:ascii="Times New Roman" w:hAnsi="Times New Roman" w:cs="Times New Roman"/>
            <w:sz w:val="24"/>
            <w:szCs w:val="24"/>
            <w:rPrChange w:id="1464" w:author="LIN, Yufeng" w:date="2021-10-07T10:22:00Z">
              <w:rPr>
                <w:rFonts w:ascii="Times New Roman" w:hAnsi="Times New Roman" w:cs="Times New Roman"/>
                <w:sz w:val="22"/>
              </w:rPr>
            </w:rPrChange>
          </w:rPr>
          <w:t>median norma</w:t>
        </w:r>
      </w:ins>
      <w:ins w:id="1465" w:author="LIN, Yufeng" w:date="2021-10-07T10:39:00Z">
        <w:r w:rsidR="00E81CE7" w:rsidRPr="00F331C9">
          <w:rPr>
            <w:rFonts w:ascii="Times New Roman" w:hAnsi="Times New Roman" w:cs="Times New Roman"/>
            <w:sz w:val="24"/>
            <w:szCs w:val="24"/>
          </w:rPr>
          <w:t>li</w:t>
        </w:r>
      </w:ins>
      <w:ins w:id="1466" w:author="LIN, Yufeng" w:date="2021-09-23T17:57:00Z">
        <w:r w:rsidR="002779A9" w:rsidRPr="00F331C9">
          <w:rPr>
            <w:rFonts w:ascii="Times New Roman" w:hAnsi="Times New Roman" w:cs="Times New Roman"/>
            <w:sz w:val="24"/>
            <w:szCs w:val="24"/>
            <w:rPrChange w:id="1467" w:author="LIN, Yufeng" w:date="2021-10-07T10:22:00Z">
              <w:rPr>
                <w:rFonts w:ascii="Times New Roman" w:hAnsi="Times New Roman" w:cs="Times New Roman"/>
                <w:sz w:val="22"/>
              </w:rPr>
            </w:rPrChange>
          </w:rPr>
          <w:t>zed</w:t>
        </w:r>
      </w:ins>
      <w:ins w:id="1468" w:author="LIN, Yufeng" w:date="2021-09-23T16:59:00Z">
        <w:r w:rsidR="00274D15" w:rsidRPr="00F331C9">
          <w:rPr>
            <w:rFonts w:ascii="Times New Roman" w:hAnsi="Times New Roman" w:cs="Times New Roman"/>
            <w:sz w:val="24"/>
            <w:szCs w:val="24"/>
            <w:rPrChange w:id="1469" w:author="LIN, Yufeng" w:date="2021-10-07T10:22:00Z">
              <w:rPr>
                <w:rFonts w:ascii="Times New Roman" w:hAnsi="Times New Roman" w:cs="Times New Roman"/>
                <w:sz w:val="22"/>
              </w:rPr>
            </w:rPrChange>
          </w:rPr>
          <w:t xml:space="preserve">(see supplementary </w:t>
        </w:r>
        <w:commentRangeStart w:id="1470"/>
        <w:r w:rsidR="00274D15" w:rsidRPr="00F331C9">
          <w:rPr>
            <w:rFonts w:ascii="Times New Roman" w:hAnsi="Times New Roman" w:cs="Times New Roman"/>
            <w:sz w:val="24"/>
            <w:szCs w:val="24"/>
            <w:rPrChange w:id="1471" w:author="LIN, Yufeng" w:date="2021-10-07T10:22:00Z">
              <w:rPr>
                <w:rFonts w:ascii="Times New Roman" w:hAnsi="Times New Roman" w:cs="Times New Roman"/>
                <w:sz w:val="22"/>
              </w:rPr>
            </w:rPrChange>
          </w:rPr>
          <w:t xml:space="preserve">table </w:t>
        </w:r>
        <w:commentRangeEnd w:id="1470"/>
        <w:r w:rsidR="00274D15" w:rsidRPr="00F331C9">
          <w:rPr>
            <w:rStyle w:val="CommentReference"/>
            <w:rFonts w:ascii="Times New Roman" w:hAnsi="Times New Roman" w:cs="Times New Roman"/>
            <w:sz w:val="24"/>
            <w:szCs w:val="24"/>
            <w:rPrChange w:id="1472" w:author="LIN, Yufeng" w:date="2021-10-07T10:22:00Z">
              <w:rPr>
                <w:rStyle w:val="CommentReference"/>
                <w:rFonts w:ascii="Times New Roman" w:hAnsi="Times New Roman" w:cs="Times New Roman"/>
                <w:sz w:val="22"/>
                <w:szCs w:val="22"/>
              </w:rPr>
            </w:rPrChange>
          </w:rPr>
          <w:commentReference w:id="1470"/>
        </w:r>
        <w:r w:rsidR="00274D15" w:rsidRPr="00F331C9">
          <w:rPr>
            <w:rFonts w:ascii="Times New Roman" w:hAnsi="Times New Roman" w:cs="Times New Roman"/>
            <w:sz w:val="24"/>
            <w:szCs w:val="24"/>
            <w:rPrChange w:id="1473" w:author="LIN, Yufeng" w:date="2021-10-07T10:22:00Z">
              <w:rPr>
                <w:rFonts w:ascii="Times New Roman" w:hAnsi="Times New Roman" w:cs="Times New Roman"/>
                <w:sz w:val="22"/>
              </w:rPr>
            </w:rPrChange>
          </w:rPr>
          <w:t>3 and supplementary table</w:t>
        </w:r>
      </w:ins>
      <w:ins w:id="1474" w:author="LIN, Yufeng" w:date="2021-09-23T17:10:00Z">
        <w:r w:rsidR="001A7063" w:rsidRPr="00F331C9">
          <w:rPr>
            <w:rStyle w:val="CommentReference"/>
            <w:rFonts w:ascii="Times New Roman" w:hAnsi="Times New Roman" w:cs="Times New Roman"/>
            <w:sz w:val="24"/>
            <w:szCs w:val="24"/>
            <w:rPrChange w:id="1475" w:author="LIN, Yufeng" w:date="2021-10-07T10:22:00Z">
              <w:rPr>
                <w:rStyle w:val="CommentReference"/>
                <w:rFonts w:ascii="Times New Roman" w:hAnsi="Times New Roman" w:cs="Times New Roman"/>
                <w:sz w:val="22"/>
                <w:szCs w:val="22"/>
              </w:rPr>
            </w:rPrChange>
          </w:rPr>
          <w:t xml:space="preserve"> 9</w:t>
        </w:r>
      </w:ins>
      <w:ins w:id="1476" w:author="LIN, Yufeng" w:date="2021-09-23T16:59:00Z">
        <w:r w:rsidR="00274D15" w:rsidRPr="00F331C9">
          <w:rPr>
            <w:rFonts w:ascii="Times New Roman" w:hAnsi="Times New Roman" w:cs="Times New Roman"/>
            <w:sz w:val="24"/>
            <w:szCs w:val="24"/>
            <w:rPrChange w:id="1477" w:author="LIN, Yufeng" w:date="2021-10-07T10:22:00Z">
              <w:rPr>
                <w:rFonts w:ascii="Times New Roman" w:hAnsi="Times New Roman" w:cs="Times New Roman"/>
                <w:sz w:val="22"/>
              </w:rPr>
            </w:rPrChange>
          </w:rPr>
          <w:t>)</w:t>
        </w:r>
      </w:ins>
      <w:ins w:id="1478" w:author="Thomas Kwong" w:date="2021-09-22T22:12:00Z">
        <w:r w:rsidRPr="00F331C9">
          <w:rPr>
            <w:rFonts w:ascii="Times New Roman" w:hAnsi="Times New Roman" w:cs="Times New Roman"/>
            <w:sz w:val="24"/>
            <w:szCs w:val="24"/>
            <w:rPrChange w:id="1479" w:author="LIN, Yufeng" w:date="2021-10-07T10:22:00Z">
              <w:rPr>
                <w:rFonts w:ascii="Times New Roman" w:hAnsi="Times New Roman" w:cs="Times New Roman"/>
                <w:sz w:val="22"/>
              </w:rPr>
            </w:rPrChange>
          </w:rPr>
          <w:t xml:space="preserve"> with the script (</w:t>
        </w:r>
      </w:ins>
      <w:ins w:id="1480" w:author="LIN, Yufeng" w:date="2021-10-05T09:01:00Z">
        <w:r w:rsidR="005A6254" w:rsidRPr="00F331C9">
          <w:rPr>
            <w:sz w:val="24"/>
            <w:szCs w:val="24"/>
            <w:rPrChange w:id="1481" w:author="LIN, Yufeng" w:date="2021-10-07T10:22:00Z">
              <w:rPr>
                <w:rStyle w:val="Hyperlink"/>
                <w:rFonts w:ascii="Times New Roman" w:hAnsi="Times New Roman" w:cs="Times New Roman"/>
                <w:sz w:val="22"/>
              </w:rPr>
            </w:rPrChange>
          </w:rPr>
          <w:t>https://github.com/ifanlyn95/multi-CRC-fungi</w:t>
        </w:r>
      </w:ins>
      <w:ins w:id="1482" w:author="Thomas Kwong" w:date="2021-09-22T22:12:00Z">
        <w:r w:rsidRPr="00F331C9">
          <w:rPr>
            <w:rFonts w:ascii="Times New Roman" w:hAnsi="Times New Roman" w:cs="Times New Roman"/>
            <w:sz w:val="24"/>
            <w:szCs w:val="24"/>
            <w:rPrChange w:id="1483" w:author="LIN, Yufeng" w:date="2021-10-07T10:22:00Z">
              <w:rPr>
                <w:rFonts w:ascii="Times New Roman" w:hAnsi="Times New Roman" w:cs="Times New Roman"/>
                <w:sz w:val="22"/>
              </w:rPr>
            </w:rPrChange>
          </w:rPr>
          <w:t>).</w:t>
        </w:r>
      </w:ins>
      <w:ins w:id="1484" w:author="LIN, Yufeng" w:date="2021-09-23T17:57:00Z">
        <w:r w:rsidR="002779A9" w:rsidRPr="00F331C9">
          <w:rPr>
            <w:rFonts w:ascii="Times New Roman" w:hAnsi="Times New Roman" w:cs="Times New Roman"/>
            <w:sz w:val="24"/>
            <w:szCs w:val="24"/>
            <w:rPrChange w:id="1485" w:author="LIN, Yufeng" w:date="2021-10-07T10:22:00Z">
              <w:rPr>
                <w:rFonts w:ascii="Times New Roman" w:hAnsi="Times New Roman" w:cs="Times New Roman"/>
                <w:sz w:val="22"/>
              </w:rPr>
            </w:rPrChange>
          </w:rPr>
          <w:t xml:space="preserve"> </w:t>
        </w:r>
      </w:ins>
      <w:ins w:id="1486" w:author="LIN, Yufeng" w:date="2021-10-07T10:39:00Z">
        <w:r w:rsidR="00E81CE7" w:rsidRPr="00F331C9">
          <w:rPr>
            <w:rFonts w:ascii="Times New Roman" w:hAnsi="Times New Roman" w:cs="Times New Roman"/>
            <w:sz w:val="24"/>
            <w:szCs w:val="24"/>
          </w:rPr>
          <w:t>T</w:t>
        </w:r>
      </w:ins>
      <w:ins w:id="1487" w:author="LIN, Yufeng" w:date="2021-09-28T16:56:00Z">
        <w:r w:rsidR="00EB3DCC" w:rsidRPr="00F331C9">
          <w:rPr>
            <w:rFonts w:ascii="Times New Roman" w:hAnsi="Times New Roman" w:cs="Times New Roman"/>
            <w:sz w:val="24"/>
            <w:szCs w:val="24"/>
            <w:rPrChange w:id="1488" w:author="LIN, Yufeng" w:date="2021-10-07T10:22:00Z">
              <w:rPr>
                <w:rFonts w:ascii="Times New Roman" w:hAnsi="Times New Roman" w:cs="Times New Roman"/>
                <w:sz w:val="22"/>
              </w:rPr>
            </w:rPrChange>
          </w:rPr>
          <w:t>o prevent the denominator from being zero, all zero values will be replaced by the normal distribution with a mean value of one-tenth of the non-zero minimum value and one-hundredth of the non-zero minimum value of the variance</w:t>
        </w:r>
      </w:ins>
      <w:ins w:id="1489" w:author="LIN, Yufeng" w:date="2021-09-28T15:44:00Z">
        <w:r w:rsidR="00221DBF" w:rsidRPr="00F331C9">
          <w:rPr>
            <w:rFonts w:ascii="Times New Roman" w:hAnsi="Times New Roman" w:cs="Times New Roman"/>
            <w:sz w:val="24"/>
            <w:szCs w:val="24"/>
            <w:rPrChange w:id="1490" w:author="LIN, Yufeng" w:date="2021-10-07T10:22:00Z">
              <w:rPr>
                <w:rFonts w:ascii="Times New Roman" w:hAnsi="Times New Roman" w:cs="Times New Roman"/>
                <w:sz w:val="22"/>
              </w:rPr>
            </w:rPrChange>
          </w:rPr>
          <w:t xml:space="preserve">. </w:t>
        </w:r>
      </w:ins>
      <w:ins w:id="1491" w:author="LIN, Yufeng" w:date="2021-09-23T17:57:00Z">
        <w:r w:rsidR="002779A9" w:rsidRPr="00F331C9">
          <w:rPr>
            <w:rFonts w:ascii="Times New Roman" w:hAnsi="Times New Roman" w:cs="Times New Roman"/>
            <w:sz w:val="24"/>
            <w:szCs w:val="24"/>
            <w:rPrChange w:id="1492" w:author="LIN, Yufeng" w:date="2021-10-07T10:22:00Z">
              <w:rPr>
                <w:rFonts w:ascii="Times New Roman" w:hAnsi="Times New Roman" w:cs="Times New Roman"/>
                <w:sz w:val="22"/>
              </w:rPr>
            </w:rPrChange>
          </w:rPr>
          <w:t xml:space="preserve">The median normalized means dividing the median of the control group of each feature in various cohorts </w:t>
        </w:r>
        <w:proofErr w:type="gramStart"/>
        <w:r w:rsidR="002779A9" w:rsidRPr="00F331C9">
          <w:rPr>
            <w:rFonts w:ascii="Times New Roman" w:hAnsi="Times New Roman" w:cs="Times New Roman"/>
            <w:sz w:val="24"/>
            <w:szCs w:val="24"/>
            <w:rPrChange w:id="1493" w:author="LIN, Yufeng" w:date="2021-10-07T10:22:00Z">
              <w:rPr>
                <w:rFonts w:ascii="Times New Roman" w:hAnsi="Times New Roman" w:cs="Times New Roman"/>
                <w:sz w:val="22"/>
              </w:rPr>
            </w:rPrChange>
          </w:rPr>
          <w:t>as :</w:t>
        </w:r>
        <w:proofErr w:type="gramEnd"/>
      </w:ins>
    </w:p>
    <w:p w14:paraId="4DC40CD8" w14:textId="1B6C8D2B" w:rsidR="002779A9" w:rsidRPr="00F331C9" w:rsidRDefault="00FB6B86" w:rsidP="00F331C9">
      <w:pPr>
        <w:spacing w:line="480" w:lineRule="auto"/>
        <w:rPr>
          <w:ins w:id="1494" w:author="LIN, Yufeng" w:date="2021-09-23T18:04:00Z"/>
          <w:rFonts w:ascii="Times New Roman" w:hAnsi="Times New Roman" w:cs="Times New Roman"/>
          <w:i/>
          <w:sz w:val="24"/>
          <w:szCs w:val="24"/>
          <w:rPrChange w:id="1495" w:author="LIN, Yufeng" w:date="2021-10-07T10:22:00Z">
            <w:rPr>
              <w:ins w:id="1496" w:author="LIN, Yufeng" w:date="2021-09-23T18:04:00Z"/>
              <w:rFonts w:ascii="Times New Roman" w:hAnsi="Times New Roman" w:cs="Times New Roman"/>
              <w:sz w:val="22"/>
            </w:rPr>
          </w:rPrChange>
        </w:rPr>
      </w:pPr>
      <m:oMathPara>
        <m:oMath>
          <m:sSub>
            <m:sSubPr>
              <m:ctrlPr>
                <w:ins w:id="1497" w:author="LIN, Yufeng" w:date="2021-09-23T18:01:00Z">
                  <w:rPr>
                    <w:rFonts w:ascii="Cambria Math" w:hAnsi="Cambria Math" w:cs="Times New Roman"/>
                    <w:i/>
                    <w:sz w:val="24"/>
                    <w:szCs w:val="24"/>
                  </w:rPr>
                </w:ins>
              </m:ctrlPr>
            </m:sSubPr>
            <m:e>
              <m:r>
                <w:ins w:id="1498" w:author="LIN, Yufeng" w:date="2021-09-23T18:01:00Z">
                  <w:rPr>
                    <w:rFonts w:ascii="Cambria Math" w:hAnsi="Cambria Math" w:cs="Times New Roman"/>
                    <w:sz w:val="24"/>
                    <w:szCs w:val="24"/>
                    <w:rPrChange w:id="1499" w:author="LIN, Yufeng" w:date="2021-10-07T10:22:00Z">
                      <w:rPr>
                        <w:rFonts w:ascii="Cambria Math" w:hAnsi="Cambria Math" w:cs="Times New Roman"/>
                        <w:sz w:val="22"/>
                      </w:rPr>
                    </w:rPrChange>
                  </w:rPr>
                  <m:t>MedNorm</m:t>
                </w:ins>
              </m:r>
            </m:e>
            <m:sub>
              <m:r>
                <w:ins w:id="1500" w:author="LIN, Yufeng" w:date="2021-09-23T18:01:00Z">
                  <w:rPr>
                    <w:rFonts w:ascii="Cambria Math" w:hAnsi="Cambria Math" w:cs="Times New Roman"/>
                    <w:sz w:val="24"/>
                    <w:szCs w:val="24"/>
                    <w:rPrChange w:id="1501" w:author="LIN, Yufeng" w:date="2021-10-07T10:22:00Z">
                      <w:rPr>
                        <w:rFonts w:ascii="Cambria Math" w:hAnsi="Cambria Math" w:cs="Times New Roman"/>
                        <w:sz w:val="22"/>
                      </w:rPr>
                    </w:rPrChange>
                  </w:rPr>
                  <m:t>i</m:t>
                </w:ins>
              </m:r>
              <m:r>
                <w:ins w:id="1502" w:author="LIN, Yufeng" w:date="2021-09-23T18:16:00Z">
                  <w:rPr>
                    <w:rFonts w:ascii="Cambria Math" w:hAnsi="Cambria Math" w:cs="Times New Roman"/>
                    <w:sz w:val="24"/>
                    <w:szCs w:val="24"/>
                    <w:rPrChange w:id="1503" w:author="LIN, Yufeng" w:date="2021-10-07T10:22:00Z">
                      <w:rPr>
                        <w:rFonts w:ascii="Cambria Math" w:hAnsi="Cambria Math" w:cs="Times New Roman"/>
                        <w:sz w:val="22"/>
                      </w:rPr>
                    </w:rPrChange>
                  </w:rPr>
                  <m:t>,j</m:t>
                </w:ins>
              </m:r>
            </m:sub>
          </m:sSub>
          <m:r>
            <w:ins w:id="1504" w:author="LIN, Yufeng" w:date="2021-09-23T18:00:00Z">
              <w:rPr>
                <w:rFonts w:ascii="Cambria Math" w:hAnsi="Cambria Math" w:cs="Times New Roman"/>
                <w:sz w:val="24"/>
                <w:szCs w:val="24"/>
                <w:rPrChange w:id="1505" w:author="LIN, Yufeng" w:date="2021-10-07T10:22:00Z">
                  <w:rPr>
                    <w:rFonts w:ascii="Cambria Math" w:hAnsi="Cambria Math" w:cs="Times New Roman"/>
                    <w:sz w:val="22"/>
                  </w:rPr>
                </w:rPrChange>
              </w:rPr>
              <m:t>=</m:t>
            </w:ins>
          </m:r>
          <m:f>
            <m:fPr>
              <m:ctrlPr>
                <w:ins w:id="1506" w:author="LIN, Yufeng" w:date="2021-09-23T18:01:00Z">
                  <w:rPr>
                    <w:rFonts w:ascii="Cambria Math" w:hAnsi="Cambria Math" w:cs="Times New Roman"/>
                    <w:i/>
                    <w:sz w:val="24"/>
                    <w:szCs w:val="24"/>
                  </w:rPr>
                </w:ins>
              </m:ctrlPr>
            </m:fPr>
            <m:num>
              <m:sSub>
                <m:sSubPr>
                  <m:ctrlPr>
                    <w:ins w:id="1507" w:author="LIN, Yufeng" w:date="2021-09-23T18:01:00Z">
                      <w:rPr>
                        <w:rFonts w:ascii="Cambria Math" w:hAnsi="Cambria Math" w:cs="Times New Roman"/>
                        <w:i/>
                        <w:sz w:val="24"/>
                        <w:szCs w:val="24"/>
                      </w:rPr>
                    </w:ins>
                  </m:ctrlPr>
                </m:sSubPr>
                <m:e>
                  <m:r>
                    <w:ins w:id="1508" w:author="LIN, Yufeng" w:date="2021-09-23T18:01:00Z">
                      <w:rPr>
                        <w:rFonts w:ascii="Cambria Math" w:hAnsi="Cambria Math" w:cs="Times New Roman"/>
                        <w:sz w:val="24"/>
                        <w:szCs w:val="24"/>
                        <w:rPrChange w:id="1509" w:author="LIN, Yufeng" w:date="2021-10-07T10:22:00Z">
                          <w:rPr>
                            <w:rFonts w:ascii="Cambria Math" w:hAnsi="Cambria Math" w:cs="Times New Roman"/>
                            <w:sz w:val="22"/>
                          </w:rPr>
                        </w:rPrChange>
                      </w:rPr>
                      <m:t>RelAbun</m:t>
                    </w:ins>
                  </m:r>
                </m:e>
                <m:sub>
                  <m:r>
                    <w:ins w:id="1510" w:author="LIN, Yufeng" w:date="2021-09-23T18:01:00Z">
                      <w:rPr>
                        <w:rFonts w:ascii="Cambria Math" w:hAnsi="Cambria Math" w:cs="Times New Roman"/>
                        <w:sz w:val="24"/>
                        <w:szCs w:val="24"/>
                        <w:rPrChange w:id="1511" w:author="LIN, Yufeng" w:date="2021-10-07T10:22:00Z">
                          <w:rPr>
                            <w:rFonts w:ascii="Cambria Math" w:hAnsi="Cambria Math" w:cs="Times New Roman"/>
                            <w:sz w:val="22"/>
                          </w:rPr>
                        </w:rPrChange>
                      </w:rPr>
                      <m:t>i</m:t>
                    </w:ins>
                  </m:r>
                  <m:r>
                    <w:ins w:id="1512" w:author="LIN, Yufeng" w:date="2021-09-23T18:16:00Z">
                      <w:rPr>
                        <w:rFonts w:ascii="Cambria Math" w:hAnsi="Cambria Math" w:cs="Times New Roman"/>
                        <w:sz w:val="24"/>
                        <w:szCs w:val="24"/>
                        <w:rPrChange w:id="1513" w:author="LIN, Yufeng" w:date="2021-10-07T10:22:00Z">
                          <w:rPr>
                            <w:rFonts w:ascii="Cambria Math" w:hAnsi="Cambria Math" w:cs="Times New Roman"/>
                            <w:sz w:val="22"/>
                          </w:rPr>
                        </w:rPrChange>
                      </w:rPr>
                      <m:t>,j</m:t>
                    </w:ins>
                  </m:r>
                </m:sub>
              </m:sSub>
            </m:num>
            <m:den>
              <m:r>
                <w:ins w:id="1514" w:author="LIN, Yufeng" w:date="2021-09-24T09:27:00Z">
                  <w:rPr>
                    <w:rFonts w:ascii="Cambria Math" w:hAnsi="Cambria Math" w:cs="Times New Roman"/>
                    <w:sz w:val="24"/>
                    <w:szCs w:val="24"/>
                    <w:rPrChange w:id="1515" w:author="LIN, Yufeng" w:date="2021-10-07T10:22:00Z">
                      <w:rPr>
                        <w:rFonts w:ascii="Cambria Math" w:hAnsi="Cambria Math" w:cs="Times New Roman"/>
                        <w:sz w:val="22"/>
                      </w:rPr>
                    </w:rPrChange>
                  </w:rPr>
                  <m:t>m</m:t>
                </w:ins>
              </m:r>
              <m:r>
                <w:ins w:id="1516" w:author="LIN, Yufeng" w:date="2021-09-24T09:17:00Z">
                  <w:rPr>
                    <w:rFonts w:ascii="Cambria Math" w:hAnsi="Cambria Math" w:cs="Times New Roman"/>
                    <w:sz w:val="24"/>
                    <w:szCs w:val="24"/>
                    <w:rPrChange w:id="1517" w:author="LIN, Yufeng" w:date="2021-10-07T10:22:00Z">
                      <w:rPr>
                        <w:rFonts w:ascii="Cambria Math" w:hAnsi="Cambria Math" w:cs="Times New Roman"/>
                        <w:sz w:val="22"/>
                      </w:rPr>
                    </w:rPrChange>
                  </w:rPr>
                  <m:t>edian(</m:t>
                </w:ins>
              </m:r>
              <m:sSub>
                <m:sSubPr>
                  <m:ctrlPr>
                    <w:ins w:id="1518" w:author="LIN, Yufeng" w:date="2021-09-23T18:04:00Z">
                      <w:rPr>
                        <w:rFonts w:ascii="Cambria Math" w:hAnsi="Cambria Math" w:cs="Times New Roman"/>
                        <w:i/>
                        <w:sz w:val="24"/>
                        <w:szCs w:val="24"/>
                      </w:rPr>
                    </w:ins>
                  </m:ctrlPr>
                </m:sSubPr>
                <m:e>
                  <m:r>
                    <w:ins w:id="1519" w:author="LIN, Yufeng" w:date="2021-09-23T18:04:00Z">
                      <w:rPr>
                        <w:rFonts w:ascii="Cambria Math" w:hAnsi="Cambria Math" w:cs="Times New Roman"/>
                        <w:sz w:val="24"/>
                        <w:szCs w:val="24"/>
                        <w:rPrChange w:id="1520" w:author="LIN, Yufeng" w:date="2021-10-07T10:22:00Z">
                          <w:rPr>
                            <w:rFonts w:ascii="Cambria Math" w:hAnsi="Cambria Math" w:cs="Times New Roman"/>
                            <w:sz w:val="22"/>
                          </w:rPr>
                        </w:rPrChange>
                      </w:rPr>
                      <m:t>RelAbun</m:t>
                    </w:ins>
                  </m:r>
                </m:e>
                <m:sub>
                  <m:r>
                    <w:ins w:id="1521" w:author="LIN, Yufeng" w:date="2021-09-28T13:27:00Z">
                      <w:rPr>
                        <w:rFonts w:ascii="Cambria Math" w:hAnsi="Cambria Math" w:cs="Times New Roman"/>
                        <w:sz w:val="24"/>
                        <w:szCs w:val="24"/>
                        <w:rPrChange w:id="1522" w:author="LIN, Yufeng" w:date="2021-10-07T10:22:00Z">
                          <w:rPr>
                            <w:rFonts w:ascii="Cambria Math" w:hAnsi="Cambria Math" w:cs="Times New Roman"/>
                            <w:sz w:val="22"/>
                          </w:rPr>
                        </w:rPrChange>
                      </w:rPr>
                      <m:t>l</m:t>
                    </w:ins>
                  </m:r>
                  <m:r>
                    <w:ins w:id="1523" w:author="LIN, Yufeng" w:date="2021-09-23T18:16:00Z">
                      <w:rPr>
                        <w:rFonts w:ascii="Cambria Math" w:hAnsi="Cambria Math" w:cs="Times New Roman"/>
                        <w:sz w:val="24"/>
                        <w:szCs w:val="24"/>
                        <w:rPrChange w:id="1524" w:author="LIN, Yufeng" w:date="2021-10-07T10:22:00Z">
                          <w:rPr>
                            <w:rFonts w:ascii="Cambria Math" w:hAnsi="Cambria Math" w:cs="Times New Roman"/>
                            <w:sz w:val="22"/>
                          </w:rPr>
                        </w:rPrChange>
                      </w:rPr>
                      <m:t>,j</m:t>
                    </w:ins>
                  </m:r>
                </m:sub>
              </m:sSub>
              <m:r>
                <w:ins w:id="1525" w:author="LIN, Yufeng" w:date="2021-09-24T09:17:00Z">
                  <w:rPr>
                    <w:rFonts w:ascii="Cambria Math" w:hAnsi="Cambria Math" w:cs="Times New Roman"/>
                    <w:sz w:val="24"/>
                    <w:szCs w:val="24"/>
                    <w:rPrChange w:id="1526" w:author="LIN, Yufeng" w:date="2021-10-07T10:22:00Z">
                      <w:rPr>
                        <w:rFonts w:ascii="Cambria Math" w:hAnsi="Cambria Math" w:cs="Times New Roman"/>
                        <w:sz w:val="22"/>
                      </w:rPr>
                    </w:rPrChange>
                  </w:rPr>
                  <m:t>)</m:t>
                </w:ins>
              </m:r>
            </m:den>
          </m:f>
          <m:r>
            <w:ins w:id="1527" w:author="LIN, Yufeng" w:date="2021-09-28T13:52:00Z">
              <w:rPr>
                <w:rFonts w:ascii="Cambria Math" w:hAnsi="Cambria Math" w:cs="Times New Roman"/>
                <w:sz w:val="24"/>
                <w:szCs w:val="24"/>
                <w:rPrChange w:id="1528" w:author="LIN, Yufeng" w:date="2021-10-07T10:22:00Z">
                  <w:rPr>
                    <w:rFonts w:ascii="Cambria Math" w:hAnsi="Cambria Math" w:cs="Times New Roman"/>
                    <w:sz w:val="22"/>
                  </w:rPr>
                </w:rPrChange>
              </w:rPr>
              <m:t xml:space="preserve">     , l</m:t>
            </w:ins>
          </m:r>
          <m:r>
            <w:ins w:id="1529" w:author="LIN, Yufeng" w:date="2021-09-28T13:53:00Z">
              <w:rPr>
                <w:rFonts w:ascii="Cambria Math" w:hAnsi="Cambria Math" w:cs="Times New Roman"/>
                <w:sz w:val="24"/>
                <w:szCs w:val="24"/>
                <w:rPrChange w:id="1530" w:author="LIN, Yufeng" w:date="2021-10-07T10:22:00Z">
                  <w:rPr>
                    <w:rFonts w:ascii="Cambria Math" w:hAnsi="Cambria Math" w:cs="Times New Roman"/>
                    <w:sz w:val="22"/>
                  </w:rPr>
                </w:rPrChange>
              </w:rPr>
              <m:t>=1, 2,…n</m:t>
            </w:ins>
          </m:r>
        </m:oMath>
      </m:oMathPara>
    </w:p>
    <w:p w14:paraId="35A89214" w14:textId="6339964D" w:rsidR="002779A9" w:rsidRPr="00F331C9" w:rsidRDefault="00FB6B86">
      <w:pPr>
        <w:spacing w:line="480" w:lineRule="auto"/>
        <w:ind w:left="120" w:hangingChars="50" w:hanging="120"/>
        <w:rPr>
          <w:ins w:id="1531" w:author="Thomas Kwong" w:date="2021-09-22T22:12:00Z"/>
          <w:rFonts w:ascii="Times New Roman" w:hAnsi="Times New Roman" w:cs="Times New Roman"/>
          <w:sz w:val="24"/>
          <w:szCs w:val="24"/>
          <w:rPrChange w:id="1532" w:author="LIN, Yufeng" w:date="2021-10-07T10:22:00Z">
            <w:rPr>
              <w:ins w:id="1533" w:author="Thomas Kwong" w:date="2021-09-22T22:12:00Z"/>
              <w:rFonts w:ascii="Times New Roman" w:hAnsi="Times New Roman" w:cs="Times New Roman"/>
              <w:sz w:val="22"/>
            </w:rPr>
          </w:rPrChange>
        </w:rPr>
        <w:pPrChange w:id="1534" w:author="LIN, Yufeng" w:date="2021-09-24T09:22:00Z">
          <w:pPr/>
        </w:pPrChange>
      </w:pPr>
      <m:oMath>
        <m:sSub>
          <m:sSubPr>
            <m:ctrlPr>
              <w:ins w:id="1535" w:author="LIN, Yufeng" w:date="2021-09-23T18:04:00Z">
                <w:rPr>
                  <w:rFonts w:ascii="Cambria Math" w:hAnsi="Cambria Math" w:cs="Times New Roman"/>
                  <w:i/>
                  <w:sz w:val="24"/>
                  <w:szCs w:val="24"/>
                </w:rPr>
              </w:ins>
            </m:ctrlPr>
          </m:sSubPr>
          <m:e>
            <m:r>
              <w:ins w:id="1536" w:author="LIN, Yufeng" w:date="2021-09-23T18:04:00Z">
                <w:rPr>
                  <w:rFonts w:ascii="Cambria Math" w:hAnsi="Cambria Math" w:cs="Times New Roman"/>
                  <w:sz w:val="24"/>
                  <w:szCs w:val="24"/>
                  <w:rPrChange w:id="1537" w:author="LIN, Yufeng" w:date="2021-10-07T10:22:00Z">
                    <w:rPr>
                      <w:rFonts w:ascii="Cambria Math" w:hAnsi="Cambria Math" w:cs="Times New Roman"/>
                      <w:sz w:val="22"/>
                    </w:rPr>
                  </w:rPrChange>
                </w:rPr>
                <m:t>RelAbun</m:t>
              </w:ins>
            </m:r>
          </m:e>
          <m:sub>
            <m:r>
              <w:ins w:id="1538" w:author="LIN, Yufeng" w:date="2021-09-23T18:04:00Z">
                <w:rPr>
                  <w:rFonts w:ascii="Cambria Math" w:hAnsi="Cambria Math" w:cs="Times New Roman"/>
                  <w:sz w:val="24"/>
                  <w:szCs w:val="24"/>
                  <w:rPrChange w:id="1539" w:author="LIN, Yufeng" w:date="2021-10-07T10:22:00Z">
                    <w:rPr>
                      <w:rFonts w:ascii="Cambria Math" w:hAnsi="Cambria Math" w:cs="Times New Roman"/>
                      <w:sz w:val="22"/>
                    </w:rPr>
                  </w:rPrChange>
                </w:rPr>
                <m:t>i</m:t>
              </w:ins>
            </m:r>
            <m:r>
              <w:ins w:id="1540" w:author="LIN, Yufeng" w:date="2021-09-23T18:20:00Z">
                <w:rPr>
                  <w:rFonts w:ascii="Cambria Math" w:hAnsi="Cambria Math" w:cs="Times New Roman"/>
                  <w:sz w:val="24"/>
                  <w:szCs w:val="24"/>
                  <w:rPrChange w:id="1541" w:author="LIN, Yufeng" w:date="2021-10-07T10:22:00Z">
                    <w:rPr>
                      <w:rFonts w:ascii="Cambria Math" w:hAnsi="Cambria Math" w:cs="Times New Roman"/>
                      <w:sz w:val="22"/>
                    </w:rPr>
                  </w:rPrChange>
                </w:rPr>
                <m:t>, j</m:t>
              </w:ins>
            </m:r>
          </m:sub>
        </m:sSub>
      </m:oMath>
      <w:ins w:id="1542" w:author="LIN, Yufeng" w:date="2021-09-23T18:04:00Z">
        <w:r w:rsidR="002779A9" w:rsidRPr="00F331C9">
          <w:rPr>
            <w:rFonts w:ascii="Times New Roman" w:hAnsi="Times New Roman" w:cs="Times New Roman"/>
            <w:sz w:val="24"/>
            <w:szCs w:val="24"/>
            <w:rPrChange w:id="1543" w:author="LIN, Yufeng" w:date="2021-10-07T10:22:00Z">
              <w:rPr>
                <w:rFonts w:ascii="Times New Roman" w:hAnsi="Times New Roman" w:cs="Times New Roman"/>
                <w:sz w:val="22"/>
              </w:rPr>
            </w:rPrChange>
          </w:rPr>
          <w:t xml:space="preserve">: means the relative abundance of </w:t>
        </w:r>
      </w:ins>
      <w:ins w:id="1544" w:author="LIN, Yufeng" w:date="2021-09-28T13:06:00Z">
        <w:r w:rsidR="004314C2" w:rsidRPr="00F331C9">
          <w:rPr>
            <w:rFonts w:ascii="Times New Roman" w:hAnsi="Times New Roman" w:cs="Times New Roman"/>
            <w:sz w:val="24"/>
            <w:szCs w:val="24"/>
            <w:rPrChange w:id="1545" w:author="LIN, Yufeng" w:date="2021-10-07T10:22:00Z">
              <w:rPr>
                <w:rFonts w:ascii="Times New Roman" w:hAnsi="Times New Roman" w:cs="Times New Roman"/>
                <w:sz w:val="22"/>
              </w:rPr>
            </w:rPrChange>
          </w:rPr>
          <w:t>fungi</w:t>
        </w:r>
      </w:ins>
      <w:ins w:id="1546" w:author="LIN, Yufeng" w:date="2021-09-23T18:05:00Z">
        <w:r w:rsidR="002779A9" w:rsidRPr="00F331C9">
          <w:rPr>
            <w:rFonts w:ascii="Times New Roman" w:hAnsi="Times New Roman" w:cs="Times New Roman"/>
            <w:sz w:val="24"/>
            <w:szCs w:val="24"/>
            <w:rPrChange w:id="1547" w:author="LIN, Yufeng" w:date="2021-10-07T10:22:00Z">
              <w:rPr>
                <w:rFonts w:ascii="Times New Roman" w:hAnsi="Times New Roman" w:cs="Times New Roman"/>
                <w:sz w:val="22"/>
              </w:rPr>
            </w:rPrChange>
          </w:rPr>
          <w:t xml:space="preserve"> or bacteria</w:t>
        </w:r>
      </w:ins>
      <w:ins w:id="1548" w:author="LIN, Yufeng" w:date="2021-09-23T18:15:00Z">
        <w:r w:rsidR="00F76818" w:rsidRPr="00F331C9">
          <w:rPr>
            <w:rFonts w:ascii="Times New Roman" w:hAnsi="Times New Roman" w:cs="Times New Roman"/>
            <w:sz w:val="24"/>
            <w:szCs w:val="24"/>
            <w:rPrChange w:id="1549" w:author="LIN, Yufeng" w:date="2021-10-07T10:22:00Z">
              <w:rPr>
                <w:rFonts w:ascii="Times New Roman" w:hAnsi="Times New Roman" w:cs="Times New Roman"/>
                <w:sz w:val="22"/>
              </w:rPr>
            </w:rPrChange>
          </w:rPr>
          <w:t xml:space="preserve"> </w:t>
        </w:r>
      </w:ins>
      <m:oMath>
        <m:r>
          <w:ins w:id="1550" w:author="LIN, Yufeng" w:date="2021-09-23T18:20:00Z">
            <w:rPr>
              <w:rFonts w:ascii="Cambria Math" w:hAnsi="Cambria Math" w:cs="Times New Roman"/>
              <w:sz w:val="24"/>
              <w:szCs w:val="24"/>
              <w:rPrChange w:id="1551" w:author="LIN, Yufeng" w:date="2021-10-07T10:22:00Z">
                <w:rPr>
                  <w:rFonts w:ascii="Cambria Math" w:hAnsi="Cambria Math" w:cs="Times New Roman"/>
                  <w:sz w:val="22"/>
                </w:rPr>
              </w:rPrChange>
            </w:rPr>
            <m:t>j</m:t>
          </w:ins>
        </m:r>
      </m:oMath>
      <w:ins w:id="1552" w:author="LIN, Yufeng" w:date="2021-09-23T18:05:00Z">
        <w:r w:rsidR="002779A9" w:rsidRPr="00F331C9">
          <w:rPr>
            <w:rFonts w:ascii="Times New Roman" w:hAnsi="Times New Roman" w:cs="Times New Roman"/>
            <w:sz w:val="24"/>
            <w:szCs w:val="24"/>
            <w:rPrChange w:id="1553" w:author="LIN, Yufeng" w:date="2021-10-07T10:22:00Z">
              <w:rPr>
                <w:rFonts w:ascii="Times New Roman" w:hAnsi="Times New Roman" w:cs="Times New Roman"/>
                <w:sz w:val="22"/>
              </w:rPr>
            </w:rPrChange>
          </w:rPr>
          <w:t xml:space="preserve"> in sample</w:t>
        </w:r>
      </w:ins>
      <w:ins w:id="1554" w:author="LIN, Yufeng" w:date="2021-09-23T18:06:00Z">
        <w:r w:rsidR="002779A9" w:rsidRPr="00F331C9">
          <w:rPr>
            <w:rFonts w:ascii="Times New Roman" w:hAnsi="Times New Roman" w:cs="Times New Roman"/>
            <w:sz w:val="24"/>
            <w:szCs w:val="24"/>
            <w:rPrChange w:id="1555" w:author="LIN, Yufeng" w:date="2021-10-07T10:22:00Z">
              <w:rPr>
                <w:rFonts w:ascii="Times New Roman" w:hAnsi="Times New Roman" w:cs="Times New Roman"/>
                <w:sz w:val="22"/>
              </w:rPr>
            </w:rPrChange>
          </w:rPr>
          <w:t xml:space="preserve"> </w:t>
        </w:r>
      </w:ins>
      <m:oMath>
        <m:r>
          <w:ins w:id="1556" w:author="LIN, Yufeng" w:date="2021-09-23T18:20:00Z">
            <w:rPr>
              <w:rFonts w:ascii="Cambria Math" w:hAnsi="Cambria Math" w:cs="Times New Roman"/>
              <w:sz w:val="24"/>
              <w:szCs w:val="24"/>
              <w:rPrChange w:id="1557" w:author="LIN, Yufeng" w:date="2021-10-07T10:22:00Z">
                <w:rPr>
                  <w:rFonts w:ascii="Cambria Math" w:hAnsi="Cambria Math" w:cs="Times New Roman"/>
                  <w:sz w:val="22"/>
                </w:rPr>
              </w:rPrChange>
            </w:rPr>
            <m:t>i</m:t>
          </w:ins>
        </m:r>
      </m:oMath>
      <w:ins w:id="1558" w:author="LIN, Yufeng" w:date="2021-09-23T18:05:00Z">
        <w:r w:rsidR="002779A9" w:rsidRPr="00F331C9">
          <w:rPr>
            <w:rFonts w:ascii="Times New Roman" w:hAnsi="Times New Roman" w:cs="Times New Roman"/>
            <w:sz w:val="24"/>
            <w:szCs w:val="24"/>
            <w:rPrChange w:id="1559" w:author="LIN, Yufeng" w:date="2021-10-07T10:22:00Z">
              <w:rPr>
                <w:rFonts w:ascii="Times New Roman" w:hAnsi="Times New Roman" w:cs="Times New Roman"/>
                <w:sz w:val="22"/>
              </w:rPr>
            </w:rPrChange>
          </w:rPr>
          <w:t>, which</w:t>
        </w:r>
      </w:ins>
      <w:ins w:id="1560" w:author="LIN, Yufeng" w:date="2021-09-24T09:26:00Z">
        <w:r w:rsidR="003A57AB" w:rsidRPr="00F331C9">
          <w:rPr>
            <w:rFonts w:ascii="Times New Roman" w:hAnsi="Times New Roman" w:cs="Times New Roman"/>
            <w:sz w:val="24"/>
            <w:szCs w:val="24"/>
            <w:rPrChange w:id="1561" w:author="LIN, Yufeng" w:date="2021-10-07T10:22:00Z">
              <w:rPr>
                <w:rFonts w:ascii="Times New Roman" w:hAnsi="Times New Roman" w:cs="Times New Roman"/>
                <w:sz w:val="22"/>
              </w:rPr>
            </w:rPrChange>
          </w:rPr>
          <w:t xml:space="preserve"> </w:t>
        </w:r>
      </w:ins>
      <w:ins w:id="1562" w:author="LIN, Yufeng" w:date="2021-09-23T18:05:00Z">
        <w:r w:rsidR="002779A9" w:rsidRPr="00F331C9">
          <w:rPr>
            <w:rFonts w:ascii="Times New Roman" w:hAnsi="Times New Roman" w:cs="Times New Roman"/>
            <w:sz w:val="24"/>
            <w:szCs w:val="24"/>
            <w:rPrChange w:id="1563" w:author="LIN, Yufeng" w:date="2021-10-07T10:22:00Z">
              <w:rPr>
                <w:rFonts w:ascii="Times New Roman" w:hAnsi="Times New Roman" w:cs="Times New Roman"/>
                <w:sz w:val="22"/>
              </w:rPr>
            </w:rPrChange>
          </w:rPr>
          <w:t>belong</w:t>
        </w:r>
      </w:ins>
      <w:ins w:id="1564" w:author="LIN, Yufeng" w:date="2021-09-23T18:06:00Z">
        <w:r w:rsidR="002779A9" w:rsidRPr="00F331C9">
          <w:rPr>
            <w:rFonts w:ascii="Times New Roman" w:hAnsi="Times New Roman" w:cs="Times New Roman"/>
            <w:sz w:val="24"/>
            <w:szCs w:val="24"/>
            <w:rPrChange w:id="1565" w:author="LIN, Yufeng" w:date="2021-10-07T10:22:00Z">
              <w:rPr>
                <w:rFonts w:ascii="Times New Roman" w:hAnsi="Times New Roman" w:cs="Times New Roman"/>
                <w:sz w:val="22"/>
              </w:rPr>
            </w:rPrChange>
          </w:rPr>
          <w:t xml:space="preserve">s to cohort </w:t>
        </w:r>
      </w:ins>
      <m:oMath>
        <m:r>
          <w:ins w:id="1566" w:author="LIN, Yufeng" w:date="2021-09-23T18:20:00Z">
            <w:rPr>
              <w:rFonts w:ascii="Cambria Math" w:hAnsi="Cambria Math" w:cs="Times New Roman"/>
              <w:sz w:val="24"/>
              <w:szCs w:val="24"/>
              <w:rPrChange w:id="1567" w:author="LIN, Yufeng" w:date="2021-10-07T10:22:00Z">
                <w:rPr>
                  <w:rFonts w:ascii="Cambria Math" w:hAnsi="Cambria Math" w:cs="Times New Roman"/>
                  <w:sz w:val="22"/>
                </w:rPr>
              </w:rPrChange>
            </w:rPr>
            <m:t>k</m:t>
          </w:ins>
        </m:r>
      </m:oMath>
      <w:ins w:id="1568" w:author="LIN, Yufeng" w:date="2021-09-23T18:05:00Z">
        <w:r w:rsidR="002779A9" w:rsidRPr="00F331C9">
          <w:rPr>
            <w:rFonts w:ascii="Times New Roman" w:hAnsi="Times New Roman" w:cs="Times New Roman"/>
            <w:sz w:val="24"/>
            <w:szCs w:val="24"/>
            <w:rPrChange w:id="1569" w:author="LIN, Yufeng" w:date="2021-10-07T10:22:00Z">
              <w:rPr>
                <w:rFonts w:ascii="Times New Roman" w:hAnsi="Times New Roman" w:cs="Times New Roman"/>
                <w:sz w:val="22"/>
              </w:rPr>
            </w:rPrChange>
          </w:rPr>
          <w:t>.</w:t>
        </w:r>
      </w:ins>
      <w:ins w:id="1570" w:author="LIN, Yufeng" w:date="2021-09-24T09:22:00Z">
        <w:r w:rsidR="00626B9C" w:rsidRPr="00F331C9">
          <w:rPr>
            <w:rFonts w:ascii="Times New Roman" w:hAnsi="Times New Roman" w:cs="Times New Roman"/>
            <w:sz w:val="24"/>
            <w:szCs w:val="24"/>
            <w:rPrChange w:id="1571" w:author="LIN, Yufeng" w:date="2021-10-07T10:22:00Z">
              <w:rPr>
                <w:rFonts w:ascii="Times New Roman" w:hAnsi="Times New Roman" w:cs="Times New Roman"/>
                <w:sz w:val="22"/>
              </w:rPr>
            </w:rPrChange>
          </w:rPr>
          <w:t xml:space="preserve"> </w:t>
        </w:r>
      </w:ins>
      <w:ins w:id="1572" w:author="LIN, Yufeng" w:date="2021-10-07T10:39:00Z">
        <w:r w:rsidR="00E81CE7" w:rsidRPr="00F331C9">
          <w:rPr>
            <w:rFonts w:ascii="Times New Roman" w:hAnsi="Times New Roman" w:cs="Times New Roman"/>
            <w:sz w:val="24"/>
            <w:szCs w:val="24"/>
          </w:rPr>
          <w:t>In contrast,</w:t>
        </w:r>
      </w:ins>
      <w:ins w:id="1573" w:author="LIN, Yufeng" w:date="2021-09-24T09:24:00Z">
        <w:r w:rsidR="00626B9C" w:rsidRPr="00F331C9">
          <w:rPr>
            <w:rFonts w:ascii="Times New Roman" w:hAnsi="Times New Roman" w:cs="Times New Roman"/>
            <w:sz w:val="24"/>
            <w:szCs w:val="24"/>
            <w:rPrChange w:id="1574" w:author="LIN, Yufeng" w:date="2021-10-07T10:22:00Z">
              <w:rPr>
                <w:rFonts w:ascii="Times New Roman" w:hAnsi="Times New Roman" w:cs="Times New Roman"/>
                <w:sz w:val="22"/>
              </w:rPr>
            </w:rPrChange>
          </w:rPr>
          <w:t xml:space="preserve"> </w:t>
        </w:r>
      </w:ins>
      <w:ins w:id="1575" w:author="LIN, Yufeng" w:date="2021-09-24T09:22:00Z">
        <w:r w:rsidR="00626B9C" w:rsidRPr="00F331C9">
          <w:rPr>
            <w:rFonts w:ascii="Times New Roman" w:hAnsi="Times New Roman" w:cs="Times New Roman"/>
            <w:sz w:val="24"/>
            <w:szCs w:val="24"/>
            <w:rPrChange w:id="1576" w:author="LIN, Yufeng" w:date="2021-10-07T10:22:00Z">
              <w:rPr>
                <w:rFonts w:ascii="Times New Roman" w:hAnsi="Times New Roman" w:cs="Times New Roman"/>
                <w:sz w:val="22"/>
              </w:rPr>
            </w:rPrChange>
          </w:rPr>
          <w:t xml:space="preserve">cohort </w:t>
        </w:r>
      </w:ins>
      <m:oMath>
        <m:r>
          <w:ins w:id="1577" w:author="LIN, Yufeng" w:date="2021-09-24T09:25:00Z">
            <w:rPr>
              <w:rFonts w:ascii="Cambria Math" w:hAnsi="Cambria Math" w:cs="Times New Roman"/>
              <w:sz w:val="24"/>
              <w:szCs w:val="24"/>
              <w:rPrChange w:id="1578" w:author="LIN, Yufeng" w:date="2021-10-07T10:22:00Z">
                <w:rPr>
                  <w:rFonts w:ascii="Cambria Math" w:hAnsi="Cambria Math" w:cs="Times New Roman"/>
                  <w:sz w:val="22"/>
                </w:rPr>
              </w:rPrChange>
            </w:rPr>
            <m:t>k</m:t>
          </w:ins>
        </m:r>
      </m:oMath>
      <w:ins w:id="1579" w:author="LIN, Yufeng" w:date="2021-09-24T09:22:00Z">
        <w:r w:rsidR="00626B9C" w:rsidRPr="00F331C9">
          <w:rPr>
            <w:rFonts w:ascii="Times New Roman" w:hAnsi="Times New Roman" w:cs="Times New Roman"/>
            <w:sz w:val="24"/>
            <w:szCs w:val="24"/>
            <w:rPrChange w:id="1580" w:author="LIN, Yufeng" w:date="2021-10-07T10:22:00Z">
              <w:rPr>
                <w:rFonts w:ascii="Times New Roman" w:hAnsi="Times New Roman" w:cs="Times New Roman"/>
                <w:sz w:val="22"/>
              </w:rPr>
            </w:rPrChange>
          </w:rPr>
          <w:t xml:space="preserve"> </w:t>
        </w:r>
      </w:ins>
      <w:ins w:id="1581" w:author="LIN, Yufeng" w:date="2021-09-24T09:28:00Z">
        <w:r w:rsidR="00870917" w:rsidRPr="00F331C9">
          <w:rPr>
            <w:rFonts w:ascii="Times New Roman" w:hAnsi="Times New Roman" w:cs="Times New Roman"/>
            <w:sz w:val="24"/>
            <w:szCs w:val="24"/>
            <w:rPrChange w:id="1582" w:author="LIN, Yufeng" w:date="2021-10-07T10:22:00Z">
              <w:rPr>
                <w:rFonts w:ascii="Times New Roman" w:hAnsi="Times New Roman" w:cs="Times New Roman"/>
                <w:sz w:val="22"/>
              </w:rPr>
            </w:rPrChange>
          </w:rPr>
          <w:t>has ex</w:t>
        </w:r>
      </w:ins>
      <w:ins w:id="1583" w:author="LIN, Yufeng" w:date="2021-09-24T09:29:00Z">
        <w:r w:rsidR="00870917" w:rsidRPr="00F331C9">
          <w:rPr>
            <w:rFonts w:ascii="Times New Roman" w:hAnsi="Times New Roman" w:cs="Times New Roman"/>
            <w:sz w:val="24"/>
            <w:szCs w:val="24"/>
            <w:rPrChange w:id="1584" w:author="LIN, Yufeng" w:date="2021-10-07T10:22:00Z">
              <w:rPr>
                <w:rFonts w:ascii="Times New Roman" w:hAnsi="Times New Roman" w:cs="Times New Roman"/>
                <w:sz w:val="22"/>
              </w:rPr>
            </w:rPrChange>
          </w:rPr>
          <w:t xml:space="preserve">actly </w:t>
        </w:r>
      </w:ins>
      <w:ins w:id="1585" w:author="LIN, Yufeng" w:date="2021-09-24T09:24:00Z">
        <w:r w:rsidR="00626B9C" w:rsidRPr="00F331C9">
          <w:rPr>
            <w:rFonts w:ascii="Times New Roman" w:hAnsi="Times New Roman" w:cs="Times New Roman"/>
            <w:sz w:val="24"/>
            <w:szCs w:val="24"/>
            <w:rPrChange w:id="1586" w:author="LIN, Yufeng" w:date="2021-10-07T10:22:00Z">
              <w:rPr>
                <w:rFonts w:ascii="Times New Roman" w:hAnsi="Times New Roman" w:cs="Times New Roman"/>
                <w:sz w:val="22"/>
              </w:rPr>
            </w:rPrChange>
          </w:rPr>
          <w:t xml:space="preserve">sample </w:t>
        </w:r>
      </w:ins>
      <m:oMath>
        <m:r>
          <w:ins w:id="1587" w:author="LIN, Yufeng" w:date="2021-09-24T09:25:00Z">
            <w:rPr>
              <w:rFonts w:ascii="Cambria Math" w:hAnsi="Cambria Math" w:cs="Times New Roman"/>
              <w:sz w:val="24"/>
              <w:szCs w:val="24"/>
              <w:rPrChange w:id="1588" w:author="LIN, Yufeng" w:date="2021-10-07T10:22:00Z">
                <w:rPr>
                  <w:rFonts w:ascii="Cambria Math" w:hAnsi="Cambria Math" w:cs="Times New Roman"/>
                  <w:sz w:val="22"/>
                </w:rPr>
              </w:rPrChange>
            </w:rPr>
            <m:t>1</m:t>
          </w:ins>
        </m:r>
      </m:oMath>
      <w:ins w:id="1589" w:author="LIN, Yufeng" w:date="2021-09-24T09:24:00Z">
        <w:r w:rsidR="00626B9C" w:rsidRPr="00F331C9">
          <w:rPr>
            <w:rFonts w:ascii="Times New Roman" w:hAnsi="Times New Roman" w:cs="Times New Roman"/>
            <w:sz w:val="24"/>
            <w:szCs w:val="24"/>
            <w:rPrChange w:id="1590" w:author="LIN, Yufeng" w:date="2021-10-07T10:22:00Z">
              <w:rPr>
                <w:rFonts w:ascii="Times New Roman" w:hAnsi="Times New Roman" w:cs="Times New Roman"/>
                <w:sz w:val="22"/>
              </w:rPr>
            </w:rPrChange>
          </w:rPr>
          <w:t xml:space="preserve"> to sample </w:t>
        </w:r>
      </w:ins>
      <m:oMath>
        <m:r>
          <w:ins w:id="1591" w:author="LIN, Yufeng" w:date="2021-09-24T09:25:00Z">
            <w:rPr>
              <w:rFonts w:ascii="Cambria Math" w:hAnsi="Cambria Math" w:cs="Times New Roman"/>
              <w:sz w:val="24"/>
              <w:szCs w:val="24"/>
              <w:rPrChange w:id="1592" w:author="LIN, Yufeng" w:date="2021-10-07T10:22:00Z">
                <w:rPr>
                  <w:rFonts w:ascii="Cambria Math" w:hAnsi="Cambria Math" w:cs="Times New Roman"/>
                  <w:sz w:val="22"/>
                </w:rPr>
              </w:rPrChange>
            </w:rPr>
            <m:t>n</m:t>
          </w:ins>
        </m:r>
      </m:oMath>
      <w:ins w:id="1593" w:author="LIN, Yufeng" w:date="2021-09-24T09:24:00Z">
        <w:r w:rsidR="00626B9C" w:rsidRPr="00F331C9">
          <w:rPr>
            <w:rFonts w:ascii="Times New Roman" w:hAnsi="Times New Roman" w:cs="Times New Roman"/>
            <w:sz w:val="24"/>
            <w:szCs w:val="24"/>
            <w:rPrChange w:id="1594" w:author="LIN, Yufeng" w:date="2021-10-07T10:22:00Z">
              <w:rPr>
                <w:rFonts w:ascii="Times New Roman" w:hAnsi="Times New Roman" w:cs="Times New Roman"/>
                <w:sz w:val="22"/>
              </w:rPr>
            </w:rPrChange>
          </w:rPr>
          <w:t>.</w:t>
        </w:r>
      </w:ins>
    </w:p>
    <w:p w14:paraId="76FAD842" w14:textId="77777777" w:rsidR="00531B71" w:rsidRPr="00F331C9" w:rsidRDefault="00531B71" w:rsidP="00F331C9">
      <w:pPr>
        <w:pStyle w:val="title20825"/>
        <w:spacing w:line="480" w:lineRule="auto"/>
        <w:rPr>
          <w:ins w:id="1595" w:author="Thomas Kwong" w:date="2021-09-22T22:12:00Z"/>
          <w:rFonts w:ascii="Times New Roman" w:hAnsi="Times New Roman" w:cs="Times New Roman"/>
          <w:szCs w:val="24"/>
          <w:rPrChange w:id="1596" w:author="LIN, Yufeng" w:date="2021-10-07T10:22:00Z">
            <w:rPr>
              <w:ins w:id="1597" w:author="Thomas Kwong" w:date="2021-09-22T22:12:00Z"/>
            </w:rPr>
          </w:rPrChange>
        </w:rPr>
      </w:pPr>
      <w:ins w:id="1598" w:author="Thomas Kwong" w:date="2021-09-22T22:12:00Z">
        <w:r w:rsidRPr="00F331C9">
          <w:rPr>
            <w:rFonts w:ascii="Times New Roman" w:hAnsi="Times New Roman" w:cs="Times New Roman"/>
            <w:szCs w:val="24"/>
            <w:rPrChange w:id="1599" w:author="LIN, Yufeng" w:date="2021-10-07T10:22:00Z">
              <w:rPr/>
            </w:rPrChange>
          </w:rPr>
          <w:t>Feature selections criteria</w:t>
        </w:r>
      </w:ins>
    </w:p>
    <w:p w14:paraId="104755D0" w14:textId="6A049F55" w:rsidR="00531B71" w:rsidRPr="00F331C9" w:rsidRDefault="00531B71" w:rsidP="00F331C9">
      <w:pPr>
        <w:spacing w:line="480" w:lineRule="auto"/>
        <w:rPr>
          <w:ins w:id="1600" w:author="Thomas Kwong" w:date="2021-09-22T22:12:00Z"/>
          <w:rFonts w:ascii="Times New Roman" w:hAnsi="Times New Roman" w:cs="Times New Roman"/>
          <w:sz w:val="24"/>
          <w:szCs w:val="24"/>
          <w:rPrChange w:id="1601" w:author="LIN, Yufeng" w:date="2021-10-07T10:22:00Z">
            <w:rPr>
              <w:ins w:id="1602" w:author="Thomas Kwong" w:date="2021-09-22T22:12:00Z"/>
              <w:rFonts w:ascii="Times New Roman" w:hAnsi="Times New Roman" w:cs="Times New Roman"/>
              <w:sz w:val="22"/>
            </w:rPr>
          </w:rPrChange>
        </w:rPr>
      </w:pPr>
      <w:ins w:id="1603" w:author="Thomas Kwong" w:date="2021-09-22T22:12:00Z">
        <w:r w:rsidRPr="00F331C9">
          <w:rPr>
            <w:rFonts w:ascii="Times New Roman" w:hAnsi="Times New Roman" w:cs="Times New Roman"/>
            <w:sz w:val="24"/>
            <w:szCs w:val="24"/>
            <w:rPrChange w:id="1604" w:author="LIN, Yufeng" w:date="2021-10-07T10:22:00Z">
              <w:rPr>
                <w:rFonts w:ascii="Times New Roman" w:hAnsi="Times New Roman" w:cs="Times New Roman"/>
                <w:sz w:val="22"/>
              </w:rPr>
            </w:rPrChange>
          </w:rPr>
          <w:t xml:space="preserve">We had three criteria to select the potential candidates, whether it is bacteria or </w:t>
        </w:r>
        <w:del w:id="1605" w:author="LIN, Yufeng" w:date="2021-09-28T13:06:00Z">
          <w:r w:rsidRPr="00F331C9" w:rsidDel="004314C2">
            <w:rPr>
              <w:rFonts w:ascii="Times New Roman" w:hAnsi="Times New Roman" w:cs="Times New Roman"/>
              <w:sz w:val="24"/>
              <w:szCs w:val="24"/>
              <w:rPrChange w:id="1606" w:author="LIN, Yufeng" w:date="2021-10-07T10:22:00Z">
                <w:rPr>
                  <w:rFonts w:ascii="Times New Roman" w:hAnsi="Times New Roman" w:cs="Times New Roman"/>
                  <w:sz w:val="22"/>
                </w:rPr>
              </w:rPrChange>
            </w:rPr>
            <w:delText>micro-eukaryotes</w:delText>
          </w:r>
        </w:del>
      </w:ins>
      <w:ins w:id="1607" w:author="LIN, Yufeng" w:date="2021-09-28T13:06:00Z">
        <w:r w:rsidR="004314C2" w:rsidRPr="00F331C9">
          <w:rPr>
            <w:rFonts w:ascii="Times New Roman" w:hAnsi="Times New Roman" w:cs="Times New Roman"/>
            <w:sz w:val="24"/>
            <w:szCs w:val="24"/>
            <w:rPrChange w:id="1608" w:author="LIN, Yufeng" w:date="2021-10-07T10:22:00Z">
              <w:rPr>
                <w:rFonts w:ascii="Times New Roman" w:hAnsi="Times New Roman" w:cs="Times New Roman"/>
                <w:sz w:val="22"/>
              </w:rPr>
            </w:rPrChange>
          </w:rPr>
          <w:t>fungi</w:t>
        </w:r>
      </w:ins>
      <w:ins w:id="1609" w:author="Thomas Kwong" w:date="2021-09-22T22:12:00Z">
        <w:r w:rsidRPr="00F331C9">
          <w:rPr>
            <w:rFonts w:ascii="Times New Roman" w:hAnsi="Times New Roman" w:cs="Times New Roman"/>
            <w:sz w:val="24"/>
            <w:szCs w:val="24"/>
            <w:rPrChange w:id="1610" w:author="LIN, Yufeng" w:date="2021-10-07T10:22:00Z">
              <w:rPr>
                <w:rFonts w:ascii="Times New Roman" w:hAnsi="Times New Roman" w:cs="Times New Roman"/>
                <w:sz w:val="22"/>
              </w:rPr>
            </w:rPrChange>
          </w:rPr>
          <w:t xml:space="preserve">. </w:t>
        </w:r>
        <w:del w:id="1611" w:author="LIN, Yufeng" w:date="2021-10-07T10:40:00Z">
          <w:r w:rsidRPr="00F331C9" w:rsidDel="00E81CE7">
            <w:rPr>
              <w:rFonts w:ascii="Times New Roman" w:hAnsi="Times New Roman" w:cs="Times New Roman"/>
              <w:sz w:val="24"/>
              <w:szCs w:val="24"/>
              <w:rPrChange w:id="1612" w:author="LIN, Yufeng" w:date="2021-10-07T10:22:00Z">
                <w:rPr>
                  <w:rFonts w:ascii="Times New Roman" w:hAnsi="Times New Roman" w:cs="Times New Roman"/>
                  <w:sz w:val="22"/>
                </w:rPr>
              </w:rPrChange>
            </w:rPr>
            <w:delText>In the most beginning</w:delText>
          </w:r>
        </w:del>
      </w:ins>
      <w:ins w:id="1613" w:author="LIN, Yufeng" w:date="2021-10-07T10:40:00Z">
        <w:r w:rsidR="00E81CE7" w:rsidRPr="00F331C9">
          <w:rPr>
            <w:rFonts w:ascii="Times New Roman" w:hAnsi="Times New Roman" w:cs="Times New Roman"/>
            <w:sz w:val="24"/>
            <w:szCs w:val="24"/>
          </w:rPr>
          <w:t>First</w:t>
        </w:r>
      </w:ins>
      <w:ins w:id="1614" w:author="Thomas Kwong" w:date="2021-09-22T22:12:00Z">
        <w:r w:rsidRPr="00F331C9">
          <w:rPr>
            <w:rFonts w:ascii="Times New Roman" w:hAnsi="Times New Roman" w:cs="Times New Roman"/>
            <w:sz w:val="24"/>
            <w:szCs w:val="24"/>
            <w:rPrChange w:id="1615" w:author="LIN, Yufeng" w:date="2021-10-07T10:22:00Z">
              <w:rPr>
                <w:rFonts w:ascii="Times New Roman" w:hAnsi="Times New Roman" w:cs="Times New Roman"/>
                <w:sz w:val="22"/>
              </w:rPr>
            </w:rPrChange>
          </w:rPr>
          <w:t xml:space="preserve">, we excluded the rarefied candidates with an average abundance of less than 0.1% in all </w:t>
        </w:r>
        <w:del w:id="1616" w:author="LIN, Yufeng" w:date="2021-09-28T13:06:00Z">
          <w:r w:rsidRPr="00F331C9" w:rsidDel="004314C2">
            <w:rPr>
              <w:rFonts w:ascii="Times New Roman" w:hAnsi="Times New Roman" w:cs="Times New Roman"/>
              <w:sz w:val="24"/>
              <w:szCs w:val="24"/>
              <w:rPrChange w:id="1617" w:author="LIN, Yufeng" w:date="2021-10-07T10:22:00Z">
                <w:rPr>
                  <w:rFonts w:ascii="Times New Roman" w:hAnsi="Times New Roman" w:cs="Times New Roman"/>
                  <w:sz w:val="22"/>
                </w:rPr>
              </w:rPrChange>
            </w:rPr>
            <w:delText>micro-eukaryotes</w:delText>
          </w:r>
        </w:del>
      </w:ins>
      <w:ins w:id="1618" w:author="LIN, Yufeng" w:date="2021-09-28T13:06:00Z">
        <w:r w:rsidR="004314C2" w:rsidRPr="00F331C9">
          <w:rPr>
            <w:rFonts w:ascii="Times New Roman" w:hAnsi="Times New Roman" w:cs="Times New Roman"/>
            <w:sz w:val="24"/>
            <w:szCs w:val="24"/>
            <w:rPrChange w:id="1619" w:author="LIN, Yufeng" w:date="2021-10-07T10:22:00Z">
              <w:rPr>
                <w:rFonts w:ascii="Times New Roman" w:hAnsi="Times New Roman" w:cs="Times New Roman"/>
                <w:sz w:val="22"/>
              </w:rPr>
            </w:rPrChange>
          </w:rPr>
          <w:t>fungi</w:t>
        </w:r>
      </w:ins>
      <w:ins w:id="1620" w:author="Thomas Kwong" w:date="2021-09-22T22:12:00Z">
        <w:r w:rsidRPr="00F331C9">
          <w:rPr>
            <w:rFonts w:ascii="Times New Roman" w:hAnsi="Times New Roman" w:cs="Times New Roman"/>
            <w:sz w:val="24"/>
            <w:szCs w:val="24"/>
            <w:rPrChange w:id="1621" w:author="LIN, Yufeng" w:date="2021-10-07T10:22:00Z">
              <w:rPr>
                <w:rFonts w:ascii="Times New Roman" w:hAnsi="Times New Roman" w:cs="Times New Roman"/>
                <w:sz w:val="22"/>
              </w:rPr>
            </w:rPrChange>
          </w:rPr>
          <w:t>. We selected the same trend features (SSTF), required more than 3/4 cohorts (not less than six cohorts) to perform the same trends. And the log2 of Multiple Median Fold Change (log</w:t>
        </w:r>
        <w:r w:rsidRPr="00F331C9">
          <w:rPr>
            <w:rFonts w:ascii="Times New Roman" w:hAnsi="Times New Roman" w:cs="Times New Roman"/>
            <w:sz w:val="24"/>
            <w:szCs w:val="24"/>
            <w:vertAlign w:val="subscript"/>
            <w:rPrChange w:id="1622" w:author="LIN, Yufeng" w:date="2021-10-07T10:22:00Z">
              <w:rPr>
                <w:rFonts w:ascii="Times New Roman" w:hAnsi="Times New Roman" w:cs="Times New Roman"/>
                <w:sz w:val="22"/>
                <w:vertAlign w:val="subscript"/>
              </w:rPr>
            </w:rPrChange>
          </w:rPr>
          <w:t>2</w:t>
        </w:r>
        <w:r w:rsidRPr="00F331C9">
          <w:rPr>
            <w:rFonts w:ascii="Times New Roman" w:hAnsi="Times New Roman" w:cs="Times New Roman"/>
            <w:sz w:val="24"/>
            <w:szCs w:val="24"/>
            <w:rPrChange w:id="1623" w:author="LIN, Yufeng" w:date="2021-10-07T10:22:00Z">
              <w:rPr>
                <w:rFonts w:ascii="Times New Roman" w:hAnsi="Times New Roman" w:cs="Times New Roman"/>
                <w:sz w:val="22"/>
              </w:rPr>
            </w:rPrChange>
          </w:rPr>
          <w:t>MultMedFC) was the evaluation index of SSTF. We define the log</w:t>
        </w:r>
        <w:r w:rsidRPr="00F331C9">
          <w:rPr>
            <w:rFonts w:ascii="Times New Roman" w:hAnsi="Times New Roman" w:cs="Times New Roman"/>
            <w:sz w:val="24"/>
            <w:szCs w:val="24"/>
            <w:vertAlign w:val="subscript"/>
            <w:rPrChange w:id="1624" w:author="LIN, Yufeng" w:date="2021-10-07T10:22:00Z">
              <w:rPr>
                <w:rFonts w:ascii="Times New Roman" w:hAnsi="Times New Roman" w:cs="Times New Roman"/>
                <w:sz w:val="22"/>
                <w:vertAlign w:val="subscript"/>
              </w:rPr>
            </w:rPrChange>
          </w:rPr>
          <w:t>2</w:t>
        </w:r>
        <w:r w:rsidRPr="00F331C9">
          <w:rPr>
            <w:rFonts w:ascii="Times New Roman" w:hAnsi="Times New Roman" w:cs="Times New Roman"/>
            <w:sz w:val="24"/>
            <w:szCs w:val="24"/>
            <w:rPrChange w:id="1625" w:author="LIN, Yufeng" w:date="2021-10-07T10:22:00Z">
              <w:rPr>
                <w:rFonts w:ascii="Times New Roman" w:hAnsi="Times New Roman" w:cs="Times New Roman"/>
                <w:sz w:val="22"/>
              </w:rPr>
            </w:rPrChange>
          </w:rPr>
          <w:t>MultMedFC as:</w:t>
        </w:r>
      </w:ins>
    </w:p>
    <w:p w14:paraId="1BB3CD87" w14:textId="77777777" w:rsidR="00531B71" w:rsidRPr="00F331C9" w:rsidRDefault="00FB6B86" w:rsidP="00F331C9">
      <w:pPr>
        <w:spacing w:line="480" w:lineRule="auto"/>
        <w:rPr>
          <w:ins w:id="1626" w:author="Thomas Kwong" w:date="2021-09-22T22:12:00Z"/>
          <w:rFonts w:ascii="Times New Roman" w:hAnsi="Times New Roman" w:cs="Times New Roman"/>
          <w:sz w:val="24"/>
          <w:szCs w:val="24"/>
          <w:rPrChange w:id="1627" w:author="LIN, Yufeng" w:date="2021-10-07T10:22:00Z">
            <w:rPr>
              <w:ins w:id="1628" w:author="Thomas Kwong" w:date="2021-09-22T22:12:00Z"/>
              <w:rFonts w:ascii="Times New Roman" w:hAnsi="Times New Roman" w:cs="Times New Roman"/>
              <w:sz w:val="22"/>
            </w:rPr>
          </w:rPrChange>
        </w:rPr>
      </w:pPr>
      <m:oMathPara>
        <m:oMath>
          <m:sSub>
            <m:sSubPr>
              <m:ctrlPr>
                <w:ins w:id="1629" w:author="Thomas Kwong" w:date="2021-09-22T22:12:00Z">
                  <w:rPr>
                    <w:rFonts w:ascii="Cambria Math" w:hAnsi="Cambria Math" w:cs="Times New Roman"/>
                    <w:i/>
                    <w:sz w:val="24"/>
                    <w:szCs w:val="24"/>
                  </w:rPr>
                </w:ins>
              </m:ctrlPr>
            </m:sSubPr>
            <m:e>
              <m:sSub>
                <m:sSubPr>
                  <m:ctrlPr>
                    <w:ins w:id="1630" w:author="Thomas Kwong" w:date="2021-09-22T22:12:00Z">
                      <w:rPr>
                        <w:rFonts w:ascii="Cambria Math" w:hAnsi="Cambria Math" w:cs="Times New Roman"/>
                        <w:i/>
                        <w:sz w:val="24"/>
                        <w:szCs w:val="24"/>
                      </w:rPr>
                    </w:ins>
                  </m:ctrlPr>
                </m:sSubPr>
                <m:e>
                  <m:r>
                    <w:ins w:id="1631" w:author="Thomas Kwong" w:date="2021-09-22T22:12:00Z">
                      <w:rPr>
                        <w:rFonts w:ascii="Cambria Math" w:hAnsi="Cambria Math" w:cs="Times New Roman"/>
                        <w:sz w:val="24"/>
                        <w:szCs w:val="24"/>
                        <w:rPrChange w:id="1632" w:author="LIN, Yufeng" w:date="2021-10-07T10:22:00Z">
                          <w:rPr>
                            <w:rFonts w:ascii="Cambria Math" w:hAnsi="Cambria Math" w:cs="Times New Roman"/>
                            <w:sz w:val="22"/>
                          </w:rPr>
                        </w:rPrChange>
                      </w:rPr>
                      <m:t>log</m:t>
                    </w:ins>
                  </m:r>
                </m:e>
                <m:sub>
                  <m:r>
                    <w:ins w:id="1633" w:author="Thomas Kwong" w:date="2021-09-22T22:12:00Z">
                      <w:rPr>
                        <w:rFonts w:ascii="Cambria Math" w:hAnsi="Cambria Math" w:cs="Times New Roman"/>
                        <w:sz w:val="24"/>
                        <w:szCs w:val="24"/>
                        <w:rPrChange w:id="1634" w:author="LIN, Yufeng" w:date="2021-10-07T10:22:00Z">
                          <w:rPr>
                            <w:rFonts w:ascii="Cambria Math" w:hAnsi="Cambria Math" w:cs="Times New Roman"/>
                            <w:sz w:val="22"/>
                          </w:rPr>
                        </w:rPrChange>
                      </w:rPr>
                      <m:t>2</m:t>
                    </w:ins>
                  </m:r>
                </m:sub>
              </m:sSub>
              <m:d>
                <m:dPr>
                  <m:ctrlPr>
                    <w:ins w:id="1635" w:author="Thomas Kwong" w:date="2021-09-22T22:12:00Z">
                      <w:rPr>
                        <w:rFonts w:ascii="Cambria Math" w:hAnsi="Cambria Math" w:cs="Times New Roman"/>
                        <w:i/>
                        <w:sz w:val="24"/>
                        <w:szCs w:val="24"/>
                      </w:rPr>
                    </w:ins>
                  </m:ctrlPr>
                </m:dPr>
                <m:e>
                  <m:r>
                    <w:ins w:id="1636" w:author="Thomas Kwong" w:date="2021-09-22T22:12:00Z">
                      <w:rPr>
                        <w:rFonts w:ascii="Cambria Math" w:hAnsi="Cambria Math" w:cs="Times New Roman"/>
                        <w:sz w:val="24"/>
                        <w:szCs w:val="24"/>
                        <w:rPrChange w:id="1637" w:author="LIN, Yufeng" w:date="2021-10-07T10:22:00Z">
                          <w:rPr>
                            <w:rFonts w:ascii="Cambria Math" w:hAnsi="Cambria Math" w:cs="Times New Roman"/>
                            <w:sz w:val="22"/>
                          </w:rPr>
                        </w:rPrChange>
                      </w:rPr>
                      <m:t>MultMedFC</m:t>
                    </w:ins>
                  </m:r>
                </m:e>
              </m:d>
            </m:e>
            <m:sub>
              <m:r>
                <w:ins w:id="1638" w:author="Thomas Kwong" w:date="2021-09-22T22:12:00Z">
                  <w:rPr>
                    <w:rFonts w:ascii="Cambria Math" w:hAnsi="Cambria Math" w:cs="Times New Roman"/>
                    <w:sz w:val="24"/>
                    <w:szCs w:val="24"/>
                    <w:rPrChange w:id="1639" w:author="LIN, Yufeng" w:date="2021-10-07T10:22:00Z">
                      <w:rPr>
                        <w:rFonts w:ascii="Cambria Math" w:hAnsi="Cambria Math" w:cs="Times New Roman"/>
                        <w:sz w:val="22"/>
                      </w:rPr>
                    </w:rPrChange>
                  </w:rPr>
                  <m:t>i</m:t>
                </w:ins>
              </m:r>
            </m:sub>
          </m:sSub>
          <m:r>
            <w:ins w:id="1640" w:author="Thomas Kwong" w:date="2021-09-22T22:12:00Z">
              <w:rPr>
                <w:rFonts w:ascii="Cambria Math" w:hAnsi="Cambria Math" w:cs="Times New Roman"/>
                <w:sz w:val="24"/>
                <w:szCs w:val="24"/>
                <w:rPrChange w:id="1641" w:author="LIN, Yufeng" w:date="2021-10-07T10:22:00Z">
                  <w:rPr>
                    <w:rFonts w:ascii="Cambria Math" w:hAnsi="Cambria Math" w:cs="Times New Roman"/>
                    <w:sz w:val="22"/>
                  </w:rPr>
                </w:rPrChange>
              </w:rPr>
              <m:t>=</m:t>
            </w:ins>
          </m:r>
          <m:sSub>
            <m:sSubPr>
              <m:ctrlPr>
                <w:ins w:id="1642" w:author="Thomas Kwong" w:date="2021-09-22T22:12:00Z">
                  <w:rPr>
                    <w:rFonts w:ascii="Cambria Math" w:hAnsi="Cambria Math" w:cs="Times New Roman"/>
                    <w:i/>
                    <w:sz w:val="24"/>
                    <w:szCs w:val="24"/>
                  </w:rPr>
                </w:ins>
              </m:ctrlPr>
            </m:sSubPr>
            <m:e>
              <m:r>
                <w:ins w:id="1643" w:author="Thomas Kwong" w:date="2021-09-22T22:12:00Z">
                  <w:rPr>
                    <w:rFonts w:ascii="Cambria Math" w:hAnsi="Cambria Math" w:cs="Times New Roman"/>
                    <w:sz w:val="24"/>
                    <w:szCs w:val="24"/>
                    <w:rPrChange w:id="1644" w:author="LIN, Yufeng" w:date="2021-10-07T10:22:00Z">
                      <w:rPr>
                        <w:rFonts w:ascii="Cambria Math" w:hAnsi="Cambria Math" w:cs="Times New Roman"/>
                        <w:sz w:val="22"/>
                      </w:rPr>
                    </w:rPrChange>
                  </w:rPr>
                  <m:t>log</m:t>
                </w:ins>
              </m:r>
            </m:e>
            <m:sub>
              <m:r>
                <w:ins w:id="1645" w:author="Thomas Kwong" w:date="2021-09-22T22:12:00Z">
                  <w:rPr>
                    <w:rFonts w:ascii="Cambria Math" w:hAnsi="Cambria Math" w:cs="Times New Roman"/>
                    <w:sz w:val="24"/>
                    <w:szCs w:val="24"/>
                    <w:rPrChange w:id="1646" w:author="LIN, Yufeng" w:date="2021-10-07T10:22:00Z">
                      <w:rPr>
                        <w:rFonts w:ascii="Cambria Math" w:hAnsi="Cambria Math" w:cs="Times New Roman"/>
                        <w:sz w:val="22"/>
                      </w:rPr>
                    </w:rPrChange>
                  </w:rPr>
                  <m:t>2</m:t>
                </w:ins>
              </m:r>
            </m:sub>
          </m:sSub>
          <m:r>
            <w:ins w:id="1647" w:author="Thomas Kwong" w:date="2021-09-22T22:12:00Z">
              <w:rPr>
                <w:rFonts w:ascii="Cambria Math" w:hAnsi="Cambria Math" w:cs="Times New Roman"/>
                <w:sz w:val="24"/>
                <w:szCs w:val="24"/>
                <w:rPrChange w:id="1648" w:author="LIN, Yufeng" w:date="2021-10-07T10:22:00Z">
                  <w:rPr>
                    <w:rFonts w:ascii="Cambria Math" w:hAnsi="Cambria Math" w:cs="Times New Roman"/>
                    <w:sz w:val="22"/>
                  </w:rPr>
                </w:rPrChange>
              </w:rPr>
              <m:t>(median(</m:t>
            </w:ins>
          </m:r>
          <m:nary>
            <m:naryPr>
              <m:chr m:val="∑"/>
              <m:limLoc m:val="undOvr"/>
              <m:ctrlPr>
                <w:ins w:id="1649" w:author="Thomas Kwong" w:date="2021-09-22T22:12:00Z">
                  <w:rPr>
                    <w:rFonts w:ascii="Cambria Math" w:hAnsi="Cambria Math" w:cs="Times New Roman"/>
                    <w:i/>
                    <w:sz w:val="24"/>
                    <w:szCs w:val="24"/>
                  </w:rPr>
                </w:ins>
              </m:ctrlPr>
            </m:naryPr>
            <m:sub>
              <m:r>
                <w:ins w:id="1650" w:author="Thomas Kwong" w:date="2021-09-22T22:12:00Z">
                  <w:rPr>
                    <w:rFonts w:ascii="Cambria Math" w:hAnsi="Cambria Math" w:cs="Times New Roman"/>
                    <w:sz w:val="24"/>
                    <w:szCs w:val="24"/>
                    <w:rPrChange w:id="1651" w:author="LIN, Yufeng" w:date="2021-10-07T10:22:00Z">
                      <w:rPr>
                        <w:rFonts w:ascii="Cambria Math" w:hAnsi="Cambria Math" w:cs="Times New Roman"/>
                        <w:sz w:val="22"/>
                      </w:rPr>
                    </w:rPrChange>
                  </w:rPr>
                  <m:t>j=1</m:t>
                </w:ins>
              </m:r>
            </m:sub>
            <m:sup>
              <m:sSub>
                <m:sSubPr>
                  <m:ctrlPr>
                    <w:ins w:id="1652" w:author="Thomas Kwong" w:date="2021-09-22T22:12:00Z">
                      <w:rPr>
                        <w:rFonts w:ascii="Cambria Math" w:hAnsi="Cambria Math" w:cs="Times New Roman"/>
                        <w:i/>
                        <w:sz w:val="24"/>
                        <w:szCs w:val="24"/>
                      </w:rPr>
                    </w:ins>
                  </m:ctrlPr>
                </m:sSubPr>
                <m:e>
                  <m:r>
                    <w:ins w:id="1653" w:author="Thomas Kwong" w:date="2021-09-22T22:12:00Z">
                      <w:rPr>
                        <w:rFonts w:ascii="Cambria Math" w:hAnsi="Cambria Math" w:cs="Times New Roman"/>
                        <w:sz w:val="24"/>
                        <w:szCs w:val="24"/>
                        <w:rPrChange w:id="1654" w:author="LIN, Yufeng" w:date="2021-10-07T10:22:00Z">
                          <w:rPr>
                            <w:rFonts w:ascii="Cambria Math" w:hAnsi="Cambria Math" w:cs="Times New Roman"/>
                            <w:sz w:val="22"/>
                          </w:rPr>
                        </w:rPrChange>
                      </w:rPr>
                      <m:t>n</m:t>
                    </w:ins>
                  </m:r>
                </m:e>
                <m:sub>
                  <m:r>
                    <w:ins w:id="1655" w:author="Thomas Kwong" w:date="2021-09-22T22:12:00Z">
                      <w:rPr>
                        <w:rFonts w:ascii="Cambria Math" w:hAnsi="Cambria Math" w:cs="Times New Roman"/>
                        <w:sz w:val="24"/>
                        <w:szCs w:val="24"/>
                        <w:rPrChange w:id="1656" w:author="LIN, Yufeng" w:date="2021-10-07T10:22:00Z">
                          <w:rPr>
                            <w:rFonts w:ascii="Cambria Math" w:hAnsi="Cambria Math" w:cs="Times New Roman"/>
                            <w:sz w:val="22"/>
                          </w:rPr>
                        </w:rPrChange>
                      </w:rPr>
                      <m:t>crc</m:t>
                    </w:ins>
                  </m:r>
                </m:sub>
              </m:sSub>
            </m:sup>
            <m:e>
              <m:nary>
                <m:naryPr>
                  <m:chr m:val="∑"/>
                  <m:limLoc m:val="undOvr"/>
                  <m:ctrlPr>
                    <w:ins w:id="1657" w:author="Thomas Kwong" w:date="2021-09-22T22:12:00Z">
                      <w:rPr>
                        <w:rFonts w:ascii="Cambria Math" w:hAnsi="Cambria Math" w:cs="Times New Roman"/>
                        <w:i/>
                        <w:sz w:val="24"/>
                        <w:szCs w:val="24"/>
                      </w:rPr>
                    </w:ins>
                  </m:ctrlPr>
                </m:naryPr>
                <m:sub>
                  <m:r>
                    <w:ins w:id="1658" w:author="Thomas Kwong" w:date="2021-09-22T22:12:00Z">
                      <w:rPr>
                        <w:rFonts w:ascii="Cambria Math" w:hAnsi="Cambria Math" w:cs="Times New Roman"/>
                        <w:sz w:val="24"/>
                        <w:szCs w:val="24"/>
                        <w:rPrChange w:id="1659" w:author="LIN, Yufeng" w:date="2021-10-07T10:22:00Z">
                          <w:rPr>
                            <w:rFonts w:ascii="Cambria Math" w:hAnsi="Cambria Math" w:cs="Times New Roman"/>
                            <w:sz w:val="22"/>
                          </w:rPr>
                        </w:rPrChange>
                      </w:rPr>
                      <m:t>k=1</m:t>
                    </w:ins>
                  </m:r>
                </m:sub>
                <m:sup>
                  <m:sSub>
                    <m:sSubPr>
                      <m:ctrlPr>
                        <w:ins w:id="1660" w:author="Thomas Kwong" w:date="2021-09-22T22:12:00Z">
                          <w:rPr>
                            <w:rFonts w:ascii="Cambria Math" w:hAnsi="Cambria Math" w:cs="Times New Roman"/>
                            <w:i/>
                            <w:sz w:val="24"/>
                            <w:szCs w:val="24"/>
                          </w:rPr>
                        </w:ins>
                      </m:ctrlPr>
                    </m:sSubPr>
                    <m:e>
                      <m:r>
                        <w:ins w:id="1661" w:author="Thomas Kwong" w:date="2021-09-22T22:12:00Z">
                          <w:rPr>
                            <w:rFonts w:ascii="Cambria Math" w:hAnsi="Cambria Math" w:cs="Times New Roman"/>
                            <w:sz w:val="24"/>
                            <w:szCs w:val="24"/>
                            <w:rPrChange w:id="1662" w:author="LIN, Yufeng" w:date="2021-10-07T10:22:00Z">
                              <w:rPr>
                                <w:rFonts w:ascii="Cambria Math" w:hAnsi="Cambria Math" w:cs="Times New Roman"/>
                                <w:sz w:val="22"/>
                              </w:rPr>
                            </w:rPrChange>
                          </w:rPr>
                          <m:t>n</m:t>
                        </w:ins>
                      </m:r>
                    </m:e>
                    <m:sub>
                      <m:r>
                        <w:ins w:id="1663" w:author="Thomas Kwong" w:date="2021-09-22T22:12:00Z">
                          <w:rPr>
                            <w:rFonts w:ascii="Cambria Math" w:hAnsi="Cambria Math" w:cs="Times New Roman"/>
                            <w:sz w:val="24"/>
                            <w:szCs w:val="24"/>
                            <w:rPrChange w:id="1664" w:author="LIN, Yufeng" w:date="2021-10-07T10:22:00Z">
                              <w:rPr>
                                <w:rFonts w:ascii="Cambria Math" w:hAnsi="Cambria Math" w:cs="Times New Roman"/>
                                <w:sz w:val="22"/>
                              </w:rPr>
                            </w:rPrChange>
                          </w:rPr>
                          <m:t>ctrl</m:t>
                        </w:ins>
                      </m:r>
                    </m:sub>
                  </m:sSub>
                </m:sup>
                <m:e>
                  <m:f>
                    <m:fPr>
                      <m:ctrlPr>
                        <w:ins w:id="1665" w:author="Thomas Kwong" w:date="2021-09-22T22:12:00Z">
                          <w:rPr>
                            <w:rFonts w:ascii="Cambria Math" w:hAnsi="Cambria Math" w:cs="Times New Roman"/>
                            <w:i/>
                            <w:sz w:val="24"/>
                            <w:szCs w:val="24"/>
                          </w:rPr>
                        </w:ins>
                      </m:ctrlPr>
                    </m:fPr>
                    <m:num>
                      <m:sSub>
                        <m:sSubPr>
                          <m:ctrlPr>
                            <w:ins w:id="1666" w:author="Thomas Kwong" w:date="2021-09-22T22:12:00Z">
                              <w:rPr>
                                <w:rFonts w:ascii="Cambria Math" w:hAnsi="Cambria Math" w:cs="Times New Roman"/>
                                <w:i/>
                                <w:sz w:val="24"/>
                                <w:szCs w:val="24"/>
                              </w:rPr>
                            </w:ins>
                          </m:ctrlPr>
                        </m:sSubPr>
                        <m:e>
                          <m:r>
                            <w:ins w:id="1667" w:author="Thomas Kwong" w:date="2021-09-22T22:12:00Z">
                              <w:rPr>
                                <w:rFonts w:ascii="Cambria Math" w:hAnsi="Cambria Math" w:cs="Times New Roman"/>
                                <w:sz w:val="24"/>
                                <w:szCs w:val="24"/>
                                <w:rPrChange w:id="1668" w:author="LIN, Yufeng" w:date="2021-10-07T10:22:00Z">
                                  <w:rPr>
                                    <w:rFonts w:ascii="Cambria Math" w:hAnsi="Cambria Math" w:cs="Times New Roman"/>
                                    <w:sz w:val="22"/>
                                  </w:rPr>
                                </w:rPrChange>
                              </w:rPr>
                              <m:t>ReAbund</m:t>
                            </w:ins>
                          </m:r>
                        </m:e>
                        <m:sub>
                          <m:r>
                            <w:ins w:id="1669" w:author="Thomas Kwong" w:date="2021-09-22T22:12:00Z">
                              <w:rPr>
                                <w:rFonts w:ascii="Cambria Math" w:hAnsi="Cambria Math" w:cs="Times New Roman"/>
                                <w:sz w:val="24"/>
                                <w:szCs w:val="24"/>
                                <w:rPrChange w:id="1670" w:author="LIN, Yufeng" w:date="2021-10-07T10:22:00Z">
                                  <w:rPr>
                                    <w:rFonts w:ascii="Cambria Math" w:hAnsi="Cambria Math" w:cs="Times New Roman"/>
                                    <w:sz w:val="22"/>
                                  </w:rPr>
                                </w:rPrChange>
                              </w:rPr>
                              <m:t>j,  i</m:t>
                            </w:ins>
                          </m:r>
                        </m:sub>
                      </m:sSub>
                    </m:num>
                    <m:den>
                      <m:sSub>
                        <m:sSubPr>
                          <m:ctrlPr>
                            <w:ins w:id="1671" w:author="Thomas Kwong" w:date="2021-09-22T22:12:00Z">
                              <w:rPr>
                                <w:rFonts w:ascii="Cambria Math" w:hAnsi="Cambria Math" w:cs="Times New Roman"/>
                                <w:i/>
                                <w:sz w:val="24"/>
                                <w:szCs w:val="24"/>
                              </w:rPr>
                            </w:ins>
                          </m:ctrlPr>
                        </m:sSubPr>
                        <m:e>
                          <m:r>
                            <w:ins w:id="1672" w:author="Thomas Kwong" w:date="2021-09-22T22:12:00Z">
                              <w:rPr>
                                <w:rFonts w:ascii="Cambria Math" w:hAnsi="Cambria Math" w:cs="Times New Roman"/>
                                <w:sz w:val="24"/>
                                <w:szCs w:val="24"/>
                                <w:rPrChange w:id="1673" w:author="LIN, Yufeng" w:date="2021-10-07T10:22:00Z">
                                  <w:rPr>
                                    <w:rFonts w:ascii="Cambria Math" w:hAnsi="Cambria Math" w:cs="Times New Roman"/>
                                    <w:sz w:val="22"/>
                                  </w:rPr>
                                </w:rPrChange>
                              </w:rPr>
                              <m:t>ReAbund</m:t>
                            </w:ins>
                          </m:r>
                        </m:e>
                        <m:sub>
                          <m:r>
                            <w:ins w:id="1674" w:author="Thomas Kwong" w:date="2021-09-22T22:12:00Z">
                              <w:rPr>
                                <w:rFonts w:ascii="Cambria Math" w:hAnsi="Cambria Math" w:cs="Times New Roman"/>
                                <w:sz w:val="24"/>
                                <w:szCs w:val="24"/>
                                <w:rPrChange w:id="1675" w:author="LIN, Yufeng" w:date="2021-10-07T10:22:00Z">
                                  <w:rPr>
                                    <w:rFonts w:ascii="Cambria Math" w:hAnsi="Cambria Math" w:cs="Times New Roman"/>
                                    <w:sz w:val="22"/>
                                  </w:rPr>
                                </w:rPrChange>
                              </w:rPr>
                              <m:t>k,  i</m:t>
                            </w:ins>
                          </m:r>
                        </m:sub>
                      </m:sSub>
                    </m:den>
                  </m:f>
                </m:e>
              </m:nary>
            </m:e>
          </m:nary>
          <m:r>
            <w:ins w:id="1676" w:author="Thomas Kwong" w:date="2021-09-22T22:12:00Z">
              <w:rPr>
                <w:rFonts w:ascii="Cambria Math" w:hAnsi="Cambria Math" w:cs="Times New Roman"/>
                <w:sz w:val="24"/>
                <w:szCs w:val="24"/>
                <w:rPrChange w:id="1677" w:author="LIN, Yufeng" w:date="2021-10-07T10:22:00Z">
                  <w:rPr>
                    <w:rFonts w:ascii="Cambria Math" w:hAnsi="Cambria Math" w:cs="Times New Roman"/>
                    <w:sz w:val="22"/>
                  </w:rPr>
                </w:rPrChange>
              </w:rPr>
              <m:t>))</m:t>
            </w:ins>
          </m:r>
        </m:oMath>
      </m:oMathPara>
    </w:p>
    <w:p w14:paraId="5BE07A06" w14:textId="77777777" w:rsidR="00531B71" w:rsidRPr="00F331C9" w:rsidRDefault="00FB6B86" w:rsidP="00F331C9">
      <w:pPr>
        <w:spacing w:line="480" w:lineRule="auto"/>
        <w:ind w:leftChars="100" w:left="210"/>
        <w:rPr>
          <w:ins w:id="1678" w:author="Thomas Kwong" w:date="2021-09-22T22:12:00Z"/>
          <w:rFonts w:ascii="Times New Roman" w:hAnsi="Times New Roman" w:cs="Times New Roman"/>
          <w:sz w:val="24"/>
          <w:szCs w:val="24"/>
          <w:rPrChange w:id="1679" w:author="LIN, Yufeng" w:date="2021-10-07T10:22:00Z">
            <w:rPr>
              <w:ins w:id="1680" w:author="Thomas Kwong" w:date="2021-09-22T22:12:00Z"/>
              <w:rFonts w:ascii="Times New Roman" w:hAnsi="Times New Roman" w:cs="Times New Roman"/>
              <w:sz w:val="22"/>
            </w:rPr>
          </w:rPrChange>
        </w:rPr>
      </w:pPr>
      <m:oMath>
        <m:sSub>
          <m:sSubPr>
            <m:ctrlPr>
              <w:ins w:id="1681" w:author="Thomas Kwong" w:date="2021-09-22T22:12:00Z">
                <w:rPr>
                  <w:rFonts w:ascii="Cambria Math" w:hAnsi="Cambria Math" w:cs="Times New Roman"/>
                  <w:i/>
                  <w:sz w:val="24"/>
                  <w:szCs w:val="24"/>
                </w:rPr>
              </w:ins>
            </m:ctrlPr>
          </m:sSubPr>
          <m:e>
            <m:r>
              <w:ins w:id="1682" w:author="Thomas Kwong" w:date="2021-09-22T22:12:00Z">
                <w:rPr>
                  <w:rFonts w:ascii="Cambria Math" w:hAnsi="Cambria Math" w:cs="Times New Roman"/>
                  <w:sz w:val="24"/>
                  <w:szCs w:val="24"/>
                  <w:rPrChange w:id="1683" w:author="LIN, Yufeng" w:date="2021-10-07T10:22:00Z">
                    <w:rPr>
                      <w:rFonts w:ascii="Cambria Math" w:hAnsi="Cambria Math" w:cs="Times New Roman"/>
                      <w:sz w:val="22"/>
                    </w:rPr>
                  </w:rPrChange>
                </w:rPr>
                <m:t>n</m:t>
              </w:ins>
            </m:r>
          </m:e>
          <m:sub>
            <m:r>
              <w:ins w:id="1684" w:author="Thomas Kwong" w:date="2021-09-22T22:12:00Z">
                <w:rPr>
                  <w:rFonts w:ascii="Cambria Math" w:hAnsi="Cambria Math" w:cs="Times New Roman"/>
                  <w:sz w:val="24"/>
                  <w:szCs w:val="24"/>
                  <w:rPrChange w:id="1685" w:author="LIN, Yufeng" w:date="2021-10-07T10:22:00Z">
                    <w:rPr>
                      <w:rFonts w:ascii="Cambria Math" w:hAnsi="Cambria Math" w:cs="Times New Roman"/>
                      <w:sz w:val="22"/>
                    </w:rPr>
                  </w:rPrChange>
                </w:rPr>
                <m:t>crc</m:t>
              </w:ins>
            </m:r>
          </m:sub>
        </m:sSub>
        <m:r>
          <w:ins w:id="1686" w:author="Thomas Kwong" w:date="2021-09-22T22:12:00Z">
            <w:rPr>
              <w:rFonts w:ascii="Cambria Math" w:hAnsi="Cambria Math" w:cs="Times New Roman"/>
              <w:sz w:val="24"/>
              <w:szCs w:val="24"/>
              <w:rPrChange w:id="1687" w:author="LIN, Yufeng" w:date="2021-10-07T10:22:00Z">
                <w:rPr>
                  <w:rFonts w:ascii="Cambria Math" w:hAnsi="Cambria Math" w:cs="Times New Roman"/>
                  <w:sz w:val="22"/>
                </w:rPr>
              </w:rPrChange>
            </w:rPr>
            <m:t xml:space="preserve"> / </m:t>
          </w:ins>
        </m:r>
        <m:sSub>
          <m:sSubPr>
            <m:ctrlPr>
              <w:ins w:id="1688" w:author="Thomas Kwong" w:date="2021-09-22T22:12:00Z">
                <w:rPr>
                  <w:rFonts w:ascii="Cambria Math" w:hAnsi="Cambria Math" w:cs="Times New Roman"/>
                  <w:i/>
                  <w:sz w:val="24"/>
                  <w:szCs w:val="24"/>
                </w:rPr>
              </w:ins>
            </m:ctrlPr>
          </m:sSubPr>
          <m:e>
            <m:r>
              <w:ins w:id="1689" w:author="Thomas Kwong" w:date="2021-09-22T22:12:00Z">
                <w:rPr>
                  <w:rFonts w:ascii="Cambria Math" w:hAnsi="Cambria Math" w:cs="Times New Roman"/>
                  <w:sz w:val="24"/>
                  <w:szCs w:val="24"/>
                  <w:rPrChange w:id="1690" w:author="LIN, Yufeng" w:date="2021-10-07T10:22:00Z">
                    <w:rPr>
                      <w:rFonts w:ascii="Cambria Math" w:hAnsi="Cambria Math" w:cs="Times New Roman"/>
                      <w:sz w:val="22"/>
                    </w:rPr>
                  </w:rPrChange>
                </w:rPr>
                <m:t>n</m:t>
              </w:ins>
            </m:r>
          </m:e>
          <m:sub>
            <m:r>
              <w:ins w:id="1691" w:author="Thomas Kwong" w:date="2021-09-22T22:12:00Z">
                <w:rPr>
                  <w:rFonts w:ascii="Cambria Math" w:hAnsi="Cambria Math" w:cs="Times New Roman"/>
                  <w:sz w:val="24"/>
                  <w:szCs w:val="24"/>
                  <w:rPrChange w:id="1692" w:author="LIN, Yufeng" w:date="2021-10-07T10:22:00Z">
                    <w:rPr>
                      <w:rFonts w:ascii="Cambria Math" w:hAnsi="Cambria Math" w:cs="Times New Roman"/>
                      <w:sz w:val="22"/>
                    </w:rPr>
                  </w:rPrChange>
                </w:rPr>
                <m:t>ctrl</m:t>
              </w:ins>
            </m:r>
          </m:sub>
        </m:sSub>
        <m:r>
          <w:ins w:id="1693" w:author="Thomas Kwong" w:date="2021-09-22T22:12:00Z">
            <w:rPr>
              <w:rFonts w:ascii="Cambria Math" w:hAnsi="Cambria Math" w:cs="Times New Roman"/>
              <w:sz w:val="24"/>
              <w:szCs w:val="24"/>
              <w:rPrChange w:id="1694" w:author="LIN, Yufeng" w:date="2021-10-07T10:22:00Z">
                <w:rPr>
                  <w:rFonts w:ascii="Cambria Math" w:hAnsi="Cambria Math" w:cs="Times New Roman"/>
                  <w:sz w:val="22"/>
                </w:rPr>
              </w:rPrChange>
            </w:rPr>
            <m:t xml:space="preserve"> :</m:t>
          </w:ins>
        </m:r>
      </m:oMath>
      <w:ins w:id="1695" w:author="Thomas Kwong" w:date="2021-09-22T22:12:00Z">
        <w:r w:rsidR="00531B71" w:rsidRPr="00F331C9">
          <w:rPr>
            <w:rFonts w:ascii="Times New Roman" w:hAnsi="Times New Roman" w:cs="Times New Roman"/>
            <w:sz w:val="24"/>
            <w:szCs w:val="24"/>
            <w:rPrChange w:id="1696" w:author="LIN, Yufeng" w:date="2021-10-07T10:22:00Z">
              <w:rPr>
                <w:rFonts w:ascii="Times New Roman" w:hAnsi="Times New Roman" w:cs="Times New Roman"/>
                <w:sz w:val="22"/>
              </w:rPr>
            </w:rPrChange>
          </w:rPr>
          <w:t xml:space="preserve"> means the counts of CRC/CTRL samples in an individual cohort.</w:t>
        </w:r>
      </w:ins>
    </w:p>
    <w:p w14:paraId="4DB62B0B" w14:textId="15DF9653" w:rsidR="00531B71" w:rsidRPr="00F331C9" w:rsidRDefault="00531B71" w:rsidP="00F331C9">
      <w:pPr>
        <w:spacing w:line="480" w:lineRule="auto"/>
        <w:ind w:leftChars="100" w:left="210"/>
        <w:rPr>
          <w:ins w:id="1697" w:author="Thomas Kwong" w:date="2021-09-22T22:12:00Z"/>
          <w:rFonts w:ascii="Times New Roman" w:hAnsi="Times New Roman" w:cs="Times New Roman"/>
          <w:sz w:val="24"/>
          <w:szCs w:val="24"/>
          <w:rPrChange w:id="1698" w:author="LIN, Yufeng" w:date="2021-10-07T10:22:00Z">
            <w:rPr>
              <w:ins w:id="1699" w:author="Thomas Kwong" w:date="2021-09-22T22:12:00Z"/>
              <w:rFonts w:ascii="Times New Roman" w:hAnsi="Times New Roman" w:cs="Times New Roman"/>
              <w:sz w:val="22"/>
            </w:rPr>
          </w:rPrChange>
        </w:rPr>
      </w:pPr>
      <m:oMath>
        <m:r>
          <w:ins w:id="1700" w:author="Thomas Kwong" w:date="2021-09-22T22:12:00Z">
            <w:rPr>
              <w:rFonts w:ascii="Cambria Math" w:hAnsi="Cambria Math" w:cs="Times New Roman"/>
              <w:sz w:val="24"/>
              <w:szCs w:val="24"/>
              <w:rPrChange w:id="1701" w:author="LIN, Yufeng" w:date="2021-10-07T10:22:00Z">
                <w:rPr>
                  <w:rFonts w:ascii="Cambria Math" w:hAnsi="Cambria Math" w:cs="Times New Roman"/>
                  <w:sz w:val="22"/>
                </w:rPr>
              </w:rPrChange>
            </w:rPr>
            <m:t>i :</m:t>
          </w:ins>
        </m:r>
      </m:oMath>
      <w:ins w:id="1702" w:author="Thomas Kwong" w:date="2021-09-22T22:12:00Z">
        <w:r w:rsidRPr="00F331C9">
          <w:rPr>
            <w:rFonts w:ascii="Times New Roman" w:hAnsi="Times New Roman" w:cs="Times New Roman"/>
            <w:sz w:val="24"/>
            <w:szCs w:val="24"/>
            <w:rPrChange w:id="1703" w:author="LIN, Yufeng" w:date="2021-10-07T10:22:00Z">
              <w:rPr>
                <w:rFonts w:ascii="Times New Roman" w:hAnsi="Times New Roman" w:cs="Times New Roman"/>
                <w:sz w:val="22"/>
              </w:rPr>
            </w:rPrChange>
          </w:rPr>
          <w:t xml:space="preserve"> means the </w:t>
        </w:r>
        <w:del w:id="1704" w:author="LIN, Yufeng" w:date="2021-09-28T13:06:00Z">
          <w:r w:rsidRPr="00F331C9" w:rsidDel="004314C2">
            <w:rPr>
              <w:rFonts w:ascii="Times New Roman" w:hAnsi="Times New Roman" w:cs="Times New Roman"/>
              <w:sz w:val="24"/>
              <w:szCs w:val="24"/>
              <w:rPrChange w:id="1705" w:author="LIN, Yufeng" w:date="2021-10-07T10:22:00Z">
                <w:rPr>
                  <w:rFonts w:ascii="Times New Roman" w:hAnsi="Times New Roman" w:cs="Times New Roman"/>
                  <w:sz w:val="22"/>
                </w:rPr>
              </w:rPrChange>
            </w:rPr>
            <w:delText>micro-eukaryotes</w:delText>
          </w:r>
        </w:del>
      </w:ins>
      <w:ins w:id="1706" w:author="LIN, Yufeng" w:date="2021-09-28T13:06:00Z">
        <w:r w:rsidR="004314C2" w:rsidRPr="00F331C9">
          <w:rPr>
            <w:rFonts w:ascii="Times New Roman" w:hAnsi="Times New Roman" w:cs="Times New Roman"/>
            <w:sz w:val="24"/>
            <w:szCs w:val="24"/>
            <w:rPrChange w:id="1707" w:author="LIN, Yufeng" w:date="2021-10-07T10:22:00Z">
              <w:rPr>
                <w:rFonts w:ascii="Times New Roman" w:hAnsi="Times New Roman" w:cs="Times New Roman"/>
                <w:sz w:val="22"/>
              </w:rPr>
            </w:rPrChange>
          </w:rPr>
          <w:t>fungal</w:t>
        </w:r>
      </w:ins>
      <w:ins w:id="1708" w:author="Thomas Kwong" w:date="2021-09-22T22:12:00Z">
        <w:r w:rsidRPr="00F331C9">
          <w:rPr>
            <w:rFonts w:ascii="Times New Roman" w:hAnsi="Times New Roman" w:cs="Times New Roman"/>
            <w:sz w:val="24"/>
            <w:szCs w:val="24"/>
            <w:rPrChange w:id="1709" w:author="LIN, Yufeng" w:date="2021-10-07T10:22:00Z">
              <w:rPr>
                <w:rFonts w:ascii="Times New Roman" w:hAnsi="Times New Roman" w:cs="Times New Roman"/>
                <w:sz w:val="22"/>
              </w:rPr>
            </w:rPrChange>
          </w:rPr>
          <w:t xml:space="preserve"> names.</w:t>
        </w:r>
      </w:ins>
    </w:p>
    <w:p w14:paraId="609E304B" w14:textId="77777777" w:rsidR="00531B71" w:rsidRPr="00F331C9" w:rsidRDefault="00FB6B86" w:rsidP="00F331C9">
      <w:pPr>
        <w:spacing w:line="480" w:lineRule="auto"/>
        <w:ind w:leftChars="100" w:left="210"/>
        <w:rPr>
          <w:ins w:id="1710" w:author="Thomas Kwong" w:date="2021-09-22T22:12:00Z"/>
          <w:rFonts w:ascii="Times New Roman" w:hAnsi="Times New Roman" w:cs="Times New Roman"/>
          <w:sz w:val="24"/>
          <w:szCs w:val="24"/>
          <w:rPrChange w:id="1711" w:author="LIN, Yufeng" w:date="2021-10-07T10:22:00Z">
            <w:rPr>
              <w:ins w:id="1712" w:author="Thomas Kwong" w:date="2021-09-22T22:12:00Z"/>
              <w:rFonts w:ascii="Times New Roman" w:hAnsi="Times New Roman" w:cs="Times New Roman"/>
              <w:sz w:val="22"/>
            </w:rPr>
          </w:rPrChange>
        </w:rPr>
      </w:pPr>
      <m:oMath>
        <m:sSub>
          <m:sSubPr>
            <m:ctrlPr>
              <w:ins w:id="1713" w:author="Thomas Kwong" w:date="2021-09-22T22:12:00Z">
                <w:rPr>
                  <w:rFonts w:ascii="Cambria Math" w:hAnsi="Cambria Math" w:cs="Times New Roman"/>
                  <w:i/>
                  <w:sz w:val="24"/>
                  <w:szCs w:val="24"/>
                </w:rPr>
              </w:ins>
            </m:ctrlPr>
          </m:sSubPr>
          <m:e>
            <m:r>
              <w:ins w:id="1714" w:author="Thomas Kwong" w:date="2021-09-22T22:12:00Z">
                <w:rPr>
                  <w:rFonts w:ascii="Cambria Math" w:hAnsi="Cambria Math" w:cs="Times New Roman"/>
                  <w:sz w:val="24"/>
                  <w:szCs w:val="24"/>
                  <w:rPrChange w:id="1715" w:author="LIN, Yufeng" w:date="2021-10-07T10:22:00Z">
                    <w:rPr>
                      <w:rFonts w:ascii="Cambria Math" w:hAnsi="Cambria Math" w:cs="Times New Roman"/>
                      <w:sz w:val="22"/>
                    </w:rPr>
                  </w:rPrChange>
                </w:rPr>
                <m:t>ReAbund</m:t>
              </w:ins>
            </m:r>
          </m:e>
          <m:sub>
            <m:r>
              <w:ins w:id="1716" w:author="Thomas Kwong" w:date="2021-09-22T22:12:00Z">
                <w:rPr>
                  <w:rFonts w:ascii="Cambria Math" w:hAnsi="Cambria Math" w:cs="Times New Roman"/>
                  <w:sz w:val="24"/>
                  <w:szCs w:val="24"/>
                  <w:rPrChange w:id="1717" w:author="LIN, Yufeng" w:date="2021-10-07T10:22:00Z">
                    <w:rPr>
                      <w:rFonts w:ascii="Cambria Math" w:hAnsi="Cambria Math" w:cs="Times New Roman"/>
                      <w:sz w:val="22"/>
                    </w:rPr>
                  </w:rPrChange>
                </w:rPr>
                <m:t>j, i</m:t>
              </w:ins>
            </m:r>
          </m:sub>
        </m:sSub>
        <m:r>
          <w:ins w:id="1718" w:author="Thomas Kwong" w:date="2021-09-22T22:12:00Z">
            <w:rPr>
              <w:rFonts w:ascii="Cambria Math" w:hAnsi="Cambria Math" w:cs="Times New Roman"/>
              <w:sz w:val="24"/>
              <w:szCs w:val="24"/>
              <w:rPrChange w:id="1719" w:author="LIN, Yufeng" w:date="2021-10-07T10:22:00Z">
                <w:rPr>
                  <w:rFonts w:ascii="Cambria Math" w:hAnsi="Cambria Math" w:cs="Times New Roman"/>
                  <w:sz w:val="22"/>
                </w:rPr>
              </w:rPrChange>
            </w:rPr>
            <m:t xml:space="preserve"> :</m:t>
          </w:ins>
        </m:r>
      </m:oMath>
      <w:ins w:id="1720" w:author="Thomas Kwong" w:date="2021-09-22T22:12:00Z">
        <w:r w:rsidR="00531B71" w:rsidRPr="00F331C9">
          <w:rPr>
            <w:rFonts w:ascii="Times New Roman" w:hAnsi="Times New Roman" w:cs="Times New Roman"/>
            <w:sz w:val="24"/>
            <w:szCs w:val="24"/>
            <w:rPrChange w:id="1721" w:author="LIN, Yufeng" w:date="2021-10-07T10:22:00Z">
              <w:rPr>
                <w:rFonts w:ascii="Times New Roman" w:hAnsi="Times New Roman" w:cs="Times New Roman"/>
                <w:sz w:val="22"/>
              </w:rPr>
            </w:rPrChange>
          </w:rPr>
          <w:t xml:space="preserve"> means the relative abundance of species </w:t>
        </w:r>
      </w:ins>
      <m:oMath>
        <m:r>
          <w:ins w:id="1722" w:author="Thomas Kwong" w:date="2021-09-22T22:12:00Z">
            <w:rPr>
              <w:rFonts w:ascii="Cambria Math" w:hAnsi="Cambria Math" w:cs="Times New Roman"/>
              <w:sz w:val="24"/>
              <w:szCs w:val="24"/>
              <w:rPrChange w:id="1723" w:author="LIN, Yufeng" w:date="2021-10-07T10:22:00Z">
                <w:rPr>
                  <w:rFonts w:ascii="Cambria Math" w:hAnsi="Cambria Math" w:cs="Times New Roman"/>
                  <w:sz w:val="22"/>
                </w:rPr>
              </w:rPrChange>
            </w:rPr>
            <m:t>i</m:t>
          </w:ins>
        </m:r>
      </m:oMath>
      <w:ins w:id="1724" w:author="Thomas Kwong" w:date="2021-09-22T22:12:00Z">
        <w:r w:rsidR="00531B71" w:rsidRPr="00F331C9">
          <w:rPr>
            <w:rFonts w:ascii="Times New Roman" w:hAnsi="Times New Roman" w:cs="Times New Roman"/>
            <w:sz w:val="24"/>
            <w:szCs w:val="24"/>
            <w:rPrChange w:id="1725" w:author="LIN, Yufeng" w:date="2021-10-07T10:22:00Z">
              <w:rPr>
                <w:rFonts w:ascii="Times New Roman" w:hAnsi="Times New Roman" w:cs="Times New Roman"/>
                <w:sz w:val="22"/>
              </w:rPr>
            </w:rPrChange>
          </w:rPr>
          <w:t xml:space="preserve"> in sample </w:t>
        </w:r>
      </w:ins>
      <m:oMath>
        <m:r>
          <w:ins w:id="1726" w:author="Thomas Kwong" w:date="2021-09-22T22:12:00Z">
            <w:rPr>
              <w:rFonts w:ascii="Cambria Math" w:hAnsi="Cambria Math" w:cs="Times New Roman"/>
              <w:sz w:val="24"/>
              <w:szCs w:val="24"/>
              <w:rPrChange w:id="1727" w:author="LIN, Yufeng" w:date="2021-10-07T10:22:00Z">
                <w:rPr>
                  <w:rFonts w:ascii="Cambria Math" w:hAnsi="Cambria Math" w:cs="Times New Roman"/>
                  <w:sz w:val="22"/>
                </w:rPr>
              </w:rPrChange>
            </w:rPr>
            <m:t>j</m:t>
          </w:ins>
        </m:r>
      </m:oMath>
      <w:ins w:id="1728" w:author="Thomas Kwong" w:date="2021-09-22T22:12:00Z">
        <w:r w:rsidR="00531B71" w:rsidRPr="00F331C9">
          <w:rPr>
            <w:rFonts w:ascii="Times New Roman" w:hAnsi="Times New Roman" w:cs="Times New Roman"/>
            <w:sz w:val="24"/>
            <w:szCs w:val="24"/>
            <w:rPrChange w:id="1729" w:author="LIN, Yufeng" w:date="2021-10-07T10:22:00Z">
              <w:rPr>
                <w:rFonts w:ascii="Times New Roman" w:hAnsi="Times New Roman" w:cs="Times New Roman"/>
                <w:sz w:val="22"/>
              </w:rPr>
            </w:rPrChange>
          </w:rPr>
          <w:t>.</w:t>
        </w:r>
      </w:ins>
    </w:p>
    <w:p w14:paraId="2FAF8B48" w14:textId="273D35D6" w:rsidR="00531B71" w:rsidRPr="00F331C9" w:rsidRDefault="00531B71" w:rsidP="00F331C9">
      <w:pPr>
        <w:spacing w:line="480" w:lineRule="auto"/>
        <w:rPr>
          <w:ins w:id="1730" w:author="Thomas Kwong" w:date="2021-09-22T22:12:00Z"/>
          <w:rFonts w:ascii="Times New Roman" w:hAnsi="Times New Roman" w:cs="Times New Roman"/>
          <w:sz w:val="24"/>
          <w:szCs w:val="24"/>
          <w:rPrChange w:id="1731" w:author="LIN, Yufeng" w:date="2021-10-07T10:22:00Z">
            <w:rPr>
              <w:ins w:id="1732" w:author="Thomas Kwong" w:date="2021-09-22T22:12:00Z"/>
              <w:rFonts w:ascii="Times New Roman" w:hAnsi="Times New Roman" w:cs="Times New Roman"/>
              <w:sz w:val="22"/>
            </w:rPr>
          </w:rPrChange>
        </w:rPr>
      </w:pPr>
      <w:ins w:id="1733" w:author="Thomas Kwong" w:date="2021-09-22T22:12:00Z">
        <w:r w:rsidRPr="00F331C9">
          <w:rPr>
            <w:rFonts w:ascii="Times New Roman" w:hAnsi="Times New Roman" w:cs="Times New Roman"/>
            <w:sz w:val="24"/>
            <w:szCs w:val="24"/>
            <w:rPrChange w:id="1734" w:author="LIN, Yufeng" w:date="2021-10-07T10:22:00Z">
              <w:rPr>
                <w:rFonts w:ascii="Times New Roman" w:hAnsi="Times New Roman" w:cs="Times New Roman"/>
                <w:sz w:val="22"/>
              </w:rPr>
            </w:rPrChange>
          </w:rPr>
          <w:t xml:space="preserve">The second measure was based on the Wilcoxon test. The significance of differential abundance was tested on a per species basis using a Wilcoxon test and adjust the p-value with the conservative Bonferroni correction. And the last strict criterion was Fold Change. We only focused on the absolute value of log2 of features' Fold Change </w:t>
        </w:r>
        <w:del w:id="1735" w:author="LIN, Yufeng" w:date="2021-10-07T10:40:00Z">
          <w:r w:rsidRPr="00F331C9" w:rsidDel="00E81CE7">
            <w:rPr>
              <w:rFonts w:ascii="Times New Roman" w:hAnsi="Times New Roman" w:cs="Times New Roman"/>
              <w:sz w:val="24"/>
              <w:szCs w:val="24"/>
              <w:rPrChange w:id="1736" w:author="LIN, Yufeng" w:date="2021-10-07T10:22:00Z">
                <w:rPr>
                  <w:rFonts w:ascii="Times New Roman" w:hAnsi="Times New Roman" w:cs="Times New Roman"/>
                  <w:sz w:val="22"/>
                </w:rPr>
              </w:rPrChange>
            </w:rPr>
            <w:delText>larger</w:delText>
          </w:r>
        </w:del>
      </w:ins>
      <w:ins w:id="1737" w:author="LIN, Yufeng" w:date="2021-10-07T10:40:00Z">
        <w:r w:rsidR="00E81CE7" w:rsidRPr="00F331C9">
          <w:rPr>
            <w:rFonts w:ascii="Times New Roman" w:hAnsi="Times New Roman" w:cs="Times New Roman"/>
            <w:sz w:val="24"/>
            <w:szCs w:val="24"/>
          </w:rPr>
          <w:t>more significant</w:t>
        </w:r>
      </w:ins>
      <w:ins w:id="1738" w:author="Thomas Kwong" w:date="2021-09-22T22:12:00Z">
        <w:r w:rsidRPr="00F331C9">
          <w:rPr>
            <w:rFonts w:ascii="Times New Roman" w:hAnsi="Times New Roman" w:cs="Times New Roman"/>
            <w:sz w:val="24"/>
            <w:szCs w:val="24"/>
            <w:rPrChange w:id="1739" w:author="LIN, Yufeng" w:date="2021-10-07T10:22:00Z">
              <w:rPr>
                <w:rFonts w:ascii="Times New Roman" w:hAnsi="Times New Roman" w:cs="Times New Roman"/>
                <w:sz w:val="22"/>
              </w:rPr>
            </w:rPrChange>
          </w:rPr>
          <w:t xml:space="preserve"> than 0.5. In addition, we ignored the unclassified strain of bacteria because we could not explain it. The scripts were also shared on </w:t>
        </w:r>
        <w:del w:id="1740" w:author="LIN, Yufeng" w:date="2021-10-07T10:40:00Z">
          <w:r w:rsidRPr="00F331C9" w:rsidDel="00E81CE7">
            <w:rPr>
              <w:rFonts w:ascii="Times New Roman" w:hAnsi="Times New Roman" w:cs="Times New Roman"/>
              <w:sz w:val="24"/>
              <w:szCs w:val="24"/>
              <w:rPrChange w:id="1741" w:author="LIN, Yufeng" w:date="2021-10-07T10:22:00Z">
                <w:rPr>
                  <w:rFonts w:ascii="Times New Roman" w:hAnsi="Times New Roman" w:cs="Times New Roman"/>
                  <w:sz w:val="22"/>
                </w:rPr>
              </w:rPrChange>
            </w:rPr>
            <w:delText>the g</w:delText>
          </w:r>
        </w:del>
      </w:ins>
      <w:proofErr w:type="spellStart"/>
      <w:ins w:id="1742" w:author="LIN, Yufeng" w:date="2021-10-07T10:40:00Z">
        <w:r w:rsidR="00E81CE7" w:rsidRPr="00F331C9">
          <w:rPr>
            <w:rFonts w:ascii="Times New Roman" w:hAnsi="Times New Roman" w:cs="Times New Roman"/>
            <w:sz w:val="24"/>
            <w:szCs w:val="24"/>
          </w:rPr>
          <w:t>G</w:t>
        </w:r>
      </w:ins>
      <w:ins w:id="1743" w:author="Thomas Kwong" w:date="2021-09-22T22:12:00Z">
        <w:r w:rsidRPr="00F331C9">
          <w:rPr>
            <w:rFonts w:ascii="Times New Roman" w:hAnsi="Times New Roman" w:cs="Times New Roman"/>
            <w:sz w:val="24"/>
            <w:szCs w:val="24"/>
            <w:rPrChange w:id="1744" w:author="LIN, Yufeng" w:date="2021-10-07T10:22:00Z">
              <w:rPr>
                <w:rFonts w:ascii="Times New Roman" w:hAnsi="Times New Roman" w:cs="Times New Roman"/>
                <w:sz w:val="22"/>
              </w:rPr>
            </w:rPrChange>
          </w:rPr>
          <w:t>ithub</w:t>
        </w:r>
        <w:proofErr w:type="spellEnd"/>
        <w:r w:rsidRPr="00F331C9">
          <w:rPr>
            <w:rFonts w:ascii="Times New Roman" w:hAnsi="Times New Roman" w:cs="Times New Roman"/>
            <w:sz w:val="24"/>
            <w:szCs w:val="24"/>
            <w:rPrChange w:id="1745" w:author="LIN, Yufeng" w:date="2021-10-07T10:22:00Z">
              <w:rPr>
                <w:rFonts w:ascii="Times New Roman" w:hAnsi="Times New Roman" w:cs="Times New Roman"/>
                <w:sz w:val="22"/>
              </w:rPr>
            </w:rPrChange>
          </w:rPr>
          <w:t xml:space="preserve"> (https://github.com/ifanlyn95/multi-CRC-fungi).</w:t>
        </w:r>
      </w:ins>
    </w:p>
    <w:p w14:paraId="7586D446" w14:textId="163CE81D" w:rsidR="008C7498" w:rsidRPr="00F331C9" w:rsidRDefault="008C7498" w:rsidP="00F331C9">
      <w:pPr>
        <w:pStyle w:val="title20825"/>
        <w:spacing w:line="480" w:lineRule="auto"/>
        <w:rPr>
          <w:ins w:id="1746" w:author="LIN, Yufeng" w:date="2021-10-04T15:57:00Z"/>
          <w:rFonts w:ascii="Times New Roman" w:hAnsi="Times New Roman" w:cs="Times New Roman"/>
          <w:szCs w:val="24"/>
          <w:rPrChange w:id="1747" w:author="LIN, Yufeng" w:date="2021-10-07T10:22:00Z">
            <w:rPr>
              <w:ins w:id="1748" w:author="LIN, Yufeng" w:date="2021-10-04T15:57:00Z"/>
            </w:rPr>
          </w:rPrChange>
        </w:rPr>
      </w:pPr>
      <w:ins w:id="1749" w:author="LIN, Yufeng" w:date="2021-10-04T15:56:00Z">
        <w:r w:rsidRPr="00F331C9">
          <w:rPr>
            <w:rFonts w:ascii="Times New Roman" w:hAnsi="Times New Roman" w:cs="Times New Roman"/>
            <w:szCs w:val="24"/>
            <w:rPrChange w:id="1750" w:author="LIN, Yufeng" w:date="2021-10-07T10:22:00Z">
              <w:rPr/>
            </w:rPrChange>
          </w:rPr>
          <w:t xml:space="preserve">The random </w:t>
        </w:r>
        <w:proofErr w:type="gramStart"/>
        <w:r w:rsidRPr="00F331C9">
          <w:rPr>
            <w:rFonts w:ascii="Times New Roman" w:hAnsi="Times New Roman" w:cs="Times New Roman"/>
            <w:szCs w:val="24"/>
            <w:rPrChange w:id="1751" w:author="LIN, Yufeng" w:date="2021-10-07T10:22:00Z">
              <w:rPr/>
            </w:rPrChange>
          </w:rPr>
          <w:t>forest</w:t>
        </w:r>
      </w:ins>
      <w:ins w:id="1752" w:author="LIN, Yufeng" w:date="2021-10-07T10:40:00Z">
        <w:r w:rsidR="00E81CE7" w:rsidRPr="00F331C9">
          <w:rPr>
            <w:rFonts w:ascii="Times New Roman" w:hAnsi="Times New Roman" w:cs="Times New Roman"/>
            <w:szCs w:val="24"/>
          </w:rPr>
          <w:t xml:space="preserve"> </w:t>
        </w:r>
      </w:ins>
      <w:ins w:id="1753" w:author="LIN, Yufeng" w:date="2021-10-04T15:56:00Z">
        <w:r w:rsidRPr="00F331C9">
          <w:rPr>
            <w:rFonts w:ascii="Times New Roman" w:hAnsi="Times New Roman" w:cs="Times New Roman"/>
            <w:szCs w:val="24"/>
            <w:rPrChange w:id="1754" w:author="LIN, Yufeng" w:date="2021-10-07T10:22:00Z">
              <w:rPr/>
            </w:rPrChange>
          </w:rPr>
          <w:t>based</w:t>
        </w:r>
        <w:proofErr w:type="gramEnd"/>
        <w:r w:rsidRPr="00F331C9">
          <w:rPr>
            <w:rFonts w:ascii="Times New Roman" w:hAnsi="Times New Roman" w:cs="Times New Roman"/>
            <w:szCs w:val="24"/>
            <w:rPrChange w:id="1755" w:author="LIN, Yufeng" w:date="2021-10-07T10:22:00Z">
              <w:rPr/>
            </w:rPrChange>
          </w:rPr>
          <w:t xml:space="preserve"> machine learning approach</w:t>
        </w:r>
      </w:ins>
    </w:p>
    <w:p w14:paraId="32BDD6B3" w14:textId="4A21E0D3" w:rsidR="008C7498" w:rsidRPr="00F331C9" w:rsidDel="00D64894" w:rsidRDefault="00D64894" w:rsidP="00F331C9">
      <w:pPr>
        <w:pStyle w:val="title20825"/>
        <w:spacing w:line="480" w:lineRule="auto"/>
        <w:rPr>
          <w:del w:id="1756" w:author="LIN, Yufeng" w:date="2021-10-04T16:21:00Z"/>
          <w:rFonts w:ascii="Times New Roman" w:eastAsiaTheme="minorEastAsia" w:hAnsi="Times New Roman" w:cs="Times New Roman"/>
          <w:b w:val="0"/>
          <w:color w:val="auto"/>
          <w:szCs w:val="24"/>
          <w:u w:val="none"/>
          <w:rPrChange w:id="1757" w:author="LIN, Yufeng" w:date="2021-10-07T10:22:00Z">
            <w:rPr>
              <w:del w:id="1758" w:author="LIN, Yufeng" w:date="2021-10-04T16:21:00Z"/>
              <w:rFonts w:ascii="Times New Roman" w:eastAsiaTheme="minorEastAsia" w:hAnsi="Times New Roman" w:cs="Times New Roman"/>
              <w:b w:val="0"/>
              <w:color w:val="auto"/>
              <w:sz w:val="22"/>
              <w:szCs w:val="22"/>
              <w:u w:val="none"/>
            </w:rPr>
          </w:rPrChange>
        </w:rPr>
      </w:pPr>
      <w:ins w:id="1759" w:author="LIN, Yufeng" w:date="2021-10-04T16:21:00Z">
        <w:r w:rsidRPr="00F331C9">
          <w:rPr>
            <w:rFonts w:ascii="Times New Roman" w:hAnsi="Times New Roman" w:cs="Times New Roman"/>
            <w:b w:val="0"/>
            <w:szCs w:val="24"/>
            <w:rPrChange w:id="1760" w:author="LIN, Yufeng" w:date="2021-10-07T10:22:00Z">
              <w:rPr>
                <w:rFonts w:ascii="Times New Roman" w:hAnsi="Times New Roman" w:cs="Times New Roman"/>
                <w:b w:val="0"/>
                <w:sz w:val="22"/>
              </w:rPr>
            </w:rPrChange>
          </w:rPr>
          <w:t>Our machine learning analyses exploited the taxonomic species-level median normalized relative abundance by Kraken2 and its plugin</w:t>
        </w:r>
      </w:ins>
      <w:ins w:id="1761" w:author="LIN, Yufeng" w:date="2021-10-07T10:40:00Z">
        <w:r w:rsidR="00E81CE7" w:rsidRPr="00F331C9">
          <w:rPr>
            <w:rFonts w:ascii="Times New Roman" w:hAnsi="Times New Roman" w:cs="Times New Roman"/>
            <w:szCs w:val="24"/>
          </w:rPr>
          <w:t>;</w:t>
        </w:r>
      </w:ins>
      <w:ins w:id="1762" w:author="LIN, Yufeng" w:date="2021-10-04T16:21:00Z">
        <w:r w:rsidRPr="00F331C9">
          <w:rPr>
            <w:rFonts w:ascii="Times New Roman" w:hAnsi="Times New Roman" w:cs="Times New Roman"/>
            <w:b w:val="0"/>
            <w:szCs w:val="24"/>
            <w:rPrChange w:id="1763" w:author="LIN, Yufeng" w:date="2021-10-07T10:22:00Z">
              <w:rPr>
                <w:rFonts w:ascii="Times New Roman" w:hAnsi="Times New Roman" w:cs="Times New Roman"/>
                <w:b w:val="0"/>
                <w:sz w:val="22"/>
              </w:rPr>
            </w:rPrChange>
          </w:rPr>
          <w:t xml:space="preserve"> Bracken was an import. To </w:t>
        </w:r>
        <w:r w:rsidRPr="00F331C9">
          <w:rPr>
            <w:rFonts w:ascii="Times New Roman" w:hAnsi="Times New Roman" w:cs="Times New Roman"/>
            <w:b w:val="0"/>
            <w:szCs w:val="24"/>
            <w:rPrChange w:id="1764" w:author="LIN, Yufeng" w:date="2021-10-07T10:22:00Z">
              <w:rPr>
                <w:rFonts w:ascii="Times New Roman" w:hAnsi="Times New Roman" w:cs="Times New Roman"/>
                <w:b w:val="0"/>
                <w:sz w:val="22"/>
              </w:rPr>
            </w:rPrChange>
          </w:rPr>
          <w:lastRenderedPageBreak/>
          <w:t xml:space="preserve">get </w:t>
        </w:r>
      </w:ins>
      <w:ins w:id="1765" w:author="LIN, Yufeng" w:date="2021-10-07T10:41:00Z">
        <w:r w:rsidR="00E81CE7" w:rsidRPr="00F331C9">
          <w:rPr>
            <w:rFonts w:ascii="Times New Roman" w:hAnsi="Times New Roman" w:cs="Times New Roman"/>
            <w:szCs w:val="24"/>
          </w:rPr>
          <w:t>test error estimates</w:t>
        </w:r>
      </w:ins>
      <w:ins w:id="1766" w:author="LIN, Yufeng" w:date="2021-10-04T16:21:00Z">
        <w:r w:rsidRPr="00F331C9">
          <w:rPr>
            <w:rFonts w:ascii="Times New Roman" w:hAnsi="Times New Roman" w:cs="Times New Roman"/>
            <w:b w:val="0"/>
            <w:szCs w:val="24"/>
            <w:rPrChange w:id="1767" w:author="LIN, Yufeng" w:date="2021-10-07T10:22:00Z">
              <w:rPr>
                <w:rFonts w:ascii="Times New Roman" w:hAnsi="Times New Roman" w:cs="Times New Roman"/>
                <w:b w:val="0"/>
                <w:sz w:val="22"/>
              </w:rPr>
            </w:rPrChange>
          </w:rPr>
          <w:t xml:space="preserve"> with lower bias, the LOSO (leave one set out) was used to do nested cross-validation. The features selection and model training </w:t>
        </w:r>
        <w:proofErr w:type="gramStart"/>
        <w:r w:rsidRPr="00F331C9">
          <w:rPr>
            <w:rFonts w:ascii="Times New Roman" w:hAnsi="Times New Roman" w:cs="Times New Roman"/>
            <w:b w:val="0"/>
            <w:szCs w:val="24"/>
            <w:rPrChange w:id="1768" w:author="LIN, Yufeng" w:date="2021-10-07T10:22:00Z">
              <w:rPr>
                <w:rFonts w:ascii="Times New Roman" w:hAnsi="Times New Roman" w:cs="Times New Roman"/>
                <w:b w:val="0"/>
                <w:sz w:val="22"/>
              </w:rPr>
            </w:rPrChange>
          </w:rPr>
          <w:t>w</w:t>
        </w:r>
      </w:ins>
      <w:ins w:id="1769" w:author="LIN, Yufeng" w:date="2021-10-07T10:41:00Z">
        <w:r w:rsidR="00E81CE7" w:rsidRPr="00F331C9">
          <w:rPr>
            <w:rFonts w:ascii="Times New Roman" w:hAnsi="Times New Roman" w:cs="Times New Roman"/>
            <w:szCs w:val="24"/>
          </w:rPr>
          <w:t>as</w:t>
        </w:r>
        <w:proofErr w:type="gramEnd"/>
        <w:r w:rsidR="00E81CE7" w:rsidRPr="00F331C9">
          <w:rPr>
            <w:rFonts w:ascii="Times New Roman" w:hAnsi="Times New Roman" w:cs="Times New Roman"/>
            <w:szCs w:val="24"/>
          </w:rPr>
          <w:t xml:space="preserve"> calculated with </w:t>
        </w:r>
        <w:proofErr w:type="spellStart"/>
        <w:r w:rsidR="00E81CE7" w:rsidRPr="00F331C9">
          <w:rPr>
            <w:rFonts w:ascii="Times New Roman" w:hAnsi="Times New Roman" w:cs="Times New Roman"/>
            <w:szCs w:val="24"/>
          </w:rPr>
          <w:t>randomForest</w:t>
        </w:r>
        <w:proofErr w:type="spellEnd"/>
        <w:r w:rsidR="00E81CE7" w:rsidRPr="00F331C9">
          <w:rPr>
            <w:rFonts w:ascii="Times New Roman" w:hAnsi="Times New Roman" w:cs="Times New Roman"/>
            <w:szCs w:val="24"/>
          </w:rPr>
          <w:t xml:space="preserve"> package in R. T</w:t>
        </w:r>
      </w:ins>
      <w:ins w:id="1770" w:author="LIN, Yufeng" w:date="2021-10-04T16:21:00Z">
        <w:r w:rsidRPr="00F331C9">
          <w:rPr>
            <w:rFonts w:ascii="Times New Roman" w:hAnsi="Times New Roman" w:cs="Times New Roman"/>
            <w:b w:val="0"/>
            <w:szCs w:val="24"/>
            <w:rPrChange w:id="1771" w:author="LIN, Yufeng" w:date="2021-10-07T10:22:00Z">
              <w:rPr>
                <w:rFonts w:ascii="Times New Roman" w:hAnsi="Times New Roman" w:cs="Times New Roman"/>
                <w:b w:val="0"/>
                <w:sz w:val="22"/>
              </w:rPr>
            </w:rPrChange>
          </w:rPr>
          <w:t>o choose the best model,</w:t>
        </w:r>
      </w:ins>
      <w:ins w:id="1772" w:author="LIN, Yufeng" w:date="2021-10-07T10:41:00Z">
        <w:r w:rsidR="00E81CE7" w:rsidRPr="00F331C9">
          <w:rPr>
            <w:rFonts w:ascii="Times New Roman" w:hAnsi="Times New Roman" w:cs="Times New Roman"/>
            <w:szCs w:val="24"/>
          </w:rPr>
          <w:t xml:space="preserve"> and</w:t>
        </w:r>
      </w:ins>
      <w:ins w:id="1773" w:author="LIN, Yufeng" w:date="2021-10-04T16:21:00Z">
        <w:r w:rsidRPr="00F331C9">
          <w:rPr>
            <w:rFonts w:ascii="Times New Roman" w:hAnsi="Times New Roman" w:cs="Times New Roman"/>
            <w:b w:val="0"/>
            <w:szCs w:val="24"/>
            <w:rPrChange w:id="1774" w:author="LIN, Yufeng" w:date="2021-10-07T10:22:00Z">
              <w:rPr>
                <w:rFonts w:ascii="Times New Roman" w:hAnsi="Times New Roman" w:cs="Times New Roman"/>
                <w:b w:val="0"/>
                <w:sz w:val="22"/>
              </w:rPr>
            </w:rPrChange>
          </w:rPr>
          <w:t xml:space="preserve"> we utilized the </w:t>
        </w:r>
      </w:ins>
      <w:ins w:id="1775" w:author="LIN, Yufeng" w:date="2021-10-05T09:09:00Z">
        <w:r w:rsidR="005A6254" w:rsidRPr="00F331C9">
          <w:rPr>
            <w:rFonts w:ascii="Times New Roman" w:hAnsi="Times New Roman" w:cs="Times New Roman"/>
            <w:szCs w:val="24"/>
            <w:rPrChange w:id="1776" w:author="LIN, Yufeng" w:date="2021-10-07T10:22:00Z">
              <w:rPr>
                <w:rFonts w:ascii="Times New Roman" w:hAnsi="Times New Roman" w:cs="Times New Roman"/>
                <w:sz w:val="22"/>
              </w:rPr>
            </w:rPrChange>
          </w:rPr>
          <w:t xml:space="preserve">max </w:t>
        </w:r>
      </w:ins>
      <w:ins w:id="1777" w:author="LIN, Yufeng" w:date="2021-10-04T16:21:00Z">
        <w:r w:rsidRPr="00F331C9">
          <w:rPr>
            <w:rFonts w:ascii="Times New Roman" w:hAnsi="Times New Roman" w:cs="Times New Roman"/>
            <w:b w:val="0"/>
            <w:szCs w:val="24"/>
            <w:rPrChange w:id="1778" w:author="LIN, Yufeng" w:date="2021-10-07T10:22:00Z">
              <w:rPr>
                <w:rFonts w:ascii="Times New Roman" w:hAnsi="Times New Roman" w:cs="Times New Roman"/>
                <w:b w:val="0"/>
                <w:sz w:val="22"/>
              </w:rPr>
            </w:rPrChange>
          </w:rPr>
          <w:t xml:space="preserve">average AUC and best AUC in multi-features and </w:t>
        </w:r>
        <w:proofErr w:type="gramStart"/>
        <w:r w:rsidRPr="00F331C9">
          <w:rPr>
            <w:rFonts w:ascii="Times New Roman" w:hAnsi="Times New Roman" w:cs="Times New Roman"/>
            <w:b w:val="0"/>
            <w:szCs w:val="24"/>
            <w:rPrChange w:id="1779" w:author="LIN, Yufeng" w:date="2021-10-07T10:22:00Z">
              <w:rPr>
                <w:rFonts w:ascii="Times New Roman" w:hAnsi="Times New Roman" w:cs="Times New Roman"/>
                <w:b w:val="0"/>
                <w:sz w:val="22"/>
              </w:rPr>
            </w:rPrChange>
          </w:rPr>
          <w:t>single-feature</w:t>
        </w:r>
        <w:proofErr w:type="gramEnd"/>
        <w:r w:rsidRPr="00F331C9">
          <w:rPr>
            <w:rFonts w:ascii="Times New Roman" w:hAnsi="Times New Roman" w:cs="Times New Roman"/>
            <w:b w:val="0"/>
            <w:szCs w:val="24"/>
            <w:rPrChange w:id="1780" w:author="LIN, Yufeng" w:date="2021-10-07T10:22:00Z">
              <w:rPr>
                <w:rFonts w:ascii="Times New Roman" w:hAnsi="Times New Roman" w:cs="Times New Roman"/>
                <w:b w:val="0"/>
                <w:sz w:val="22"/>
              </w:rPr>
            </w:rPrChange>
          </w:rPr>
          <w:t xml:space="preserve"> as the </w:t>
        </w:r>
      </w:ins>
      <w:ins w:id="1781" w:author="LIN, Yufeng" w:date="2021-10-04T16:22:00Z">
        <w:r w:rsidRPr="00F331C9">
          <w:rPr>
            <w:rFonts w:ascii="Times New Roman" w:hAnsi="Times New Roman" w:cs="Times New Roman"/>
            <w:szCs w:val="24"/>
            <w:rPrChange w:id="1782" w:author="LIN, Yufeng" w:date="2021-10-07T10:22:00Z">
              <w:rPr>
                <w:rFonts w:ascii="Times New Roman" w:hAnsi="Times New Roman" w:cs="Times New Roman"/>
                <w:sz w:val="22"/>
              </w:rPr>
            </w:rPrChange>
          </w:rPr>
          <w:t>sele</w:t>
        </w:r>
        <w:r w:rsidRPr="00F331C9">
          <w:rPr>
            <w:rFonts w:ascii="Times New Roman" w:hAnsi="Times New Roman" w:cs="Times New Roman"/>
            <w:b w:val="0"/>
            <w:szCs w:val="24"/>
            <w:rPrChange w:id="1783" w:author="LIN, Yufeng" w:date="2021-10-07T10:22:00Z">
              <w:rPr>
                <w:rFonts w:ascii="Times New Roman" w:hAnsi="Times New Roman" w:cs="Times New Roman"/>
                <w:b w:val="0"/>
                <w:sz w:val="22"/>
              </w:rPr>
            </w:rPrChange>
          </w:rPr>
          <w:t>c</w:t>
        </w:r>
        <w:r w:rsidRPr="00F331C9">
          <w:rPr>
            <w:rFonts w:ascii="Times New Roman" w:hAnsi="Times New Roman" w:cs="Times New Roman"/>
            <w:szCs w:val="24"/>
            <w:rPrChange w:id="1784" w:author="LIN, Yufeng" w:date="2021-10-07T10:22:00Z">
              <w:rPr>
                <w:rFonts w:ascii="Times New Roman" w:hAnsi="Times New Roman" w:cs="Times New Roman"/>
                <w:sz w:val="22"/>
              </w:rPr>
            </w:rPrChange>
          </w:rPr>
          <w:t>t</w:t>
        </w:r>
        <w:r w:rsidRPr="00F331C9">
          <w:rPr>
            <w:rFonts w:ascii="Times New Roman" w:hAnsi="Times New Roman" w:cs="Times New Roman"/>
            <w:b w:val="0"/>
            <w:szCs w:val="24"/>
            <w:rPrChange w:id="1785" w:author="LIN, Yufeng" w:date="2021-10-07T10:22:00Z">
              <w:rPr>
                <w:rFonts w:ascii="Times New Roman" w:hAnsi="Times New Roman" w:cs="Times New Roman"/>
                <w:b w:val="0"/>
                <w:sz w:val="22"/>
              </w:rPr>
            </w:rPrChange>
          </w:rPr>
          <w:t>e</w:t>
        </w:r>
        <w:r w:rsidRPr="00F331C9">
          <w:rPr>
            <w:rFonts w:ascii="Times New Roman" w:hAnsi="Times New Roman" w:cs="Times New Roman"/>
            <w:szCs w:val="24"/>
            <w:rPrChange w:id="1786" w:author="LIN, Yufeng" w:date="2021-10-07T10:22:00Z">
              <w:rPr>
                <w:rFonts w:ascii="Times New Roman" w:hAnsi="Times New Roman" w:cs="Times New Roman"/>
                <w:sz w:val="22"/>
              </w:rPr>
            </w:rPrChange>
          </w:rPr>
          <w:t xml:space="preserve">d </w:t>
        </w:r>
      </w:ins>
      <w:ins w:id="1787" w:author="LIN, Yufeng" w:date="2021-10-04T16:21:00Z">
        <w:r w:rsidRPr="00F331C9">
          <w:rPr>
            <w:rFonts w:ascii="Times New Roman" w:hAnsi="Times New Roman" w:cs="Times New Roman"/>
            <w:b w:val="0"/>
            <w:szCs w:val="24"/>
            <w:rPrChange w:id="1788" w:author="LIN, Yufeng" w:date="2021-10-07T10:22:00Z">
              <w:rPr>
                <w:rFonts w:ascii="Times New Roman" w:hAnsi="Times New Roman" w:cs="Times New Roman"/>
                <w:b w:val="0"/>
                <w:sz w:val="22"/>
              </w:rPr>
            </w:rPrChange>
          </w:rPr>
          <w:t>criteria, respectively</w:t>
        </w:r>
      </w:ins>
      <w:ins w:id="1789" w:author="LIN, Yufeng" w:date="2021-10-05T09:10:00Z">
        <w:r w:rsidR="005A6254" w:rsidRPr="00F331C9">
          <w:rPr>
            <w:rFonts w:ascii="Times New Roman" w:hAnsi="Times New Roman" w:cs="Times New Roman"/>
            <w:szCs w:val="24"/>
            <w:rPrChange w:id="1790" w:author="LIN, Yufeng" w:date="2021-10-07T10:22:00Z">
              <w:rPr>
                <w:rFonts w:ascii="Times New Roman" w:hAnsi="Times New Roman" w:cs="Times New Roman"/>
                <w:sz w:val="22"/>
              </w:rPr>
            </w:rPrChange>
          </w:rPr>
          <w:t xml:space="preserve">. </w:t>
        </w:r>
      </w:ins>
      <w:ins w:id="1791" w:author="LIN, Yufeng" w:date="2021-10-05T09:09:00Z">
        <w:r w:rsidR="005A6254" w:rsidRPr="00F331C9">
          <w:rPr>
            <w:rFonts w:ascii="Times New Roman" w:hAnsi="Times New Roman" w:cs="Times New Roman"/>
            <w:szCs w:val="24"/>
            <w:rPrChange w:id="1792" w:author="LIN, Yufeng" w:date="2021-10-07T10:22:00Z">
              <w:rPr>
                <w:rFonts w:ascii="Times New Roman" w:hAnsi="Times New Roman" w:cs="Times New Roman"/>
                <w:sz w:val="22"/>
              </w:rPr>
            </w:rPrChange>
          </w:rPr>
          <w:t xml:space="preserve">Only species appearing in the </w:t>
        </w:r>
      </w:ins>
      <w:ins w:id="1793" w:author="LIN, Yufeng" w:date="2021-10-05T09:10:00Z">
        <w:r w:rsidR="005A6254" w:rsidRPr="00F331C9">
          <w:rPr>
            <w:rFonts w:ascii="Times New Roman" w:hAnsi="Times New Roman" w:cs="Times New Roman"/>
            <w:szCs w:val="24"/>
            <w:rPrChange w:id="1794" w:author="LIN, Yufeng" w:date="2021-10-07T10:22:00Z">
              <w:rPr>
                <w:rFonts w:ascii="Times New Roman" w:hAnsi="Times New Roman" w:cs="Times New Roman"/>
                <w:sz w:val="22"/>
              </w:rPr>
            </w:rPrChange>
          </w:rPr>
          <w:t>top three</w:t>
        </w:r>
      </w:ins>
      <w:ins w:id="1795" w:author="LIN, Yufeng" w:date="2021-10-05T09:09:00Z">
        <w:r w:rsidR="005A6254" w:rsidRPr="00F331C9">
          <w:rPr>
            <w:rFonts w:ascii="Times New Roman" w:hAnsi="Times New Roman" w:cs="Times New Roman"/>
            <w:szCs w:val="24"/>
            <w:rPrChange w:id="1796" w:author="LIN, Yufeng" w:date="2021-10-07T10:22:00Z">
              <w:rPr>
                <w:rFonts w:ascii="Times New Roman" w:hAnsi="Times New Roman" w:cs="Times New Roman"/>
                <w:sz w:val="22"/>
              </w:rPr>
            </w:rPrChange>
          </w:rPr>
          <w:t xml:space="preserve"> ranking features in at least one </w:t>
        </w:r>
      </w:ins>
      <w:ins w:id="1797" w:author="LIN, Yufeng" w:date="2021-10-05T09:10:00Z">
        <w:r w:rsidR="005A6254" w:rsidRPr="00F331C9">
          <w:rPr>
            <w:rFonts w:ascii="Times New Roman" w:hAnsi="Times New Roman" w:cs="Times New Roman"/>
            <w:szCs w:val="24"/>
            <w:rPrChange w:id="1798" w:author="LIN, Yufeng" w:date="2021-10-07T10:22:00Z">
              <w:rPr>
                <w:rFonts w:ascii="Times New Roman" w:hAnsi="Times New Roman" w:cs="Times New Roman"/>
                <w:sz w:val="22"/>
              </w:rPr>
            </w:rPrChange>
          </w:rPr>
          <w:t>cohort were</w:t>
        </w:r>
      </w:ins>
      <w:ins w:id="1799" w:author="LIN, Yufeng" w:date="2021-10-05T09:09:00Z">
        <w:r w:rsidR="005A6254" w:rsidRPr="00F331C9">
          <w:rPr>
            <w:rFonts w:ascii="Times New Roman" w:hAnsi="Times New Roman" w:cs="Times New Roman"/>
            <w:szCs w:val="24"/>
            <w:rPrChange w:id="1800" w:author="LIN, Yufeng" w:date="2021-10-07T10:22:00Z">
              <w:rPr>
                <w:rFonts w:ascii="Times New Roman" w:hAnsi="Times New Roman" w:cs="Times New Roman"/>
                <w:sz w:val="22"/>
              </w:rPr>
            </w:rPrChange>
          </w:rPr>
          <w:t xml:space="preserve"> </w:t>
        </w:r>
      </w:ins>
      <w:ins w:id="1801" w:author="LIN, Yufeng" w:date="2021-10-05T09:11:00Z">
        <w:r w:rsidR="00F97CC4" w:rsidRPr="00F331C9">
          <w:rPr>
            <w:rFonts w:ascii="Times New Roman" w:hAnsi="Times New Roman" w:cs="Times New Roman"/>
            <w:szCs w:val="24"/>
            <w:rPrChange w:id="1802" w:author="LIN, Yufeng" w:date="2021-10-07T10:22:00Z">
              <w:rPr>
                <w:rFonts w:ascii="Times New Roman" w:hAnsi="Times New Roman" w:cs="Times New Roman"/>
                <w:sz w:val="22"/>
              </w:rPr>
            </w:rPrChange>
          </w:rPr>
          <w:t>included</w:t>
        </w:r>
      </w:ins>
      <w:ins w:id="1803" w:author="LIN, Yufeng" w:date="2021-10-05T09:56:00Z">
        <w:r w:rsidR="00A71977" w:rsidRPr="00F331C9">
          <w:rPr>
            <w:rFonts w:ascii="Times New Roman" w:hAnsi="Times New Roman" w:cs="Times New Roman"/>
            <w:szCs w:val="24"/>
            <w:rPrChange w:id="1804" w:author="LIN, Yufeng" w:date="2021-10-07T10:22:00Z">
              <w:rPr>
                <w:rFonts w:ascii="Times New Roman" w:hAnsi="Times New Roman" w:cs="Times New Roman"/>
                <w:sz w:val="22"/>
              </w:rPr>
            </w:rPrChange>
          </w:rPr>
          <w:t xml:space="preserve"> in multi-features model characters selection</w:t>
        </w:r>
      </w:ins>
      <w:ins w:id="1805" w:author="LIN, Yufeng" w:date="2021-10-04T16:21:00Z">
        <w:r w:rsidRPr="00F331C9">
          <w:rPr>
            <w:rFonts w:ascii="Times New Roman" w:hAnsi="Times New Roman" w:cs="Times New Roman"/>
            <w:b w:val="0"/>
            <w:szCs w:val="24"/>
            <w:rPrChange w:id="1806" w:author="LIN, Yufeng" w:date="2021-10-07T10:22:00Z">
              <w:rPr>
                <w:rFonts w:ascii="Times New Roman" w:hAnsi="Times New Roman" w:cs="Times New Roman"/>
                <w:b w:val="0"/>
                <w:sz w:val="22"/>
              </w:rPr>
            </w:rPrChange>
          </w:rPr>
          <w:t>. The code generating the analyses and the figures is available at https://github.com/ifanlyn95/multi-CRC-fungi.</w:t>
        </w:r>
      </w:ins>
    </w:p>
    <w:p w14:paraId="6A30CA9F" w14:textId="77777777" w:rsidR="00D64894" w:rsidRPr="00F331C9" w:rsidRDefault="00D64894" w:rsidP="00F331C9">
      <w:pPr>
        <w:spacing w:line="480" w:lineRule="auto"/>
        <w:rPr>
          <w:ins w:id="1807" w:author="LIN, Yufeng" w:date="2021-10-04T16:21:00Z"/>
          <w:rFonts w:ascii="Times New Roman" w:hAnsi="Times New Roman" w:cs="Times New Roman"/>
          <w:sz w:val="24"/>
          <w:szCs w:val="24"/>
          <w:rPrChange w:id="1808" w:author="LIN, Yufeng" w:date="2021-10-07T10:22:00Z">
            <w:rPr>
              <w:ins w:id="1809" w:author="LIN, Yufeng" w:date="2021-10-04T16:21:00Z"/>
            </w:rPr>
          </w:rPrChange>
        </w:rPr>
      </w:pPr>
    </w:p>
    <w:p w14:paraId="34320507" w14:textId="77777777" w:rsidR="00531B71" w:rsidRPr="00F331C9" w:rsidRDefault="00531B71" w:rsidP="00F331C9">
      <w:pPr>
        <w:pStyle w:val="title20825"/>
        <w:spacing w:line="480" w:lineRule="auto"/>
        <w:rPr>
          <w:ins w:id="1810" w:author="Thomas Kwong" w:date="2021-09-22T22:12:00Z"/>
          <w:rFonts w:ascii="Times New Roman" w:hAnsi="Times New Roman" w:cs="Times New Roman"/>
          <w:szCs w:val="24"/>
          <w:rPrChange w:id="1811" w:author="LIN, Yufeng" w:date="2021-10-07T10:22:00Z">
            <w:rPr>
              <w:ins w:id="1812" w:author="Thomas Kwong" w:date="2021-09-22T22:12:00Z"/>
            </w:rPr>
          </w:rPrChange>
        </w:rPr>
      </w:pPr>
      <w:ins w:id="1813" w:author="Thomas Kwong" w:date="2021-09-22T22:12:00Z">
        <w:r w:rsidRPr="00F331C9">
          <w:rPr>
            <w:rFonts w:ascii="Times New Roman" w:hAnsi="Times New Roman" w:cs="Times New Roman"/>
            <w:szCs w:val="24"/>
            <w:rPrChange w:id="1814" w:author="LIN, Yufeng" w:date="2021-10-07T10:22:00Z">
              <w:rPr/>
            </w:rPrChange>
          </w:rPr>
          <w:t>Association calculation and comparison</w:t>
        </w:r>
      </w:ins>
    </w:p>
    <w:p w14:paraId="3F2AFB11" w14:textId="6D26D363" w:rsidR="00121BF5" w:rsidRPr="00F331C9" w:rsidRDefault="00531B71" w:rsidP="00F331C9">
      <w:pPr>
        <w:spacing w:line="480" w:lineRule="auto"/>
        <w:rPr>
          <w:ins w:id="1815" w:author="LIN, Yufeng" w:date="2021-09-23T13:34:00Z"/>
          <w:rFonts w:ascii="Times New Roman" w:hAnsi="Times New Roman" w:cs="Times New Roman"/>
          <w:sz w:val="24"/>
          <w:szCs w:val="24"/>
          <w:rPrChange w:id="1816" w:author="LIN, Yufeng" w:date="2021-10-07T10:22:00Z">
            <w:rPr>
              <w:ins w:id="1817" w:author="LIN, Yufeng" w:date="2021-09-23T13:34:00Z"/>
              <w:rFonts w:ascii="Times New Roman" w:hAnsi="Times New Roman" w:cs="Times New Roman"/>
              <w:sz w:val="22"/>
            </w:rPr>
          </w:rPrChange>
        </w:rPr>
      </w:pPr>
      <w:ins w:id="1818" w:author="Thomas Kwong" w:date="2021-09-22T22:12:00Z">
        <w:r w:rsidRPr="00F331C9">
          <w:rPr>
            <w:rFonts w:ascii="Times New Roman" w:hAnsi="Times New Roman" w:cs="Times New Roman"/>
            <w:sz w:val="24"/>
            <w:szCs w:val="24"/>
            <w:rPrChange w:id="1819" w:author="LIN, Yufeng" w:date="2021-10-07T10:22:00Z">
              <w:rPr>
                <w:rFonts w:ascii="Times New Roman" w:hAnsi="Times New Roman" w:cs="Times New Roman"/>
                <w:sz w:val="22"/>
              </w:rPr>
            </w:rPrChange>
          </w:rPr>
          <w:t xml:space="preserve">Co-occurrence and co-exclusion relationships within </w:t>
        </w:r>
        <w:del w:id="1820" w:author="LIN, Yufeng" w:date="2021-09-28T13:06:00Z">
          <w:r w:rsidRPr="00F331C9" w:rsidDel="004314C2">
            <w:rPr>
              <w:rFonts w:ascii="Times New Roman" w:hAnsi="Times New Roman" w:cs="Times New Roman"/>
              <w:sz w:val="24"/>
              <w:szCs w:val="24"/>
              <w:rPrChange w:id="1821" w:author="LIN, Yufeng" w:date="2021-10-07T10:22:00Z">
                <w:rPr>
                  <w:rFonts w:ascii="Times New Roman" w:hAnsi="Times New Roman" w:cs="Times New Roman"/>
                  <w:sz w:val="22"/>
                </w:rPr>
              </w:rPrChange>
            </w:rPr>
            <w:delText>micro-eukaryotes</w:delText>
          </w:r>
        </w:del>
      </w:ins>
      <w:ins w:id="1822" w:author="LIN, Yufeng" w:date="2021-09-28T13:06:00Z">
        <w:r w:rsidR="004314C2" w:rsidRPr="00F331C9">
          <w:rPr>
            <w:rFonts w:ascii="Times New Roman" w:hAnsi="Times New Roman" w:cs="Times New Roman"/>
            <w:sz w:val="24"/>
            <w:szCs w:val="24"/>
            <w:rPrChange w:id="1823" w:author="LIN, Yufeng" w:date="2021-10-07T10:22:00Z">
              <w:rPr>
                <w:rFonts w:ascii="Times New Roman" w:hAnsi="Times New Roman" w:cs="Times New Roman"/>
                <w:sz w:val="22"/>
              </w:rPr>
            </w:rPrChange>
          </w:rPr>
          <w:t>fungi</w:t>
        </w:r>
      </w:ins>
      <w:ins w:id="1824" w:author="Thomas Kwong" w:date="2021-09-22T22:12:00Z">
        <w:r w:rsidRPr="00F331C9">
          <w:rPr>
            <w:rFonts w:ascii="Times New Roman" w:hAnsi="Times New Roman" w:cs="Times New Roman"/>
            <w:sz w:val="24"/>
            <w:szCs w:val="24"/>
            <w:rPrChange w:id="1825" w:author="LIN, Yufeng" w:date="2021-10-07T10:22:00Z">
              <w:rPr>
                <w:rFonts w:ascii="Times New Roman" w:hAnsi="Times New Roman" w:cs="Times New Roman"/>
                <w:sz w:val="22"/>
              </w:rPr>
            </w:rPrChange>
          </w:rPr>
          <w:t xml:space="preserve"> and between </w:t>
        </w:r>
        <w:del w:id="1826" w:author="LIN, Yufeng" w:date="2021-09-28T13:06:00Z">
          <w:r w:rsidRPr="00F331C9" w:rsidDel="004314C2">
            <w:rPr>
              <w:rFonts w:ascii="Times New Roman" w:hAnsi="Times New Roman" w:cs="Times New Roman"/>
              <w:sz w:val="24"/>
              <w:szCs w:val="24"/>
              <w:rPrChange w:id="1827" w:author="LIN, Yufeng" w:date="2021-10-07T10:22:00Z">
                <w:rPr>
                  <w:rFonts w:ascii="Times New Roman" w:hAnsi="Times New Roman" w:cs="Times New Roman"/>
                  <w:sz w:val="22"/>
                </w:rPr>
              </w:rPrChange>
            </w:rPr>
            <w:delText>micro-eukaryotes</w:delText>
          </w:r>
        </w:del>
      </w:ins>
      <w:ins w:id="1828" w:author="LIN, Yufeng" w:date="2021-09-28T13:06:00Z">
        <w:r w:rsidR="004314C2" w:rsidRPr="00F331C9">
          <w:rPr>
            <w:rFonts w:ascii="Times New Roman" w:hAnsi="Times New Roman" w:cs="Times New Roman"/>
            <w:sz w:val="24"/>
            <w:szCs w:val="24"/>
            <w:rPrChange w:id="1829" w:author="LIN, Yufeng" w:date="2021-10-07T10:22:00Z">
              <w:rPr>
                <w:rFonts w:ascii="Times New Roman" w:hAnsi="Times New Roman" w:cs="Times New Roman"/>
                <w:sz w:val="22"/>
              </w:rPr>
            </w:rPrChange>
          </w:rPr>
          <w:t>fungi</w:t>
        </w:r>
      </w:ins>
      <w:ins w:id="1830" w:author="Thomas Kwong" w:date="2021-09-22T22:12:00Z">
        <w:r w:rsidRPr="00F331C9">
          <w:rPr>
            <w:rFonts w:ascii="Times New Roman" w:hAnsi="Times New Roman" w:cs="Times New Roman"/>
            <w:sz w:val="24"/>
            <w:szCs w:val="24"/>
            <w:rPrChange w:id="1831" w:author="LIN, Yufeng" w:date="2021-10-07T10:22:00Z">
              <w:rPr>
                <w:rFonts w:ascii="Times New Roman" w:hAnsi="Times New Roman" w:cs="Times New Roman"/>
                <w:sz w:val="22"/>
              </w:rPr>
            </w:rPrChange>
          </w:rPr>
          <w:t xml:space="preserve"> and bacteria were estimated using the DGCA algorithm</w:t>
        </w:r>
        <w:r w:rsidRPr="00F331C9">
          <w:rPr>
            <w:rFonts w:ascii="Times New Roman" w:hAnsi="Times New Roman" w:cs="Times New Roman"/>
            <w:sz w:val="24"/>
            <w:szCs w:val="24"/>
            <w:rPrChange w:id="1832" w:author="LIN, Yufeng" w:date="2021-10-07T10:22:00Z">
              <w:rPr>
                <w:rFonts w:ascii="Times New Roman" w:hAnsi="Times New Roman" w:cs="Times New Roman"/>
                <w:sz w:val="22"/>
              </w:rPr>
            </w:rPrChange>
          </w:rPr>
          <w:fldChar w:fldCharType="begin"/>
        </w:r>
      </w:ins>
      <w:r w:rsidR="008E309A" w:rsidRPr="00F331C9">
        <w:rPr>
          <w:rFonts w:ascii="Times New Roman" w:hAnsi="Times New Roman" w:cs="Times New Roman"/>
          <w:sz w:val="24"/>
          <w:szCs w:val="24"/>
          <w:rPrChange w:id="1833" w:author="LIN, Yufeng" w:date="2021-10-07T10:22:00Z">
            <w:rPr>
              <w:rFonts w:ascii="Times New Roman" w:hAnsi="Times New Roman" w:cs="Times New Roman"/>
              <w:sz w:val="22"/>
            </w:rPr>
          </w:rPrChange>
        </w:rPr>
        <w:instrText xml:space="preserve"> ADDIN ZOTERO_ITEM CSL_CITATION {"citationID":"Aw3r25TD","properties":{"formattedCitation":"\\super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1834" w:author="Thomas Kwong" w:date="2021-09-22T22:12:00Z">
        <w:r w:rsidRPr="00F331C9">
          <w:rPr>
            <w:rFonts w:ascii="Times New Roman" w:hAnsi="Times New Roman" w:cs="Times New Roman"/>
            <w:sz w:val="24"/>
            <w:szCs w:val="24"/>
            <w:rPrChange w:id="1835" w:author="LIN, Yufeng" w:date="2021-10-07T10:22:00Z">
              <w:rPr>
                <w:rFonts w:ascii="Times New Roman" w:hAnsi="Times New Roman" w:cs="Times New Roman"/>
                <w:sz w:val="22"/>
              </w:rPr>
            </w:rPrChange>
          </w:rPr>
          <w:fldChar w:fldCharType="separate"/>
        </w:r>
      </w:ins>
      <w:r w:rsidR="008E309A" w:rsidRPr="00F331C9">
        <w:rPr>
          <w:rFonts w:ascii="Times New Roman" w:hAnsi="Times New Roman" w:cs="Times New Roman"/>
          <w:kern w:val="0"/>
          <w:sz w:val="24"/>
          <w:szCs w:val="24"/>
          <w:vertAlign w:val="superscript"/>
          <w:rPrChange w:id="1836" w:author="LIN, Yufeng" w:date="2021-10-07T10:22:00Z">
            <w:rPr>
              <w:rFonts w:ascii="Times New Roman" w:hAnsi="Times New Roman" w:cs="Times New Roman"/>
              <w:kern w:val="0"/>
              <w:sz w:val="22"/>
              <w:szCs w:val="24"/>
              <w:vertAlign w:val="superscript"/>
            </w:rPr>
          </w:rPrChange>
        </w:rPr>
        <w:t>24</w:t>
      </w:r>
      <w:ins w:id="1837" w:author="Thomas Kwong" w:date="2021-09-22T22:12:00Z">
        <w:r w:rsidRPr="00F331C9">
          <w:rPr>
            <w:rFonts w:ascii="Times New Roman" w:hAnsi="Times New Roman" w:cs="Times New Roman"/>
            <w:sz w:val="24"/>
            <w:szCs w:val="24"/>
            <w:rPrChange w:id="183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1839" w:author="LIN, Yufeng" w:date="2021-10-07T10:22:00Z">
              <w:rPr>
                <w:rFonts w:ascii="Times New Roman" w:hAnsi="Times New Roman" w:cs="Times New Roman"/>
                <w:sz w:val="22"/>
              </w:rPr>
            </w:rPrChange>
          </w:rPr>
          <w:t xml:space="preserve">, </w:t>
        </w:r>
        <w:del w:id="1840" w:author="LIN, Yufeng" w:date="2021-10-07T10:41:00Z">
          <w:r w:rsidRPr="00F331C9" w:rsidDel="00E81CE7">
            <w:rPr>
              <w:rFonts w:ascii="Times New Roman" w:hAnsi="Times New Roman" w:cs="Times New Roman"/>
              <w:sz w:val="24"/>
              <w:szCs w:val="24"/>
              <w:rPrChange w:id="1841" w:author="LIN, Yufeng" w:date="2021-10-07T10:22:00Z">
                <w:rPr>
                  <w:rFonts w:ascii="Times New Roman" w:hAnsi="Times New Roman" w:cs="Times New Roman"/>
                  <w:sz w:val="22"/>
                </w:rPr>
              </w:rPrChange>
            </w:rPr>
            <w:delText>which is the methodology for systematical</w:delText>
          </w:r>
        </w:del>
      </w:ins>
      <w:ins w:id="1842" w:author="LIN, Yufeng" w:date="2021-10-07T10:41:00Z">
        <w:r w:rsidR="00E81CE7" w:rsidRPr="00F331C9">
          <w:rPr>
            <w:rFonts w:ascii="Times New Roman" w:hAnsi="Times New Roman" w:cs="Times New Roman"/>
            <w:sz w:val="24"/>
            <w:szCs w:val="24"/>
          </w:rPr>
          <w:t>the methodology for systematically</w:t>
        </w:r>
      </w:ins>
      <w:ins w:id="1843" w:author="Thomas Kwong" w:date="2021-09-22T22:12:00Z">
        <w:r w:rsidRPr="00F331C9">
          <w:rPr>
            <w:rFonts w:ascii="Times New Roman" w:hAnsi="Times New Roman" w:cs="Times New Roman"/>
            <w:sz w:val="24"/>
            <w:szCs w:val="24"/>
            <w:rPrChange w:id="1844" w:author="LIN, Yufeng" w:date="2021-10-07T10:22:00Z">
              <w:rPr>
                <w:rFonts w:ascii="Times New Roman" w:hAnsi="Times New Roman" w:cs="Times New Roman"/>
                <w:sz w:val="22"/>
              </w:rPr>
            </w:rPrChange>
          </w:rPr>
          <w:t xml:space="preserve"> assessing the difference in feature-feature regulatory relationships under different conditions. P-values less than 0.05 were considered significant. The inclusion criterion for network plot features had a correlation index less than -0.2 or </w:t>
        </w:r>
        <w:del w:id="1845" w:author="LIN, Yufeng" w:date="2021-10-07T10:41:00Z">
          <w:r w:rsidRPr="00F331C9" w:rsidDel="00E81CE7">
            <w:rPr>
              <w:rFonts w:ascii="Times New Roman" w:hAnsi="Times New Roman" w:cs="Times New Roman"/>
              <w:sz w:val="24"/>
              <w:szCs w:val="24"/>
              <w:rPrChange w:id="1846" w:author="LIN, Yufeng" w:date="2021-10-07T10:22:00Z">
                <w:rPr>
                  <w:rFonts w:ascii="Times New Roman" w:hAnsi="Times New Roman" w:cs="Times New Roman"/>
                  <w:sz w:val="22"/>
                </w:rPr>
              </w:rPrChange>
            </w:rPr>
            <w:delText>larger</w:delText>
          </w:r>
        </w:del>
      </w:ins>
      <w:ins w:id="1847" w:author="LIN, Yufeng" w:date="2021-10-07T10:41:00Z">
        <w:r w:rsidR="00E81CE7" w:rsidRPr="00F331C9">
          <w:rPr>
            <w:rFonts w:ascii="Times New Roman" w:hAnsi="Times New Roman" w:cs="Times New Roman"/>
            <w:sz w:val="24"/>
            <w:szCs w:val="24"/>
          </w:rPr>
          <w:t>more effective</w:t>
        </w:r>
      </w:ins>
      <w:ins w:id="1848" w:author="Thomas Kwong" w:date="2021-09-22T22:12:00Z">
        <w:r w:rsidRPr="00F331C9">
          <w:rPr>
            <w:rFonts w:ascii="Times New Roman" w:hAnsi="Times New Roman" w:cs="Times New Roman"/>
            <w:sz w:val="24"/>
            <w:szCs w:val="24"/>
            <w:rPrChange w:id="1849" w:author="LIN, Yufeng" w:date="2021-10-07T10:22:00Z">
              <w:rPr>
                <w:rFonts w:ascii="Times New Roman" w:hAnsi="Times New Roman" w:cs="Times New Roman"/>
                <w:sz w:val="22"/>
              </w:rPr>
            </w:rPrChange>
          </w:rPr>
          <w:t xml:space="preserve"> than 0.5. </w:t>
        </w:r>
      </w:ins>
    </w:p>
    <w:p w14:paraId="263DE452" w14:textId="77777777" w:rsidR="008E4C32" w:rsidRPr="00F331C9" w:rsidRDefault="00531B71" w:rsidP="00F331C9">
      <w:pPr>
        <w:spacing w:line="480" w:lineRule="auto"/>
        <w:rPr>
          <w:ins w:id="1850" w:author="LIN, Yufeng" w:date="2021-09-28T11:21:00Z"/>
          <w:rFonts w:ascii="Times New Roman" w:hAnsi="Times New Roman" w:cs="Times New Roman"/>
          <w:sz w:val="24"/>
          <w:szCs w:val="24"/>
          <w:rPrChange w:id="1851" w:author="LIN, Yufeng" w:date="2021-10-07T10:22:00Z">
            <w:rPr>
              <w:ins w:id="1852" w:author="LIN, Yufeng" w:date="2021-09-28T11:21:00Z"/>
              <w:rFonts w:ascii="Times New Roman" w:hAnsi="Times New Roman" w:cs="Times New Roman"/>
              <w:sz w:val="22"/>
            </w:rPr>
          </w:rPrChange>
        </w:rPr>
      </w:pPr>
      <w:ins w:id="1853" w:author="Thomas Kwong" w:date="2021-09-22T22:12:00Z">
        <w:r w:rsidRPr="00F331C9">
          <w:rPr>
            <w:rFonts w:ascii="Times New Roman" w:hAnsi="Times New Roman" w:cs="Times New Roman"/>
            <w:sz w:val="24"/>
            <w:szCs w:val="24"/>
            <w:rPrChange w:id="1854" w:author="LIN, Yufeng" w:date="2021-10-07T10:22:00Z">
              <w:rPr>
                <w:rFonts w:ascii="Times New Roman" w:hAnsi="Times New Roman" w:cs="Times New Roman"/>
                <w:sz w:val="22"/>
              </w:rPr>
            </w:rPrChange>
          </w:rPr>
          <w:t>In the comparison of different stages, DGCA leverages the permutation samples to calculate empirical p-values. Another important index is the z-score, which represents the relative strength of differential correlation. We considered the empirical p-values less than 0.05, and the absolute values of the z-score larger than 5 were a significantly different correlation between different stages.</w:t>
        </w:r>
      </w:ins>
      <w:ins w:id="1855" w:author="LIN, Yufeng" w:date="2021-09-23T13:35:00Z">
        <w:r w:rsidR="00121BF5" w:rsidRPr="00F331C9">
          <w:rPr>
            <w:rFonts w:ascii="Times New Roman" w:hAnsi="Times New Roman" w:cs="Times New Roman"/>
            <w:sz w:val="24"/>
            <w:szCs w:val="24"/>
            <w:rPrChange w:id="1856" w:author="LIN, Yufeng" w:date="2021-10-07T10:22:00Z">
              <w:rPr>
                <w:rFonts w:ascii="Times New Roman" w:hAnsi="Times New Roman" w:cs="Times New Roman"/>
                <w:sz w:val="22"/>
              </w:rPr>
            </w:rPrChange>
          </w:rPr>
          <w:t xml:space="preserve"> </w:t>
        </w:r>
      </w:ins>
      <w:ins w:id="1857" w:author="LIN, Yufeng" w:date="2021-09-28T11:21:00Z">
        <w:r w:rsidR="008E4C32" w:rsidRPr="00F331C9">
          <w:rPr>
            <w:rFonts w:ascii="Times New Roman" w:hAnsi="Times New Roman" w:cs="Times New Roman"/>
            <w:sz w:val="24"/>
            <w:szCs w:val="24"/>
            <w:rPrChange w:id="1858" w:author="LIN, Yufeng" w:date="2021-10-07T10:22:00Z">
              <w:rPr>
                <w:rFonts w:ascii="Times New Roman" w:hAnsi="Times New Roman" w:cs="Times New Roman"/>
                <w:sz w:val="22"/>
              </w:rPr>
            </w:rPrChange>
          </w:rPr>
          <w:t>The positive z-score refers to the correlation in CRC is weaker relative strength than the healthy control, while the negative z-score means the correlation is more positive in CRC.</w:t>
        </w:r>
      </w:ins>
    </w:p>
    <w:p w14:paraId="0B3D94BC" w14:textId="3D89F024" w:rsidR="00121BF5" w:rsidRPr="00F331C9" w:rsidRDefault="00121BF5" w:rsidP="00F331C9">
      <w:pPr>
        <w:spacing w:line="480" w:lineRule="auto"/>
        <w:rPr>
          <w:ins w:id="1859" w:author="Thomas Kwong" w:date="2021-09-22T22:12:00Z"/>
          <w:rFonts w:ascii="Times New Roman" w:hAnsi="Times New Roman" w:cs="Times New Roman"/>
          <w:sz w:val="24"/>
          <w:szCs w:val="24"/>
          <w:rPrChange w:id="1860" w:author="LIN, Yufeng" w:date="2021-10-07T10:22:00Z">
            <w:rPr>
              <w:ins w:id="1861" w:author="Thomas Kwong" w:date="2021-09-22T22:12:00Z"/>
              <w:rFonts w:ascii="Times New Roman" w:hAnsi="Times New Roman" w:cs="Times New Roman"/>
              <w:sz w:val="22"/>
            </w:rPr>
          </w:rPrChange>
        </w:rPr>
      </w:pPr>
      <w:ins w:id="1862" w:author="LIN, Yufeng" w:date="2021-09-23T13:42:00Z">
        <w:r w:rsidRPr="00F331C9">
          <w:rPr>
            <w:rFonts w:ascii="Times New Roman" w:hAnsi="Times New Roman" w:cs="Times New Roman"/>
            <w:sz w:val="24"/>
            <w:szCs w:val="24"/>
            <w:rPrChange w:id="1863" w:author="LIN, Yufeng" w:date="2021-10-07T10:22:00Z">
              <w:rPr>
                <w:rFonts w:ascii="Times New Roman" w:hAnsi="Times New Roman" w:cs="Times New Roman"/>
                <w:sz w:val="22"/>
              </w:rPr>
            </w:rPrChange>
          </w:rPr>
          <w:t>Based upon a threshold for correlation significance</w:t>
        </w:r>
      </w:ins>
      <w:ins w:id="1864" w:author="LIN, Yufeng" w:date="2021-09-23T13:56:00Z">
        <w:r w:rsidR="00296DF7" w:rsidRPr="00F331C9">
          <w:rPr>
            <w:rFonts w:ascii="Times New Roman" w:hAnsi="Times New Roman" w:cs="Times New Roman"/>
            <w:sz w:val="24"/>
            <w:szCs w:val="24"/>
            <w:rPrChange w:id="1865" w:author="LIN, Yufeng" w:date="2021-10-07T10:22:00Z">
              <w:rPr>
                <w:rFonts w:ascii="Times New Roman" w:hAnsi="Times New Roman" w:cs="Times New Roman"/>
                <w:sz w:val="22"/>
              </w:rPr>
            </w:rPrChange>
          </w:rPr>
          <w:t xml:space="preserve"> (p-value less than 0.05)</w:t>
        </w:r>
      </w:ins>
      <w:ins w:id="1866" w:author="LIN, Yufeng" w:date="2021-09-23T13:42:00Z">
        <w:r w:rsidRPr="00F331C9">
          <w:rPr>
            <w:rFonts w:ascii="Times New Roman" w:hAnsi="Times New Roman" w:cs="Times New Roman"/>
            <w:sz w:val="24"/>
            <w:szCs w:val="24"/>
            <w:rPrChange w:id="1867" w:author="LIN, Yufeng" w:date="2021-10-07T10:22:00Z">
              <w:rPr>
                <w:rFonts w:ascii="Times New Roman" w:hAnsi="Times New Roman" w:cs="Times New Roman"/>
                <w:sz w:val="22"/>
              </w:rPr>
            </w:rPrChange>
          </w:rPr>
          <w:t xml:space="preserve"> and the sign of correlation in each condition</w:t>
        </w:r>
      </w:ins>
      <w:ins w:id="1868" w:author="LIN, Yufeng" w:date="2021-09-23T13:43:00Z">
        <w:r w:rsidRPr="00F331C9">
          <w:rPr>
            <w:rFonts w:ascii="Times New Roman" w:hAnsi="Times New Roman" w:cs="Times New Roman"/>
            <w:sz w:val="24"/>
            <w:szCs w:val="24"/>
            <w:rPrChange w:id="1869" w:author="LIN, Yufeng" w:date="2021-10-07T10:22:00Z">
              <w:rPr>
                <w:rFonts w:ascii="Times New Roman" w:hAnsi="Times New Roman" w:cs="Times New Roman"/>
                <w:sz w:val="22"/>
              </w:rPr>
            </w:rPrChange>
          </w:rPr>
          <w:t xml:space="preserve"> (i.e., </w:t>
        </w:r>
      </w:ins>
      <w:ins w:id="1870" w:author="LIN, Yufeng" w:date="2021-09-23T13:44:00Z">
        <w:r w:rsidRPr="00F331C9">
          <w:rPr>
            <w:rFonts w:ascii="Times New Roman" w:hAnsi="Times New Roman" w:cs="Times New Roman"/>
            <w:sz w:val="24"/>
            <w:szCs w:val="24"/>
            <w:rPrChange w:id="1871" w:author="LIN, Yufeng" w:date="2021-10-07T10:22:00Z">
              <w:rPr>
                <w:rFonts w:ascii="Times New Roman" w:hAnsi="Times New Roman" w:cs="Times New Roman"/>
                <w:sz w:val="22"/>
              </w:rPr>
            </w:rPrChange>
          </w:rPr>
          <w:t>healthy control</w:t>
        </w:r>
      </w:ins>
      <w:ins w:id="1872" w:author="LIN, Yufeng" w:date="2021-09-23T13:43:00Z">
        <w:r w:rsidRPr="00F331C9">
          <w:rPr>
            <w:rFonts w:ascii="Times New Roman" w:hAnsi="Times New Roman" w:cs="Times New Roman"/>
            <w:sz w:val="24"/>
            <w:szCs w:val="24"/>
            <w:rPrChange w:id="1873" w:author="LIN, Yufeng" w:date="2021-10-07T10:22:00Z">
              <w:rPr>
                <w:rFonts w:ascii="Times New Roman" w:hAnsi="Times New Roman" w:cs="Times New Roman"/>
                <w:sz w:val="22"/>
              </w:rPr>
            </w:rPrChange>
          </w:rPr>
          <w:t xml:space="preserve"> or </w:t>
        </w:r>
      </w:ins>
      <w:ins w:id="1874" w:author="LIN, Yufeng" w:date="2021-09-23T13:44:00Z">
        <w:r w:rsidRPr="00F331C9">
          <w:rPr>
            <w:rFonts w:ascii="Times New Roman" w:hAnsi="Times New Roman" w:cs="Times New Roman"/>
            <w:sz w:val="24"/>
            <w:szCs w:val="24"/>
            <w:rPrChange w:id="1875" w:author="LIN, Yufeng" w:date="2021-10-07T10:22:00Z">
              <w:rPr>
                <w:rFonts w:ascii="Times New Roman" w:hAnsi="Times New Roman" w:cs="Times New Roman"/>
                <w:sz w:val="22"/>
              </w:rPr>
            </w:rPrChange>
          </w:rPr>
          <w:t>CRCs</w:t>
        </w:r>
      </w:ins>
      <w:ins w:id="1876" w:author="LIN, Yufeng" w:date="2021-09-23T13:43:00Z">
        <w:r w:rsidRPr="00F331C9">
          <w:rPr>
            <w:rFonts w:ascii="Times New Roman" w:hAnsi="Times New Roman" w:cs="Times New Roman"/>
            <w:sz w:val="24"/>
            <w:szCs w:val="24"/>
            <w:rPrChange w:id="1877" w:author="LIN, Yufeng" w:date="2021-10-07T10:22:00Z">
              <w:rPr>
                <w:rFonts w:ascii="Times New Roman" w:hAnsi="Times New Roman" w:cs="Times New Roman"/>
                <w:sz w:val="22"/>
              </w:rPr>
            </w:rPrChange>
          </w:rPr>
          <w:t xml:space="preserve">), </w:t>
        </w:r>
      </w:ins>
      <w:ins w:id="1878" w:author="LIN, Yufeng" w:date="2021-09-23T13:45:00Z">
        <w:r w:rsidRPr="00F331C9">
          <w:rPr>
            <w:rFonts w:ascii="Times New Roman" w:hAnsi="Times New Roman" w:cs="Times New Roman"/>
            <w:sz w:val="24"/>
            <w:szCs w:val="24"/>
            <w:rPrChange w:id="1879" w:author="LIN, Yufeng" w:date="2021-10-07T10:22:00Z">
              <w:rPr>
                <w:rFonts w:ascii="Times New Roman" w:hAnsi="Times New Roman" w:cs="Times New Roman"/>
                <w:sz w:val="22"/>
              </w:rPr>
            </w:rPrChange>
          </w:rPr>
          <w:t>species</w:t>
        </w:r>
      </w:ins>
      <w:ins w:id="1880" w:author="LIN, Yufeng" w:date="2021-09-23T13:43:00Z">
        <w:r w:rsidRPr="00F331C9">
          <w:rPr>
            <w:rFonts w:ascii="Times New Roman" w:hAnsi="Times New Roman" w:cs="Times New Roman"/>
            <w:sz w:val="24"/>
            <w:szCs w:val="24"/>
            <w:rPrChange w:id="1881" w:author="LIN, Yufeng" w:date="2021-10-07T10:22:00Z">
              <w:rPr>
                <w:rFonts w:ascii="Times New Roman" w:hAnsi="Times New Roman" w:cs="Times New Roman"/>
                <w:sz w:val="22"/>
              </w:rPr>
            </w:rPrChange>
          </w:rPr>
          <w:t>-</w:t>
        </w:r>
      </w:ins>
      <w:ins w:id="1882" w:author="LIN, Yufeng" w:date="2021-09-23T13:45:00Z">
        <w:r w:rsidRPr="00F331C9">
          <w:rPr>
            <w:rFonts w:ascii="Times New Roman" w:hAnsi="Times New Roman" w:cs="Times New Roman"/>
            <w:sz w:val="24"/>
            <w:szCs w:val="24"/>
            <w:rPrChange w:id="1883" w:author="LIN, Yufeng" w:date="2021-10-07T10:22:00Z">
              <w:rPr>
                <w:rFonts w:ascii="Times New Roman" w:hAnsi="Times New Roman" w:cs="Times New Roman"/>
                <w:sz w:val="22"/>
              </w:rPr>
            </w:rPrChange>
          </w:rPr>
          <w:t>spec</w:t>
        </w:r>
      </w:ins>
      <w:ins w:id="1884" w:author="LIN, Yufeng" w:date="2021-09-23T13:46:00Z">
        <w:r w:rsidR="00C64617" w:rsidRPr="00F331C9">
          <w:rPr>
            <w:rFonts w:ascii="Times New Roman" w:hAnsi="Times New Roman" w:cs="Times New Roman"/>
            <w:sz w:val="24"/>
            <w:szCs w:val="24"/>
            <w:rPrChange w:id="1885" w:author="LIN, Yufeng" w:date="2021-10-07T10:22:00Z">
              <w:rPr>
                <w:rFonts w:ascii="Times New Roman" w:hAnsi="Times New Roman" w:cs="Times New Roman"/>
                <w:sz w:val="22"/>
              </w:rPr>
            </w:rPrChange>
          </w:rPr>
          <w:t>i</w:t>
        </w:r>
      </w:ins>
      <w:ins w:id="1886" w:author="LIN, Yufeng" w:date="2021-09-23T13:45:00Z">
        <w:r w:rsidRPr="00F331C9">
          <w:rPr>
            <w:rFonts w:ascii="Times New Roman" w:hAnsi="Times New Roman" w:cs="Times New Roman"/>
            <w:sz w:val="24"/>
            <w:szCs w:val="24"/>
            <w:rPrChange w:id="1887" w:author="LIN, Yufeng" w:date="2021-10-07T10:22:00Z">
              <w:rPr>
                <w:rFonts w:ascii="Times New Roman" w:hAnsi="Times New Roman" w:cs="Times New Roman"/>
                <w:sz w:val="22"/>
              </w:rPr>
            </w:rPrChange>
          </w:rPr>
          <w:t>es</w:t>
        </w:r>
      </w:ins>
      <w:ins w:id="1888" w:author="LIN, Yufeng" w:date="2021-09-23T13:43:00Z">
        <w:r w:rsidRPr="00F331C9">
          <w:rPr>
            <w:rFonts w:ascii="Times New Roman" w:hAnsi="Times New Roman" w:cs="Times New Roman"/>
            <w:sz w:val="24"/>
            <w:szCs w:val="24"/>
            <w:rPrChange w:id="1889" w:author="LIN, Yufeng" w:date="2021-10-07T10:22:00Z">
              <w:rPr>
                <w:rFonts w:ascii="Times New Roman" w:hAnsi="Times New Roman" w:cs="Times New Roman"/>
                <w:sz w:val="22"/>
              </w:rPr>
            </w:rPrChange>
          </w:rPr>
          <w:t xml:space="preserve"> correlations in </w:t>
        </w:r>
        <w:r w:rsidRPr="00F331C9">
          <w:rPr>
            <w:rFonts w:ascii="Times New Roman" w:hAnsi="Times New Roman" w:cs="Times New Roman"/>
            <w:sz w:val="24"/>
            <w:szCs w:val="24"/>
            <w:rPrChange w:id="1890" w:author="LIN, Yufeng" w:date="2021-10-07T10:22:00Z">
              <w:rPr>
                <w:rFonts w:ascii="Times New Roman" w:hAnsi="Times New Roman" w:cs="Times New Roman"/>
                <w:sz w:val="22"/>
              </w:rPr>
            </w:rPrChange>
          </w:rPr>
          <w:lastRenderedPageBreak/>
          <w:t xml:space="preserve">each condition </w:t>
        </w:r>
      </w:ins>
      <w:ins w:id="1891" w:author="LIN, Yufeng" w:date="2021-09-23T13:45:00Z">
        <w:r w:rsidRPr="00F331C9">
          <w:rPr>
            <w:rFonts w:ascii="Times New Roman" w:hAnsi="Times New Roman" w:cs="Times New Roman"/>
            <w:sz w:val="24"/>
            <w:szCs w:val="24"/>
            <w:rPrChange w:id="1892" w:author="LIN, Yufeng" w:date="2021-10-07T10:22:00Z">
              <w:rPr>
                <w:rFonts w:ascii="Times New Roman" w:hAnsi="Times New Roman" w:cs="Times New Roman"/>
                <w:sz w:val="22"/>
              </w:rPr>
            </w:rPrChange>
          </w:rPr>
          <w:t>could</w:t>
        </w:r>
      </w:ins>
      <w:ins w:id="1893" w:author="LIN, Yufeng" w:date="2021-09-23T13:43:00Z">
        <w:r w:rsidRPr="00F331C9">
          <w:rPr>
            <w:rFonts w:ascii="Times New Roman" w:hAnsi="Times New Roman" w:cs="Times New Roman"/>
            <w:sz w:val="24"/>
            <w:szCs w:val="24"/>
            <w:rPrChange w:id="1894" w:author="LIN, Yufeng" w:date="2021-10-07T10:22:00Z">
              <w:rPr>
                <w:rFonts w:ascii="Times New Roman" w:hAnsi="Times New Roman" w:cs="Times New Roman"/>
                <w:sz w:val="22"/>
              </w:rPr>
            </w:rPrChange>
          </w:rPr>
          <w:t xml:space="preserve"> be catego</w:t>
        </w:r>
      </w:ins>
      <w:ins w:id="1895" w:author="LIN, Yufeng" w:date="2021-09-23T13:46:00Z">
        <w:r w:rsidR="00C64617" w:rsidRPr="00F331C9">
          <w:rPr>
            <w:rFonts w:ascii="Times New Roman" w:hAnsi="Times New Roman" w:cs="Times New Roman"/>
            <w:sz w:val="24"/>
            <w:szCs w:val="24"/>
            <w:rPrChange w:id="1896" w:author="LIN, Yufeng" w:date="2021-10-07T10:22:00Z">
              <w:rPr>
                <w:rFonts w:ascii="Times New Roman" w:hAnsi="Times New Roman" w:cs="Times New Roman"/>
                <w:sz w:val="22"/>
              </w:rPr>
            </w:rPrChange>
          </w:rPr>
          <w:t>r</w:t>
        </w:r>
      </w:ins>
      <w:ins w:id="1897" w:author="LIN, Yufeng" w:date="2021-09-23T13:43:00Z">
        <w:r w:rsidRPr="00F331C9">
          <w:rPr>
            <w:rFonts w:ascii="Times New Roman" w:hAnsi="Times New Roman" w:cs="Times New Roman"/>
            <w:sz w:val="24"/>
            <w:szCs w:val="24"/>
            <w:rPrChange w:id="1898" w:author="LIN, Yufeng" w:date="2021-10-07T10:22:00Z">
              <w:rPr>
                <w:rFonts w:ascii="Times New Roman" w:hAnsi="Times New Roman" w:cs="Times New Roman"/>
                <w:sz w:val="22"/>
              </w:rPr>
            </w:rPrChange>
          </w:rPr>
          <w:t xml:space="preserve">ized into </w:t>
        </w:r>
      </w:ins>
      <w:ins w:id="1899" w:author="LIN, Yufeng" w:date="2021-10-07T10:41:00Z">
        <w:r w:rsidR="00E81CE7" w:rsidRPr="00F331C9">
          <w:rPr>
            <w:rFonts w:ascii="Times New Roman" w:hAnsi="Times New Roman" w:cs="Times New Roman"/>
            <w:sz w:val="24"/>
            <w:szCs w:val="24"/>
          </w:rPr>
          <w:t>three</w:t>
        </w:r>
      </w:ins>
      <w:ins w:id="1900" w:author="LIN, Yufeng" w:date="2021-09-23T13:43:00Z">
        <w:r w:rsidRPr="00F331C9">
          <w:rPr>
            <w:rFonts w:ascii="Times New Roman" w:hAnsi="Times New Roman" w:cs="Times New Roman"/>
            <w:sz w:val="24"/>
            <w:szCs w:val="24"/>
            <w:rPrChange w:id="1901" w:author="LIN, Yufeng" w:date="2021-10-07T10:22:00Z">
              <w:rPr>
                <w:rFonts w:ascii="Times New Roman" w:hAnsi="Times New Roman" w:cs="Times New Roman"/>
                <w:sz w:val="22"/>
              </w:rPr>
            </w:rPrChange>
          </w:rPr>
          <w:t xml:space="preserve"> classes, </w:t>
        </w:r>
        <w:proofErr w:type="gramStart"/>
        <w:r w:rsidRPr="00F331C9">
          <w:rPr>
            <w:rFonts w:ascii="Times New Roman" w:hAnsi="Times New Roman" w:cs="Times New Roman"/>
            <w:sz w:val="24"/>
            <w:szCs w:val="24"/>
            <w:rPrChange w:id="1902" w:author="LIN, Yufeng" w:date="2021-10-07T10:22:00Z">
              <w:rPr>
                <w:rFonts w:ascii="Times New Roman" w:hAnsi="Times New Roman" w:cs="Times New Roman"/>
                <w:sz w:val="22"/>
              </w:rPr>
            </w:rPrChange>
          </w:rPr>
          <w:t>i.e.</w:t>
        </w:r>
        <w:proofErr w:type="gramEnd"/>
        <w:r w:rsidRPr="00F331C9">
          <w:rPr>
            <w:rFonts w:ascii="Times New Roman" w:hAnsi="Times New Roman" w:cs="Times New Roman"/>
            <w:sz w:val="24"/>
            <w:szCs w:val="24"/>
            <w:rPrChange w:id="1903" w:author="LIN, Yufeng" w:date="2021-10-07T10:22:00Z">
              <w:rPr>
                <w:rFonts w:ascii="Times New Roman" w:hAnsi="Times New Roman" w:cs="Times New Roman"/>
                <w:sz w:val="22"/>
              </w:rPr>
            </w:rPrChange>
          </w:rPr>
          <w:t xml:space="preserve"> significant positive correlation,</w:t>
        </w:r>
      </w:ins>
      <w:ins w:id="1904" w:author="LIN, Yufeng" w:date="2021-09-23T13:44:00Z">
        <w:r w:rsidRPr="00F331C9">
          <w:rPr>
            <w:rFonts w:ascii="Times New Roman" w:hAnsi="Times New Roman" w:cs="Times New Roman"/>
            <w:sz w:val="24"/>
            <w:szCs w:val="24"/>
            <w:rPrChange w:id="1905" w:author="LIN, Yufeng" w:date="2021-10-07T10:22:00Z">
              <w:rPr>
                <w:rFonts w:ascii="Times New Roman" w:hAnsi="Times New Roman" w:cs="Times New Roman"/>
                <w:sz w:val="22"/>
              </w:rPr>
            </w:rPrChange>
          </w:rPr>
          <w:t xml:space="preserve"> no significant correlation</w:t>
        </w:r>
      </w:ins>
      <w:ins w:id="1906" w:author="LIN, Yufeng" w:date="2021-09-23T13:45:00Z">
        <w:r w:rsidR="00C64617" w:rsidRPr="00F331C9">
          <w:rPr>
            <w:rFonts w:ascii="Times New Roman" w:hAnsi="Times New Roman" w:cs="Times New Roman"/>
            <w:sz w:val="24"/>
            <w:szCs w:val="24"/>
            <w:rPrChange w:id="1907" w:author="LIN, Yufeng" w:date="2021-10-07T10:22:00Z">
              <w:rPr>
                <w:rFonts w:ascii="Times New Roman" w:hAnsi="Times New Roman" w:cs="Times New Roman"/>
                <w:sz w:val="22"/>
              </w:rPr>
            </w:rPrChange>
          </w:rPr>
          <w:t xml:space="preserve">, </w:t>
        </w:r>
      </w:ins>
      <w:ins w:id="1908" w:author="LIN, Yufeng" w:date="2021-09-23T13:44:00Z">
        <w:r w:rsidRPr="00F331C9">
          <w:rPr>
            <w:rFonts w:ascii="Times New Roman" w:hAnsi="Times New Roman" w:cs="Times New Roman"/>
            <w:sz w:val="24"/>
            <w:szCs w:val="24"/>
            <w:rPrChange w:id="1909" w:author="LIN, Yufeng" w:date="2021-10-07T10:22:00Z">
              <w:rPr>
                <w:rFonts w:ascii="Times New Roman" w:hAnsi="Times New Roman" w:cs="Times New Roman"/>
                <w:sz w:val="22"/>
              </w:rPr>
            </w:rPrChange>
          </w:rPr>
          <w:t xml:space="preserve">and significant negative correlation. Therefore, there were </w:t>
        </w:r>
      </w:ins>
      <w:ins w:id="1910" w:author="LIN, Yufeng" w:date="2021-10-07T10:41:00Z">
        <w:r w:rsidR="00E81CE7" w:rsidRPr="00F331C9">
          <w:rPr>
            <w:rFonts w:ascii="Times New Roman" w:hAnsi="Times New Roman" w:cs="Times New Roman"/>
            <w:sz w:val="24"/>
            <w:szCs w:val="24"/>
          </w:rPr>
          <w:t>nine</w:t>
        </w:r>
      </w:ins>
      <w:ins w:id="1911" w:author="LIN, Yufeng" w:date="2021-09-23T13:44:00Z">
        <w:r w:rsidRPr="00F331C9">
          <w:rPr>
            <w:rFonts w:ascii="Times New Roman" w:hAnsi="Times New Roman" w:cs="Times New Roman"/>
            <w:sz w:val="24"/>
            <w:szCs w:val="24"/>
            <w:rPrChange w:id="1912" w:author="LIN, Yufeng" w:date="2021-10-07T10:22:00Z">
              <w:rPr>
                <w:rFonts w:ascii="Times New Roman" w:hAnsi="Times New Roman" w:cs="Times New Roman"/>
                <w:sz w:val="22"/>
              </w:rPr>
            </w:rPrChange>
          </w:rPr>
          <w:t xml:space="preserve"> classes for differential correlation between two stages</w:t>
        </w:r>
      </w:ins>
      <w:ins w:id="1913" w:author="LIN, Yufeng" w:date="2021-09-23T14:03:00Z">
        <w:r w:rsidR="00174DF5" w:rsidRPr="00F331C9">
          <w:rPr>
            <w:rFonts w:ascii="Times New Roman" w:hAnsi="Times New Roman" w:cs="Times New Roman"/>
            <w:sz w:val="24"/>
            <w:szCs w:val="24"/>
            <w:rPrChange w:id="1914" w:author="LIN, Yufeng" w:date="2021-10-07T10:22:00Z">
              <w:rPr>
                <w:rFonts w:ascii="Times New Roman" w:hAnsi="Times New Roman" w:cs="Times New Roman"/>
                <w:sz w:val="22"/>
              </w:rPr>
            </w:rPrChange>
          </w:rPr>
          <w:t xml:space="preserve">, namely </w:t>
        </w:r>
      </w:ins>
      <w:ins w:id="1915" w:author="LIN, Yufeng" w:date="2021-10-07T10:38:00Z">
        <w:r w:rsidR="00E81CE7" w:rsidRPr="00F331C9">
          <w:rPr>
            <w:rFonts w:ascii="Times New Roman" w:hAnsi="Times New Roman" w:cs="Times New Roman"/>
            <w:sz w:val="24"/>
            <w:szCs w:val="24"/>
          </w:rPr>
          <w:t>'</w:t>
        </w:r>
      </w:ins>
      <w:ins w:id="1916" w:author="LIN, Yufeng" w:date="2021-09-23T14:03:00Z">
        <w:r w:rsidR="00174DF5" w:rsidRPr="00F331C9">
          <w:rPr>
            <w:rFonts w:ascii="Times New Roman" w:hAnsi="Times New Roman" w:cs="Times New Roman"/>
            <w:sz w:val="24"/>
            <w:szCs w:val="24"/>
            <w:rPrChange w:id="1917" w:author="LIN, Yufeng" w:date="2021-10-07T10:22:00Z">
              <w:rPr>
                <w:rFonts w:ascii="Times New Roman" w:hAnsi="Times New Roman" w:cs="Times New Roman"/>
                <w:sz w:val="22"/>
              </w:rPr>
            </w:rPrChange>
          </w:rPr>
          <w:t>+/+</w:t>
        </w:r>
      </w:ins>
      <w:ins w:id="1918" w:author="LIN, Yufeng" w:date="2021-10-07T10:38:00Z">
        <w:r w:rsidR="00E81CE7" w:rsidRPr="00F331C9">
          <w:rPr>
            <w:rFonts w:ascii="Times New Roman" w:hAnsi="Times New Roman" w:cs="Times New Roman"/>
            <w:sz w:val="24"/>
            <w:szCs w:val="24"/>
          </w:rPr>
          <w:t>'</w:t>
        </w:r>
      </w:ins>
      <w:ins w:id="1919" w:author="LIN, Yufeng" w:date="2021-09-23T14:03:00Z">
        <w:r w:rsidR="00174DF5" w:rsidRPr="00F331C9">
          <w:rPr>
            <w:rFonts w:ascii="Times New Roman" w:hAnsi="Times New Roman" w:cs="Times New Roman"/>
            <w:sz w:val="24"/>
            <w:szCs w:val="24"/>
            <w:rPrChange w:id="1920" w:author="LIN, Yufeng" w:date="2021-10-07T10:22:00Z">
              <w:rPr>
                <w:rFonts w:ascii="Times New Roman" w:hAnsi="Times New Roman" w:cs="Times New Roman"/>
                <w:sz w:val="22"/>
              </w:rPr>
            </w:rPrChange>
          </w:rPr>
          <w:t xml:space="preserve">, </w:t>
        </w:r>
      </w:ins>
      <w:ins w:id="1921" w:author="LIN, Yufeng" w:date="2021-10-07T10:38:00Z">
        <w:r w:rsidR="00E81CE7" w:rsidRPr="00F331C9">
          <w:rPr>
            <w:rFonts w:ascii="Times New Roman" w:hAnsi="Times New Roman" w:cs="Times New Roman"/>
            <w:sz w:val="24"/>
            <w:szCs w:val="24"/>
          </w:rPr>
          <w:t>'</w:t>
        </w:r>
      </w:ins>
      <w:ins w:id="1922" w:author="LIN, Yufeng" w:date="2021-09-23T14:03:00Z">
        <w:r w:rsidR="00174DF5" w:rsidRPr="00F331C9">
          <w:rPr>
            <w:rFonts w:ascii="Times New Roman" w:hAnsi="Times New Roman" w:cs="Times New Roman"/>
            <w:sz w:val="24"/>
            <w:szCs w:val="24"/>
            <w:rPrChange w:id="1923" w:author="LIN, Yufeng" w:date="2021-10-07T10:22:00Z">
              <w:rPr>
                <w:rFonts w:ascii="Times New Roman" w:hAnsi="Times New Roman" w:cs="Times New Roman"/>
                <w:sz w:val="22"/>
              </w:rPr>
            </w:rPrChange>
          </w:rPr>
          <w:t>+/</w:t>
        </w:r>
      </w:ins>
      <w:ins w:id="1924" w:author="LIN, Yufeng" w:date="2021-09-23T14:04:00Z">
        <w:r w:rsidR="00174DF5" w:rsidRPr="00F331C9">
          <w:rPr>
            <w:rFonts w:ascii="Times New Roman" w:hAnsi="Times New Roman" w:cs="Times New Roman"/>
            <w:sz w:val="24"/>
            <w:szCs w:val="24"/>
            <w:rPrChange w:id="1925" w:author="LIN, Yufeng" w:date="2021-10-07T10:22:00Z">
              <w:rPr>
                <w:rFonts w:ascii="Times New Roman" w:hAnsi="Times New Roman" w:cs="Times New Roman"/>
                <w:sz w:val="22"/>
              </w:rPr>
            </w:rPrChange>
          </w:rPr>
          <w:t>0</w:t>
        </w:r>
      </w:ins>
      <w:ins w:id="1926" w:author="LIN, Yufeng" w:date="2021-10-07T10:38:00Z">
        <w:r w:rsidR="00E81CE7" w:rsidRPr="00F331C9">
          <w:rPr>
            <w:rFonts w:ascii="Times New Roman" w:hAnsi="Times New Roman" w:cs="Times New Roman"/>
            <w:sz w:val="24"/>
            <w:szCs w:val="24"/>
          </w:rPr>
          <w:t>'</w:t>
        </w:r>
      </w:ins>
      <w:ins w:id="1927" w:author="LIN, Yufeng" w:date="2021-09-23T14:04:00Z">
        <w:r w:rsidR="00174DF5" w:rsidRPr="00F331C9">
          <w:rPr>
            <w:rFonts w:ascii="Times New Roman" w:hAnsi="Times New Roman" w:cs="Times New Roman"/>
            <w:sz w:val="24"/>
            <w:szCs w:val="24"/>
            <w:rPrChange w:id="1928" w:author="LIN, Yufeng" w:date="2021-10-07T10:22:00Z">
              <w:rPr>
                <w:rFonts w:ascii="Times New Roman" w:hAnsi="Times New Roman" w:cs="Times New Roman"/>
                <w:sz w:val="22"/>
              </w:rPr>
            </w:rPrChange>
          </w:rPr>
          <w:t xml:space="preserve">, </w:t>
        </w:r>
      </w:ins>
      <w:ins w:id="1929" w:author="LIN, Yufeng" w:date="2021-10-07T10:38:00Z">
        <w:r w:rsidR="00E81CE7" w:rsidRPr="00F331C9">
          <w:rPr>
            <w:rFonts w:ascii="Times New Roman" w:hAnsi="Times New Roman" w:cs="Times New Roman"/>
            <w:sz w:val="24"/>
            <w:szCs w:val="24"/>
          </w:rPr>
          <w:t>'</w:t>
        </w:r>
      </w:ins>
      <w:ins w:id="1930" w:author="LIN, Yufeng" w:date="2021-09-23T14:07:00Z">
        <w:r w:rsidR="001145AC" w:rsidRPr="00F331C9">
          <w:rPr>
            <w:rFonts w:ascii="Times New Roman" w:hAnsi="Times New Roman" w:cs="Times New Roman"/>
            <w:sz w:val="24"/>
            <w:szCs w:val="24"/>
            <w:rPrChange w:id="1931" w:author="LIN, Yufeng" w:date="2021-10-07T10:22:00Z">
              <w:rPr>
                <w:rFonts w:ascii="Times New Roman" w:hAnsi="Times New Roman" w:cs="Times New Roman"/>
                <w:sz w:val="22"/>
              </w:rPr>
            </w:rPrChange>
          </w:rPr>
          <w:t>+/-</w:t>
        </w:r>
      </w:ins>
      <w:ins w:id="1932" w:author="LIN, Yufeng" w:date="2021-10-07T10:38:00Z">
        <w:r w:rsidR="00E81CE7" w:rsidRPr="00F331C9">
          <w:rPr>
            <w:rFonts w:ascii="Times New Roman" w:hAnsi="Times New Roman" w:cs="Times New Roman"/>
            <w:sz w:val="24"/>
            <w:szCs w:val="24"/>
          </w:rPr>
          <w:t>'</w:t>
        </w:r>
      </w:ins>
      <w:ins w:id="1933" w:author="LIN, Yufeng" w:date="2021-09-23T14:07:00Z">
        <w:r w:rsidR="001145AC" w:rsidRPr="00F331C9">
          <w:rPr>
            <w:rFonts w:ascii="Times New Roman" w:hAnsi="Times New Roman" w:cs="Times New Roman"/>
            <w:sz w:val="24"/>
            <w:szCs w:val="24"/>
            <w:rPrChange w:id="1934" w:author="LIN, Yufeng" w:date="2021-10-07T10:22:00Z">
              <w:rPr>
                <w:rFonts w:ascii="Times New Roman" w:hAnsi="Times New Roman" w:cs="Times New Roman"/>
                <w:sz w:val="22"/>
              </w:rPr>
            </w:rPrChange>
          </w:rPr>
          <w:t>,</w:t>
        </w:r>
      </w:ins>
      <w:ins w:id="1935" w:author="LIN, Yufeng" w:date="2021-09-23T14:08:00Z">
        <w:r w:rsidR="001145AC" w:rsidRPr="00F331C9">
          <w:rPr>
            <w:rFonts w:ascii="Times New Roman" w:hAnsi="Times New Roman" w:cs="Times New Roman"/>
            <w:sz w:val="24"/>
            <w:szCs w:val="24"/>
            <w:rPrChange w:id="1936" w:author="LIN, Yufeng" w:date="2021-10-07T10:22:00Z">
              <w:rPr>
                <w:rFonts w:ascii="Times New Roman" w:hAnsi="Times New Roman" w:cs="Times New Roman"/>
                <w:sz w:val="22"/>
              </w:rPr>
            </w:rPrChange>
          </w:rPr>
          <w:t xml:space="preserve"> </w:t>
        </w:r>
      </w:ins>
      <w:ins w:id="1937" w:author="LIN, Yufeng" w:date="2021-10-07T10:38:00Z">
        <w:r w:rsidR="00E81CE7" w:rsidRPr="00F331C9">
          <w:rPr>
            <w:rFonts w:ascii="Times New Roman" w:hAnsi="Times New Roman" w:cs="Times New Roman"/>
            <w:sz w:val="24"/>
            <w:szCs w:val="24"/>
          </w:rPr>
          <w:t>'</w:t>
        </w:r>
      </w:ins>
      <w:ins w:id="1938" w:author="LIN, Yufeng" w:date="2021-09-23T14:08:00Z">
        <w:r w:rsidR="001145AC" w:rsidRPr="00F331C9">
          <w:rPr>
            <w:rFonts w:ascii="Times New Roman" w:hAnsi="Times New Roman" w:cs="Times New Roman"/>
            <w:sz w:val="24"/>
            <w:szCs w:val="24"/>
            <w:rPrChange w:id="1939" w:author="LIN, Yufeng" w:date="2021-10-07T10:22:00Z">
              <w:rPr>
                <w:rFonts w:ascii="Times New Roman" w:hAnsi="Times New Roman" w:cs="Times New Roman"/>
                <w:sz w:val="22"/>
              </w:rPr>
            </w:rPrChange>
          </w:rPr>
          <w:t>0/+</w:t>
        </w:r>
      </w:ins>
      <w:ins w:id="1940" w:author="LIN, Yufeng" w:date="2021-10-07T10:38:00Z">
        <w:r w:rsidR="00E81CE7" w:rsidRPr="00F331C9">
          <w:rPr>
            <w:rFonts w:ascii="Times New Roman" w:hAnsi="Times New Roman" w:cs="Times New Roman"/>
            <w:sz w:val="24"/>
            <w:szCs w:val="24"/>
          </w:rPr>
          <w:t>'</w:t>
        </w:r>
      </w:ins>
      <w:ins w:id="1941" w:author="LIN, Yufeng" w:date="2021-09-23T14:08:00Z">
        <w:r w:rsidR="001145AC" w:rsidRPr="00F331C9">
          <w:rPr>
            <w:rFonts w:ascii="Times New Roman" w:hAnsi="Times New Roman" w:cs="Times New Roman"/>
            <w:sz w:val="24"/>
            <w:szCs w:val="24"/>
            <w:rPrChange w:id="1942" w:author="LIN, Yufeng" w:date="2021-10-07T10:22:00Z">
              <w:rPr>
                <w:rFonts w:ascii="Times New Roman" w:hAnsi="Times New Roman" w:cs="Times New Roman"/>
                <w:sz w:val="22"/>
              </w:rPr>
            </w:rPrChange>
          </w:rPr>
          <w:t xml:space="preserve">, </w:t>
        </w:r>
      </w:ins>
      <w:ins w:id="1943" w:author="LIN, Yufeng" w:date="2021-10-07T10:38:00Z">
        <w:r w:rsidR="00E81CE7" w:rsidRPr="00F331C9">
          <w:rPr>
            <w:rFonts w:ascii="Times New Roman" w:hAnsi="Times New Roman" w:cs="Times New Roman"/>
            <w:sz w:val="24"/>
            <w:szCs w:val="24"/>
          </w:rPr>
          <w:t>'</w:t>
        </w:r>
      </w:ins>
      <w:ins w:id="1944" w:author="LIN, Yufeng" w:date="2021-09-23T14:08:00Z">
        <w:r w:rsidR="001145AC" w:rsidRPr="00F331C9">
          <w:rPr>
            <w:rFonts w:ascii="Times New Roman" w:hAnsi="Times New Roman" w:cs="Times New Roman"/>
            <w:sz w:val="24"/>
            <w:szCs w:val="24"/>
            <w:rPrChange w:id="1945" w:author="LIN, Yufeng" w:date="2021-10-07T10:22:00Z">
              <w:rPr>
                <w:rFonts w:ascii="Times New Roman" w:hAnsi="Times New Roman" w:cs="Times New Roman"/>
                <w:sz w:val="22"/>
              </w:rPr>
            </w:rPrChange>
          </w:rPr>
          <w:t>0/0</w:t>
        </w:r>
      </w:ins>
      <w:ins w:id="1946" w:author="LIN, Yufeng" w:date="2021-10-07T10:38:00Z">
        <w:r w:rsidR="00E81CE7" w:rsidRPr="00F331C9">
          <w:rPr>
            <w:rFonts w:ascii="Times New Roman" w:hAnsi="Times New Roman" w:cs="Times New Roman"/>
            <w:sz w:val="24"/>
            <w:szCs w:val="24"/>
          </w:rPr>
          <w:t>'</w:t>
        </w:r>
      </w:ins>
      <w:ins w:id="1947" w:author="LIN, Yufeng" w:date="2021-09-23T14:08:00Z">
        <w:r w:rsidR="001145AC" w:rsidRPr="00F331C9">
          <w:rPr>
            <w:rFonts w:ascii="Times New Roman" w:hAnsi="Times New Roman" w:cs="Times New Roman"/>
            <w:sz w:val="24"/>
            <w:szCs w:val="24"/>
            <w:rPrChange w:id="1948" w:author="LIN, Yufeng" w:date="2021-10-07T10:22:00Z">
              <w:rPr>
                <w:rFonts w:ascii="Times New Roman" w:hAnsi="Times New Roman" w:cs="Times New Roman"/>
                <w:sz w:val="22"/>
              </w:rPr>
            </w:rPrChange>
          </w:rPr>
          <w:t xml:space="preserve">, </w:t>
        </w:r>
      </w:ins>
      <w:ins w:id="1949" w:author="LIN, Yufeng" w:date="2021-10-07T10:38:00Z">
        <w:r w:rsidR="00E81CE7" w:rsidRPr="00F331C9">
          <w:rPr>
            <w:rFonts w:ascii="Times New Roman" w:hAnsi="Times New Roman" w:cs="Times New Roman"/>
            <w:sz w:val="24"/>
            <w:szCs w:val="24"/>
          </w:rPr>
          <w:t>'</w:t>
        </w:r>
      </w:ins>
      <w:ins w:id="1950" w:author="LIN, Yufeng" w:date="2021-09-23T14:08:00Z">
        <w:r w:rsidR="001145AC" w:rsidRPr="00F331C9">
          <w:rPr>
            <w:rFonts w:ascii="Times New Roman" w:hAnsi="Times New Roman" w:cs="Times New Roman"/>
            <w:sz w:val="24"/>
            <w:szCs w:val="24"/>
            <w:rPrChange w:id="1951" w:author="LIN, Yufeng" w:date="2021-10-07T10:22:00Z">
              <w:rPr>
                <w:rFonts w:ascii="Times New Roman" w:hAnsi="Times New Roman" w:cs="Times New Roman"/>
                <w:sz w:val="22"/>
              </w:rPr>
            </w:rPrChange>
          </w:rPr>
          <w:t>0/-</w:t>
        </w:r>
      </w:ins>
      <w:ins w:id="1952" w:author="LIN, Yufeng" w:date="2021-10-07T10:38:00Z">
        <w:r w:rsidR="00E81CE7" w:rsidRPr="00F331C9">
          <w:rPr>
            <w:rFonts w:ascii="Times New Roman" w:hAnsi="Times New Roman" w:cs="Times New Roman"/>
            <w:sz w:val="24"/>
            <w:szCs w:val="24"/>
          </w:rPr>
          <w:t>'</w:t>
        </w:r>
      </w:ins>
      <w:ins w:id="1953" w:author="LIN, Yufeng" w:date="2021-09-23T14:08:00Z">
        <w:r w:rsidR="001145AC" w:rsidRPr="00F331C9">
          <w:rPr>
            <w:rFonts w:ascii="Times New Roman" w:hAnsi="Times New Roman" w:cs="Times New Roman"/>
            <w:sz w:val="24"/>
            <w:szCs w:val="24"/>
            <w:rPrChange w:id="1954" w:author="LIN, Yufeng" w:date="2021-10-07T10:22:00Z">
              <w:rPr>
                <w:rFonts w:ascii="Times New Roman" w:hAnsi="Times New Roman" w:cs="Times New Roman"/>
                <w:sz w:val="22"/>
              </w:rPr>
            </w:rPrChange>
          </w:rPr>
          <w:t xml:space="preserve">, </w:t>
        </w:r>
      </w:ins>
      <w:ins w:id="1955" w:author="LIN, Yufeng" w:date="2021-10-07T10:38:00Z">
        <w:r w:rsidR="00E81CE7" w:rsidRPr="00F331C9">
          <w:rPr>
            <w:rFonts w:ascii="Times New Roman" w:hAnsi="Times New Roman" w:cs="Times New Roman"/>
            <w:sz w:val="24"/>
            <w:szCs w:val="24"/>
          </w:rPr>
          <w:t>'</w:t>
        </w:r>
      </w:ins>
      <w:ins w:id="1956" w:author="LIN, Yufeng" w:date="2021-09-23T14:08:00Z">
        <w:r w:rsidR="001145AC" w:rsidRPr="00F331C9">
          <w:rPr>
            <w:rFonts w:ascii="Times New Roman" w:hAnsi="Times New Roman" w:cs="Times New Roman"/>
            <w:sz w:val="24"/>
            <w:szCs w:val="24"/>
            <w:rPrChange w:id="1957" w:author="LIN, Yufeng" w:date="2021-10-07T10:22:00Z">
              <w:rPr>
                <w:rFonts w:ascii="Times New Roman" w:hAnsi="Times New Roman" w:cs="Times New Roman"/>
                <w:sz w:val="22"/>
              </w:rPr>
            </w:rPrChange>
          </w:rPr>
          <w:t>-/+</w:t>
        </w:r>
      </w:ins>
      <w:ins w:id="1958" w:author="LIN, Yufeng" w:date="2021-10-07T10:38:00Z">
        <w:r w:rsidR="00E81CE7" w:rsidRPr="00F331C9">
          <w:rPr>
            <w:rFonts w:ascii="Times New Roman" w:hAnsi="Times New Roman" w:cs="Times New Roman"/>
            <w:sz w:val="24"/>
            <w:szCs w:val="24"/>
          </w:rPr>
          <w:t>'</w:t>
        </w:r>
      </w:ins>
      <w:ins w:id="1959" w:author="LIN, Yufeng" w:date="2021-09-23T14:08:00Z">
        <w:r w:rsidR="001145AC" w:rsidRPr="00F331C9">
          <w:rPr>
            <w:rFonts w:ascii="Times New Roman" w:hAnsi="Times New Roman" w:cs="Times New Roman"/>
            <w:sz w:val="24"/>
            <w:szCs w:val="24"/>
            <w:rPrChange w:id="1960" w:author="LIN, Yufeng" w:date="2021-10-07T10:22:00Z">
              <w:rPr>
                <w:rFonts w:ascii="Times New Roman" w:hAnsi="Times New Roman" w:cs="Times New Roman"/>
                <w:sz w:val="22"/>
              </w:rPr>
            </w:rPrChange>
          </w:rPr>
          <w:t xml:space="preserve">, </w:t>
        </w:r>
      </w:ins>
      <w:ins w:id="1961" w:author="LIN, Yufeng" w:date="2021-10-07T10:38:00Z">
        <w:r w:rsidR="00E81CE7" w:rsidRPr="00F331C9">
          <w:rPr>
            <w:rFonts w:ascii="Times New Roman" w:hAnsi="Times New Roman" w:cs="Times New Roman"/>
            <w:sz w:val="24"/>
            <w:szCs w:val="24"/>
          </w:rPr>
          <w:t>'</w:t>
        </w:r>
      </w:ins>
      <w:ins w:id="1962" w:author="LIN, Yufeng" w:date="2021-09-23T14:08:00Z">
        <w:r w:rsidR="001145AC" w:rsidRPr="00F331C9">
          <w:rPr>
            <w:rFonts w:ascii="Times New Roman" w:hAnsi="Times New Roman" w:cs="Times New Roman"/>
            <w:sz w:val="24"/>
            <w:szCs w:val="24"/>
            <w:rPrChange w:id="1963" w:author="LIN, Yufeng" w:date="2021-10-07T10:22:00Z">
              <w:rPr>
                <w:rFonts w:ascii="Times New Roman" w:hAnsi="Times New Roman" w:cs="Times New Roman"/>
                <w:sz w:val="22"/>
              </w:rPr>
            </w:rPrChange>
          </w:rPr>
          <w:t>-/0</w:t>
        </w:r>
      </w:ins>
      <w:ins w:id="1964" w:author="LIN, Yufeng" w:date="2021-10-07T10:38:00Z">
        <w:r w:rsidR="00E81CE7" w:rsidRPr="00F331C9">
          <w:rPr>
            <w:rFonts w:ascii="Times New Roman" w:hAnsi="Times New Roman" w:cs="Times New Roman"/>
            <w:sz w:val="24"/>
            <w:szCs w:val="24"/>
          </w:rPr>
          <w:t>'</w:t>
        </w:r>
      </w:ins>
      <w:ins w:id="1965" w:author="LIN, Yufeng" w:date="2021-09-23T14:08:00Z">
        <w:r w:rsidR="001145AC" w:rsidRPr="00F331C9">
          <w:rPr>
            <w:rFonts w:ascii="Times New Roman" w:hAnsi="Times New Roman" w:cs="Times New Roman"/>
            <w:sz w:val="24"/>
            <w:szCs w:val="24"/>
            <w:rPrChange w:id="1966" w:author="LIN, Yufeng" w:date="2021-10-07T10:22:00Z">
              <w:rPr>
                <w:rFonts w:ascii="Times New Roman" w:hAnsi="Times New Roman" w:cs="Times New Roman"/>
                <w:sz w:val="22"/>
              </w:rPr>
            </w:rPrChange>
          </w:rPr>
          <w:t xml:space="preserve">, and </w:t>
        </w:r>
      </w:ins>
      <w:ins w:id="1967" w:author="LIN, Yufeng" w:date="2021-10-07T10:38:00Z">
        <w:r w:rsidR="00E81CE7" w:rsidRPr="00F331C9">
          <w:rPr>
            <w:rFonts w:ascii="Times New Roman" w:hAnsi="Times New Roman" w:cs="Times New Roman"/>
            <w:sz w:val="24"/>
            <w:szCs w:val="24"/>
          </w:rPr>
          <w:t>'</w:t>
        </w:r>
      </w:ins>
      <w:ins w:id="1968" w:author="LIN, Yufeng" w:date="2021-09-23T14:08:00Z">
        <w:r w:rsidR="001145AC" w:rsidRPr="00F331C9">
          <w:rPr>
            <w:rFonts w:ascii="Times New Roman" w:hAnsi="Times New Roman" w:cs="Times New Roman"/>
            <w:sz w:val="24"/>
            <w:szCs w:val="24"/>
            <w:rPrChange w:id="1969" w:author="LIN, Yufeng" w:date="2021-10-07T10:22:00Z">
              <w:rPr>
                <w:rFonts w:ascii="Times New Roman" w:hAnsi="Times New Roman" w:cs="Times New Roman"/>
                <w:sz w:val="22"/>
              </w:rPr>
            </w:rPrChange>
          </w:rPr>
          <w:t>-/-</w:t>
        </w:r>
      </w:ins>
      <w:ins w:id="1970" w:author="LIN, Yufeng" w:date="2021-10-07T10:38:00Z">
        <w:r w:rsidR="00E81CE7" w:rsidRPr="00F331C9">
          <w:rPr>
            <w:rFonts w:ascii="Times New Roman" w:hAnsi="Times New Roman" w:cs="Times New Roman"/>
            <w:sz w:val="24"/>
            <w:szCs w:val="24"/>
          </w:rPr>
          <w:t>'</w:t>
        </w:r>
      </w:ins>
      <w:ins w:id="1971" w:author="LIN, Yufeng" w:date="2021-09-23T14:08:00Z">
        <w:r w:rsidR="001145AC" w:rsidRPr="00F331C9">
          <w:rPr>
            <w:rFonts w:ascii="Times New Roman" w:hAnsi="Times New Roman" w:cs="Times New Roman"/>
            <w:sz w:val="24"/>
            <w:szCs w:val="24"/>
            <w:rPrChange w:id="1972" w:author="LIN, Yufeng" w:date="2021-10-07T10:22:00Z">
              <w:rPr>
                <w:rFonts w:ascii="Times New Roman" w:hAnsi="Times New Roman" w:cs="Times New Roman"/>
                <w:sz w:val="22"/>
              </w:rPr>
            </w:rPrChange>
          </w:rPr>
          <w:t>.</w:t>
        </w:r>
      </w:ins>
      <w:ins w:id="1973" w:author="LIN, Yufeng" w:date="2021-09-23T14:13:00Z">
        <w:r w:rsidR="001145AC" w:rsidRPr="00F331C9">
          <w:rPr>
            <w:rFonts w:ascii="Times New Roman" w:hAnsi="Times New Roman" w:cs="Times New Roman"/>
            <w:sz w:val="24"/>
            <w:szCs w:val="24"/>
            <w:rPrChange w:id="1974" w:author="LIN, Yufeng" w:date="2021-10-07T10:22:00Z">
              <w:rPr>
                <w:rFonts w:ascii="Times New Roman" w:hAnsi="Times New Roman" w:cs="Times New Roman"/>
                <w:sz w:val="22"/>
              </w:rPr>
            </w:rPrChange>
          </w:rPr>
          <w:t xml:space="preserve"> It revealed the altered trend</w:t>
        </w:r>
      </w:ins>
      <w:ins w:id="1975" w:author="LIN, Yufeng" w:date="2021-09-23T14:14:00Z">
        <w:r w:rsidR="001145AC" w:rsidRPr="00F331C9">
          <w:rPr>
            <w:rFonts w:ascii="Times New Roman" w:hAnsi="Times New Roman" w:cs="Times New Roman"/>
            <w:sz w:val="24"/>
            <w:szCs w:val="24"/>
            <w:rPrChange w:id="1976" w:author="LIN, Yufeng" w:date="2021-10-07T10:22:00Z">
              <w:rPr>
                <w:rFonts w:ascii="Times New Roman" w:hAnsi="Times New Roman" w:cs="Times New Roman"/>
                <w:sz w:val="22"/>
              </w:rPr>
            </w:rPrChange>
          </w:rPr>
          <w:t>s between the two stages.</w:t>
        </w:r>
      </w:ins>
    </w:p>
    <w:p w14:paraId="1EED6E32" w14:textId="77777777" w:rsidR="00531B71" w:rsidRPr="00F331C9" w:rsidRDefault="00531B71" w:rsidP="00F331C9">
      <w:pPr>
        <w:pStyle w:val="title20825"/>
        <w:spacing w:line="480" w:lineRule="auto"/>
        <w:rPr>
          <w:ins w:id="1977" w:author="Thomas Kwong" w:date="2021-09-22T22:12:00Z"/>
          <w:rFonts w:ascii="Times New Roman" w:hAnsi="Times New Roman" w:cs="Times New Roman"/>
          <w:szCs w:val="24"/>
          <w:rPrChange w:id="1978" w:author="LIN, Yufeng" w:date="2021-10-07T10:22:00Z">
            <w:rPr>
              <w:ins w:id="1979" w:author="Thomas Kwong" w:date="2021-09-22T22:12:00Z"/>
            </w:rPr>
          </w:rPrChange>
        </w:rPr>
      </w:pPr>
      <w:ins w:id="1980" w:author="Thomas Kwong" w:date="2021-09-22T22:12:00Z">
        <w:r w:rsidRPr="00F331C9">
          <w:rPr>
            <w:rFonts w:ascii="Times New Roman" w:hAnsi="Times New Roman" w:cs="Times New Roman"/>
            <w:szCs w:val="24"/>
            <w:rPrChange w:id="1981" w:author="LIN, Yufeng" w:date="2021-10-07T10:22:00Z">
              <w:rPr/>
            </w:rPrChange>
          </w:rPr>
          <w:t>Additional validation experiments on cancer cell line</w:t>
        </w:r>
      </w:ins>
    </w:p>
    <w:p w14:paraId="15A93907" w14:textId="77777777" w:rsidR="00531B71" w:rsidRPr="00F331C9" w:rsidRDefault="00531B71" w:rsidP="00F331C9">
      <w:pPr>
        <w:spacing w:line="480" w:lineRule="auto"/>
        <w:rPr>
          <w:ins w:id="1982" w:author="Thomas Kwong" w:date="2021-09-22T22:12:00Z"/>
          <w:rFonts w:ascii="Times New Roman" w:hAnsi="Times New Roman" w:cs="Times New Roman"/>
          <w:sz w:val="24"/>
          <w:szCs w:val="24"/>
          <w:rPrChange w:id="1983" w:author="LIN, Yufeng" w:date="2021-10-07T10:22:00Z">
            <w:rPr>
              <w:ins w:id="1984" w:author="Thomas Kwong" w:date="2021-09-22T22:12:00Z"/>
              <w:rFonts w:ascii="Times New Roman" w:hAnsi="Times New Roman" w:cs="Times New Roman"/>
              <w:sz w:val="22"/>
            </w:rPr>
          </w:rPrChange>
        </w:rPr>
      </w:pPr>
      <w:ins w:id="1985" w:author="Thomas Kwong" w:date="2021-09-22T22:12:00Z">
        <w:r w:rsidRPr="00F331C9">
          <w:rPr>
            <w:rFonts w:ascii="Times New Roman" w:hAnsi="Times New Roman" w:cs="Times New Roman"/>
            <w:sz w:val="24"/>
            <w:szCs w:val="24"/>
            <w:rPrChange w:id="1986" w:author="LIN, Yufeng" w:date="2021-10-07T10:22:00Z">
              <w:rPr>
                <w:rFonts w:ascii="Times New Roman" w:hAnsi="Times New Roman" w:cs="Times New Roman"/>
                <w:sz w:val="22"/>
              </w:rPr>
            </w:rPrChange>
          </w:rPr>
          <w:t>TBA</w:t>
        </w:r>
      </w:ins>
    </w:p>
    <w:p w14:paraId="17FD7240" w14:textId="77777777" w:rsidR="00531B71" w:rsidRPr="00F331C9" w:rsidRDefault="00531B71" w:rsidP="00F331C9">
      <w:pPr>
        <w:spacing w:line="480" w:lineRule="auto"/>
        <w:rPr>
          <w:ins w:id="1987" w:author="Thomas Kwong" w:date="2021-09-22T22:12:00Z"/>
          <w:rFonts w:ascii="Times New Roman" w:hAnsi="Times New Roman" w:cs="Times New Roman"/>
          <w:sz w:val="24"/>
          <w:szCs w:val="24"/>
          <w:rPrChange w:id="1988" w:author="LIN, Yufeng" w:date="2021-10-07T10:22:00Z">
            <w:rPr>
              <w:ins w:id="1989" w:author="Thomas Kwong" w:date="2021-09-22T22:12:00Z"/>
              <w:rFonts w:ascii="Times New Roman" w:hAnsi="Times New Roman" w:cs="Times New Roman"/>
              <w:sz w:val="22"/>
            </w:rPr>
          </w:rPrChange>
        </w:rPr>
      </w:pPr>
    </w:p>
    <w:p w14:paraId="7114B745" w14:textId="77777777" w:rsidR="00531B71" w:rsidRPr="00F331C9" w:rsidDel="00E15F7E" w:rsidRDefault="00531B71" w:rsidP="00F331C9">
      <w:pPr>
        <w:widowControl/>
        <w:spacing w:line="480" w:lineRule="auto"/>
        <w:rPr>
          <w:ins w:id="1990" w:author="Thomas Kwong" w:date="2021-09-22T22:12:00Z"/>
          <w:del w:id="1991" w:author="LIN, Yufeng" w:date="2021-09-28T14:02:00Z"/>
          <w:rFonts w:ascii="Times New Roman" w:hAnsi="Times New Roman" w:cs="Times New Roman"/>
          <w:b/>
          <w:bCs/>
          <w:kern w:val="44"/>
          <w:sz w:val="24"/>
          <w:szCs w:val="24"/>
          <w:u w:val="single"/>
          <w:rPrChange w:id="1992" w:author="LIN, Yufeng" w:date="2021-10-07T10:22:00Z">
            <w:rPr>
              <w:ins w:id="1993" w:author="Thomas Kwong" w:date="2021-09-22T22:12:00Z"/>
              <w:del w:id="1994" w:author="LIN, Yufeng" w:date="2021-09-28T14:02:00Z"/>
              <w:rFonts w:ascii="Times New Roman" w:hAnsi="Times New Roman" w:cs="Times New Roman"/>
              <w:b/>
              <w:bCs/>
              <w:kern w:val="44"/>
              <w:sz w:val="22"/>
              <w:u w:val="single"/>
            </w:rPr>
          </w:rPrChange>
        </w:rPr>
      </w:pPr>
      <w:ins w:id="1995" w:author="Thomas Kwong" w:date="2021-09-22T22:12:00Z">
        <w:del w:id="1996" w:author="LIN, Yufeng" w:date="2021-09-28T14:02:00Z">
          <w:r w:rsidRPr="00F331C9" w:rsidDel="00E15F7E">
            <w:rPr>
              <w:rFonts w:ascii="Times New Roman" w:hAnsi="Times New Roman" w:cs="Times New Roman"/>
              <w:sz w:val="24"/>
              <w:szCs w:val="24"/>
              <w:rPrChange w:id="1997" w:author="LIN, Yufeng" w:date="2021-10-07T10:22:00Z">
                <w:rPr>
                  <w:rFonts w:ascii="Times New Roman" w:hAnsi="Times New Roman" w:cs="Times New Roman"/>
                  <w:sz w:val="22"/>
                </w:rPr>
              </w:rPrChange>
            </w:rPr>
            <w:br w:type="page"/>
          </w:r>
        </w:del>
      </w:ins>
    </w:p>
    <w:p w14:paraId="03558F9F" w14:textId="4EF21072" w:rsidR="00D9531B" w:rsidRPr="00F331C9" w:rsidRDefault="00D9531B">
      <w:pPr>
        <w:widowControl/>
        <w:spacing w:line="480" w:lineRule="auto"/>
        <w:rPr>
          <w:rFonts w:ascii="Times New Roman" w:hAnsi="Times New Roman" w:cs="Times New Roman"/>
          <w:sz w:val="24"/>
          <w:szCs w:val="24"/>
          <w:rPrChange w:id="1998" w:author="LIN, Yufeng" w:date="2021-10-07T10:22:00Z">
            <w:rPr>
              <w:rFonts w:ascii="Times New Roman" w:hAnsi="Times New Roman" w:cs="Times New Roman"/>
              <w:sz w:val="22"/>
            </w:rPr>
          </w:rPrChange>
        </w:rPr>
        <w:pPrChange w:id="1999" w:author="LIN, Yufeng" w:date="2021-09-28T14:02:00Z">
          <w:pPr/>
        </w:pPrChange>
      </w:pPr>
    </w:p>
    <w:p w14:paraId="4C96E012" w14:textId="77777777" w:rsidR="00E15F7E" w:rsidRPr="00F331C9" w:rsidRDefault="00E15F7E" w:rsidP="00F331C9">
      <w:pPr>
        <w:widowControl/>
        <w:spacing w:line="480" w:lineRule="auto"/>
        <w:jc w:val="left"/>
        <w:rPr>
          <w:ins w:id="2000" w:author="LIN, Yufeng" w:date="2021-09-28T14:02:00Z"/>
          <w:rFonts w:ascii="Times New Roman" w:hAnsi="Times New Roman" w:cs="Times New Roman"/>
          <w:b/>
          <w:bCs/>
          <w:kern w:val="44"/>
          <w:sz w:val="24"/>
          <w:szCs w:val="24"/>
          <w:u w:val="single"/>
          <w:rPrChange w:id="2001" w:author="LIN, Yufeng" w:date="2021-10-07T10:22:00Z">
            <w:rPr>
              <w:ins w:id="2002" w:author="LIN, Yufeng" w:date="2021-09-28T14:02:00Z"/>
              <w:b/>
              <w:bCs/>
              <w:kern w:val="44"/>
              <w:sz w:val="36"/>
              <w:szCs w:val="44"/>
              <w:u w:val="single"/>
            </w:rPr>
          </w:rPrChange>
        </w:rPr>
      </w:pPr>
      <w:ins w:id="2003" w:author="LIN, Yufeng" w:date="2021-09-28T14:02:00Z">
        <w:r w:rsidRPr="00F331C9">
          <w:rPr>
            <w:rFonts w:ascii="Times New Roman" w:hAnsi="Times New Roman" w:cs="Times New Roman"/>
            <w:sz w:val="24"/>
            <w:szCs w:val="24"/>
            <w:rPrChange w:id="2004" w:author="LIN, Yufeng" w:date="2021-10-07T10:22:00Z">
              <w:rPr/>
            </w:rPrChange>
          </w:rPr>
          <w:br w:type="page"/>
        </w:r>
      </w:ins>
    </w:p>
    <w:p w14:paraId="455625F5" w14:textId="1CDC5ADF" w:rsidR="00D9531B" w:rsidRPr="00F331C9" w:rsidRDefault="00D9531B">
      <w:pPr>
        <w:pStyle w:val="title10831"/>
        <w:spacing w:line="480" w:lineRule="auto"/>
        <w:jc w:val="left"/>
        <w:rPr>
          <w:rFonts w:ascii="Times New Roman" w:hAnsi="Times New Roman" w:cs="Times New Roman"/>
          <w:sz w:val="24"/>
          <w:szCs w:val="24"/>
          <w:rPrChange w:id="2005" w:author="LIN, Yufeng" w:date="2021-10-07T10:22:00Z">
            <w:rPr/>
          </w:rPrChange>
        </w:rPr>
        <w:pPrChange w:id="2006" w:author="LIN, Yufeng" w:date="2021-10-07T10:20:00Z">
          <w:pPr>
            <w:pStyle w:val="title10831"/>
          </w:pPr>
        </w:pPrChange>
      </w:pPr>
      <w:r w:rsidRPr="00F331C9">
        <w:rPr>
          <w:rFonts w:ascii="Times New Roman" w:hAnsi="Times New Roman" w:cs="Times New Roman"/>
          <w:sz w:val="24"/>
          <w:szCs w:val="24"/>
          <w:rPrChange w:id="2007" w:author="LIN, Yufeng" w:date="2021-10-07T10:22:00Z">
            <w:rPr/>
          </w:rPrChange>
        </w:rPr>
        <w:lastRenderedPageBreak/>
        <w:t>Results</w:t>
      </w:r>
    </w:p>
    <w:p w14:paraId="43691899" w14:textId="6729CB6F" w:rsidR="00D9531B" w:rsidRPr="00F331C9" w:rsidRDefault="007031A9" w:rsidP="00F331C9">
      <w:pPr>
        <w:pStyle w:val="title20825"/>
        <w:spacing w:line="480" w:lineRule="auto"/>
        <w:rPr>
          <w:rFonts w:ascii="Times New Roman" w:hAnsi="Times New Roman" w:cs="Times New Roman"/>
          <w:szCs w:val="24"/>
          <w:rPrChange w:id="2008" w:author="LIN, Yufeng" w:date="2021-10-07T10:22:00Z">
            <w:rPr/>
          </w:rPrChange>
        </w:rPr>
      </w:pPr>
      <w:r w:rsidRPr="00F331C9">
        <w:rPr>
          <w:rFonts w:ascii="Times New Roman" w:hAnsi="Times New Roman" w:cs="Times New Roman"/>
          <w:szCs w:val="24"/>
          <w:rPrChange w:id="2009" w:author="LIN, Yufeng" w:date="2021-10-07T10:22:00Z">
            <w:rPr/>
          </w:rPrChange>
        </w:rPr>
        <w:t>F</w:t>
      </w:r>
      <w:r w:rsidR="00D9531B" w:rsidRPr="00F331C9">
        <w:rPr>
          <w:rFonts w:ascii="Times New Roman" w:hAnsi="Times New Roman" w:cs="Times New Roman"/>
          <w:szCs w:val="24"/>
          <w:rPrChange w:id="2010" w:author="LIN, Yufeng" w:date="2021-10-07T10:22:00Z">
            <w:rPr/>
          </w:rPrChange>
        </w:rPr>
        <w:t xml:space="preserve">iltering and pre-processing of a large population from various regions for the </w:t>
      </w:r>
      <w:del w:id="2011" w:author="LIN, Yufeng" w:date="2021-09-28T13:00:00Z">
        <w:r w:rsidR="00FA35F2" w:rsidRPr="00F331C9" w:rsidDel="00E06A91">
          <w:rPr>
            <w:rFonts w:ascii="Times New Roman" w:hAnsi="Times New Roman" w:cs="Times New Roman"/>
            <w:szCs w:val="24"/>
            <w:rPrChange w:id="2012" w:author="LIN, Yufeng" w:date="2021-10-07T10:22:00Z">
              <w:rPr/>
            </w:rPrChange>
          </w:rPr>
          <w:delText>micro-eukaryotic</w:delText>
        </w:r>
      </w:del>
      <w:ins w:id="2013" w:author="LIN, Yufeng" w:date="2021-09-28T13:00:00Z">
        <w:r w:rsidR="00E06A91" w:rsidRPr="00F331C9">
          <w:rPr>
            <w:rFonts w:ascii="Times New Roman" w:hAnsi="Times New Roman" w:cs="Times New Roman"/>
            <w:szCs w:val="24"/>
            <w:rPrChange w:id="2014" w:author="LIN, Yufeng" w:date="2021-10-07T10:22:00Z">
              <w:rPr/>
            </w:rPrChange>
          </w:rPr>
          <w:t>fungal</w:t>
        </w:r>
      </w:ins>
      <w:r w:rsidR="00D9531B" w:rsidRPr="00F331C9">
        <w:rPr>
          <w:rFonts w:ascii="Times New Roman" w:hAnsi="Times New Roman" w:cs="Times New Roman"/>
          <w:szCs w:val="24"/>
          <w:rPrChange w:id="2015" w:author="LIN, Yufeng" w:date="2021-10-07T10:22:00Z">
            <w:rPr/>
          </w:rPrChange>
        </w:rPr>
        <w:t xml:space="preserve"> meta-analysis</w:t>
      </w:r>
    </w:p>
    <w:p w14:paraId="31E17AA0" w14:textId="73A84921" w:rsidR="00D9531B" w:rsidRPr="00F331C9" w:rsidRDefault="007031A9" w:rsidP="00F331C9">
      <w:pPr>
        <w:spacing w:line="480" w:lineRule="auto"/>
        <w:rPr>
          <w:rFonts w:ascii="Times New Roman" w:hAnsi="Times New Roman" w:cs="Times New Roman"/>
          <w:sz w:val="24"/>
          <w:szCs w:val="24"/>
          <w:rPrChange w:id="2016" w:author="LIN, Yufeng" w:date="2021-10-07T10:22:00Z">
            <w:rPr>
              <w:rFonts w:ascii="Times New Roman" w:hAnsi="Times New Roman" w:cs="Times New Roman"/>
              <w:sz w:val="22"/>
            </w:rPr>
          </w:rPrChange>
        </w:rPr>
      </w:pPr>
      <w:commentRangeStart w:id="2017"/>
      <w:commentRangeStart w:id="2018"/>
      <w:del w:id="2019" w:author="LIN, Yufeng" w:date="2021-09-21T09:52:00Z">
        <w:r w:rsidRPr="00F331C9" w:rsidDel="008125F9">
          <w:rPr>
            <w:rFonts w:ascii="Times New Roman" w:hAnsi="Times New Roman" w:cs="Times New Roman"/>
            <w:sz w:val="24"/>
            <w:szCs w:val="24"/>
            <w:rPrChange w:id="2020" w:author="LIN, Yufeng" w:date="2021-10-07T10:22:00Z">
              <w:rPr>
                <w:rFonts w:ascii="Times New Roman" w:hAnsi="Times New Roman" w:cs="Times New Roman"/>
                <w:sz w:val="22"/>
              </w:rPr>
            </w:rPrChange>
          </w:rPr>
          <w:delText>E</w:delText>
        </w:r>
        <w:r w:rsidR="00D9531B" w:rsidRPr="00F331C9" w:rsidDel="008125F9">
          <w:rPr>
            <w:rFonts w:ascii="Times New Roman" w:hAnsi="Times New Roman" w:cs="Times New Roman"/>
            <w:sz w:val="24"/>
            <w:szCs w:val="24"/>
            <w:rPrChange w:id="2021" w:author="LIN, Yufeng" w:date="2021-10-07T10:22:00Z">
              <w:rPr>
                <w:rFonts w:ascii="Times New Roman" w:hAnsi="Times New Roman" w:cs="Times New Roman"/>
                <w:sz w:val="22"/>
              </w:rPr>
            </w:rPrChange>
          </w:rPr>
          <w:delText>ight published fecal shotgun metagenomics cohorts and o</w:delText>
        </w:r>
      </w:del>
      <w:ins w:id="2022" w:author="Thomas Kwong" w:date="2021-09-12T16:46:00Z">
        <w:del w:id="2023" w:author="LIN, Yufeng" w:date="2021-09-21T09:52:00Z">
          <w:r w:rsidRPr="00F331C9" w:rsidDel="008125F9">
            <w:rPr>
              <w:rFonts w:ascii="Times New Roman" w:hAnsi="Times New Roman" w:cs="Times New Roman"/>
              <w:sz w:val="24"/>
              <w:szCs w:val="24"/>
              <w:rPrChange w:id="2024" w:author="LIN, Yufeng" w:date="2021-10-07T10:22:00Z">
                <w:rPr>
                  <w:rFonts w:ascii="Times New Roman" w:hAnsi="Times New Roman" w:cs="Times New Roman"/>
                  <w:sz w:val="22"/>
                </w:rPr>
              </w:rPrChange>
            </w:rPr>
            <w:delText xml:space="preserve">ur recently completed </w:delText>
          </w:r>
        </w:del>
      </w:ins>
      <w:del w:id="2025" w:author="LIN, Yufeng" w:date="2021-09-21T09:52:00Z">
        <w:r w:rsidR="00D9531B" w:rsidRPr="00F331C9" w:rsidDel="008125F9">
          <w:rPr>
            <w:rFonts w:ascii="Times New Roman" w:hAnsi="Times New Roman" w:cs="Times New Roman"/>
            <w:sz w:val="24"/>
            <w:szCs w:val="24"/>
            <w:rPrChange w:id="2026" w:author="LIN, Yufeng" w:date="2021-10-07T10:22:00Z">
              <w:rPr>
                <w:rFonts w:ascii="Times New Roman" w:hAnsi="Times New Roman" w:cs="Times New Roman"/>
                <w:sz w:val="22"/>
              </w:rPr>
            </w:rPrChange>
          </w:rPr>
          <w:delText>ne indoor cohort</w:delText>
        </w:r>
      </w:del>
      <w:ins w:id="2027" w:author="Thomas Kwong" w:date="2021-09-12T16:46:00Z">
        <w:del w:id="2028" w:author="LIN, Yufeng" w:date="2021-09-21T09:52:00Z">
          <w:r w:rsidRPr="00F331C9" w:rsidDel="008125F9">
            <w:rPr>
              <w:rFonts w:ascii="Times New Roman" w:hAnsi="Times New Roman" w:cs="Times New Roman"/>
              <w:sz w:val="24"/>
              <w:szCs w:val="24"/>
              <w:rPrChange w:id="2029" w:author="LIN, Yufeng" w:date="2021-10-07T10:22:00Z">
                <w:rPr>
                  <w:rFonts w:ascii="Times New Roman" w:hAnsi="Times New Roman" w:cs="Times New Roman"/>
                  <w:sz w:val="22"/>
                </w:rPr>
              </w:rPrChange>
            </w:rPr>
            <w:delText xml:space="preserve"> (unpublis</w:delText>
          </w:r>
        </w:del>
      </w:ins>
      <w:ins w:id="2030" w:author="Thomas Kwong" w:date="2021-09-12T16:47:00Z">
        <w:del w:id="2031" w:author="LIN, Yufeng" w:date="2021-09-21T09:52:00Z">
          <w:r w:rsidRPr="00F331C9" w:rsidDel="008125F9">
            <w:rPr>
              <w:rFonts w:ascii="Times New Roman" w:hAnsi="Times New Roman" w:cs="Times New Roman"/>
              <w:sz w:val="24"/>
              <w:szCs w:val="24"/>
              <w:rPrChange w:id="2032" w:author="LIN, Yufeng" w:date="2021-10-07T10:22:00Z">
                <w:rPr>
                  <w:rFonts w:ascii="Times New Roman" w:hAnsi="Times New Roman" w:cs="Times New Roman"/>
                  <w:sz w:val="22"/>
                </w:rPr>
              </w:rPrChange>
            </w:rPr>
            <w:delText>h</w:delText>
          </w:r>
        </w:del>
      </w:ins>
      <w:ins w:id="2033" w:author="Thomas Kwong" w:date="2021-09-12T16:46:00Z">
        <w:del w:id="2034" w:author="LIN, Yufeng" w:date="2021-09-21T09:52:00Z">
          <w:r w:rsidRPr="00F331C9" w:rsidDel="008125F9">
            <w:rPr>
              <w:rFonts w:ascii="Times New Roman" w:hAnsi="Times New Roman" w:cs="Times New Roman"/>
              <w:sz w:val="24"/>
              <w:szCs w:val="24"/>
              <w:rPrChange w:id="2035" w:author="LIN, Yufeng" w:date="2021-10-07T10:22:00Z">
                <w:rPr>
                  <w:rFonts w:ascii="Times New Roman" w:hAnsi="Times New Roman" w:cs="Times New Roman"/>
                  <w:sz w:val="22"/>
                </w:rPr>
              </w:rPrChange>
            </w:rPr>
            <w:delText>ed)</w:delText>
          </w:r>
        </w:del>
      </w:ins>
      <w:del w:id="2036" w:author="LIN, Yufeng" w:date="2021-09-21T09:52:00Z">
        <w:r w:rsidR="00D9531B" w:rsidRPr="00F331C9" w:rsidDel="008125F9">
          <w:rPr>
            <w:rFonts w:ascii="Times New Roman" w:hAnsi="Times New Roman" w:cs="Times New Roman"/>
            <w:sz w:val="24"/>
            <w:szCs w:val="24"/>
            <w:rPrChange w:id="2037" w:author="LIN, Yufeng" w:date="2021-10-07T10:22:00Z">
              <w:rPr>
                <w:rFonts w:ascii="Times New Roman" w:hAnsi="Times New Roman" w:cs="Times New Roman"/>
                <w:sz w:val="22"/>
              </w:rPr>
            </w:rPrChange>
          </w:rPr>
          <w:delText xml:space="preserve"> were included</w:delText>
        </w:r>
        <w:r w:rsidRPr="00F331C9" w:rsidDel="008125F9">
          <w:rPr>
            <w:rFonts w:ascii="Times New Roman" w:hAnsi="Times New Roman" w:cs="Times New Roman"/>
            <w:sz w:val="24"/>
            <w:szCs w:val="24"/>
            <w:rPrChange w:id="2038" w:author="LIN, Yufeng" w:date="2021-10-07T10:22:00Z">
              <w:rPr>
                <w:rFonts w:ascii="Times New Roman" w:hAnsi="Times New Roman" w:cs="Times New Roman"/>
                <w:sz w:val="22"/>
              </w:rPr>
            </w:rPrChange>
          </w:rPr>
          <w:delText xml:space="preserve"> in this meta-analysis </w:delText>
        </w:r>
        <w:r w:rsidRPr="00F331C9" w:rsidDel="008125F9">
          <w:rPr>
            <w:rFonts w:ascii="Times New Roman" w:hAnsi="Times New Roman" w:cs="Times New Roman"/>
            <w:sz w:val="24"/>
            <w:szCs w:val="24"/>
            <w:rPrChange w:id="2039"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40" w:author="LIN, Yufeng" w:date="2021-10-07T10:22:00Z">
              <w:rPr>
                <w:rFonts w:ascii="Times New Roman" w:hAnsi="Times New Roman" w:cs="Times New Roman"/>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F331C9" w:rsidDel="008125F9">
          <w:rPr>
            <w:rFonts w:ascii="Times New Roman" w:hAnsi="Times New Roman" w:cs="Times New Roman"/>
            <w:sz w:val="24"/>
            <w:szCs w:val="24"/>
            <w:rPrChange w:id="2041"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42" w:author="LIN, Yufeng" w:date="2021-10-07T10:22:00Z">
              <w:rPr>
                <w:rFonts w:ascii="Times New Roman" w:hAnsi="Times New Roman" w:cs="Times New Roman"/>
                <w:kern w:val="0"/>
                <w:sz w:val="22"/>
                <w:szCs w:val="24"/>
                <w:vertAlign w:val="superscript"/>
              </w:rPr>
            </w:rPrChange>
          </w:rPr>
          <w:delText>6,7,15–20</w:delText>
        </w:r>
        <w:r w:rsidRPr="00F331C9" w:rsidDel="008125F9">
          <w:rPr>
            <w:rFonts w:ascii="Times New Roman" w:hAnsi="Times New Roman" w:cs="Times New Roman"/>
            <w:sz w:val="24"/>
            <w:szCs w:val="24"/>
            <w:rPrChange w:id="2043"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44" w:author="LIN, Yufeng" w:date="2021-10-07T10:22:00Z">
              <w:rPr>
                <w:rFonts w:ascii="Times New Roman" w:hAnsi="Times New Roman" w:cs="Times New Roman"/>
                <w:sz w:val="22"/>
              </w:rPr>
            </w:rPrChange>
          </w:rPr>
          <w:delText>. All published datasets contain</w:delText>
        </w:r>
      </w:del>
      <w:ins w:id="2045" w:author="Thomas Kwong" w:date="2021-09-12T16:48:00Z">
        <w:del w:id="2046" w:author="LIN, Yufeng" w:date="2021-09-21T09:52:00Z">
          <w:r w:rsidR="00177C66" w:rsidRPr="00F331C9" w:rsidDel="008125F9">
            <w:rPr>
              <w:rFonts w:ascii="Times New Roman" w:hAnsi="Times New Roman" w:cs="Times New Roman"/>
              <w:sz w:val="24"/>
              <w:szCs w:val="24"/>
              <w:rPrChange w:id="2047" w:author="LIN, Yufeng" w:date="2021-10-07T10:22:00Z">
                <w:rPr>
                  <w:rFonts w:ascii="Times New Roman" w:hAnsi="Times New Roman" w:cs="Times New Roman"/>
                  <w:sz w:val="22"/>
                </w:rPr>
              </w:rPrChange>
            </w:rPr>
            <w:delText>ed</w:delText>
          </w:r>
        </w:del>
      </w:ins>
      <w:del w:id="2048" w:author="LIN, Yufeng" w:date="2021-09-21T09:52:00Z">
        <w:r w:rsidR="00D9531B" w:rsidRPr="00F331C9" w:rsidDel="008125F9">
          <w:rPr>
            <w:rFonts w:ascii="Times New Roman" w:hAnsi="Times New Roman" w:cs="Times New Roman"/>
            <w:sz w:val="24"/>
            <w:szCs w:val="24"/>
            <w:rPrChange w:id="2049" w:author="LIN, Yufeng" w:date="2021-10-07T10:22:00Z">
              <w:rPr>
                <w:rFonts w:ascii="Times New Roman" w:hAnsi="Times New Roman" w:cs="Times New Roman"/>
                <w:sz w:val="22"/>
              </w:rPr>
            </w:rPrChange>
          </w:rPr>
          <w:delText xml:space="preserve"> at least two </w:delText>
        </w:r>
      </w:del>
      <w:ins w:id="2050" w:author="Thomas Kwong" w:date="2021-09-12T16:50:00Z">
        <w:del w:id="2051" w:author="LIN, Yufeng" w:date="2021-09-21T09:52:00Z">
          <w:r w:rsidR="00177C66" w:rsidRPr="00F331C9" w:rsidDel="008125F9">
            <w:rPr>
              <w:rFonts w:ascii="Times New Roman" w:hAnsi="Times New Roman" w:cs="Times New Roman"/>
              <w:sz w:val="24"/>
              <w:szCs w:val="24"/>
              <w:rPrChange w:id="2052" w:author="LIN, Yufeng" w:date="2021-10-07T10:22:00Z">
                <w:rPr>
                  <w:rFonts w:ascii="Times New Roman" w:hAnsi="Times New Roman" w:cs="Times New Roman"/>
                  <w:sz w:val="22"/>
                </w:rPr>
              </w:rPrChange>
            </w:rPr>
            <w:delText>groups</w:delText>
          </w:r>
        </w:del>
      </w:ins>
      <w:del w:id="2053" w:author="LIN, Yufeng" w:date="2021-09-21T09:52:00Z">
        <w:r w:rsidR="00D9531B" w:rsidRPr="00F331C9" w:rsidDel="008125F9">
          <w:rPr>
            <w:rFonts w:ascii="Times New Roman" w:hAnsi="Times New Roman" w:cs="Times New Roman"/>
            <w:sz w:val="24"/>
            <w:szCs w:val="24"/>
            <w:rPrChange w:id="2054" w:author="LIN, Yufeng" w:date="2021-10-07T10:22:00Z">
              <w:rPr>
                <w:rFonts w:ascii="Times New Roman" w:hAnsi="Times New Roman" w:cs="Times New Roman"/>
                <w:sz w:val="22"/>
              </w:rPr>
            </w:rPrChange>
          </w:rPr>
          <w:delText>stages, CRC patients and healthy individuals; five published encompass the adenoma patients</w:delText>
        </w:r>
        <w:r w:rsidR="00D9531B" w:rsidRPr="00F331C9" w:rsidDel="008125F9">
          <w:rPr>
            <w:rFonts w:ascii="Times New Roman" w:hAnsi="Times New Roman" w:cs="Times New Roman"/>
            <w:sz w:val="24"/>
            <w:szCs w:val="24"/>
            <w:rPrChange w:id="2055"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56" w:author="LIN, Yufeng" w:date="2021-10-07T10:22:00Z">
              <w:rPr>
                <w:rFonts w:ascii="Times New Roman" w:hAnsi="Times New Roman" w:cs="Times New Roman"/>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F331C9" w:rsidDel="008125F9">
          <w:rPr>
            <w:rFonts w:ascii="Times New Roman" w:hAnsi="Times New Roman" w:cs="Times New Roman"/>
            <w:sz w:val="24"/>
            <w:szCs w:val="24"/>
            <w:rPrChange w:id="2057"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58" w:author="LIN, Yufeng" w:date="2021-10-07T10:22:00Z">
              <w:rPr>
                <w:rFonts w:ascii="Times New Roman" w:hAnsi="Times New Roman" w:cs="Times New Roman"/>
                <w:kern w:val="0"/>
                <w:sz w:val="22"/>
                <w:szCs w:val="24"/>
                <w:vertAlign w:val="superscript"/>
              </w:rPr>
            </w:rPrChange>
          </w:rPr>
          <w:delText>7,15,16,19,20</w:delText>
        </w:r>
        <w:r w:rsidR="00D9531B" w:rsidRPr="00F331C9" w:rsidDel="008125F9">
          <w:rPr>
            <w:rFonts w:ascii="Times New Roman" w:hAnsi="Times New Roman" w:cs="Times New Roman"/>
            <w:sz w:val="24"/>
            <w:szCs w:val="24"/>
            <w:rPrChange w:id="2059"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60" w:author="LIN, Yufeng" w:date="2021-10-07T10:22:00Z">
              <w:rPr>
                <w:rFonts w:ascii="Times New Roman" w:hAnsi="Times New Roman" w:cs="Times New Roman"/>
                <w:sz w:val="22"/>
              </w:rPr>
            </w:rPrChange>
          </w:rPr>
          <w:delText xml:space="preserve"> (</w:delText>
        </w:r>
        <w:commentRangeStart w:id="2061"/>
        <w:commentRangeStart w:id="2062"/>
        <w:r w:rsidR="00D9531B" w:rsidRPr="00F331C9" w:rsidDel="008125F9">
          <w:rPr>
            <w:rFonts w:ascii="Times New Roman" w:hAnsi="Times New Roman" w:cs="Times New Roman"/>
            <w:sz w:val="24"/>
            <w:szCs w:val="24"/>
            <w:rPrChange w:id="2063" w:author="LIN, Yufeng" w:date="2021-10-07T10:22:00Z">
              <w:rPr>
                <w:rFonts w:ascii="Times New Roman" w:hAnsi="Times New Roman" w:cs="Times New Roman"/>
                <w:sz w:val="22"/>
              </w:rPr>
            </w:rPrChange>
          </w:rPr>
          <w:delText xml:space="preserve">table </w:delText>
        </w:r>
        <w:commentRangeEnd w:id="2061"/>
        <w:r w:rsidR="00D9531B" w:rsidRPr="00F331C9" w:rsidDel="008125F9">
          <w:rPr>
            <w:rStyle w:val="CommentReference"/>
            <w:rFonts w:ascii="Times New Roman" w:hAnsi="Times New Roman" w:cs="Times New Roman"/>
            <w:sz w:val="24"/>
            <w:szCs w:val="24"/>
            <w:rPrChange w:id="2064" w:author="LIN, Yufeng" w:date="2021-10-07T10:22:00Z">
              <w:rPr>
                <w:rStyle w:val="CommentReference"/>
                <w:rFonts w:ascii="Times New Roman" w:hAnsi="Times New Roman" w:cs="Times New Roman"/>
                <w:sz w:val="22"/>
                <w:szCs w:val="22"/>
              </w:rPr>
            </w:rPrChange>
          </w:rPr>
          <w:commentReference w:id="2061"/>
        </w:r>
        <w:r w:rsidR="00D9531B" w:rsidRPr="00F331C9" w:rsidDel="008125F9">
          <w:rPr>
            <w:rFonts w:ascii="Times New Roman" w:hAnsi="Times New Roman" w:cs="Times New Roman"/>
            <w:sz w:val="24"/>
            <w:szCs w:val="24"/>
            <w:rPrChange w:id="2065" w:author="LIN, Yufeng" w:date="2021-10-07T10:22:00Z">
              <w:rPr>
                <w:rFonts w:ascii="Times New Roman" w:hAnsi="Times New Roman" w:cs="Times New Roman"/>
                <w:sz w:val="22"/>
              </w:rPr>
            </w:rPrChange>
          </w:rPr>
          <w:delText xml:space="preserve">1 and Supplementary </w:delText>
        </w:r>
        <w:commentRangeStart w:id="2066"/>
        <w:r w:rsidR="00D9531B" w:rsidRPr="00F331C9" w:rsidDel="008125F9">
          <w:rPr>
            <w:rFonts w:ascii="Times New Roman" w:hAnsi="Times New Roman" w:cs="Times New Roman"/>
            <w:sz w:val="24"/>
            <w:szCs w:val="24"/>
            <w:rPrChange w:id="2067" w:author="LIN, Yufeng" w:date="2021-10-07T10:22:00Z">
              <w:rPr>
                <w:rFonts w:ascii="Times New Roman" w:hAnsi="Times New Roman" w:cs="Times New Roman"/>
                <w:sz w:val="22"/>
              </w:rPr>
            </w:rPrChange>
          </w:rPr>
          <w:delText xml:space="preserve">Table </w:delText>
        </w:r>
        <w:commentRangeEnd w:id="2066"/>
        <w:r w:rsidR="00D9531B" w:rsidRPr="00F331C9" w:rsidDel="008125F9">
          <w:rPr>
            <w:rStyle w:val="CommentReference"/>
            <w:rFonts w:ascii="Times New Roman" w:hAnsi="Times New Roman" w:cs="Times New Roman"/>
            <w:sz w:val="24"/>
            <w:szCs w:val="24"/>
            <w:rPrChange w:id="2068" w:author="LIN, Yufeng" w:date="2021-10-07T10:22:00Z">
              <w:rPr>
                <w:rStyle w:val="CommentReference"/>
                <w:rFonts w:ascii="Times New Roman" w:hAnsi="Times New Roman" w:cs="Times New Roman"/>
                <w:sz w:val="22"/>
                <w:szCs w:val="22"/>
              </w:rPr>
            </w:rPrChange>
          </w:rPr>
          <w:commentReference w:id="2066"/>
        </w:r>
        <w:r w:rsidR="00D9531B" w:rsidRPr="00F331C9" w:rsidDel="008125F9">
          <w:rPr>
            <w:rFonts w:ascii="Times New Roman" w:hAnsi="Times New Roman" w:cs="Times New Roman"/>
            <w:sz w:val="24"/>
            <w:szCs w:val="24"/>
            <w:rPrChange w:id="2069" w:author="LIN, Yufeng" w:date="2021-10-07T10:22:00Z">
              <w:rPr>
                <w:rFonts w:ascii="Times New Roman" w:hAnsi="Times New Roman" w:cs="Times New Roman"/>
                <w:sz w:val="22"/>
              </w:rPr>
            </w:rPrChange>
          </w:rPr>
          <w:delText xml:space="preserve">1). </w:delText>
        </w:r>
        <w:commentRangeEnd w:id="2062"/>
        <w:r w:rsidR="00177C66" w:rsidRPr="00F331C9" w:rsidDel="008125F9">
          <w:rPr>
            <w:rStyle w:val="CommentReference"/>
            <w:rFonts w:ascii="Times New Roman" w:hAnsi="Times New Roman" w:cs="Times New Roman"/>
            <w:sz w:val="24"/>
            <w:szCs w:val="24"/>
            <w:rPrChange w:id="2070" w:author="LIN, Yufeng" w:date="2021-10-07T10:22:00Z">
              <w:rPr>
                <w:rStyle w:val="CommentReference"/>
              </w:rPr>
            </w:rPrChange>
          </w:rPr>
          <w:commentReference w:id="2062"/>
        </w:r>
        <w:r w:rsidR="00D9531B" w:rsidRPr="00F331C9" w:rsidDel="008125F9">
          <w:rPr>
            <w:rFonts w:ascii="Times New Roman" w:hAnsi="Times New Roman" w:cs="Times New Roman"/>
            <w:sz w:val="24"/>
            <w:szCs w:val="24"/>
            <w:rPrChange w:id="2071" w:author="LIN, Yufeng" w:date="2021-10-07T10:22:00Z">
              <w:rPr>
                <w:rFonts w:ascii="Times New Roman" w:hAnsi="Times New Roman" w:cs="Times New Roman"/>
                <w:sz w:val="22"/>
              </w:rPr>
            </w:rPrChange>
          </w:rPr>
          <w:delText>Our indoor cohort was generated with the new fecal metagenomic data from samples collected in Hong Kong from 2009 to 2012. Even though a subset of samples from this patient collective was published previously</w:delText>
        </w:r>
        <w:r w:rsidR="00D9531B" w:rsidRPr="00F331C9" w:rsidDel="008125F9">
          <w:rPr>
            <w:rFonts w:ascii="Times New Roman" w:hAnsi="Times New Roman" w:cs="Times New Roman"/>
            <w:sz w:val="24"/>
            <w:szCs w:val="24"/>
            <w:rPrChange w:id="2072" w:author="LIN, Yufeng" w:date="2021-10-07T10:22:00Z">
              <w:rPr>
                <w:rFonts w:ascii="Times New Roman" w:hAnsi="Times New Roman" w:cs="Times New Roman"/>
                <w:sz w:val="22"/>
              </w:rPr>
            </w:rPrChange>
          </w:rPr>
          <w:fldChar w:fldCharType="begin"/>
        </w:r>
        <w:r w:rsidR="00422C33" w:rsidRPr="00F331C9" w:rsidDel="008125F9">
          <w:rPr>
            <w:rFonts w:ascii="Times New Roman" w:hAnsi="Times New Roman" w:cs="Times New Roman"/>
            <w:sz w:val="24"/>
            <w:szCs w:val="24"/>
            <w:rPrChange w:id="2073" w:author="LIN, Yufeng" w:date="2021-10-07T10:22:00Z">
              <w:rPr>
                <w:rFonts w:ascii="Times New Roman" w:hAnsi="Times New Roman" w:cs="Times New Roman"/>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F331C9" w:rsidDel="008125F9">
          <w:rPr>
            <w:rFonts w:ascii="Times New Roman" w:hAnsi="Times New Roman" w:cs="Times New Roman"/>
            <w:sz w:val="24"/>
            <w:szCs w:val="24"/>
            <w:rPrChange w:id="2074" w:author="LIN, Yufeng" w:date="2021-10-07T10:22:00Z">
              <w:rPr>
                <w:rFonts w:ascii="Times New Roman" w:hAnsi="Times New Roman" w:cs="Times New Roman"/>
                <w:sz w:val="22"/>
              </w:rPr>
            </w:rPrChange>
          </w:rPr>
          <w:fldChar w:fldCharType="separate"/>
        </w:r>
        <w:r w:rsidR="00422C33" w:rsidRPr="00F331C9" w:rsidDel="008125F9">
          <w:rPr>
            <w:rFonts w:ascii="Times New Roman" w:hAnsi="Times New Roman" w:cs="Times New Roman"/>
            <w:kern w:val="0"/>
            <w:sz w:val="24"/>
            <w:szCs w:val="24"/>
            <w:vertAlign w:val="superscript"/>
            <w:rPrChange w:id="2075" w:author="LIN, Yufeng" w:date="2021-10-07T10:22:00Z">
              <w:rPr>
                <w:rFonts w:ascii="Times New Roman" w:hAnsi="Times New Roman" w:cs="Times New Roman"/>
                <w:kern w:val="0"/>
                <w:sz w:val="22"/>
                <w:szCs w:val="24"/>
                <w:vertAlign w:val="superscript"/>
              </w:rPr>
            </w:rPrChange>
          </w:rPr>
          <w:delText>14</w:delText>
        </w:r>
        <w:r w:rsidR="00D9531B" w:rsidRPr="00F331C9" w:rsidDel="008125F9">
          <w:rPr>
            <w:rFonts w:ascii="Times New Roman" w:hAnsi="Times New Roman" w:cs="Times New Roman"/>
            <w:sz w:val="24"/>
            <w:szCs w:val="24"/>
            <w:rPrChange w:id="2076" w:author="LIN, Yufeng" w:date="2021-10-07T10:22:00Z">
              <w:rPr>
                <w:rFonts w:ascii="Times New Roman" w:hAnsi="Times New Roman" w:cs="Times New Roman"/>
                <w:sz w:val="22"/>
              </w:rPr>
            </w:rPrChange>
          </w:rPr>
          <w:fldChar w:fldCharType="end"/>
        </w:r>
        <w:r w:rsidR="00D9531B" w:rsidRPr="00F331C9" w:rsidDel="008125F9">
          <w:rPr>
            <w:rFonts w:ascii="Times New Roman" w:hAnsi="Times New Roman" w:cs="Times New Roman"/>
            <w:sz w:val="24"/>
            <w:szCs w:val="24"/>
            <w:rPrChange w:id="2077" w:author="LIN, Yufeng" w:date="2021-10-07T10:22:00Z">
              <w:rPr>
                <w:rFonts w:ascii="Times New Roman" w:hAnsi="Times New Roman" w:cs="Times New Roman"/>
                <w:sz w:val="22"/>
              </w:rPr>
            </w:rPrChange>
          </w:rPr>
          <w:delText xml:space="preserve">, we have added complete follow-up clinical information (see Supplementary </w:delText>
        </w:r>
        <w:commentRangeStart w:id="2078"/>
        <w:r w:rsidR="00D9531B" w:rsidRPr="00F331C9" w:rsidDel="008125F9">
          <w:rPr>
            <w:rFonts w:ascii="Times New Roman" w:hAnsi="Times New Roman" w:cs="Times New Roman"/>
            <w:sz w:val="24"/>
            <w:szCs w:val="24"/>
            <w:rPrChange w:id="2079" w:author="LIN, Yufeng" w:date="2021-10-07T10:22:00Z">
              <w:rPr>
                <w:rFonts w:ascii="Times New Roman" w:hAnsi="Times New Roman" w:cs="Times New Roman"/>
                <w:sz w:val="22"/>
              </w:rPr>
            </w:rPrChange>
          </w:rPr>
          <w:delText xml:space="preserve">Table </w:delText>
        </w:r>
        <w:commentRangeEnd w:id="2078"/>
        <w:r w:rsidR="00D9531B" w:rsidRPr="00F331C9" w:rsidDel="008125F9">
          <w:rPr>
            <w:rStyle w:val="CommentReference"/>
            <w:rFonts w:ascii="Times New Roman" w:hAnsi="Times New Roman" w:cs="Times New Roman"/>
            <w:sz w:val="24"/>
            <w:szCs w:val="24"/>
            <w:rPrChange w:id="2080" w:author="LIN, Yufeng" w:date="2021-10-07T10:22:00Z">
              <w:rPr>
                <w:rStyle w:val="CommentReference"/>
                <w:rFonts w:ascii="Times New Roman" w:hAnsi="Times New Roman" w:cs="Times New Roman"/>
                <w:sz w:val="22"/>
                <w:szCs w:val="22"/>
              </w:rPr>
            </w:rPrChange>
          </w:rPr>
          <w:commentReference w:id="2078"/>
        </w:r>
        <w:r w:rsidR="00D9531B" w:rsidRPr="00F331C9" w:rsidDel="008125F9">
          <w:rPr>
            <w:rFonts w:ascii="Times New Roman" w:hAnsi="Times New Roman" w:cs="Times New Roman"/>
            <w:sz w:val="24"/>
            <w:szCs w:val="24"/>
            <w:rPrChange w:id="2081" w:author="LIN, Yufeng" w:date="2021-10-07T10:22:00Z">
              <w:rPr>
                <w:rFonts w:ascii="Times New Roman" w:hAnsi="Times New Roman" w:cs="Times New Roman"/>
                <w:sz w:val="22"/>
              </w:rPr>
            </w:rPrChange>
          </w:rPr>
          <w:delText xml:space="preserve">2 and </w:delText>
        </w:r>
        <w:commentRangeStart w:id="2082"/>
        <w:r w:rsidR="00D9531B" w:rsidRPr="00F331C9" w:rsidDel="008125F9">
          <w:rPr>
            <w:rFonts w:ascii="Times New Roman" w:hAnsi="Times New Roman" w:cs="Times New Roman"/>
            <w:sz w:val="24"/>
            <w:szCs w:val="24"/>
            <w:rPrChange w:id="2083" w:author="LIN, Yufeng" w:date="2021-10-07T10:22:00Z">
              <w:rPr>
                <w:rFonts w:ascii="Times New Roman" w:hAnsi="Times New Roman" w:cs="Times New Roman"/>
                <w:sz w:val="22"/>
              </w:rPr>
            </w:rPrChange>
          </w:rPr>
          <w:delText>Methods</w:delText>
        </w:r>
        <w:commentRangeEnd w:id="2082"/>
        <w:r w:rsidR="00D9531B" w:rsidRPr="00F331C9" w:rsidDel="008125F9">
          <w:rPr>
            <w:rStyle w:val="CommentReference"/>
            <w:rFonts w:ascii="Times New Roman" w:hAnsi="Times New Roman" w:cs="Times New Roman"/>
            <w:sz w:val="24"/>
            <w:szCs w:val="24"/>
            <w:rPrChange w:id="2084" w:author="LIN, Yufeng" w:date="2021-10-07T10:22:00Z">
              <w:rPr>
                <w:rStyle w:val="CommentReference"/>
                <w:rFonts w:ascii="Times New Roman" w:hAnsi="Times New Roman" w:cs="Times New Roman"/>
                <w:sz w:val="22"/>
                <w:szCs w:val="22"/>
              </w:rPr>
            </w:rPrChange>
          </w:rPr>
          <w:commentReference w:id="2082"/>
        </w:r>
        <w:r w:rsidR="00D9531B" w:rsidRPr="00F331C9" w:rsidDel="008125F9">
          <w:rPr>
            <w:rFonts w:ascii="Times New Roman" w:hAnsi="Times New Roman" w:cs="Times New Roman"/>
            <w:sz w:val="24"/>
            <w:szCs w:val="24"/>
            <w:rPrChange w:id="2085" w:author="LIN, Yufeng" w:date="2021-10-07T10:22:00Z">
              <w:rPr>
                <w:rFonts w:ascii="Times New Roman" w:hAnsi="Times New Roman" w:cs="Times New Roman"/>
                <w:sz w:val="22"/>
              </w:rPr>
            </w:rPrChange>
          </w:rPr>
          <w:delText xml:space="preserve">). These nine studies were organized from eight countries and various sampling procedures, sample storage, and DNA extraction protocols. </w:delText>
        </w:r>
        <w:commentRangeEnd w:id="2017"/>
        <w:r w:rsidR="00177C66" w:rsidRPr="00F331C9" w:rsidDel="008125F9">
          <w:rPr>
            <w:rStyle w:val="CommentReference"/>
            <w:rFonts w:ascii="Times New Roman" w:hAnsi="Times New Roman" w:cs="Times New Roman"/>
            <w:sz w:val="24"/>
            <w:szCs w:val="24"/>
            <w:rPrChange w:id="2086" w:author="LIN, Yufeng" w:date="2021-10-07T10:22:00Z">
              <w:rPr>
                <w:rStyle w:val="CommentReference"/>
              </w:rPr>
            </w:rPrChange>
          </w:rPr>
          <w:commentReference w:id="2017"/>
        </w:r>
      </w:del>
      <w:commentRangeEnd w:id="2018"/>
      <w:r w:rsidR="008125F9" w:rsidRPr="00F331C9">
        <w:rPr>
          <w:rStyle w:val="CommentReference"/>
          <w:rFonts w:ascii="Times New Roman" w:hAnsi="Times New Roman" w:cs="Times New Roman"/>
          <w:sz w:val="24"/>
          <w:szCs w:val="24"/>
          <w:rPrChange w:id="2087" w:author="LIN, Yufeng" w:date="2021-10-07T10:22:00Z">
            <w:rPr>
              <w:rStyle w:val="CommentReference"/>
            </w:rPr>
          </w:rPrChange>
        </w:rPr>
        <w:commentReference w:id="2018"/>
      </w:r>
      <w:del w:id="2088" w:author="Thomas Kwong" w:date="2021-09-12T16:54:00Z">
        <w:r w:rsidR="00D9531B" w:rsidRPr="00F331C9" w:rsidDel="00177C66">
          <w:rPr>
            <w:rFonts w:ascii="Times New Roman" w:hAnsi="Times New Roman" w:cs="Times New Roman"/>
            <w:sz w:val="24"/>
            <w:szCs w:val="24"/>
            <w:rPrChange w:id="2089" w:author="LIN, Yufeng" w:date="2021-10-07T10:22:00Z">
              <w:rPr>
                <w:rFonts w:ascii="Times New Roman" w:hAnsi="Times New Roman" w:cs="Times New Roman"/>
                <w:sz w:val="22"/>
              </w:rPr>
            </w:rPrChange>
          </w:rPr>
          <w:delText>In the beginning,</w:delText>
        </w:r>
      </w:del>
      <w:ins w:id="2090" w:author="nick ting" w:date="2021-09-27T13:08:00Z">
        <w:r w:rsidR="00A31D49" w:rsidRPr="00F331C9">
          <w:rPr>
            <w:rFonts w:ascii="Times New Roman" w:hAnsi="Times New Roman" w:cs="Times New Roman"/>
            <w:sz w:val="24"/>
            <w:szCs w:val="24"/>
            <w:rPrChange w:id="2091" w:author="LIN, Yufeng" w:date="2021-10-07T10:22:00Z">
              <w:rPr>
                <w:rFonts w:ascii="Times New Roman" w:hAnsi="Times New Roman" w:cs="Times New Roman"/>
                <w:sz w:val="22"/>
              </w:rPr>
            </w:rPrChange>
          </w:rPr>
          <w:t xml:space="preserve">We collected shotgun metagenomic sequencing data from eight cohorts: </w:t>
        </w:r>
      </w:ins>
      <w:ins w:id="2092" w:author="nick ting" w:date="2021-09-27T13:09:00Z">
        <w:r w:rsidR="00A31D49" w:rsidRPr="00F331C9">
          <w:rPr>
            <w:rFonts w:ascii="Times New Roman" w:hAnsi="Times New Roman" w:cs="Times New Roman"/>
            <w:sz w:val="24"/>
            <w:szCs w:val="24"/>
            <w:rPrChange w:id="2093" w:author="LIN, Yufeng" w:date="2021-10-07T10:22:00Z">
              <w:rPr>
                <w:rFonts w:ascii="Times New Roman" w:hAnsi="Times New Roman" w:cs="Times New Roman"/>
                <w:sz w:val="22"/>
              </w:rPr>
            </w:rPrChange>
          </w:rPr>
          <w:t xml:space="preserve">xxx. </w:t>
        </w:r>
      </w:ins>
      <w:del w:id="2094" w:author="nick ting" w:date="2021-09-27T13:08:00Z">
        <w:r w:rsidR="00D9531B" w:rsidRPr="00F331C9" w:rsidDel="00A31D49">
          <w:rPr>
            <w:rFonts w:ascii="Times New Roman" w:hAnsi="Times New Roman" w:cs="Times New Roman"/>
            <w:sz w:val="24"/>
            <w:szCs w:val="24"/>
            <w:rPrChange w:id="2095" w:author="LIN, Yufeng" w:date="2021-10-07T10:22:00Z">
              <w:rPr>
                <w:rFonts w:ascii="Times New Roman" w:hAnsi="Times New Roman" w:cs="Times New Roman"/>
                <w:sz w:val="22"/>
              </w:rPr>
            </w:rPrChange>
          </w:rPr>
          <w:delText xml:space="preserve"> </w:delText>
        </w:r>
      </w:del>
      <w:del w:id="2096" w:author="LIN, Yufeng" w:date="2021-09-21T09:56:00Z">
        <w:r w:rsidR="00D9531B" w:rsidRPr="00F331C9" w:rsidDel="008125F9">
          <w:rPr>
            <w:rFonts w:ascii="Times New Roman" w:hAnsi="Times New Roman" w:cs="Times New Roman"/>
            <w:sz w:val="24"/>
            <w:szCs w:val="24"/>
            <w:rPrChange w:id="2097" w:author="LIN, Yufeng" w:date="2021-10-07T10:22:00Z">
              <w:rPr>
                <w:rFonts w:ascii="Times New Roman" w:hAnsi="Times New Roman" w:cs="Times New Roman"/>
                <w:sz w:val="22"/>
              </w:rPr>
            </w:rPrChange>
          </w:rPr>
          <w:delText xml:space="preserve">all </w:delText>
        </w:r>
      </w:del>
      <w:ins w:id="2098" w:author="LIN, Yufeng" w:date="2021-09-21T09:56:00Z">
        <w:r w:rsidR="008125F9" w:rsidRPr="00F331C9">
          <w:rPr>
            <w:rFonts w:ascii="Times New Roman" w:hAnsi="Times New Roman" w:cs="Times New Roman"/>
            <w:sz w:val="24"/>
            <w:szCs w:val="24"/>
            <w:rPrChange w:id="2099" w:author="LIN, Yufeng" w:date="2021-10-07T10:22:00Z">
              <w:rPr>
                <w:rFonts w:ascii="Times New Roman" w:hAnsi="Times New Roman" w:cs="Times New Roman"/>
                <w:sz w:val="22"/>
              </w:rPr>
            </w:rPrChange>
          </w:rPr>
          <w:t>All</w:t>
        </w:r>
      </w:ins>
      <w:ins w:id="2100" w:author="nick ting" w:date="2021-09-25T00:50:00Z">
        <w:r w:rsidR="00370ECF" w:rsidRPr="00F331C9">
          <w:rPr>
            <w:rFonts w:ascii="Times New Roman" w:hAnsi="Times New Roman" w:cs="Times New Roman"/>
            <w:sz w:val="24"/>
            <w:szCs w:val="24"/>
            <w:rPrChange w:id="2101" w:author="LIN, Yufeng" w:date="2021-10-07T10:22:00Z">
              <w:rPr>
                <w:rFonts w:ascii="Times New Roman" w:hAnsi="Times New Roman" w:cs="Times New Roman"/>
                <w:sz w:val="22"/>
              </w:rPr>
            </w:rPrChange>
          </w:rPr>
          <w:t xml:space="preserve"> the</w:t>
        </w:r>
      </w:ins>
      <w:ins w:id="2102" w:author="LIN, Yufeng" w:date="2021-09-21T09:56:00Z">
        <w:r w:rsidR="008125F9" w:rsidRPr="00F331C9">
          <w:rPr>
            <w:rFonts w:ascii="Times New Roman" w:hAnsi="Times New Roman" w:cs="Times New Roman"/>
            <w:sz w:val="24"/>
            <w:szCs w:val="24"/>
            <w:rPrChange w:id="2103" w:author="LIN, Yufeng" w:date="2021-10-07T10:22:00Z">
              <w:rPr>
                <w:rFonts w:ascii="Times New Roman" w:hAnsi="Times New Roman" w:cs="Times New Roman"/>
                <w:sz w:val="22"/>
              </w:rPr>
            </w:rPrChange>
          </w:rPr>
          <w:t xml:space="preserve"> </w:t>
        </w:r>
      </w:ins>
      <w:r w:rsidR="00D9531B" w:rsidRPr="00F331C9">
        <w:rPr>
          <w:rFonts w:ascii="Times New Roman" w:hAnsi="Times New Roman" w:cs="Times New Roman"/>
          <w:sz w:val="24"/>
          <w:szCs w:val="24"/>
          <w:rPrChange w:id="2104" w:author="LIN, Yufeng" w:date="2021-10-07T10:22:00Z">
            <w:rPr>
              <w:rFonts w:ascii="Times New Roman" w:hAnsi="Times New Roman" w:cs="Times New Roman"/>
              <w:sz w:val="22"/>
            </w:rPr>
          </w:rPrChange>
        </w:rPr>
        <w:t>raw sequencing data were reprocessed using the KneadData, Kraken2</w:t>
      </w:r>
      <w:r w:rsidR="00D9531B" w:rsidRPr="00F331C9">
        <w:rPr>
          <w:rFonts w:ascii="Times New Roman" w:hAnsi="Times New Roman" w:cs="Times New Roman"/>
          <w:sz w:val="24"/>
          <w:szCs w:val="24"/>
          <w:rPrChange w:id="2105"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06" w:author="LIN, Yufeng" w:date="2021-10-07T10:22:00Z">
            <w:rPr>
              <w:rFonts w:ascii="Times New Roman" w:hAnsi="Times New Roman" w:cs="Times New Roman"/>
              <w:sz w:val="22"/>
            </w:rPr>
          </w:rPrChange>
        </w:rPr>
        <w:instrText xml:space="preserve"> ADDIN ZOTERO_ITEM CSL_CITATION {"citationID":"7BsXlAN1","properties":{"formattedCitation":"\\super 25\\nosupersub{}","plainCitation":"25","noteIndex":0},"citationItems":[{"id":58,"uris":["http://zotero.org/users/7908919/items/P74A59ER"],"uri":["http://zotero.org/users/7908919/items/P74A59ER"],"itemData":{"id":58,"type":"article-journal","abstract":"Although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F331C9">
        <w:rPr>
          <w:rFonts w:ascii="Times New Roman" w:hAnsi="Times New Roman" w:cs="Times New Roman"/>
          <w:sz w:val="24"/>
          <w:szCs w:val="24"/>
          <w:rPrChange w:id="2107"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08" w:author="LIN, Yufeng" w:date="2021-10-07T10:22:00Z">
            <w:rPr>
              <w:rFonts w:ascii="Times New Roman" w:hAnsi="Times New Roman" w:cs="Times New Roman"/>
              <w:kern w:val="0"/>
              <w:sz w:val="22"/>
              <w:szCs w:val="24"/>
              <w:vertAlign w:val="superscript"/>
            </w:rPr>
          </w:rPrChange>
        </w:rPr>
        <w:t>25</w:t>
      </w:r>
      <w:r w:rsidR="00D9531B" w:rsidRPr="00F331C9">
        <w:rPr>
          <w:rFonts w:ascii="Times New Roman" w:hAnsi="Times New Roman" w:cs="Times New Roman"/>
          <w:sz w:val="24"/>
          <w:szCs w:val="24"/>
          <w:rPrChange w:id="2109" w:author="LIN, Yufeng" w:date="2021-10-07T10:22:00Z">
            <w:rPr>
              <w:rFonts w:ascii="Times New Roman" w:hAnsi="Times New Roman" w:cs="Times New Roman"/>
              <w:sz w:val="22"/>
            </w:rPr>
          </w:rPrChange>
        </w:rPr>
        <w:fldChar w:fldCharType="end"/>
      </w:r>
      <w:r w:rsidR="00D9531B" w:rsidRPr="00F331C9">
        <w:rPr>
          <w:rFonts w:ascii="Times New Roman" w:hAnsi="Times New Roman" w:cs="Times New Roman"/>
          <w:sz w:val="24"/>
          <w:szCs w:val="24"/>
          <w:rPrChange w:id="2110" w:author="LIN, Yufeng" w:date="2021-10-07T10:22:00Z">
            <w:rPr>
              <w:rFonts w:ascii="Times New Roman" w:hAnsi="Times New Roman" w:cs="Times New Roman"/>
              <w:sz w:val="22"/>
            </w:rPr>
          </w:rPrChange>
        </w:rPr>
        <w:t>, and Bracken</w:t>
      </w:r>
      <w:r w:rsidR="00D9531B" w:rsidRPr="00F331C9">
        <w:rPr>
          <w:rFonts w:ascii="Times New Roman" w:hAnsi="Times New Roman" w:cs="Times New Roman"/>
          <w:sz w:val="24"/>
          <w:szCs w:val="24"/>
          <w:rPrChange w:id="2111"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12" w:author="LIN, Yufeng" w:date="2021-10-07T10:22:00Z">
            <w:rPr>
              <w:rFonts w:ascii="Times New Roman" w:hAnsi="Times New Roman" w:cs="Times New Roman"/>
              <w:sz w:val="22"/>
            </w:rPr>
          </w:rPrChange>
        </w:rPr>
        <w:instrText xml:space="preserve"> ADDIN ZOTERO_ITEM CSL_CITATION {"citationID":"5rU9iBWa","properties":{"formattedCitation":"\\super 26\\nosupersub{}","plainCitation":"26","noteIndex":0},"citationItems":[{"id":59,"uris":["http://zotero.org/users/7908919/items/R9ZSRXS2"],"uri":["http://zotero.org/users/7908919/items/R9ZSRXS2"],"itemData":{"id":59,"type":"article-journal","abstract":"Metagenomic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F331C9">
        <w:rPr>
          <w:rFonts w:ascii="Times New Roman" w:hAnsi="Times New Roman" w:cs="Times New Roman"/>
          <w:sz w:val="24"/>
          <w:szCs w:val="24"/>
          <w:rPrChange w:id="2113"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14" w:author="LIN, Yufeng" w:date="2021-10-07T10:22:00Z">
            <w:rPr>
              <w:rFonts w:ascii="Times New Roman" w:hAnsi="Times New Roman" w:cs="Times New Roman"/>
              <w:kern w:val="0"/>
              <w:sz w:val="22"/>
              <w:szCs w:val="24"/>
              <w:vertAlign w:val="superscript"/>
            </w:rPr>
          </w:rPrChange>
        </w:rPr>
        <w:t>26</w:t>
      </w:r>
      <w:r w:rsidR="00D9531B" w:rsidRPr="00F331C9">
        <w:rPr>
          <w:rFonts w:ascii="Times New Roman" w:hAnsi="Times New Roman" w:cs="Times New Roman"/>
          <w:sz w:val="24"/>
          <w:szCs w:val="24"/>
          <w:rPrChange w:id="2115" w:author="LIN, Yufeng" w:date="2021-10-07T10:22:00Z">
            <w:rPr>
              <w:rFonts w:ascii="Times New Roman" w:hAnsi="Times New Roman" w:cs="Times New Roman"/>
              <w:sz w:val="22"/>
            </w:rPr>
          </w:rPrChange>
        </w:rPr>
        <w:fldChar w:fldCharType="end"/>
      </w:r>
      <w:r w:rsidR="00D9531B" w:rsidRPr="00F331C9">
        <w:rPr>
          <w:rFonts w:ascii="Times New Roman" w:hAnsi="Times New Roman" w:cs="Times New Roman"/>
          <w:sz w:val="24"/>
          <w:szCs w:val="24"/>
          <w:rPrChange w:id="2116" w:author="LIN, Yufeng" w:date="2021-10-07T10:22:00Z">
            <w:rPr>
              <w:rFonts w:ascii="Times New Roman" w:hAnsi="Times New Roman" w:cs="Times New Roman"/>
              <w:sz w:val="22"/>
            </w:rPr>
          </w:rPrChange>
        </w:rPr>
        <w:t xml:space="preserve"> for taxonomic profiling</w:t>
      </w:r>
      <w:ins w:id="2117" w:author="LIN, Yufeng" w:date="2021-09-24T14:16:00Z">
        <w:r w:rsidR="0030142C" w:rsidRPr="00F331C9">
          <w:rPr>
            <w:rFonts w:ascii="Times New Roman" w:hAnsi="Times New Roman" w:cs="Times New Roman"/>
            <w:sz w:val="24"/>
            <w:szCs w:val="24"/>
            <w:rPrChange w:id="2118" w:author="LIN, Yufeng" w:date="2021-10-07T10:22:00Z">
              <w:rPr>
                <w:rFonts w:ascii="Times New Roman" w:hAnsi="Times New Roman" w:cs="Times New Roman"/>
                <w:sz w:val="22"/>
              </w:rPr>
            </w:rPrChange>
          </w:rPr>
          <w:t>.</w:t>
        </w:r>
      </w:ins>
      <w:del w:id="2119" w:author="LIN, Yufeng" w:date="2021-09-24T14:16:00Z">
        <w:r w:rsidR="00D9531B" w:rsidRPr="00F331C9" w:rsidDel="0030142C">
          <w:rPr>
            <w:rFonts w:ascii="Times New Roman" w:hAnsi="Times New Roman" w:cs="Times New Roman"/>
            <w:sz w:val="24"/>
            <w:szCs w:val="24"/>
            <w:rPrChange w:id="2120" w:author="LIN, Yufeng" w:date="2021-10-07T10:22:00Z">
              <w:rPr>
                <w:rFonts w:ascii="Times New Roman" w:hAnsi="Times New Roman" w:cs="Times New Roman"/>
                <w:sz w:val="22"/>
              </w:rPr>
            </w:rPrChange>
          </w:rPr>
          <w:delText xml:space="preserve"> (see </w:delText>
        </w:r>
        <w:commentRangeStart w:id="2121"/>
        <w:r w:rsidR="00D9531B" w:rsidRPr="00F331C9" w:rsidDel="0030142C">
          <w:rPr>
            <w:rFonts w:ascii="Times New Roman" w:hAnsi="Times New Roman" w:cs="Times New Roman"/>
            <w:sz w:val="24"/>
            <w:szCs w:val="24"/>
            <w:rPrChange w:id="2122" w:author="LIN, Yufeng" w:date="2021-10-07T10:22:00Z">
              <w:rPr>
                <w:rFonts w:ascii="Times New Roman" w:hAnsi="Times New Roman" w:cs="Times New Roman"/>
                <w:sz w:val="22"/>
              </w:rPr>
            </w:rPrChange>
          </w:rPr>
          <w:delText>Methods</w:delText>
        </w:r>
        <w:commentRangeEnd w:id="2121"/>
        <w:r w:rsidR="00D9531B" w:rsidRPr="00F331C9" w:rsidDel="0030142C">
          <w:rPr>
            <w:rStyle w:val="CommentReference"/>
            <w:rFonts w:ascii="Times New Roman" w:hAnsi="Times New Roman" w:cs="Times New Roman"/>
            <w:sz w:val="24"/>
            <w:szCs w:val="24"/>
            <w:rPrChange w:id="2123" w:author="LIN, Yufeng" w:date="2021-10-07T10:22:00Z">
              <w:rPr>
                <w:rStyle w:val="CommentReference"/>
                <w:rFonts w:ascii="Times New Roman" w:hAnsi="Times New Roman" w:cs="Times New Roman"/>
                <w:sz w:val="22"/>
                <w:szCs w:val="22"/>
              </w:rPr>
            </w:rPrChange>
          </w:rPr>
          <w:commentReference w:id="2121"/>
        </w:r>
        <w:r w:rsidR="00D9531B" w:rsidRPr="00F331C9" w:rsidDel="0030142C">
          <w:rPr>
            <w:rFonts w:ascii="Times New Roman" w:hAnsi="Times New Roman" w:cs="Times New Roman"/>
            <w:sz w:val="24"/>
            <w:szCs w:val="24"/>
            <w:rPrChange w:id="2124" w:author="LIN, Yufeng" w:date="2021-10-07T10:22:00Z">
              <w:rPr>
                <w:rFonts w:ascii="Times New Roman" w:hAnsi="Times New Roman" w:cs="Times New Roman"/>
                <w:sz w:val="22"/>
              </w:rPr>
            </w:rPrChange>
          </w:rPr>
          <w:delText>).</w:delText>
        </w:r>
      </w:del>
      <w:r w:rsidR="00D9531B" w:rsidRPr="00F331C9">
        <w:rPr>
          <w:rFonts w:ascii="Times New Roman" w:hAnsi="Times New Roman" w:cs="Times New Roman"/>
          <w:sz w:val="24"/>
          <w:szCs w:val="24"/>
          <w:rPrChange w:id="2125" w:author="LIN, Yufeng" w:date="2021-10-07T10:22:00Z">
            <w:rPr>
              <w:rFonts w:ascii="Times New Roman" w:hAnsi="Times New Roman" w:cs="Times New Roman"/>
              <w:sz w:val="22"/>
            </w:rPr>
          </w:rPrChange>
        </w:rPr>
        <w:t xml:space="preserve"> Each sample has about 10</w:t>
      </w:r>
      <w:r w:rsidR="00D9531B" w:rsidRPr="00F331C9">
        <w:rPr>
          <w:rFonts w:ascii="Times New Roman" w:hAnsi="Times New Roman" w:cs="Times New Roman"/>
          <w:sz w:val="24"/>
          <w:szCs w:val="24"/>
          <w:vertAlign w:val="superscript"/>
          <w:rPrChange w:id="2126" w:author="LIN, Yufeng" w:date="2021-10-07T10:22:00Z">
            <w:rPr>
              <w:rFonts w:ascii="Times New Roman" w:hAnsi="Times New Roman" w:cs="Times New Roman"/>
              <w:sz w:val="22"/>
              <w:vertAlign w:val="superscript"/>
            </w:rPr>
          </w:rPrChange>
        </w:rPr>
        <w:t>7.19</w:t>
      </w:r>
      <w:r w:rsidR="00D9531B" w:rsidRPr="00F331C9">
        <w:rPr>
          <w:rFonts w:ascii="Times New Roman" w:hAnsi="Times New Roman" w:cs="Times New Roman"/>
          <w:sz w:val="24"/>
          <w:szCs w:val="24"/>
          <w:rPrChange w:id="2127" w:author="LIN, Yufeng" w:date="2021-10-07T10:22:00Z">
            <w:rPr>
              <w:rFonts w:ascii="Times New Roman" w:hAnsi="Times New Roman" w:cs="Times New Roman"/>
              <w:sz w:val="22"/>
            </w:rPr>
          </w:rPrChange>
        </w:rPr>
        <w:t xml:space="preserve"> (median) high-quality paired reads that match the bacterial database, and 10</w:t>
      </w:r>
      <w:r w:rsidR="00D9531B" w:rsidRPr="00F331C9">
        <w:rPr>
          <w:rFonts w:ascii="Times New Roman" w:hAnsi="Times New Roman" w:cs="Times New Roman"/>
          <w:sz w:val="24"/>
          <w:szCs w:val="24"/>
          <w:vertAlign w:val="superscript"/>
          <w:rPrChange w:id="2128" w:author="LIN, Yufeng" w:date="2021-10-07T10:22:00Z">
            <w:rPr>
              <w:rFonts w:ascii="Times New Roman" w:hAnsi="Times New Roman" w:cs="Times New Roman"/>
              <w:sz w:val="22"/>
              <w:vertAlign w:val="superscript"/>
            </w:rPr>
          </w:rPrChange>
        </w:rPr>
        <w:t>4.31</w:t>
      </w:r>
      <w:r w:rsidR="00D9531B" w:rsidRPr="00F331C9">
        <w:rPr>
          <w:rFonts w:ascii="Times New Roman" w:hAnsi="Times New Roman" w:cs="Times New Roman"/>
          <w:sz w:val="24"/>
          <w:szCs w:val="24"/>
          <w:rPrChange w:id="2129" w:author="LIN, Yufeng" w:date="2021-10-07T10:22:00Z">
            <w:rPr>
              <w:rFonts w:ascii="Times New Roman" w:hAnsi="Times New Roman" w:cs="Times New Roman"/>
              <w:sz w:val="22"/>
            </w:rPr>
          </w:rPrChange>
        </w:rPr>
        <w:t xml:space="preserve"> (median) paired sequences were aligned to the </w:t>
      </w:r>
      <w:del w:id="2130" w:author="LIN, Yufeng" w:date="2021-09-28T13:00:00Z">
        <w:r w:rsidR="002F5B96" w:rsidRPr="00F331C9" w:rsidDel="004314C2">
          <w:rPr>
            <w:rFonts w:ascii="Times New Roman" w:hAnsi="Times New Roman" w:cs="Times New Roman"/>
            <w:sz w:val="24"/>
            <w:szCs w:val="24"/>
            <w:rPrChange w:id="2131" w:author="LIN, Yufeng" w:date="2021-10-07T10:22:00Z">
              <w:rPr>
                <w:rFonts w:ascii="Times New Roman" w:hAnsi="Times New Roman" w:cs="Times New Roman"/>
                <w:sz w:val="22"/>
              </w:rPr>
            </w:rPrChange>
          </w:rPr>
          <w:delText>micro-eukaryotic</w:delText>
        </w:r>
      </w:del>
      <w:ins w:id="2132" w:author="LIN, Yufeng" w:date="2021-09-28T13:00:00Z">
        <w:r w:rsidR="004314C2" w:rsidRPr="00F331C9">
          <w:rPr>
            <w:rFonts w:ascii="Times New Roman" w:hAnsi="Times New Roman" w:cs="Times New Roman"/>
            <w:sz w:val="24"/>
            <w:szCs w:val="24"/>
            <w:rPrChange w:id="2133" w:author="LIN, Yufeng" w:date="2021-10-07T10:22:00Z">
              <w:rPr>
                <w:rFonts w:ascii="Times New Roman" w:hAnsi="Times New Roman" w:cs="Times New Roman"/>
                <w:sz w:val="22"/>
              </w:rPr>
            </w:rPrChange>
          </w:rPr>
          <w:t>fungal</w:t>
        </w:r>
      </w:ins>
      <w:r w:rsidR="00D9531B" w:rsidRPr="00F331C9">
        <w:rPr>
          <w:rFonts w:ascii="Times New Roman" w:hAnsi="Times New Roman" w:cs="Times New Roman"/>
          <w:sz w:val="24"/>
          <w:szCs w:val="24"/>
          <w:rPrChange w:id="2134" w:author="LIN, Yufeng" w:date="2021-10-07T10:22:00Z">
            <w:rPr>
              <w:rFonts w:ascii="Times New Roman" w:hAnsi="Times New Roman" w:cs="Times New Roman"/>
              <w:sz w:val="22"/>
            </w:rPr>
          </w:rPrChange>
        </w:rPr>
        <w:t xml:space="preserve"> genome (figure 1a). </w:t>
      </w:r>
      <w:del w:id="2135" w:author="Thomas Kwong" w:date="2021-09-12T16:55:00Z">
        <w:r w:rsidR="00D9531B" w:rsidRPr="00F331C9" w:rsidDel="00177C66">
          <w:rPr>
            <w:rFonts w:ascii="Times New Roman" w:hAnsi="Times New Roman" w:cs="Times New Roman"/>
            <w:sz w:val="24"/>
            <w:szCs w:val="24"/>
            <w:rPrChange w:id="2136" w:author="LIN, Yufeng" w:date="2021-10-07T10:22:00Z">
              <w:rPr>
                <w:rFonts w:ascii="Times New Roman" w:hAnsi="Times New Roman" w:cs="Times New Roman"/>
                <w:sz w:val="22"/>
              </w:rPr>
            </w:rPrChange>
          </w:rPr>
          <w:delText>And t</w:delText>
        </w:r>
      </w:del>
      <w:ins w:id="2137" w:author="Thomas Kwong" w:date="2021-09-12T16:55:00Z">
        <w:r w:rsidR="00177C66" w:rsidRPr="00F331C9">
          <w:rPr>
            <w:rFonts w:ascii="Times New Roman" w:hAnsi="Times New Roman" w:cs="Times New Roman"/>
            <w:sz w:val="24"/>
            <w:szCs w:val="24"/>
            <w:rPrChange w:id="2138" w:author="LIN, Yufeng" w:date="2021-10-07T10:22:00Z">
              <w:rPr>
                <w:rFonts w:ascii="Times New Roman" w:hAnsi="Times New Roman" w:cs="Times New Roman"/>
                <w:sz w:val="22"/>
              </w:rPr>
            </w:rPrChange>
          </w:rPr>
          <w:t>T</w:t>
        </w:r>
      </w:ins>
      <w:r w:rsidR="00D9531B" w:rsidRPr="00F331C9">
        <w:rPr>
          <w:rFonts w:ascii="Times New Roman" w:hAnsi="Times New Roman" w:cs="Times New Roman"/>
          <w:sz w:val="24"/>
          <w:szCs w:val="24"/>
          <w:rPrChange w:id="2139" w:author="LIN, Yufeng" w:date="2021-10-07T10:22:00Z">
            <w:rPr>
              <w:rFonts w:ascii="Times New Roman" w:hAnsi="Times New Roman" w:cs="Times New Roman"/>
              <w:sz w:val="22"/>
            </w:rPr>
          </w:rPrChange>
        </w:rPr>
        <w:t xml:space="preserve">he median ratio of </w:t>
      </w:r>
      <w:commentRangeStart w:id="2140"/>
      <w:del w:id="2141" w:author="LIN, Yufeng" w:date="2021-09-28T13:06:00Z">
        <w:r w:rsidR="00FA35F2" w:rsidRPr="00F331C9" w:rsidDel="004314C2">
          <w:rPr>
            <w:rFonts w:ascii="Times New Roman" w:hAnsi="Times New Roman" w:cs="Times New Roman"/>
            <w:sz w:val="24"/>
            <w:szCs w:val="24"/>
            <w:rPrChange w:id="2142" w:author="LIN, Yufeng" w:date="2021-10-07T10:22:00Z">
              <w:rPr>
                <w:rFonts w:ascii="Times New Roman" w:hAnsi="Times New Roman" w:cs="Times New Roman"/>
                <w:sz w:val="22"/>
              </w:rPr>
            </w:rPrChange>
          </w:rPr>
          <w:delText>micro-eukaryotes</w:delText>
        </w:r>
      </w:del>
      <w:commentRangeEnd w:id="2140"/>
      <w:ins w:id="2143" w:author="LIN, Yufeng" w:date="2021-09-28T13:06:00Z">
        <w:r w:rsidR="004314C2" w:rsidRPr="00F331C9">
          <w:rPr>
            <w:rFonts w:ascii="Times New Roman" w:hAnsi="Times New Roman" w:cs="Times New Roman"/>
            <w:sz w:val="24"/>
            <w:szCs w:val="24"/>
            <w:rPrChange w:id="2144" w:author="LIN, Yufeng" w:date="2021-10-07T10:22:00Z">
              <w:rPr>
                <w:rFonts w:ascii="Times New Roman" w:hAnsi="Times New Roman" w:cs="Times New Roman"/>
                <w:sz w:val="22"/>
              </w:rPr>
            </w:rPrChange>
          </w:rPr>
          <w:t>fungi</w:t>
        </w:r>
      </w:ins>
      <w:r w:rsidR="00525A3D" w:rsidRPr="00F331C9">
        <w:rPr>
          <w:rStyle w:val="CommentReference"/>
          <w:rFonts w:ascii="Times New Roman" w:hAnsi="Times New Roman" w:cs="Times New Roman"/>
          <w:sz w:val="24"/>
          <w:szCs w:val="24"/>
          <w:rPrChange w:id="2145" w:author="LIN, Yufeng" w:date="2021-10-07T10:22:00Z">
            <w:rPr>
              <w:rStyle w:val="CommentReference"/>
            </w:rPr>
          </w:rPrChange>
        </w:rPr>
        <w:commentReference w:id="2140"/>
      </w:r>
      <w:r w:rsidR="00D9531B" w:rsidRPr="00F331C9">
        <w:rPr>
          <w:rFonts w:ascii="Times New Roman" w:hAnsi="Times New Roman" w:cs="Times New Roman"/>
          <w:sz w:val="24"/>
          <w:szCs w:val="24"/>
          <w:rPrChange w:id="2146" w:author="LIN, Yufeng" w:date="2021-10-07T10:22:00Z">
            <w:rPr>
              <w:rFonts w:ascii="Times New Roman" w:hAnsi="Times New Roman" w:cs="Times New Roman"/>
              <w:sz w:val="22"/>
            </w:rPr>
          </w:rPrChange>
        </w:rPr>
        <w:t xml:space="preserve"> to bacteria was 10</w:t>
      </w:r>
      <w:r w:rsidR="00D9531B" w:rsidRPr="00F331C9">
        <w:rPr>
          <w:rFonts w:ascii="Times New Roman" w:hAnsi="Times New Roman" w:cs="Times New Roman"/>
          <w:sz w:val="24"/>
          <w:szCs w:val="24"/>
          <w:vertAlign w:val="superscript"/>
          <w:rPrChange w:id="2147" w:author="LIN, Yufeng" w:date="2021-10-07T10:22:00Z">
            <w:rPr>
              <w:rFonts w:ascii="Times New Roman" w:hAnsi="Times New Roman" w:cs="Times New Roman"/>
              <w:sz w:val="22"/>
              <w:vertAlign w:val="superscript"/>
            </w:rPr>
          </w:rPrChange>
        </w:rPr>
        <w:t>-2.80</w:t>
      </w:r>
      <w:r w:rsidR="00D9531B" w:rsidRPr="00F331C9">
        <w:rPr>
          <w:rFonts w:ascii="Times New Roman" w:hAnsi="Times New Roman" w:cs="Times New Roman"/>
          <w:sz w:val="24"/>
          <w:szCs w:val="24"/>
          <w:rPrChange w:id="2148" w:author="LIN, Yufeng" w:date="2021-10-07T10:22:00Z">
            <w:rPr>
              <w:rFonts w:ascii="Times New Roman" w:hAnsi="Times New Roman" w:cs="Times New Roman"/>
              <w:sz w:val="22"/>
            </w:rPr>
          </w:rPrChange>
        </w:rPr>
        <w:t xml:space="preserve"> (figure 1a), </w:t>
      </w:r>
      <w:del w:id="2149" w:author="LIN, Yufeng" w:date="2021-10-07T10:42:00Z">
        <w:r w:rsidR="00D9531B" w:rsidRPr="00F331C9" w:rsidDel="00E81CE7">
          <w:rPr>
            <w:rFonts w:ascii="Times New Roman" w:hAnsi="Times New Roman" w:cs="Times New Roman"/>
            <w:sz w:val="24"/>
            <w:szCs w:val="24"/>
            <w:rPrChange w:id="2150" w:author="LIN, Yufeng" w:date="2021-10-07T10:22:00Z">
              <w:rPr>
                <w:rFonts w:ascii="Times New Roman" w:hAnsi="Times New Roman" w:cs="Times New Roman"/>
                <w:sz w:val="22"/>
              </w:rPr>
            </w:rPrChange>
          </w:rPr>
          <w:delText xml:space="preserve">which is </w:delText>
        </w:r>
      </w:del>
      <w:ins w:id="2151" w:author="Thomas Kwong" w:date="2021-09-12T16:59:00Z">
        <w:del w:id="2152" w:author="LIN, Yufeng" w:date="2021-10-07T10:41:00Z">
          <w:r w:rsidR="00C777A3" w:rsidRPr="00F331C9" w:rsidDel="00E81CE7">
            <w:rPr>
              <w:rFonts w:ascii="Times New Roman" w:hAnsi="Times New Roman" w:cs="Times New Roman"/>
              <w:sz w:val="24"/>
              <w:szCs w:val="24"/>
              <w:rPrChange w:id="2153" w:author="LIN, Yufeng" w:date="2021-10-07T10:22:00Z">
                <w:rPr>
                  <w:rFonts w:ascii="Times New Roman" w:hAnsi="Times New Roman" w:cs="Times New Roman"/>
                  <w:sz w:val="22"/>
                </w:rPr>
              </w:rPrChange>
            </w:rPr>
            <w:delText xml:space="preserve">in </w:delText>
          </w:r>
        </w:del>
      </w:ins>
      <w:r w:rsidR="00D9531B" w:rsidRPr="00F331C9">
        <w:rPr>
          <w:rFonts w:ascii="Times New Roman" w:hAnsi="Times New Roman" w:cs="Times New Roman"/>
          <w:sz w:val="24"/>
          <w:szCs w:val="24"/>
          <w:rPrChange w:id="2154" w:author="LIN, Yufeng" w:date="2021-10-07T10:22:00Z">
            <w:rPr>
              <w:rFonts w:ascii="Times New Roman" w:hAnsi="Times New Roman" w:cs="Times New Roman"/>
              <w:sz w:val="22"/>
            </w:rPr>
          </w:rPrChange>
        </w:rPr>
        <w:t xml:space="preserve">consistent with </w:t>
      </w:r>
      <w:ins w:id="2155" w:author="LIN, Yufeng" w:date="2021-09-24T16:51:00Z">
        <w:r w:rsidR="002C382A" w:rsidRPr="00F331C9">
          <w:rPr>
            <w:rFonts w:ascii="Times New Roman" w:hAnsi="Times New Roman" w:cs="Times New Roman"/>
            <w:sz w:val="24"/>
            <w:szCs w:val="24"/>
            <w:rPrChange w:id="2156" w:author="LIN, Yufeng" w:date="2021-10-07T10:22:00Z">
              <w:rPr>
                <w:rFonts w:ascii="Times New Roman" w:hAnsi="Times New Roman" w:cs="Times New Roman"/>
                <w:sz w:val="22"/>
              </w:rPr>
            </w:rPrChange>
          </w:rPr>
          <w:t xml:space="preserve">a </w:t>
        </w:r>
      </w:ins>
      <w:r w:rsidR="00D9531B" w:rsidRPr="00F331C9">
        <w:rPr>
          <w:rFonts w:ascii="Times New Roman" w:hAnsi="Times New Roman" w:cs="Times New Roman"/>
          <w:sz w:val="24"/>
          <w:szCs w:val="24"/>
          <w:rPrChange w:id="2157" w:author="LIN, Yufeng" w:date="2021-10-07T10:22:00Z">
            <w:rPr>
              <w:rFonts w:ascii="Times New Roman" w:hAnsi="Times New Roman" w:cs="Times New Roman"/>
              <w:sz w:val="22"/>
            </w:rPr>
          </w:rPrChange>
        </w:rPr>
        <w:t>previous</w:t>
      </w:r>
      <w:ins w:id="2158" w:author="Thomas Kwong" w:date="2021-09-12T16:59:00Z">
        <w:del w:id="2159" w:author="LIN, Yufeng" w:date="2021-09-24T16:51:00Z">
          <w:r w:rsidR="00C777A3" w:rsidRPr="00F331C9" w:rsidDel="002C382A">
            <w:rPr>
              <w:rFonts w:ascii="Times New Roman" w:hAnsi="Times New Roman" w:cs="Times New Roman"/>
              <w:sz w:val="24"/>
              <w:szCs w:val="24"/>
              <w:rPrChange w:id="2160" w:author="LIN, Yufeng" w:date="2021-10-07T10:22:00Z">
                <w:rPr>
                  <w:rFonts w:ascii="Times New Roman" w:hAnsi="Times New Roman" w:cs="Times New Roman"/>
                  <w:sz w:val="22"/>
                </w:rPr>
              </w:rPrChange>
            </w:rPr>
            <w:delText>ly</w:delText>
          </w:r>
        </w:del>
        <w:r w:rsidR="00C777A3" w:rsidRPr="00F331C9">
          <w:rPr>
            <w:rFonts w:ascii="Times New Roman" w:hAnsi="Times New Roman" w:cs="Times New Roman"/>
            <w:sz w:val="24"/>
            <w:szCs w:val="24"/>
            <w:rPrChange w:id="2161" w:author="LIN, Yufeng" w:date="2021-10-07T10:22:00Z">
              <w:rPr>
                <w:rFonts w:ascii="Times New Roman" w:hAnsi="Times New Roman" w:cs="Times New Roman"/>
                <w:sz w:val="22"/>
              </w:rPr>
            </w:rPrChange>
          </w:rPr>
          <w:t xml:space="preserve"> </w:t>
        </w:r>
      </w:ins>
      <w:ins w:id="2162" w:author="LIN, Yufeng" w:date="2021-09-24T16:51:00Z">
        <w:r w:rsidR="002C382A" w:rsidRPr="00F331C9">
          <w:rPr>
            <w:rFonts w:ascii="Times New Roman" w:hAnsi="Times New Roman" w:cs="Times New Roman"/>
            <w:sz w:val="24"/>
            <w:szCs w:val="24"/>
            <w:rPrChange w:id="2163" w:author="LIN, Yufeng" w:date="2021-10-07T10:22:00Z">
              <w:rPr>
                <w:rFonts w:ascii="Times New Roman" w:hAnsi="Times New Roman" w:cs="Times New Roman"/>
                <w:sz w:val="22"/>
              </w:rPr>
            </w:rPrChange>
          </w:rPr>
          <w:t>s</w:t>
        </w:r>
      </w:ins>
      <w:ins w:id="2164" w:author="LIN, Yufeng" w:date="2021-09-24T16:52:00Z">
        <w:r w:rsidR="002C382A" w:rsidRPr="00F331C9">
          <w:rPr>
            <w:rFonts w:ascii="Times New Roman" w:hAnsi="Times New Roman" w:cs="Times New Roman"/>
            <w:sz w:val="24"/>
            <w:szCs w:val="24"/>
            <w:rPrChange w:id="2165" w:author="LIN, Yufeng" w:date="2021-10-07T10:22:00Z">
              <w:rPr>
                <w:rFonts w:ascii="Times New Roman" w:hAnsi="Times New Roman" w:cs="Times New Roman"/>
                <w:sz w:val="22"/>
              </w:rPr>
            </w:rPrChange>
          </w:rPr>
          <w:t>tudy</w:t>
        </w:r>
      </w:ins>
      <w:ins w:id="2166" w:author="Thomas Kwong" w:date="2021-09-12T16:59:00Z">
        <w:del w:id="2167" w:author="LIN, Yufeng" w:date="2021-09-24T16:52:00Z">
          <w:r w:rsidR="00C777A3" w:rsidRPr="00F331C9" w:rsidDel="002C382A">
            <w:rPr>
              <w:rFonts w:ascii="Times New Roman" w:hAnsi="Times New Roman" w:cs="Times New Roman"/>
              <w:sz w:val="24"/>
              <w:szCs w:val="24"/>
              <w:rPrChange w:id="2168" w:author="LIN, Yufeng" w:date="2021-10-07T10:22:00Z">
                <w:rPr>
                  <w:rFonts w:ascii="Times New Roman" w:hAnsi="Times New Roman" w:cs="Times New Roman"/>
                  <w:sz w:val="22"/>
                </w:rPr>
              </w:rPrChange>
            </w:rPr>
            <w:delText>reported</w:delText>
          </w:r>
        </w:del>
      </w:ins>
      <w:del w:id="2169" w:author="LIN, Yufeng" w:date="2021-09-24T16:52:00Z">
        <w:r w:rsidR="00D9531B" w:rsidRPr="00F331C9" w:rsidDel="002C382A">
          <w:rPr>
            <w:rFonts w:ascii="Times New Roman" w:hAnsi="Times New Roman" w:cs="Times New Roman"/>
            <w:sz w:val="24"/>
            <w:szCs w:val="24"/>
            <w:rPrChange w:id="2170" w:author="LIN, Yufeng" w:date="2021-10-07T10:22:00Z">
              <w:rPr>
                <w:rFonts w:ascii="Times New Roman" w:hAnsi="Times New Roman" w:cs="Times New Roman"/>
                <w:sz w:val="22"/>
              </w:rPr>
            </w:rPrChange>
          </w:rPr>
          <w:delText xml:space="preserve"> </w:delText>
        </w:r>
      </w:del>
      <w:del w:id="2171" w:author="Thomas Kwong" w:date="2021-09-12T16:59:00Z">
        <w:r w:rsidR="00D9531B" w:rsidRPr="00F331C9" w:rsidDel="00C777A3">
          <w:rPr>
            <w:rFonts w:ascii="Times New Roman" w:hAnsi="Times New Roman" w:cs="Times New Roman"/>
            <w:sz w:val="24"/>
            <w:szCs w:val="24"/>
            <w:rPrChange w:id="2172" w:author="LIN, Yufeng" w:date="2021-10-07T10:22:00Z">
              <w:rPr>
                <w:rFonts w:ascii="Times New Roman" w:hAnsi="Times New Roman" w:cs="Times New Roman"/>
                <w:sz w:val="22"/>
              </w:rPr>
            </w:rPrChange>
          </w:rPr>
          <w:delText>research</w:delText>
        </w:r>
      </w:del>
      <w:r w:rsidR="00D9531B" w:rsidRPr="00F331C9">
        <w:rPr>
          <w:rFonts w:ascii="Times New Roman" w:hAnsi="Times New Roman" w:cs="Times New Roman"/>
          <w:sz w:val="24"/>
          <w:szCs w:val="24"/>
          <w:rPrChange w:id="2173"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174" w:author="LIN, Yufeng" w:date="2021-10-07T10:22:00Z">
            <w:rPr>
              <w:rFonts w:ascii="Times New Roman" w:hAnsi="Times New Roman" w:cs="Times New Roman"/>
              <w:sz w:val="22"/>
            </w:rPr>
          </w:rPrChange>
        </w:rPr>
        <w:instrText xml:space="preserve"> ADDIN ZOTERO_ITEM CSL_CITATION {"citationID":"J0lsnBFN","properties":{"formattedCitation":"\\super 27\\nosupersub{}","plainCitation":"27","noteIndex":0},"citationItems":[{"id":320,"uris":["http://zotero.org/users/7908919/items/PCN6SICC"],"uri":["http://zotero.org/users/7908919/items/PCN6SICC"],"itemData":{"id":320,"type":"article-journal","abstract":"Human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F331C9">
        <w:rPr>
          <w:rFonts w:ascii="Times New Roman" w:hAnsi="Times New Roman" w:cs="Times New Roman"/>
          <w:sz w:val="24"/>
          <w:szCs w:val="24"/>
          <w:rPrChange w:id="2175"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176" w:author="LIN, Yufeng" w:date="2021-10-07T10:22:00Z">
            <w:rPr>
              <w:rFonts w:ascii="Times New Roman" w:hAnsi="Times New Roman" w:cs="Times New Roman"/>
              <w:kern w:val="0"/>
              <w:sz w:val="22"/>
              <w:szCs w:val="24"/>
              <w:vertAlign w:val="superscript"/>
            </w:rPr>
          </w:rPrChange>
        </w:rPr>
        <w:t>27</w:t>
      </w:r>
      <w:r w:rsidR="00D9531B" w:rsidRPr="00F331C9">
        <w:rPr>
          <w:rFonts w:ascii="Times New Roman" w:hAnsi="Times New Roman" w:cs="Times New Roman"/>
          <w:sz w:val="24"/>
          <w:szCs w:val="24"/>
          <w:rPrChange w:id="2177" w:author="LIN, Yufeng" w:date="2021-10-07T10:22:00Z">
            <w:rPr>
              <w:rFonts w:ascii="Times New Roman" w:hAnsi="Times New Roman" w:cs="Times New Roman"/>
              <w:sz w:val="22"/>
            </w:rPr>
          </w:rPrChange>
        </w:rPr>
        <w:fldChar w:fldCharType="end"/>
      </w:r>
      <w:ins w:id="2178" w:author="LIN, Yufeng" w:date="2021-09-24T16:52:00Z">
        <w:r w:rsidR="002C382A" w:rsidRPr="00F331C9">
          <w:rPr>
            <w:rFonts w:ascii="Times New Roman" w:hAnsi="Times New Roman" w:cs="Times New Roman"/>
            <w:sz w:val="24"/>
            <w:szCs w:val="24"/>
            <w:rPrChange w:id="2179" w:author="LIN, Yufeng" w:date="2021-10-07T10:22:00Z">
              <w:rPr>
                <w:rFonts w:ascii="Times New Roman" w:hAnsi="Times New Roman" w:cs="Times New Roman"/>
                <w:sz w:val="22"/>
              </w:rPr>
            </w:rPrChange>
          </w:rPr>
          <w:t xml:space="preserve"> which reported</w:t>
        </w:r>
      </w:ins>
      <w:r w:rsidR="00D9531B" w:rsidRPr="00F331C9">
        <w:rPr>
          <w:rFonts w:ascii="Times New Roman" w:hAnsi="Times New Roman" w:cs="Times New Roman"/>
          <w:sz w:val="24"/>
          <w:szCs w:val="24"/>
          <w:rPrChange w:id="2180" w:author="LIN, Yufeng" w:date="2021-10-07T10:22:00Z">
            <w:rPr>
              <w:rFonts w:ascii="Times New Roman" w:hAnsi="Times New Roman" w:cs="Times New Roman"/>
              <w:sz w:val="22"/>
            </w:rPr>
          </w:rPrChange>
        </w:rPr>
        <w:t xml:space="preserve"> that </w:t>
      </w:r>
      <w:del w:id="2181" w:author="Thomas Kwong" w:date="2021-09-12T17:00:00Z">
        <w:r w:rsidR="00D9531B" w:rsidRPr="00F331C9" w:rsidDel="00C777A3">
          <w:rPr>
            <w:rFonts w:ascii="Times New Roman" w:hAnsi="Times New Roman" w:cs="Times New Roman"/>
            <w:sz w:val="24"/>
            <w:szCs w:val="24"/>
            <w:rPrChange w:id="2182" w:author="LIN, Yufeng" w:date="2021-10-07T10:22:00Z">
              <w:rPr>
                <w:rFonts w:ascii="Times New Roman" w:hAnsi="Times New Roman" w:cs="Times New Roman"/>
                <w:sz w:val="22"/>
              </w:rPr>
            </w:rPrChange>
          </w:rPr>
          <w:delText xml:space="preserve">revealed that </w:delText>
        </w:r>
      </w:del>
      <w:r w:rsidR="00D9531B" w:rsidRPr="00F331C9">
        <w:rPr>
          <w:rFonts w:ascii="Times New Roman" w:hAnsi="Times New Roman" w:cs="Times New Roman"/>
          <w:sz w:val="24"/>
          <w:szCs w:val="24"/>
          <w:rPrChange w:id="2183" w:author="LIN, Yufeng" w:date="2021-10-07T10:22:00Z">
            <w:rPr>
              <w:rFonts w:ascii="Times New Roman" w:hAnsi="Times New Roman" w:cs="Times New Roman"/>
              <w:sz w:val="22"/>
            </w:rPr>
          </w:rPrChange>
        </w:rPr>
        <w:t xml:space="preserve">fungi </w:t>
      </w:r>
      <w:ins w:id="2184" w:author="Thomas Kwong" w:date="2021-09-12T17:00:00Z">
        <w:r w:rsidR="00C777A3" w:rsidRPr="00F331C9">
          <w:rPr>
            <w:rFonts w:ascii="Times New Roman" w:hAnsi="Times New Roman" w:cs="Times New Roman"/>
            <w:sz w:val="24"/>
            <w:szCs w:val="24"/>
            <w:rPrChange w:id="2185" w:author="LIN, Yufeng" w:date="2021-10-07T10:22:00Z">
              <w:rPr>
                <w:rFonts w:ascii="Times New Roman" w:hAnsi="Times New Roman" w:cs="Times New Roman"/>
                <w:sz w:val="22"/>
              </w:rPr>
            </w:rPrChange>
          </w:rPr>
          <w:t xml:space="preserve">make up </w:t>
        </w:r>
        <w:del w:id="2186" w:author="LIN, Yufeng" w:date="2021-09-24T16:52:00Z">
          <w:r w:rsidR="00C777A3" w:rsidRPr="00F331C9" w:rsidDel="002C382A">
            <w:rPr>
              <w:rFonts w:ascii="Times New Roman" w:hAnsi="Times New Roman" w:cs="Times New Roman"/>
              <w:sz w:val="24"/>
              <w:szCs w:val="24"/>
              <w:rPrChange w:id="2187" w:author="LIN, Yufeng" w:date="2021-10-07T10:22:00Z">
                <w:rPr>
                  <w:rFonts w:ascii="Times New Roman" w:hAnsi="Times New Roman" w:cs="Times New Roman"/>
                  <w:sz w:val="22"/>
                </w:rPr>
              </w:rPrChange>
            </w:rPr>
            <w:delText xml:space="preserve">of </w:delText>
          </w:r>
        </w:del>
      </w:ins>
      <w:del w:id="2188" w:author="Thomas Kwong" w:date="2021-09-12T17:00:00Z">
        <w:r w:rsidR="00D9531B" w:rsidRPr="00F331C9" w:rsidDel="00C777A3">
          <w:rPr>
            <w:rFonts w:ascii="Times New Roman" w:hAnsi="Times New Roman" w:cs="Times New Roman"/>
            <w:sz w:val="24"/>
            <w:szCs w:val="24"/>
            <w:rPrChange w:id="2189" w:author="LIN, Yufeng" w:date="2021-10-07T10:22:00Z">
              <w:rPr>
                <w:rFonts w:ascii="Times New Roman" w:hAnsi="Times New Roman" w:cs="Times New Roman"/>
                <w:sz w:val="22"/>
              </w:rPr>
            </w:rPrChange>
          </w:rPr>
          <w:delText xml:space="preserve">occupy </w:delText>
        </w:r>
      </w:del>
      <w:ins w:id="2190" w:author="Thomas Kwong" w:date="2021-09-12T17:00:00Z">
        <w:r w:rsidR="00C777A3" w:rsidRPr="00F331C9">
          <w:rPr>
            <w:rFonts w:ascii="Times New Roman" w:hAnsi="Times New Roman" w:cs="Times New Roman"/>
            <w:sz w:val="24"/>
            <w:szCs w:val="24"/>
            <w:rPrChange w:id="2191" w:author="LIN, Yufeng" w:date="2021-10-07T10:22:00Z">
              <w:rPr>
                <w:rFonts w:ascii="Times New Roman" w:hAnsi="Times New Roman" w:cs="Times New Roman"/>
                <w:sz w:val="22"/>
              </w:rPr>
            </w:rPrChange>
          </w:rPr>
          <w:t>about</w:t>
        </w:r>
      </w:ins>
      <w:del w:id="2192" w:author="Thomas Kwong" w:date="2021-09-12T17:00:00Z">
        <w:r w:rsidR="00D9531B" w:rsidRPr="00F331C9" w:rsidDel="00C777A3">
          <w:rPr>
            <w:rFonts w:ascii="Times New Roman" w:hAnsi="Times New Roman" w:cs="Times New Roman"/>
            <w:sz w:val="24"/>
            <w:szCs w:val="24"/>
            <w:rPrChange w:id="2193" w:author="LIN, Yufeng" w:date="2021-10-07T10:22:00Z">
              <w:rPr>
                <w:rFonts w:ascii="Times New Roman" w:hAnsi="Times New Roman" w:cs="Times New Roman"/>
                <w:sz w:val="22"/>
              </w:rPr>
            </w:rPrChange>
          </w:rPr>
          <w:delText>nearly</w:delText>
        </w:r>
      </w:del>
      <w:r w:rsidR="00D9531B" w:rsidRPr="00F331C9">
        <w:rPr>
          <w:rFonts w:ascii="Times New Roman" w:hAnsi="Times New Roman" w:cs="Times New Roman"/>
          <w:sz w:val="24"/>
          <w:szCs w:val="24"/>
          <w:rPrChange w:id="2194" w:author="LIN, Yufeng" w:date="2021-10-07T10:22:00Z">
            <w:rPr>
              <w:rFonts w:ascii="Times New Roman" w:hAnsi="Times New Roman" w:cs="Times New Roman"/>
              <w:sz w:val="22"/>
            </w:rPr>
          </w:rPrChange>
        </w:rPr>
        <w:t xml:space="preserve"> 0.1% of the total enteric microbes.</w:t>
      </w:r>
      <w:del w:id="2195" w:author="Thomas Kwong" w:date="2021-09-12T17:01:00Z">
        <w:r w:rsidR="00D9531B" w:rsidRPr="00F331C9" w:rsidDel="00C777A3">
          <w:rPr>
            <w:rFonts w:ascii="Times New Roman" w:hAnsi="Times New Roman" w:cs="Times New Roman"/>
            <w:sz w:val="24"/>
            <w:szCs w:val="24"/>
            <w:rPrChange w:id="2196" w:author="LIN, Yufeng" w:date="2021-10-07T10:22:00Z">
              <w:rPr>
                <w:rFonts w:ascii="Times New Roman" w:hAnsi="Times New Roman" w:cs="Times New Roman"/>
                <w:sz w:val="22"/>
              </w:rPr>
            </w:rPrChange>
          </w:rPr>
          <w:delText xml:space="preserve"> It acknowledges that our custom libraries, alignment, and results were reliable.</w:delText>
        </w:r>
      </w:del>
      <w:r w:rsidR="00D9531B" w:rsidRPr="00F331C9">
        <w:rPr>
          <w:rFonts w:ascii="Times New Roman" w:hAnsi="Times New Roman" w:cs="Times New Roman"/>
          <w:sz w:val="24"/>
          <w:szCs w:val="24"/>
          <w:rPrChange w:id="2197" w:author="LIN, Yufeng" w:date="2021-10-07T10:22:00Z">
            <w:rPr>
              <w:rFonts w:ascii="Times New Roman" w:hAnsi="Times New Roman" w:cs="Times New Roman"/>
              <w:sz w:val="22"/>
            </w:rPr>
          </w:rPrChange>
        </w:rPr>
        <w:t xml:space="preserve"> </w:t>
      </w:r>
      <w:ins w:id="2198" w:author="Thomas Kwong" w:date="2021-09-12T17:03:00Z">
        <w:del w:id="2199" w:author="LIN, Yufeng" w:date="2021-10-07T10:42:00Z">
          <w:r w:rsidR="00C777A3" w:rsidRPr="00F331C9" w:rsidDel="00E81CE7">
            <w:rPr>
              <w:rFonts w:ascii="Times New Roman" w:hAnsi="Times New Roman" w:cs="Times New Roman"/>
              <w:sz w:val="24"/>
              <w:szCs w:val="24"/>
              <w:rPrChange w:id="2200" w:author="LIN, Yufeng" w:date="2021-10-07T10:22:00Z">
                <w:rPr>
                  <w:rFonts w:ascii="Times New Roman" w:hAnsi="Times New Roman" w:cs="Times New Roman"/>
                  <w:sz w:val="22"/>
                </w:rPr>
              </w:rPrChange>
            </w:rPr>
            <w:delText>R</w:delText>
          </w:r>
        </w:del>
      </w:ins>
      <w:ins w:id="2201" w:author="LIN, Yufeng" w:date="2021-10-07T10:42:00Z">
        <w:r w:rsidR="00E81CE7" w:rsidRPr="00F331C9">
          <w:rPr>
            <w:rFonts w:ascii="Times New Roman" w:hAnsi="Times New Roman" w:cs="Times New Roman"/>
            <w:sz w:val="24"/>
            <w:szCs w:val="24"/>
          </w:rPr>
          <w:t>The r</w:t>
        </w:r>
      </w:ins>
      <w:del w:id="2202" w:author="Thomas Kwong" w:date="2021-09-12T17:03:00Z">
        <w:r w:rsidR="00D9531B" w:rsidRPr="00F331C9" w:rsidDel="00C777A3">
          <w:rPr>
            <w:rFonts w:ascii="Times New Roman" w:hAnsi="Times New Roman" w:cs="Times New Roman"/>
            <w:sz w:val="24"/>
            <w:szCs w:val="24"/>
            <w:rPrChange w:id="2203" w:author="LIN, Yufeng" w:date="2021-10-07T10:22:00Z">
              <w:rPr>
                <w:rFonts w:ascii="Times New Roman" w:hAnsi="Times New Roman" w:cs="Times New Roman"/>
                <w:sz w:val="22"/>
              </w:rPr>
            </w:rPrChange>
          </w:rPr>
          <w:delText xml:space="preserve">Through </w:delText>
        </w:r>
      </w:del>
      <w:del w:id="2204" w:author="Thomas Kwong" w:date="2021-09-12T17:01:00Z">
        <w:r w:rsidR="00D9531B" w:rsidRPr="00F331C9" w:rsidDel="00C777A3">
          <w:rPr>
            <w:rFonts w:ascii="Times New Roman" w:hAnsi="Times New Roman" w:cs="Times New Roman"/>
            <w:sz w:val="24"/>
            <w:szCs w:val="24"/>
            <w:rPrChange w:id="2205" w:author="LIN, Yufeng" w:date="2021-10-07T10:22:00Z">
              <w:rPr>
                <w:rFonts w:ascii="Times New Roman" w:hAnsi="Times New Roman" w:cs="Times New Roman"/>
                <w:sz w:val="22"/>
              </w:rPr>
            </w:rPrChange>
          </w:rPr>
          <w:delText xml:space="preserve">the </w:delText>
        </w:r>
      </w:del>
      <w:del w:id="2206" w:author="Thomas Kwong" w:date="2021-09-12T17:03:00Z">
        <w:r w:rsidR="00D9531B" w:rsidRPr="00F331C9" w:rsidDel="00C777A3">
          <w:rPr>
            <w:rFonts w:ascii="Times New Roman" w:hAnsi="Times New Roman" w:cs="Times New Roman"/>
            <w:sz w:val="24"/>
            <w:szCs w:val="24"/>
            <w:rPrChange w:id="2207" w:author="LIN, Yufeng" w:date="2021-10-07T10:22:00Z">
              <w:rPr>
                <w:rFonts w:ascii="Times New Roman" w:hAnsi="Times New Roman" w:cs="Times New Roman"/>
                <w:sz w:val="22"/>
              </w:rPr>
            </w:rPrChange>
          </w:rPr>
          <w:delText>r</w:delText>
        </w:r>
      </w:del>
      <w:r w:rsidR="00D9531B" w:rsidRPr="00F331C9">
        <w:rPr>
          <w:rFonts w:ascii="Times New Roman" w:hAnsi="Times New Roman" w:cs="Times New Roman"/>
          <w:sz w:val="24"/>
          <w:szCs w:val="24"/>
          <w:rPrChange w:id="2208" w:author="LIN, Yufeng" w:date="2021-10-07T10:22:00Z">
            <w:rPr>
              <w:rFonts w:ascii="Times New Roman" w:hAnsi="Times New Roman" w:cs="Times New Roman"/>
              <w:sz w:val="22"/>
            </w:rPr>
          </w:rPrChange>
        </w:rPr>
        <w:t>arefaction curve (figure 1b)</w:t>
      </w:r>
      <w:ins w:id="2209" w:author="Thomas Kwong" w:date="2021-09-12T17:03:00Z">
        <w:r w:rsidR="00C777A3" w:rsidRPr="00F331C9">
          <w:rPr>
            <w:rFonts w:ascii="Times New Roman" w:hAnsi="Times New Roman" w:cs="Times New Roman"/>
            <w:sz w:val="24"/>
            <w:szCs w:val="24"/>
            <w:rPrChange w:id="2210" w:author="LIN, Yufeng" w:date="2021-10-07T10:22:00Z">
              <w:rPr>
                <w:rFonts w:ascii="Times New Roman" w:hAnsi="Times New Roman" w:cs="Times New Roman"/>
                <w:sz w:val="22"/>
              </w:rPr>
            </w:rPrChange>
          </w:rPr>
          <w:t xml:space="preserve"> showed that </w:t>
        </w:r>
      </w:ins>
      <w:del w:id="2211" w:author="Thomas Kwong" w:date="2021-09-12T17:03:00Z">
        <w:r w:rsidR="00D9531B" w:rsidRPr="00F331C9" w:rsidDel="00C777A3">
          <w:rPr>
            <w:rFonts w:ascii="Times New Roman" w:hAnsi="Times New Roman" w:cs="Times New Roman"/>
            <w:sz w:val="24"/>
            <w:szCs w:val="24"/>
            <w:rPrChange w:id="2212" w:author="LIN, Yufeng" w:date="2021-10-07T10:22:00Z">
              <w:rPr>
                <w:rFonts w:ascii="Times New Roman" w:hAnsi="Times New Roman" w:cs="Times New Roman"/>
                <w:sz w:val="22"/>
              </w:rPr>
            </w:rPrChange>
          </w:rPr>
          <w:delText xml:space="preserve">, we could know that </w:delText>
        </w:r>
      </w:del>
      <w:r w:rsidR="00D9531B" w:rsidRPr="00F331C9">
        <w:rPr>
          <w:rFonts w:ascii="Times New Roman" w:hAnsi="Times New Roman" w:cs="Times New Roman"/>
          <w:sz w:val="24"/>
          <w:szCs w:val="24"/>
          <w:rPrChange w:id="2213" w:author="LIN, Yufeng" w:date="2021-10-07T10:22:00Z">
            <w:rPr>
              <w:rFonts w:ascii="Times New Roman" w:hAnsi="Times New Roman" w:cs="Times New Roman"/>
              <w:sz w:val="22"/>
            </w:rPr>
          </w:rPrChange>
        </w:rPr>
        <w:t xml:space="preserve">all cohort samples </w:t>
      </w:r>
      <w:del w:id="2214" w:author="Thomas Kwong" w:date="2021-09-12T17:04:00Z">
        <w:r w:rsidR="00D9531B" w:rsidRPr="00F331C9" w:rsidDel="00C777A3">
          <w:rPr>
            <w:rFonts w:ascii="Times New Roman" w:hAnsi="Times New Roman" w:cs="Times New Roman"/>
            <w:sz w:val="24"/>
            <w:szCs w:val="24"/>
            <w:rPrChange w:id="2215" w:author="LIN, Yufeng" w:date="2021-10-07T10:22:00Z">
              <w:rPr>
                <w:rFonts w:ascii="Times New Roman" w:hAnsi="Times New Roman" w:cs="Times New Roman"/>
                <w:sz w:val="22"/>
              </w:rPr>
            </w:rPrChange>
          </w:rPr>
          <w:delText xml:space="preserve">have </w:delText>
        </w:r>
      </w:del>
      <w:r w:rsidR="00D9531B" w:rsidRPr="00F331C9">
        <w:rPr>
          <w:rFonts w:ascii="Times New Roman" w:hAnsi="Times New Roman" w:cs="Times New Roman"/>
          <w:sz w:val="24"/>
          <w:szCs w:val="24"/>
          <w:rPrChange w:id="2216" w:author="LIN, Yufeng" w:date="2021-10-07T10:22:00Z">
            <w:rPr>
              <w:rFonts w:ascii="Times New Roman" w:hAnsi="Times New Roman" w:cs="Times New Roman"/>
              <w:sz w:val="22"/>
            </w:rPr>
          </w:rPrChange>
        </w:rPr>
        <w:t xml:space="preserve">reached </w:t>
      </w:r>
      <w:ins w:id="2217" w:author="Thomas Kwong" w:date="2021-09-12T17:03:00Z">
        <w:r w:rsidR="00C777A3" w:rsidRPr="00F331C9">
          <w:rPr>
            <w:rFonts w:ascii="Times New Roman" w:hAnsi="Times New Roman" w:cs="Times New Roman"/>
            <w:sz w:val="24"/>
            <w:szCs w:val="24"/>
            <w:rPrChange w:id="2218" w:author="LIN, Yufeng" w:date="2021-10-07T10:22:00Z">
              <w:rPr>
                <w:rFonts w:ascii="Times New Roman" w:hAnsi="Times New Roman" w:cs="Times New Roman"/>
                <w:sz w:val="22"/>
              </w:rPr>
            </w:rPrChange>
          </w:rPr>
          <w:t>a</w:t>
        </w:r>
      </w:ins>
      <w:del w:id="2219" w:author="Thomas Kwong" w:date="2021-09-12T17:03:00Z">
        <w:r w:rsidR="00D9531B" w:rsidRPr="00F331C9" w:rsidDel="00C777A3">
          <w:rPr>
            <w:rFonts w:ascii="Times New Roman" w:hAnsi="Times New Roman" w:cs="Times New Roman"/>
            <w:sz w:val="24"/>
            <w:szCs w:val="24"/>
            <w:rPrChange w:id="2220" w:author="LIN, Yufeng" w:date="2021-10-07T10:22:00Z">
              <w:rPr>
                <w:rFonts w:ascii="Times New Roman" w:hAnsi="Times New Roman" w:cs="Times New Roman"/>
                <w:sz w:val="22"/>
              </w:rPr>
            </w:rPrChange>
          </w:rPr>
          <w:delText>or</w:delText>
        </w:r>
      </w:del>
      <w:del w:id="2221" w:author="Thomas Kwong" w:date="2021-09-12T17:04:00Z">
        <w:r w:rsidR="00D9531B" w:rsidRPr="00F331C9" w:rsidDel="00C777A3">
          <w:rPr>
            <w:rFonts w:ascii="Times New Roman" w:hAnsi="Times New Roman" w:cs="Times New Roman"/>
            <w:sz w:val="24"/>
            <w:szCs w:val="24"/>
            <w:rPrChange w:id="2222" w:author="LIN, Yufeng" w:date="2021-10-07T10:22:00Z">
              <w:rPr>
                <w:rFonts w:ascii="Times New Roman" w:hAnsi="Times New Roman" w:cs="Times New Roman"/>
                <w:sz w:val="22"/>
              </w:rPr>
            </w:rPrChange>
          </w:rPr>
          <w:delText xml:space="preserve"> exceeded the p</w:delText>
        </w:r>
      </w:del>
      <w:ins w:id="2223" w:author="Thomas Kwong" w:date="2021-09-12T17:04:00Z">
        <w:r w:rsidR="00C777A3" w:rsidRPr="00F331C9">
          <w:rPr>
            <w:rFonts w:ascii="Times New Roman" w:hAnsi="Times New Roman" w:cs="Times New Roman"/>
            <w:sz w:val="24"/>
            <w:szCs w:val="24"/>
            <w:rPrChange w:id="2224" w:author="LIN, Yufeng" w:date="2021-10-07T10:22:00Z">
              <w:rPr>
                <w:rFonts w:ascii="Times New Roman" w:hAnsi="Times New Roman" w:cs="Times New Roman"/>
                <w:sz w:val="22"/>
              </w:rPr>
            </w:rPrChange>
          </w:rPr>
          <w:t xml:space="preserve"> p</w:t>
        </w:r>
      </w:ins>
      <w:r w:rsidR="00D9531B" w:rsidRPr="00F331C9">
        <w:rPr>
          <w:rFonts w:ascii="Times New Roman" w:hAnsi="Times New Roman" w:cs="Times New Roman"/>
          <w:sz w:val="24"/>
          <w:szCs w:val="24"/>
          <w:rPrChange w:id="2225" w:author="LIN, Yufeng" w:date="2021-10-07T10:22:00Z">
            <w:rPr>
              <w:rFonts w:ascii="Times New Roman" w:hAnsi="Times New Roman" w:cs="Times New Roman"/>
              <w:sz w:val="22"/>
            </w:rPr>
          </w:rPrChange>
        </w:rPr>
        <w:t>lateau at 10,000</w:t>
      </w:r>
      <w:ins w:id="2226" w:author="Thomas Kwong" w:date="2021-09-12T17:04:00Z">
        <w:r w:rsidR="00C777A3" w:rsidRPr="00F331C9">
          <w:rPr>
            <w:rFonts w:ascii="Times New Roman" w:hAnsi="Times New Roman" w:cs="Times New Roman"/>
            <w:sz w:val="24"/>
            <w:szCs w:val="24"/>
            <w:rPrChange w:id="2227" w:author="LIN, Yufeng" w:date="2021-10-07T10:22:00Z">
              <w:rPr>
                <w:rFonts w:ascii="Times New Roman" w:hAnsi="Times New Roman" w:cs="Times New Roman"/>
                <w:sz w:val="22"/>
              </w:rPr>
            </w:rPrChange>
          </w:rPr>
          <w:t xml:space="preserve"> sequencing reads</w:t>
        </w:r>
      </w:ins>
      <w:r w:rsidR="00D9531B" w:rsidRPr="00F331C9">
        <w:rPr>
          <w:rFonts w:ascii="Times New Roman" w:hAnsi="Times New Roman" w:cs="Times New Roman"/>
          <w:sz w:val="24"/>
          <w:szCs w:val="24"/>
          <w:rPrChange w:id="2228" w:author="LIN, Yufeng" w:date="2021-10-07T10:22:00Z">
            <w:rPr>
              <w:rFonts w:ascii="Times New Roman" w:hAnsi="Times New Roman" w:cs="Times New Roman"/>
              <w:sz w:val="22"/>
            </w:rPr>
          </w:rPrChange>
        </w:rPr>
        <w:t>. Hence, the minimum rarefie</w:t>
      </w:r>
      <w:ins w:id="2229" w:author="LIN, Yufeng" w:date="2021-09-24T16:53:00Z">
        <w:r w:rsidR="002C382A" w:rsidRPr="00F331C9">
          <w:rPr>
            <w:rFonts w:ascii="Times New Roman" w:hAnsi="Times New Roman" w:cs="Times New Roman"/>
            <w:sz w:val="24"/>
            <w:szCs w:val="24"/>
            <w:rPrChange w:id="2230" w:author="LIN, Yufeng" w:date="2021-10-07T10:22:00Z">
              <w:rPr>
                <w:rFonts w:ascii="Times New Roman" w:hAnsi="Times New Roman" w:cs="Times New Roman"/>
                <w:sz w:val="22"/>
              </w:rPr>
            </w:rPrChange>
          </w:rPr>
          <w:t>d</w:t>
        </w:r>
      </w:ins>
      <w:del w:id="2231" w:author="LIN, Yufeng" w:date="2021-09-24T16:53:00Z">
        <w:r w:rsidR="00D9531B" w:rsidRPr="00F331C9" w:rsidDel="002C382A">
          <w:rPr>
            <w:rFonts w:ascii="Times New Roman" w:hAnsi="Times New Roman" w:cs="Times New Roman"/>
            <w:sz w:val="24"/>
            <w:szCs w:val="24"/>
            <w:rPrChange w:id="2232" w:author="LIN, Yufeng" w:date="2021-10-07T10:22:00Z">
              <w:rPr>
                <w:rFonts w:ascii="Times New Roman" w:hAnsi="Times New Roman" w:cs="Times New Roman"/>
                <w:sz w:val="22"/>
              </w:rPr>
            </w:rPrChange>
          </w:rPr>
          <w:delText>s</w:delText>
        </w:r>
      </w:del>
      <w:r w:rsidR="00D9531B" w:rsidRPr="00F331C9">
        <w:rPr>
          <w:rFonts w:ascii="Times New Roman" w:hAnsi="Times New Roman" w:cs="Times New Roman"/>
          <w:sz w:val="24"/>
          <w:szCs w:val="24"/>
          <w:rPrChange w:id="2233" w:author="LIN, Yufeng" w:date="2021-10-07T10:22:00Z">
            <w:rPr>
              <w:rFonts w:ascii="Times New Roman" w:hAnsi="Times New Roman" w:cs="Times New Roman"/>
              <w:sz w:val="22"/>
            </w:rPr>
          </w:rPrChange>
        </w:rPr>
        <w:t xml:space="preserve"> </w:t>
      </w:r>
      <w:del w:id="2234" w:author="LIN, Yufeng" w:date="2021-09-28T13:07:00Z">
        <w:r w:rsidR="00FA35F2" w:rsidRPr="00F331C9" w:rsidDel="004314C2">
          <w:rPr>
            <w:rFonts w:ascii="Times New Roman" w:hAnsi="Times New Roman" w:cs="Times New Roman"/>
            <w:sz w:val="24"/>
            <w:szCs w:val="24"/>
            <w:rPrChange w:id="2235" w:author="LIN, Yufeng" w:date="2021-10-07T10:22:00Z">
              <w:rPr>
                <w:rFonts w:ascii="Times New Roman" w:hAnsi="Times New Roman" w:cs="Times New Roman"/>
                <w:sz w:val="22"/>
              </w:rPr>
            </w:rPrChange>
          </w:rPr>
          <w:delText>micro-eukaryotes</w:delText>
        </w:r>
      </w:del>
      <w:ins w:id="2236" w:author="LIN, Yufeng" w:date="2021-09-28T13:07:00Z">
        <w:r w:rsidR="004314C2" w:rsidRPr="00F331C9">
          <w:rPr>
            <w:rFonts w:ascii="Times New Roman" w:hAnsi="Times New Roman" w:cs="Times New Roman"/>
            <w:sz w:val="24"/>
            <w:szCs w:val="24"/>
            <w:rPrChange w:id="2237" w:author="LIN, Yufeng" w:date="2021-10-07T10:22:00Z">
              <w:rPr>
                <w:rFonts w:ascii="Times New Roman" w:hAnsi="Times New Roman" w:cs="Times New Roman"/>
                <w:sz w:val="22"/>
              </w:rPr>
            </w:rPrChange>
          </w:rPr>
          <w:t>fungal</w:t>
        </w:r>
      </w:ins>
      <w:r w:rsidR="00D9531B" w:rsidRPr="00F331C9">
        <w:rPr>
          <w:rFonts w:ascii="Times New Roman" w:hAnsi="Times New Roman" w:cs="Times New Roman"/>
          <w:sz w:val="24"/>
          <w:szCs w:val="24"/>
          <w:rPrChange w:id="2238" w:author="LIN, Yufeng" w:date="2021-10-07T10:22:00Z">
            <w:rPr>
              <w:rFonts w:ascii="Times New Roman" w:hAnsi="Times New Roman" w:cs="Times New Roman"/>
              <w:sz w:val="22"/>
            </w:rPr>
          </w:rPrChange>
        </w:rPr>
        <w:t xml:space="preserve"> counts of </w:t>
      </w:r>
      <w:proofErr w:type="gramStart"/>
      <w:r w:rsidR="00D9531B" w:rsidRPr="00F331C9">
        <w:rPr>
          <w:rFonts w:ascii="Times New Roman" w:hAnsi="Times New Roman" w:cs="Times New Roman"/>
          <w:sz w:val="24"/>
          <w:szCs w:val="24"/>
          <w:rPrChange w:id="2239" w:author="LIN, Yufeng" w:date="2021-10-07T10:22:00Z">
            <w:rPr>
              <w:rFonts w:ascii="Times New Roman" w:hAnsi="Times New Roman" w:cs="Times New Roman"/>
              <w:sz w:val="22"/>
            </w:rPr>
          </w:rPrChange>
        </w:rPr>
        <w:t>each individual</w:t>
      </w:r>
      <w:proofErr w:type="gramEnd"/>
      <w:r w:rsidR="00D9531B" w:rsidRPr="00F331C9">
        <w:rPr>
          <w:rFonts w:ascii="Times New Roman" w:hAnsi="Times New Roman" w:cs="Times New Roman"/>
          <w:sz w:val="24"/>
          <w:szCs w:val="24"/>
          <w:rPrChange w:id="2240" w:author="LIN, Yufeng" w:date="2021-10-07T10:22:00Z">
            <w:rPr>
              <w:rFonts w:ascii="Times New Roman" w:hAnsi="Times New Roman" w:cs="Times New Roman"/>
              <w:sz w:val="22"/>
            </w:rPr>
          </w:rPrChange>
        </w:rPr>
        <w:t xml:space="preserve"> were defined as 10,000 in the downstream analysis. </w:t>
      </w:r>
      <w:commentRangeStart w:id="2241"/>
      <w:commentRangeStart w:id="2242"/>
      <w:del w:id="2243" w:author="LIN, Yufeng" w:date="2021-09-24T14:37:00Z">
        <w:r w:rsidR="00D9531B" w:rsidRPr="00F331C9" w:rsidDel="00317AD9">
          <w:rPr>
            <w:rFonts w:ascii="Times New Roman" w:hAnsi="Times New Roman" w:cs="Times New Roman"/>
            <w:sz w:val="24"/>
            <w:szCs w:val="24"/>
            <w:rPrChange w:id="2244" w:author="LIN, Yufeng" w:date="2021-10-07T10:22:00Z">
              <w:rPr>
                <w:rFonts w:ascii="Times New Roman" w:hAnsi="Times New Roman" w:cs="Times New Roman"/>
                <w:sz w:val="22"/>
              </w:rPr>
            </w:rPrChange>
          </w:rPr>
          <w:delText xml:space="preserve">We </w:delText>
        </w:r>
      </w:del>
      <w:ins w:id="2245" w:author="LIN, Yufeng" w:date="2021-10-07T10:42:00Z">
        <w:r w:rsidR="00E81CE7" w:rsidRPr="00F331C9">
          <w:rPr>
            <w:rFonts w:ascii="Times New Roman" w:hAnsi="Times New Roman" w:cs="Times New Roman"/>
            <w:sz w:val="24"/>
            <w:szCs w:val="24"/>
          </w:rPr>
          <w:t>We applied strict sample filtering criteria to ensure rigorous outcomes and reduce the outlier effect</w:t>
        </w:r>
      </w:ins>
      <w:del w:id="2246" w:author="LIN, Yufeng" w:date="2021-10-07T10:42:00Z">
        <w:r w:rsidR="00D9531B" w:rsidRPr="00F331C9" w:rsidDel="00E81CE7">
          <w:rPr>
            <w:rFonts w:ascii="Times New Roman" w:hAnsi="Times New Roman" w:cs="Times New Roman"/>
            <w:sz w:val="24"/>
            <w:szCs w:val="24"/>
            <w:rPrChange w:id="2247" w:author="LIN, Yufeng" w:date="2021-10-07T10:22:00Z">
              <w:rPr>
                <w:rFonts w:ascii="Times New Roman" w:hAnsi="Times New Roman" w:cs="Times New Roman"/>
                <w:sz w:val="22"/>
              </w:rPr>
            </w:rPrChange>
          </w:rPr>
          <w:delText xml:space="preserve">applied </w:delText>
        </w:r>
      </w:del>
      <w:del w:id="2248" w:author="LIN, Yufeng" w:date="2021-09-24T16:54:00Z">
        <w:r w:rsidR="00D9531B" w:rsidRPr="00F331C9" w:rsidDel="002C382A">
          <w:rPr>
            <w:rFonts w:ascii="Times New Roman" w:hAnsi="Times New Roman" w:cs="Times New Roman"/>
            <w:sz w:val="24"/>
            <w:szCs w:val="24"/>
            <w:rPrChange w:id="2249" w:author="LIN, Yufeng" w:date="2021-10-07T10:22:00Z">
              <w:rPr>
                <w:rFonts w:ascii="Times New Roman" w:hAnsi="Times New Roman" w:cs="Times New Roman"/>
                <w:sz w:val="22"/>
              </w:rPr>
            </w:rPrChange>
          </w:rPr>
          <w:delText xml:space="preserve">the </w:delText>
        </w:r>
      </w:del>
      <w:del w:id="2250" w:author="LIN, Yufeng" w:date="2021-10-07T10:42:00Z">
        <w:r w:rsidR="00D9531B" w:rsidRPr="00F331C9" w:rsidDel="00E81CE7">
          <w:rPr>
            <w:rFonts w:ascii="Times New Roman" w:hAnsi="Times New Roman" w:cs="Times New Roman"/>
            <w:sz w:val="24"/>
            <w:szCs w:val="24"/>
            <w:rPrChange w:id="2251" w:author="LIN, Yufeng" w:date="2021-10-07T10:22:00Z">
              <w:rPr>
                <w:rFonts w:ascii="Times New Roman" w:hAnsi="Times New Roman" w:cs="Times New Roman"/>
                <w:sz w:val="22"/>
              </w:rPr>
            </w:rPrChange>
          </w:rPr>
          <w:delText>strict</w:delText>
        </w:r>
      </w:del>
      <w:del w:id="2252" w:author="LIN, Yufeng" w:date="2021-09-24T16:55:00Z">
        <w:r w:rsidR="00D9531B" w:rsidRPr="00F331C9" w:rsidDel="002C382A">
          <w:rPr>
            <w:rFonts w:ascii="Times New Roman" w:hAnsi="Times New Roman" w:cs="Times New Roman"/>
            <w:sz w:val="24"/>
            <w:szCs w:val="24"/>
            <w:rPrChange w:id="2253" w:author="LIN, Yufeng" w:date="2021-10-07T10:22:00Z">
              <w:rPr>
                <w:rFonts w:ascii="Times New Roman" w:hAnsi="Times New Roman" w:cs="Times New Roman"/>
                <w:sz w:val="22"/>
              </w:rPr>
            </w:rPrChange>
          </w:rPr>
          <w:delText xml:space="preserve"> criteria </w:delText>
        </w:r>
      </w:del>
      <w:del w:id="2254" w:author="LIN, Yufeng" w:date="2021-09-24T16:54:00Z">
        <w:r w:rsidR="00D9531B" w:rsidRPr="00F331C9" w:rsidDel="002C382A">
          <w:rPr>
            <w:rFonts w:ascii="Times New Roman" w:hAnsi="Times New Roman" w:cs="Times New Roman"/>
            <w:sz w:val="24"/>
            <w:szCs w:val="24"/>
            <w:rPrChange w:id="2255" w:author="LIN, Yufeng" w:date="2021-10-07T10:22:00Z">
              <w:rPr>
                <w:rFonts w:ascii="Times New Roman" w:hAnsi="Times New Roman" w:cs="Times New Roman"/>
                <w:sz w:val="22"/>
              </w:rPr>
            </w:rPrChange>
          </w:rPr>
          <w:delText xml:space="preserve">to remove a few </w:delText>
        </w:r>
      </w:del>
      <w:del w:id="2256" w:author="LIN, Yufeng" w:date="2021-10-07T10:42:00Z">
        <w:r w:rsidR="00D9531B" w:rsidRPr="00F331C9" w:rsidDel="00E81CE7">
          <w:rPr>
            <w:rFonts w:ascii="Times New Roman" w:hAnsi="Times New Roman" w:cs="Times New Roman"/>
            <w:sz w:val="24"/>
            <w:szCs w:val="24"/>
            <w:rPrChange w:id="2257" w:author="LIN, Yufeng" w:date="2021-10-07T10:22:00Z">
              <w:rPr>
                <w:rFonts w:ascii="Times New Roman" w:hAnsi="Times New Roman" w:cs="Times New Roman"/>
                <w:sz w:val="22"/>
              </w:rPr>
            </w:rPrChange>
          </w:rPr>
          <w:delText>sample</w:delText>
        </w:r>
      </w:del>
      <w:del w:id="2258" w:author="LIN, Yufeng" w:date="2021-09-24T16:54:00Z">
        <w:r w:rsidR="00D9531B" w:rsidRPr="00F331C9" w:rsidDel="002C382A">
          <w:rPr>
            <w:rFonts w:ascii="Times New Roman" w:hAnsi="Times New Roman" w:cs="Times New Roman"/>
            <w:sz w:val="24"/>
            <w:szCs w:val="24"/>
            <w:rPrChange w:id="2259" w:author="LIN, Yufeng" w:date="2021-10-07T10:22:00Z">
              <w:rPr>
                <w:rFonts w:ascii="Times New Roman" w:hAnsi="Times New Roman" w:cs="Times New Roman"/>
                <w:sz w:val="22"/>
              </w:rPr>
            </w:rPrChange>
          </w:rPr>
          <w:delText>s</w:delText>
        </w:r>
      </w:del>
      <w:ins w:id="2260" w:author="LIN, Yufeng" w:date="2021-09-24T14:38:00Z">
        <w:r w:rsidR="00317AD9" w:rsidRPr="00F331C9">
          <w:rPr>
            <w:rFonts w:ascii="Times New Roman" w:hAnsi="Times New Roman" w:cs="Times New Roman"/>
            <w:sz w:val="24"/>
            <w:szCs w:val="24"/>
            <w:rPrChange w:id="2261" w:author="LIN, Yufeng" w:date="2021-10-07T10:22:00Z">
              <w:rPr>
                <w:rFonts w:ascii="Times New Roman" w:hAnsi="Times New Roman" w:cs="Times New Roman"/>
                <w:sz w:val="22"/>
              </w:rPr>
            </w:rPrChange>
          </w:rPr>
          <w:t xml:space="preserve"> </w:t>
        </w:r>
      </w:ins>
      <w:del w:id="2262" w:author="LIN, Yufeng" w:date="2021-09-24T14:38:00Z">
        <w:r w:rsidR="00D9531B" w:rsidRPr="00F331C9" w:rsidDel="00317AD9">
          <w:rPr>
            <w:rFonts w:ascii="Times New Roman" w:hAnsi="Times New Roman" w:cs="Times New Roman"/>
            <w:sz w:val="24"/>
            <w:szCs w:val="24"/>
            <w:rPrChange w:id="2263" w:author="LIN, Yufeng" w:date="2021-10-07T10:22:00Z">
              <w:rPr>
                <w:rFonts w:ascii="Times New Roman" w:hAnsi="Times New Roman" w:cs="Times New Roman"/>
                <w:sz w:val="22"/>
              </w:rPr>
            </w:rPrChange>
          </w:rPr>
          <w:delText xml:space="preserve"> to enhance outcomes rigo</w:delText>
        </w:r>
        <w:r w:rsidR="000D0043" w:rsidRPr="00F331C9" w:rsidDel="00317AD9">
          <w:rPr>
            <w:rFonts w:ascii="Times New Roman" w:hAnsi="Times New Roman" w:cs="Times New Roman"/>
            <w:sz w:val="24"/>
            <w:szCs w:val="24"/>
            <w:rPrChange w:id="2264" w:author="LIN, Yufeng" w:date="2021-10-07T10:22:00Z">
              <w:rPr>
                <w:rFonts w:ascii="Times New Roman" w:hAnsi="Times New Roman" w:cs="Times New Roman"/>
                <w:sz w:val="22"/>
              </w:rPr>
            </w:rPrChange>
          </w:rPr>
          <w:delText>u</w:delText>
        </w:r>
        <w:r w:rsidR="00D9531B" w:rsidRPr="00F331C9" w:rsidDel="00317AD9">
          <w:rPr>
            <w:rFonts w:ascii="Times New Roman" w:hAnsi="Times New Roman" w:cs="Times New Roman"/>
            <w:sz w:val="24"/>
            <w:szCs w:val="24"/>
            <w:rPrChange w:id="2265" w:author="LIN, Yufeng" w:date="2021-10-07T10:22:00Z">
              <w:rPr>
                <w:rFonts w:ascii="Times New Roman" w:hAnsi="Times New Roman" w:cs="Times New Roman"/>
                <w:sz w:val="22"/>
              </w:rPr>
            </w:rPrChange>
          </w:rPr>
          <w:delText xml:space="preserve">r further and reduce the outlier effect </w:delText>
        </w:r>
      </w:del>
      <w:r w:rsidR="00D9531B" w:rsidRPr="00F331C9">
        <w:rPr>
          <w:rFonts w:ascii="Times New Roman" w:hAnsi="Times New Roman" w:cs="Times New Roman"/>
          <w:sz w:val="24"/>
          <w:szCs w:val="24"/>
          <w:rPrChange w:id="2266" w:author="LIN, Yufeng" w:date="2021-10-07T10:22:00Z">
            <w:rPr>
              <w:rFonts w:ascii="Times New Roman" w:hAnsi="Times New Roman" w:cs="Times New Roman"/>
              <w:sz w:val="22"/>
            </w:rPr>
          </w:rPrChange>
        </w:rPr>
        <w:t>(figure 1c).</w:t>
      </w:r>
      <w:commentRangeEnd w:id="2241"/>
      <w:r w:rsidR="00C777A3" w:rsidRPr="00F331C9">
        <w:rPr>
          <w:rStyle w:val="CommentReference"/>
          <w:rFonts w:ascii="Times New Roman" w:hAnsi="Times New Roman" w:cs="Times New Roman"/>
          <w:sz w:val="24"/>
          <w:szCs w:val="24"/>
          <w:rPrChange w:id="2267" w:author="LIN, Yufeng" w:date="2021-10-07T10:22:00Z">
            <w:rPr>
              <w:rStyle w:val="CommentReference"/>
            </w:rPr>
          </w:rPrChange>
        </w:rPr>
        <w:commentReference w:id="2241"/>
      </w:r>
      <w:commentRangeEnd w:id="2242"/>
      <w:r w:rsidR="00ED2B2F" w:rsidRPr="00F331C9">
        <w:rPr>
          <w:rStyle w:val="CommentReference"/>
          <w:rFonts w:ascii="Times New Roman" w:hAnsi="Times New Roman" w:cs="Times New Roman"/>
          <w:sz w:val="24"/>
          <w:szCs w:val="24"/>
          <w:rPrChange w:id="2268" w:author="LIN, Yufeng" w:date="2021-10-07T10:22:00Z">
            <w:rPr>
              <w:rStyle w:val="CommentReference"/>
            </w:rPr>
          </w:rPrChange>
        </w:rPr>
        <w:commentReference w:id="2242"/>
      </w:r>
      <w:r w:rsidR="00D9531B" w:rsidRPr="00F331C9">
        <w:rPr>
          <w:rFonts w:ascii="Times New Roman" w:hAnsi="Times New Roman" w:cs="Times New Roman"/>
          <w:sz w:val="24"/>
          <w:szCs w:val="24"/>
          <w:rPrChange w:id="2269" w:author="LIN, Yufeng" w:date="2021-10-07T10:22:00Z">
            <w:rPr>
              <w:rFonts w:ascii="Times New Roman" w:hAnsi="Times New Roman" w:cs="Times New Roman"/>
              <w:sz w:val="22"/>
            </w:rPr>
          </w:rPrChange>
        </w:rPr>
        <w:t xml:space="preserve"> </w:t>
      </w:r>
      <w:ins w:id="2270" w:author="LIN, Yufeng" w:date="2021-09-21T11:02:00Z">
        <w:r w:rsidR="003713B8" w:rsidRPr="00F331C9">
          <w:rPr>
            <w:rFonts w:ascii="Times New Roman" w:hAnsi="Times New Roman" w:cs="Times New Roman"/>
            <w:sz w:val="24"/>
            <w:szCs w:val="24"/>
            <w:rPrChange w:id="2271" w:author="LIN, Yufeng" w:date="2021-10-07T10:22:00Z">
              <w:rPr>
                <w:rFonts w:ascii="Times New Roman" w:hAnsi="Times New Roman" w:cs="Times New Roman"/>
                <w:sz w:val="22"/>
              </w:rPr>
            </w:rPrChange>
          </w:rPr>
          <w:t xml:space="preserve">Collectively, we </w:t>
        </w:r>
      </w:ins>
      <w:ins w:id="2272" w:author="LIN, Yufeng" w:date="2021-09-24T14:40:00Z">
        <w:r w:rsidR="00203541" w:rsidRPr="00F331C9">
          <w:rPr>
            <w:rFonts w:ascii="Times New Roman" w:hAnsi="Times New Roman" w:cs="Times New Roman"/>
            <w:sz w:val="24"/>
            <w:szCs w:val="24"/>
            <w:rPrChange w:id="2273" w:author="LIN, Yufeng" w:date="2021-10-07T10:22:00Z">
              <w:rPr>
                <w:rFonts w:ascii="Times New Roman" w:hAnsi="Times New Roman" w:cs="Times New Roman"/>
                <w:sz w:val="22"/>
              </w:rPr>
            </w:rPrChange>
          </w:rPr>
          <w:t>discarded</w:t>
        </w:r>
      </w:ins>
      <w:ins w:id="2274" w:author="LIN, Yufeng" w:date="2021-09-21T11:02:00Z">
        <w:r w:rsidR="003713B8" w:rsidRPr="00F331C9">
          <w:rPr>
            <w:rFonts w:ascii="Times New Roman" w:hAnsi="Times New Roman" w:cs="Times New Roman"/>
            <w:sz w:val="24"/>
            <w:szCs w:val="24"/>
            <w:rPrChange w:id="2275" w:author="LIN, Yufeng" w:date="2021-10-07T10:22:00Z">
              <w:rPr>
                <w:rFonts w:ascii="Times New Roman" w:hAnsi="Times New Roman" w:cs="Times New Roman"/>
                <w:sz w:val="22"/>
              </w:rPr>
            </w:rPrChange>
          </w:rPr>
          <w:t xml:space="preserve"> 216 </w:t>
        </w:r>
        <w:del w:id="2276" w:author="nick ting" w:date="2021-09-24T17:00:00Z">
          <w:r w:rsidR="003713B8" w:rsidRPr="00F331C9" w:rsidDel="008E6A54">
            <w:rPr>
              <w:rFonts w:ascii="Times New Roman" w:hAnsi="Times New Roman" w:cs="Times New Roman"/>
              <w:sz w:val="24"/>
              <w:szCs w:val="24"/>
              <w:rPrChange w:id="2277" w:author="LIN, Yufeng" w:date="2021-10-07T10:22:00Z">
                <w:rPr>
                  <w:rFonts w:ascii="Times New Roman" w:hAnsi="Times New Roman" w:cs="Times New Roman"/>
                  <w:sz w:val="22"/>
                </w:rPr>
              </w:rPrChange>
            </w:rPr>
            <w:delText>cases for the sample sequence quality in the first section</w:delText>
          </w:r>
        </w:del>
      </w:ins>
      <w:ins w:id="2278" w:author="nick ting" w:date="2021-09-24T17:00:00Z">
        <w:r w:rsidR="008E6A54" w:rsidRPr="00F331C9">
          <w:rPr>
            <w:rFonts w:ascii="Times New Roman" w:hAnsi="Times New Roman" w:cs="Times New Roman"/>
            <w:sz w:val="24"/>
            <w:szCs w:val="24"/>
            <w:rPrChange w:id="2279" w:author="LIN, Yufeng" w:date="2021-10-07T10:22:00Z">
              <w:rPr>
                <w:rFonts w:ascii="Times New Roman" w:hAnsi="Times New Roman" w:cs="Times New Roman"/>
                <w:sz w:val="22"/>
              </w:rPr>
            </w:rPrChange>
          </w:rPr>
          <w:t xml:space="preserve">samples with </w:t>
        </w:r>
      </w:ins>
      <w:ins w:id="2280" w:author="nick ting" w:date="2021-09-24T17:01:00Z">
        <w:r w:rsidR="008E6A54" w:rsidRPr="00F331C9">
          <w:rPr>
            <w:rFonts w:ascii="Times New Roman" w:hAnsi="Times New Roman" w:cs="Times New Roman"/>
            <w:sz w:val="24"/>
            <w:szCs w:val="24"/>
            <w:rPrChange w:id="2281" w:author="LIN, Yufeng" w:date="2021-10-07T10:22:00Z">
              <w:rPr>
                <w:rFonts w:ascii="Times New Roman" w:hAnsi="Times New Roman" w:cs="Times New Roman"/>
                <w:sz w:val="22"/>
              </w:rPr>
            </w:rPrChange>
          </w:rPr>
          <w:t>unsati</w:t>
        </w:r>
      </w:ins>
      <w:ins w:id="2282" w:author="LIN, Yufeng" w:date="2021-10-07T10:42:00Z">
        <w:r w:rsidR="00E81CE7" w:rsidRPr="00F331C9">
          <w:rPr>
            <w:rFonts w:ascii="Times New Roman" w:hAnsi="Times New Roman" w:cs="Times New Roman"/>
            <w:sz w:val="24"/>
            <w:szCs w:val="24"/>
          </w:rPr>
          <w:t>s</w:t>
        </w:r>
      </w:ins>
      <w:ins w:id="2283" w:author="nick ting" w:date="2021-09-24T17:01:00Z">
        <w:r w:rsidR="008E6A54" w:rsidRPr="00F331C9">
          <w:rPr>
            <w:rFonts w:ascii="Times New Roman" w:hAnsi="Times New Roman" w:cs="Times New Roman"/>
            <w:sz w:val="24"/>
            <w:szCs w:val="24"/>
            <w:rPrChange w:id="2284" w:author="LIN, Yufeng" w:date="2021-10-07T10:22:00Z">
              <w:rPr>
                <w:rFonts w:ascii="Times New Roman" w:hAnsi="Times New Roman" w:cs="Times New Roman"/>
                <w:sz w:val="22"/>
              </w:rPr>
            </w:rPrChange>
          </w:rPr>
          <w:t>fied</w:t>
        </w:r>
      </w:ins>
      <w:ins w:id="2285" w:author="nick ting" w:date="2021-09-24T17:00:00Z">
        <w:r w:rsidR="008E6A54" w:rsidRPr="00F331C9">
          <w:rPr>
            <w:rFonts w:ascii="Times New Roman" w:hAnsi="Times New Roman" w:cs="Times New Roman"/>
            <w:sz w:val="24"/>
            <w:szCs w:val="24"/>
            <w:rPrChange w:id="2286" w:author="LIN, Yufeng" w:date="2021-10-07T10:22:00Z">
              <w:rPr>
                <w:rFonts w:ascii="Times New Roman" w:hAnsi="Times New Roman" w:cs="Times New Roman"/>
                <w:sz w:val="22"/>
              </w:rPr>
            </w:rPrChange>
          </w:rPr>
          <w:t xml:space="preserve"> </w:t>
        </w:r>
      </w:ins>
      <w:ins w:id="2287" w:author="nick ting" w:date="2021-09-24T17:01:00Z">
        <w:r w:rsidR="008E6A54" w:rsidRPr="00F331C9">
          <w:rPr>
            <w:rFonts w:ascii="Times New Roman" w:hAnsi="Times New Roman" w:cs="Times New Roman"/>
            <w:sz w:val="24"/>
            <w:szCs w:val="24"/>
            <w:rPrChange w:id="2288" w:author="LIN, Yufeng" w:date="2021-10-07T10:22:00Z">
              <w:rPr>
                <w:rFonts w:ascii="Times New Roman" w:hAnsi="Times New Roman" w:cs="Times New Roman"/>
                <w:sz w:val="22"/>
              </w:rPr>
            </w:rPrChange>
          </w:rPr>
          <w:t>sequencing quality</w:t>
        </w:r>
      </w:ins>
      <w:ins w:id="2289" w:author="LIN, Yufeng" w:date="2021-09-21T11:02:00Z">
        <w:r w:rsidR="003713B8" w:rsidRPr="00F331C9">
          <w:rPr>
            <w:rFonts w:ascii="Times New Roman" w:hAnsi="Times New Roman" w:cs="Times New Roman"/>
            <w:sz w:val="24"/>
            <w:szCs w:val="24"/>
            <w:rPrChange w:id="2290" w:author="LIN, Yufeng" w:date="2021-10-07T10:22:00Z">
              <w:rPr>
                <w:rFonts w:ascii="Times New Roman" w:hAnsi="Times New Roman" w:cs="Times New Roman"/>
                <w:sz w:val="22"/>
              </w:rPr>
            </w:rPrChange>
          </w:rPr>
          <w:t xml:space="preserve">, 211 </w:t>
        </w:r>
      </w:ins>
      <w:ins w:id="2291" w:author="nick ting" w:date="2021-09-24T17:01:00Z">
        <w:r w:rsidR="008E6A54" w:rsidRPr="00F331C9">
          <w:rPr>
            <w:rFonts w:ascii="Times New Roman" w:hAnsi="Times New Roman" w:cs="Times New Roman"/>
            <w:sz w:val="24"/>
            <w:szCs w:val="24"/>
            <w:rPrChange w:id="2292" w:author="LIN, Yufeng" w:date="2021-10-07T10:22:00Z">
              <w:rPr>
                <w:rFonts w:ascii="Times New Roman" w:hAnsi="Times New Roman" w:cs="Times New Roman"/>
                <w:sz w:val="22"/>
              </w:rPr>
            </w:rPrChange>
          </w:rPr>
          <w:t xml:space="preserve">outlier or contaminated </w:t>
        </w:r>
      </w:ins>
      <w:ins w:id="2293" w:author="LIN, Yufeng" w:date="2021-09-21T11:02:00Z">
        <w:del w:id="2294" w:author="nick ting" w:date="2021-09-24T17:01:00Z">
          <w:r w:rsidR="003713B8" w:rsidRPr="00F331C9" w:rsidDel="008E6A54">
            <w:rPr>
              <w:rFonts w:ascii="Times New Roman" w:hAnsi="Times New Roman" w:cs="Times New Roman"/>
              <w:sz w:val="24"/>
              <w:szCs w:val="24"/>
              <w:rPrChange w:id="2295" w:author="LIN, Yufeng" w:date="2021-10-07T10:22:00Z">
                <w:rPr>
                  <w:rFonts w:ascii="Times New Roman" w:hAnsi="Times New Roman" w:cs="Times New Roman"/>
                  <w:sz w:val="22"/>
                </w:rPr>
              </w:rPrChange>
            </w:rPr>
            <w:delText>cases</w:delText>
          </w:r>
        </w:del>
      </w:ins>
      <w:ins w:id="2296" w:author="nick ting" w:date="2021-09-24T17:01:00Z">
        <w:r w:rsidR="008E6A54" w:rsidRPr="00F331C9">
          <w:rPr>
            <w:rFonts w:ascii="Times New Roman" w:hAnsi="Times New Roman" w:cs="Times New Roman"/>
            <w:sz w:val="24"/>
            <w:szCs w:val="24"/>
            <w:rPrChange w:id="2297" w:author="LIN, Yufeng" w:date="2021-10-07T10:22:00Z">
              <w:rPr>
                <w:rFonts w:ascii="Times New Roman" w:hAnsi="Times New Roman" w:cs="Times New Roman"/>
                <w:sz w:val="22"/>
              </w:rPr>
            </w:rPrChange>
          </w:rPr>
          <w:t>samples</w:t>
        </w:r>
      </w:ins>
      <w:ins w:id="2298" w:author="LIN, Yufeng" w:date="2021-09-21T11:02:00Z">
        <w:del w:id="2299" w:author="nick ting" w:date="2021-09-24T17:01:00Z">
          <w:r w:rsidR="003713B8" w:rsidRPr="00F331C9" w:rsidDel="008E6A54">
            <w:rPr>
              <w:rFonts w:ascii="Times New Roman" w:hAnsi="Times New Roman" w:cs="Times New Roman"/>
              <w:sz w:val="24"/>
              <w:szCs w:val="24"/>
              <w:rPrChange w:id="2300" w:author="LIN, Yufeng" w:date="2021-10-07T10:22:00Z">
                <w:rPr>
                  <w:rFonts w:ascii="Times New Roman" w:hAnsi="Times New Roman" w:cs="Times New Roman"/>
                  <w:sz w:val="22"/>
                </w:rPr>
              </w:rPrChange>
            </w:rPr>
            <w:delText xml:space="preserve"> for reducing the outlier and contamination samples effect</w:delText>
          </w:r>
        </w:del>
      </w:ins>
      <w:ins w:id="2301" w:author="nick ting" w:date="2021-09-24T17:05:00Z">
        <w:r w:rsidR="002E1E6A" w:rsidRPr="00F331C9">
          <w:rPr>
            <w:rFonts w:ascii="Times New Roman" w:hAnsi="Times New Roman" w:cs="Times New Roman"/>
            <w:sz w:val="24"/>
            <w:szCs w:val="24"/>
            <w:rPrChange w:id="2302" w:author="LIN, Yufeng" w:date="2021-10-07T10:22:00Z">
              <w:rPr>
                <w:rFonts w:ascii="Times New Roman" w:hAnsi="Times New Roman" w:cs="Times New Roman"/>
                <w:sz w:val="22"/>
              </w:rPr>
            </w:rPrChange>
          </w:rPr>
          <w:t xml:space="preserve">. Additionally, </w:t>
        </w:r>
      </w:ins>
      <w:ins w:id="2303" w:author="LIN, Yufeng" w:date="2021-09-21T11:02:00Z">
        <w:del w:id="2304" w:author="nick ting" w:date="2021-09-24T17:05:00Z">
          <w:r w:rsidR="003713B8" w:rsidRPr="00F331C9" w:rsidDel="002E1E6A">
            <w:rPr>
              <w:rFonts w:ascii="Times New Roman" w:hAnsi="Times New Roman" w:cs="Times New Roman"/>
              <w:sz w:val="24"/>
              <w:szCs w:val="24"/>
              <w:rPrChange w:id="2305" w:author="LIN, Yufeng" w:date="2021-10-07T10:22:00Z">
                <w:rPr>
                  <w:rFonts w:ascii="Times New Roman" w:hAnsi="Times New Roman" w:cs="Times New Roman"/>
                  <w:sz w:val="22"/>
                </w:rPr>
              </w:rPrChange>
            </w:rPr>
            <w:delText xml:space="preserve">, and </w:delText>
          </w:r>
        </w:del>
        <w:r w:rsidR="003713B8" w:rsidRPr="00F331C9">
          <w:rPr>
            <w:rFonts w:ascii="Times New Roman" w:hAnsi="Times New Roman" w:cs="Times New Roman"/>
            <w:sz w:val="24"/>
            <w:szCs w:val="24"/>
            <w:rPrChange w:id="2306" w:author="LIN, Yufeng" w:date="2021-10-07T10:22:00Z">
              <w:rPr>
                <w:rFonts w:ascii="Times New Roman" w:hAnsi="Times New Roman" w:cs="Times New Roman"/>
                <w:sz w:val="22"/>
              </w:rPr>
            </w:rPrChange>
          </w:rPr>
          <w:t xml:space="preserve">296 </w:t>
        </w:r>
        <w:del w:id="2307" w:author="nick ting" w:date="2021-09-24T17:01:00Z">
          <w:r w:rsidR="003713B8" w:rsidRPr="00F331C9" w:rsidDel="008E6A54">
            <w:rPr>
              <w:rFonts w:ascii="Times New Roman" w:hAnsi="Times New Roman" w:cs="Times New Roman"/>
              <w:sz w:val="24"/>
              <w:szCs w:val="24"/>
              <w:rPrChange w:id="2308" w:author="LIN, Yufeng" w:date="2021-10-07T10:22:00Z">
                <w:rPr>
                  <w:rFonts w:ascii="Times New Roman" w:hAnsi="Times New Roman" w:cs="Times New Roman"/>
                  <w:sz w:val="22"/>
                </w:rPr>
              </w:rPrChange>
            </w:rPr>
            <w:delText xml:space="preserve">cases for removing </w:delText>
          </w:r>
        </w:del>
      </w:ins>
      <w:ins w:id="2309" w:author="nick ting" w:date="2021-09-24T17:01:00Z">
        <w:r w:rsidR="008E6A54" w:rsidRPr="00F331C9">
          <w:rPr>
            <w:rFonts w:ascii="Times New Roman" w:hAnsi="Times New Roman" w:cs="Times New Roman"/>
            <w:sz w:val="24"/>
            <w:szCs w:val="24"/>
            <w:rPrChange w:id="2310" w:author="LIN, Yufeng" w:date="2021-10-07T10:22:00Z">
              <w:rPr>
                <w:rFonts w:ascii="Times New Roman" w:hAnsi="Times New Roman" w:cs="Times New Roman"/>
                <w:sz w:val="22"/>
              </w:rPr>
            </w:rPrChange>
          </w:rPr>
          <w:t>samples</w:t>
        </w:r>
      </w:ins>
      <w:ins w:id="2311" w:author="nick ting" w:date="2021-09-24T17:05:00Z">
        <w:r w:rsidR="002E1E6A" w:rsidRPr="00F331C9">
          <w:rPr>
            <w:rFonts w:ascii="Times New Roman" w:hAnsi="Times New Roman" w:cs="Times New Roman"/>
            <w:sz w:val="24"/>
            <w:szCs w:val="24"/>
            <w:rPrChange w:id="2312" w:author="LIN, Yufeng" w:date="2021-10-07T10:22:00Z">
              <w:rPr>
                <w:rFonts w:ascii="Times New Roman" w:hAnsi="Times New Roman" w:cs="Times New Roman"/>
                <w:sz w:val="22"/>
              </w:rPr>
            </w:rPrChange>
          </w:rPr>
          <w:t xml:space="preserve"> </w:t>
        </w:r>
        <w:del w:id="2313" w:author="LIN, Yufeng" w:date="2021-10-07T10:42:00Z">
          <w:r w:rsidR="002E1E6A" w:rsidRPr="00F331C9" w:rsidDel="00E81CE7">
            <w:rPr>
              <w:rFonts w:ascii="Times New Roman" w:hAnsi="Times New Roman" w:cs="Times New Roman"/>
              <w:sz w:val="24"/>
              <w:szCs w:val="24"/>
              <w:rPrChange w:id="2314" w:author="LIN, Yufeng" w:date="2021-10-07T10:22:00Z">
                <w:rPr>
                  <w:rFonts w:ascii="Times New Roman" w:hAnsi="Times New Roman" w:cs="Times New Roman"/>
                  <w:sz w:val="22"/>
                </w:rPr>
              </w:rPrChange>
            </w:rPr>
            <w:delText>(~</w:delText>
          </w:r>
        </w:del>
      </w:ins>
      <w:ins w:id="2315" w:author="nick ting" w:date="2021-09-24T17:07:00Z">
        <w:del w:id="2316" w:author="LIN, Yufeng" w:date="2021-10-07T10:42:00Z">
          <w:r w:rsidR="002E1E6A" w:rsidRPr="00F331C9" w:rsidDel="00E81CE7">
            <w:rPr>
              <w:rFonts w:ascii="Times New Roman" w:hAnsi="Times New Roman" w:cs="Times New Roman"/>
              <w:sz w:val="24"/>
              <w:szCs w:val="24"/>
              <w:rPrChange w:id="2317" w:author="LIN, Yufeng" w:date="2021-10-07T10:22:00Z">
                <w:rPr>
                  <w:rFonts w:ascii="Times New Roman" w:hAnsi="Times New Roman" w:cs="Times New Roman"/>
                  <w:sz w:val="22"/>
                </w:rPr>
              </w:rPrChange>
            </w:rPr>
            <w:delText>??</w:delText>
          </w:r>
        </w:del>
      </w:ins>
      <w:ins w:id="2318" w:author="nick ting" w:date="2021-09-24T17:05:00Z">
        <w:del w:id="2319" w:author="LIN, Yufeng" w:date="2021-10-07T10:42:00Z">
          <w:r w:rsidR="002E1E6A" w:rsidRPr="00F331C9" w:rsidDel="00E81CE7">
            <w:rPr>
              <w:rFonts w:ascii="Times New Roman" w:hAnsi="Times New Roman" w:cs="Times New Roman"/>
              <w:sz w:val="24"/>
              <w:szCs w:val="24"/>
              <w:rPrChange w:id="2320" w:author="LIN, Yufeng" w:date="2021-10-07T10:22:00Z">
                <w:rPr>
                  <w:rFonts w:ascii="Times New Roman" w:hAnsi="Times New Roman" w:cs="Times New Roman"/>
                  <w:sz w:val="22"/>
                </w:rPr>
              </w:rPrChange>
            </w:rPr>
            <w:delText xml:space="preserve">% of the </w:delText>
          </w:r>
        </w:del>
      </w:ins>
      <w:ins w:id="2321" w:author="nick ting" w:date="2021-09-24T17:06:00Z">
        <w:del w:id="2322" w:author="LIN, Yufeng" w:date="2021-10-07T10:42:00Z">
          <w:r w:rsidR="002E1E6A" w:rsidRPr="00F331C9" w:rsidDel="00E81CE7">
            <w:rPr>
              <w:rFonts w:ascii="Times New Roman" w:hAnsi="Times New Roman" w:cs="Times New Roman"/>
              <w:sz w:val="24"/>
              <w:szCs w:val="24"/>
              <w:rPrChange w:id="2323" w:author="LIN, Yufeng" w:date="2021-10-07T10:22:00Z">
                <w:rPr>
                  <w:rFonts w:ascii="Times New Roman" w:hAnsi="Times New Roman" w:cs="Times New Roman"/>
                  <w:sz w:val="22"/>
                </w:rPr>
              </w:rPrChange>
            </w:rPr>
            <w:delText>filtered samples</w:delText>
          </w:r>
        </w:del>
      </w:ins>
      <w:ins w:id="2324" w:author="nick ting" w:date="2021-09-24T17:05:00Z">
        <w:del w:id="2325" w:author="LIN, Yufeng" w:date="2021-10-07T10:42:00Z">
          <w:r w:rsidR="002E1E6A" w:rsidRPr="00F331C9" w:rsidDel="00E81CE7">
            <w:rPr>
              <w:rFonts w:ascii="Times New Roman" w:hAnsi="Times New Roman" w:cs="Times New Roman"/>
              <w:sz w:val="24"/>
              <w:szCs w:val="24"/>
              <w:rPrChange w:id="2326" w:author="LIN, Yufeng" w:date="2021-10-07T10:22:00Z">
                <w:rPr>
                  <w:rFonts w:ascii="Times New Roman" w:hAnsi="Times New Roman" w:cs="Times New Roman"/>
                  <w:sz w:val="22"/>
                </w:rPr>
              </w:rPrChange>
            </w:rPr>
            <w:delText>)</w:delText>
          </w:r>
        </w:del>
      </w:ins>
      <w:ins w:id="2327" w:author="nick ting" w:date="2021-09-24T17:01:00Z">
        <w:del w:id="2328" w:author="LIN, Yufeng" w:date="2021-10-07T10:42:00Z">
          <w:r w:rsidR="008E6A54" w:rsidRPr="00F331C9" w:rsidDel="00E81CE7">
            <w:rPr>
              <w:rFonts w:ascii="Times New Roman" w:hAnsi="Times New Roman" w:cs="Times New Roman"/>
              <w:sz w:val="24"/>
              <w:szCs w:val="24"/>
              <w:rPrChange w:id="2329" w:author="LIN, Yufeng" w:date="2021-10-07T10:22:00Z">
                <w:rPr>
                  <w:rFonts w:ascii="Times New Roman" w:hAnsi="Times New Roman" w:cs="Times New Roman"/>
                  <w:sz w:val="22"/>
                </w:rPr>
              </w:rPrChange>
            </w:rPr>
            <w:delText xml:space="preserve"> </w:delText>
          </w:r>
        </w:del>
        <w:r w:rsidR="008E6A54" w:rsidRPr="00F331C9">
          <w:rPr>
            <w:rFonts w:ascii="Times New Roman" w:hAnsi="Times New Roman" w:cs="Times New Roman"/>
            <w:sz w:val="24"/>
            <w:szCs w:val="24"/>
            <w:rPrChange w:id="2330" w:author="LIN, Yufeng" w:date="2021-10-07T10:22:00Z">
              <w:rPr>
                <w:rFonts w:ascii="Times New Roman" w:hAnsi="Times New Roman" w:cs="Times New Roman"/>
                <w:sz w:val="22"/>
              </w:rPr>
            </w:rPrChange>
          </w:rPr>
          <w:t>with</w:t>
        </w:r>
      </w:ins>
      <w:ins w:id="2331" w:author="LIN, Yufeng" w:date="2021-09-21T11:02:00Z">
        <w:del w:id="2332" w:author="nick ting" w:date="2021-09-24T17:01:00Z">
          <w:r w:rsidR="003713B8" w:rsidRPr="00F331C9" w:rsidDel="008E6A54">
            <w:rPr>
              <w:rFonts w:ascii="Times New Roman" w:hAnsi="Times New Roman" w:cs="Times New Roman"/>
              <w:sz w:val="24"/>
              <w:szCs w:val="24"/>
              <w:rPrChange w:id="2333" w:author="LIN, Yufeng" w:date="2021-10-07T10:22:00Z">
                <w:rPr>
                  <w:rFonts w:ascii="Times New Roman" w:hAnsi="Times New Roman" w:cs="Times New Roman"/>
                  <w:sz w:val="22"/>
                </w:rPr>
              </w:rPrChange>
            </w:rPr>
            <w:delText>the</w:delText>
          </w:r>
        </w:del>
        <w:r w:rsidR="003713B8" w:rsidRPr="00F331C9">
          <w:rPr>
            <w:rFonts w:ascii="Times New Roman" w:hAnsi="Times New Roman" w:cs="Times New Roman"/>
            <w:sz w:val="24"/>
            <w:szCs w:val="24"/>
            <w:rPrChange w:id="2334" w:author="LIN, Yufeng" w:date="2021-10-07T10:22:00Z">
              <w:rPr>
                <w:rFonts w:ascii="Times New Roman" w:hAnsi="Times New Roman" w:cs="Times New Roman"/>
                <w:sz w:val="22"/>
              </w:rPr>
            </w:rPrChange>
          </w:rPr>
          <w:t xml:space="preserve"> low-</w:t>
        </w:r>
      </w:ins>
      <w:ins w:id="2335" w:author="LIN, Yufeng" w:date="2021-09-28T13:07:00Z">
        <w:r w:rsidR="004314C2" w:rsidRPr="00F331C9">
          <w:rPr>
            <w:rFonts w:ascii="Times New Roman" w:hAnsi="Times New Roman" w:cs="Times New Roman"/>
            <w:sz w:val="24"/>
            <w:szCs w:val="24"/>
            <w:rPrChange w:id="2336" w:author="LIN, Yufeng" w:date="2021-10-07T10:22:00Z">
              <w:rPr>
                <w:rFonts w:ascii="Times New Roman" w:hAnsi="Times New Roman" w:cs="Times New Roman"/>
                <w:sz w:val="22"/>
              </w:rPr>
            </w:rPrChange>
          </w:rPr>
          <w:t>fungi</w:t>
        </w:r>
      </w:ins>
      <w:ins w:id="2337" w:author="LIN, Yufeng" w:date="2021-09-21T11:02:00Z">
        <w:r w:rsidR="003713B8" w:rsidRPr="00F331C9">
          <w:rPr>
            <w:rFonts w:ascii="Times New Roman" w:hAnsi="Times New Roman" w:cs="Times New Roman"/>
            <w:sz w:val="24"/>
            <w:szCs w:val="24"/>
            <w:rPrChange w:id="2338" w:author="LIN, Yufeng" w:date="2021-10-07T10:22:00Z">
              <w:rPr>
                <w:rFonts w:ascii="Times New Roman" w:hAnsi="Times New Roman" w:cs="Times New Roman"/>
                <w:sz w:val="22"/>
              </w:rPr>
            </w:rPrChange>
          </w:rPr>
          <w:t xml:space="preserve"> sequencing depth</w:t>
        </w:r>
      </w:ins>
      <w:ins w:id="2339" w:author="nick ting" w:date="2021-09-24T17:05:00Z">
        <w:r w:rsidR="002E1E6A" w:rsidRPr="00F331C9">
          <w:rPr>
            <w:rFonts w:ascii="Times New Roman" w:hAnsi="Times New Roman" w:cs="Times New Roman"/>
            <w:sz w:val="24"/>
            <w:szCs w:val="24"/>
            <w:rPrChange w:id="2340" w:author="LIN, Yufeng" w:date="2021-10-07T10:22:00Z">
              <w:rPr>
                <w:rFonts w:ascii="Times New Roman" w:hAnsi="Times New Roman" w:cs="Times New Roman"/>
                <w:sz w:val="22"/>
              </w:rPr>
            </w:rPrChange>
          </w:rPr>
          <w:t xml:space="preserve"> were filter</w:t>
        </w:r>
      </w:ins>
      <w:ins w:id="2341" w:author="LIN, Yufeng" w:date="2021-10-07T10:42:00Z">
        <w:r w:rsidR="00E81CE7" w:rsidRPr="00F331C9">
          <w:rPr>
            <w:rFonts w:ascii="Times New Roman" w:hAnsi="Times New Roman" w:cs="Times New Roman"/>
            <w:sz w:val="24"/>
            <w:szCs w:val="24"/>
          </w:rPr>
          <w:t>e</w:t>
        </w:r>
      </w:ins>
      <w:ins w:id="2342" w:author="nick ting" w:date="2021-09-24T17:05:00Z">
        <w:r w:rsidR="002E1E6A" w:rsidRPr="00F331C9">
          <w:rPr>
            <w:rFonts w:ascii="Times New Roman" w:hAnsi="Times New Roman" w:cs="Times New Roman"/>
            <w:sz w:val="24"/>
            <w:szCs w:val="24"/>
            <w:rPrChange w:id="2343" w:author="LIN, Yufeng" w:date="2021-10-07T10:22:00Z">
              <w:rPr>
                <w:rFonts w:ascii="Times New Roman" w:hAnsi="Times New Roman" w:cs="Times New Roman"/>
                <w:sz w:val="22"/>
              </w:rPr>
            </w:rPrChange>
          </w:rPr>
          <w:t>d</w:t>
        </w:r>
      </w:ins>
      <w:ins w:id="2344" w:author="LIN, Yufeng" w:date="2021-09-21T11:02:00Z">
        <w:del w:id="2345" w:author="nick ting" w:date="2021-09-24T17:03:00Z">
          <w:r w:rsidR="003713B8" w:rsidRPr="00F331C9" w:rsidDel="002E1E6A">
            <w:rPr>
              <w:rFonts w:ascii="Times New Roman" w:hAnsi="Times New Roman" w:cs="Times New Roman"/>
              <w:sz w:val="24"/>
              <w:szCs w:val="24"/>
              <w:rPrChange w:id="2346" w:author="LIN, Yufeng" w:date="2021-10-07T10:22:00Z">
                <w:rPr>
                  <w:rFonts w:ascii="Times New Roman" w:hAnsi="Times New Roman" w:cs="Times New Roman"/>
                  <w:sz w:val="22"/>
                </w:rPr>
              </w:rPrChange>
            </w:rPr>
            <w:delText xml:space="preserve"> samples</w:delText>
          </w:r>
        </w:del>
        <w:r w:rsidR="003713B8" w:rsidRPr="00F331C9">
          <w:rPr>
            <w:rFonts w:ascii="Times New Roman" w:hAnsi="Times New Roman" w:cs="Times New Roman"/>
            <w:sz w:val="24"/>
            <w:szCs w:val="24"/>
            <w:rPrChange w:id="2347" w:author="LIN, Yufeng" w:date="2021-10-07T10:22:00Z">
              <w:rPr>
                <w:rFonts w:ascii="Times New Roman" w:hAnsi="Times New Roman" w:cs="Times New Roman"/>
                <w:sz w:val="22"/>
              </w:rPr>
            </w:rPrChange>
          </w:rPr>
          <w:t>.</w:t>
        </w:r>
      </w:ins>
      <w:ins w:id="2348" w:author="LIN, Yufeng" w:date="2021-09-21T11:03:00Z">
        <w:r w:rsidR="003713B8" w:rsidRPr="00F331C9" w:rsidDel="003713B8">
          <w:rPr>
            <w:rFonts w:ascii="Times New Roman" w:hAnsi="Times New Roman" w:cs="Times New Roman"/>
            <w:sz w:val="24"/>
            <w:szCs w:val="24"/>
            <w:rPrChange w:id="2349" w:author="LIN, Yufeng" w:date="2021-10-07T10:22:00Z">
              <w:rPr>
                <w:rFonts w:ascii="Times New Roman" w:hAnsi="Times New Roman" w:cs="Times New Roman"/>
                <w:sz w:val="22"/>
              </w:rPr>
            </w:rPrChange>
          </w:rPr>
          <w:t xml:space="preserve"> </w:t>
        </w:r>
      </w:ins>
      <w:commentRangeStart w:id="2350"/>
      <w:commentRangeStart w:id="2351"/>
      <w:del w:id="2352" w:author="LIN, Yufeng" w:date="2021-09-21T11:03:00Z">
        <w:r w:rsidR="00D9531B" w:rsidRPr="00F331C9" w:rsidDel="003713B8">
          <w:rPr>
            <w:rFonts w:ascii="Times New Roman" w:hAnsi="Times New Roman" w:cs="Times New Roman"/>
            <w:sz w:val="24"/>
            <w:szCs w:val="24"/>
            <w:rPrChange w:id="2353" w:author="LIN, Yufeng" w:date="2021-10-07T10:22:00Z">
              <w:rPr>
                <w:rFonts w:ascii="Times New Roman" w:hAnsi="Times New Roman" w:cs="Times New Roman"/>
                <w:sz w:val="22"/>
              </w:rPr>
            </w:rPrChange>
          </w:rPr>
          <w:delText>Because of the mEuk containing a low proportion, deep enough sequencing and free PCR were compulsory</w:delText>
        </w:r>
        <w:commentRangeEnd w:id="2350"/>
        <w:r w:rsidR="002908A5" w:rsidRPr="00F331C9" w:rsidDel="003713B8">
          <w:rPr>
            <w:rStyle w:val="CommentReference"/>
            <w:rFonts w:ascii="Times New Roman" w:hAnsi="Times New Roman" w:cs="Times New Roman"/>
            <w:sz w:val="24"/>
            <w:szCs w:val="24"/>
            <w:rPrChange w:id="2354" w:author="LIN, Yufeng" w:date="2021-10-07T10:22:00Z">
              <w:rPr>
                <w:rStyle w:val="CommentReference"/>
              </w:rPr>
            </w:rPrChange>
          </w:rPr>
          <w:commentReference w:id="2350"/>
        </w:r>
        <w:commentRangeEnd w:id="2351"/>
        <w:r w:rsidR="00ED2B2F" w:rsidRPr="00F331C9" w:rsidDel="003713B8">
          <w:rPr>
            <w:rStyle w:val="CommentReference"/>
            <w:rFonts w:ascii="Times New Roman" w:hAnsi="Times New Roman" w:cs="Times New Roman"/>
            <w:sz w:val="24"/>
            <w:szCs w:val="24"/>
            <w:rPrChange w:id="2355" w:author="LIN, Yufeng" w:date="2021-10-07T10:22:00Z">
              <w:rPr>
                <w:rStyle w:val="CommentReference"/>
              </w:rPr>
            </w:rPrChange>
          </w:rPr>
          <w:commentReference w:id="2351"/>
        </w:r>
        <w:r w:rsidR="00D9531B" w:rsidRPr="00F331C9" w:rsidDel="003713B8">
          <w:rPr>
            <w:rFonts w:ascii="Times New Roman" w:hAnsi="Times New Roman" w:cs="Times New Roman"/>
            <w:sz w:val="24"/>
            <w:szCs w:val="24"/>
            <w:rPrChange w:id="2356" w:author="LIN, Yufeng" w:date="2021-10-07T10:22:00Z">
              <w:rPr>
                <w:rFonts w:ascii="Times New Roman" w:hAnsi="Times New Roman" w:cs="Times New Roman"/>
                <w:sz w:val="22"/>
              </w:rPr>
            </w:rPrChange>
          </w:rPr>
          <w:delText xml:space="preserve">. </w:delText>
        </w:r>
        <w:commentRangeStart w:id="2357"/>
        <w:commentRangeStart w:id="2358"/>
        <w:r w:rsidR="00D9531B" w:rsidRPr="00F331C9" w:rsidDel="003713B8">
          <w:rPr>
            <w:rFonts w:ascii="Times New Roman" w:hAnsi="Times New Roman" w:cs="Times New Roman"/>
            <w:sz w:val="24"/>
            <w:szCs w:val="24"/>
            <w:rPrChange w:id="2359" w:author="LIN, Yufeng" w:date="2021-10-07T10:22:00Z">
              <w:rPr>
                <w:rFonts w:ascii="Times New Roman" w:hAnsi="Times New Roman" w:cs="Times New Roman"/>
                <w:sz w:val="22"/>
              </w:rPr>
            </w:rPrChange>
          </w:rPr>
          <w:delText>Notably, one cohort</w:delText>
        </w:r>
        <w:r w:rsidR="00D9531B" w:rsidRPr="00F331C9" w:rsidDel="003713B8">
          <w:rPr>
            <w:rFonts w:ascii="Times New Roman" w:hAnsi="Times New Roman" w:cs="Times New Roman"/>
            <w:sz w:val="24"/>
            <w:szCs w:val="24"/>
            <w:rPrChange w:id="2360" w:author="LIN, Yufeng" w:date="2021-10-07T10:22:00Z">
              <w:rPr>
                <w:rFonts w:ascii="Times New Roman" w:hAnsi="Times New Roman" w:cs="Times New Roman"/>
                <w:sz w:val="22"/>
              </w:rPr>
            </w:rPrChange>
          </w:rPr>
          <w:fldChar w:fldCharType="begin"/>
        </w:r>
        <w:r w:rsidR="00422C33" w:rsidRPr="00F331C9" w:rsidDel="003713B8">
          <w:rPr>
            <w:rFonts w:ascii="Times New Roman" w:hAnsi="Times New Roman" w:cs="Times New Roman"/>
            <w:sz w:val="24"/>
            <w:szCs w:val="24"/>
            <w:rPrChange w:id="2361" w:author="LIN, Yufeng" w:date="2021-10-07T10:22:00Z">
              <w:rPr>
                <w:rFonts w:ascii="Times New Roman" w:hAnsi="Times New Roman" w:cs="Times New Roman"/>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F331C9" w:rsidDel="003713B8">
          <w:rPr>
            <w:rFonts w:ascii="Times New Roman" w:hAnsi="Times New Roman" w:cs="Times New Roman"/>
            <w:sz w:val="24"/>
            <w:szCs w:val="24"/>
            <w:rPrChange w:id="2362" w:author="LIN, Yufeng" w:date="2021-10-07T10:22:00Z">
              <w:rPr>
                <w:rFonts w:ascii="Times New Roman" w:hAnsi="Times New Roman" w:cs="Times New Roman"/>
                <w:sz w:val="22"/>
              </w:rPr>
            </w:rPrChange>
          </w:rPr>
          <w:fldChar w:fldCharType="separate"/>
        </w:r>
        <w:r w:rsidR="00422C33" w:rsidRPr="00F331C9" w:rsidDel="003713B8">
          <w:rPr>
            <w:rFonts w:ascii="Times New Roman" w:hAnsi="Times New Roman" w:cs="Times New Roman"/>
            <w:kern w:val="0"/>
            <w:sz w:val="24"/>
            <w:szCs w:val="24"/>
            <w:vertAlign w:val="superscript"/>
            <w:rPrChange w:id="2363" w:author="LIN, Yufeng" w:date="2021-10-07T10:22:00Z">
              <w:rPr>
                <w:rFonts w:ascii="Times New Roman" w:hAnsi="Times New Roman" w:cs="Times New Roman"/>
                <w:kern w:val="0"/>
                <w:sz w:val="22"/>
                <w:szCs w:val="24"/>
                <w:vertAlign w:val="superscript"/>
              </w:rPr>
            </w:rPrChange>
          </w:rPr>
          <w:delText>19</w:delText>
        </w:r>
        <w:r w:rsidR="00D9531B" w:rsidRPr="00F331C9" w:rsidDel="003713B8">
          <w:rPr>
            <w:rFonts w:ascii="Times New Roman" w:hAnsi="Times New Roman" w:cs="Times New Roman"/>
            <w:sz w:val="24"/>
            <w:szCs w:val="24"/>
            <w:rPrChange w:id="2364" w:author="LIN, Yufeng" w:date="2021-10-07T10:22:00Z">
              <w:rPr>
                <w:rFonts w:ascii="Times New Roman" w:hAnsi="Times New Roman" w:cs="Times New Roman"/>
                <w:sz w:val="22"/>
              </w:rPr>
            </w:rPrChange>
          </w:rPr>
          <w:fldChar w:fldCharType="end"/>
        </w:r>
        <w:r w:rsidR="00D9531B" w:rsidRPr="00F331C9" w:rsidDel="003713B8">
          <w:rPr>
            <w:rFonts w:ascii="Times New Roman" w:hAnsi="Times New Roman" w:cs="Times New Roman"/>
            <w:sz w:val="24"/>
            <w:szCs w:val="24"/>
            <w:rPrChange w:id="2365" w:author="LIN, Yufeng" w:date="2021-10-07T10:22:00Z">
              <w:rPr>
                <w:rFonts w:ascii="Times New Roman" w:hAnsi="Times New Roman" w:cs="Times New Roman"/>
                <w:sz w:val="22"/>
              </w:rPr>
            </w:rPrChange>
          </w:rPr>
          <w:delText xml:space="preserve"> whole-metagenomic-library preparation was employed 12 cycles of limited-cycle PCR; moreover, its sequencing size was five to ten times smaller than others. </w:delText>
        </w:r>
        <w:commentRangeEnd w:id="2357"/>
        <w:r w:rsidR="002908A5" w:rsidRPr="00F331C9" w:rsidDel="003713B8">
          <w:rPr>
            <w:rStyle w:val="CommentReference"/>
            <w:rFonts w:ascii="Times New Roman" w:hAnsi="Times New Roman" w:cs="Times New Roman"/>
            <w:sz w:val="24"/>
            <w:szCs w:val="24"/>
            <w:rPrChange w:id="2366" w:author="LIN, Yufeng" w:date="2021-10-07T10:22:00Z">
              <w:rPr>
                <w:rStyle w:val="CommentReference"/>
              </w:rPr>
            </w:rPrChange>
          </w:rPr>
          <w:commentReference w:id="2357"/>
        </w:r>
      </w:del>
      <w:commentRangeEnd w:id="2358"/>
      <w:del w:id="2367" w:author="LIN, Yufeng" w:date="2021-09-21T11:04:00Z">
        <w:r w:rsidR="003713B8" w:rsidRPr="00F331C9" w:rsidDel="003713B8">
          <w:rPr>
            <w:rStyle w:val="CommentReference"/>
            <w:rFonts w:ascii="Times New Roman" w:hAnsi="Times New Roman" w:cs="Times New Roman"/>
            <w:sz w:val="24"/>
            <w:szCs w:val="24"/>
            <w:rPrChange w:id="2368" w:author="LIN, Yufeng" w:date="2021-10-07T10:22:00Z">
              <w:rPr>
                <w:rStyle w:val="CommentReference"/>
              </w:rPr>
            </w:rPrChange>
          </w:rPr>
          <w:commentReference w:id="2358"/>
        </w:r>
        <w:r w:rsidR="00D9531B" w:rsidRPr="00F331C9" w:rsidDel="003713B8">
          <w:rPr>
            <w:rFonts w:ascii="Times New Roman" w:hAnsi="Times New Roman" w:cs="Times New Roman"/>
            <w:sz w:val="24"/>
            <w:szCs w:val="24"/>
            <w:rPrChange w:id="2369" w:author="LIN, Yufeng" w:date="2021-10-07T10:22:00Z">
              <w:rPr>
                <w:rFonts w:ascii="Times New Roman" w:hAnsi="Times New Roman" w:cs="Times New Roman"/>
                <w:sz w:val="22"/>
              </w:rPr>
            </w:rPrChange>
          </w:rPr>
          <w:delText>Therefore, we didn</w:delText>
        </w:r>
        <w:r w:rsidR="000D0043" w:rsidRPr="00F331C9" w:rsidDel="003713B8">
          <w:rPr>
            <w:rFonts w:ascii="Times New Roman" w:hAnsi="Times New Roman" w:cs="Times New Roman"/>
            <w:sz w:val="24"/>
            <w:szCs w:val="24"/>
            <w:rPrChange w:id="2370" w:author="LIN, Yufeng" w:date="2021-10-07T10:22:00Z">
              <w:rPr>
                <w:rFonts w:ascii="Times New Roman" w:hAnsi="Times New Roman" w:cs="Times New Roman"/>
                <w:sz w:val="22"/>
              </w:rPr>
            </w:rPrChange>
          </w:rPr>
          <w:delText>'</w:delText>
        </w:r>
        <w:r w:rsidR="00D9531B" w:rsidRPr="00F331C9" w:rsidDel="003713B8">
          <w:rPr>
            <w:rFonts w:ascii="Times New Roman" w:hAnsi="Times New Roman" w:cs="Times New Roman"/>
            <w:sz w:val="24"/>
            <w:szCs w:val="24"/>
            <w:rPrChange w:id="2371" w:author="LIN, Yufeng" w:date="2021-10-07T10:22:00Z">
              <w:rPr>
                <w:rFonts w:ascii="Times New Roman" w:hAnsi="Times New Roman" w:cs="Times New Roman"/>
                <w:sz w:val="22"/>
              </w:rPr>
            </w:rPrChange>
          </w:rPr>
          <w:delText xml:space="preserve">t adopt this cohort. At last, after three main filters (figure 1c and </w:delText>
        </w:r>
        <w:commentRangeStart w:id="2372"/>
        <w:r w:rsidR="00D9531B" w:rsidRPr="00F331C9" w:rsidDel="003713B8">
          <w:rPr>
            <w:rFonts w:ascii="Times New Roman" w:hAnsi="Times New Roman" w:cs="Times New Roman"/>
            <w:sz w:val="24"/>
            <w:szCs w:val="24"/>
            <w:rPrChange w:id="2373" w:author="LIN, Yufeng" w:date="2021-10-07T10:22:00Z">
              <w:rPr>
                <w:rFonts w:ascii="Times New Roman" w:hAnsi="Times New Roman" w:cs="Times New Roman"/>
                <w:sz w:val="22"/>
              </w:rPr>
            </w:rPrChange>
          </w:rPr>
          <w:delText>Methods</w:delText>
        </w:r>
        <w:commentRangeEnd w:id="2372"/>
        <w:r w:rsidR="00D9531B" w:rsidRPr="00F331C9" w:rsidDel="003713B8">
          <w:rPr>
            <w:rStyle w:val="CommentReference"/>
            <w:rFonts w:ascii="Times New Roman" w:hAnsi="Times New Roman" w:cs="Times New Roman"/>
            <w:sz w:val="24"/>
            <w:szCs w:val="24"/>
            <w:rPrChange w:id="2374" w:author="LIN, Yufeng" w:date="2021-10-07T10:22:00Z">
              <w:rPr>
                <w:rStyle w:val="CommentReference"/>
                <w:rFonts w:ascii="Times New Roman" w:hAnsi="Times New Roman" w:cs="Times New Roman"/>
                <w:sz w:val="22"/>
                <w:szCs w:val="22"/>
              </w:rPr>
            </w:rPrChange>
          </w:rPr>
          <w:commentReference w:id="2372"/>
        </w:r>
        <w:r w:rsidR="00D9531B" w:rsidRPr="00F331C9" w:rsidDel="003713B8">
          <w:rPr>
            <w:rFonts w:ascii="Times New Roman" w:hAnsi="Times New Roman" w:cs="Times New Roman"/>
            <w:sz w:val="24"/>
            <w:szCs w:val="24"/>
            <w:rPrChange w:id="2375" w:author="LIN, Yufeng" w:date="2021-10-07T10:22:00Z">
              <w:rPr>
                <w:rFonts w:ascii="Times New Roman" w:hAnsi="Times New Roman" w:cs="Times New Roman"/>
                <w:sz w:val="22"/>
              </w:rPr>
            </w:rPrChange>
          </w:rPr>
          <w:delText>), a total of 1,329 samples (525 healthy control, 350 adenoma patients, and 454 CRC characters) were accepted for downstream analysis.</w:delText>
        </w:r>
        <w:r w:rsidR="000D0043" w:rsidRPr="00F331C9" w:rsidDel="003713B8">
          <w:rPr>
            <w:rFonts w:ascii="Times New Roman" w:hAnsi="Times New Roman" w:cs="Times New Roman"/>
            <w:sz w:val="24"/>
            <w:szCs w:val="24"/>
            <w:rPrChange w:id="2376" w:author="LIN, Yufeng" w:date="2021-10-07T10:22:00Z">
              <w:rPr>
                <w:rFonts w:ascii="Times New Roman" w:hAnsi="Times New Roman" w:cs="Times New Roman"/>
                <w:sz w:val="22"/>
              </w:rPr>
            </w:rPrChange>
          </w:rPr>
          <w:delText xml:space="preserve"> </w:delText>
        </w:r>
      </w:del>
      <w:r w:rsidR="000D0043" w:rsidRPr="00F331C9">
        <w:rPr>
          <w:rFonts w:ascii="Times New Roman" w:hAnsi="Times New Roman" w:cs="Times New Roman"/>
          <w:sz w:val="24"/>
          <w:szCs w:val="24"/>
          <w:rPrChange w:id="2377" w:author="LIN, Yufeng" w:date="2021-10-07T10:22:00Z">
            <w:rPr>
              <w:rFonts w:ascii="Times New Roman" w:hAnsi="Times New Roman" w:cs="Times New Roman"/>
              <w:sz w:val="22"/>
            </w:rPr>
          </w:rPrChange>
        </w:rPr>
        <w:t xml:space="preserve">It is consistent with </w:t>
      </w:r>
      <w:ins w:id="2378" w:author="nick ting" w:date="2021-09-24T17:03:00Z">
        <w:r w:rsidR="002E1E6A" w:rsidRPr="00F331C9">
          <w:rPr>
            <w:rFonts w:ascii="Times New Roman" w:hAnsi="Times New Roman" w:cs="Times New Roman"/>
            <w:sz w:val="24"/>
            <w:szCs w:val="24"/>
            <w:rPrChange w:id="2379" w:author="LIN, Yufeng" w:date="2021-10-07T10:22:00Z">
              <w:rPr>
                <w:rFonts w:ascii="Times New Roman" w:hAnsi="Times New Roman" w:cs="Times New Roman"/>
                <w:sz w:val="22"/>
              </w:rPr>
            </w:rPrChange>
          </w:rPr>
          <w:t xml:space="preserve">a </w:t>
        </w:r>
      </w:ins>
      <w:r w:rsidR="000D0043" w:rsidRPr="00F331C9">
        <w:rPr>
          <w:rFonts w:ascii="Times New Roman" w:hAnsi="Times New Roman" w:cs="Times New Roman"/>
          <w:sz w:val="24"/>
          <w:szCs w:val="24"/>
          <w:rPrChange w:id="2380" w:author="LIN, Yufeng" w:date="2021-10-07T10:22:00Z">
            <w:rPr>
              <w:rFonts w:ascii="Times New Roman" w:hAnsi="Times New Roman" w:cs="Times New Roman"/>
              <w:sz w:val="22"/>
            </w:rPr>
          </w:rPrChange>
        </w:rPr>
        <w:t>previous study</w:t>
      </w:r>
      <w:r w:rsidR="000D0043" w:rsidRPr="00F331C9">
        <w:rPr>
          <w:rFonts w:ascii="Times New Roman" w:hAnsi="Times New Roman" w:cs="Times New Roman"/>
          <w:sz w:val="24"/>
          <w:szCs w:val="24"/>
          <w:rPrChange w:id="2381"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382" w:author="LIN, Yufeng" w:date="2021-10-07T10:22:00Z">
            <w:rPr>
              <w:rFonts w:ascii="Times New Roman" w:hAnsi="Times New Roman" w:cs="Times New Roman"/>
              <w:sz w:val="22"/>
            </w:rPr>
          </w:rPrChange>
        </w:rPr>
        <w:instrText xml:space="preserve"> ADDIN ZOTERO_ITEM CSL_CITATION {"citationID":"I3A82hZO","properties":{"formattedCitation":"\\super 23\\nosupersub{}","plainCitation":"23","noteIndex":0},"citationItems":[{"id":524,"uris":["http://zotero.org/users/7908919/items/HF6WMD26"],"uri":["http://zotero.org/users/7908919/items/HF6WMD26"],"itemData":{"id":524,"type":"article-journal","abstract":"Background\nControversy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F331C9">
        <w:rPr>
          <w:rFonts w:ascii="Times New Roman" w:hAnsi="Times New Roman" w:cs="Times New Roman"/>
          <w:sz w:val="24"/>
          <w:szCs w:val="24"/>
          <w:rPrChange w:id="2383"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384" w:author="LIN, Yufeng" w:date="2021-10-07T10:22:00Z">
            <w:rPr>
              <w:rFonts w:ascii="Times New Roman" w:hAnsi="Times New Roman" w:cs="Times New Roman"/>
              <w:kern w:val="0"/>
              <w:sz w:val="22"/>
              <w:szCs w:val="24"/>
              <w:vertAlign w:val="superscript"/>
            </w:rPr>
          </w:rPrChange>
        </w:rPr>
        <w:t>23</w:t>
      </w:r>
      <w:r w:rsidR="000D0043" w:rsidRPr="00F331C9">
        <w:rPr>
          <w:rFonts w:ascii="Times New Roman" w:hAnsi="Times New Roman" w:cs="Times New Roman"/>
          <w:sz w:val="24"/>
          <w:szCs w:val="24"/>
          <w:rPrChange w:id="2385" w:author="LIN, Yufeng" w:date="2021-10-07T10:22:00Z">
            <w:rPr>
              <w:rFonts w:ascii="Times New Roman" w:hAnsi="Times New Roman" w:cs="Times New Roman"/>
              <w:sz w:val="22"/>
            </w:rPr>
          </w:rPrChange>
        </w:rPr>
        <w:fldChar w:fldCharType="end"/>
      </w:r>
      <w:r w:rsidR="000D0043" w:rsidRPr="00F331C9">
        <w:rPr>
          <w:rFonts w:ascii="Times New Roman" w:hAnsi="Times New Roman" w:cs="Times New Roman"/>
          <w:sz w:val="24"/>
          <w:szCs w:val="24"/>
          <w:rPrChange w:id="2386" w:author="LIN, Yufeng" w:date="2021-10-07T10:22:00Z">
            <w:rPr>
              <w:rFonts w:ascii="Times New Roman" w:hAnsi="Times New Roman" w:cs="Times New Roman"/>
              <w:sz w:val="22"/>
            </w:rPr>
          </w:rPrChange>
        </w:rPr>
        <w:t xml:space="preserve"> that </w:t>
      </w:r>
      <w:ins w:id="2387" w:author="nick ting" w:date="2021-09-24T17:07:00Z">
        <w:del w:id="2388" w:author="LIN, Yufeng" w:date="2021-09-28T13:07:00Z">
          <w:r w:rsidR="002E1E6A" w:rsidRPr="00F331C9" w:rsidDel="004314C2">
            <w:rPr>
              <w:rFonts w:ascii="Times New Roman" w:hAnsi="Times New Roman" w:cs="Times New Roman"/>
              <w:sz w:val="24"/>
              <w:szCs w:val="24"/>
              <w:rPrChange w:id="2389" w:author="LIN, Yufeng" w:date="2021-10-07T10:22:00Z">
                <w:rPr>
                  <w:rFonts w:ascii="Times New Roman" w:hAnsi="Times New Roman" w:cs="Times New Roman"/>
                  <w:sz w:val="22"/>
                </w:rPr>
              </w:rPrChange>
            </w:rPr>
            <w:delText>micro-eukaryotes</w:delText>
          </w:r>
        </w:del>
      </w:ins>
      <w:ins w:id="2390" w:author="LIN, Yufeng" w:date="2021-09-28T13:07:00Z">
        <w:r w:rsidR="004314C2" w:rsidRPr="00F331C9">
          <w:rPr>
            <w:rFonts w:ascii="Times New Roman" w:hAnsi="Times New Roman" w:cs="Times New Roman"/>
            <w:sz w:val="24"/>
            <w:szCs w:val="24"/>
            <w:rPrChange w:id="2391" w:author="LIN, Yufeng" w:date="2021-10-07T10:22:00Z">
              <w:rPr>
                <w:rFonts w:ascii="Times New Roman" w:hAnsi="Times New Roman" w:cs="Times New Roman"/>
                <w:sz w:val="22"/>
              </w:rPr>
            </w:rPrChange>
          </w:rPr>
          <w:t>fungi</w:t>
        </w:r>
      </w:ins>
      <w:ins w:id="2392" w:author="nick ting" w:date="2021-09-24T17:07:00Z">
        <w:r w:rsidR="002E1E6A" w:rsidRPr="00F331C9">
          <w:rPr>
            <w:rFonts w:ascii="Times New Roman" w:hAnsi="Times New Roman" w:cs="Times New Roman"/>
            <w:sz w:val="24"/>
            <w:szCs w:val="24"/>
            <w:rPrChange w:id="2393" w:author="LIN, Yufeng" w:date="2021-10-07T10:22:00Z">
              <w:rPr>
                <w:rFonts w:ascii="Times New Roman" w:hAnsi="Times New Roman" w:cs="Times New Roman"/>
                <w:sz w:val="22"/>
              </w:rPr>
            </w:rPrChange>
          </w:rPr>
          <w:t xml:space="preserve"> could be detected in </w:t>
        </w:r>
      </w:ins>
      <w:r w:rsidR="000D0043" w:rsidRPr="00F331C9">
        <w:rPr>
          <w:rFonts w:ascii="Times New Roman" w:hAnsi="Times New Roman" w:cs="Times New Roman"/>
          <w:sz w:val="24"/>
          <w:szCs w:val="24"/>
          <w:rPrChange w:id="2394" w:author="LIN, Yufeng" w:date="2021-10-07T10:22:00Z">
            <w:rPr>
              <w:rFonts w:ascii="Times New Roman" w:hAnsi="Times New Roman" w:cs="Times New Roman"/>
              <w:sz w:val="22"/>
            </w:rPr>
          </w:rPrChange>
        </w:rPr>
        <w:t xml:space="preserve">approximately 70% of individuals </w:t>
      </w:r>
      <w:del w:id="2395" w:author="nick ting" w:date="2021-09-24T17:08:00Z">
        <w:r w:rsidR="000D0043" w:rsidRPr="00F331C9" w:rsidDel="002E1E6A">
          <w:rPr>
            <w:rFonts w:ascii="Times New Roman" w:hAnsi="Times New Roman" w:cs="Times New Roman"/>
            <w:sz w:val="24"/>
            <w:szCs w:val="24"/>
            <w:rPrChange w:id="2396" w:author="LIN, Yufeng" w:date="2021-10-07T10:22:00Z">
              <w:rPr>
                <w:rFonts w:ascii="Times New Roman" w:hAnsi="Times New Roman" w:cs="Times New Roman"/>
                <w:sz w:val="22"/>
              </w:rPr>
            </w:rPrChange>
          </w:rPr>
          <w:delText xml:space="preserve">could be detected </w:delText>
        </w:r>
        <w:commentRangeStart w:id="2397"/>
        <w:commentRangeStart w:id="2398"/>
        <w:r w:rsidR="000D0043" w:rsidRPr="00F331C9" w:rsidDel="002E1E6A">
          <w:rPr>
            <w:rFonts w:ascii="Times New Roman" w:hAnsi="Times New Roman" w:cs="Times New Roman"/>
            <w:sz w:val="24"/>
            <w:szCs w:val="24"/>
            <w:rPrChange w:id="2399" w:author="LIN, Yufeng" w:date="2021-10-07T10:22:00Z">
              <w:rPr>
                <w:rFonts w:ascii="Times New Roman" w:hAnsi="Times New Roman" w:cs="Times New Roman"/>
                <w:sz w:val="22"/>
              </w:rPr>
            </w:rPrChange>
          </w:rPr>
          <w:delText xml:space="preserve">micro-eukaryotes </w:delText>
        </w:r>
      </w:del>
      <w:r w:rsidR="000D0043" w:rsidRPr="00F331C9">
        <w:rPr>
          <w:rFonts w:ascii="Times New Roman" w:hAnsi="Times New Roman" w:cs="Times New Roman"/>
          <w:sz w:val="24"/>
          <w:szCs w:val="24"/>
          <w:rPrChange w:id="2400" w:author="LIN, Yufeng" w:date="2021-10-07T10:22:00Z">
            <w:rPr>
              <w:rFonts w:ascii="Times New Roman" w:hAnsi="Times New Roman" w:cs="Times New Roman"/>
              <w:sz w:val="22"/>
            </w:rPr>
          </w:rPrChange>
        </w:rPr>
        <w:t xml:space="preserve">in </w:t>
      </w:r>
      <w:ins w:id="2401" w:author="nick ting" w:date="2021-09-24T17:08:00Z">
        <w:r w:rsidR="002E1E6A" w:rsidRPr="00F331C9">
          <w:rPr>
            <w:rFonts w:ascii="Times New Roman" w:hAnsi="Times New Roman" w:cs="Times New Roman"/>
            <w:sz w:val="24"/>
            <w:szCs w:val="24"/>
            <w:rPrChange w:id="2402" w:author="LIN, Yufeng" w:date="2021-10-07T10:22:00Z">
              <w:rPr>
                <w:rFonts w:ascii="Times New Roman" w:hAnsi="Times New Roman" w:cs="Times New Roman"/>
                <w:sz w:val="22"/>
              </w:rPr>
            </w:rPrChange>
          </w:rPr>
          <w:t xml:space="preserve">the </w:t>
        </w:r>
      </w:ins>
      <w:del w:id="2403" w:author="nick ting" w:date="2021-09-24T17:08:00Z">
        <w:r w:rsidR="000D0043" w:rsidRPr="00F331C9" w:rsidDel="002E1E6A">
          <w:rPr>
            <w:rFonts w:ascii="Times New Roman" w:hAnsi="Times New Roman" w:cs="Times New Roman"/>
            <w:sz w:val="24"/>
            <w:szCs w:val="24"/>
            <w:rPrChange w:id="2404" w:author="LIN, Yufeng" w:date="2021-10-07T10:22:00Z">
              <w:rPr>
                <w:rFonts w:ascii="Times New Roman" w:hAnsi="Times New Roman" w:cs="Times New Roman"/>
                <w:sz w:val="22"/>
              </w:rPr>
            </w:rPrChange>
          </w:rPr>
          <w:delText>all gastrointestinal segments</w:delText>
        </w:r>
      </w:del>
      <w:ins w:id="2405" w:author="nick ting" w:date="2021-09-24T17:08:00Z">
        <w:r w:rsidR="002E1E6A" w:rsidRPr="00F331C9">
          <w:rPr>
            <w:rFonts w:ascii="Times New Roman" w:hAnsi="Times New Roman" w:cs="Times New Roman"/>
            <w:sz w:val="24"/>
            <w:szCs w:val="24"/>
            <w:rPrChange w:id="2406" w:author="LIN, Yufeng" w:date="2021-10-07T10:22:00Z">
              <w:rPr>
                <w:rFonts w:ascii="Times New Roman" w:hAnsi="Times New Roman" w:cs="Times New Roman"/>
                <w:sz w:val="22"/>
              </w:rPr>
            </w:rPrChange>
          </w:rPr>
          <w:t>gut</w:t>
        </w:r>
      </w:ins>
      <w:r w:rsidR="000D0043" w:rsidRPr="00F331C9">
        <w:rPr>
          <w:rFonts w:ascii="Times New Roman" w:hAnsi="Times New Roman" w:cs="Times New Roman"/>
          <w:sz w:val="24"/>
          <w:szCs w:val="24"/>
          <w:rPrChange w:id="2407" w:author="LIN, Yufeng" w:date="2021-10-07T10:22:00Z">
            <w:rPr>
              <w:rFonts w:ascii="Times New Roman" w:hAnsi="Times New Roman" w:cs="Times New Roman"/>
              <w:sz w:val="22"/>
            </w:rPr>
          </w:rPrChange>
        </w:rPr>
        <w:t>.</w:t>
      </w:r>
      <w:del w:id="2408" w:author="Thomas Kwong" w:date="2021-09-12T17:01:00Z">
        <w:r w:rsidR="00C777A3" w:rsidRPr="00F331C9" w:rsidDel="00C777A3">
          <w:rPr>
            <w:rFonts w:ascii="Times New Roman" w:hAnsi="Times New Roman" w:cs="Times New Roman"/>
            <w:sz w:val="24"/>
            <w:szCs w:val="24"/>
            <w:rPrChange w:id="2409" w:author="LIN, Yufeng" w:date="2021-10-07T10:22:00Z">
              <w:rPr>
                <w:rFonts w:ascii="Times New Roman" w:hAnsi="Times New Roman" w:cs="Times New Roman"/>
                <w:sz w:val="22"/>
              </w:rPr>
            </w:rPrChange>
          </w:rPr>
          <w:delText xml:space="preserve"> Make up</w:delText>
        </w:r>
      </w:del>
      <w:commentRangeEnd w:id="2397"/>
      <w:r w:rsidR="002908A5" w:rsidRPr="00F331C9">
        <w:rPr>
          <w:rStyle w:val="CommentReference"/>
          <w:rFonts w:ascii="Times New Roman" w:hAnsi="Times New Roman" w:cs="Times New Roman"/>
          <w:sz w:val="24"/>
          <w:szCs w:val="24"/>
          <w:rPrChange w:id="2410" w:author="LIN, Yufeng" w:date="2021-10-07T10:22:00Z">
            <w:rPr>
              <w:rStyle w:val="CommentReference"/>
            </w:rPr>
          </w:rPrChange>
        </w:rPr>
        <w:commentReference w:id="2397"/>
      </w:r>
      <w:commentRangeEnd w:id="2398"/>
      <w:r w:rsidR="003713B8" w:rsidRPr="00F331C9">
        <w:rPr>
          <w:rStyle w:val="CommentReference"/>
          <w:rFonts w:ascii="Times New Roman" w:hAnsi="Times New Roman" w:cs="Times New Roman"/>
          <w:sz w:val="24"/>
          <w:szCs w:val="24"/>
          <w:rPrChange w:id="2411" w:author="LIN, Yufeng" w:date="2021-10-07T10:22:00Z">
            <w:rPr>
              <w:rStyle w:val="CommentReference"/>
            </w:rPr>
          </w:rPrChange>
        </w:rPr>
        <w:commentReference w:id="2398"/>
      </w:r>
    </w:p>
    <w:p w14:paraId="16EDDBAC" w14:textId="1C382AF9" w:rsidR="00D9531B" w:rsidRPr="00F331C9" w:rsidRDefault="00D9531B" w:rsidP="00F331C9">
      <w:pPr>
        <w:pStyle w:val="title20825"/>
        <w:spacing w:line="480" w:lineRule="auto"/>
        <w:rPr>
          <w:rFonts w:ascii="Times New Roman" w:hAnsi="Times New Roman" w:cs="Times New Roman"/>
          <w:szCs w:val="24"/>
          <w:rPrChange w:id="2412" w:author="LIN, Yufeng" w:date="2021-10-07T10:22:00Z">
            <w:rPr/>
          </w:rPrChange>
        </w:rPr>
      </w:pPr>
      <w:del w:id="2413" w:author="nick ting" w:date="2021-09-24T17:40:00Z">
        <w:r w:rsidRPr="00F331C9" w:rsidDel="00527EAA">
          <w:rPr>
            <w:rFonts w:ascii="Times New Roman" w:hAnsi="Times New Roman" w:cs="Times New Roman"/>
            <w:szCs w:val="24"/>
            <w:rPrChange w:id="2414" w:author="LIN, Yufeng" w:date="2021-10-07T10:22:00Z">
              <w:rPr/>
            </w:rPrChange>
          </w:rPr>
          <w:delText xml:space="preserve">The </w:delText>
        </w:r>
      </w:del>
      <w:ins w:id="2415" w:author="nick ting" w:date="2021-09-27T13:53:00Z">
        <w:r w:rsidR="00D93222" w:rsidRPr="00F331C9">
          <w:rPr>
            <w:rFonts w:ascii="Times New Roman" w:hAnsi="Times New Roman" w:cs="Times New Roman"/>
            <w:szCs w:val="24"/>
            <w:rPrChange w:id="2416" w:author="LIN, Yufeng" w:date="2021-10-07T10:22:00Z">
              <w:rPr/>
            </w:rPrChange>
          </w:rPr>
          <w:t>Alterations of</w:t>
        </w:r>
      </w:ins>
      <w:ins w:id="2417" w:author="nick ting" w:date="2021-09-24T17:40:00Z">
        <w:r w:rsidR="00527EAA" w:rsidRPr="00F331C9">
          <w:rPr>
            <w:rFonts w:ascii="Times New Roman" w:hAnsi="Times New Roman" w:cs="Times New Roman"/>
            <w:szCs w:val="24"/>
            <w:rPrChange w:id="2418" w:author="LIN, Yufeng" w:date="2021-10-07T10:22:00Z">
              <w:rPr/>
            </w:rPrChange>
          </w:rPr>
          <w:t xml:space="preserve"> </w:t>
        </w:r>
      </w:ins>
      <w:r w:rsidRPr="00F331C9">
        <w:rPr>
          <w:rFonts w:ascii="Times New Roman" w:hAnsi="Times New Roman" w:cs="Times New Roman"/>
          <w:szCs w:val="24"/>
          <w:rPrChange w:id="2419" w:author="LIN, Yufeng" w:date="2021-10-07T10:22:00Z">
            <w:rPr/>
          </w:rPrChange>
        </w:rPr>
        <w:t xml:space="preserve">enteric </w:t>
      </w:r>
      <w:del w:id="2420" w:author="LIN, Yufeng" w:date="2021-09-28T13:00:00Z">
        <w:r w:rsidR="00FA35F2" w:rsidRPr="00F331C9" w:rsidDel="004314C2">
          <w:rPr>
            <w:rFonts w:ascii="Times New Roman" w:hAnsi="Times New Roman" w:cs="Times New Roman"/>
            <w:szCs w:val="24"/>
            <w:rPrChange w:id="2421" w:author="LIN, Yufeng" w:date="2021-10-07T10:22:00Z">
              <w:rPr/>
            </w:rPrChange>
          </w:rPr>
          <w:delText>micro-eukaryotic</w:delText>
        </w:r>
      </w:del>
      <w:ins w:id="2422" w:author="LIN, Yufeng" w:date="2021-09-28T13:00:00Z">
        <w:r w:rsidR="004314C2" w:rsidRPr="00F331C9">
          <w:rPr>
            <w:rFonts w:ascii="Times New Roman" w:hAnsi="Times New Roman" w:cs="Times New Roman"/>
            <w:szCs w:val="24"/>
            <w:rPrChange w:id="2423" w:author="LIN, Yufeng" w:date="2021-10-07T10:22:00Z">
              <w:rPr/>
            </w:rPrChange>
          </w:rPr>
          <w:t>fungal</w:t>
        </w:r>
      </w:ins>
      <w:r w:rsidRPr="00F331C9">
        <w:rPr>
          <w:rFonts w:ascii="Times New Roman" w:hAnsi="Times New Roman" w:cs="Times New Roman"/>
          <w:szCs w:val="24"/>
          <w:rPrChange w:id="2424" w:author="LIN, Yufeng" w:date="2021-10-07T10:22:00Z">
            <w:rPr/>
          </w:rPrChange>
        </w:rPr>
        <w:t xml:space="preserve"> </w:t>
      </w:r>
      <w:ins w:id="2425" w:author="nick ting" w:date="2021-09-24T17:40:00Z">
        <w:r w:rsidR="00527EAA" w:rsidRPr="00F331C9">
          <w:rPr>
            <w:rFonts w:ascii="Times New Roman" w:hAnsi="Times New Roman" w:cs="Times New Roman"/>
            <w:szCs w:val="24"/>
            <w:rPrChange w:id="2426" w:author="LIN, Yufeng" w:date="2021-10-07T10:22:00Z">
              <w:rPr/>
            </w:rPrChange>
          </w:rPr>
          <w:t xml:space="preserve">and bacterial </w:t>
        </w:r>
      </w:ins>
      <w:r w:rsidRPr="00F331C9">
        <w:rPr>
          <w:rFonts w:ascii="Times New Roman" w:hAnsi="Times New Roman" w:cs="Times New Roman"/>
          <w:szCs w:val="24"/>
          <w:rPrChange w:id="2427" w:author="LIN, Yufeng" w:date="2021-10-07T10:22:00Z">
            <w:rPr/>
          </w:rPrChange>
        </w:rPr>
        <w:t>composition</w:t>
      </w:r>
      <w:ins w:id="2428" w:author="LIN, Yufeng" w:date="2021-09-21T11:14:00Z">
        <w:del w:id="2429" w:author="nick ting" w:date="2021-09-27T13:53:00Z">
          <w:r w:rsidR="00FA0AD4" w:rsidRPr="00F331C9" w:rsidDel="00D93222">
            <w:rPr>
              <w:rFonts w:ascii="Times New Roman" w:hAnsi="Times New Roman" w:cs="Times New Roman"/>
              <w:szCs w:val="24"/>
              <w:rPrChange w:id="2430" w:author="LIN, Yufeng" w:date="2021-10-07T10:22:00Z">
                <w:rPr/>
              </w:rPrChange>
            </w:rPr>
            <w:delText xml:space="preserve"> </w:delText>
          </w:r>
        </w:del>
        <w:del w:id="2431" w:author="nick ting" w:date="2021-09-24T17:40:00Z">
          <w:r w:rsidR="00FA0AD4" w:rsidRPr="00F331C9" w:rsidDel="00527EAA">
            <w:rPr>
              <w:rFonts w:ascii="Times New Roman" w:hAnsi="Times New Roman" w:cs="Times New Roman"/>
              <w:szCs w:val="24"/>
              <w:rPrChange w:id="2432" w:author="LIN, Yufeng" w:date="2021-10-07T10:22:00Z">
                <w:rPr/>
              </w:rPrChange>
            </w:rPr>
            <w:delText>was</w:delText>
          </w:r>
        </w:del>
        <w:del w:id="2433" w:author="nick ting" w:date="2021-09-27T13:53:00Z">
          <w:r w:rsidR="00FA0AD4" w:rsidRPr="00F331C9" w:rsidDel="00D93222">
            <w:rPr>
              <w:rFonts w:ascii="Times New Roman" w:hAnsi="Times New Roman" w:cs="Times New Roman"/>
              <w:szCs w:val="24"/>
              <w:rPrChange w:id="2434" w:author="LIN, Yufeng" w:date="2021-10-07T10:22:00Z">
                <w:rPr/>
              </w:rPrChange>
            </w:rPr>
            <w:delText xml:space="preserve"> alterat</w:delText>
          </w:r>
        </w:del>
        <w:del w:id="2435" w:author="nick ting" w:date="2021-09-24T17:08:00Z">
          <w:r w:rsidR="00FA0AD4" w:rsidRPr="00F331C9" w:rsidDel="002E1E6A">
            <w:rPr>
              <w:rFonts w:ascii="Times New Roman" w:hAnsi="Times New Roman" w:cs="Times New Roman"/>
              <w:szCs w:val="24"/>
              <w:rPrChange w:id="2436" w:author="LIN, Yufeng" w:date="2021-10-07T10:22:00Z">
                <w:rPr/>
              </w:rPrChange>
            </w:rPr>
            <w:delText>ion</w:delText>
          </w:r>
        </w:del>
        <w:r w:rsidR="00FA0AD4" w:rsidRPr="00F331C9">
          <w:rPr>
            <w:rFonts w:ascii="Times New Roman" w:hAnsi="Times New Roman" w:cs="Times New Roman"/>
            <w:szCs w:val="24"/>
            <w:rPrChange w:id="2437" w:author="LIN, Yufeng" w:date="2021-10-07T10:22:00Z">
              <w:rPr/>
            </w:rPrChange>
          </w:rPr>
          <w:t xml:space="preserve"> in CRC</w:t>
        </w:r>
      </w:ins>
      <w:del w:id="2438" w:author="Thomas Kwong" w:date="2021-09-12T17:23:00Z">
        <w:r w:rsidRPr="00F331C9" w:rsidDel="00CD611D">
          <w:rPr>
            <w:rFonts w:ascii="Times New Roman" w:hAnsi="Times New Roman" w:cs="Times New Roman"/>
            <w:szCs w:val="24"/>
            <w:rPrChange w:id="2439" w:author="LIN, Yufeng" w:date="2021-10-07T10:22:00Z">
              <w:rPr/>
            </w:rPrChange>
          </w:rPr>
          <w:delText xml:space="preserve"> </w:delText>
        </w:r>
        <w:commentRangeStart w:id="2440"/>
        <w:r w:rsidRPr="00F331C9" w:rsidDel="00CD611D">
          <w:rPr>
            <w:rFonts w:ascii="Times New Roman" w:hAnsi="Times New Roman" w:cs="Times New Roman"/>
            <w:szCs w:val="24"/>
            <w:rPrChange w:id="2441" w:author="LIN, Yufeng" w:date="2021-10-07T10:22:00Z">
              <w:rPr/>
            </w:rPrChange>
          </w:rPr>
          <w:delText>was alter</w:delText>
        </w:r>
      </w:del>
      <w:del w:id="2442" w:author="Thomas Kwong" w:date="2021-09-12T17:12:00Z">
        <w:r w:rsidRPr="00F331C9" w:rsidDel="002908A5">
          <w:rPr>
            <w:rFonts w:ascii="Times New Roman" w:hAnsi="Times New Roman" w:cs="Times New Roman"/>
            <w:szCs w:val="24"/>
            <w:rPrChange w:id="2443" w:author="LIN, Yufeng" w:date="2021-10-07T10:22:00Z">
              <w:rPr/>
            </w:rPrChange>
          </w:rPr>
          <w:delText>ations</w:delText>
        </w:r>
      </w:del>
      <w:del w:id="2444" w:author="Thomas Kwong" w:date="2021-09-12T17:23:00Z">
        <w:r w:rsidRPr="00F331C9" w:rsidDel="00CD611D">
          <w:rPr>
            <w:rFonts w:ascii="Times New Roman" w:hAnsi="Times New Roman" w:cs="Times New Roman"/>
            <w:szCs w:val="24"/>
            <w:rPrChange w:id="2445" w:author="LIN, Yufeng" w:date="2021-10-07T10:22:00Z">
              <w:rPr/>
            </w:rPrChange>
          </w:rPr>
          <w:delText xml:space="preserve"> in CRC</w:delText>
        </w:r>
      </w:del>
      <w:commentRangeEnd w:id="2440"/>
      <w:r w:rsidR="00FA0AD4" w:rsidRPr="00F331C9">
        <w:rPr>
          <w:rStyle w:val="CommentReference"/>
          <w:rFonts w:ascii="Times New Roman" w:eastAsiaTheme="minorEastAsia" w:hAnsi="Times New Roman" w:cs="Times New Roman"/>
          <w:b w:val="0"/>
          <w:color w:val="auto"/>
          <w:sz w:val="24"/>
          <w:szCs w:val="24"/>
          <w:u w:val="none"/>
          <w:rPrChange w:id="2446" w:author="LIN, Yufeng" w:date="2021-10-07T10:22:00Z">
            <w:rPr>
              <w:rStyle w:val="CommentReference"/>
              <w:rFonts w:asciiTheme="minorHAnsi" w:eastAsiaTheme="minorEastAsia" w:hAnsiTheme="minorHAnsi" w:cstheme="minorBidi"/>
              <w:b w:val="0"/>
              <w:color w:val="auto"/>
              <w:u w:val="none"/>
            </w:rPr>
          </w:rPrChange>
        </w:rPr>
        <w:commentReference w:id="2440"/>
      </w:r>
    </w:p>
    <w:p w14:paraId="7726CFE6" w14:textId="4B105680" w:rsidR="007A072D" w:rsidRPr="00F331C9" w:rsidDel="00D46E76" w:rsidRDefault="00D9531B" w:rsidP="00F331C9">
      <w:pPr>
        <w:spacing w:line="480" w:lineRule="auto"/>
        <w:rPr>
          <w:del w:id="2447" w:author="LIN, Yufeng" w:date="2021-09-30T19:15:00Z"/>
          <w:rFonts w:ascii="Times New Roman" w:hAnsi="Times New Roman" w:cs="Times New Roman"/>
          <w:sz w:val="24"/>
          <w:szCs w:val="24"/>
          <w:rPrChange w:id="2448" w:author="LIN, Yufeng" w:date="2021-10-07T10:22:00Z">
            <w:rPr>
              <w:del w:id="2449" w:author="LIN, Yufeng" w:date="2021-09-30T19:15:00Z"/>
              <w:rFonts w:ascii="Times New Roman" w:hAnsi="Times New Roman" w:cs="Times New Roman"/>
              <w:sz w:val="22"/>
            </w:rPr>
          </w:rPrChange>
        </w:rPr>
      </w:pPr>
      <w:moveFromRangeStart w:id="2450" w:author="LIN, Yufeng" w:date="2021-09-24T14:46:00Z" w:name="move83387107"/>
      <w:moveFrom w:id="2451" w:author="LIN, Yufeng" w:date="2021-09-24T14:46:00Z">
        <w:r w:rsidRPr="00F331C9" w:rsidDel="00203541">
          <w:rPr>
            <w:rFonts w:ascii="Times New Roman" w:hAnsi="Times New Roman" w:cs="Times New Roman"/>
            <w:sz w:val="24"/>
            <w:szCs w:val="24"/>
            <w:rPrChange w:id="2452" w:author="LIN, Yufeng" w:date="2021-10-07T10:22:00Z">
              <w:rPr>
                <w:rFonts w:ascii="Times New Roman" w:hAnsi="Times New Roman" w:cs="Times New Roman"/>
                <w:sz w:val="22"/>
              </w:rPr>
            </w:rPrChange>
          </w:rPr>
          <w:t>Consistent with previous studies and as a validation for our analysis, we observed bacteria</w:t>
        </w:r>
        <w:ins w:id="2453" w:author="Thomas Kwong" w:date="2021-09-12T17:12:00Z">
          <w:r w:rsidR="002908A5" w:rsidRPr="00F331C9" w:rsidDel="00203541">
            <w:rPr>
              <w:rFonts w:ascii="Times New Roman" w:hAnsi="Times New Roman" w:cs="Times New Roman"/>
              <w:sz w:val="24"/>
              <w:szCs w:val="24"/>
              <w:rPrChange w:id="2454" w:author="LIN, Yufeng" w:date="2021-10-07T10:22:00Z">
                <w:rPr>
                  <w:rFonts w:ascii="Times New Roman" w:hAnsi="Times New Roman" w:cs="Times New Roman"/>
                  <w:sz w:val="22"/>
                </w:rPr>
              </w:rPrChange>
            </w:rPr>
            <w:t>l</w:t>
          </w:r>
        </w:ins>
        <w:r w:rsidRPr="00F331C9" w:rsidDel="00203541">
          <w:rPr>
            <w:rFonts w:ascii="Times New Roman" w:hAnsi="Times New Roman" w:cs="Times New Roman"/>
            <w:sz w:val="24"/>
            <w:szCs w:val="24"/>
            <w:rPrChange w:id="2455" w:author="LIN, Yufeng" w:date="2021-10-07T10:22:00Z">
              <w:rPr>
                <w:rFonts w:ascii="Times New Roman" w:hAnsi="Times New Roman" w:cs="Times New Roman"/>
                <w:sz w:val="22"/>
              </w:rPr>
            </w:rPrChange>
          </w:rPr>
          <w:t xml:space="preserve"> phyla Bacteroidetes and Fusobacteria were enriched in the CRC group compared with healthy control. Conversely, Firmicutes and Actinobacteria were reduced (see supplementary </w:t>
        </w:r>
        <w:commentRangeStart w:id="2456"/>
        <w:r w:rsidRPr="00F331C9" w:rsidDel="00203541">
          <w:rPr>
            <w:rFonts w:ascii="Times New Roman" w:hAnsi="Times New Roman" w:cs="Times New Roman"/>
            <w:sz w:val="24"/>
            <w:szCs w:val="24"/>
            <w:rPrChange w:id="2457" w:author="LIN, Yufeng" w:date="2021-10-07T10:22:00Z">
              <w:rPr>
                <w:rFonts w:ascii="Times New Roman" w:hAnsi="Times New Roman" w:cs="Times New Roman"/>
                <w:sz w:val="22"/>
              </w:rPr>
            </w:rPrChange>
          </w:rPr>
          <w:t>figure 1</w:t>
        </w:r>
        <w:commentRangeEnd w:id="2456"/>
        <w:r w:rsidRPr="00F331C9" w:rsidDel="00203541">
          <w:rPr>
            <w:rStyle w:val="CommentReference"/>
            <w:rFonts w:ascii="Times New Roman" w:hAnsi="Times New Roman" w:cs="Times New Roman"/>
            <w:sz w:val="24"/>
            <w:szCs w:val="24"/>
            <w:rPrChange w:id="2458" w:author="LIN, Yufeng" w:date="2021-10-07T10:22:00Z">
              <w:rPr>
                <w:rStyle w:val="CommentReference"/>
                <w:rFonts w:ascii="Times New Roman" w:hAnsi="Times New Roman" w:cs="Times New Roman"/>
                <w:sz w:val="22"/>
                <w:szCs w:val="22"/>
              </w:rPr>
            </w:rPrChange>
          </w:rPr>
          <w:commentReference w:id="2456"/>
        </w:r>
        <w:r w:rsidRPr="00F331C9" w:rsidDel="00203541">
          <w:rPr>
            <w:rFonts w:ascii="Times New Roman" w:hAnsi="Times New Roman" w:cs="Times New Roman"/>
            <w:sz w:val="24"/>
            <w:szCs w:val="24"/>
            <w:rPrChange w:id="2459" w:author="LIN, Yufeng" w:date="2021-10-07T10:22:00Z">
              <w:rPr>
                <w:rFonts w:ascii="Times New Roman" w:hAnsi="Times New Roman" w:cs="Times New Roman"/>
                <w:sz w:val="22"/>
              </w:rPr>
            </w:rPrChange>
          </w:rPr>
          <w:t xml:space="preserve">). </w:t>
        </w:r>
      </w:moveFrom>
      <w:moveFromRangeEnd w:id="2450"/>
      <w:del w:id="2460" w:author="nick ting" w:date="2021-09-24T18:16:00Z">
        <w:r w:rsidRPr="00F331C9" w:rsidDel="007A072D">
          <w:rPr>
            <w:rFonts w:ascii="Times New Roman" w:hAnsi="Times New Roman" w:cs="Times New Roman"/>
            <w:sz w:val="24"/>
            <w:szCs w:val="24"/>
            <w:rPrChange w:id="2461" w:author="LIN, Yufeng" w:date="2021-10-07T10:22:00Z">
              <w:rPr>
                <w:rFonts w:ascii="Times New Roman" w:hAnsi="Times New Roman" w:cs="Times New Roman"/>
                <w:sz w:val="22"/>
              </w:rPr>
            </w:rPrChange>
          </w:rPr>
          <w:delText xml:space="preserve">Among the </w:delText>
        </w:r>
      </w:del>
      <w:del w:id="2462" w:author="nick ting" w:date="2021-09-24T17:17:00Z">
        <w:r w:rsidR="00FA35F2" w:rsidRPr="00F331C9" w:rsidDel="00525A3D">
          <w:rPr>
            <w:rFonts w:ascii="Times New Roman" w:hAnsi="Times New Roman" w:cs="Times New Roman"/>
            <w:sz w:val="24"/>
            <w:szCs w:val="24"/>
            <w:rPrChange w:id="2463" w:author="LIN, Yufeng" w:date="2021-10-07T10:22:00Z">
              <w:rPr>
                <w:rFonts w:ascii="Times New Roman" w:hAnsi="Times New Roman" w:cs="Times New Roman"/>
                <w:sz w:val="22"/>
              </w:rPr>
            </w:rPrChange>
          </w:rPr>
          <w:delText>micro-eukaryotic</w:delText>
        </w:r>
        <w:r w:rsidRPr="00F331C9" w:rsidDel="00525A3D">
          <w:rPr>
            <w:rFonts w:ascii="Times New Roman" w:hAnsi="Times New Roman" w:cs="Times New Roman"/>
            <w:sz w:val="24"/>
            <w:szCs w:val="24"/>
            <w:rPrChange w:id="2464" w:author="LIN, Yufeng" w:date="2021-10-07T10:22:00Z">
              <w:rPr>
                <w:rFonts w:ascii="Times New Roman" w:hAnsi="Times New Roman" w:cs="Times New Roman"/>
                <w:sz w:val="22"/>
              </w:rPr>
            </w:rPrChange>
          </w:rPr>
          <w:delText xml:space="preserve"> taxa</w:delText>
        </w:r>
      </w:del>
      <w:ins w:id="2465" w:author="nick ting" w:date="2021-09-24T18:16:00Z">
        <w:r w:rsidR="007A072D" w:rsidRPr="00F331C9">
          <w:rPr>
            <w:rFonts w:ascii="Times New Roman" w:hAnsi="Times New Roman" w:cs="Times New Roman"/>
            <w:sz w:val="24"/>
            <w:szCs w:val="24"/>
            <w:rPrChange w:id="2466" w:author="LIN, Yufeng" w:date="2021-10-07T10:22:00Z">
              <w:rPr>
                <w:rFonts w:ascii="Times New Roman" w:hAnsi="Times New Roman" w:cs="Times New Roman"/>
                <w:sz w:val="22"/>
              </w:rPr>
            </w:rPrChange>
          </w:rPr>
          <w:t xml:space="preserve">Considering the overall </w:t>
        </w:r>
        <w:del w:id="2467" w:author="LIN, Yufeng" w:date="2021-09-28T13:00:00Z">
          <w:r w:rsidR="007A072D" w:rsidRPr="00F331C9" w:rsidDel="004314C2">
            <w:rPr>
              <w:rFonts w:ascii="Times New Roman" w:hAnsi="Times New Roman" w:cs="Times New Roman"/>
              <w:sz w:val="24"/>
              <w:szCs w:val="24"/>
              <w:rPrChange w:id="2468" w:author="LIN, Yufeng" w:date="2021-10-07T10:22:00Z">
                <w:rPr>
                  <w:rFonts w:ascii="Times New Roman" w:hAnsi="Times New Roman" w:cs="Times New Roman"/>
                  <w:sz w:val="22"/>
                </w:rPr>
              </w:rPrChange>
            </w:rPr>
            <w:delText>micro-eukaryotic</w:delText>
          </w:r>
        </w:del>
      </w:ins>
      <w:ins w:id="2469" w:author="LIN, Yufeng" w:date="2021-09-28T13:00:00Z">
        <w:r w:rsidR="004314C2" w:rsidRPr="00F331C9">
          <w:rPr>
            <w:rFonts w:ascii="Times New Roman" w:hAnsi="Times New Roman" w:cs="Times New Roman"/>
            <w:sz w:val="24"/>
            <w:szCs w:val="24"/>
            <w:rPrChange w:id="2470" w:author="LIN, Yufeng" w:date="2021-10-07T10:22:00Z">
              <w:rPr>
                <w:rFonts w:ascii="Times New Roman" w:hAnsi="Times New Roman" w:cs="Times New Roman"/>
                <w:sz w:val="22"/>
              </w:rPr>
            </w:rPrChange>
          </w:rPr>
          <w:t>fungal</w:t>
        </w:r>
      </w:ins>
      <w:ins w:id="2471" w:author="nick ting" w:date="2021-09-24T18:16:00Z">
        <w:r w:rsidR="007A072D" w:rsidRPr="00F331C9">
          <w:rPr>
            <w:rFonts w:ascii="Times New Roman" w:hAnsi="Times New Roman" w:cs="Times New Roman"/>
            <w:sz w:val="24"/>
            <w:szCs w:val="24"/>
            <w:rPrChange w:id="2472" w:author="LIN, Yufeng" w:date="2021-10-07T10:22:00Z">
              <w:rPr>
                <w:rFonts w:ascii="Times New Roman" w:hAnsi="Times New Roman" w:cs="Times New Roman"/>
                <w:sz w:val="22"/>
              </w:rPr>
            </w:rPrChange>
          </w:rPr>
          <w:t xml:space="preserve"> composition</w:t>
        </w:r>
      </w:ins>
      <w:r w:rsidRPr="00F331C9">
        <w:rPr>
          <w:rFonts w:ascii="Times New Roman" w:hAnsi="Times New Roman" w:cs="Times New Roman"/>
          <w:sz w:val="24"/>
          <w:szCs w:val="24"/>
          <w:rPrChange w:id="2473" w:author="LIN, Yufeng" w:date="2021-10-07T10:22:00Z">
            <w:rPr>
              <w:rFonts w:ascii="Times New Roman" w:hAnsi="Times New Roman" w:cs="Times New Roman"/>
              <w:sz w:val="22"/>
            </w:rPr>
          </w:rPrChange>
        </w:rPr>
        <w:t xml:space="preserve">, </w:t>
      </w:r>
      <w:del w:id="2474" w:author="nick ting" w:date="2021-09-24T17:16:00Z">
        <w:r w:rsidRPr="00F331C9" w:rsidDel="00525A3D">
          <w:rPr>
            <w:rFonts w:ascii="Times New Roman" w:hAnsi="Times New Roman" w:cs="Times New Roman"/>
            <w:sz w:val="24"/>
            <w:szCs w:val="24"/>
            <w:rPrChange w:id="2475" w:author="LIN, Yufeng" w:date="2021-10-07T10:22:00Z">
              <w:rPr>
                <w:rFonts w:ascii="Times New Roman" w:hAnsi="Times New Roman" w:cs="Times New Roman"/>
                <w:sz w:val="22"/>
              </w:rPr>
            </w:rPrChange>
          </w:rPr>
          <w:delText xml:space="preserve">the phylum </w:delText>
        </w:r>
      </w:del>
      <w:r w:rsidRPr="00F331C9">
        <w:rPr>
          <w:rFonts w:ascii="Times New Roman" w:hAnsi="Times New Roman" w:cs="Times New Roman"/>
          <w:i/>
          <w:iCs/>
          <w:sz w:val="24"/>
          <w:szCs w:val="24"/>
          <w:rPrChange w:id="2476" w:author="LIN, Yufeng" w:date="2021-10-07T10:22:00Z">
            <w:rPr>
              <w:rFonts w:ascii="Times New Roman" w:hAnsi="Times New Roman" w:cs="Times New Roman"/>
              <w:sz w:val="22"/>
            </w:rPr>
          </w:rPrChange>
        </w:rPr>
        <w:t>Ascomycota</w:t>
      </w:r>
      <w:ins w:id="2477" w:author="LIN, Yufeng" w:date="2021-09-24T14:49:00Z">
        <w:r w:rsidR="00971D87" w:rsidRPr="00F331C9">
          <w:rPr>
            <w:rFonts w:ascii="Times New Roman" w:hAnsi="Times New Roman" w:cs="Times New Roman"/>
            <w:sz w:val="24"/>
            <w:szCs w:val="24"/>
            <w:rPrChange w:id="2478" w:author="LIN, Yufeng" w:date="2021-10-07T10:22:00Z">
              <w:rPr>
                <w:rFonts w:ascii="Times New Roman" w:hAnsi="Times New Roman" w:cs="Times New Roman"/>
                <w:sz w:val="22"/>
              </w:rPr>
            </w:rPrChange>
          </w:rPr>
          <w:t xml:space="preserve"> </w:t>
        </w:r>
        <w:del w:id="2479" w:author="nick ting" w:date="2021-09-24T17:16:00Z">
          <w:r w:rsidR="00971D87" w:rsidRPr="00F331C9" w:rsidDel="00525A3D">
            <w:rPr>
              <w:rFonts w:ascii="Times New Roman" w:hAnsi="Times New Roman" w:cs="Times New Roman"/>
              <w:sz w:val="24"/>
              <w:szCs w:val="24"/>
              <w:rPrChange w:id="2480" w:author="LIN, Yufeng" w:date="2021-10-07T10:22:00Z">
                <w:rPr>
                  <w:rFonts w:ascii="Times New Roman" w:hAnsi="Times New Roman" w:cs="Times New Roman"/>
                  <w:sz w:val="22"/>
                </w:rPr>
              </w:rPrChange>
            </w:rPr>
            <w:delText xml:space="preserve">and </w:delText>
          </w:r>
          <w:r w:rsidR="00971D87" w:rsidRPr="00F331C9" w:rsidDel="00525A3D">
            <w:rPr>
              <w:rFonts w:ascii="Times New Roman" w:hAnsi="Times New Roman" w:cs="Times New Roman"/>
              <w:i/>
              <w:iCs/>
              <w:sz w:val="24"/>
              <w:szCs w:val="24"/>
              <w:rPrChange w:id="2481" w:author="LIN, Yufeng" w:date="2021-10-07T10:22:00Z">
                <w:rPr>
                  <w:rFonts w:ascii="Times New Roman" w:hAnsi="Times New Roman" w:cs="Times New Roman"/>
                  <w:i/>
                  <w:iCs/>
                  <w:sz w:val="22"/>
                </w:rPr>
              </w:rPrChange>
            </w:rPr>
            <w:delText>Basidiomycota</w:delText>
          </w:r>
        </w:del>
      </w:ins>
      <w:del w:id="2482" w:author="nick ting" w:date="2021-09-24T17:16:00Z">
        <w:r w:rsidRPr="00F331C9" w:rsidDel="00525A3D">
          <w:rPr>
            <w:rFonts w:ascii="Times New Roman" w:hAnsi="Times New Roman" w:cs="Times New Roman"/>
            <w:sz w:val="24"/>
            <w:szCs w:val="24"/>
            <w:rPrChange w:id="2483" w:author="LIN, Yufeng" w:date="2021-10-07T10:22:00Z">
              <w:rPr>
                <w:rFonts w:ascii="Times New Roman" w:hAnsi="Times New Roman" w:cs="Times New Roman"/>
                <w:sz w:val="22"/>
              </w:rPr>
            </w:rPrChange>
          </w:rPr>
          <w:delText xml:space="preserve"> dominated</w:delText>
        </w:r>
      </w:del>
      <w:ins w:id="2484" w:author="nick ting" w:date="2021-09-24T17:27:00Z">
        <w:r w:rsidR="003963F6" w:rsidRPr="00F331C9">
          <w:rPr>
            <w:rFonts w:ascii="Times New Roman" w:hAnsi="Times New Roman" w:cs="Times New Roman"/>
            <w:sz w:val="24"/>
            <w:szCs w:val="24"/>
            <w:rPrChange w:id="2485" w:author="LIN, Yufeng" w:date="2021-10-07T10:22:00Z">
              <w:rPr>
                <w:rFonts w:ascii="Times New Roman" w:hAnsi="Times New Roman" w:cs="Times New Roman"/>
                <w:sz w:val="22"/>
              </w:rPr>
            </w:rPrChange>
          </w:rPr>
          <w:t xml:space="preserve">was </w:t>
        </w:r>
        <w:del w:id="2486" w:author="LIN, Yufeng" w:date="2021-10-07T10:42:00Z">
          <w:r w:rsidR="003963F6" w:rsidRPr="00F331C9" w:rsidDel="00E81CE7">
            <w:rPr>
              <w:rFonts w:ascii="Times New Roman" w:hAnsi="Times New Roman" w:cs="Times New Roman"/>
              <w:sz w:val="24"/>
              <w:szCs w:val="24"/>
              <w:rPrChange w:id="2487" w:author="LIN, Yufeng" w:date="2021-10-07T10:22:00Z">
                <w:rPr>
                  <w:rFonts w:ascii="Times New Roman" w:hAnsi="Times New Roman" w:cs="Times New Roman"/>
                  <w:sz w:val="22"/>
                </w:rPr>
              </w:rPrChange>
            </w:rPr>
            <w:delText>observed to be</w:delText>
          </w:r>
        </w:del>
      </w:ins>
      <w:ins w:id="2488" w:author="nick ting" w:date="2021-09-24T17:16:00Z">
        <w:del w:id="2489" w:author="LIN, Yufeng" w:date="2021-10-07T10:42:00Z">
          <w:r w:rsidR="00525A3D" w:rsidRPr="00F331C9" w:rsidDel="00E81CE7">
            <w:rPr>
              <w:rFonts w:ascii="Times New Roman" w:hAnsi="Times New Roman" w:cs="Times New Roman"/>
              <w:sz w:val="24"/>
              <w:szCs w:val="24"/>
              <w:rPrChange w:id="2490" w:author="LIN, Yufeng" w:date="2021-10-07T10:22:00Z">
                <w:rPr>
                  <w:rFonts w:ascii="Times New Roman" w:hAnsi="Times New Roman" w:cs="Times New Roman"/>
                  <w:sz w:val="22"/>
                </w:rPr>
              </w:rPrChange>
            </w:rPr>
            <w:delText xml:space="preserve"> </w:delText>
          </w:r>
        </w:del>
        <w:r w:rsidR="00525A3D" w:rsidRPr="00F331C9">
          <w:rPr>
            <w:rFonts w:ascii="Times New Roman" w:hAnsi="Times New Roman" w:cs="Times New Roman"/>
            <w:sz w:val="24"/>
            <w:szCs w:val="24"/>
            <w:rPrChange w:id="2491" w:author="LIN, Yufeng" w:date="2021-10-07T10:22:00Z">
              <w:rPr>
                <w:rFonts w:ascii="Times New Roman" w:hAnsi="Times New Roman" w:cs="Times New Roman"/>
                <w:sz w:val="22"/>
              </w:rPr>
            </w:rPrChange>
          </w:rPr>
          <w:t xml:space="preserve">the </w:t>
        </w:r>
      </w:ins>
      <w:ins w:id="2492" w:author="nick ting" w:date="2021-09-24T17:19:00Z">
        <w:r w:rsidR="00525A3D" w:rsidRPr="00F331C9">
          <w:rPr>
            <w:rFonts w:ascii="Times New Roman" w:hAnsi="Times New Roman" w:cs="Times New Roman"/>
            <w:sz w:val="24"/>
            <w:szCs w:val="24"/>
            <w:rPrChange w:id="2493" w:author="LIN, Yufeng" w:date="2021-10-07T10:22:00Z">
              <w:rPr>
                <w:rFonts w:ascii="Times New Roman" w:hAnsi="Times New Roman" w:cs="Times New Roman"/>
                <w:sz w:val="22"/>
              </w:rPr>
            </w:rPrChange>
          </w:rPr>
          <w:t>most abundant</w:t>
        </w:r>
      </w:ins>
      <w:ins w:id="2494" w:author="nick ting" w:date="2021-09-24T17:16:00Z">
        <w:r w:rsidR="00525A3D" w:rsidRPr="00F331C9">
          <w:rPr>
            <w:rFonts w:ascii="Times New Roman" w:hAnsi="Times New Roman" w:cs="Times New Roman"/>
            <w:sz w:val="24"/>
            <w:szCs w:val="24"/>
            <w:rPrChange w:id="2495" w:author="LIN, Yufeng" w:date="2021-10-07T10:22:00Z">
              <w:rPr>
                <w:rFonts w:ascii="Times New Roman" w:hAnsi="Times New Roman" w:cs="Times New Roman"/>
                <w:sz w:val="22"/>
              </w:rPr>
            </w:rPrChange>
          </w:rPr>
          <w:t xml:space="preserve"> </w:t>
        </w:r>
      </w:ins>
      <w:ins w:id="2496" w:author="nick ting" w:date="2021-09-24T17:17:00Z">
        <w:del w:id="2497" w:author="LIN, Yufeng" w:date="2021-09-28T13:00:00Z">
          <w:r w:rsidR="00525A3D" w:rsidRPr="00F331C9" w:rsidDel="004314C2">
            <w:rPr>
              <w:rFonts w:ascii="Times New Roman" w:hAnsi="Times New Roman" w:cs="Times New Roman"/>
              <w:sz w:val="24"/>
              <w:szCs w:val="24"/>
              <w:rPrChange w:id="2498" w:author="LIN, Yufeng" w:date="2021-10-07T10:22:00Z">
                <w:rPr>
                  <w:rFonts w:ascii="Times New Roman" w:hAnsi="Times New Roman" w:cs="Times New Roman"/>
                  <w:sz w:val="22"/>
                </w:rPr>
              </w:rPrChange>
            </w:rPr>
            <w:delText>micro-eukaryotic</w:delText>
          </w:r>
        </w:del>
      </w:ins>
      <w:ins w:id="2499" w:author="LIN, Yufeng" w:date="2021-09-28T13:00:00Z">
        <w:r w:rsidR="004314C2" w:rsidRPr="00F331C9">
          <w:rPr>
            <w:rFonts w:ascii="Times New Roman" w:hAnsi="Times New Roman" w:cs="Times New Roman"/>
            <w:sz w:val="24"/>
            <w:szCs w:val="24"/>
            <w:rPrChange w:id="2500" w:author="LIN, Yufeng" w:date="2021-10-07T10:22:00Z">
              <w:rPr>
                <w:rFonts w:ascii="Times New Roman" w:hAnsi="Times New Roman" w:cs="Times New Roman"/>
                <w:sz w:val="22"/>
              </w:rPr>
            </w:rPrChange>
          </w:rPr>
          <w:t>fungal</w:t>
        </w:r>
      </w:ins>
      <w:ins w:id="2501" w:author="nick ting" w:date="2021-09-24T17:17:00Z">
        <w:r w:rsidR="00525A3D" w:rsidRPr="00F331C9">
          <w:rPr>
            <w:rFonts w:ascii="Times New Roman" w:hAnsi="Times New Roman" w:cs="Times New Roman"/>
            <w:sz w:val="24"/>
            <w:szCs w:val="24"/>
            <w:rPrChange w:id="2502" w:author="LIN, Yufeng" w:date="2021-10-07T10:22:00Z">
              <w:rPr>
                <w:rFonts w:ascii="Times New Roman" w:hAnsi="Times New Roman" w:cs="Times New Roman"/>
                <w:sz w:val="22"/>
              </w:rPr>
            </w:rPrChange>
          </w:rPr>
          <w:t xml:space="preserve"> </w:t>
        </w:r>
      </w:ins>
      <w:ins w:id="2503" w:author="nick ting" w:date="2021-09-24T17:16:00Z">
        <w:r w:rsidR="00525A3D" w:rsidRPr="00F331C9">
          <w:rPr>
            <w:rFonts w:ascii="Times New Roman" w:hAnsi="Times New Roman" w:cs="Times New Roman"/>
            <w:sz w:val="24"/>
            <w:szCs w:val="24"/>
            <w:rPrChange w:id="2504" w:author="LIN, Yufeng" w:date="2021-10-07T10:22:00Z">
              <w:rPr>
                <w:rFonts w:ascii="Times New Roman" w:hAnsi="Times New Roman" w:cs="Times New Roman"/>
                <w:sz w:val="22"/>
              </w:rPr>
            </w:rPrChange>
          </w:rPr>
          <w:t>phylu</w:t>
        </w:r>
      </w:ins>
      <w:ins w:id="2505" w:author="nick ting" w:date="2021-09-24T17:17:00Z">
        <w:r w:rsidR="00525A3D" w:rsidRPr="00F331C9">
          <w:rPr>
            <w:rFonts w:ascii="Times New Roman" w:hAnsi="Times New Roman" w:cs="Times New Roman"/>
            <w:sz w:val="24"/>
            <w:szCs w:val="24"/>
            <w:rPrChange w:id="2506" w:author="LIN, Yufeng" w:date="2021-10-07T10:22:00Z">
              <w:rPr>
                <w:rFonts w:ascii="Times New Roman" w:hAnsi="Times New Roman" w:cs="Times New Roman"/>
                <w:sz w:val="22"/>
              </w:rPr>
            </w:rPrChange>
          </w:rPr>
          <w:t>m</w:t>
        </w:r>
      </w:ins>
      <w:ins w:id="2507" w:author="nick ting" w:date="2021-09-24T18:16:00Z">
        <w:r w:rsidR="007A072D" w:rsidRPr="00F331C9">
          <w:rPr>
            <w:rFonts w:ascii="Times New Roman" w:hAnsi="Times New Roman" w:cs="Times New Roman"/>
            <w:sz w:val="24"/>
            <w:szCs w:val="24"/>
            <w:rPrChange w:id="2508" w:author="LIN, Yufeng" w:date="2021-10-07T10:22:00Z">
              <w:rPr>
                <w:rFonts w:ascii="Times New Roman" w:hAnsi="Times New Roman" w:cs="Times New Roman"/>
                <w:sz w:val="22"/>
              </w:rPr>
            </w:rPrChange>
          </w:rPr>
          <w:t xml:space="preserve"> among all the cohorts</w:t>
        </w:r>
      </w:ins>
      <w:del w:id="2509" w:author="nick ting" w:date="2021-09-24T17:17:00Z">
        <w:r w:rsidRPr="00F331C9" w:rsidDel="00525A3D">
          <w:rPr>
            <w:rFonts w:ascii="Times New Roman" w:hAnsi="Times New Roman" w:cs="Times New Roman"/>
            <w:sz w:val="24"/>
            <w:szCs w:val="24"/>
            <w:rPrChange w:id="2510" w:author="LIN, Yufeng" w:date="2021-10-07T10:22:00Z">
              <w:rPr>
                <w:rFonts w:ascii="Times New Roman" w:hAnsi="Times New Roman" w:cs="Times New Roman"/>
                <w:sz w:val="22"/>
              </w:rPr>
            </w:rPrChange>
          </w:rPr>
          <w:delText xml:space="preserve"> </w:delText>
        </w:r>
      </w:del>
      <w:del w:id="2511" w:author="nick ting" w:date="2021-09-24T17:16:00Z">
        <w:r w:rsidRPr="00F331C9" w:rsidDel="00525A3D">
          <w:rPr>
            <w:rFonts w:ascii="Times New Roman" w:hAnsi="Times New Roman" w:cs="Times New Roman"/>
            <w:sz w:val="24"/>
            <w:szCs w:val="24"/>
            <w:rPrChange w:id="2512" w:author="LIN, Yufeng" w:date="2021-10-07T10:22:00Z">
              <w:rPr>
                <w:rFonts w:ascii="Times New Roman" w:hAnsi="Times New Roman" w:cs="Times New Roman"/>
                <w:sz w:val="22"/>
              </w:rPr>
            </w:rPrChange>
          </w:rPr>
          <w:delText>the</w:delText>
        </w:r>
      </w:del>
      <w:ins w:id="2513" w:author="LIN, Yufeng" w:date="2021-09-24T14:49:00Z">
        <w:del w:id="2514" w:author="nick ting" w:date="2021-09-24T17:16:00Z">
          <w:r w:rsidR="00971D87" w:rsidRPr="00F331C9" w:rsidDel="00525A3D">
            <w:rPr>
              <w:rFonts w:ascii="Times New Roman" w:hAnsi="Times New Roman" w:cs="Times New Roman"/>
              <w:sz w:val="24"/>
              <w:szCs w:val="24"/>
              <w:rPrChange w:id="2515" w:author="LIN, Yufeng" w:date="2021-10-07T10:22:00Z">
                <w:rPr>
                  <w:rFonts w:ascii="Times New Roman" w:hAnsi="Times New Roman" w:cs="Times New Roman"/>
                  <w:sz w:val="22"/>
                </w:rPr>
              </w:rPrChange>
            </w:rPr>
            <w:delText xml:space="preserve"> </w:delText>
          </w:r>
        </w:del>
        <w:del w:id="2516" w:author="nick ting" w:date="2021-09-24T17:09:00Z">
          <w:r w:rsidR="00971D87" w:rsidRPr="00F331C9" w:rsidDel="002E1E6A">
            <w:rPr>
              <w:rFonts w:ascii="Times New Roman" w:hAnsi="Times New Roman" w:cs="Times New Roman"/>
              <w:sz w:val="24"/>
              <w:szCs w:val="24"/>
              <w:rPrChange w:id="2517" w:author="LIN, Yufeng" w:date="2021-10-07T10:22:00Z">
                <w:rPr>
                  <w:rFonts w:ascii="Times New Roman" w:hAnsi="Times New Roman" w:cs="Times New Roman"/>
                  <w:sz w:val="22"/>
                </w:rPr>
              </w:rPrChange>
            </w:rPr>
            <w:delText>m</w:delText>
          </w:r>
        </w:del>
      </w:ins>
      <w:ins w:id="2518" w:author="LIN, Yufeng" w:date="2021-09-24T14:50:00Z">
        <w:del w:id="2519" w:author="nick ting" w:date="2021-09-24T17:09:00Z">
          <w:r w:rsidR="00971D87" w:rsidRPr="00F331C9" w:rsidDel="002E1E6A">
            <w:rPr>
              <w:rFonts w:ascii="Times New Roman" w:hAnsi="Times New Roman" w:cs="Times New Roman"/>
              <w:sz w:val="24"/>
              <w:szCs w:val="24"/>
              <w:rPrChange w:id="2520" w:author="LIN, Yufeng" w:date="2021-10-07T10:22:00Z">
                <w:rPr>
                  <w:rFonts w:ascii="Times New Roman" w:hAnsi="Times New Roman" w:cs="Times New Roman"/>
                  <w:sz w:val="22"/>
                </w:rPr>
              </w:rPrChange>
            </w:rPr>
            <w:delText>ainly</w:delText>
          </w:r>
        </w:del>
        <w:del w:id="2521" w:author="nick ting" w:date="2021-09-24T17:16:00Z">
          <w:r w:rsidR="00971D87" w:rsidRPr="00F331C9" w:rsidDel="00525A3D">
            <w:rPr>
              <w:rFonts w:ascii="Times New Roman" w:hAnsi="Times New Roman" w:cs="Times New Roman"/>
              <w:sz w:val="24"/>
              <w:szCs w:val="24"/>
              <w:rPrChange w:id="2522" w:author="LIN, Yufeng" w:date="2021-10-07T10:22:00Z">
                <w:rPr>
                  <w:rFonts w:ascii="Times New Roman" w:hAnsi="Times New Roman" w:cs="Times New Roman"/>
                  <w:sz w:val="22"/>
                </w:rPr>
              </w:rPrChange>
            </w:rPr>
            <w:delText xml:space="preserve"> micro-eukaryot</w:delText>
          </w:r>
        </w:del>
        <w:del w:id="2523" w:author="nick ting" w:date="2021-09-24T17:09:00Z">
          <w:r w:rsidR="00971D87" w:rsidRPr="00F331C9" w:rsidDel="002E1E6A">
            <w:rPr>
              <w:rFonts w:ascii="Times New Roman" w:hAnsi="Times New Roman" w:cs="Times New Roman"/>
              <w:sz w:val="24"/>
              <w:szCs w:val="24"/>
              <w:rPrChange w:id="2524" w:author="LIN, Yufeng" w:date="2021-10-07T10:22:00Z">
                <w:rPr>
                  <w:rFonts w:ascii="Times New Roman" w:hAnsi="Times New Roman" w:cs="Times New Roman"/>
                  <w:sz w:val="22"/>
                </w:rPr>
              </w:rPrChange>
            </w:rPr>
            <w:delText>i</w:delText>
          </w:r>
        </w:del>
        <w:del w:id="2525" w:author="nick ting" w:date="2021-09-24T17:16:00Z">
          <w:r w:rsidR="00971D87" w:rsidRPr="00F331C9" w:rsidDel="00525A3D">
            <w:rPr>
              <w:rFonts w:ascii="Times New Roman" w:hAnsi="Times New Roman" w:cs="Times New Roman"/>
              <w:sz w:val="24"/>
              <w:szCs w:val="24"/>
              <w:rPrChange w:id="2526" w:author="LIN, Yufeng" w:date="2021-10-07T10:22:00Z">
                <w:rPr>
                  <w:rFonts w:ascii="Times New Roman" w:hAnsi="Times New Roman" w:cs="Times New Roman"/>
                  <w:sz w:val="22"/>
                </w:rPr>
              </w:rPrChange>
            </w:rPr>
            <w:delText>es</w:delText>
          </w:r>
        </w:del>
      </w:ins>
      <w:del w:id="2527" w:author="LIN, Yufeng" w:date="2021-09-24T14:50:00Z">
        <w:r w:rsidRPr="00F331C9" w:rsidDel="00971D87">
          <w:rPr>
            <w:rFonts w:ascii="Times New Roman" w:hAnsi="Times New Roman" w:cs="Times New Roman"/>
            <w:sz w:val="24"/>
            <w:szCs w:val="24"/>
            <w:rPrChange w:id="2528" w:author="LIN, Yufeng" w:date="2021-10-07T10:22:00Z">
              <w:rPr>
                <w:rFonts w:ascii="Times New Roman" w:hAnsi="Times New Roman" w:cs="Times New Roman"/>
                <w:sz w:val="22"/>
              </w:rPr>
            </w:rPrChange>
          </w:rPr>
          <w:delText xml:space="preserve"> microbiota</w:delText>
        </w:r>
      </w:del>
      <w:ins w:id="2529" w:author="Thomas Kwong" w:date="2021-09-12T17:17:00Z">
        <w:del w:id="2530" w:author="LIN, Yufeng" w:date="2021-09-24T14:45:00Z">
          <w:r w:rsidR="002908A5" w:rsidRPr="00F331C9" w:rsidDel="00203541">
            <w:rPr>
              <w:rFonts w:ascii="Times New Roman" w:hAnsi="Times New Roman" w:cs="Times New Roman"/>
              <w:sz w:val="24"/>
              <w:szCs w:val="24"/>
              <w:rPrChange w:id="2531" w:author="LIN, Yufeng" w:date="2021-10-07T10:22:00Z">
                <w:rPr>
                  <w:rFonts w:ascii="Times New Roman" w:hAnsi="Times New Roman" w:cs="Times New Roman"/>
                  <w:sz w:val="22"/>
                </w:rPr>
              </w:rPrChange>
            </w:rPr>
            <w:delText xml:space="preserve">. </w:delText>
          </w:r>
        </w:del>
      </w:ins>
      <w:ins w:id="2532" w:author="Thomas Kwong" w:date="2021-09-12T17:24:00Z">
        <w:del w:id="2533" w:author="LIN, Yufeng" w:date="2021-09-24T14:45:00Z">
          <w:r w:rsidR="00CD611D" w:rsidRPr="00F331C9" w:rsidDel="00203541">
            <w:rPr>
              <w:rFonts w:ascii="Times New Roman" w:hAnsi="Times New Roman" w:cs="Times New Roman"/>
              <w:sz w:val="24"/>
              <w:szCs w:val="24"/>
              <w:rPrChange w:id="2534" w:author="LIN, Yufeng" w:date="2021-10-07T10:22:00Z">
                <w:rPr>
                  <w:rFonts w:ascii="Times New Roman" w:hAnsi="Times New Roman" w:cs="Times New Roman"/>
                  <w:sz w:val="22"/>
                </w:rPr>
              </w:rPrChange>
            </w:rPr>
            <w:delText>E</w:delText>
          </w:r>
        </w:del>
      </w:ins>
      <w:ins w:id="2535" w:author="nick ting" w:date="2021-09-24T17:09:00Z">
        <w:r w:rsidR="002E1E6A" w:rsidRPr="00F331C9">
          <w:rPr>
            <w:rFonts w:ascii="Times New Roman" w:hAnsi="Times New Roman" w:cs="Times New Roman"/>
            <w:sz w:val="24"/>
            <w:szCs w:val="24"/>
            <w:rPrChange w:id="2536" w:author="LIN, Yufeng" w:date="2021-10-07T10:22:00Z">
              <w:rPr>
                <w:rFonts w:ascii="Times New Roman" w:hAnsi="Times New Roman" w:cs="Times New Roman"/>
                <w:sz w:val="22"/>
              </w:rPr>
            </w:rPrChange>
          </w:rPr>
          <w:t>,</w:t>
        </w:r>
      </w:ins>
      <w:ins w:id="2537" w:author="nick ting" w:date="2021-09-24T17:40:00Z">
        <w:r w:rsidR="00527EAA" w:rsidRPr="00F331C9">
          <w:rPr>
            <w:rFonts w:ascii="Times New Roman" w:hAnsi="Times New Roman" w:cs="Times New Roman"/>
            <w:sz w:val="24"/>
            <w:szCs w:val="24"/>
            <w:rPrChange w:id="2538" w:author="LIN, Yufeng" w:date="2021-10-07T10:22:00Z">
              <w:rPr>
                <w:rFonts w:ascii="Times New Roman" w:hAnsi="Times New Roman" w:cs="Times New Roman"/>
                <w:sz w:val="22"/>
              </w:rPr>
            </w:rPrChange>
          </w:rPr>
          <w:t xml:space="preserve"> while</w:t>
        </w:r>
      </w:ins>
      <w:ins w:id="2539" w:author="nick ting" w:date="2021-09-24T17:09:00Z">
        <w:r w:rsidR="002E1E6A" w:rsidRPr="00F331C9">
          <w:rPr>
            <w:rFonts w:ascii="Times New Roman" w:hAnsi="Times New Roman" w:cs="Times New Roman"/>
            <w:sz w:val="24"/>
            <w:szCs w:val="24"/>
            <w:rPrChange w:id="2540" w:author="LIN, Yufeng" w:date="2021-10-07T10:22:00Z">
              <w:rPr>
                <w:rFonts w:ascii="Times New Roman" w:hAnsi="Times New Roman" w:cs="Times New Roman"/>
                <w:sz w:val="22"/>
              </w:rPr>
            </w:rPrChange>
          </w:rPr>
          <w:t xml:space="preserve"> </w:t>
        </w:r>
      </w:ins>
      <w:ins w:id="2541" w:author="nick ting" w:date="2021-09-24T17:19:00Z">
        <w:r w:rsidR="00525A3D" w:rsidRPr="00F331C9">
          <w:rPr>
            <w:rFonts w:ascii="Times New Roman" w:hAnsi="Times New Roman" w:cs="Times New Roman"/>
            <w:sz w:val="24"/>
            <w:szCs w:val="24"/>
            <w:rPrChange w:id="2542" w:author="LIN, Yufeng" w:date="2021-10-07T10:22:00Z">
              <w:rPr>
                <w:rFonts w:ascii="Times New Roman" w:hAnsi="Times New Roman" w:cs="Times New Roman"/>
                <w:sz w:val="22"/>
              </w:rPr>
            </w:rPrChange>
          </w:rPr>
          <w:t xml:space="preserve">other dominating </w:t>
        </w:r>
        <w:del w:id="2543" w:author="LIN, Yufeng" w:date="2021-09-28T13:00:00Z">
          <w:r w:rsidR="00525A3D" w:rsidRPr="00F331C9" w:rsidDel="004314C2">
            <w:rPr>
              <w:rFonts w:ascii="Times New Roman" w:hAnsi="Times New Roman" w:cs="Times New Roman"/>
              <w:sz w:val="24"/>
              <w:szCs w:val="24"/>
              <w:rPrChange w:id="2544" w:author="LIN, Yufeng" w:date="2021-10-07T10:22:00Z">
                <w:rPr>
                  <w:rFonts w:ascii="Times New Roman" w:hAnsi="Times New Roman" w:cs="Times New Roman"/>
                  <w:sz w:val="22"/>
                </w:rPr>
              </w:rPrChange>
            </w:rPr>
            <w:delText>micro-eukaryotic</w:delText>
          </w:r>
        </w:del>
      </w:ins>
      <w:ins w:id="2545" w:author="LIN, Yufeng" w:date="2021-09-28T13:00:00Z">
        <w:r w:rsidR="004314C2" w:rsidRPr="00F331C9">
          <w:rPr>
            <w:rFonts w:ascii="Times New Roman" w:hAnsi="Times New Roman" w:cs="Times New Roman"/>
            <w:sz w:val="24"/>
            <w:szCs w:val="24"/>
            <w:rPrChange w:id="2546" w:author="LIN, Yufeng" w:date="2021-10-07T10:22:00Z">
              <w:rPr>
                <w:rFonts w:ascii="Times New Roman" w:hAnsi="Times New Roman" w:cs="Times New Roman"/>
                <w:sz w:val="22"/>
              </w:rPr>
            </w:rPrChange>
          </w:rPr>
          <w:t>fungal</w:t>
        </w:r>
      </w:ins>
      <w:ins w:id="2547" w:author="nick ting" w:date="2021-09-24T17:19:00Z">
        <w:r w:rsidR="00525A3D" w:rsidRPr="00F331C9">
          <w:rPr>
            <w:rFonts w:ascii="Times New Roman" w:hAnsi="Times New Roman" w:cs="Times New Roman"/>
            <w:sz w:val="24"/>
            <w:szCs w:val="24"/>
            <w:rPrChange w:id="2548" w:author="LIN, Yufeng" w:date="2021-10-07T10:22:00Z">
              <w:rPr>
                <w:rFonts w:ascii="Times New Roman" w:hAnsi="Times New Roman" w:cs="Times New Roman"/>
                <w:sz w:val="22"/>
              </w:rPr>
            </w:rPrChange>
          </w:rPr>
          <w:t xml:space="preserve"> phyl</w:t>
        </w:r>
      </w:ins>
      <w:ins w:id="2549" w:author="nick ting" w:date="2021-09-24T17:29:00Z">
        <w:r w:rsidR="003963F6" w:rsidRPr="00F331C9">
          <w:rPr>
            <w:rFonts w:ascii="Times New Roman" w:hAnsi="Times New Roman" w:cs="Times New Roman"/>
            <w:sz w:val="24"/>
            <w:szCs w:val="24"/>
            <w:rPrChange w:id="2550" w:author="LIN, Yufeng" w:date="2021-10-07T10:22:00Z">
              <w:rPr>
                <w:rFonts w:ascii="Times New Roman" w:hAnsi="Times New Roman" w:cs="Times New Roman"/>
                <w:sz w:val="22"/>
              </w:rPr>
            </w:rPrChange>
          </w:rPr>
          <w:t>a</w:t>
        </w:r>
      </w:ins>
      <w:ins w:id="2551" w:author="nick ting" w:date="2021-09-24T17:19:00Z">
        <w:r w:rsidR="00525A3D" w:rsidRPr="00F331C9">
          <w:rPr>
            <w:rFonts w:ascii="Times New Roman" w:hAnsi="Times New Roman" w:cs="Times New Roman"/>
            <w:sz w:val="24"/>
            <w:szCs w:val="24"/>
            <w:rPrChange w:id="2552" w:author="LIN, Yufeng" w:date="2021-10-07T10:22:00Z">
              <w:rPr>
                <w:rFonts w:ascii="Times New Roman" w:hAnsi="Times New Roman" w:cs="Times New Roman"/>
                <w:sz w:val="22"/>
              </w:rPr>
            </w:rPrChange>
          </w:rPr>
          <w:t xml:space="preserve"> </w:t>
        </w:r>
      </w:ins>
      <w:ins w:id="2553" w:author="LIN, Yufeng" w:date="2021-09-24T14:45:00Z">
        <w:del w:id="2554" w:author="nick ting" w:date="2021-09-24T17:09:00Z">
          <w:r w:rsidR="00203541" w:rsidRPr="00F331C9" w:rsidDel="002E1E6A">
            <w:rPr>
              <w:rFonts w:ascii="Times New Roman" w:hAnsi="Times New Roman" w:cs="Times New Roman"/>
              <w:sz w:val="24"/>
              <w:szCs w:val="24"/>
              <w:rPrChange w:id="2555" w:author="LIN, Yufeng" w:date="2021-10-07T10:22:00Z">
                <w:rPr>
                  <w:rFonts w:ascii="Times New Roman" w:hAnsi="Times New Roman" w:cs="Times New Roman"/>
                  <w:sz w:val="22"/>
                </w:rPr>
              </w:rPrChange>
            </w:rPr>
            <w:delText xml:space="preserve">, but </w:delText>
          </w:r>
        </w:del>
      </w:ins>
      <w:ins w:id="2556" w:author="LIN, Yufeng" w:date="2021-09-24T14:50:00Z">
        <w:del w:id="2557" w:author="nick ting" w:date="2021-09-24T17:19:00Z">
          <w:r w:rsidR="00971D87" w:rsidRPr="00F331C9" w:rsidDel="00525A3D">
            <w:rPr>
              <w:rFonts w:ascii="Times New Roman" w:hAnsi="Times New Roman" w:cs="Times New Roman"/>
              <w:sz w:val="24"/>
              <w:szCs w:val="24"/>
              <w:rPrChange w:id="2558" w:author="LIN, Yufeng" w:date="2021-10-07T10:22:00Z">
                <w:rPr>
                  <w:rFonts w:ascii="Times New Roman" w:hAnsi="Times New Roman" w:cs="Times New Roman"/>
                  <w:sz w:val="22"/>
                </w:rPr>
              </w:rPrChange>
            </w:rPr>
            <w:delText>some</w:delText>
          </w:r>
        </w:del>
      </w:ins>
      <w:ins w:id="2559" w:author="Thomas Kwong" w:date="2021-09-12T17:24:00Z">
        <w:del w:id="2560" w:author="nick ting" w:date="2021-09-24T17:19:00Z">
          <w:r w:rsidR="00CD611D" w:rsidRPr="00F331C9" w:rsidDel="00525A3D">
            <w:rPr>
              <w:rFonts w:ascii="Times New Roman" w:hAnsi="Times New Roman" w:cs="Times New Roman"/>
              <w:sz w:val="24"/>
              <w:szCs w:val="24"/>
              <w:rPrChange w:id="2561" w:author="LIN, Yufeng" w:date="2021-10-07T10:22:00Z">
                <w:rPr>
                  <w:rFonts w:ascii="Times New Roman" w:hAnsi="Times New Roman" w:cs="Times New Roman"/>
                  <w:sz w:val="22"/>
                </w:rPr>
              </w:rPrChange>
            </w:rPr>
            <w:delText xml:space="preserve">ach </w:delText>
          </w:r>
        </w:del>
      </w:ins>
      <w:del w:id="2562" w:author="nick ting" w:date="2021-09-24T17:19:00Z">
        <w:r w:rsidRPr="00F331C9" w:rsidDel="00525A3D">
          <w:rPr>
            <w:rFonts w:ascii="Times New Roman" w:hAnsi="Times New Roman" w:cs="Times New Roman"/>
            <w:sz w:val="24"/>
            <w:szCs w:val="24"/>
            <w:rPrChange w:id="2563" w:author="LIN, Yufeng" w:date="2021-10-07T10:22:00Z">
              <w:rPr>
                <w:rFonts w:ascii="Times New Roman" w:hAnsi="Times New Roman" w:cs="Times New Roman"/>
                <w:sz w:val="22"/>
              </w:rPr>
            </w:rPrChange>
          </w:rPr>
          <w:delText>, while Basidiomycota was observed as the second most abundant phylum (figure 2a). It</w:delText>
        </w:r>
        <w:r w:rsidR="000D0043" w:rsidRPr="00F331C9" w:rsidDel="00525A3D">
          <w:rPr>
            <w:rFonts w:ascii="Times New Roman" w:hAnsi="Times New Roman" w:cs="Times New Roman"/>
            <w:sz w:val="24"/>
            <w:szCs w:val="24"/>
            <w:rPrChange w:id="2564" w:author="LIN, Yufeng" w:date="2021-10-07T10:22:00Z">
              <w:rPr>
                <w:rFonts w:ascii="Times New Roman" w:hAnsi="Times New Roman" w:cs="Times New Roman"/>
                <w:sz w:val="22"/>
              </w:rPr>
            </w:rPrChange>
          </w:rPr>
          <w:delText>'</w:delText>
        </w:r>
        <w:r w:rsidRPr="00F331C9" w:rsidDel="00525A3D">
          <w:rPr>
            <w:rFonts w:ascii="Times New Roman" w:hAnsi="Times New Roman" w:cs="Times New Roman"/>
            <w:sz w:val="24"/>
            <w:szCs w:val="24"/>
            <w:rPrChange w:id="2565" w:author="LIN, Yufeng" w:date="2021-10-07T10:22:00Z">
              <w:rPr>
                <w:rFonts w:ascii="Times New Roman" w:hAnsi="Times New Roman" w:cs="Times New Roman"/>
                <w:sz w:val="22"/>
              </w:rPr>
            </w:rPrChange>
          </w:rPr>
          <w:delText>s worth noting that each cohort</w:delText>
        </w:r>
      </w:del>
      <w:ins w:id="2566" w:author="LIN, Yufeng" w:date="2021-09-24T14:50:00Z">
        <w:del w:id="2567" w:author="nick ting" w:date="2021-09-24T17:19:00Z">
          <w:r w:rsidR="00971D87" w:rsidRPr="00F331C9" w:rsidDel="00525A3D">
            <w:rPr>
              <w:rFonts w:ascii="Times New Roman" w:hAnsi="Times New Roman" w:cs="Times New Roman"/>
              <w:sz w:val="24"/>
              <w:szCs w:val="24"/>
              <w:rPrChange w:id="2568" w:author="LIN, Yufeng" w:date="2021-10-07T10:22:00Z">
                <w:rPr>
                  <w:rFonts w:ascii="Times New Roman" w:hAnsi="Times New Roman" w:cs="Times New Roman"/>
                  <w:sz w:val="22"/>
                </w:rPr>
              </w:rPrChange>
            </w:rPr>
            <w:delText>s</w:delText>
          </w:r>
        </w:del>
      </w:ins>
      <w:del w:id="2569" w:author="nick ting" w:date="2021-09-24T17:19:00Z">
        <w:r w:rsidRPr="00F331C9" w:rsidDel="00525A3D">
          <w:rPr>
            <w:rFonts w:ascii="Times New Roman" w:hAnsi="Times New Roman" w:cs="Times New Roman"/>
            <w:sz w:val="24"/>
            <w:szCs w:val="24"/>
            <w:rPrChange w:id="2570" w:author="LIN, Yufeng" w:date="2021-10-07T10:22:00Z">
              <w:rPr>
                <w:rFonts w:ascii="Times New Roman" w:hAnsi="Times New Roman" w:cs="Times New Roman"/>
                <w:sz w:val="22"/>
              </w:rPr>
            </w:rPrChange>
          </w:rPr>
          <w:delText xml:space="preserve"> </w:delText>
        </w:r>
      </w:del>
      <w:ins w:id="2571" w:author="Thomas Kwong" w:date="2021-09-12T17:25:00Z">
        <w:r w:rsidR="00CD611D" w:rsidRPr="00F331C9">
          <w:rPr>
            <w:rFonts w:ascii="Times New Roman" w:hAnsi="Times New Roman" w:cs="Times New Roman"/>
            <w:sz w:val="24"/>
            <w:szCs w:val="24"/>
            <w:rPrChange w:id="2572" w:author="LIN, Yufeng" w:date="2021-10-07T10:22:00Z">
              <w:rPr>
                <w:rFonts w:ascii="Times New Roman" w:hAnsi="Times New Roman" w:cs="Times New Roman"/>
                <w:sz w:val="22"/>
              </w:rPr>
            </w:rPrChange>
          </w:rPr>
          <w:t xml:space="preserve">showed </w:t>
        </w:r>
        <w:del w:id="2573" w:author="nick ting" w:date="2021-09-24T17:19:00Z">
          <w:r w:rsidR="00CD611D" w:rsidRPr="00F331C9" w:rsidDel="00525A3D">
            <w:rPr>
              <w:rFonts w:ascii="Times New Roman" w:hAnsi="Times New Roman" w:cs="Times New Roman"/>
              <w:sz w:val="24"/>
              <w:szCs w:val="24"/>
              <w:rPrChange w:id="2574" w:author="LIN, Yufeng" w:date="2021-10-07T10:22:00Z">
                <w:rPr>
                  <w:rFonts w:ascii="Times New Roman" w:hAnsi="Times New Roman" w:cs="Times New Roman"/>
                  <w:sz w:val="22"/>
                </w:rPr>
              </w:rPrChange>
            </w:rPr>
            <w:delText xml:space="preserve">a </w:delText>
          </w:r>
        </w:del>
        <w:r w:rsidR="00CD611D" w:rsidRPr="00F331C9">
          <w:rPr>
            <w:rFonts w:ascii="Times New Roman" w:hAnsi="Times New Roman" w:cs="Times New Roman"/>
            <w:sz w:val="24"/>
            <w:szCs w:val="24"/>
            <w:rPrChange w:id="2575" w:author="LIN, Yufeng" w:date="2021-10-07T10:22:00Z">
              <w:rPr>
                <w:rFonts w:ascii="Times New Roman" w:hAnsi="Times New Roman" w:cs="Times New Roman"/>
                <w:sz w:val="22"/>
              </w:rPr>
            </w:rPrChange>
          </w:rPr>
          <w:t xml:space="preserve">significant </w:t>
        </w:r>
      </w:ins>
      <w:ins w:id="2576" w:author="nick ting" w:date="2021-09-24T17:41:00Z">
        <w:r w:rsidR="00527EAA" w:rsidRPr="00F331C9">
          <w:rPr>
            <w:rFonts w:ascii="Times New Roman" w:hAnsi="Times New Roman" w:cs="Times New Roman"/>
            <w:sz w:val="24"/>
            <w:szCs w:val="24"/>
            <w:rPrChange w:id="2577" w:author="LIN, Yufeng" w:date="2021-10-07T10:22:00Z">
              <w:rPr>
                <w:rFonts w:ascii="Times New Roman" w:hAnsi="Times New Roman" w:cs="Times New Roman"/>
                <w:sz w:val="22"/>
              </w:rPr>
            </w:rPrChange>
          </w:rPr>
          <w:t xml:space="preserve">inter-cohort </w:t>
        </w:r>
      </w:ins>
      <w:ins w:id="2578" w:author="Thomas Kwong" w:date="2021-09-12T17:25:00Z">
        <w:r w:rsidR="00CD611D" w:rsidRPr="00F331C9">
          <w:rPr>
            <w:rFonts w:ascii="Times New Roman" w:hAnsi="Times New Roman" w:cs="Times New Roman"/>
            <w:sz w:val="24"/>
            <w:szCs w:val="24"/>
            <w:rPrChange w:id="2579" w:author="LIN, Yufeng" w:date="2021-10-07T10:22:00Z">
              <w:rPr>
                <w:rFonts w:ascii="Times New Roman" w:hAnsi="Times New Roman" w:cs="Times New Roman"/>
                <w:sz w:val="22"/>
              </w:rPr>
            </w:rPrChange>
          </w:rPr>
          <w:t>variation</w:t>
        </w:r>
      </w:ins>
      <w:ins w:id="2580" w:author="nick ting" w:date="2021-09-24T17:19:00Z">
        <w:r w:rsidR="00525A3D" w:rsidRPr="00F331C9">
          <w:rPr>
            <w:rFonts w:ascii="Times New Roman" w:hAnsi="Times New Roman" w:cs="Times New Roman"/>
            <w:sz w:val="24"/>
            <w:szCs w:val="24"/>
            <w:rPrChange w:id="2581" w:author="LIN, Yufeng" w:date="2021-10-07T10:22:00Z">
              <w:rPr>
                <w:rFonts w:ascii="Times New Roman" w:hAnsi="Times New Roman" w:cs="Times New Roman"/>
                <w:sz w:val="22"/>
              </w:rPr>
            </w:rPrChange>
          </w:rPr>
          <w:t>s</w:t>
        </w:r>
      </w:ins>
      <w:ins w:id="2582" w:author="nick ting" w:date="2021-09-24T17:41:00Z">
        <w:r w:rsidR="00527EAA" w:rsidRPr="00F331C9">
          <w:rPr>
            <w:rFonts w:ascii="Times New Roman" w:hAnsi="Times New Roman" w:cs="Times New Roman"/>
            <w:sz w:val="24"/>
            <w:szCs w:val="24"/>
            <w:rPrChange w:id="2583" w:author="LIN, Yufeng" w:date="2021-10-07T10:22:00Z">
              <w:rPr>
                <w:rFonts w:ascii="Times New Roman" w:hAnsi="Times New Roman" w:cs="Times New Roman"/>
                <w:sz w:val="22"/>
              </w:rPr>
            </w:rPrChange>
          </w:rPr>
          <w:t>.</w:t>
        </w:r>
      </w:ins>
      <w:ins w:id="2584" w:author="Thomas Kwong" w:date="2021-09-12T17:25:00Z">
        <w:del w:id="2585" w:author="nick ting" w:date="2021-09-24T17:41:00Z">
          <w:r w:rsidR="00CD611D" w:rsidRPr="00F331C9" w:rsidDel="00527EAA">
            <w:rPr>
              <w:rFonts w:ascii="Times New Roman" w:hAnsi="Times New Roman" w:cs="Times New Roman"/>
              <w:sz w:val="24"/>
              <w:szCs w:val="24"/>
              <w:rPrChange w:id="2586" w:author="LIN, Yufeng" w:date="2021-10-07T10:22:00Z">
                <w:rPr>
                  <w:rFonts w:ascii="Times New Roman" w:hAnsi="Times New Roman" w:cs="Times New Roman"/>
                  <w:sz w:val="22"/>
                </w:rPr>
              </w:rPrChange>
            </w:rPr>
            <w:delText xml:space="preserve"> </w:delText>
          </w:r>
        </w:del>
        <w:del w:id="2587" w:author="nick ting" w:date="2021-09-24T17:19:00Z">
          <w:r w:rsidR="00CD611D" w:rsidRPr="00F331C9" w:rsidDel="00525A3D">
            <w:rPr>
              <w:rFonts w:ascii="Times New Roman" w:hAnsi="Times New Roman" w:cs="Times New Roman"/>
              <w:sz w:val="24"/>
              <w:szCs w:val="24"/>
              <w:rPrChange w:id="2588" w:author="LIN, Yufeng" w:date="2021-10-07T10:22:00Z">
                <w:rPr>
                  <w:rFonts w:ascii="Times New Roman" w:hAnsi="Times New Roman" w:cs="Times New Roman"/>
                  <w:sz w:val="22"/>
                </w:rPr>
              </w:rPrChange>
            </w:rPr>
            <w:delText>for the next most abundant species</w:delText>
          </w:r>
        </w:del>
        <w:del w:id="2589" w:author="nick ting" w:date="2021-09-24T17:41:00Z">
          <w:r w:rsidR="00CD611D" w:rsidRPr="00F331C9" w:rsidDel="00527EAA">
            <w:rPr>
              <w:rFonts w:ascii="Times New Roman" w:hAnsi="Times New Roman" w:cs="Times New Roman"/>
              <w:sz w:val="24"/>
              <w:szCs w:val="24"/>
              <w:rPrChange w:id="2590" w:author="LIN, Yufeng" w:date="2021-10-07T10:22:00Z">
                <w:rPr>
                  <w:rFonts w:ascii="Times New Roman" w:hAnsi="Times New Roman" w:cs="Times New Roman"/>
                  <w:sz w:val="22"/>
                </w:rPr>
              </w:rPrChange>
            </w:rPr>
            <w:delText>.</w:delText>
          </w:r>
        </w:del>
      </w:ins>
      <w:ins w:id="2591" w:author="nick ting" w:date="2021-09-24T17:41:00Z">
        <w:r w:rsidR="00527EAA" w:rsidRPr="00F331C9">
          <w:rPr>
            <w:rFonts w:ascii="Times New Roman" w:hAnsi="Times New Roman" w:cs="Times New Roman"/>
            <w:sz w:val="24"/>
            <w:szCs w:val="24"/>
            <w:rPrChange w:id="2592" w:author="LIN, Yufeng" w:date="2021-10-07T10:22:00Z">
              <w:rPr>
                <w:rFonts w:ascii="Times New Roman" w:hAnsi="Times New Roman" w:cs="Times New Roman"/>
                <w:sz w:val="22"/>
              </w:rPr>
            </w:rPrChange>
          </w:rPr>
          <w:t xml:space="preserve"> </w:t>
        </w:r>
      </w:ins>
      <w:ins w:id="2593" w:author="Thomas Kwong" w:date="2021-09-12T17:25:00Z">
        <w:del w:id="2594" w:author="nick ting" w:date="2021-09-24T17:41:00Z">
          <w:r w:rsidR="00CD611D" w:rsidRPr="00F331C9" w:rsidDel="00527EAA">
            <w:rPr>
              <w:rFonts w:ascii="Times New Roman" w:hAnsi="Times New Roman" w:cs="Times New Roman"/>
              <w:sz w:val="24"/>
              <w:szCs w:val="24"/>
              <w:rPrChange w:id="2595" w:author="LIN, Yufeng" w:date="2021-10-07T10:22:00Z">
                <w:rPr>
                  <w:rFonts w:ascii="Times New Roman" w:hAnsi="Times New Roman" w:cs="Times New Roman"/>
                  <w:sz w:val="22"/>
                </w:rPr>
              </w:rPrChange>
            </w:rPr>
            <w:delText xml:space="preserve"> </w:delText>
          </w:r>
        </w:del>
      </w:ins>
      <w:del w:id="2596" w:author="Thomas Kwong" w:date="2021-09-12T17:25:00Z">
        <w:r w:rsidRPr="00F331C9" w:rsidDel="00CD611D">
          <w:rPr>
            <w:rFonts w:ascii="Times New Roman" w:hAnsi="Times New Roman" w:cs="Times New Roman"/>
            <w:sz w:val="24"/>
            <w:szCs w:val="24"/>
            <w:rPrChange w:id="2597" w:author="LIN, Yufeng" w:date="2021-10-07T10:22:00Z">
              <w:rPr>
                <w:rFonts w:ascii="Times New Roman" w:hAnsi="Times New Roman" w:cs="Times New Roman"/>
                <w:sz w:val="22"/>
              </w:rPr>
            </w:rPrChange>
          </w:rPr>
          <w:delText>would play a few var</w:delText>
        </w:r>
      </w:del>
      <w:del w:id="2598" w:author="Thomas Kwong" w:date="2021-09-12T17:26:00Z">
        <w:r w:rsidRPr="00F331C9" w:rsidDel="00CD611D">
          <w:rPr>
            <w:rFonts w:ascii="Times New Roman" w:hAnsi="Times New Roman" w:cs="Times New Roman"/>
            <w:sz w:val="24"/>
            <w:szCs w:val="24"/>
            <w:rPrChange w:id="2599" w:author="LIN, Yufeng" w:date="2021-10-07T10:22:00Z">
              <w:rPr>
                <w:rFonts w:ascii="Times New Roman" w:hAnsi="Times New Roman" w:cs="Times New Roman"/>
                <w:sz w:val="22"/>
              </w:rPr>
            </w:rPrChange>
          </w:rPr>
          <w:delText>iances in</w:delText>
        </w:r>
      </w:del>
      <w:del w:id="2600" w:author="LIN, Yufeng" w:date="2021-09-24T14:49:00Z">
        <w:r w:rsidRPr="00F331C9" w:rsidDel="00971D87">
          <w:rPr>
            <w:rFonts w:ascii="Times New Roman" w:hAnsi="Times New Roman" w:cs="Times New Roman"/>
            <w:sz w:val="24"/>
            <w:szCs w:val="24"/>
            <w:rPrChange w:id="2601" w:author="LIN, Yufeng" w:date="2021-10-07T10:22:00Z">
              <w:rPr>
                <w:rFonts w:ascii="Times New Roman" w:hAnsi="Times New Roman" w:cs="Times New Roman"/>
                <w:sz w:val="22"/>
              </w:rPr>
            </w:rPrChange>
          </w:rPr>
          <w:delText xml:space="preserve"> </w:delText>
        </w:r>
      </w:del>
      <w:del w:id="2602" w:author="Thomas Kwong" w:date="2021-09-12T17:26:00Z">
        <w:r w:rsidRPr="00F331C9" w:rsidDel="00CD611D">
          <w:rPr>
            <w:rFonts w:ascii="Times New Roman" w:hAnsi="Times New Roman" w:cs="Times New Roman"/>
            <w:sz w:val="24"/>
            <w:szCs w:val="24"/>
            <w:rPrChange w:id="2603" w:author="LIN, Yufeng" w:date="2021-10-07T10:22:00Z">
              <w:rPr>
                <w:rFonts w:ascii="Times New Roman" w:hAnsi="Times New Roman" w:cs="Times New Roman"/>
                <w:sz w:val="22"/>
              </w:rPr>
            </w:rPrChange>
          </w:rPr>
          <w:delText xml:space="preserve">phylum level. For </w:delText>
        </w:r>
      </w:del>
      <w:ins w:id="2604" w:author="LIN, Yufeng" w:date="2021-09-21T11:13:00Z">
        <w:r w:rsidR="00FA0AD4" w:rsidRPr="00F331C9">
          <w:rPr>
            <w:rFonts w:ascii="Times New Roman" w:hAnsi="Times New Roman" w:cs="Times New Roman"/>
            <w:sz w:val="24"/>
            <w:szCs w:val="24"/>
            <w:rPrChange w:id="2605" w:author="LIN, Yufeng" w:date="2021-10-07T10:22:00Z">
              <w:rPr>
                <w:rFonts w:ascii="Times New Roman" w:hAnsi="Times New Roman" w:cs="Times New Roman"/>
                <w:sz w:val="22"/>
              </w:rPr>
            </w:rPrChange>
          </w:rPr>
          <w:t xml:space="preserve">For </w:t>
        </w:r>
      </w:ins>
      <w:del w:id="2606" w:author="nick ting" w:date="2021-09-24T18:17:00Z">
        <w:r w:rsidRPr="00F331C9" w:rsidDel="007A072D">
          <w:rPr>
            <w:rFonts w:ascii="Times New Roman" w:hAnsi="Times New Roman" w:cs="Times New Roman"/>
            <w:sz w:val="24"/>
            <w:szCs w:val="24"/>
            <w:rPrChange w:id="2607" w:author="LIN, Yufeng" w:date="2021-10-07T10:22:00Z">
              <w:rPr>
                <w:rFonts w:ascii="Times New Roman" w:hAnsi="Times New Roman" w:cs="Times New Roman"/>
                <w:sz w:val="22"/>
              </w:rPr>
            </w:rPrChange>
          </w:rPr>
          <w:delText>example</w:delText>
        </w:r>
      </w:del>
      <w:ins w:id="2608" w:author="nick ting" w:date="2021-09-24T18:17:00Z">
        <w:r w:rsidR="007A072D" w:rsidRPr="00F331C9">
          <w:rPr>
            <w:rFonts w:ascii="Times New Roman" w:hAnsi="Times New Roman" w:cs="Times New Roman"/>
            <w:sz w:val="24"/>
            <w:szCs w:val="24"/>
            <w:rPrChange w:id="2609" w:author="LIN, Yufeng" w:date="2021-10-07T10:22:00Z">
              <w:rPr>
                <w:rFonts w:ascii="Times New Roman" w:hAnsi="Times New Roman" w:cs="Times New Roman"/>
                <w:sz w:val="22"/>
              </w:rPr>
            </w:rPrChange>
          </w:rPr>
          <w:t>instance</w:t>
        </w:r>
      </w:ins>
      <w:r w:rsidRPr="00F331C9">
        <w:rPr>
          <w:rFonts w:ascii="Times New Roman" w:hAnsi="Times New Roman" w:cs="Times New Roman"/>
          <w:sz w:val="24"/>
          <w:szCs w:val="24"/>
          <w:rPrChange w:id="2610" w:author="LIN, Yufeng" w:date="2021-10-07T10:22:00Z">
            <w:rPr>
              <w:rFonts w:ascii="Times New Roman" w:hAnsi="Times New Roman" w:cs="Times New Roman"/>
              <w:sz w:val="22"/>
            </w:rPr>
          </w:rPrChange>
        </w:rPr>
        <w:t xml:space="preserve">, </w:t>
      </w:r>
      <w:ins w:id="2611" w:author="nick ting" w:date="2021-09-24T17:21:00Z">
        <w:r w:rsidR="00525A3D" w:rsidRPr="00F331C9">
          <w:rPr>
            <w:rFonts w:ascii="Times New Roman" w:hAnsi="Times New Roman" w:cs="Times New Roman"/>
            <w:sz w:val="24"/>
            <w:szCs w:val="24"/>
            <w:rPrChange w:id="2612" w:author="LIN, Yufeng" w:date="2021-10-07T10:22:00Z">
              <w:rPr>
                <w:rFonts w:ascii="Times New Roman" w:hAnsi="Times New Roman" w:cs="Times New Roman"/>
                <w:sz w:val="22"/>
              </w:rPr>
            </w:rPrChange>
          </w:rPr>
          <w:t>unlike all ot</w:t>
        </w:r>
      </w:ins>
      <w:ins w:id="2613" w:author="nick ting" w:date="2021-09-24T17:22:00Z">
        <w:r w:rsidR="00525A3D" w:rsidRPr="00F331C9">
          <w:rPr>
            <w:rFonts w:ascii="Times New Roman" w:hAnsi="Times New Roman" w:cs="Times New Roman"/>
            <w:sz w:val="24"/>
            <w:szCs w:val="24"/>
            <w:rPrChange w:id="2614" w:author="LIN, Yufeng" w:date="2021-10-07T10:22:00Z">
              <w:rPr>
                <w:rFonts w:ascii="Times New Roman" w:hAnsi="Times New Roman" w:cs="Times New Roman"/>
                <w:sz w:val="22"/>
              </w:rPr>
            </w:rPrChange>
          </w:rPr>
          <w:t>her cohorts, the</w:t>
        </w:r>
      </w:ins>
      <w:del w:id="2615" w:author="nick ting" w:date="2021-09-24T17:21:00Z">
        <w:r w:rsidRPr="00F331C9" w:rsidDel="00525A3D">
          <w:rPr>
            <w:rFonts w:ascii="Times New Roman" w:hAnsi="Times New Roman" w:cs="Times New Roman"/>
            <w:sz w:val="24"/>
            <w:szCs w:val="24"/>
            <w:rPrChange w:id="2616" w:author="LIN, Yufeng" w:date="2021-10-07T10:22:00Z">
              <w:rPr>
                <w:rFonts w:ascii="Times New Roman" w:hAnsi="Times New Roman" w:cs="Times New Roman"/>
                <w:sz w:val="22"/>
              </w:rPr>
            </w:rPrChange>
          </w:rPr>
          <w:delText>the</w:delText>
        </w:r>
      </w:del>
      <w:r w:rsidRPr="00F331C9">
        <w:rPr>
          <w:rFonts w:ascii="Times New Roman" w:hAnsi="Times New Roman" w:cs="Times New Roman"/>
          <w:sz w:val="24"/>
          <w:szCs w:val="24"/>
          <w:rPrChange w:id="2617" w:author="LIN, Yufeng" w:date="2021-10-07T10:22:00Z">
            <w:rPr>
              <w:rFonts w:ascii="Times New Roman" w:hAnsi="Times New Roman" w:cs="Times New Roman"/>
              <w:sz w:val="22"/>
            </w:rPr>
          </w:rPrChange>
        </w:rPr>
        <w:t xml:space="preserve"> second-</w:t>
      </w:r>
      <w:ins w:id="2618" w:author="nick ting" w:date="2021-09-24T17:20:00Z">
        <w:r w:rsidR="00525A3D" w:rsidRPr="00F331C9">
          <w:rPr>
            <w:rFonts w:ascii="Times New Roman" w:hAnsi="Times New Roman" w:cs="Times New Roman"/>
            <w:sz w:val="24"/>
            <w:szCs w:val="24"/>
            <w:rPrChange w:id="2619" w:author="LIN, Yufeng" w:date="2021-10-07T10:22:00Z">
              <w:rPr>
                <w:rFonts w:ascii="Times New Roman" w:hAnsi="Times New Roman" w:cs="Times New Roman"/>
                <w:sz w:val="22"/>
              </w:rPr>
            </w:rPrChange>
          </w:rPr>
          <w:t>most</w:t>
        </w:r>
      </w:ins>
      <w:del w:id="2620" w:author="nick ting" w:date="2021-09-24T17:20:00Z">
        <w:r w:rsidRPr="00F331C9" w:rsidDel="00525A3D">
          <w:rPr>
            <w:rFonts w:ascii="Times New Roman" w:hAnsi="Times New Roman" w:cs="Times New Roman"/>
            <w:sz w:val="24"/>
            <w:szCs w:val="24"/>
            <w:rPrChange w:id="2621" w:author="LIN, Yufeng" w:date="2021-10-07T10:22:00Z">
              <w:rPr>
                <w:rFonts w:ascii="Times New Roman" w:hAnsi="Times New Roman" w:cs="Times New Roman"/>
                <w:sz w:val="22"/>
              </w:rPr>
            </w:rPrChange>
          </w:rPr>
          <w:delText>largest</w:delText>
        </w:r>
      </w:del>
      <w:r w:rsidRPr="00F331C9">
        <w:rPr>
          <w:rFonts w:ascii="Times New Roman" w:hAnsi="Times New Roman" w:cs="Times New Roman"/>
          <w:sz w:val="24"/>
          <w:szCs w:val="24"/>
          <w:rPrChange w:id="2622" w:author="LIN, Yufeng" w:date="2021-10-07T10:22:00Z">
            <w:rPr>
              <w:rFonts w:ascii="Times New Roman" w:hAnsi="Times New Roman" w:cs="Times New Roman"/>
              <w:sz w:val="22"/>
            </w:rPr>
          </w:rPrChange>
        </w:rPr>
        <w:t xml:space="preserve"> abundan</w:t>
      </w:r>
      <w:ins w:id="2623" w:author="nick ting" w:date="2021-09-24T17:20:00Z">
        <w:r w:rsidR="00525A3D" w:rsidRPr="00F331C9">
          <w:rPr>
            <w:rFonts w:ascii="Times New Roman" w:hAnsi="Times New Roman" w:cs="Times New Roman"/>
            <w:sz w:val="24"/>
            <w:szCs w:val="24"/>
            <w:rPrChange w:id="2624" w:author="LIN, Yufeng" w:date="2021-10-07T10:22:00Z">
              <w:rPr>
                <w:rFonts w:ascii="Times New Roman" w:hAnsi="Times New Roman" w:cs="Times New Roman"/>
                <w:sz w:val="22"/>
              </w:rPr>
            </w:rPrChange>
          </w:rPr>
          <w:t>t phylum</w:t>
        </w:r>
      </w:ins>
      <w:del w:id="2625" w:author="nick ting" w:date="2021-09-24T17:20:00Z">
        <w:r w:rsidRPr="00F331C9" w:rsidDel="00525A3D">
          <w:rPr>
            <w:rFonts w:ascii="Times New Roman" w:hAnsi="Times New Roman" w:cs="Times New Roman"/>
            <w:sz w:val="24"/>
            <w:szCs w:val="24"/>
            <w:rPrChange w:id="2626" w:author="LIN, Yufeng" w:date="2021-10-07T10:22:00Z">
              <w:rPr>
                <w:rFonts w:ascii="Times New Roman" w:hAnsi="Times New Roman" w:cs="Times New Roman"/>
                <w:sz w:val="22"/>
              </w:rPr>
            </w:rPrChange>
          </w:rPr>
          <w:delText>ce</w:delText>
        </w:r>
      </w:del>
      <w:r w:rsidRPr="00F331C9">
        <w:rPr>
          <w:rFonts w:ascii="Times New Roman" w:hAnsi="Times New Roman" w:cs="Times New Roman"/>
          <w:sz w:val="24"/>
          <w:szCs w:val="24"/>
          <w:rPrChange w:id="2627" w:author="LIN, Yufeng" w:date="2021-10-07T10:22:00Z">
            <w:rPr>
              <w:rFonts w:ascii="Times New Roman" w:hAnsi="Times New Roman" w:cs="Times New Roman"/>
              <w:sz w:val="22"/>
            </w:rPr>
          </w:rPrChange>
        </w:rPr>
        <w:t xml:space="preserve"> in </w:t>
      </w:r>
      <w:proofErr w:type="spellStart"/>
      <w:r w:rsidRPr="00F331C9">
        <w:rPr>
          <w:rFonts w:ascii="Times New Roman" w:hAnsi="Times New Roman" w:cs="Times New Roman"/>
          <w:sz w:val="24"/>
          <w:szCs w:val="24"/>
          <w:rPrChange w:id="2628" w:author="LIN, Yufeng" w:date="2021-10-07T10:22:00Z">
            <w:rPr>
              <w:rFonts w:ascii="Times New Roman" w:hAnsi="Times New Roman" w:cs="Times New Roman"/>
              <w:sz w:val="22"/>
            </w:rPr>
          </w:rPrChange>
        </w:rPr>
        <w:lastRenderedPageBreak/>
        <w:t>Yachida</w:t>
      </w:r>
      <w:r w:rsidR="000D0043" w:rsidRPr="00F331C9">
        <w:rPr>
          <w:rFonts w:ascii="Times New Roman" w:hAnsi="Times New Roman" w:cs="Times New Roman"/>
          <w:sz w:val="24"/>
          <w:szCs w:val="24"/>
          <w:rPrChange w:id="2629"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2630" w:author="LIN, Yufeng" w:date="2021-10-07T10:22:00Z">
            <w:rPr>
              <w:rFonts w:ascii="Times New Roman" w:hAnsi="Times New Roman" w:cs="Times New Roman"/>
              <w:sz w:val="22"/>
            </w:rPr>
          </w:rPrChange>
        </w:rPr>
        <w:t>s</w:t>
      </w:r>
      <w:proofErr w:type="spellEnd"/>
      <w:r w:rsidRPr="00F331C9">
        <w:rPr>
          <w:rFonts w:ascii="Times New Roman" w:hAnsi="Times New Roman" w:cs="Times New Roman"/>
          <w:sz w:val="24"/>
          <w:szCs w:val="24"/>
          <w:rPrChange w:id="2631" w:author="LIN, Yufeng" w:date="2021-10-07T10:22:00Z">
            <w:rPr>
              <w:rFonts w:ascii="Times New Roman" w:hAnsi="Times New Roman" w:cs="Times New Roman"/>
              <w:sz w:val="22"/>
            </w:rPr>
          </w:rPrChange>
        </w:rPr>
        <w:t xml:space="preserve"> </w:t>
      </w:r>
      <w:ins w:id="2632" w:author="nick ting" w:date="2021-09-24T17:23:00Z">
        <w:r w:rsidR="003963F6" w:rsidRPr="00F331C9">
          <w:rPr>
            <w:rFonts w:ascii="Times New Roman" w:hAnsi="Times New Roman" w:cs="Times New Roman"/>
            <w:sz w:val="24"/>
            <w:szCs w:val="24"/>
            <w:rPrChange w:id="2633" w:author="LIN, Yufeng" w:date="2021-10-07T10:22:00Z">
              <w:rPr>
                <w:rFonts w:ascii="Times New Roman" w:hAnsi="Times New Roman" w:cs="Times New Roman"/>
                <w:sz w:val="22"/>
              </w:rPr>
            </w:rPrChange>
          </w:rPr>
          <w:t xml:space="preserve">Japanese </w:t>
        </w:r>
      </w:ins>
      <w:r w:rsidRPr="00F331C9">
        <w:rPr>
          <w:rFonts w:ascii="Times New Roman" w:hAnsi="Times New Roman" w:cs="Times New Roman"/>
          <w:sz w:val="24"/>
          <w:szCs w:val="24"/>
          <w:rPrChange w:id="2634" w:author="LIN, Yufeng" w:date="2021-10-07T10:22:00Z">
            <w:rPr>
              <w:rFonts w:ascii="Times New Roman" w:hAnsi="Times New Roman" w:cs="Times New Roman"/>
              <w:sz w:val="22"/>
            </w:rPr>
          </w:rPrChange>
        </w:rPr>
        <w:t xml:space="preserve">cohort </w:t>
      </w:r>
      <w:del w:id="2635" w:author="nick ting" w:date="2021-09-24T17:23:00Z">
        <w:r w:rsidRPr="00F331C9" w:rsidDel="003963F6">
          <w:rPr>
            <w:rFonts w:ascii="Times New Roman" w:hAnsi="Times New Roman" w:cs="Times New Roman"/>
            <w:sz w:val="24"/>
            <w:szCs w:val="24"/>
            <w:rPrChange w:id="2636" w:author="LIN, Yufeng" w:date="2021-10-07T10:22:00Z">
              <w:rPr>
                <w:rFonts w:ascii="Times New Roman" w:hAnsi="Times New Roman" w:cs="Times New Roman"/>
                <w:sz w:val="22"/>
              </w:rPr>
            </w:rPrChange>
          </w:rPr>
          <w:delText xml:space="preserve">from Japan Asia </w:delText>
        </w:r>
      </w:del>
      <w:r w:rsidRPr="00F331C9">
        <w:rPr>
          <w:rFonts w:ascii="Times New Roman" w:hAnsi="Times New Roman" w:cs="Times New Roman"/>
          <w:sz w:val="24"/>
          <w:szCs w:val="24"/>
          <w:rPrChange w:id="2637" w:author="LIN, Yufeng" w:date="2021-10-07T10:22:00Z">
            <w:rPr>
              <w:rFonts w:ascii="Times New Roman" w:hAnsi="Times New Roman" w:cs="Times New Roman"/>
              <w:sz w:val="22"/>
            </w:rPr>
          </w:rPrChange>
        </w:rPr>
        <w:t xml:space="preserve">was </w:t>
      </w:r>
      <w:proofErr w:type="spellStart"/>
      <w:r w:rsidRPr="00F331C9">
        <w:rPr>
          <w:rFonts w:ascii="Times New Roman" w:hAnsi="Times New Roman" w:cs="Times New Roman"/>
          <w:i/>
          <w:iCs/>
          <w:sz w:val="24"/>
          <w:szCs w:val="24"/>
          <w:rPrChange w:id="2638" w:author="LIN, Yufeng" w:date="2021-10-07T10:22:00Z">
            <w:rPr>
              <w:rFonts w:ascii="Times New Roman" w:hAnsi="Times New Roman" w:cs="Times New Roman"/>
              <w:sz w:val="22"/>
            </w:rPr>
          </w:rPrChange>
        </w:rPr>
        <w:t>Mucoromycota</w:t>
      </w:r>
      <w:proofErr w:type="spellEnd"/>
      <w:r w:rsidRPr="00F331C9">
        <w:rPr>
          <w:rFonts w:ascii="Times New Roman" w:hAnsi="Times New Roman" w:cs="Times New Roman"/>
          <w:sz w:val="24"/>
          <w:szCs w:val="24"/>
          <w:rPrChange w:id="2639" w:author="LIN, Yufeng" w:date="2021-10-07T10:22:00Z">
            <w:rPr>
              <w:rFonts w:ascii="Times New Roman" w:hAnsi="Times New Roman" w:cs="Times New Roman"/>
              <w:sz w:val="22"/>
            </w:rPr>
          </w:rPrChange>
        </w:rPr>
        <w:t xml:space="preserve"> </w:t>
      </w:r>
      <w:ins w:id="2640" w:author="nick ting" w:date="2021-09-24T17:22:00Z">
        <w:r w:rsidR="00525A3D" w:rsidRPr="00F331C9">
          <w:rPr>
            <w:rFonts w:ascii="Times New Roman" w:hAnsi="Times New Roman" w:cs="Times New Roman"/>
            <w:sz w:val="24"/>
            <w:szCs w:val="24"/>
            <w:rPrChange w:id="2641" w:author="LIN, Yufeng" w:date="2021-10-07T10:22:00Z">
              <w:rPr>
                <w:rFonts w:ascii="Times New Roman" w:hAnsi="Times New Roman" w:cs="Times New Roman"/>
                <w:sz w:val="22"/>
              </w:rPr>
            </w:rPrChange>
          </w:rPr>
          <w:t xml:space="preserve">but not </w:t>
        </w:r>
      </w:ins>
      <w:del w:id="2642" w:author="nick ting" w:date="2021-09-24T17:22:00Z">
        <w:r w:rsidRPr="00F331C9" w:rsidDel="00525A3D">
          <w:rPr>
            <w:rFonts w:ascii="Times New Roman" w:hAnsi="Times New Roman" w:cs="Times New Roman"/>
            <w:sz w:val="24"/>
            <w:szCs w:val="24"/>
            <w:rPrChange w:id="2643" w:author="LIN, Yufeng" w:date="2021-10-07T10:22:00Z">
              <w:rPr>
                <w:rFonts w:ascii="Times New Roman" w:hAnsi="Times New Roman" w:cs="Times New Roman"/>
                <w:sz w:val="22"/>
              </w:rPr>
            </w:rPrChange>
          </w:rPr>
          <w:delText xml:space="preserve">instead of </w:delText>
        </w:r>
      </w:del>
      <w:r w:rsidRPr="00F331C9">
        <w:rPr>
          <w:rFonts w:ascii="Times New Roman" w:hAnsi="Times New Roman" w:cs="Times New Roman"/>
          <w:i/>
          <w:iCs/>
          <w:sz w:val="24"/>
          <w:szCs w:val="24"/>
          <w:rPrChange w:id="2644" w:author="LIN, Yufeng" w:date="2021-10-07T10:22:00Z">
            <w:rPr>
              <w:rFonts w:ascii="Times New Roman" w:hAnsi="Times New Roman" w:cs="Times New Roman"/>
              <w:i/>
              <w:iCs/>
              <w:sz w:val="22"/>
            </w:rPr>
          </w:rPrChange>
        </w:rPr>
        <w:t>Basidiomycota</w:t>
      </w:r>
      <w:r w:rsidRPr="00F331C9">
        <w:rPr>
          <w:rFonts w:ascii="Times New Roman" w:hAnsi="Times New Roman" w:cs="Times New Roman"/>
          <w:sz w:val="24"/>
          <w:szCs w:val="24"/>
          <w:rPrChange w:id="2645" w:author="LIN, Yufeng" w:date="2021-10-07T10:22:00Z">
            <w:rPr>
              <w:rFonts w:ascii="Times New Roman" w:hAnsi="Times New Roman" w:cs="Times New Roman"/>
              <w:sz w:val="22"/>
            </w:rPr>
          </w:rPrChange>
        </w:rPr>
        <w:t xml:space="preserve">. </w:t>
      </w:r>
      <w:ins w:id="2646" w:author="nick ting" w:date="2021-09-24T18:17:00Z">
        <w:r w:rsidR="007A072D" w:rsidRPr="00F331C9">
          <w:rPr>
            <w:rFonts w:ascii="Times New Roman" w:hAnsi="Times New Roman" w:cs="Times New Roman"/>
            <w:sz w:val="24"/>
            <w:szCs w:val="24"/>
            <w:rPrChange w:id="2647" w:author="LIN, Yufeng" w:date="2021-10-07T10:22:00Z">
              <w:rPr>
                <w:rFonts w:ascii="Times New Roman" w:hAnsi="Times New Roman" w:cs="Times New Roman"/>
                <w:sz w:val="22"/>
              </w:rPr>
            </w:rPrChange>
          </w:rPr>
          <w:t xml:space="preserve">Other examples include </w:t>
        </w:r>
      </w:ins>
      <w:r w:rsidRPr="00F331C9">
        <w:rPr>
          <w:rFonts w:ascii="Times New Roman" w:hAnsi="Times New Roman" w:cs="Times New Roman"/>
          <w:i/>
          <w:iCs/>
          <w:sz w:val="24"/>
          <w:szCs w:val="24"/>
          <w:rPrChange w:id="2648" w:author="LIN, Yufeng" w:date="2021-10-07T10:22:00Z">
            <w:rPr>
              <w:rFonts w:ascii="Times New Roman" w:hAnsi="Times New Roman" w:cs="Times New Roman"/>
              <w:i/>
              <w:iCs/>
              <w:sz w:val="22"/>
            </w:rPr>
          </w:rPrChange>
        </w:rPr>
        <w:t>Microsporidia</w:t>
      </w:r>
      <w:r w:rsidRPr="00F331C9">
        <w:rPr>
          <w:rFonts w:ascii="Times New Roman" w:hAnsi="Times New Roman" w:cs="Times New Roman"/>
          <w:sz w:val="24"/>
          <w:szCs w:val="24"/>
          <w:rPrChange w:id="2649" w:author="LIN, Yufeng" w:date="2021-10-07T10:22:00Z">
            <w:rPr>
              <w:rFonts w:ascii="Times New Roman" w:hAnsi="Times New Roman" w:cs="Times New Roman"/>
              <w:sz w:val="22"/>
            </w:rPr>
          </w:rPrChange>
        </w:rPr>
        <w:t xml:space="preserve"> </w:t>
      </w:r>
      <w:ins w:id="2650" w:author="nick ting" w:date="2021-09-24T18:17:00Z">
        <w:r w:rsidR="007A072D" w:rsidRPr="00F331C9">
          <w:rPr>
            <w:rFonts w:ascii="Times New Roman" w:hAnsi="Times New Roman" w:cs="Times New Roman"/>
            <w:sz w:val="24"/>
            <w:szCs w:val="24"/>
            <w:rPrChange w:id="2651" w:author="LIN, Yufeng" w:date="2021-10-07T10:22:00Z">
              <w:rPr>
                <w:rFonts w:ascii="Times New Roman" w:hAnsi="Times New Roman" w:cs="Times New Roman"/>
                <w:sz w:val="22"/>
              </w:rPr>
            </w:rPrChange>
          </w:rPr>
          <w:t>taking</w:t>
        </w:r>
      </w:ins>
      <w:ins w:id="2652" w:author="nick ting" w:date="2021-09-24T17:28:00Z">
        <w:r w:rsidR="003963F6" w:rsidRPr="00F331C9">
          <w:rPr>
            <w:rFonts w:ascii="Times New Roman" w:hAnsi="Times New Roman" w:cs="Times New Roman"/>
            <w:sz w:val="24"/>
            <w:szCs w:val="24"/>
            <w:rPrChange w:id="2653" w:author="LIN, Yufeng" w:date="2021-10-07T10:22:00Z">
              <w:rPr>
                <w:rFonts w:ascii="Times New Roman" w:hAnsi="Times New Roman" w:cs="Times New Roman"/>
                <w:sz w:val="22"/>
              </w:rPr>
            </w:rPrChange>
          </w:rPr>
          <w:t xml:space="preserve"> up a smaller</w:t>
        </w:r>
      </w:ins>
      <w:del w:id="2654" w:author="nick ting" w:date="2021-09-24T17:28:00Z">
        <w:r w:rsidRPr="00F331C9" w:rsidDel="003963F6">
          <w:rPr>
            <w:rFonts w:ascii="Times New Roman" w:hAnsi="Times New Roman" w:cs="Times New Roman"/>
            <w:sz w:val="24"/>
            <w:szCs w:val="24"/>
            <w:rPrChange w:id="2655" w:author="LIN, Yufeng" w:date="2021-10-07T10:22:00Z">
              <w:rPr>
                <w:rFonts w:ascii="Times New Roman" w:hAnsi="Times New Roman" w:cs="Times New Roman"/>
                <w:i/>
                <w:iCs/>
                <w:sz w:val="22"/>
              </w:rPr>
            </w:rPrChange>
          </w:rPr>
          <w:delText>contains</w:delText>
        </w:r>
        <w:r w:rsidRPr="00F331C9" w:rsidDel="003963F6">
          <w:rPr>
            <w:rFonts w:ascii="Times New Roman" w:hAnsi="Times New Roman" w:cs="Times New Roman"/>
            <w:sz w:val="24"/>
            <w:szCs w:val="24"/>
            <w:rPrChange w:id="2656" w:author="LIN, Yufeng" w:date="2021-10-07T10:22:00Z">
              <w:rPr>
                <w:rFonts w:ascii="Times New Roman" w:hAnsi="Times New Roman" w:cs="Times New Roman"/>
                <w:sz w:val="22"/>
              </w:rPr>
            </w:rPrChange>
          </w:rPr>
          <w:delText xml:space="preserve"> less</w:delText>
        </w:r>
      </w:del>
      <w:r w:rsidRPr="00F331C9">
        <w:rPr>
          <w:rFonts w:ascii="Times New Roman" w:hAnsi="Times New Roman" w:cs="Times New Roman"/>
          <w:sz w:val="24"/>
          <w:szCs w:val="24"/>
          <w:rPrChange w:id="2657" w:author="LIN, Yufeng" w:date="2021-10-07T10:22:00Z">
            <w:rPr>
              <w:rFonts w:ascii="Times New Roman" w:hAnsi="Times New Roman" w:cs="Times New Roman"/>
              <w:sz w:val="22"/>
            </w:rPr>
          </w:rPrChange>
        </w:rPr>
        <w:t xml:space="preserve"> proportion in Asians </w:t>
      </w:r>
      <w:del w:id="2658" w:author="LIN, Yufeng" w:date="2021-10-07T10:43:00Z">
        <w:r w:rsidRPr="00F331C9" w:rsidDel="00E81CE7">
          <w:rPr>
            <w:rFonts w:ascii="Times New Roman" w:hAnsi="Times New Roman" w:cs="Times New Roman"/>
            <w:sz w:val="24"/>
            <w:szCs w:val="24"/>
            <w:rPrChange w:id="2659" w:author="LIN, Yufeng" w:date="2021-10-07T10:22:00Z">
              <w:rPr>
                <w:rFonts w:ascii="Times New Roman" w:hAnsi="Times New Roman" w:cs="Times New Roman"/>
                <w:sz w:val="22"/>
              </w:rPr>
            </w:rPrChange>
          </w:rPr>
          <w:delText>compared with</w:delText>
        </w:r>
      </w:del>
      <w:ins w:id="2660" w:author="LIN, Yufeng" w:date="2021-10-07T10:43:00Z">
        <w:r w:rsidR="00E81CE7" w:rsidRPr="00F331C9">
          <w:rPr>
            <w:rFonts w:ascii="Times New Roman" w:hAnsi="Times New Roman" w:cs="Times New Roman"/>
            <w:sz w:val="24"/>
            <w:szCs w:val="24"/>
          </w:rPr>
          <w:t>than</w:t>
        </w:r>
      </w:ins>
      <w:r w:rsidRPr="00F331C9">
        <w:rPr>
          <w:rFonts w:ascii="Times New Roman" w:hAnsi="Times New Roman" w:cs="Times New Roman"/>
          <w:sz w:val="24"/>
          <w:szCs w:val="24"/>
          <w:rPrChange w:id="2661" w:author="LIN, Yufeng" w:date="2021-10-07T10:22:00Z">
            <w:rPr>
              <w:rFonts w:ascii="Times New Roman" w:hAnsi="Times New Roman" w:cs="Times New Roman"/>
              <w:sz w:val="22"/>
            </w:rPr>
          </w:rPrChange>
        </w:rPr>
        <w:t xml:space="preserve"> non-Asians (figure 2b).</w:t>
      </w:r>
      <w:del w:id="2662" w:author="LIN, Yufeng" w:date="2021-09-24T14:46:00Z">
        <w:r w:rsidRPr="00F331C9" w:rsidDel="00203541">
          <w:rPr>
            <w:rFonts w:ascii="Times New Roman" w:hAnsi="Times New Roman" w:cs="Times New Roman"/>
            <w:sz w:val="24"/>
            <w:szCs w:val="24"/>
            <w:rPrChange w:id="2663" w:author="LIN, Yufeng" w:date="2021-10-07T10:22:00Z">
              <w:rPr>
                <w:rFonts w:ascii="Times New Roman" w:hAnsi="Times New Roman" w:cs="Times New Roman"/>
                <w:sz w:val="22"/>
              </w:rPr>
            </w:rPrChange>
          </w:rPr>
          <w:delText xml:space="preserve"> </w:delText>
        </w:r>
      </w:del>
      <w:ins w:id="2664" w:author="LIN, Yufeng" w:date="2021-09-24T14:46:00Z">
        <w:r w:rsidR="00203541" w:rsidRPr="00F331C9">
          <w:rPr>
            <w:rFonts w:ascii="Times New Roman" w:hAnsi="Times New Roman" w:cs="Times New Roman"/>
            <w:sz w:val="24"/>
            <w:szCs w:val="24"/>
            <w:rPrChange w:id="2665" w:author="LIN, Yufeng" w:date="2021-10-07T10:22:00Z">
              <w:rPr>
                <w:rFonts w:ascii="Times New Roman" w:hAnsi="Times New Roman" w:cs="Times New Roman"/>
                <w:sz w:val="22"/>
              </w:rPr>
            </w:rPrChange>
          </w:rPr>
          <w:t xml:space="preserve"> </w:t>
        </w:r>
      </w:ins>
    </w:p>
    <w:p w14:paraId="375332B6" w14:textId="35FE7B9B" w:rsidR="00D46E76" w:rsidRPr="00F331C9" w:rsidDel="0096422D" w:rsidRDefault="00D46E76" w:rsidP="00F331C9">
      <w:pPr>
        <w:spacing w:line="480" w:lineRule="auto"/>
        <w:rPr>
          <w:ins w:id="2666" w:author="nick ting" w:date="2021-10-03T19:37:00Z"/>
          <w:del w:id="2667" w:author="LIN, Yufeng" w:date="2021-10-05T14:02:00Z"/>
          <w:rFonts w:ascii="Times New Roman" w:hAnsi="Times New Roman" w:cs="Times New Roman"/>
          <w:sz w:val="24"/>
          <w:szCs w:val="24"/>
          <w:rPrChange w:id="2668" w:author="LIN, Yufeng" w:date="2021-10-07T10:22:00Z">
            <w:rPr>
              <w:ins w:id="2669" w:author="nick ting" w:date="2021-10-03T19:37:00Z"/>
              <w:del w:id="2670" w:author="LIN, Yufeng" w:date="2021-10-05T14:02:00Z"/>
              <w:rFonts w:ascii="Times New Roman" w:hAnsi="Times New Roman" w:cs="Times New Roman"/>
              <w:sz w:val="22"/>
            </w:rPr>
          </w:rPrChange>
        </w:rPr>
      </w:pPr>
    </w:p>
    <w:p w14:paraId="2B090596" w14:textId="77777777" w:rsidR="007A072D" w:rsidRPr="00F331C9" w:rsidRDefault="007A072D" w:rsidP="00F331C9">
      <w:pPr>
        <w:spacing w:line="480" w:lineRule="auto"/>
        <w:rPr>
          <w:ins w:id="2671" w:author="nick ting" w:date="2021-09-24T18:17:00Z"/>
          <w:rFonts w:ascii="Times New Roman" w:hAnsi="Times New Roman" w:cs="Times New Roman"/>
          <w:sz w:val="24"/>
          <w:szCs w:val="24"/>
          <w:rPrChange w:id="2672" w:author="LIN, Yufeng" w:date="2021-10-07T10:22:00Z">
            <w:rPr>
              <w:ins w:id="2673" w:author="nick ting" w:date="2021-09-24T18:17:00Z"/>
              <w:rFonts w:ascii="Times New Roman" w:hAnsi="Times New Roman" w:cs="Times New Roman"/>
              <w:sz w:val="22"/>
            </w:rPr>
          </w:rPrChange>
        </w:rPr>
      </w:pPr>
    </w:p>
    <w:p w14:paraId="0A56AA14" w14:textId="5AB98234" w:rsidR="007A072D" w:rsidRPr="00F331C9" w:rsidDel="00D46E76" w:rsidRDefault="007A072D" w:rsidP="00F331C9">
      <w:pPr>
        <w:spacing w:line="480" w:lineRule="auto"/>
        <w:rPr>
          <w:del w:id="2674" w:author="LIN, Yufeng" w:date="2021-09-30T19:15:00Z"/>
          <w:rFonts w:ascii="Times New Roman" w:hAnsi="Times New Roman" w:cs="Times New Roman"/>
          <w:sz w:val="24"/>
          <w:szCs w:val="24"/>
          <w:rPrChange w:id="2675" w:author="LIN, Yufeng" w:date="2021-10-07T10:22:00Z">
            <w:rPr>
              <w:del w:id="2676" w:author="LIN, Yufeng" w:date="2021-09-30T19:15:00Z"/>
              <w:rFonts w:ascii="Times New Roman" w:hAnsi="Times New Roman" w:cs="Times New Roman"/>
              <w:sz w:val="22"/>
            </w:rPr>
          </w:rPrChange>
        </w:rPr>
      </w:pPr>
      <w:ins w:id="2677" w:author="nick ting" w:date="2021-09-24T18:18:00Z">
        <w:r w:rsidRPr="00F331C9">
          <w:rPr>
            <w:rFonts w:ascii="Times New Roman" w:hAnsi="Times New Roman" w:cs="Times New Roman"/>
            <w:sz w:val="24"/>
            <w:szCs w:val="24"/>
            <w:rPrChange w:id="2678" w:author="LIN, Yufeng" w:date="2021-10-07T10:22:00Z">
              <w:rPr>
                <w:rFonts w:ascii="Times New Roman" w:hAnsi="Times New Roman" w:cs="Times New Roman"/>
                <w:sz w:val="22"/>
              </w:rPr>
            </w:rPrChange>
          </w:rPr>
          <w:t>For</w:t>
        </w:r>
      </w:ins>
      <w:ins w:id="2679" w:author="nick ting" w:date="2021-09-24T18:17:00Z">
        <w:r w:rsidRPr="00F331C9">
          <w:rPr>
            <w:rFonts w:ascii="Times New Roman" w:hAnsi="Times New Roman" w:cs="Times New Roman"/>
            <w:sz w:val="24"/>
            <w:szCs w:val="24"/>
            <w:rPrChange w:id="2680" w:author="LIN, Yufeng" w:date="2021-10-07T10:22:00Z">
              <w:rPr>
                <w:rFonts w:ascii="Times New Roman" w:hAnsi="Times New Roman" w:cs="Times New Roman"/>
                <w:sz w:val="22"/>
              </w:rPr>
            </w:rPrChange>
          </w:rPr>
          <w:t xml:space="preserve"> t</w:t>
        </w:r>
      </w:ins>
      <w:ins w:id="2681" w:author="nick ting" w:date="2021-09-24T18:18:00Z">
        <w:r w:rsidRPr="00F331C9">
          <w:rPr>
            <w:rFonts w:ascii="Times New Roman" w:hAnsi="Times New Roman" w:cs="Times New Roman"/>
            <w:sz w:val="24"/>
            <w:szCs w:val="24"/>
            <w:rPrChange w:id="2682" w:author="LIN, Yufeng" w:date="2021-10-07T10:22:00Z">
              <w:rPr>
                <w:rFonts w:ascii="Times New Roman" w:hAnsi="Times New Roman" w:cs="Times New Roman"/>
                <w:sz w:val="22"/>
              </w:rPr>
            </w:rPrChange>
          </w:rPr>
          <w:t xml:space="preserve">he altered microbial composition in CRC, </w:t>
        </w:r>
      </w:ins>
      <w:del w:id="2683" w:author="LIN, Yufeng" w:date="2021-09-24T14:58:00Z">
        <w:r w:rsidR="00D9531B" w:rsidRPr="00F331C9" w:rsidDel="00CA3711">
          <w:rPr>
            <w:rFonts w:ascii="Times New Roman" w:hAnsi="Times New Roman" w:cs="Times New Roman"/>
            <w:sz w:val="24"/>
            <w:szCs w:val="24"/>
            <w:rPrChange w:id="2684" w:author="LIN, Yufeng" w:date="2021-10-07T10:22:00Z">
              <w:rPr>
                <w:rFonts w:ascii="Times New Roman" w:hAnsi="Times New Roman" w:cs="Times New Roman"/>
                <w:sz w:val="22"/>
              </w:rPr>
            </w:rPrChange>
          </w:rPr>
          <w:delText xml:space="preserve">In the downstream analysis, we normalized the data through healthy control median in each group and each feature to reduce </w:delText>
        </w:r>
      </w:del>
      <w:del w:id="2685" w:author="LIN, Yufeng" w:date="2021-09-24T14:46:00Z">
        <w:r w:rsidR="00D9531B" w:rsidRPr="00F331C9" w:rsidDel="00203541">
          <w:rPr>
            <w:rFonts w:ascii="Times New Roman" w:hAnsi="Times New Roman" w:cs="Times New Roman"/>
            <w:sz w:val="24"/>
            <w:szCs w:val="24"/>
            <w:rPrChange w:id="2686" w:author="LIN, Yufeng" w:date="2021-10-07T10:22:00Z">
              <w:rPr>
                <w:rFonts w:ascii="Times New Roman" w:hAnsi="Times New Roman" w:cs="Times New Roman"/>
                <w:sz w:val="22"/>
              </w:rPr>
            </w:rPrChange>
          </w:rPr>
          <w:delText xml:space="preserve">these </w:delText>
        </w:r>
      </w:del>
      <w:del w:id="2687" w:author="LIN, Yufeng" w:date="2021-09-24T14:58:00Z">
        <w:r w:rsidR="00D9531B" w:rsidRPr="00F331C9" w:rsidDel="00CA3711">
          <w:rPr>
            <w:rFonts w:ascii="Times New Roman" w:hAnsi="Times New Roman" w:cs="Times New Roman"/>
            <w:sz w:val="24"/>
            <w:szCs w:val="24"/>
            <w:rPrChange w:id="2688" w:author="LIN, Yufeng" w:date="2021-10-07T10:22:00Z">
              <w:rPr>
                <w:rFonts w:ascii="Times New Roman" w:hAnsi="Times New Roman" w:cs="Times New Roman"/>
                <w:sz w:val="22"/>
              </w:rPr>
            </w:rPrChange>
          </w:rPr>
          <w:delText xml:space="preserve">effects (see </w:delText>
        </w:r>
        <w:commentRangeStart w:id="2689"/>
        <w:commentRangeStart w:id="2690"/>
        <w:r w:rsidR="00D9531B" w:rsidRPr="00F331C9" w:rsidDel="00CA3711">
          <w:rPr>
            <w:rFonts w:ascii="Times New Roman" w:hAnsi="Times New Roman" w:cs="Times New Roman"/>
            <w:sz w:val="24"/>
            <w:szCs w:val="24"/>
            <w:rPrChange w:id="2691" w:author="LIN, Yufeng" w:date="2021-10-07T10:22:00Z">
              <w:rPr>
                <w:rFonts w:ascii="Times New Roman" w:hAnsi="Times New Roman" w:cs="Times New Roman"/>
                <w:sz w:val="22"/>
              </w:rPr>
            </w:rPrChange>
          </w:rPr>
          <w:delText>Methods</w:delText>
        </w:r>
        <w:commentRangeEnd w:id="2689"/>
        <w:r w:rsidR="00D9531B" w:rsidRPr="00F331C9" w:rsidDel="00CA3711">
          <w:rPr>
            <w:rStyle w:val="CommentReference"/>
            <w:rFonts w:ascii="Times New Roman" w:hAnsi="Times New Roman" w:cs="Times New Roman"/>
            <w:sz w:val="24"/>
            <w:szCs w:val="24"/>
            <w:rPrChange w:id="2692" w:author="LIN, Yufeng" w:date="2021-10-07T10:22:00Z">
              <w:rPr>
                <w:rStyle w:val="CommentReference"/>
                <w:rFonts w:ascii="Times New Roman" w:hAnsi="Times New Roman" w:cs="Times New Roman"/>
                <w:sz w:val="22"/>
                <w:szCs w:val="22"/>
              </w:rPr>
            </w:rPrChange>
          </w:rPr>
          <w:commentReference w:id="2689"/>
        </w:r>
        <w:commentRangeEnd w:id="2690"/>
        <w:r w:rsidR="007F1010" w:rsidRPr="00F331C9" w:rsidDel="00CA3711">
          <w:rPr>
            <w:rStyle w:val="CommentReference"/>
            <w:rFonts w:ascii="Times New Roman" w:hAnsi="Times New Roman" w:cs="Times New Roman"/>
            <w:sz w:val="24"/>
            <w:szCs w:val="24"/>
            <w:rPrChange w:id="2693" w:author="LIN, Yufeng" w:date="2021-10-07T10:22:00Z">
              <w:rPr>
                <w:rStyle w:val="CommentReference"/>
              </w:rPr>
            </w:rPrChange>
          </w:rPr>
          <w:commentReference w:id="2690"/>
        </w:r>
        <w:r w:rsidR="00D9531B" w:rsidRPr="00F331C9" w:rsidDel="00CA3711">
          <w:rPr>
            <w:rFonts w:ascii="Times New Roman" w:hAnsi="Times New Roman" w:cs="Times New Roman"/>
            <w:sz w:val="24"/>
            <w:szCs w:val="24"/>
            <w:rPrChange w:id="2694" w:author="LIN, Yufeng" w:date="2021-10-07T10:22:00Z">
              <w:rPr>
                <w:rFonts w:ascii="Times New Roman" w:hAnsi="Times New Roman" w:cs="Times New Roman"/>
                <w:sz w:val="22"/>
              </w:rPr>
            </w:rPrChange>
          </w:rPr>
          <w:delText xml:space="preserve">). </w:delText>
        </w:r>
      </w:del>
      <w:moveFromRangeStart w:id="2695" w:author="LIN, Yufeng" w:date="2021-09-24T14:48:00Z" w:name="move83387346"/>
      <w:moveFrom w:id="2696" w:author="LIN, Yufeng" w:date="2021-09-24T14:48:00Z">
        <w:r w:rsidR="00D9531B" w:rsidRPr="00F331C9" w:rsidDel="00971D87">
          <w:rPr>
            <w:rFonts w:ascii="Times New Roman" w:hAnsi="Times New Roman" w:cs="Times New Roman"/>
            <w:sz w:val="24"/>
            <w:szCs w:val="24"/>
            <w:rPrChange w:id="2697" w:author="LIN, Yufeng" w:date="2021-10-07T10:22:00Z">
              <w:rPr>
                <w:rFonts w:ascii="Times New Roman" w:hAnsi="Times New Roman" w:cs="Times New Roman"/>
                <w:sz w:val="22"/>
              </w:rPr>
            </w:rPrChange>
          </w:rPr>
          <w:t>We also made the phylum comparison between CRC and healthy control.</w:t>
        </w:r>
      </w:moveFrom>
      <w:moveFromRangeEnd w:id="2695"/>
      <w:ins w:id="2698" w:author="LIN, Yufeng" w:date="2021-09-24T14:47:00Z">
        <w:del w:id="2699" w:author="nick ting" w:date="2021-09-24T18:18:00Z">
          <w:r w:rsidR="00203541" w:rsidRPr="00F331C9" w:rsidDel="007A072D">
            <w:rPr>
              <w:rFonts w:ascii="Times New Roman" w:hAnsi="Times New Roman" w:cs="Times New Roman"/>
              <w:sz w:val="24"/>
              <w:szCs w:val="24"/>
              <w:rPrChange w:id="2700" w:author="LIN, Yufeng" w:date="2021-10-07T10:22:00Z">
                <w:rPr>
                  <w:rFonts w:ascii="Times New Roman" w:hAnsi="Times New Roman" w:cs="Times New Roman"/>
                  <w:sz w:val="22"/>
                </w:rPr>
              </w:rPrChange>
            </w:rPr>
            <w:delText>In bacteria phylum level,</w:delText>
          </w:r>
        </w:del>
      </w:ins>
      <w:moveToRangeStart w:id="2701" w:author="LIN, Yufeng" w:date="2021-09-24T14:46:00Z" w:name="move83387107"/>
      <w:moveTo w:id="2702" w:author="LIN, Yufeng" w:date="2021-09-24T14:46:00Z">
        <w:del w:id="2703" w:author="nick ting" w:date="2021-09-24T18:18:00Z">
          <w:r w:rsidR="00203541" w:rsidRPr="00F331C9" w:rsidDel="007A072D">
            <w:rPr>
              <w:rFonts w:ascii="Times New Roman" w:hAnsi="Times New Roman" w:cs="Times New Roman"/>
              <w:sz w:val="24"/>
              <w:szCs w:val="24"/>
              <w:rPrChange w:id="2704" w:author="LIN, Yufeng" w:date="2021-10-07T10:22:00Z">
                <w:rPr>
                  <w:rFonts w:ascii="Times New Roman" w:hAnsi="Times New Roman" w:cs="Times New Roman"/>
                  <w:sz w:val="22"/>
                </w:rPr>
              </w:rPrChange>
            </w:rPr>
            <w:delText xml:space="preserve">Consistent with previous studies and as a validation for our analysis, </w:delText>
          </w:r>
        </w:del>
        <w:r w:rsidR="00203541" w:rsidRPr="00F331C9">
          <w:rPr>
            <w:rFonts w:ascii="Times New Roman" w:hAnsi="Times New Roman" w:cs="Times New Roman"/>
            <w:sz w:val="24"/>
            <w:szCs w:val="24"/>
            <w:rPrChange w:id="2705" w:author="LIN, Yufeng" w:date="2021-10-07T10:22:00Z">
              <w:rPr>
                <w:rFonts w:ascii="Times New Roman" w:hAnsi="Times New Roman" w:cs="Times New Roman"/>
                <w:sz w:val="22"/>
              </w:rPr>
            </w:rPrChange>
          </w:rPr>
          <w:t xml:space="preserve">we observed </w:t>
        </w:r>
      </w:moveTo>
      <w:ins w:id="2706" w:author="nick ting" w:date="2021-09-24T17:30:00Z">
        <w:r w:rsidR="003963F6" w:rsidRPr="00F331C9">
          <w:rPr>
            <w:rFonts w:ascii="Times New Roman" w:hAnsi="Times New Roman" w:cs="Times New Roman"/>
            <w:sz w:val="24"/>
            <w:szCs w:val="24"/>
            <w:rPrChange w:id="2707" w:author="LIN, Yufeng" w:date="2021-10-07T10:22:00Z">
              <w:rPr>
                <w:rFonts w:ascii="Times New Roman" w:hAnsi="Times New Roman" w:cs="Times New Roman"/>
                <w:sz w:val="22"/>
              </w:rPr>
            </w:rPrChange>
          </w:rPr>
          <w:t xml:space="preserve">that </w:t>
        </w:r>
      </w:ins>
      <w:moveTo w:id="2708" w:author="LIN, Yufeng" w:date="2021-09-24T14:46:00Z">
        <w:r w:rsidR="00203541" w:rsidRPr="00F331C9">
          <w:rPr>
            <w:rFonts w:ascii="Times New Roman" w:hAnsi="Times New Roman" w:cs="Times New Roman"/>
            <w:sz w:val="24"/>
            <w:szCs w:val="24"/>
            <w:rPrChange w:id="2709" w:author="LIN, Yufeng" w:date="2021-10-07T10:22:00Z">
              <w:rPr>
                <w:rFonts w:ascii="Times New Roman" w:hAnsi="Times New Roman" w:cs="Times New Roman"/>
                <w:sz w:val="22"/>
              </w:rPr>
            </w:rPrChange>
          </w:rPr>
          <w:t xml:space="preserve">bacterial phyla </w:t>
        </w:r>
        <w:r w:rsidR="00203541" w:rsidRPr="00F331C9">
          <w:rPr>
            <w:rFonts w:ascii="Times New Roman" w:hAnsi="Times New Roman" w:cs="Times New Roman"/>
            <w:i/>
            <w:iCs/>
            <w:sz w:val="24"/>
            <w:szCs w:val="24"/>
            <w:rPrChange w:id="2710" w:author="LIN, Yufeng" w:date="2021-10-07T10:22:00Z">
              <w:rPr>
                <w:rFonts w:ascii="Times New Roman" w:hAnsi="Times New Roman" w:cs="Times New Roman"/>
                <w:sz w:val="22"/>
              </w:rPr>
            </w:rPrChange>
          </w:rPr>
          <w:t>Bacteroidetes</w:t>
        </w:r>
        <w:r w:rsidR="00203541" w:rsidRPr="00F331C9">
          <w:rPr>
            <w:rFonts w:ascii="Times New Roman" w:hAnsi="Times New Roman" w:cs="Times New Roman"/>
            <w:sz w:val="24"/>
            <w:szCs w:val="24"/>
            <w:rPrChange w:id="2711" w:author="LIN, Yufeng" w:date="2021-10-07T10:22:00Z">
              <w:rPr>
                <w:rFonts w:ascii="Times New Roman" w:hAnsi="Times New Roman" w:cs="Times New Roman"/>
                <w:sz w:val="22"/>
              </w:rPr>
            </w:rPrChange>
          </w:rPr>
          <w:t xml:space="preserve"> and </w:t>
        </w:r>
        <w:r w:rsidR="00203541" w:rsidRPr="00F331C9">
          <w:rPr>
            <w:rFonts w:ascii="Times New Roman" w:hAnsi="Times New Roman" w:cs="Times New Roman"/>
            <w:i/>
            <w:iCs/>
            <w:sz w:val="24"/>
            <w:szCs w:val="24"/>
            <w:rPrChange w:id="2712" w:author="LIN, Yufeng" w:date="2021-10-07T10:22:00Z">
              <w:rPr>
                <w:rFonts w:ascii="Times New Roman" w:hAnsi="Times New Roman" w:cs="Times New Roman"/>
                <w:sz w:val="22"/>
              </w:rPr>
            </w:rPrChange>
          </w:rPr>
          <w:t>Fusobacteria</w:t>
        </w:r>
        <w:r w:rsidR="00203541" w:rsidRPr="00F331C9">
          <w:rPr>
            <w:rFonts w:ascii="Times New Roman" w:hAnsi="Times New Roman" w:cs="Times New Roman"/>
            <w:sz w:val="24"/>
            <w:szCs w:val="24"/>
            <w:rPrChange w:id="2713" w:author="LIN, Yufeng" w:date="2021-10-07T10:22:00Z">
              <w:rPr>
                <w:rFonts w:ascii="Times New Roman" w:hAnsi="Times New Roman" w:cs="Times New Roman"/>
                <w:sz w:val="22"/>
              </w:rPr>
            </w:rPrChange>
          </w:rPr>
          <w:t xml:space="preserve"> were enriched in the CRC group </w:t>
        </w:r>
      </w:moveTo>
      <w:ins w:id="2714" w:author="nick ting" w:date="2021-09-24T17:30:00Z">
        <w:del w:id="2715" w:author="LIN, Yufeng" w:date="2021-10-07T10:43:00Z">
          <w:r w:rsidR="003963F6" w:rsidRPr="00F331C9" w:rsidDel="00E81CE7">
            <w:rPr>
              <w:rFonts w:ascii="Times New Roman" w:hAnsi="Times New Roman" w:cs="Times New Roman"/>
              <w:sz w:val="24"/>
              <w:szCs w:val="24"/>
              <w:rPrChange w:id="2716" w:author="LIN, Yufeng" w:date="2021-10-07T10:22:00Z">
                <w:rPr>
                  <w:rFonts w:ascii="Times New Roman" w:hAnsi="Times New Roman" w:cs="Times New Roman"/>
                  <w:sz w:val="22"/>
                </w:rPr>
              </w:rPrChange>
            </w:rPr>
            <w:delText xml:space="preserve">as </w:delText>
          </w:r>
        </w:del>
      </w:ins>
      <w:moveTo w:id="2717" w:author="LIN, Yufeng" w:date="2021-09-24T14:46:00Z">
        <w:r w:rsidR="00203541" w:rsidRPr="00F331C9">
          <w:rPr>
            <w:rFonts w:ascii="Times New Roman" w:hAnsi="Times New Roman" w:cs="Times New Roman"/>
            <w:sz w:val="24"/>
            <w:szCs w:val="24"/>
            <w:rPrChange w:id="2718" w:author="LIN, Yufeng" w:date="2021-10-07T10:22:00Z">
              <w:rPr>
                <w:rFonts w:ascii="Times New Roman" w:hAnsi="Times New Roman" w:cs="Times New Roman"/>
                <w:sz w:val="22"/>
              </w:rPr>
            </w:rPrChange>
          </w:rPr>
          <w:t>compared with</w:t>
        </w:r>
      </w:moveTo>
      <w:ins w:id="2719" w:author="nick ting" w:date="2021-09-24T17:30:00Z">
        <w:r w:rsidR="003963F6" w:rsidRPr="00F331C9">
          <w:rPr>
            <w:rFonts w:ascii="Times New Roman" w:hAnsi="Times New Roman" w:cs="Times New Roman"/>
            <w:sz w:val="24"/>
            <w:szCs w:val="24"/>
            <w:rPrChange w:id="2720" w:author="LIN, Yufeng" w:date="2021-10-07T10:22:00Z">
              <w:rPr>
                <w:rFonts w:ascii="Times New Roman" w:hAnsi="Times New Roman" w:cs="Times New Roman"/>
                <w:sz w:val="22"/>
              </w:rPr>
            </w:rPrChange>
          </w:rPr>
          <w:t xml:space="preserve"> the</w:t>
        </w:r>
      </w:ins>
      <w:moveTo w:id="2721" w:author="LIN, Yufeng" w:date="2021-09-24T14:46:00Z">
        <w:r w:rsidR="00203541" w:rsidRPr="00F331C9">
          <w:rPr>
            <w:rFonts w:ascii="Times New Roman" w:hAnsi="Times New Roman" w:cs="Times New Roman"/>
            <w:sz w:val="24"/>
            <w:szCs w:val="24"/>
            <w:rPrChange w:id="2722" w:author="LIN, Yufeng" w:date="2021-10-07T10:22:00Z">
              <w:rPr>
                <w:rFonts w:ascii="Times New Roman" w:hAnsi="Times New Roman" w:cs="Times New Roman"/>
                <w:sz w:val="22"/>
              </w:rPr>
            </w:rPrChange>
          </w:rPr>
          <w:t xml:space="preserve"> healthy control</w:t>
        </w:r>
      </w:moveTo>
      <w:ins w:id="2723" w:author="nick ting" w:date="2021-09-24T17:30:00Z">
        <w:r w:rsidR="003963F6" w:rsidRPr="00F331C9">
          <w:rPr>
            <w:rFonts w:ascii="Times New Roman" w:hAnsi="Times New Roman" w:cs="Times New Roman"/>
            <w:sz w:val="24"/>
            <w:szCs w:val="24"/>
            <w:rPrChange w:id="2724" w:author="LIN, Yufeng" w:date="2021-10-07T10:22:00Z">
              <w:rPr>
                <w:rFonts w:ascii="Times New Roman" w:hAnsi="Times New Roman" w:cs="Times New Roman"/>
                <w:sz w:val="22"/>
              </w:rPr>
            </w:rPrChange>
          </w:rPr>
          <w:t xml:space="preserve"> group</w:t>
        </w:r>
      </w:ins>
      <w:moveTo w:id="2725" w:author="LIN, Yufeng" w:date="2021-09-24T14:46:00Z">
        <w:r w:rsidR="00203541" w:rsidRPr="00F331C9">
          <w:rPr>
            <w:rFonts w:ascii="Times New Roman" w:hAnsi="Times New Roman" w:cs="Times New Roman"/>
            <w:sz w:val="24"/>
            <w:szCs w:val="24"/>
            <w:rPrChange w:id="2726" w:author="LIN, Yufeng" w:date="2021-10-07T10:22:00Z">
              <w:rPr>
                <w:rFonts w:ascii="Times New Roman" w:hAnsi="Times New Roman" w:cs="Times New Roman"/>
                <w:sz w:val="22"/>
              </w:rPr>
            </w:rPrChange>
          </w:rPr>
          <w:t xml:space="preserve">. Conversely, </w:t>
        </w:r>
        <w:r w:rsidR="00203541" w:rsidRPr="00F331C9">
          <w:rPr>
            <w:rFonts w:ascii="Times New Roman" w:hAnsi="Times New Roman" w:cs="Times New Roman"/>
            <w:i/>
            <w:iCs/>
            <w:sz w:val="24"/>
            <w:szCs w:val="24"/>
            <w:rPrChange w:id="2727" w:author="LIN, Yufeng" w:date="2021-10-07T10:22:00Z">
              <w:rPr>
                <w:rFonts w:ascii="Times New Roman" w:hAnsi="Times New Roman" w:cs="Times New Roman"/>
                <w:sz w:val="22"/>
              </w:rPr>
            </w:rPrChange>
          </w:rPr>
          <w:t>Firmicutes</w:t>
        </w:r>
        <w:r w:rsidR="00203541" w:rsidRPr="00F331C9">
          <w:rPr>
            <w:rFonts w:ascii="Times New Roman" w:hAnsi="Times New Roman" w:cs="Times New Roman"/>
            <w:sz w:val="24"/>
            <w:szCs w:val="24"/>
            <w:rPrChange w:id="2728" w:author="LIN, Yufeng" w:date="2021-10-07T10:22:00Z">
              <w:rPr>
                <w:rFonts w:ascii="Times New Roman" w:hAnsi="Times New Roman" w:cs="Times New Roman"/>
                <w:sz w:val="22"/>
              </w:rPr>
            </w:rPrChange>
          </w:rPr>
          <w:t xml:space="preserve"> and </w:t>
        </w:r>
        <w:r w:rsidR="00203541" w:rsidRPr="00F331C9">
          <w:rPr>
            <w:rFonts w:ascii="Times New Roman" w:hAnsi="Times New Roman" w:cs="Times New Roman"/>
            <w:i/>
            <w:iCs/>
            <w:sz w:val="24"/>
            <w:szCs w:val="24"/>
            <w:rPrChange w:id="2729" w:author="LIN, Yufeng" w:date="2021-10-07T10:22:00Z">
              <w:rPr>
                <w:rFonts w:ascii="Times New Roman" w:hAnsi="Times New Roman" w:cs="Times New Roman"/>
                <w:sz w:val="22"/>
              </w:rPr>
            </w:rPrChange>
          </w:rPr>
          <w:t>Actinobacteria</w:t>
        </w:r>
        <w:r w:rsidR="00203541" w:rsidRPr="00F331C9">
          <w:rPr>
            <w:rFonts w:ascii="Times New Roman" w:hAnsi="Times New Roman" w:cs="Times New Roman"/>
            <w:sz w:val="24"/>
            <w:szCs w:val="24"/>
            <w:rPrChange w:id="2730" w:author="LIN, Yufeng" w:date="2021-10-07T10:22:00Z">
              <w:rPr>
                <w:rFonts w:ascii="Times New Roman" w:hAnsi="Times New Roman" w:cs="Times New Roman"/>
                <w:sz w:val="22"/>
              </w:rPr>
            </w:rPrChange>
          </w:rPr>
          <w:t xml:space="preserve"> were reduced </w:t>
        </w:r>
      </w:moveTo>
      <w:ins w:id="2731" w:author="nick ting" w:date="2021-09-24T17:31:00Z">
        <w:r w:rsidR="003963F6" w:rsidRPr="00F331C9">
          <w:rPr>
            <w:rFonts w:ascii="Times New Roman" w:hAnsi="Times New Roman" w:cs="Times New Roman"/>
            <w:sz w:val="24"/>
            <w:szCs w:val="24"/>
            <w:rPrChange w:id="2732" w:author="LIN, Yufeng" w:date="2021-10-07T10:22:00Z">
              <w:rPr>
                <w:rFonts w:ascii="Times New Roman" w:hAnsi="Times New Roman" w:cs="Times New Roman"/>
                <w:sz w:val="22"/>
              </w:rPr>
            </w:rPrChange>
          </w:rPr>
          <w:t xml:space="preserve">in the CRC group </w:t>
        </w:r>
      </w:ins>
      <w:moveTo w:id="2733" w:author="LIN, Yufeng" w:date="2021-09-24T14:46:00Z">
        <w:r w:rsidR="00203541" w:rsidRPr="00F331C9">
          <w:rPr>
            <w:rFonts w:ascii="Times New Roman" w:hAnsi="Times New Roman" w:cs="Times New Roman"/>
            <w:sz w:val="24"/>
            <w:szCs w:val="24"/>
            <w:rPrChange w:id="2734" w:author="LIN, Yufeng" w:date="2021-10-07T10:22:00Z">
              <w:rPr>
                <w:rFonts w:ascii="Times New Roman" w:hAnsi="Times New Roman" w:cs="Times New Roman"/>
                <w:sz w:val="22"/>
              </w:rPr>
            </w:rPrChange>
          </w:rPr>
          <w:t>(</w:t>
        </w:r>
        <w:del w:id="2735" w:author="nick ting" w:date="2021-09-24T17:32:00Z">
          <w:r w:rsidR="00203541" w:rsidRPr="00F331C9" w:rsidDel="003963F6">
            <w:rPr>
              <w:rFonts w:ascii="Times New Roman" w:hAnsi="Times New Roman" w:cs="Times New Roman"/>
              <w:sz w:val="24"/>
              <w:szCs w:val="24"/>
              <w:rPrChange w:id="2736" w:author="LIN, Yufeng" w:date="2021-10-07T10:22:00Z">
                <w:rPr>
                  <w:rFonts w:ascii="Times New Roman" w:hAnsi="Times New Roman" w:cs="Times New Roman"/>
                  <w:sz w:val="22"/>
                </w:rPr>
              </w:rPrChange>
            </w:rPr>
            <w:delText xml:space="preserve">see </w:delText>
          </w:r>
        </w:del>
        <w:r w:rsidR="00203541" w:rsidRPr="00F331C9">
          <w:rPr>
            <w:rFonts w:ascii="Times New Roman" w:hAnsi="Times New Roman" w:cs="Times New Roman"/>
            <w:sz w:val="24"/>
            <w:szCs w:val="24"/>
            <w:rPrChange w:id="2737" w:author="LIN, Yufeng" w:date="2021-10-07T10:22:00Z">
              <w:rPr>
                <w:rFonts w:ascii="Times New Roman" w:hAnsi="Times New Roman" w:cs="Times New Roman"/>
                <w:sz w:val="22"/>
              </w:rPr>
            </w:rPrChange>
          </w:rPr>
          <w:t xml:space="preserve">supplementary </w:t>
        </w:r>
        <w:commentRangeStart w:id="2738"/>
        <w:r w:rsidR="00203541" w:rsidRPr="00F331C9">
          <w:rPr>
            <w:rFonts w:ascii="Times New Roman" w:hAnsi="Times New Roman" w:cs="Times New Roman"/>
            <w:sz w:val="24"/>
            <w:szCs w:val="24"/>
            <w:rPrChange w:id="2739" w:author="LIN, Yufeng" w:date="2021-10-07T10:22:00Z">
              <w:rPr>
                <w:rFonts w:ascii="Times New Roman" w:hAnsi="Times New Roman" w:cs="Times New Roman"/>
                <w:sz w:val="22"/>
              </w:rPr>
            </w:rPrChange>
          </w:rPr>
          <w:t>figure 1</w:t>
        </w:r>
        <w:commentRangeEnd w:id="2738"/>
        <w:r w:rsidR="00203541" w:rsidRPr="00F331C9">
          <w:rPr>
            <w:rStyle w:val="CommentReference"/>
            <w:rFonts w:ascii="Times New Roman" w:hAnsi="Times New Roman" w:cs="Times New Roman"/>
            <w:sz w:val="24"/>
            <w:szCs w:val="24"/>
            <w:rPrChange w:id="2740" w:author="LIN, Yufeng" w:date="2021-10-07T10:22:00Z">
              <w:rPr>
                <w:rStyle w:val="CommentReference"/>
                <w:rFonts w:ascii="Times New Roman" w:hAnsi="Times New Roman" w:cs="Times New Roman"/>
                <w:sz w:val="22"/>
                <w:szCs w:val="22"/>
              </w:rPr>
            </w:rPrChange>
          </w:rPr>
          <w:commentReference w:id="2738"/>
        </w:r>
      </w:moveTo>
      <w:ins w:id="2741" w:author="LIN, Yufeng" w:date="2021-10-07T10:27:00Z">
        <w:r w:rsidR="00E81CE7" w:rsidRPr="00F331C9">
          <w:rPr>
            <w:rFonts w:ascii="Times New Roman" w:hAnsi="Times New Roman" w:cs="Times New Roman"/>
            <w:sz w:val="24"/>
            <w:szCs w:val="24"/>
          </w:rPr>
          <w:t>a</w:t>
        </w:r>
      </w:ins>
      <w:moveTo w:id="2742" w:author="LIN, Yufeng" w:date="2021-09-24T14:46:00Z">
        <w:r w:rsidR="00203541" w:rsidRPr="00F331C9">
          <w:rPr>
            <w:rFonts w:ascii="Times New Roman" w:hAnsi="Times New Roman" w:cs="Times New Roman"/>
            <w:sz w:val="24"/>
            <w:szCs w:val="24"/>
            <w:rPrChange w:id="2743" w:author="LIN, Yufeng" w:date="2021-10-07T10:22:00Z">
              <w:rPr>
                <w:rFonts w:ascii="Times New Roman" w:hAnsi="Times New Roman" w:cs="Times New Roman"/>
                <w:sz w:val="22"/>
              </w:rPr>
            </w:rPrChange>
          </w:rPr>
          <w:t>).</w:t>
        </w:r>
      </w:moveTo>
      <w:moveToRangeEnd w:id="2701"/>
      <w:r w:rsidR="00D9531B" w:rsidRPr="00F331C9">
        <w:rPr>
          <w:rFonts w:ascii="Times New Roman" w:hAnsi="Times New Roman" w:cs="Times New Roman"/>
          <w:sz w:val="24"/>
          <w:szCs w:val="24"/>
          <w:rPrChange w:id="2744" w:author="LIN, Yufeng" w:date="2021-10-07T10:22:00Z">
            <w:rPr>
              <w:rFonts w:ascii="Times New Roman" w:hAnsi="Times New Roman" w:cs="Times New Roman"/>
              <w:sz w:val="22"/>
            </w:rPr>
          </w:rPrChange>
        </w:rPr>
        <w:t xml:space="preserve"> </w:t>
      </w:r>
      <w:ins w:id="2745" w:author="nick ting" w:date="2021-09-24T18:19:00Z">
        <w:r w:rsidRPr="00F331C9">
          <w:rPr>
            <w:rFonts w:ascii="Times New Roman" w:hAnsi="Times New Roman" w:cs="Times New Roman"/>
            <w:sz w:val="24"/>
            <w:szCs w:val="24"/>
            <w:rPrChange w:id="2746" w:author="LIN, Yufeng" w:date="2021-10-07T10:22:00Z">
              <w:rPr>
                <w:rFonts w:ascii="Times New Roman" w:hAnsi="Times New Roman" w:cs="Times New Roman"/>
                <w:sz w:val="22"/>
              </w:rPr>
            </w:rPrChange>
          </w:rPr>
          <w:t xml:space="preserve">When we investigated the individual cohort, </w:t>
        </w:r>
      </w:ins>
      <w:ins w:id="2747" w:author="nick ting" w:date="2021-09-24T17:37:00Z">
        <w:r w:rsidR="00527EAA" w:rsidRPr="00F331C9">
          <w:rPr>
            <w:rFonts w:ascii="Times New Roman" w:hAnsi="Times New Roman" w:cs="Times New Roman"/>
            <w:sz w:val="24"/>
            <w:szCs w:val="24"/>
            <w:rPrChange w:id="2748" w:author="LIN, Yufeng" w:date="2021-10-07T10:22:00Z">
              <w:rPr>
                <w:rFonts w:ascii="Times New Roman" w:hAnsi="Times New Roman" w:cs="Times New Roman"/>
                <w:sz w:val="22"/>
              </w:rPr>
            </w:rPrChange>
          </w:rPr>
          <w:t>6 of the total cohorts</w:t>
        </w:r>
      </w:ins>
      <w:ins w:id="2749" w:author="nick ting" w:date="2021-09-24T17:50:00Z">
        <w:r w:rsidR="00ED41D5" w:rsidRPr="00F331C9">
          <w:rPr>
            <w:rFonts w:ascii="Times New Roman" w:hAnsi="Times New Roman" w:cs="Times New Roman"/>
            <w:sz w:val="24"/>
            <w:szCs w:val="24"/>
            <w:rPrChange w:id="2750" w:author="LIN, Yufeng" w:date="2021-10-07T10:22:00Z">
              <w:rPr>
                <w:rFonts w:ascii="Times New Roman" w:hAnsi="Times New Roman" w:cs="Times New Roman"/>
                <w:sz w:val="22"/>
              </w:rPr>
            </w:rPrChange>
          </w:rPr>
          <w:t xml:space="preserve"> showed significant enrichment of</w:t>
        </w:r>
      </w:ins>
      <w:ins w:id="2751" w:author="nick ting" w:date="2021-09-24T17:37:00Z">
        <w:r w:rsidR="00527EAA" w:rsidRPr="00F331C9">
          <w:rPr>
            <w:rFonts w:ascii="Times New Roman" w:hAnsi="Times New Roman" w:cs="Times New Roman"/>
            <w:sz w:val="24"/>
            <w:szCs w:val="24"/>
            <w:rPrChange w:id="2752" w:author="LIN, Yufeng" w:date="2021-10-07T10:22:00Z">
              <w:rPr>
                <w:rFonts w:ascii="Times New Roman" w:hAnsi="Times New Roman" w:cs="Times New Roman"/>
                <w:sz w:val="22"/>
              </w:rPr>
            </w:rPrChange>
          </w:rPr>
          <w:t xml:space="preserve"> </w:t>
        </w:r>
      </w:ins>
      <w:del w:id="2753" w:author="LIN, Yufeng" w:date="2021-09-24T14:47:00Z">
        <w:r w:rsidR="00D9531B" w:rsidRPr="00F331C9" w:rsidDel="00203541">
          <w:rPr>
            <w:rFonts w:ascii="Times New Roman" w:hAnsi="Times New Roman" w:cs="Times New Roman"/>
            <w:i/>
            <w:iCs/>
            <w:sz w:val="24"/>
            <w:szCs w:val="24"/>
            <w:rPrChange w:id="2754" w:author="LIN, Yufeng" w:date="2021-10-07T10:22:00Z">
              <w:rPr>
                <w:rFonts w:ascii="Times New Roman" w:hAnsi="Times New Roman" w:cs="Times New Roman"/>
                <w:sz w:val="22"/>
              </w:rPr>
            </w:rPrChange>
          </w:rPr>
          <w:delText xml:space="preserve">In bacteria phylum level, </w:delText>
        </w:r>
      </w:del>
      <w:r w:rsidR="00D9531B" w:rsidRPr="00F331C9">
        <w:rPr>
          <w:rFonts w:ascii="Times New Roman" w:hAnsi="Times New Roman" w:cs="Times New Roman"/>
          <w:i/>
          <w:iCs/>
          <w:sz w:val="24"/>
          <w:szCs w:val="24"/>
          <w:rPrChange w:id="2755" w:author="LIN, Yufeng" w:date="2021-10-07T10:22:00Z">
            <w:rPr>
              <w:rFonts w:ascii="Times New Roman" w:hAnsi="Times New Roman" w:cs="Times New Roman"/>
              <w:sz w:val="22"/>
            </w:rPr>
          </w:rPrChange>
        </w:rPr>
        <w:t>Fusobacteria</w:t>
      </w:r>
      <w:r w:rsidR="00D9531B" w:rsidRPr="00F331C9">
        <w:rPr>
          <w:rFonts w:ascii="Times New Roman" w:hAnsi="Times New Roman" w:cs="Times New Roman"/>
          <w:sz w:val="24"/>
          <w:szCs w:val="24"/>
          <w:rPrChange w:id="2756" w:author="LIN, Yufeng" w:date="2021-10-07T10:22:00Z">
            <w:rPr>
              <w:rFonts w:ascii="Times New Roman" w:hAnsi="Times New Roman" w:cs="Times New Roman"/>
              <w:sz w:val="22"/>
            </w:rPr>
          </w:rPrChange>
        </w:rPr>
        <w:t xml:space="preserve"> </w:t>
      </w:r>
      <w:ins w:id="2757" w:author="nick ting" w:date="2021-09-24T17:50:00Z">
        <w:r w:rsidR="00ED41D5" w:rsidRPr="00F331C9">
          <w:rPr>
            <w:rFonts w:ascii="Times New Roman" w:hAnsi="Times New Roman" w:cs="Times New Roman"/>
            <w:sz w:val="24"/>
            <w:szCs w:val="24"/>
            <w:rPrChange w:id="2758" w:author="LIN, Yufeng" w:date="2021-10-07T10:22:00Z">
              <w:rPr>
                <w:rFonts w:ascii="Times New Roman" w:hAnsi="Times New Roman" w:cs="Times New Roman"/>
                <w:sz w:val="22"/>
              </w:rPr>
            </w:rPrChange>
          </w:rPr>
          <w:t xml:space="preserve">(p-value &lt; 0.05) </w:t>
        </w:r>
      </w:ins>
      <w:del w:id="2759" w:author="nick ting" w:date="2021-09-24T17:34:00Z">
        <w:r w:rsidR="00D9531B" w:rsidRPr="00F331C9" w:rsidDel="00527EAA">
          <w:rPr>
            <w:rFonts w:ascii="Times New Roman" w:hAnsi="Times New Roman" w:cs="Times New Roman"/>
            <w:sz w:val="24"/>
            <w:szCs w:val="24"/>
            <w:rPrChange w:id="2760" w:author="LIN, Yufeng" w:date="2021-10-07T10:22:00Z">
              <w:rPr>
                <w:rFonts w:ascii="Times New Roman" w:hAnsi="Times New Roman" w:cs="Times New Roman"/>
                <w:sz w:val="22"/>
              </w:rPr>
            </w:rPrChange>
          </w:rPr>
          <w:delText xml:space="preserve">performed </w:delText>
        </w:r>
      </w:del>
      <w:del w:id="2761" w:author="nick ting" w:date="2021-09-24T17:50:00Z">
        <w:r w:rsidR="00D9531B" w:rsidRPr="00F331C9" w:rsidDel="00ED41D5">
          <w:rPr>
            <w:rFonts w:ascii="Times New Roman" w:hAnsi="Times New Roman" w:cs="Times New Roman"/>
            <w:sz w:val="24"/>
            <w:szCs w:val="24"/>
            <w:rPrChange w:id="2762" w:author="LIN, Yufeng" w:date="2021-10-07T10:22:00Z">
              <w:rPr>
                <w:rFonts w:ascii="Times New Roman" w:hAnsi="Times New Roman" w:cs="Times New Roman"/>
                <w:sz w:val="22"/>
              </w:rPr>
            </w:rPrChange>
          </w:rPr>
          <w:delText>significant</w:delText>
        </w:r>
      </w:del>
      <w:del w:id="2763" w:author="nick ting" w:date="2021-09-24T17:38:00Z">
        <w:r w:rsidR="00D9531B" w:rsidRPr="00F331C9" w:rsidDel="00527EAA">
          <w:rPr>
            <w:rFonts w:ascii="Times New Roman" w:hAnsi="Times New Roman" w:cs="Times New Roman"/>
            <w:sz w:val="24"/>
            <w:szCs w:val="24"/>
            <w:rPrChange w:id="2764" w:author="LIN, Yufeng" w:date="2021-10-07T10:22:00Z">
              <w:rPr>
                <w:rFonts w:ascii="Times New Roman" w:hAnsi="Times New Roman" w:cs="Times New Roman"/>
                <w:sz w:val="22"/>
              </w:rPr>
            </w:rPrChange>
          </w:rPr>
          <w:delText>ly</w:delText>
        </w:r>
      </w:del>
      <w:del w:id="2765" w:author="nick ting" w:date="2021-09-24T17:50:00Z">
        <w:r w:rsidR="00D9531B" w:rsidRPr="00F331C9" w:rsidDel="00ED41D5">
          <w:rPr>
            <w:rFonts w:ascii="Times New Roman" w:hAnsi="Times New Roman" w:cs="Times New Roman"/>
            <w:sz w:val="24"/>
            <w:szCs w:val="24"/>
            <w:rPrChange w:id="2766" w:author="LIN, Yufeng" w:date="2021-10-07T10:22:00Z">
              <w:rPr>
                <w:rFonts w:ascii="Times New Roman" w:hAnsi="Times New Roman" w:cs="Times New Roman"/>
                <w:sz w:val="22"/>
              </w:rPr>
            </w:rPrChange>
          </w:rPr>
          <w:delText xml:space="preserve"> </w:delText>
        </w:r>
      </w:del>
      <w:r w:rsidR="00D9531B" w:rsidRPr="00F331C9">
        <w:rPr>
          <w:rFonts w:ascii="Times New Roman" w:hAnsi="Times New Roman" w:cs="Times New Roman"/>
          <w:sz w:val="24"/>
          <w:szCs w:val="24"/>
          <w:rPrChange w:id="2767" w:author="LIN, Yufeng" w:date="2021-10-07T10:22:00Z">
            <w:rPr>
              <w:rFonts w:ascii="Times New Roman" w:hAnsi="Times New Roman" w:cs="Times New Roman"/>
              <w:sz w:val="22"/>
            </w:rPr>
          </w:rPrChange>
        </w:rPr>
        <w:t>in</w:t>
      </w:r>
      <w:del w:id="2768" w:author="nick ting" w:date="2021-09-24T17:37:00Z">
        <w:r w:rsidR="00D9531B" w:rsidRPr="00F331C9" w:rsidDel="00527EAA">
          <w:rPr>
            <w:rFonts w:ascii="Times New Roman" w:hAnsi="Times New Roman" w:cs="Times New Roman"/>
            <w:sz w:val="24"/>
            <w:szCs w:val="24"/>
            <w:rPrChange w:id="2769" w:author="LIN, Yufeng" w:date="2021-10-07T10:22:00Z">
              <w:rPr>
                <w:rFonts w:ascii="Times New Roman" w:hAnsi="Times New Roman" w:cs="Times New Roman"/>
                <w:sz w:val="22"/>
              </w:rPr>
            </w:rPrChange>
          </w:rPr>
          <w:delText xml:space="preserve"> 6 cohorts and enriched in all in</w:delText>
        </w:r>
      </w:del>
      <w:r w:rsidR="00D9531B" w:rsidRPr="00F331C9">
        <w:rPr>
          <w:rFonts w:ascii="Times New Roman" w:hAnsi="Times New Roman" w:cs="Times New Roman"/>
          <w:sz w:val="24"/>
          <w:szCs w:val="24"/>
          <w:rPrChange w:id="2770" w:author="LIN, Yufeng" w:date="2021-10-07T10:22:00Z">
            <w:rPr>
              <w:rFonts w:ascii="Times New Roman" w:hAnsi="Times New Roman" w:cs="Times New Roman"/>
              <w:sz w:val="22"/>
            </w:rPr>
          </w:rPrChange>
        </w:rPr>
        <w:t xml:space="preserve"> </w:t>
      </w:r>
      <w:ins w:id="2771" w:author="nick ting" w:date="2021-09-24T17:38:00Z">
        <w:r w:rsidR="00527EAA" w:rsidRPr="00F331C9">
          <w:rPr>
            <w:rFonts w:ascii="Times New Roman" w:hAnsi="Times New Roman" w:cs="Times New Roman"/>
            <w:sz w:val="24"/>
            <w:szCs w:val="24"/>
            <w:rPrChange w:id="2772" w:author="LIN, Yufeng" w:date="2021-10-07T10:22:00Z">
              <w:rPr>
                <w:rFonts w:ascii="Times New Roman" w:hAnsi="Times New Roman" w:cs="Times New Roman"/>
                <w:sz w:val="22"/>
              </w:rPr>
            </w:rPrChange>
          </w:rPr>
          <w:t xml:space="preserve">the </w:t>
        </w:r>
      </w:ins>
      <w:r w:rsidR="00D9531B" w:rsidRPr="00F331C9">
        <w:rPr>
          <w:rFonts w:ascii="Times New Roman" w:hAnsi="Times New Roman" w:cs="Times New Roman"/>
          <w:sz w:val="24"/>
          <w:szCs w:val="24"/>
          <w:rPrChange w:id="2773" w:author="LIN, Yufeng" w:date="2021-10-07T10:22:00Z">
            <w:rPr>
              <w:rFonts w:ascii="Times New Roman" w:hAnsi="Times New Roman" w:cs="Times New Roman"/>
              <w:sz w:val="22"/>
            </w:rPr>
          </w:rPrChange>
        </w:rPr>
        <w:t xml:space="preserve">CRC </w:t>
      </w:r>
      <w:ins w:id="2774" w:author="nick ting" w:date="2021-09-24T17:38:00Z">
        <w:r w:rsidR="00527EAA" w:rsidRPr="00F331C9">
          <w:rPr>
            <w:rFonts w:ascii="Times New Roman" w:hAnsi="Times New Roman" w:cs="Times New Roman"/>
            <w:sz w:val="24"/>
            <w:szCs w:val="24"/>
            <w:rPrChange w:id="2775" w:author="LIN, Yufeng" w:date="2021-10-07T10:22:00Z">
              <w:rPr>
                <w:rFonts w:ascii="Times New Roman" w:hAnsi="Times New Roman" w:cs="Times New Roman"/>
                <w:sz w:val="22"/>
              </w:rPr>
            </w:rPrChange>
          </w:rPr>
          <w:t>group</w:t>
        </w:r>
      </w:ins>
      <w:del w:id="2776" w:author="nick ting" w:date="2021-09-24T17:50:00Z">
        <w:r w:rsidR="00D9531B" w:rsidRPr="00F331C9" w:rsidDel="00ED41D5">
          <w:rPr>
            <w:rFonts w:ascii="Times New Roman" w:hAnsi="Times New Roman" w:cs="Times New Roman"/>
            <w:sz w:val="24"/>
            <w:szCs w:val="24"/>
            <w:rPrChange w:id="2777" w:author="LIN, Yufeng" w:date="2021-10-07T10:22:00Z">
              <w:rPr>
                <w:rFonts w:ascii="Times New Roman" w:hAnsi="Times New Roman" w:cs="Times New Roman"/>
                <w:sz w:val="22"/>
              </w:rPr>
            </w:rPrChange>
          </w:rPr>
          <w:delText>compared to healthy control</w:delText>
        </w:r>
      </w:del>
      <w:r w:rsidR="00D9531B" w:rsidRPr="00F331C9">
        <w:rPr>
          <w:rFonts w:ascii="Times New Roman" w:hAnsi="Times New Roman" w:cs="Times New Roman"/>
          <w:sz w:val="24"/>
          <w:szCs w:val="24"/>
          <w:rPrChange w:id="2778" w:author="LIN, Yufeng" w:date="2021-10-07T10:22:00Z">
            <w:rPr>
              <w:rFonts w:ascii="Times New Roman" w:hAnsi="Times New Roman" w:cs="Times New Roman"/>
              <w:sz w:val="22"/>
            </w:rPr>
          </w:rPrChange>
        </w:rPr>
        <w:t xml:space="preserve"> (</w:t>
      </w:r>
      <w:del w:id="2779" w:author="nick ting" w:date="2021-09-24T17:33:00Z">
        <w:r w:rsidR="00D9531B" w:rsidRPr="00F331C9" w:rsidDel="00527EAA">
          <w:rPr>
            <w:rFonts w:ascii="Times New Roman" w:hAnsi="Times New Roman" w:cs="Times New Roman"/>
            <w:sz w:val="24"/>
            <w:szCs w:val="24"/>
            <w:rPrChange w:id="2780" w:author="LIN, Yufeng" w:date="2021-10-07T10:22:00Z">
              <w:rPr>
                <w:rFonts w:ascii="Times New Roman" w:hAnsi="Times New Roman" w:cs="Times New Roman"/>
                <w:sz w:val="22"/>
              </w:rPr>
            </w:rPrChange>
          </w:rPr>
          <w:delText xml:space="preserve">see </w:delText>
        </w:r>
      </w:del>
      <w:commentRangeStart w:id="2781"/>
      <w:r w:rsidR="00D9531B" w:rsidRPr="00F331C9">
        <w:rPr>
          <w:rFonts w:ascii="Times New Roman" w:hAnsi="Times New Roman" w:cs="Times New Roman"/>
          <w:sz w:val="24"/>
          <w:szCs w:val="24"/>
          <w:rPrChange w:id="2782" w:author="LIN, Yufeng" w:date="2021-10-07T10:22:00Z">
            <w:rPr>
              <w:rFonts w:ascii="Times New Roman" w:hAnsi="Times New Roman" w:cs="Times New Roman"/>
              <w:sz w:val="22"/>
            </w:rPr>
          </w:rPrChange>
        </w:rPr>
        <w:t xml:space="preserve">supplementary figure </w:t>
      </w:r>
      <w:del w:id="2783" w:author="LIN, Yufeng" w:date="2021-10-07T10:27:00Z">
        <w:r w:rsidR="00D9531B" w:rsidRPr="00F331C9" w:rsidDel="00E81CE7">
          <w:rPr>
            <w:rFonts w:ascii="Times New Roman" w:hAnsi="Times New Roman" w:cs="Times New Roman"/>
            <w:sz w:val="24"/>
            <w:szCs w:val="24"/>
            <w:rPrChange w:id="2784" w:author="LIN, Yufeng" w:date="2021-10-07T10:22:00Z">
              <w:rPr>
                <w:rFonts w:ascii="Times New Roman" w:hAnsi="Times New Roman" w:cs="Times New Roman"/>
                <w:sz w:val="22"/>
              </w:rPr>
            </w:rPrChange>
          </w:rPr>
          <w:delText>2</w:delText>
        </w:r>
        <w:commentRangeEnd w:id="2781"/>
        <w:r w:rsidR="00D9531B" w:rsidRPr="00F331C9" w:rsidDel="00E81CE7">
          <w:rPr>
            <w:rStyle w:val="CommentReference"/>
            <w:rFonts w:ascii="Times New Roman" w:hAnsi="Times New Roman" w:cs="Times New Roman"/>
            <w:sz w:val="24"/>
            <w:szCs w:val="24"/>
            <w:rPrChange w:id="2785" w:author="LIN, Yufeng" w:date="2021-10-07T10:22:00Z">
              <w:rPr>
                <w:rStyle w:val="CommentReference"/>
                <w:rFonts w:ascii="Times New Roman" w:hAnsi="Times New Roman" w:cs="Times New Roman"/>
                <w:sz w:val="22"/>
                <w:szCs w:val="22"/>
              </w:rPr>
            </w:rPrChange>
          </w:rPr>
          <w:commentReference w:id="2781"/>
        </w:r>
      </w:del>
      <w:ins w:id="2786" w:author="LIN, Yufeng" w:date="2021-10-07T10:27:00Z">
        <w:r w:rsidR="00E81CE7" w:rsidRPr="00F331C9">
          <w:rPr>
            <w:rFonts w:ascii="Times New Roman" w:hAnsi="Times New Roman" w:cs="Times New Roman"/>
            <w:sz w:val="24"/>
            <w:szCs w:val="24"/>
          </w:rPr>
          <w:t>1b</w:t>
        </w:r>
      </w:ins>
      <w:r w:rsidR="00D9531B" w:rsidRPr="00F331C9">
        <w:rPr>
          <w:rFonts w:ascii="Times New Roman" w:hAnsi="Times New Roman" w:cs="Times New Roman"/>
          <w:sz w:val="24"/>
          <w:szCs w:val="24"/>
          <w:rPrChange w:id="2787" w:author="LIN, Yufeng" w:date="2021-10-07T10:22:00Z">
            <w:rPr>
              <w:rFonts w:ascii="Times New Roman" w:hAnsi="Times New Roman" w:cs="Times New Roman"/>
              <w:sz w:val="22"/>
            </w:rPr>
          </w:rPrChange>
        </w:rPr>
        <w:t xml:space="preserve">). </w:t>
      </w:r>
      <w:ins w:id="2788" w:author="nick ting" w:date="2021-09-24T18:12:00Z">
        <w:r w:rsidR="001F5D5D" w:rsidRPr="00F331C9">
          <w:rPr>
            <w:rFonts w:ascii="Times New Roman" w:hAnsi="Times New Roman" w:cs="Times New Roman"/>
            <w:sz w:val="24"/>
            <w:szCs w:val="24"/>
            <w:rPrChange w:id="2789" w:author="LIN, Yufeng" w:date="2021-10-07T10:22:00Z">
              <w:rPr>
                <w:rFonts w:ascii="Times New Roman" w:hAnsi="Times New Roman" w:cs="Times New Roman"/>
                <w:sz w:val="22"/>
              </w:rPr>
            </w:rPrChange>
          </w:rPr>
          <w:t xml:space="preserve">Although </w:t>
        </w:r>
      </w:ins>
      <w:ins w:id="2790" w:author="nick ting" w:date="2021-09-24T18:15:00Z">
        <w:r w:rsidRPr="00F331C9">
          <w:rPr>
            <w:rFonts w:ascii="Times New Roman" w:hAnsi="Times New Roman" w:cs="Times New Roman"/>
            <w:sz w:val="24"/>
            <w:szCs w:val="24"/>
            <w:rPrChange w:id="2791" w:author="LIN, Yufeng" w:date="2021-10-07T10:22:00Z">
              <w:rPr>
                <w:rFonts w:ascii="Times New Roman" w:hAnsi="Times New Roman" w:cs="Times New Roman"/>
                <w:sz w:val="22"/>
              </w:rPr>
            </w:rPrChange>
          </w:rPr>
          <w:t xml:space="preserve">no </w:t>
        </w:r>
        <w:del w:id="2792" w:author="LIN, Yufeng" w:date="2021-10-04T16:57:00Z">
          <w:r w:rsidRPr="00F331C9" w:rsidDel="00DB66B4">
            <w:rPr>
              <w:rFonts w:ascii="Times New Roman" w:hAnsi="Times New Roman" w:cs="Times New Roman"/>
              <w:sz w:val="24"/>
              <w:szCs w:val="24"/>
              <w:rPrChange w:id="2793" w:author="LIN, Yufeng" w:date="2021-10-07T10:22:00Z">
                <w:rPr>
                  <w:rFonts w:ascii="Times New Roman" w:hAnsi="Times New Roman" w:cs="Times New Roman"/>
                  <w:sz w:val="22"/>
                </w:rPr>
              </w:rPrChange>
            </w:rPr>
            <w:delText>micro-eukaryote</w:delText>
          </w:r>
        </w:del>
      </w:ins>
      <w:ins w:id="2794" w:author="LIN, Yufeng" w:date="2021-10-04T16:57:00Z">
        <w:r w:rsidR="00DB66B4" w:rsidRPr="00F331C9">
          <w:rPr>
            <w:rFonts w:ascii="Times New Roman" w:hAnsi="Times New Roman" w:cs="Times New Roman"/>
            <w:sz w:val="24"/>
            <w:szCs w:val="24"/>
            <w:rPrChange w:id="2795" w:author="LIN, Yufeng" w:date="2021-10-07T10:22:00Z">
              <w:rPr>
                <w:rFonts w:ascii="Times New Roman" w:hAnsi="Times New Roman" w:cs="Times New Roman"/>
                <w:sz w:val="22"/>
              </w:rPr>
            </w:rPrChange>
          </w:rPr>
          <w:t>fungi</w:t>
        </w:r>
      </w:ins>
      <w:ins w:id="2796" w:author="nick ting" w:date="2021-09-24T18:15:00Z">
        <w:r w:rsidRPr="00F331C9">
          <w:rPr>
            <w:rFonts w:ascii="Times New Roman" w:hAnsi="Times New Roman" w:cs="Times New Roman"/>
            <w:sz w:val="24"/>
            <w:szCs w:val="24"/>
            <w:rPrChange w:id="2797" w:author="LIN, Yufeng" w:date="2021-10-07T10:22:00Z">
              <w:rPr>
                <w:rFonts w:ascii="Times New Roman" w:hAnsi="Times New Roman" w:cs="Times New Roman"/>
                <w:sz w:val="22"/>
              </w:rPr>
            </w:rPrChange>
          </w:rPr>
          <w:t xml:space="preserve"> w</w:t>
        </w:r>
        <w:del w:id="2798" w:author="LIN, Yufeng" w:date="2021-10-07T10:43:00Z">
          <w:r w:rsidRPr="00F331C9" w:rsidDel="00E81CE7">
            <w:rPr>
              <w:rFonts w:ascii="Times New Roman" w:hAnsi="Times New Roman" w:cs="Times New Roman"/>
              <w:sz w:val="24"/>
              <w:szCs w:val="24"/>
              <w:rPrChange w:id="2799" w:author="LIN, Yufeng" w:date="2021-10-07T10:22:00Z">
                <w:rPr>
                  <w:rFonts w:ascii="Times New Roman" w:hAnsi="Times New Roman" w:cs="Times New Roman"/>
                  <w:sz w:val="22"/>
                </w:rPr>
              </w:rPrChange>
            </w:rPr>
            <w:delText xml:space="preserve">as identified to show </w:delText>
          </w:r>
        </w:del>
      </w:ins>
      <w:ins w:id="2800" w:author="nick ting" w:date="2021-09-24T18:20:00Z">
        <w:del w:id="2801" w:author="LIN, Yufeng" w:date="2021-10-07T10:43:00Z">
          <w:r w:rsidRPr="00F331C9" w:rsidDel="00E81CE7">
            <w:rPr>
              <w:rFonts w:ascii="Times New Roman" w:hAnsi="Times New Roman" w:cs="Times New Roman"/>
              <w:sz w:val="24"/>
              <w:szCs w:val="24"/>
              <w:rPrChange w:id="2802" w:author="LIN, Yufeng" w:date="2021-10-07T10:22:00Z">
                <w:rPr>
                  <w:rFonts w:ascii="Times New Roman" w:hAnsi="Times New Roman" w:cs="Times New Roman"/>
                  <w:sz w:val="22"/>
                </w:rPr>
              </w:rPrChange>
            </w:rPr>
            <w:delText xml:space="preserve">a </w:delText>
          </w:r>
        </w:del>
      </w:ins>
      <w:ins w:id="2803" w:author="nick ting" w:date="2021-09-24T18:15:00Z">
        <w:del w:id="2804" w:author="LIN, Yufeng" w:date="2021-10-07T10:43:00Z">
          <w:r w:rsidRPr="00F331C9" w:rsidDel="00E81CE7">
            <w:rPr>
              <w:rFonts w:ascii="Times New Roman" w:hAnsi="Times New Roman" w:cs="Times New Roman"/>
              <w:sz w:val="24"/>
              <w:szCs w:val="24"/>
              <w:rPrChange w:id="2805" w:author="LIN, Yufeng" w:date="2021-10-07T10:22:00Z">
                <w:rPr>
                  <w:rFonts w:ascii="Times New Roman" w:hAnsi="Times New Roman" w:cs="Times New Roman"/>
                  <w:sz w:val="22"/>
                </w:rPr>
              </w:rPrChange>
            </w:rPr>
            <w:delText xml:space="preserve">stronger relationship with CRC than </w:delText>
          </w:r>
        </w:del>
      </w:ins>
      <w:ins w:id="2806" w:author="nick ting" w:date="2021-09-24T18:20:00Z">
        <w:del w:id="2807" w:author="LIN, Yufeng" w:date="2021-10-07T10:43:00Z">
          <w:r w:rsidRPr="00F331C9" w:rsidDel="00E81CE7">
            <w:rPr>
              <w:rFonts w:ascii="Times New Roman" w:hAnsi="Times New Roman" w:cs="Times New Roman"/>
              <w:i/>
              <w:iCs/>
              <w:sz w:val="24"/>
              <w:szCs w:val="24"/>
              <w:rPrChange w:id="2808" w:author="LIN, Yufeng" w:date="2021-10-07T10:22:00Z">
                <w:rPr>
                  <w:rFonts w:ascii="Times New Roman" w:hAnsi="Times New Roman" w:cs="Times New Roman"/>
                  <w:i/>
                  <w:iCs/>
                  <w:sz w:val="22"/>
                </w:rPr>
              </w:rPrChange>
            </w:rPr>
            <w:delText>F</w:delText>
          </w:r>
        </w:del>
      </w:ins>
      <w:ins w:id="2809" w:author="nick ting" w:date="2021-09-24T18:15:00Z">
        <w:del w:id="2810" w:author="LIN, Yufeng" w:date="2021-10-07T10:43:00Z">
          <w:r w:rsidRPr="00F331C9" w:rsidDel="00E81CE7">
            <w:rPr>
              <w:rFonts w:ascii="Times New Roman" w:hAnsi="Times New Roman" w:cs="Times New Roman"/>
              <w:i/>
              <w:iCs/>
              <w:sz w:val="24"/>
              <w:szCs w:val="24"/>
              <w:rPrChange w:id="2811" w:author="LIN, Yufeng" w:date="2021-10-07T10:22:00Z">
                <w:rPr>
                  <w:rFonts w:ascii="Times New Roman" w:hAnsi="Times New Roman" w:cs="Times New Roman"/>
                  <w:sz w:val="22"/>
                </w:rPr>
              </w:rPrChange>
            </w:rPr>
            <w:delText>usobacteria</w:delText>
          </w:r>
          <w:r w:rsidRPr="00F331C9" w:rsidDel="00E81CE7">
            <w:rPr>
              <w:rFonts w:ascii="Times New Roman" w:hAnsi="Times New Roman" w:cs="Times New Roman"/>
              <w:sz w:val="24"/>
              <w:szCs w:val="24"/>
              <w:rPrChange w:id="2812" w:author="LIN, Yufeng" w:date="2021-10-07T10:22:00Z">
                <w:rPr>
                  <w:rFonts w:ascii="Times New Roman" w:hAnsi="Times New Roman" w:cs="Times New Roman"/>
                  <w:sz w:val="22"/>
                </w:rPr>
              </w:rPrChange>
            </w:rPr>
            <w:delText xml:space="preserve">, </w:delText>
          </w:r>
        </w:del>
      </w:ins>
      <w:ins w:id="2813" w:author="nick ting" w:date="2021-09-24T18:12:00Z">
        <w:del w:id="2814" w:author="LIN, Yufeng" w:date="2021-10-07T10:43:00Z">
          <w:r w:rsidR="001F5D5D" w:rsidRPr="00F331C9" w:rsidDel="00E81CE7">
            <w:rPr>
              <w:rFonts w:ascii="Times New Roman" w:hAnsi="Times New Roman" w:cs="Times New Roman"/>
              <w:sz w:val="24"/>
              <w:szCs w:val="24"/>
              <w:rPrChange w:id="2815" w:author="LIN, Yufeng" w:date="2021-10-07T10:22:00Z">
                <w:rPr>
                  <w:rFonts w:ascii="Times New Roman" w:hAnsi="Times New Roman" w:cs="Times New Roman"/>
                  <w:sz w:val="22"/>
                </w:rPr>
              </w:rPrChange>
            </w:rPr>
            <w:delText xml:space="preserve">there were also differentially abundant </w:delText>
          </w:r>
        </w:del>
        <w:del w:id="2816" w:author="LIN, Yufeng" w:date="2021-09-28T13:07:00Z">
          <w:r w:rsidR="001F5D5D" w:rsidRPr="00F331C9" w:rsidDel="004314C2">
            <w:rPr>
              <w:rFonts w:ascii="Times New Roman" w:hAnsi="Times New Roman" w:cs="Times New Roman"/>
              <w:sz w:val="24"/>
              <w:szCs w:val="24"/>
              <w:rPrChange w:id="2817" w:author="LIN, Yufeng" w:date="2021-10-07T10:22:00Z">
                <w:rPr>
                  <w:rFonts w:ascii="Times New Roman" w:hAnsi="Times New Roman" w:cs="Times New Roman"/>
                  <w:sz w:val="22"/>
                </w:rPr>
              </w:rPrChange>
            </w:rPr>
            <w:delText>micro-eukaryotes</w:delText>
          </w:r>
        </w:del>
      </w:ins>
      <w:ins w:id="2818" w:author="LIN, Yufeng" w:date="2021-10-07T10:43:00Z">
        <w:r w:rsidR="00E81CE7" w:rsidRPr="00F331C9">
          <w:rPr>
            <w:rFonts w:ascii="Times New Roman" w:hAnsi="Times New Roman" w:cs="Times New Roman"/>
            <w:sz w:val="24"/>
            <w:szCs w:val="24"/>
          </w:rPr>
          <w:t>ere identified to show a stronger relationship with CRC than Fusobacteria, differentially abundant fungi were</w:t>
        </w:r>
      </w:ins>
      <w:ins w:id="2819" w:author="nick ting" w:date="2021-09-24T18:12:00Z">
        <w:r w:rsidR="001F5D5D" w:rsidRPr="00F331C9">
          <w:rPr>
            <w:rFonts w:ascii="Times New Roman" w:hAnsi="Times New Roman" w:cs="Times New Roman"/>
            <w:sz w:val="24"/>
            <w:szCs w:val="24"/>
            <w:rPrChange w:id="2820" w:author="LIN, Yufeng" w:date="2021-10-07T10:22:00Z">
              <w:rPr>
                <w:rFonts w:ascii="Times New Roman" w:hAnsi="Times New Roman" w:cs="Times New Roman"/>
                <w:sz w:val="22"/>
              </w:rPr>
            </w:rPrChange>
          </w:rPr>
          <w:t xml:space="preserve"> identified, which will be discussed in </w:t>
        </w:r>
      </w:ins>
      <w:ins w:id="2821" w:author="nick ting" w:date="2021-09-24T18:16:00Z">
        <w:r w:rsidRPr="00F331C9">
          <w:rPr>
            <w:rFonts w:ascii="Times New Roman" w:hAnsi="Times New Roman" w:cs="Times New Roman"/>
            <w:sz w:val="24"/>
            <w:szCs w:val="24"/>
            <w:rPrChange w:id="2822" w:author="LIN, Yufeng" w:date="2021-10-07T10:22:00Z">
              <w:rPr>
                <w:rFonts w:ascii="Times New Roman" w:hAnsi="Times New Roman" w:cs="Times New Roman"/>
                <w:sz w:val="22"/>
              </w:rPr>
            </w:rPrChange>
          </w:rPr>
          <w:t>later</w:t>
        </w:r>
      </w:ins>
      <w:ins w:id="2823" w:author="nick ting" w:date="2021-09-24T18:12:00Z">
        <w:r w:rsidR="001F5D5D" w:rsidRPr="00F331C9">
          <w:rPr>
            <w:rFonts w:ascii="Times New Roman" w:hAnsi="Times New Roman" w:cs="Times New Roman"/>
            <w:sz w:val="24"/>
            <w:szCs w:val="24"/>
            <w:rPrChange w:id="2824" w:author="LIN, Yufeng" w:date="2021-10-07T10:22:00Z">
              <w:rPr>
                <w:rFonts w:ascii="Times New Roman" w:hAnsi="Times New Roman" w:cs="Times New Roman"/>
                <w:sz w:val="22"/>
              </w:rPr>
            </w:rPrChange>
          </w:rPr>
          <w:t xml:space="preserve"> sessions</w:t>
        </w:r>
      </w:ins>
      <w:ins w:id="2825" w:author="nick ting" w:date="2021-09-24T18:15:00Z">
        <w:r w:rsidRPr="00F331C9">
          <w:rPr>
            <w:rFonts w:ascii="Times New Roman" w:hAnsi="Times New Roman" w:cs="Times New Roman"/>
            <w:sz w:val="24"/>
            <w:szCs w:val="24"/>
            <w:rPrChange w:id="2826" w:author="LIN, Yufeng" w:date="2021-10-07T10:22:00Z">
              <w:rPr>
                <w:rFonts w:ascii="Times New Roman" w:hAnsi="Times New Roman" w:cs="Times New Roman"/>
                <w:sz w:val="22"/>
              </w:rPr>
            </w:rPrChange>
          </w:rPr>
          <w:t xml:space="preserve"> </w:t>
        </w:r>
      </w:ins>
      <w:moveToRangeStart w:id="2827" w:author="LIN, Yufeng" w:date="2021-09-24T14:48:00Z" w:name="move83387346"/>
      <w:moveTo w:id="2828" w:author="LIN, Yufeng" w:date="2021-09-24T14:48:00Z">
        <w:del w:id="2829" w:author="nick ting" w:date="2021-09-24T17:51:00Z">
          <w:r w:rsidR="00971D87" w:rsidRPr="00F331C9" w:rsidDel="00ED41D5">
            <w:rPr>
              <w:rFonts w:ascii="Times New Roman" w:hAnsi="Times New Roman" w:cs="Times New Roman"/>
              <w:sz w:val="24"/>
              <w:szCs w:val="24"/>
              <w:rPrChange w:id="2830" w:author="LIN, Yufeng" w:date="2021-10-07T10:22:00Z">
                <w:rPr>
                  <w:rFonts w:ascii="Times New Roman" w:hAnsi="Times New Roman" w:cs="Times New Roman"/>
                  <w:sz w:val="22"/>
                </w:rPr>
              </w:rPrChange>
            </w:rPr>
            <w:delText xml:space="preserve">We </w:delText>
          </w:r>
        </w:del>
        <w:del w:id="2831" w:author="nick ting" w:date="2021-09-24T17:39:00Z">
          <w:r w:rsidR="00971D87" w:rsidRPr="00F331C9" w:rsidDel="00527EAA">
            <w:rPr>
              <w:rFonts w:ascii="Times New Roman" w:hAnsi="Times New Roman" w:cs="Times New Roman"/>
              <w:sz w:val="24"/>
              <w:szCs w:val="24"/>
              <w:rPrChange w:id="2832" w:author="LIN, Yufeng" w:date="2021-10-07T10:22:00Z">
                <w:rPr>
                  <w:rFonts w:ascii="Times New Roman" w:hAnsi="Times New Roman" w:cs="Times New Roman"/>
                  <w:sz w:val="22"/>
                </w:rPr>
              </w:rPrChange>
            </w:rPr>
            <w:delText>also made the</w:delText>
          </w:r>
        </w:del>
        <w:del w:id="2833" w:author="nick ting" w:date="2021-09-24T17:51:00Z">
          <w:r w:rsidR="00971D87" w:rsidRPr="00F331C9" w:rsidDel="00ED41D5">
            <w:rPr>
              <w:rFonts w:ascii="Times New Roman" w:hAnsi="Times New Roman" w:cs="Times New Roman"/>
              <w:sz w:val="24"/>
              <w:szCs w:val="24"/>
              <w:rPrChange w:id="2834" w:author="LIN, Yufeng" w:date="2021-10-07T10:22:00Z">
                <w:rPr>
                  <w:rFonts w:ascii="Times New Roman" w:hAnsi="Times New Roman" w:cs="Times New Roman"/>
                  <w:sz w:val="22"/>
                </w:rPr>
              </w:rPrChange>
            </w:rPr>
            <w:delText xml:space="preserve"> phylum </w:delText>
          </w:r>
        </w:del>
        <w:del w:id="2835" w:author="nick ting" w:date="2021-09-24T17:39:00Z">
          <w:r w:rsidR="00971D87" w:rsidRPr="00F331C9" w:rsidDel="00527EAA">
            <w:rPr>
              <w:rFonts w:ascii="Times New Roman" w:hAnsi="Times New Roman" w:cs="Times New Roman"/>
              <w:sz w:val="24"/>
              <w:szCs w:val="24"/>
              <w:rPrChange w:id="2836" w:author="LIN, Yufeng" w:date="2021-10-07T10:22:00Z">
                <w:rPr>
                  <w:rFonts w:ascii="Times New Roman" w:hAnsi="Times New Roman" w:cs="Times New Roman"/>
                  <w:sz w:val="22"/>
                </w:rPr>
              </w:rPrChange>
            </w:rPr>
            <w:delText xml:space="preserve">comparison </w:delText>
          </w:r>
        </w:del>
        <w:del w:id="2837" w:author="nick ting" w:date="2021-09-24T17:51:00Z">
          <w:r w:rsidR="00971D87" w:rsidRPr="00F331C9" w:rsidDel="00ED41D5">
            <w:rPr>
              <w:rFonts w:ascii="Times New Roman" w:hAnsi="Times New Roman" w:cs="Times New Roman"/>
              <w:sz w:val="24"/>
              <w:szCs w:val="24"/>
              <w:rPrChange w:id="2838" w:author="LIN, Yufeng" w:date="2021-10-07T10:22:00Z">
                <w:rPr>
                  <w:rFonts w:ascii="Times New Roman" w:hAnsi="Times New Roman" w:cs="Times New Roman"/>
                  <w:sz w:val="22"/>
                </w:rPr>
              </w:rPrChange>
            </w:rPr>
            <w:delText xml:space="preserve">between CRC and healthy control. </w:delText>
          </w:r>
        </w:del>
      </w:moveTo>
      <w:moveToRangeEnd w:id="2827"/>
      <w:del w:id="2839" w:author="nick ting" w:date="2021-09-24T17:51:00Z">
        <w:r w:rsidR="00D9531B" w:rsidRPr="00F331C9" w:rsidDel="00ED41D5">
          <w:rPr>
            <w:rFonts w:ascii="Times New Roman" w:hAnsi="Times New Roman" w:cs="Times New Roman"/>
            <w:sz w:val="24"/>
            <w:szCs w:val="24"/>
            <w:rPrChange w:id="2840" w:author="LIN, Yufeng" w:date="2021-10-07T10:22:00Z">
              <w:rPr>
                <w:rFonts w:ascii="Times New Roman" w:hAnsi="Times New Roman" w:cs="Times New Roman"/>
                <w:sz w:val="22"/>
              </w:rPr>
            </w:rPrChange>
          </w:rPr>
          <w:delText xml:space="preserve">But </w:delText>
        </w:r>
      </w:del>
      <w:del w:id="2841" w:author="nick ting" w:date="2021-09-24T17:56:00Z">
        <w:r w:rsidR="00D9531B" w:rsidRPr="00F331C9" w:rsidDel="007E7EF9">
          <w:rPr>
            <w:rFonts w:ascii="Times New Roman" w:hAnsi="Times New Roman" w:cs="Times New Roman"/>
            <w:sz w:val="24"/>
            <w:szCs w:val="24"/>
            <w:rPrChange w:id="2842" w:author="LIN, Yufeng" w:date="2021-10-07T10:22:00Z">
              <w:rPr>
                <w:rFonts w:ascii="Times New Roman" w:hAnsi="Times New Roman" w:cs="Times New Roman"/>
                <w:sz w:val="22"/>
              </w:rPr>
            </w:rPrChange>
          </w:rPr>
          <w:delText xml:space="preserve">none showed a steady trend or difference in each study </w:delText>
        </w:r>
      </w:del>
      <w:del w:id="2843" w:author="nick ting" w:date="2021-09-24T17:57:00Z">
        <w:r w:rsidR="00D9531B" w:rsidRPr="00F331C9" w:rsidDel="007E7EF9">
          <w:rPr>
            <w:rFonts w:ascii="Times New Roman" w:hAnsi="Times New Roman" w:cs="Times New Roman"/>
            <w:sz w:val="24"/>
            <w:szCs w:val="24"/>
            <w:rPrChange w:id="2844" w:author="LIN, Yufeng" w:date="2021-10-07T10:22:00Z">
              <w:rPr>
                <w:rFonts w:ascii="Times New Roman" w:hAnsi="Times New Roman" w:cs="Times New Roman"/>
                <w:sz w:val="22"/>
              </w:rPr>
            </w:rPrChange>
          </w:rPr>
          <w:delText xml:space="preserve">like </w:delText>
        </w:r>
        <w:r w:rsidR="00D9531B" w:rsidRPr="00F331C9" w:rsidDel="007E7EF9">
          <w:rPr>
            <w:rFonts w:ascii="Times New Roman" w:hAnsi="Times New Roman" w:cs="Times New Roman"/>
            <w:i/>
            <w:iCs/>
            <w:sz w:val="24"/>
            <w:szCs w:val="24"/>
            <w:rPrChange w:id="2845" w:author="LIN, Yufeng" w:date="2021-10-07T10:22:00Z">
              <w:rPr>
                <w:rFonts w:ascii="Times New Roman" w:hAnsi="Times New Roman" w:cs="Times New Roman"/>
                <w:sz w:val="22"/>
              </w:rPr>
            </w:rPrChange>
          </w:rPr>
          <w:delText>Fusobacteria</w:delText>
        </w:r>
        <w:r w:rsidR="00D9531B" w:rsidRPr="00F331C9" w:rsidDel="007E7EF9">
          <w:rPr>
            <w:rFonts w:ascii="Times New Roman" w:hAnsi="Times New Roman" w:cs="Times New Roman"/>
            <w:sz w:val="24"/>
            <w:szCs w:val="24"/>
            <w:rPrChange w:id="2846" w:author="LIN, Yufeng" w:date="2021-10-07T10:22:00Z">
              <w:rPr>
                <w:rFonts w:ascii="Times New Roman" w:hAnsi="Times New Roman" w:cs="Times New Roman"/>
                <w:sz w:val="22"/>
              </w:rPr>
            </w:rPrChange>
          </w:rPr>
          <w:delText xml:space="preserve"> in </w:delText>
        </w:r>
      </w:del>
      <w:del w:id="2847" w:author="nick ting" w:date="2021-09-24T17:55:00Z">
        <w:r w:rsidR="00FA35F2" w:rsidRPr="00F331C9" w:rsidDel="007E7EF9">
          <w:rPr>
            <w:rFonts w:ascii="Times New Roman" w:hAnsi="Times New Roman" w:cs="Times New Roman"/>
            <w:sz w:val="24"/>
            <w:szCs w:val="24"/>
            <w:rPrChange w:id="2848" w:author="LIN, Yufeng" w:date="2021-10-07T10:22:00Z">
              <w:rPr>
                <w:rFonts w:ascii="Times New Roman" w:hAnsi="Times New Roman" w:cs="Times New Roman"/>
                <w:sz w:val="22"/>
              </w:rPr>
            </w:rPrChange>
          </w:rPr>
          <w:delText>micro-eukaryotes</w:delText>
        </w:r>
        <w:r w:rsidR="00D9531B" w:rsidRPr="00F331C9" w:rsidDel="007E7EF9">
          <w:rPr>
            <w:rFonts w:ascii="Times New Roman" w:hAnsi="Times New Roman" w:cs="Times New Roman"/>
            <w:sz w:val="24"/>
            <w:szCs w:val="24"/>
            <w:rPrChange w:id="2849" w:author="LIN, Yufeng" w:date="2021-10-07T10:22:00Z">
              <w:rPr>
                <w:rFonts w:ascii="Times New Roman" w:hAnsi="Times New Roman" w:cs="Times New Roman"/>
                <w:sz w:val="22"/>
              </w:rPr>
            </w:rPrChange>
          </w:rPr>
          <w:delText xml:space="preserve"> </w:delText>
        </w:r>
      </w:del>
      <w:del w:id="2850" w:author="nick ting" w:date="2021-09-24T17:57:00Z">
        <w:r w:rsidR="00D9531B" w:rsidRPr="00F331C9" w:rsidDel="007E7EF9">
          <w:rPr>
            <w:rFonts w:ascii="Times New Roman" w:hAnsi="Times New Roman" w:cs="Times New Roman"/>
            <w:sz w:val="24"/>
            <w:szCs w:val="24"/>
            <w:rPrChange w:id="2851" w:author="LIN, Yufeng" w:date="2021-10-07T10:22:00Z">
              <w:rPr>
                <w:rFonts w:ascii="Times New Roman" w:hAnsi="Times New Roman" w:cs="Times New Roman"/>
                <w:sz w:val="22"/>
              </w:rPr>
            </w:rPrChange>
          </w:rPr>
          <w:delText xml:space="preserve">phylum level </w:delText>
        </w:r>
      </w:del>
      <w:r w:rsidR="00D9531B" w:rsidRPr="00F331C9">
        <w:rPr>
          <w:rFonts w:ascii="Times New Roman" w:hAnsi="Times New Roman" w:cs="Times New Roman"/>
          <w:sz w:val="24"/>
          <w:szCs w:val="24"/>
          <w:rPrChange w:id="2852" w:author="LIN, Yufeng" w:date="2021-10-07T10:22:00Z">
            <w:rPr>
              <w:rFonts w:ascii="Times New Roman" w:hAnsi="Times New Roman" w:cs="Times New Roman"/>
              <w:sz w:val="22"/>
            </w:rPr>
          </w:rPrChange>
        </w:rPr>
        <w:t>(figure 2c</w:t>
      </w:r>
      <w:ins w:id="2853" w:author="LIN, Yufeng" w:date="2021-10-08T11:12:00Z">
        <w:r w:rsidR="0083342C" w:rsidRPr="00F331C9">
          <w:rPr>
            <w:rFonts w:ascii="Times New Roman" w:hAnsi="Times New Roman" w:cs="Times New Roman"/>
            <w:sz w:val="24"/>
            <w:szCs w:val="24"/>
          </w:rPr>
          <w:t xml:space="preserve"> and supplementary figure 1</w:t>
        </w:r>
      </w:ins>
      <w:r w:rsidR="00D9531B" w:rsidRPr="00F331C9">
        <w:rPr>
          <w:rFonts w:ascii="Times New Roman" w:hAnsi="Times New Roman" w:cs="Times New Roman"/>
          <w:sz w:val="24"/>
          <w:szCs w:val="24"/>
          <w:rPrChange w:id="2854" w:author="LIN, Yufeng" w:date="2021-10-07T10:22:00Z">
            <w:rPr>
              <w:rFonts w:ascii="Times New Roman" w:hAnsi="Times New Roman" w:cs="Times New Roman"/>
              <w:sz w:val="22"/>
            </w:rPr>
          </w:rPrChange>
        </w:rPr>
        <w:t xml:space="preserve">). </w:t>
      </w:r>
    </w:p>
    <w:p w14:paraId="218D93FB" w14:textId="0648E825" w:rsidR="00D46E76" w:rsidRPr="00F331C9" w:rsidDel="0096422D" w:rsidRDefault="00D46E76" w:rsidP="00F331C9">
      <w:pPr>
        <w:spacing w:line="480" w:lineRule="auto"/>
        <w:rPr>
          <w:ins w:id="2855" w:author="nick ting" w:date="2021-10-03T19:37:00Z"/>
          <w:del w:id="2856" w:author="LIN, Yufeng" w:date="2021-10-05T14:02:00Z"/>
          <w:rFonts w:ascii="Times New Roman" w:hAnsi="Times New Roman" w:cs="Times New Roman"/>
          <w:sz w:val="24"/>
          <w:szCs w:val="24"/>
          <w:rPrChange w:id="2857" w:author="LIN, Yufeng" w:date="2021-10-07T10:22:00Z">
            <w:rPr>
              <w:ins w:id="2858" w:author="nick ting" w:date="2021-10-03T19:37:00Z"/>
              <w:del w:id="2859" w:author="LIN, Yufeng" w:date="2021-10-05T14:02:00Z"/>
              <w:rFonts w:ascii="Times New Roman" w:hAnsi="Times New Roman" w:cs="Times New Roman"/>
              <w:sz w:val="22"/>
            </w:rPr>
          </w:rPrChange>
        </w:rPr>
      </w:pPr>
    </w:p>
    <w:p w14:paraId="31E24533" w14:textId="77777777" w:rsidR="007A072D" w:rsidRPr="00F331C9" w:rsidRDefault="007A072D" w:rsidP="00F331C9">
      <w:pPr>
        <w:spacing w:line="480" w:lineRule="auto"/>
        <w:rPr>
          <w:ins w:id="2860" w:author="nick ting" w:date="2021-09-24T18:20:00Z"/>
          <w:rFonts w:ascii="Times New Roman" w:hAnsi="Times New Roman" w:cs="Times New Roman"/>
          <w:sz w:val="24"/>
          <w:szCs w:val="24"/>
          <w:rPrChange w:id="2861" w:author="LIN, Yufeng" w:date="2021-10-07T10:22:00Z">
            <w:rPr>
              <w:ins w:id="2862" w:author="nick ting" w:date="2021-09-24T18:20:00Z"/>
              <w:rFonts w:ascii="Times New Roman" w:hAnsi="Times New Roman" w:cs="Times New Roman"/>
              <w:sz w:val="22"/>
            </w:rPr>
          </w:rPrChange>
        </w:rPr>
      </w:pPr>
    </w:p>
    <w:p w14:paraId="3E110BBC" w14:textId="5EC3930F" w:rsidR="00D9531B" w:rsidRPr="00F331C9" w:rsidRDefault="00D9531B" w:rsidP="00F331C9">
      <w:pPr>
        <w:spacing w:line="480" w:lineRule="auto"/>
        <w:rPr>
          <w:rFonts w:ascii="Times New Roman" w:hAnsi="Times New Roman" w:cs="Times New Roman"/>
          <w:sz w:val="24"/>
          <w:szCs w:val="24"/>
          <w:rPrChange w:id="2863" w:author="LIN, Yufeng" w:date="2021-10-07T10:22:00Z">
            <w:rPr>
              <w:rFonts w:ascii="Times New Roman" w:hAnsi="Times New Roman" w:cs="Times New Roman"/>
              <w:sz w:val="22"/>
            </w:rPr>
          </w:rPrChange>
        </w:rPr>
      </w:pPr>
      <w:r w:rsidRPr="00F331C9">
        <w:rPr>
          <w:rFonts w:ascii="Times New Roman" w:hAnsi="Times New Roman" w:cs="Times New Roman"/>
          <w:sz w:val="24"/>
          <w:szCs w:val="24"/>
          <w:rPrChange w:id="2864" w:author="LIN, Yufeng" w:date="2021-10-07T10:22:00Z">
            <w:rPr>
              <w:rFonts w:ascii="Times New Roman" w:hAnsi="Times New Roman" w:cs="Times New Roman"/>
              <w:sz w:val="22"/>
            </w:rPr>
          </w:rPrChange>
        </w:rPr>
        <w:t xml:space="preserve">In agreement with </w:t>
      </w:r>
      <w:del w:id="2865" w:author="nick ting" w:date="2021-09-24T17:58:00Z">
        <w:r w:rsidRPr="00F331C9" w:rsidDel="007E7EF9">
          <w:rPr>
            <w:rFonts w:ascii="Times New Roman" w:hAnsi="Times New Roman" w:cs="Times New Roman"/>
            <w:sz w:val="24"/>
            <w:szCs w:val="24"/>
            <w:rPrChange w:id="2866" w:author="LIN, Yufeng" w:date="2021-10-07T10:22:00Z">
              <w:rPr>
                <w:rFonts w:ascii="Times New Roman" w:hAnsi="Times New Roman" w:cs="Times New Roman"/>
                <w:sz w:val="22"/>
              </w:rPr>
            </w:rPrChange>
          </w:rPr>
          <w:delText xml:space="preserve">the </w:delText>
        </w:r>
      </w:del>
      <w:ins w:id="2867" w:author="nick ting" w:date="2021-09-24T17:58:00Z">
        <w:del w:id="2868" w:author="LIN, Yufeng" w:date="2021-10-07T10:43:00Z">
          <w:r w:rsidR="007E7EF9" w:rsidRPr="00F331C9" w:rsidDel="00E81CE7">
            <w:rPr>
              <w:rFonts w:ascii="Times New Roman" w:hAnsi="Times New Roman" w:cs="Times New Roman"/>
              <w:sz w:val="24"/>
              <w:szCs w:val="24"/>
              <w:rPrChange w:id="2869" w:author="LIN, Yufeng" w:date="2021-10-07T10:22:00Z">
                <w:rPr>
                  <w:rFonts w:ascii="Times New Roman" w:hAnsi="Times New Roman" w:cs="Times New Roman"/>
                  <w:sz w:val="22"/>
                </w:rPr>
              </w:rPrChange>
            </w:rPr>
            <w:delText xml:space="preserve">a </w:delText>
          </w:r>
        </w:del>
      </w:ins>
      <w:r w:rsidRPr="00F331C9">
        <w:rPr>
          <w:rFonts w:ascii="Times New Roman" w:hAnsi="Times New Roman" w:cs="Times New Roman"/>
          <w:sz w:val="24"/>
          <w:szCs w:val="24"/>
          <w:rPrChange w:id="2870" w:author="LIN, Yufeng" w:date="2021-10-07T10:22:00Z">
            <w:rPr>
              <w:rFonts w:ascii="Times New Roman" w:hAnsi="Times New Roman" w:cs="Times New Roman"/>
              <w:sz w:val="22"/>
            </w:rPr>
          </w:rPrChange>
        </w:rPr>
        <w:t>previous research show</w:t>
      </w:r>
      <w:ins w:id="2871" w:author="nick ting" w:date="2021-09-24T17:58:00Z">
        <w:r w:rsidR="007E7EF9" w:rsidRPr="00F331C9">
          <w:rPr>
            <w:rFonts w:ascii="Times New Roman" w:hAnsi="Times New Roman" w:cs="Times New Roman"/>
            <w:sz w:val="24"/>
            <w:szCs w:val="24"/>
            <w:rPrChange w:id="2872" w:author="LIN, Yufeng" w:date="2021-10-07T10:22:00Z">
              <w:rPr>
                <w:rFonts w:ascii="Times New Roman" w:hAnsi="Times New Roman" w:cs="Times New Roman"/>
                <w:sz w:val="22"/>
              </w:rPr>
            </w:rPrChange>
          </w:rPr>
          <w:t>ing</w:t>
        </w:r>
      </w:ins>
      <w:del w:id="2873" w:author="nick ting" w:date="2021-09-24T17:58:00Z">
        <w:r w:rsidRPr="00F331C9" w:rsidDel="007E7EF9">
          <w:rPr>
            <w:rFonts w:ascii="Times New Roman" w:hAnsi="Times New Roman" w:cs="Times New Roman"/>
            <w:sz w:val="24"/>
            <w:szCs w:val="24"/>
            <w:rPrChange w:id="2874" w:author="LIN, Yufeng" w:date="2021-10-07T10:22:00Z">
              <w:rPr>
                <w:rFonts w:ascii="Times New Roman" w:hAnsi="Times New Roman" w:cs="Times New Roman"/>
                <w:sz w:val="22"/>
              </w:rPr>
            </w:rPrChange>
          </w:rPr>
          <w:delText>ed</w:delText>
        </w:r>
      </w:del>
      <w:r w:rsidRPr="00F331C9">
        <w:rPr>
          <w:rFonts w:ascii="Times New Roman" w:hAnsi="Times New Roman" w:cs="Times New Roman"/>
          <w:sz w:val="24"/>
          <w:szCs w:val="24"/>
          <w:rPrChange w:id="2875" w:author="LIN, Yufeng" w:date="2021-10-07T10:22:00Z">
            <w:rPr>
              <w:rFonts w:ascii="Times New Roman" w:hAnsi="Times New Roman" w:cs="Times New Roman"/>
              <w:sz w:val="22"/>
            </w:rPr>
          </w:rPrChange>
        </w:rPr>
        <w:t xml:space="preserve"> distort</w:t>
      </w:r>
      <w:ins w:id="2876" w:author="nick ting" w:date="2021-09-24T17:58:00Z">
        <w:r w:rsidR="007E7EF9" w:rsidRPr="00F331C9">
          <w:rPr>
            <w:rFonts w:ascii="Times New Roman" w:hAnsi="Times New Roman" w:cs="Times New Roman"/>
            <w:sz w:val="24"/>
            <w:szCs w:val="24"/>
            <w:rPrChange w:id="2877" w:author="LIN, Yufeng" w:date="2021-10-07T10:22:00Z">
              <w:rPr>
                <w:rFonts w:ascii="Times New Roman" w:hAnsi="Times New Roman" w:cs="Times New Roman"/>
                <w:sz w:val="22"/>
              </w:rPr>
            </w:rPrChange>
          </w:rPr>
          <w:t xml:space="preserve">ed </w:t>
        </w:r>
      </w:ins>
      <w:del w:id="2878" w:author="nick ting" w:date="2021-09-24T17:58:00Z">
        <w:r w:rsidRPr="00F331C9" w:rsidDel="007E7EF9">
          <w:rPr>
            <w:rFonts w:ascii="Times New Roman" w:hAnsi="Times New Roman" w:cs="Times New Roman"/>
            <w:sz w:val="24"/>
            <w:szCs w:val="24"/>
            <w:rPrChange w:id="2879" w:author="LIN, Yufeng" w:date="2021-10-07T10:22:00Z">
              <w:rPr>
                <w:rFonts w:ascii="Times New Roman" w:hAnsi="Times New Roman" w:cs="Times New Roman"/>
                <w:sz w:val="22"/>
              </w:rPr>
            </w:rPrChange>
          </w:rPr>
          <w:delText xml:space="preserve">ion in </w:delText>
        </w:r>
      </w:del>
      <w:r w:rsidRPr="00F331C9">
        <w:rPr>
          <w:rFonts w:ascii="Times New Roman" w:hAnsi="Times New Roman" w:cs="Times New Roman"/>
          <w:sz w:val="24"/>
          <w:szCs w:val="24"/>
          <w:rPrChange w:id="2880" w:author="LIN, Yufeng" w:date="2021-10-07T10:22:00Z">
            <w:rPr>
              <w:rFonts w:ascii="Times New Roman" w:hAnsi="Times New Roman" w:cs="Times New Roman"/>
              <w:sz w:val="22"/>
            </w:rPr>
          </w:rPrChange>
        </w:rPr>
        <w:t>microbiome diversity in the disease</w:t>
      </w:r>
      <w:ins w:id="2881" w:author="nick ting" w:date="2021-09-24T17:59:00Z">
        <w:r w:rsidR="007E7EF9" w:rsidRPr="00F331C9">
          <w:rPr>
            <w:rFonts w:ascii="Times New Roman" w:hAnsi="Times New Roman" w:cs="Times New Roman"/>
            <w:sz w:val="24"/>
            <w:szCs w:val="24"/>
            <w:rPrChange w:id="2882" w:author="LIN, Yufeng" w:date="2021-10-07T10:22:00Z">
              <w:rPr>
                <w:rFonts w:ascii="Times New Roman" w:hAnsi="Times New Roman" w:cs="Times New Roman"/>
                <w:sz w:val="22"/>
              </w:rPr>
            </w:rPrChange>
          </w:rPr>
          <w:t>d group</w:t>
        </w:r>
      </w:ins>
      <w:del w:id="2883" w:author="nick ting" w:date="2021-09-24T17:59:00Z">
        <w:r w:rsidRPr="00F331C9" w:rsidDel="007E7EF9">
          <w:rPr>
            <w:rFonts w:ascii="Times New Roman" w:hAnsi="Times New Roman" w:cs="Times New Roman"/>
            <w:sz w:val="24"/>
            <w:szCs w:val="24"/>
            <w:rPrChange w:id="2884" w:author="LIN, Yufeng" w:date="2021-10-07T10:22:00Z">
              <w:rPr>
                <w:rFonts w:ascii="Times New Roman" w:hAnsi="Times New Roman" w:cs="Times New Roman"/>
                <w:sz w:val="22"/>
              </w:rPr>
            </w:rPrChange>
          </w:rPr>
          <w:delText xml:space="preserve"> stage</w:delText>
        </w:r>
      </w:del>
      <w:r w:rsidRPr="00F331C9">
        <w:rPr>
          <w:rFonts w:ascii="Times New Roman" w:hAnsi="Times New Roman" w:cs="Times New Roman"/>
          <w:sz w:val="24"/>
          <w:szCs w:val="24"/>
          <w:rPrChange w:id="2885"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2886" w:author="LIN, Yufeng" w:date="2021-10-07T10:22:00Z">
            <w:rPr>
              <w:rFonts w:ascii="Times New Roman" w:hAnsi="Times New Roman" w:cs="Times New Roman"/>
              <w:sz w:val="22"/>
            </w:rPr>
          </w:rPrChange>
        </w:rPr>
        <w:instrText xml:space="preserve"> ADDIN ZOTERO_ITEM CSL_CITATION {"citationID":"3lGlvNVp","properties":{"formattedCitation":"\\super 28\\nosupersub{}","plainCitation":"28","noteIndex":0},"citationItems":[{"id":48,"uris":["http://zotero.org/users/7908919/items/VVTM9ZZK"],"uri":["http://zotero.org/users/7908919/items/VVTM9ZZK"],"itemData":{"id":48,"type":"article-journal","abstract":"Gut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F331C9">
        <w:rPr>
          <w:rFonts w:ascii="Times New Roman" w:hAnsi="Times New Roman" w:cs="Times New Roman"/>
          <w:sz w:val="24"/>
          <w:szCs w:val="24"/>
          <w:rPrChange w:id="2887"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2888" w:author="LIN, Yufeng" w:date="2021-10-07T10:22:00Z">
            <w:rPr>
              <w:rFonts w:ascii="Times New Roman" w:hAnsi="Times New Roman" w:cs="Times New Roman"/>
              <w:kern w:val="0"/>
              <w:sz w:val="22"/>
              <w:szCs w:val="24"/>
              <w:vertAlign w:val="superscript"/>
            </w:rPr>
          </w:rPrChange>
        </w:rPr>
        <w:t>28</w:t>
      </w:r>
      <w:r w:rsidRPr="00F331C9">
        <w:rPr>
          <w:rFonts w:ascii="Times New Roman" w:hAnsi="Times New Roman" w:cs="Times New Roman"/>
          <w:sz w:val="24"/>
          <w:szCs w:val="24"/>
          <w:rPrChange w:id="2889"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2890" w:author="LIN, Yufeng" w:date="2021-10-07T10:22:00Z">
            <w:rPr>
              <w:rFonts w:ascii="Times New Roman" w:hAnsi="Times New Roman" w:cs="Times New Roman"/>
              <w:sz w:val="22"/>
            </w:rPr>
          </w:rPrChange>
        </w:rPr>
        <w:t xml:space="preserve">, </w:t>
      </w:r>
      <w:ins w:id="2891" w:author="nick ting" w:date="2021-09-24T18:00:00Z">
        <w:r w:rsidR="007E7EF9" w:rsidRPr="00F331C9">
          <w:rPr>
            <w:rFonts w:ascii="Times New Roman" w:hAnsi="Times New Roman" w:cs="Times New Roman"/>
            <w:sz w:val="24"/>
            <w:szCs w:val="24"/>
            <w:rPrChange w:id="2892" w:author="LIN, Yufeng" w:date="2021-10-07T10:22:00Z">
              <w:rPr>
                <w:rFonts w:ascii="Times New Roman" w:hAnsi="Times New Roman" w:cs="Times New Roman"/>
                <w:sz w:val="22"/>
              </w:rPr>
            </w:rPrChange>
          </w:rPr>
          <w:t xml:space="preserve">we observed that </w:t>
        </w:r>
      </w:ins>
      <w:r w:rsidRPr="00F331C9">
        <w:rPr>
          <w:rFonts w:ascii="Times New Roman" w:hAnsi="Times New Roman" w:cs="Times New Roman"/>
          <w:sz w:val="24"/>
          <w:szCs w:val="24"/>
          <w:rPrChange w:id="2893" w:author="LIN, Yufeng" w:date="2021-10-07T10:22:00Z">
            <w:rPr>
              <w:rFonts w:ascii="Times New Roman" w:hAnsi="Times New Roman" w:cs="Times New Roman"/>
              <w:sz w:val="22"/>
            </w:rPr>
          </w:rPrChange>
        </w:rPr>
        <w:t xml:space="preserve">alpha diversity </w:t>
      </w:r>
      <w:del w:id="2894" w:author="nick ting" w:date="2021-09-24T18:00:00Z">
        <w:r w:rsidRPr="00F331C9" w:rsidDel="007E7EF9">
          <w:rPr>
            <w:rFonts w:ascii="Times New Roman" w:hAnsi="Times New Roman" w:cs="Times New Roman"/>
            <w:sz w:val="24"/>
            <w:szCs w:val="24"/>
            <w:rPrChange w:id="2895" w:author="LIN, Yufeng" w:date="2021-10-07T10:22:00Z">
              <w:rPr>
                <w:rFonts w:ascii="Times New Roman" w:hAnsi="Times New Roman" w:cs="Times New Roman"/>
                <w:sz w:val="22"/>
              </w:rPr>
            </w:rPrChange>
          </w:rPr>
          <w:delText xml:space="preserve">indices </w:delText>
        </w:r>
      </w:del>
      <w:r w:rsidRPr="00F331C9">
        <w:rPr>
          <w:rFonts w:ascii="Times New Roman" w:hAnsi="Times New Roman" w:cs="Times New Roman"/>
          <w:sz w:val="24"/>
          <w:szCs w:val="24"/>
          <w:rPrChange w:id="2896" w:author="LIN, Yufeng" w:date="2021-10-07T10:22:00Z">
            <w:rPr>
              <w:rFonts w:ascii="Times New Roman" w:hAnsi="Times New Roman" w:cs="Times New Roman"/>
              <w:sz w:val="22"/>
            </w:rPr>
          </w:rPrChange>
        </w:rPr>
        <w:t>w</w:t>
      </w:r>
      <w:del w:id="2897" w:author="LIN, Yufeng" w:date="2021-10-07T10:43:00Z">
        <w:r w:rsidRPr="00F331C9" w:rsidDel="00E81CE7">
          <w:rPr>
            <w:rFonts w:ascii="Times New Roman" w:hAnsi="Times New Roman" w:cs="Times New Roman"/>
            <w:sz w:val="24"/>
            <w:szCs w:val="24"/>
            <w:rPrChange w:id="2898" w:author="LIN, Yufeng" w:date="2021-10-07T10:22:00Z">
              <w:rPr>
                <w:rFonts w:ascii="Times New Roman" w:hAnsi="Times New Roman" w:cs="Times New Roman"/>
                <w:sz w:val="22"/>
              </w:rPr>
            </w:rPrChange>
          </w:rPr>
          <w:delText>ere</w:delText>
        </w:r>
      </w:del>
      <w:ins w:id="2899" w:author="LIN, Yufeng" w:date="2021-10-07T10:43:00Z">
        <w:r w:rsidR="00E81CE7" w:rsidRPr="00F331C9">
          <w:rPr>
            <w:rFonts w:ascii="Times New Roman" w:hAnsi="Times New Roman" w:cs="Times New Roman"/>
            <w:sz w:val="24"/>
            <w:szCs w:val="24"/>
          </w:rPr>
          <w:t>as</w:t>
        </w:r>
      </w:ins>
      <w:r w:rsidRPr="00F331C9">
        <w:rPr>
          <w:rFonts w:ascii="Times New Roman" w:hAnsi="Times New Roman" w:cs="Times New Roman"/>
          <w:sz w:val="24"/>
          <w:szCs w:val="24"/>
          <w:rPrChange w:id="2900" w:author="LIN, Yufeng" w:date="2021-10-07T10:22:00Z">
            <w:rPr>
              <w:rFonts w:ascii="Times New Roman" w:hAnsi="Times New Roman" w:cs="Times New Roman"/>
              <w:sz w:val="22"/>
            </w:rPr>
          </w:rPrChange>
        </w:rPr>
        <w:t xml:space="preserve"> reduced </w:t>
      </w:r>
      <w:ins w:id="2901" w:author="nick ting" w:date="2021-09-24T18:02:00Z">
        <w:r w:rsidR="007E7EF9" w:rsidRPr="00F331C9">
          <w:rPr>
            <w:rFonts w:ascii="Times New Roman" w:hAnsi="Times New Roman" w:cs="Times New Roman"/>
            <w:sz w:val="24"/>
            <w:szCs w:val="24"/>
            <w:rPrChange w:id="2902" w:author="LIN, Yufeng" w:date="2021-10-07T10:22:00Z">
              <w:rPr>
                <w:rFonts w:ascii="Times New Roman" w:hAnsi="Times New Roman" w:cs="Times New Roman"/>
                <w:sz w:val="22"/>
              </w:rPr>
            </w:rPrChange>
          </w:rPr>
          <w:t xml:space="preserve">in </w:t>
        </w:r>
      </w:ins>
      <w:del w:id="2903" w:author="nick ting" w:date="2021-09-24T18:00:00Z">
        <w:r w:rsidRPr="00F331C9" w:rsidDel="007E7EF9">
          <w:rPr>
            <w:rFonts w:ascii="Times New Roman" w:hAnsi="Times New Roman" w:cs="Times New Roman"/>
            <w:sz w:val="24"/>
            <w:szCs w:val="24"/>
            <w:rPrChange w:id="2904" w:author="LIN, Yufeng" w:date="2021-10-07T10:22:00Z">
              <w:rPr>
                <w:rFonts w:ascii="Times New Roman" w:hAnsi="Times New Roman" w:cs="Times New Roman"/>
                <w:sz w:val="22"/>
              </w:rPr>
            </w:rPrChange>
          </w:rPr>
          <w:delText xml:space="preserve">in patients with </w:delText>
        </w:r>
      </w:del>
      <w:r w:rsidRPr="00F331C9">
        <w:rPr>
          <w:rFonts w:ascii="Times New Roman" w:hAnsi="Times New Roman" w:cs="Times New Roman"/>
          <w:sz w:val="24"/>
          <w:szCs w:val="24"/>
          <w:rPrChange w:id="2905" w:author="LIN, Yufeng" w:date="2021-10-07T10:22:00Z">
            <w:rPr>
              <w:rFonts w:ascii="Times New Roman" w:hAnsi="Times New Roman" w:cs="Times New Roman"/>
              <w:sz w:val="22"/>
            </w:rPr>
          </w:rPrChange>
        </w:rPr>
        <w:t>CRC</w:t>
      </w:r>
      <w:ins w:id="2906" w:author="nick ting" w:date="2021-09-24T18:00:00Z">
        <w:r w:rsidR="007E7EF9" w:rsidRPr="00F331C9">
          <w:rPr>
            <w:rFonts w:ascii="Times New Roman" w:hAnsi="Times New Roman" w:cs="Times New Roman"/>
            <w:sz w:val="24"/>
            <w:szCs w:val="24"/>
            <w:rPrChange w:id="2907"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2908" w:author="LIN, Yufeng" w:date="2021-10-07T10:22:00Z">
            <w:rPr>
              <w:rFonts w:ascii="Times New Roman" w:hAnsi="Times New Roman" w:cs="Times New Roman"/>
              <w:sz w:val="22"/>
            </w:rPr>
          </w:rPrChange>
        </w:rPr>
        <w:t xml:space="preserve"> compared to </w:t>
      </w:r>
      <w:del w:id="2909" w:author="nick ting" w:date="2021-09-24T18:00:00Z">
        <w:r w:rsidRPr="00F331C9" w:rsidDel="007E7EF9">
          <w:rPr>
            <w:rFonts w:ascii="Times New Roman" w:hAnsi="Times New Roman" w:cs="Times New Roman"/>
            <w:sz w:val="24"/>
            <w:szCs w:val="24"/>
            <w:rPrChange w:id="2910" w:author="LIN, Yufeng" w:date="2021-10-07T10:22:00Z">
              <w:rPr>
                <w:rFonts w:ascii="Times New Roman" w:hAnsi="Times New Roman" w:cs="Times New Roman"/>
                <w:sz w:val="22"/>
              </w:rPr>
            </w:rPrChange>
          </w:rPr>
          <w:delText xml:space="preserve">control </w:delText>
        </w:r>
      </w:del>
      <w:ins w:id="2911" w:author="nick ting" w:date="2021-09-24T18:00:00Z">
        <w:r w:rsidR="007E7EF9" w:rsidRPr="00F331C9">
          <w:rPr>
            <w:rFonts w:ascii="Times New Roman" w:hAnsi="Times New Roman" w:cs="Times New Roman"/>
            <w:sz w:val="24"/>
            <w:szCs w:val="24"/>
            <w:rPrChange w:id="2912" w:author="LIN, Yufeng" w:date="2021-10-07T10:22:00Z">
              <w:rPr>
                <w:rFonts w:ascii="Times New Roman" w:hAnsi="Times New Roman" w:cs="Times New Roman"/>
                <w:sz w:val="22"/>
              </w:rPr>
            </w:rPrChange>
          </w:rPr>
          <w:t xml:space="preserve">healthy </w:t>
        </w:r>
      </w:ins>
      <w:r w:rsidRPr="00F331C9">
        <w:rPr>
          <w:rFonts w:ascii="Times New Roman" w:hAnsi="Times New Roman" w:cs="Times New Roman"/>
          <w:sz w:val="24"/>
          <w:szCs w:val="24"/>
          <w:rPrChange w:id="2913" w:author="LIN, Yufeng" w:date="2021-10-07T10:22:00Z">
            <w:rPr>
              <w:rFonts w:ascii="Times New Roman" w:hAnsi="Times New Roman" w:cs="Times New Roman"/>
              <w:sz w:val="22"/>
            </w:rPr>
          </w:rPrChange>
        </w:rPr>
        <w:t xml:space="preserve">individuals when </w:t>
      </w:r>
      <w:del w:id="2914" w:author="nick ting" w:date="2021-09-24T18:01:00Z">
        <w:r w:rsidRPr="00F331C9" w:rsidDel="007E7EF9">
          <w:rPr>
            <w:rFonts w:ascii="Times New Roman" w:hAnsi="Times New Roman" w:cs="Times New Roman"/>
            <w:sz w:val="24"/>
            <w:szCs w:val="24"/>
            <w:rPrChange w:id="2915" w:author="LIN, Yufeng" w:date="2021-10-07T10:22:00Z">
              <w:rPr>
                <w:rFonts w:ascii="Times New Roman" w:hAnsi="Times New Roman" w:cs="Times New Roman"/>
                <w:sz w:val="22"/>
              </w:rPr>
            </w:rPrChange>
          </w:rPr>
          <w:delText>compared all the</w:delText>
        </w:r>
      </w:del>
      <w:ins w:id="2916" w:author="nick ting" w:date="2021-09-24T18:01:00Z">
        <w:r w:rsidR="007E7EF9" w:rsidRPr="00F331C9">
          <w:rPr>
            <w:rFonts w:ascii="Times New Roman" w:hAnsi="Times New Roman" w:cs="Times New Roman"/>
            <w:sz w:val="24"/>
            <w:szCs w:val="24"/>
            <w:rPrChange w:id="2917" w:author="LIN, Yufeng" w:date="2021-10-07T10:22:00Z">
              <w:rPr>
                <w:rFonts w:ascii="Times New Roman" w:hAnsi="Times New Roman" w:cs="Times New Roman"/>
                <w:sz w:val="22"/>
              </w:rPr>
            </w:rPrChange>
          </w:rPr>
          <w:t>considering all</w:t>
        </w:r>
      </w:ins>
      <w:r w:rsidRPr="00F331C9">
        <w:rPr>
          <w:rFonts w:ascii="Times New Roman" w:hAnsi="Times New Roman" w:cs="Times New Roman"/>
          <w:sz w:val="24"/>
          <w:szCs w:val="24"/>
          <w:rPrChange w:id="2918" w:author="LIN, Yufeng" w:date="2021-10-07T10:22:00Z">
            <w:rPr>
              <w:rFonts w:ascii="Times New Roman" w:hAnsi="Times New Roman" w:cs="Times New Roman"/>
              <w:sz w:val="22"/>
            </w:rPr>
          </w:rPrChange>
        </w:rPr>
        <w:t xml:space="preserve"> </w:t>
      </w:r>
      <w:del w:id="2919" w:author="nick ting" w:date="2021-09-24T18:01:00Z">
        <w:r w:rsidRPr="00F331C9" w:rsidDel="007E7EF9">
          <w:rPr>
            <w:rFonts w:ascii="Times New Roman" w:hAnsi="Times New Roman" w:cs="Times New Roman"/>
            <w:sz w:val="24"/>
            <w:szCs w:val="24"/>
            <w:rPrChange w:id="2920" w:author="LIN, Yufeng" w:date="2021-10-07T10:22:00Z">
              <w:rPr>
                <w:rFonts w:ascii="Times New Roman" w:hAnsi="Times New Roman" w:cs="Times New Roman"/>
                <w:sz w:val="22"/>
              </w:rPr>
            </w:rPrChange>
          </w:rPr>
          <w:delText xml:space="preserve">samples </w:delText>
        </w:r>
      </w:del>
      <w:ins w:id="2921" w:author="nick ting" w:date="2021-09-24T18:01:00Z">
        <w:r w:rsidR="007E7EF9" w:rsidRPr="00F331C9">
          <w:rPr>
            <w:rFonts w:ascii="Times New Roman" w:hAnsi="Times New Roman" w:cs="Times New Roman"/>
            <w:sz w:val="24"/>
            <w:szCs w:val="24"/>
            <w:rPrChange w:id="2922" w:author="LIN, Yufeng" w:date="2021-10-07T10:22:00Z">
              <w:rPr>
                <w:rFonts w:ascii="Times New Roman" w:hAnsi="Times New Roman" w:cs="Times New Roman"/>
                <w:sz w:val="22"/>
              </w:rPr>
            </w:rPrChange>
          </w:rPr>
          <w:t xml:space="preserve">the cohorts </w:t>
        </w:r>
      </w:ins>
      <w:r w:rsidRPr="00F331C9">
        <w:rPr>
          <w:rFonts w:ascii="Times New Roman" w:hAnsi="Times New Roman" w:cs="Times New Roman"/>
          <w:sz w:val="24"/>
          <w:szCs w:val="24"/>
          <w:rPrChange w:id="2923" w:author="LIN, Yufeng" w:date="2021-10-07T10:22:00Z">
            <w:rPr>
              <w:rFonts w:ascii="Times New Roman" w:hAnsi="Times New Roman" w:cs="Times New Roman"/>
              <w:sz w:val="22"/>
            </w:rPr>
          </w:rPrChange>
        </w:rPr>
        <w:t xml:space="preserve">together (figure 2d). </w:t>
      </w:r>
      <w:del w:id="2924" w:author="nick ting" w:date="2021-09-24T18:02:00Z">
        <w:r w:rsidRPr="00F331C9" w:rsidDel="007E7EF9">
          <w:rPr>
            <w:rFonts w:ascii="Times New Roman" w:hAnsi="Times New Roman" w:cs="Times New Roman"/>
            <w:sz w:val="24"/>
            <w:szCs w:val="24"/>
            <w:rPrChange w:id="2925" w:author="LIN, Yufeng" w:date="2021-10-07T10:22:00Z">
              <w:rPr>
                <w:rFonts w:ascii="Times New Roman" w:hAnsi="Times New Roman" w:cs="Times New Roman"/>
                <w:sz w:val="22"/>
              </w:rPr>
            </w:rPrChange>
          </w:rPr>
          <w:delText xml:space="preserve">Most </w:delText>
        </w:r>
      </w:del>
      <w:ins w:id="2926" w:author="nick ting" w:date="2021-09-24T18:02:00Z">
        <w:r w:rsidR="007E7EF9" w:rsidRPr="00F331C9">
          <w:rPr>
            <w:rFonts w:ascii="Times New Roman" w:hAnsi="Times New Roman" w:cs="Times New Roman"/>
            <w:sz w:val="24"/>
            <w:szCs w:val="24"/>
            <w:rPrChange w:id="2927" w:author="LIN, Yufeng" w:date="2021-10-07T10:22:00Z">
              <w:rPr>
                <w:rFonts w:ascii="Times New Roman" w:hAnsi="Times New Roman" w:cs="Times New Roman"/>
                <w:sz w:val="22"/>
              </w:rPr>
            </w:rPrChange>
          </w:rPr>
          <w:t xml:space="preserve">When considering individual </w:t>
        </w:r>
      </w:ins>
      <w:r w:rsidRPr="00F331C9">
        <w:rPr>
          <w:rFonts w:ascii="Times New Roman" w:hAnsi="Times New Roman" w:cs="Times New Roman"/>
          <w:sz w:val="24"/>
          <w:szCs w:val="24"/>
          <w:rPrChange w:id="2928" w:author="LIN, Yufeng" w:date="2021-10-07T10:22:00Z">
            <w:rPr>
              <w:rFonts w:ascii="Times New Roman" w:hAnsi="Times New Roman" w:cs="Times New Roman"/>
              <w:sz w:val="22"/>
            </w:rPr>
          </w:rPrChange>
        </w:rPr>
        <w:t>cohort</w:t>
      </w:r>
      <w:ins w:id="2929" w:author="LIN, Yufeng" w:date="2021-10-07T10:43:00Z">
        <w:r w:rsidR="00E81CE7" w:rsidRPr="00F331C9">
          <w:rPr>
            <w:rFonts w:ascii="Times New Roman" w:hAnsi="Times New Roman" w:cs="Times New Roman"/>
            <w:sz w:val="24"/>
            <w:szCs w:val="24"/>
          </w:rPr>
          <w:t>s</w:t>
        </w:r>
      </w:ins>
      <w:ins w:id="2930" w:author="nick ting" w:date="2021-09-24T18:02:00Z">
        <w:r w:rsidR="007E7EF9" w:rsidRPr="00F331C9">
          <w:rPr>
            <w:rFonts w:ascii="Times New Roman" w:hAnsi="Times New Roman" w:cs="Times New Roman"/>
            <w:sz w:val="24"/>
            <w:szCs w:val="24"/>
            <w:rPrChange w:id="2931" w:author="LIN, Yufeng" w:date="2021-10-07T10:22:00Z">
              <w:rPr>
                <w:rFonts w:ascii="Times New Roman" w:hAnsi="Times New Roman" w:cs="Times New Roman"/>
                <w:sz w:val="22"/>
              </w:rPr>
            </w:rPrChange>
          </w:rPr>
          <w:t xml:space="preserve">, </w:t>
        </w:r>
      </w:ins>
      <w:ins w:id="2932" w:author="LIN, Yufeng" w:date="2021-10-07T10:43:00Z">
        <w:r w:rsidR="00E81CE7" w:rsidRPr="00F331C9">
          <w:rPr>
            <w:rFonts w:ascii="Times New Roman" w:hAnsi="Times New Roman" w:cs="Times New Roman"/>
            <w:sz w:val="24"/>
            <w:szCs w:val="24"/>
          </w:rPr>
          <w:t xml:space="preserve">the </w:t>
        </w:r>
      </w:ins>
      <w:ins w:id="2933" w:author="nick ting" w:date="2021-09-24T18:04:00Z">
        <w:r w:rsidR="001F5D5D" w:rsidRPr="00F331C9">
          <w:rPr>
            <w:rFonts w:ascii="Times New Roman" w:hAnsi="Times New Roman" w:cs="Times New Roman"/>
            <w:sz w:val="24"/>
            <w:szCs w:val="24"/>
            <w:rPrChange w:id="2934" w:author="LIN, Yufeng" w:date="2021-10-07T10:22:00Z">
              <w:rPr>
                <w:rFonts w:ascii="Times New Roman" w:hAnsi="Times New Roman" w:cs="Times New Roman"/>
                <w:sz w:val="22"/>
              </w:rPr>
            </w:rPrChange>
          </w:rPr>
          <w:t>majority</w:t>
        </w:r>
      </w:ins>
      <w:del w:id="2935" w:author="nick ting" w:date="2021-09-24T18:02:00Z">
        <w:r w:rsidRPr="00F331C9" w:rsidDel="007E7EF9">
          <w:rPr>
            <w:rFonts w:ascii="Times New Roman" w:hAnsi="Times New Roman" w:cs="Times New Roman"/>
            <w:sz w:val="24"/>
            <w:szCs w:val="24"/>
            <w:rPrChange w:id="2936" w:author="LIN, Yufeng" w:date="2021-10-07T10:22:00Z">
              <w:rPr>
                <w:rFonts w:ascii="Times New Roman" w:hAnsi="Times New Roman" w:cs="Times New Roman"/>
                <w:sz w:val="22"/>
              </w:rPr>
            </w:rPrChange>
          </w:rPr>
          <w:delText>s</w:delText>
        </w:r>
      </w:del>
      <w:r w:rsidRPr="00F331C9">
        <w:rPr>
          <w:rFonts w:ascii="Times New Roman" w:hAnsi="Times New Roman" w:cs="Times New Roman"/>
          <w:sz w:val="24"/>
          <w:szCs w:val="24"/>
          <w:rPrChange w:id="2937" w:author="LIN, Yufeng" w:date="2021-10-07T10:22:00Z">
            <w:rPr>
              <w:rFonts w:ascii="Times New Roman" w:hAnsi="Times New Roman" w:cs="Times New Roman"/>
              <w:sz w:val="22"/>
            </w:rPr>
          </w:rPrChange>
        </w:rPr>
        <w:t xml:space="preserve"> showed </w:t>
      </w:r>
      <w:del w:id="2938" w:author="nick ting" w:date="2021-09-24T18:03:00Z">
        <w:r w:rsidRPr="00F331C9" w:rsidDel="007E7EF9">
          <w:rPr>
            <w:rFonts w:ascii="Times New Roman" w:hAnsi="Times New Roman" w:cs="Times New Roman"/>
            <w:sz w:val="24"/>
            <w:szCs w:val="24"/>
            <w:rPrChange w:id="2939" w:author="LIN, Yufeng" w:date="2021-10-07T10:22:00Z">
              <w:rPr>
                <w:rFonts w:ascii="Times New Roman" w:hAnsi="Times New Roman" w:cs="Times New Roman"/>
                <w:sz w:val="22"/>
              </w:rPr>
            </w:rPrChange>
          </w:rPr>
          <w:delText xml:space="preserve">diversity reduction by </w:delText>
        </w:r>
      </w:del>
      <w:ins w:id="2940" w:author="nick ting" w:date="2021-09-24T18:03:00Z">
        <w:r w:rsidR="007E7EF9" w:rsidRPr="00F331C9">
          <w:rPr>
            <w:rFonts w:ascii="Times New Roman" w:hAnsi="Times New Roman" w:cs="Times New Roman"/>
            <w:sz w:val="24"/>
            <w:szCs w:val="24"/>
            <w:rPrChange w:id="2941" w:author="LIN, Yufeng" w:date="2021-10-07T10:22:00Z">
              <w:rPr>
                <w:rFonts w:ascii="Times New Roman" w:hAnsi="Times New Roman" w:cs="Times New Roman"/>
                <w:sz w:val="22"/>
              </w:rPr>
            </w:rPrChange>
          </w:rPr>
          <w:t xml:space="preserve">reduced </w:t>
        </w:r>
      </w:ins>
      <w:r w:rsidRPr="00F331C9">
        <w:rPr>
          <w:rFonts w:ascii="Times New Roman" w:hAnsi="Times New Roman" w:cs="Times New Roman"/>
          <w:sz w:val="24"/>
          <w:szCs w:val="24"/>
          <w:rPrChange w:id="2942" w:author="LIN, Yufeng" w:date="2021-10-07T10:22:00Z">
            <w:rPr>
              <w:rFonts w:ascii="Times New Roman" w:hAnsi="Times New Roman" w:cs="Times New Roman"/>
              <w:sz w:val="22"/>
            </w:rPr>
          </w:rPrChange>
        </w:rPr>
        <w:t>alpha diversity</w:t>
      </w:r>
      <w:ins w:id="2943" w:author="nick ting" w:date="2021-09-24T18:03:00Z">
        <w:r w:rsidR="007E7EF9" w:rsidRPr="00F331C9">
          <w:rPr>
            <w:rFonts w:ascii="Times New Roman" w:hAnsi="Times New Roman" w:cs="Times New Roman"/>
            <w:sz w:val="24"/>
            <w:szCs w:val="24"/>
            <w:rPrChange w:id="2944" w:author="LIN, Yufeng" w:date="2021-10-07T10:22:00Z">
              <w:rPr>
                <w:rFonts w:ascii="Times New Roman" w:hAnsi="Times New Roman" w:cs="Times New Roman"/>
                <w:sz w:val="22"/>
              </w:rPr>
            </w:rPrChange>
          </w:rPr>
          <w:t xml:space="preserve"> </w:t>
        </w:r>
      </w:ins>
      <w:del w:id="2945" w:author="nick ting" w:date="2021-09-24T18:03:00Z">
        <w:r w:rsidRPr="00F331C9" w:rsidDel="007E7EF9">
          <w:rPr>
            <w:rFonts w:ascii="Times New Roman" w:hAnsi="Times New Roman" w:cs="Times New Roman"/>
            <w:sz w:val="24"/>
            <w:szCs w:val="24"/>
            <w:rPrChange w:id="2946" w:author="LIN, Yufeng" w:date="2021-10-07T10:22:00Z">
              <w:rPr>
                <w:rFonts w:ascii="Times New Roman" w:hAnsi="Times New Roman" w:cs="Times New Roman"/>
                <w:sz w:val="22"/>
              </w:rPr>
            </w:rPrChange>
          </w:rPr>
          <w:delText xml:space="preserve"> index</w:delText>
        </w:r>
      </w:del>
      <w:ins w:id="2947" w:author="nick ting" w:date="2021-09-24T18:03:00Z">
        <w:r w:rsidR="007E7EF9" w:rsidRPr="00F331C9">
          <w:rPr>
            <w:rFonts w:ascii="Times New Roman" w:hAnsi="Times New Roman" w:cs="Times New Roman"/>
            <w:sz w:val="24"/>
            <w:szCs w:val="24"/>
            <w:rPrChange w:id="2948" w:author="LIN, Yufeng" w:date="2021-10-07T10:22:00Z">
              <w:rPr>
                <w:rFonts w:ascii="Times New Roman" w:hAnsi="Times New Roman" w:cs="Times New Roman"/>
                <w:sz w:val="22"/>
              </w:rPr>
            </w:rPrChange>
          </w:rPr>
          <w:t>(</w:t>
        </w:r>
      </w:ins>
      <w:del w:id="2949" w:author="nick ting" w:date="2021-09-24T18:03:00Z">
        <w:r w:rsidRPr="00F331C9" w:rsidDel="007E7EF9">
          <w:rPr>
            <w:rFonts w:ascii="Times New Roman" w:hAnsi="Times New Roman" w:cs="Times New Roman"/>
            <w:sz w:val="24"/>
            <w:szCs w:val="24"/>
            <w:rPrChange w:id="2950"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2951" w:author="LIN, Yufeng" w:date="2021-10-07T10:22:00Z">
            <w:rPr>
              <w:rFonts w:ascii="Times New Roman" w:hAnsi="Times New Roman" w:cs="Times New Roman"/>
              <w:sz w:val="22"/>
            </w:rPr>
          </w:rPrChange>
        </w:rPr>
        <w:t>chao1</w:t>
      </w:r>
      <w:ins w:id="2952" w:author="nick ting" w:date="2021-09-24T18:26:00Z">
        <w:r w:rsidR="00930CB9" w:rsidRPr="00F331C9">
          <w:rPr>
            <w:rFonts w:ascii="Times New Roman" w:hAnsi="Times New Roman" w:cs="Times New Roman"/>
            <w:sz w:val="24"/>
            <w:szCs w:val="24"/>
            <w:rPrChange w:id="2953" w:author="LIN, Yufeng" w:date="2021-10-07T10:22:00Z">
              <w:rPr>
                <w:rFonts w:ascii="Times New Roman" w:hAnsi="Times New Roman" w:cs="Times New Roman"/>
                <w:sz w:val="22"/>
              </w:rPr>
            </w:rPrChange>
          </w:rPr>
          <w:t xml:space="preserve"> </w:t>
        </w:r>
      </w:ins>
      <w:ins w:id="2954" w:author="nick ting" w:date="2021-09-24T18:03:00Z">
        <w:r w:rsidR="007E7EF9" w:rsidRPr="00F331C9">
          <w:rPr>
            <w:rFonts w:ascii="Times New Roman" w:hAnsi="Times New Roman" w:cs="Times New Roman"/>
            <w:sz w:val="24"/>
            <w:szCs w:val="24"/>
            <w:rPrChange w:id="2955" w:author="LIN, Yufeng" w:date="2021-10-07T10:22:00Z">
              <w:rPr>
                <w:rFonts w:ascii="Times New Roman" w:hAnsi="Times New Roman" w:cs="Times New Roman"/>
                <w:sz w:val="22"/>
              </w:rPr>
            </w:rPrChange>
          </w:rPr>
          <w:t>index)</w:t>
        </w:r>
      </w:ins>
      <w:r w:rsidRPr="00F331C9">
        <w:rPr>
          <w:rFonts w:ascii="Times New Roman" w:hAnsi="Times New Roman" w:cs="Times New Roman"/>
          <w:sz w:val="24"/>
          <w:szCs w:val="24"/>
          <w:rPrChange w:id="2956" w:author="LIN, Yufeng" w:date="2021-10-07T10:22:00Z">
            <w:rPr>
              <w:rFonts w:ascii="Times New Roman" w:hAnsi="Times New Roman" w:cs="Times New Roman"/>
              <w:sz w:val="22"/>
            </w:rPr>
          </w:rPrChange>
        </w:rPr>
        <w:t xml:space="preserve">. </w:t>
      </w:r>
      <w:del w:id="2957" w:author="nick ting" w:date="2021-09-24T18:21:00Z">
        <w:r w:rsidRPr="00F331C9" w:rsidDel="007A072D">
          <w:rPr>
            <w:rFonts w:ascii="Times New Roman" w:hAnsi="Times New Roman" w:cs="Times New Roman"/>
            <w:sz w:val="24"/>
            <w:szCs w:val="24"/>
            <w:rPrChange w:id="2958" w:author="LIN, Yufeng" w:date="2021-10-07T10:22:00Z">
              <w:rPr>
                <w:rFonts w:ascii="Times New Roman" w:hAnsi="Times New Roman" w:cs="Times New Roman"/>
                <w:sz w:val="22"/>
              </w:rPr>
            </w:rPrChange>
          </w:rPr>
          <w:delText>Even though</w:delText>
        </w:r>
      </w:del>
      <w:ins w:id="2959" w:author="nick ting" w:date="2021-09-24T18:21:00Z">
        <w:r w:rsidR="007A072D" w:rsidRPr="00F331C9">
          <w:rPr>
            <w:rFonts w:ascii="Times New Roman" w:hAnsi="Times New Roman" w:cs="Times New Roman"/>
            <w:sz w:val="24"/>
            <w:szCs w:val="24"/>
            <w:rPrChange w:id="2960" w:author="LIN, Yufeng" w:date="2021-10-07T10:22:00Z">
              <w:rPr>
                <w:rFonts w:ascii="Times New Roman" w:hAnsi="Times New Roman" w:cs="Times New Roman"/>
                <w:sz w:val="22"/>
              </w:rPr>
            </w:rPrChange>
          </w:rPr>
          <w:t>Despite the less apparent</w:t>
        </w:r>
      </w:ins>
      <w:r w:rsidRPr="00F331C9">
        <w:rPr>
          <w:rFonts w:ascii="Times New Roman" w:hAnsi="Times New Roman" w:cs="Times New Roman"/>
          <w:sz w:val="24"/>
          <w:szCs w:val="24"/>
          <w:rPrChange w:id="2961" w:author="LIN, Yufeng" w:date="2021-10-07T10:22:00Z">
            <w:rPr>
              <w:rFonts w:ascii="Times New Roman" w:hAnsi="Times New Roman" w:cs="Times New Roman"/>
              <w:sz w:val="22"/>
            </w:rPr>
          </w:rPrChange>
        </w:rPr>
        <w:t xml:space="preserve"> </w:t>
      </w:r>
      <w:del w:id="2962" w:author="nick ting" w:date="2021-09-24T18:21:00Z">
        <w:r w:rsidRPr="00F331C9" w:rsidDel="007A072D">
          <w:rPr>
            <w:rFonts w:ascii="Times New Roman" w:hAnsi="Times New Roman" w:cs="Times New Roman"/>
            <w:sz w:val="24"/>
            <w:szCs w:val="24"/>
            <w:rPrChange w:id="2963" w:author="LIN, Yufeng" w:date="2021-10-07T10:22:00Z">
              <w:rPr>
                <w:rFonts w:ascii="Times New Roman" w:hAnsi="Times New Roman" w:cs="Times New Roman"/>
                <w:sz w:val="22"/>
              </w:rPr>
            </w:rPrChange>
          </w:rPr>
          <w:delText xml:space="preserve">the </w:delText>
        </w:r>
      </w:del>
      <w:r w:rsidRPr="00F331C9">
        <w:rPr>
          <w:rFonts w:ascii="Times New Roman" w:hAnsi="Times New Roman" w:cs="Times New Roman"/>
          <w:sz w:val="24"/>
          <w:szCs w:val="24"/>
          <w:rPrChange w:id="2964" w:author="LIN, Yufeng" w:date="2021-10-07T10:22:00Z">
            <w:rPr>
              <w:rFonts w:ascii="Times New Roman" w:hAnsi="Times New Roman" w:cs="Times New Roman"/>
              <w:sz w:val="22"/>
            </w:rPr>
          </w:rPrChange>
        </w:rPr>
        <w:t xml:space="preserve">alteration </w:t>
      </w:r>
      <w:del w:id="2965" w:author="nick ting" w:date="2021-09-24T18:05:00Z">
        <w:r w:rsidRPr="00F331C9" w:rsidDel="001F5D5D">
          <w:rPr>
            <w:rFonts w:ascii="Times New Roman" w:hAnsi="Times New Roman" w:cs="Times New Roman"/>
            <w:sz w:val="24"/>
            <w:szCs w:val="24"/>
            <w:rPrChange w:id="2966" w:author="LIN, Yufeng" w:date="2021-10-07T10:22:00Z">
              <w:rPr>
                <w:rFonts w:ascii="Times New Roman" w:hAnsi="Times New Roman" w:cs="Times New Roman"/>
                <w:sz w:val="22"/>
              </w:rPr>
            </w:rPrChange>
          </w:rPr>
          <w:delText xml:space="preserve">in </w:delText>
        </w:r>
      </w:del>
      <w:ins w:id="2967" w:author="nick ting" w:date="2021-09-24T18:05:00Z">
        <w:r w:rsidR="001F5D5D" w:rsidRPr="00F331C9">
          <w:rPr>
            <w:rFonts w:ascii="Times New Roman" w:hAnsi="Times New Roman" w:cs="Times New Roman"/>
            <w:sz w:val="24"/>
            <w:szCs w:val="24"/>
            <w:rPrChange w:id="2968" w:author="LIN, Yufeng" w:date="2021-10-07T10:22:00Z">
              <w:rPr>
                <w:rFonts w:ascii="Times New Roman" w:hAnsi="Times New Roman" w:cs="Times New Roman"/>
                <w:sz w:val="22"/>
              </w:rPr>
            </w:rPrChange>
          </w:rPr>
          <w:t xml:space="preserve">of </w:t>
        </w:r>
      </w:ins>
      <w:del w:id="2969" w:author="LIN, Yufeng" w:date="2021-09-28T13:00:00Z">
        <w:r w:rsidR="00FA35F2" w:rsidRPr="00F331C9" w:rsidDel="004314C2">
          <w:rPr>
            <w:rFonts w:ascii="Times New Roman" w:hAnsi="Times New Roman" w:cs="Times New Roman"/>
            <w:sz w:val="24"/>
            <w:szCs w:val="24"/>
            <w:rPrChange w:id="2970" w:author="LIN, Yufeng" w:date="2021-10-07T10:22:00Z">
              <w:rPr>
                <w:rFonts w:ascii="Times New Roman" w:hAnsi="Times New Roman" w:cs="Times New Roman"/>
                <w:sz w:val="22"/>
              </w:rPr>
            </w:rPrChange>
          </w:rPr>
          <w:delText>micro-eukaryot</w:delText>
        </w:r>
      </w:del>
      <w:ins w:id="2971" w:author="nick ting" w:date="2021-09-24T18:05:00Z">
        <w:del w:id="2972" w:author="LIN, Yufeng" w:date="2021-09-28T13:00:00Z">
          <w:r w:rsidR="001F5D5D" w:rsidRPr="00F331C9" w:rsidDel="004314C2">
            <w:rPr>
              <w:rFonts w:ascii="Times New Roman" w:hAnsi="Times New Roman" w:cs="Times New Roman"/>
              <w:sz w:val="24"/>
              <w:szCs w:val="24"/>
              <w:rPrChange w:id="2973" w:author="LIN, Yufeng" w:date="2021-10-07T10:22:00Z">
                <w:rPr>
                  <w:rFonts w:ascii="Times New Roman" w:hAnsi="Times New Roman" w:cs="Times New Roman"/>
                  <w:sz w:val="22"/>
                </w:rPr>
              </w:rPrChange>
            </w:rPr>
            <w:delText>ic</w:delText>
          </w:r>
        </w:del>
      </w:ins>
      <w:ins w:id="2974" w:author="LIN, Yufeng" w:date="2021-09-28T13:00:00Z">
        <w:r w:rsidR="004314C2" w:rsidRPr="00F331C9">
          <w:rPr>
            <w:rFonts w:ascii="Times New Roman" w:hAnsi="Times New Roman" w:cs="Times New Roman"/>
            <w:sz w:val="24"/>
            <w:szCs w:val="24"/>
            <w:rPrChange w:id="2975" w:author="LIN, Yufeng" w:date="2021-10-07T10:22:00Z">
              <w:rPr>
                <w:rFonts w:ascii="Times New Roman" w:hAnsi="Times New Roman" w:cs="Times New Roman"/>
                <w:sz w:val="22"/>
              </w:rPr>
            </w:rPrChange>
          </w:rPr>
          <w:t>fungal</w:t>
        </w:r>
      </w:ins>
      <w:ins w:id="2976" w:author="nick ting" w:date="2021-09-24T18:05:00Z">
        <w:r w:rsidR="001F5D5D" w:rsidRPr="00F331C9">
          <w:rPr>
            <w:rFonts w:ascii="Times New Roman" w:hAnsi="Times New Roman" w:cs="Times New Roman"/>
            <w:sz w:val="24"/>
            <w:szCs w:val="24"/>
            <w:rPrChange w:id="2977" w:author="LIN, Yufeng" w:date="2021-10-07T10:22:00Z">
              <w:rPr>
                <w:rFonts w:ascii="Times New Roman" w:hAnsi="Times New Roman" w:cs="Times New Roman"/>
                <w:sz w:val="22"/>
              </w:rPr>
            </w:rPrChange>
          </w:rPr>
          <w:t xml:space="preserve"> composition</w:t>
        </w:r>
      </w:ins>
      <w:del w:id="2978" w:author="nick ting" w:date="2021-09-24T18:05:00Z">
        <w:r w:rsidR="00FA35F2" w:rsidRPr="00F331C9" w:rsidDel="001F5D5D">
          <w:rPr>
            <w:rFonts w:ascii="Times New Roman" w:hAnsi="Times New Roman" w:cs="Times New Roman"/>
            <w:sz w:val="24"/>
            <w:szCs w:val="24"/>
            <w:rPrChange w:id="2979" w:author="LIN, Yufeng" w:date="2021-10-07T10:22:00Z">
              <w:rPr>
                <w:rFonts w:ascii="Times New Roman" w:hAnsi="Times New Roman" w:cs="Times New Roman"/>
                <w:sz w:val="22"/>
              </w:rPr>
            </w:rPrChange>
          </w:rPr>
          <w:delText>es</w:delText>
        </w:r>
      </w:del>
      <w:r w:rsidRPr="00F331C9">
        <w:rPr>
          <w:rFonts w:ascii="Times New Roman" w:hAnsi="Times New Roman" w:cs="Times New Roman"/>
          <w:sz w:val="24"/>
          <w:szCs w:val="24"/>
          <w:rPrChange w:id="2980" w:author="LIN, Yufeng" w:date="2021-10-07T10:22:00Z">
            <w:rPr>
              <w:rFonts w:ascii="Times New Roman" w:hAnsi="Times New Roman" w:cs="Times New Roman"/>
              <w:sz w:val="22"/>
            </w:rPr>
          </w:rPrChange>
        </w:rPr>
        <w:t xml:space="preserve"> </w:t>
      </w:r>
      <w:del w:id="2981" w:author="nick ting" w:date="2021-09-24T18:21:00Z">
        <w:r w:rsidRPr="00F331C9" w:rsidDel="007A072D">
          <w:rPr>
            <w:rFonts w:ascii="Times New Roman" w:hAnsi="Times New Roman" w:cs="Times New Roman"/>
            <w:sz w:val="24"/>
            <w:szCs w:val="24"/>
            <w:rPrChange w:id="2982" w:author="LIN, Yufeng" w:date="2021-10-07T10:22:00Z">
              <w:rPr>
                <w:rFonts w:ascii="Times New Roman" w:hAnsi="Times New Roman" w:cs="Times New Roman"/>
                <w:sz w:val="22"/>
              </w:rPr>
            </w:rPrChange>
          </w:rPr>
          <w:delText>is not as apparent as</w:delText>
        </w:r>
      </w:del>
      <w:ins w:id="2983" w:author="nick ting" w:date="2021-09-24T18:21:00Z">
        <w:del w:id="2984" w:author="LIN, Yufeng" w:date="2021-10-07T10:43:00Z">
          <w:r w:rsidR="007A072D" w:rsidRPr="00F331C9" w:rsidDel="00E81CE7">
            <w:rPr>
              <w:rFonts w:ascii="Times New Roman" w:hAnsi="Times New Roman" w:cs="Times New Roman"/>
              <w:sz w:val="24"/>
              <w:szCs w:val="24"/>
              <w:rPrChange w:id="2985" w:author="LIN, Yufeng" w:date="2021-10-07T10:22:00Z">
                <w:rPr>
                  <w:rFonts w:ascii="Times New Roman" w:hAnsi="Times New Roman" w:cs="Times New Roman"/>
                  <w:sz w:val="22"/>
                </w:rPr>
              </w:rPrChange>
            </w:rPr>
            <w:delText>as compared to</w:delText>
          </w:r>
        </w:del>
      </w:ins>
      <w:ins w:id="2986" w:author="nick ting" w:date="2021-09-24T18:22:00Z">
        <w:del w:id="2987" w:author="LIN, Yufeng" w:date="2021-10-07T10:43:00Z">
          <w:r w:rsidR="007A072D" w:rsidRPr="00F331C9" w:rsidDel="00E81CE7">
            <w:rPr>
              <w:rFonts w:ascii="Times New Roman" w:hAnsi="Times New Roman" w:cs="Times New Roman"/>
              <w:sz w:val="24"/>
              <w:szCs w:val="24"/>
              <w:rPrChange w:id="2988" w:author="LIN, Yufeng" w:date="2021-10-07T10:22:00Z">
                <w:rPr>
                  <w:rFonts w:ascii="Times New Roman" w:hAnsi="Times New Roman" w:cs="Times New Roman"/>
                  <w:sz w:val="22"/>
                </w:rPr>
              </w:rPrChange>
            </w:rPr>
            <w:delText xml:space="preserve"> the</w:delText>
          </w:r>
        </w:del>
      </w:ins>
      <w:del w:id="2989" w:author="LIN, Yufeng" w:date="2021-10-07T10:43:00Z">
        <w:r w:rsidRPr="00F331C9" w:rsidDel="00E81CE7">
          <w:rPr>
            <w:rFonts w:ascii="Times New Roman" w:hAnsi="Times New Roman" w:cs="Times New Roman"/>
            <w:sz w:val="24"/>
            <w:szCs w:val="24"/>
            <w:rPrChange w:id="2990" w:author="LIN, Yufeng" w:date="2021-10-07T10:22:00Z">
              <w:rPr>
                <w:rFonts w:ascii="Times New Roman" w:hAnsi="Times New Roman" w:cs="Times New Roman"/>
                <w:sz w:val="22"/>
              </w:rPr>
            </w:rPrChange>
          </w:rPr>
          <w:delText xml:space="preserve"> </w:delText>
        </w:r>
      </w:del>
      <w:ins w:id="2991" w:author="nick ting" w:date="2021-09-24T18:05:00Z">
        <w:del w:id="2992" w:author="LIN, Yufeng" w:date="2021-10-07T10:43:00Z">
          <w:r w:rsidR="001F5D5D" w:rsidRPr="00F331C9" w:rsidDel="00E81CE7">
            <w:rPr>
              <w:rFonts w:ascii="Times New Roman" w:hAnsi="Times New Roman" w:cs="Times New Roman"/>
              <w:sz w:val="24"/>
              <w:szCs w:val="24"/>
              <w:rPrChange w:id="2993" w:author="LIN, Yufeng" w:date="2021-10-07T10:22:00Z">
                <w:rPr>
                  <w:rFonts w:ascii="Times New Roman" w:hAnsi="Times New Roman" w:cs="Times New Roman"/>
                  <w:sz w:val="22"/>
                </w:rPr>
              </w:rPrChange>
            </w:rPr>
            <w:delText>bacterial composition in CRC</w:delText>
          </w:r>
        </w:del>
      </w:ins>
      <w:ins w:id="2994" w:author="nick ting" w:date="2021-09-24T18:22:00Z">
        <w:del w:id="2995" w:author="LIN, Yufeng" w:date="2021-10-07T10:43:00Z">
          <w:r w:rsidR="007A072D" w:rsidRPr="00F331C9" w:rsidDel="00E81CE7">
            <w:rPr>
              <w:rFonts w:ascii="Times New Roman" w:hAnsi="Times New Roman" w:cs="Times New Roman"/>
              <w:sz w:val="24"/>
              <w:szCs w:val="24"/>
              <w:rPrChange w:id="2996" w:author="LIN, Yufeng" w:date="2021-10-07T10:22:00Z">
                <w:rPr>
                  <w:rFonts w:ascii="Times New Roman" w:hAnsi="Times New Roman" w:cs="Times New Roman"/>
                  <w:sz w:val="22"/>
                </w:rPr>
              </w:rPrChange>
            </w:rPr>
            <w:delText xml:space="preserve"> as well as the</w:delText>
          </w:r>
        </w:del>
      </w:ins>
      <w:del w:id="2997" w:author="LIN, Yufeng" w:date="2021-10-07T10:43:00Z">
        <w:r w:rsidRPr="00F331C9" w:rsidDel="00E81CE7">
          <w:rPr>
            <w:rFonts w:ascii="Times New Roman" w:hAnsi="Times New Roman" w:cs="Times New Roman"/>
            <w:sz w:val="24"/>
            <w:szCs w:val="24"/>
            <w:rPrChange w:id="2998" w:author="LIN, Yufeng" w:date="2021-10-07T10:22:00Z">
              <w:rPr>
                <w:rFonts w:ascii="Times New Roman" w:hAnsi="Times New Roman" w:cs="Times New Roman"/>
                <w:sz w:val="22"/>
              </w:rPr>
            </w:rPrChange>
          </w:rPr>
          <w:delText xml:space="preserve">in bacteria level, it still offered some difference in CRC compared with healthy control. Although there was heterogeneity in different cohorts, </w:delText>
        </w:r>
      </w:del>
      <w:ins w:id="2999" w:author="nick ting" w:date="2021-09-24T18:23:00Z">
        <w:del w:id="3000" w:author="LIN, Yufeng" w:date="2021-10-07T10:43:00Z">
          <w:r w:rsidR="007A072D" w:rsidRPr="00F331C9" w:rsidDel="00E81CE7">
            <w:rPr>
              <w:rFonts w:ascii="Times New Roman" w:hAnsi="Times New Roman" w:cs="Times New Roman"/>
              <w:sz w:val="24"/>
              <w:szCs w:val="24"/>
              <w:rPrChange w:id="3001" w:author="LIN, Yufeng" w:date="2021-10-07T10:22:00Z">
                <w:rPr>
                  <w:rFonts w:ascii="Times New Roman" w:hAnsi="Times New Roman" w:cs="Times New Roman"/>
                  <w:sz w:val="22"/>
                </w:rPr>
              </w:rPrChange>
            </w:rPr>
            <w:delText xml:space="preserve">we could </w:delText>
          </w:r>
        </w:del>
      </w:ins>
      <w:del w:id="3002" w:author="LIN, Yufeng" w:date="2021-10-07T10:43:00Z">
        <w:r w:rsidRPr="00F331C9" w:rsidDel="00E81CE7">
          <w:rPr>
            <w:rFonts w:ascii="Times New Roman" w:hAnsi="Times New Roman" w:cs="Times New Roman"/>
            <w:sz w:val="24"/>
            <w:szCs w:val="24"/>
            <w:rPrChange w:id="3003" w:author="LIN, Yufeng" w:date="2021-10-07T10:22:00Z">
              <w:rPr>
                <w:rFonts w:ascii="Times New Roman" w:hAnsi="Times New Roman" w:cs="Times New Roman"/>
                <w:sz w:val="22"/>
              </w:rPr>
            </w:rPrChange>
          </w:rPr>
          <w:delText>overal</w:delText>
        </w:r>
      </w:del>
      <w:ins w:id="3004" w:author="nick ting" w:date="2021-09-24T18:23:00Z">
        <w:del w:id="3005" w:author="LIN, Yufeng" w:date="2021-10-07T10:43:00Z">
          <w:r w:rsidR="007A072D" w:rsidRPr="00F331C9" w:rsidDel="00E81CE7">
            <w:rPr>
              <w:rFonts w:ascii="Times New Roman" w:hAnsi="Times New Roman" w:cs="Times New Roman"/>
              <w:sz w:val="24"/>
              <w:szCs w:val="24"/>
              <w:rPrChange w:id="3006" w:author="LIN, Yufeng" w:date="2021-10-07T10:22:00Z">
                <w:rPr>
                  <w:rFonts w:ascii="Times New Roman" w:hAnsi="Times New Roman" w:cs="Times New Roman"/>
                  <w:sz w:val="22"/>
                </w:rPr>
              </w:rPrChange>
            </w:rPr>
            <w:delText>still observe remarkable differences in</w:delText>
          </w:r>
        </w:del>
      </w:ins>
      <w:del w:id="3007" w:author="LIN, Yufeng" w:date="2021-10-07T10:43:00Z">
        <w:r w:rsidRPr="00F331C9" w:rsidDel="00E81CE7">
          <w:rPr>
            <w:rFonts w:ascii="Times New Roman" w:hAnsi="Times New Roman" w:cs="Times New Roman"/>
            <w:sz w:val="24"/>
            <w:szCs w:val="24"/>
            <w:rPrChange w:id="3008" w:author="LIN, Yufeng" w:date="2021-10-07T10:22:00Z">
              <w:rPr>
                <w:rFonts w:ascii="Times New Roman" w:hAnsi="Times New Roman" w:cs="Times New Roman"/>
                <w:sz w:val="22"/>
              </w:rPr>
            </w:rPrChange>
          </w:rPr>
          <w:delText xml:space="preserve">l, both </w:delText>
        </w:r>
      </w:del>
      <w:del w:id="3009" w:author="LIN, Yufeng" w:date="2021-09-28T13:07:00Z">
        <w:r w:rsidR="00FA35F2" w:rsidRPr="00F331C9" w:rsidDel="004314C2">
          <w:rPr>
            <w:rFonts w:ascii="Times New Roman" w:hAnsi="Times New Roman" w:cs="Times New Roman"/>
            <w:sz w:val="24"/>
            <w:szCs w:val="24"/>
            <w:rPrChange w:id="3010" w:author="LIN, Yufeng" w:date="2021-10-07T10:22:00Z">
              <w:rPr>
                <w:rFonts w:ascii="Times New Roman" w:hAnsi="Times New Roman" w:cs="Times New Roman"/>
                <w:sz w:val="22"/>
              </w:rPr>
            </w:rPrChange>
          </w:rPr>
          <w:delText>micro-eukaryotes</w:delText>
        </w:r>
      </w:del>
      <w:del w:id="3011" w:author="LIN, Yufeng" w:date="2021-10-07T10:43:00Z">
        <w:r w:rsidRPr="00F331C9" w:rsidDel="00E81CE7">
          <w:rPr>
            <w:rFonts w:ascii="Times New Roman" w:hAnsi="Times New Roman" w:cs="Times New Roman"/>
            <w:sz w:val="24"/>
            <w:szCs w:val="24"/>
            <w:rPrChange w:id="3012" w:author="LIN, Yufeng" w:date="2021-10-07T10:22:00Z">
              <w:rPr>
                <w:rFonts w:ascii="Times New Roman" w:hAnsi="Times New Roman" w:cs="Times New Roman"/>
                <w:sz w:val="22"/>
              </w:rPr>
            </w:rPrChange>
          </w:rPr>
          <w:delText xml:space="preserve"> phyla composition and alpha diversity were significant differences in the CRC group</w:delText>
        </w:r>
      </w:del>
      <w:ins w:id="3013" w:author="LIN, Yufeng" w:date="2021-10-07T10:43:00Z">
        <w:r w:rsidR="00E81CE7" w:rsidRPr="00F331C9">
          <w:rPr>
            <w:rFonts w:ascii="Times New Roman" w:hAnsi="Times New Roman" w:cs="Times New Roman"/>
            <w:sz w:val="24"/>
            <w:szCs w:val="24"/>
          </w:rPr>
          <w:t>compared to the bacterial composition in CRC and the heterogeneity in different cohorts, we could still observe remarkable differences in both fungi phyla composition and alpha diversity in the CRC group,</w:t>
        </w:r>
      </w:ins>
      <w:r w:rsidRPr="00F331C9">
        <w:rPr>
          <w:rFonts w:ascii="Times New Roman" w:hAnsi="Times New Roman" w:cs="Times New Roman"/>
          <w:sz w:val="24"/>
          <w:szCs w:val="24"/>
          <w:rPrChange w:id="3014" w:author="LIN, Yufeng" w:date="2021-10-07T10:22:00Z">
            <w:rPr>
              <w:rFonts w:ascii="Times New Roman" w:hAnsi="Times New Roman" w:cs="Times New Roman"/>
              <w:sz w:val="22"/>
            </w:rPr>
          </w:rPrChange>
        </w:rPr>
        <w:t xml:space="preserve"> </w:t>
      </w:r>
      <w:del w:id="3015" w:author="nick ting" w:date="2021-09-24T18:23:00Z">
        <w:r w:rsidRPr="00F331C9" w:rsidDel="007A072D">
          <w:rPr>
            <w:rFonts w:ascii="Times New Roman" w:hAnsi="Times New Roman" w:cs="Times New Roman"/>
            <w:sz w:val="24"/>
            <w:szCs w:val="24"/>
            <w:rPrChange w:id="3016" w:author="LIN, Yufeng" w:date="2021-10-07T10:22:00Z">
              <w:rPr>
                <w:rFonts w:ascii="Times New Roman" w:hAnsi="Times New Roman" w:cs="Times New Roman"/>
                <w:sz w:val="22"/>
              </w:rPr>
            </w:rPrChange>
          </w:rPr>
          <w:delText>compared with the healthy control</w:delText>
        </w:r>
      </w:del>
      <w:ins w:id="3017" w:author="nick ting" w:date="2021-09-24T18:23:00Z">
        <w:r w:rsidR="007A072D" w:rsidRPr="00F331C9">
          <w:rPr>
            <w:rFonts w:ascii="Times New Roman" w:hAnsi="Times New Roman" w:cs="Times New Roman"/>
            <w:sz w:val="24"/>
            <w:szCs w:val="24"/>
            <w:rPrChange w:id="3018" w:author="LIN, Yufeng" w:date="2021-10-07T10:22:00Z">
              <w:rPr>
                <w:rFonts w:ascii="Times New Roman" w:hAnsi="Times New Roman" w:cs="Times New Roman"/>
                <w:sz w:val="22"/>
              </w:rPr>
            </w:rPrChange>
          </w:rPr>
          <w:t>which are not negligible</w:t>
        </w:r>
      </w:ins>
      <w:r w:rsidRPr="00F331C9">
        <w:rPr>
          <w:rFonts w:ascii="Times New Roman" w:hAnsi="Times New Roman" w:cs="Times New Roman"/>
          <w:sz w:val="24"/>
          <w:szCs w:val="24"/>
          <w:rPrChange w:id="3019" w:author="LIN, Yufeng" w:date="2021-10-07T10:22:00Z">
            <w:rPr>
              <w:rFonts w:ascii="Times New Roman" w:hAnsi="Times New Roman" w:cs="Times New Roman"/>
              <w:sz w:val="22"/>
            </w:rPr>
          </w:rPrChange>
        </w:rPr>
        <w:t>.</w:t>
      </w:r>
    </w:p>
    <w:p w14:paraId="128981FB" w14:textId="2C8B18AA" w:rsidR="00D9531B" w:rsidRPr="00F331C9" w:rsidRDefault="00D9531B" w:rsidP="00F331C9">
      <w:pPr>
        <w:pStyle w:val="title20825"/>
        <w:spacing w:line="480" w:lineRule="auto"/>
        <w:rPr>
          <w:rFonts w:ascii="Times New Roman" w:hAnsi="Times New Roman" w:cs="Times New Roman"/>
          <w:szCs w:val="24"/>
          <w:rPrChange w:id="3020" w:author="LIN, Yufeng" w:date="2021-10-07T10:22:00Z">
            <w:rPr/>
          </w:rPrChange>
        </w:rPr>
      </w:pPr>
      <w:commentRangeStart w:id="3021"/>
      <w:del w:id="3022" w:author="nick ting" w:date="2021-09-27T13:52:00Z">
        <w:r w:rsidRPr="00F331C9" w:rsidDel="00D93222">
          <w:rPr>
            <w:rFonts w:ascii="Times New Roman" w:hAnsi="Times New Roman" w:cs="Times New Roman"/>
            <w:szCs w:val="24"/>
            <w:rPrChange w:id="3023" w:author="LIN, Yufeng" w:date="2021-10-07T10:22:00Z">
              <w:rPr/>
            </w:rPrChange>
          </w:rPr>
          <w:delText>Seventy-four</w:delText>
        </w:r>
      </w:del>
      <w:ins w:id="3024" w:author="nick ting" w:date="2021-09-27T13:52:00Z">
        <w:r w:rsidR="00D93222" w:rsidRPr="00F331C9">
          <w:rPr>
            <w:rFonts w:ascii="Times New Roman" w:hAnsi="Times New Roman" w:cs="Times New Roman"/>
            <w:szCs w:val="24"/>
            <w:rPrChange w:id="3025" w:author="LIN, Yufeng" w:date="2021-10-07T10:22:00Z">
              <w:rPr/>
            </w:rPrChange>
          </w:rPr>
          <w:t>Identification of</w:t>
        </w:r>
      </w:ins>
      <w:r w:rsidRPr="00F331C9">
        <w:rPr>
          <w:rFonts w:ascii="Times New Roman" w:hAnsi="Times New Roman" w:cs="Times New Roman"/>
          <w:szCs w:val="24"/>
          <w:rPrChange w:id="3026" w:author="LIN, Yufeng" w:date="2021-10-07T10:22:00Z">
            <w:rPr/>
          </w:rPrChange>
        </w:rPr>
        <w:t xml:space="preserve"> </w:t>
      </w:r>
      <w:del w:id="3027" w:author="LIN, Yufeng" w:date="2021-09-28T13:00:00Z">
        <w:r w:rsidR="00FA35F2" w:rsidRPr="00F331C9" w:rsidDel="004314C2">
          <w:rPr>
            <w:rFonts w:ascii="Times New Roman" w:hAnsi="Times New Roman" w:cs="Times New Roman"/>
            <w:szCs w:val="24"/>
            <w:rPrChange w:id="3028" w:author="LIN, Yufeng" w:date="2021-10-07T10:22:00Z">
              <w:rPr/>
            </w:rPrChange>
          </w:rPr>
          <w:delText>micro-eukaryotic</w:delText>
        </w:r>
      </w:del>
      <w:ins w:id="3029" w:author="LIN, Yufeng" w:date="2021-09-28T13:00:00Z">
        <w:r w:rsidR="004314C2" w:rsidRPr="00F331C9">
          <w:rPr>
            <w:rFonts w:ascii="Times New Roman" w:hAnsi="Times New Roman" w:cs="Times New Roman"/>
            <w:szCs w:val="24"/>
            <w:rPrChange w:id="3030" w:author="LIN, Yufeng" w:date="2021-10-07T10:22:00Z">
              <w:rPr/>
            </w:rPrChange>
          </w:rPr>
          <w:t>fungal</w:t>
        </w:r>
      </w:ins>
      <w:r w:rsidRPr="00F331C9">
        <w:rPr>
          <w:rFonts w:ascii="Times New Roman" w:hAnsi="Times New Roman" w:cs="Times New Roman"/>
          <w:szCs w:val="24"/>
          <w:rPrChange w:id="3031" w:author="LIN, Yufeng" w:date="2021-10-07T10:22:00Z">
            <w:rPr/>
          </w:rPrChange>
        </w:rPr>
        <w:t xml:space="preserve"> species </w:t>
      </w:r>
      <w:del w:id="3032" w:author="nick ting" w:date="2021-09-27T13:52:00Z">
        <w:r w:rsidRPr="00F331C9" w:rsidDel="00D93222">
          <w:rPr>
            <w:rFonts w:ascii="Times New Roman" w:hAnsi="Times New Roman" w:cs="Times New Roman"/>
            <w:szCs w:val="24"/>
            <w:rPrChange w:id="3033" w:author="LIN, Yufeng" w:date="2021-10-07T10:22:00Z">
              <w:rPr/>
            </w:rPrChange>
          </w:rPr>
          <w:delText xml:space="preserve">were </w:delText>
        </w:r>
      </w:del>
      <w:r w:rsidRPr="00F331C9">
        <w:rPr>
          <w:rFonts w:ascii="Times New Roman" w:hAnsi="Times New Roman" w:cs="Times New Roman"/>
          <w:szCs w:val="24"/>
          <w:rPrChange w:id="3034" w:author="LIN, Yufeng" w:date="2021-10-07T10:22:00Z">
            <w:rPr/>
          </w:rPrChange>
        </w:rPr>
        <w:t xml:space="preserve">associated with CRC </w:t>
      </w:r>
      <w:del w:id="3035" w:author="nick ting" w:date="2021-09-27T13:52:00Z">
        <w:r w:rsidRPr="00F331C9" w:rsidDel="00D93222">
          <w:rPr>
            <w:rFonts w:ascii="Times New Roman" w:hAnsi="Times New Roman" w:cs="Times New Roman"/>
            <w:szCs w:val="24"/>
            <w:rPrChange w:id="3036" w:author="LIN, Yufeng" w:date="2021-10-07T10:22:00Z">
              <w:rPr/>
            </w:rPrChange>
          </w:rPr>
          <w:delText xml:space="preserve">through </w:delText>
        </w:r>
      </w:del>
      <w:ins w:id="3037" w:author="nick ting" w:date="2021-09-27T13:52:00Z">
        <w:r w:rsidR="00D93222" w:rsidRPr="00F331C9">
          <w:rPr>
            <w:rFonts w:ascii="Times New Roman" w:hAnsi="Times New Roman" w:cs="Times New Roman"/>
            <w:szCs w:val="24"/>
            <w:rPrChange w:id="3038" w:author="LIN, Yufeng" w:date="2021-10-07T10:22:00Z">
              <w:rPr/>
            </w:rPrChange>
          </w:rPr>
          <w:t xml:space="preserve">by </w:t>
        </w:r>
      </w:ins>
      <w:r w:rsidRPr="00F331C9">
        <w:rPr>
          <w:rFonts w:ascii="Times New Roman" w:hAnsi="Times New Roman" w:cs="Times New Roman"/>
          <w:szCs w:val="24"/>
          <w:rPrChange w:id="3039" w:author="LIN, Yufeng" w:date="2021-10-07T10:22:00Z">
            <w:rPr/>
          </w:rPrChange>
        </w:rPr>
        <w:t>univariate meta-analysis</w:t>
      </w:r>
      <w:commentRangeEnd w:id="3021"/>
      <w:r w:rsidR="00FA2A1F" w:rsidRPr="00F331C9">
        <w:rPr>
          <w:rStyle w:val="CommentReference"/>
          <w:rFonts w:ascii="Times New Roman" w:eastAsiaTheme="minorEastAsia" w:hAnsi="Times New Roman" w:cs="Times New Roman"/>
          <w:b w:val="0"/>
          <w:color w:val="auto"/>
          <w:sz w:val="24"/>
          <w:szCs w:val="24"/>
          <w:u w:val="none"/>
          <w:rPrChange w:id="3040" w:author="LIN, Yufeng" w:date="2021-10-07T10:22:00Z">
            <w:rPr>
              <w:rStyle w:val="CommentReference"/>
              <w:rFonts w:asciiTheme="minorHAnsi" w:eastAsiaTheme="minorEastAsia" w:hAnsiTheme="minorHAnsi" w:cstheme="minorBidi"/>
              <w:b w:val="0"/>
              <w:color w:val="auto"/>
              <w:u w:val="none"/>
            </w:rPr>
          </w:rPrChange>
        </w:rPr>
        <w:commentReference w:id="3021"/>
      </w:r>
    </w:p>
    <w:p w14:paraId="0A449F0B" w14:textId="4F5223B8" w:rsidR="00BA3DCF" w:rsidRPr="00F331C9" w:rsidDel="00B16CD0" w:rsidRDefault="00D9531B" w:rsidP="00F331C9">
      <w:pPr>
        <w:widowControl/>
        <w:spacing w:line="480" w:lineRule="auto"/>
        <w:rPr>
          <w:del w:id="3041" w:author="LIN, Yufeng" w:date="2021-09-30T19:15:00Z"/>
          <w:rFonts w:ascii="Times New Roman" w:hAnsi="Times New Roman" w:cs="Times New Roman"/>
          <w:sz w:val="24"/>
          <w:szCs w:val="24"/>
          <w:rPrChange w:id="3042" w:author="LIN, Yufeng" w:date="2021-10-07T10:22:00Z">
            <w:rPr>
              <w:del w:id="3043" w:author="LIN, Yufeng" w:date="2021-09-30T19:15:00Z"/>
              <w:rFonts w:ascii="Times New Roman" w:hAnsi="Times New Roman" w:cs="Times New Roman"/>
              <w:sz w:val="22"/>
            </w:rPr>
          </w:rPrChange>
        </w:rPr>
      </w:pPr>
      <w:del w:id="3044" w:author="LIN, Yufeng" w:date="2021-09-24T15:01:00Z">
        <w:r w:rsidRPr="00F331C9" w:rsidDel="00CA3711">
          <w:rPr>
            <w:rFonts w:ascii="Times New Roman" w:hAnsi="Times New Roman" w:cs="Times New Roman"/>
            <w:sz w:val="24"/>
            <w:szCs w:val="24"/>
            <w:highlight w:val="yellow"/>
            <w:rPrChange w:id="3045" w:author="LIN, Yufeng" w:date="2021-10-07T10:22:00Z">
              <w:rPr>
                <w:rFonts w:ascii="Times New Roman" w:hAnsi="Times New Roman" w:cs="Times New Roman"/>
                <w:sz w:val="22"/>
              </w:rPr>
            </w:rPrChange>
          </w:rPr>
          <w:delText xml:space="preserve">As previously described, the factor </w:delText>
        </w:r>
        <w:r w:rsidR="000D0043" w:rsidRPr="00F331C9" w:rsidDel="00CA3711">
          <w:rPr>
            <w:rFonts w:ascii="Times New Roman" w:hAnsi="Times New Roman" w:cs="Times New Roman"/>
            <w:sz w:val="24"/>
            <w:szCs w:val="24"/>
            <w:highlight w:val="yellow"/>
            <w:rPrChange w:id="3046" w:author="LIN, Yufeng" w:date="2021-10-07T10:22:00Z">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id="3047" w:author="LIN, Yufeng" w:date="2021-10-07T10:22:00Z">
              <w:rPr>
                <w:rFonts w:ascii="Times New Roman" w:hAnsi="Times New Roman" w:cs="Times New Roman"/>
                <w:sz w:val="22"/>
              </w:rPr>
            </w:rPrChange>
          </w:rPr>
          <w:delText>cohort</w:delText>
        </w:r>
        <w:r w:rsidR="000D0043" w:rsidRPr="00F331C9" w:rsidDel="00CA3711">
          <w:rPr>
            <w:rFonts w:ascii="Times New Roman" w:hAnsi="Times New Roman" w:cs="Times New Roman"/>
            <w:sz w:val="24"/>
            <w:szCs w:val="24"/>
            <w:highlight w:val="yellow"/>
            <w:rPrChange w:id="3048" w:author="LIN, Yufeng" w:date="2021-10-07T10:22:00Z">
              <w:rPr>
                <w:rFonts w:ascii="Times New Roman" w:hAnsi="Times New Roman" w:cs="Times New Roman"/>
                <w:sz w:val="22"/>
              </w:rPr>
            </w:rPrChange>
          </w:rPr>
          <w:delText>'</w:delText>
        </w:r>
        <w:r w:rsidRPr="00F331C9" w:rsidDel="00CA3711">
          <w:rPr>
            <w:rFonts w:ascii="Times New Roman" w:hAnsi="Times New Roman" w:cs="Times New Roman"/>
            <w:sz w:val="24"/>
            <w:szCs w:val="24"/>
            <w:highlight w:val="yellow"/>
            <w:rPrChange w:id="3049" w:author="LIN, Yufeng" w:date="2021-10-07T10:22:00Z">
              <w:rPr>
                <w:rFonts w:ascii="Times New Roman" w:hAnsi="Times New Roman" w:cs="Times New Roman"/>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3050"/>
        <w:r w:rsidRPr="00F331C9" w:rsidDel="00CA3711">
          <w:rPr>
            <w:rFonts w:ascii="Times New Roman" w:hAnsi="Times New Roman" w:cs="Times New Roman"/>
            <w:sz w:val="24"/>
            <w:szCs w:val="24"/>
            <w:highlight w:val="yellow"/>
            <w:rPrChange w:id="3051" w:author="LIN, Yufeng" w:date="2021-10-07T10:22:00Z">
              <w:rPr>
                <w:rFonts w:ascii="Times New Roman" w:hAnsi="Times New Roman" w:cs="Times New Roman"/>
                <w:sz w:val="22"/>
              </w:rPr>
            </w:rPrChange>
          </w:rPr>
          <w:delText>supplementary figure 3</w:delText>
        </w:r>
        <w:commentRangeEnd w:id="3050"/>
        <w:r w:rsidRPr="00F331C9" w:rsidDel="00CA3711">
          <w:rPr>
            <w:rStyle w:val="CommentReference"/>
            <w:rFonts w:ascii="Times New Roman" w:hAnsi="Times New Roman" w:cs="Times New Roman"/>
            <w:sz w:val="24"/>
            <w:szCs w:val="24"/>
            <w:highlight w:val="yellow"/>
            <w:rPrChange w:id="3052" w:author="LIN, Yufeng" w:date="2021-10-07T10:22:00Z">
              <w:rPr>
                <w:rStyle w:val="CommentReference"/>
                <w:rFonts w:ascii="Times New Roman" w:hAnsi="Times New Roman" w:cs="Times New Roman"/>
                <w:sz w:val="22"/>
                <w:szCs w:val="22"/>
              </w:rPr>
            </w:rPrChange>
          </w:rPr>
          <w:commentReference w:id="3050"/>
        </w:r>
        <w:r w:rsidRPr="00F331C9" w:rsidDel="00CA3711">
          <w:rPr>
            <w:rFonts w:ascii="Times New Roman" w:hAnsi="Times New Roman" w:cs="Times New Roman"/>
            <w:sz w:val="24"/>
            <w:szCs w:val="24"/>
            <w:highlight w:val="yellow"/>
            <w:rPrChange w:id="3053" w:author="LIN, Yufeng" w:date="2021-10-07T10:22:00Z">
              <w:rPr>
                <w:rFonts w:ascii="Times New Roman" w:hAnsi="Times New Roman" w:cs="Times New Roman"/>
                <w:sz w:val="22"/>
              </w:rPr>
            </w:rPrChange>
          </w:rPr>
          <w:delText xml:space="preserve"> and </w:delText>
        </w:r>
        <w:commentRangeStart w:id="3054"/>
        <w:r w:rsidRPr="00F331C9" w:rsidDel="00CA3711">
          <w:rPr>
            <w:rFonts w:ascii="Times New Roman" w:hAnsi="Times New Roman" w:cs="Times New Roman"/>
            <w:sz w:val="24"/>
            <w:szCs w:val="24"/>
            <w:highlight w:val="yellow"/>
            <w:rPrChange w:id="3055" w:author="LIN, Yufeng" w:date="2021-10-07T10:22:00Z">
              <w:rPr>
                <w:rFonts w:ascii="Times New Roman" w:hAnsi="Times New Roman" w:cs="Times New Roman"/>
                <w:sz w:val="22"/>
              </w:rPr>
            </w:rPrChange>
          </w:rPr>
          <w:delText>supplementary figure 4</w:delText>
        </w:r>
        <w:commentRangeEnd w:id="3054"/>
        <w:r w:rsidRPr="00F331C9" w:rsidDel="00CA3711">
          <w:rPr>
            <w:rStyle w:val="CommentReference"/>
            <w:rFonts w:ascii="Times New Roman" w:hAnsi="Times New Roman" w:cs="Times New Roman"/>
            <w:sz w:val="24"/>
            <w:szCs w:val="24"/>
            <w:highlight w:val="yellow"/>
            <w:rPrChange w:id="3056" w:author="LIN, Yufeng" w:date="2021-10-07T10:22:00Z">
              <w:rPr>
                <w:rStyle w:val="CommentReference"/>
                <w:rFonts w:ascii="Times New Roman" w:hAnsi="Times New Roman" w:cs="Times New Roman"/>
                <w:sz w:val="22"/>
                <w:szCs w:val="22"/>
              </w:rPr>
            </w:rPrChange>
          </w:rPr>
          <w:commentReference w:id="3054"/>
        </w:r>
        <w:r w:rsidRPr="00F331C9" w:rsidDel="00CA3711">
          <w:rPr>
            <w:rFonts w:ascii="Times New Roman" w:hAnsi="Times New Roman" w:cs="Times New Roman"/>
            <w:sz w:val="24"/>
            <w:szCs w:val="24"/>
            <w:highlight w:val="yellow"/>
            <w:rPrChange w:id="3057" w:author="LIN, Yufeng" w:date="2021-10-07T10:22:00Z">
              <w:rPr>
                <w:rFonts w:ascii="Times New Roman" w:hAnsi="Times New Roman" w:cs="Times New Roman"/>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F331C9" w:rsidDel="00CA3711">
          <w:rPr>
            <w:rFonts w:ascii="Times New Roman" w:hAnsi="Times New Roman" w:cs="Times New Roman"/>
            <w:sz w:val="24"/>
            <w:szCs w:val="24"/>
            <w:rPrChange w:id="3058"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3059" w:author="LIN, Yufeng" w:date="2021-10-07T10:22:00Z">
            <w:rPr>
              <w:rFonts w:ascii="Times New Roman" w:hAnsi="Times New Roman" w:cs="Times New Roman"/>
              <w:sz w:val="22"/>
            </w:rPr>
          </w:rPrChange>
        </w:rPr>
        <w:t>We</w:t>
      </w:r>
      <w:ins w:id="3060" w:author="nick ting" w:date="2021-09-26T23:29:00Z">
        <w:r w:rsidR="002276BF" w:rsidRPr="00F331C9">
          <w:rPr>
            <w:rFonts w:ascii="Times New Roman" w:hAnsi="Times New Roman" w:cs="Times New Roman"/>
            <w:sz w:val="24"/>
            <w:szCs w:val="24"/>
            <w:rPrChange w:id="3061" w:author="LIN, Yufeng" w:date="2021-10-07T10:22:00Z">
              <w:rPr>
                <w:rFonts w:ascii="Times New Roman" w:hAnsi="Times New Roman" w:cs="Times New Roman"/>
                <w:sz w:val="22"/>
              </w:rPr>
            </w:rPrChange>
          </w:rPr>
          <w:t xml:space="preserve"> next</w:t>
        </w:r>
      </w:ins>
      <w:ins w:id="3062" w:author="nick ting" w:date="2021-09-26T23:30:00Z">
        <w:r w:rsidR="002276BF" w:rsidRPr="00F331C9">
          <w:rPr>
            <w:rFonts w:ascii="Times New Roman" w:hAnsi="Times New Roman" w:cs="Times New Roman"/>
            <w:sz w:val="24"/>
            <w:szCs w:val="24"/>
            <w:rPrChange w:id="3063" w:author="LIN, Yufeng" w:date="2021-10-07T10:22:00Z">
              <w:rPr>
                <w:rFonts w:ascii="Times New Roman" w:hAnsi="Times New Roman" w:cs="Times New Roman"/>
                <w:sz w:val="22"/>
              </w:rPr>
            </w:rPrChange>
          </w:rPr>
          <w:t xml:space="preserve"> searched for the</w:t>
        </w:r>
      </w:ins>
      <w:ins w:id="3064" w:author="nick ting" w:date="2021-09-27T13:17:00Z">
        <w:r w:rsidR="00DD671B" w:rsidRPr="00F331C9">
          <w:rPr>
            <w:rFonts w:ascii="Times New Roman" w:hAnsi="Times New Roman" w:cs="Times New Roman"/>
            <w:sz w:val="24"/>
            <w:szCs w:val="24"/>
            <w:rPrChange w:id="3065" w:author="LIN, Yufeng" w:date="2021-10-07T10:22:00Z">
              <w:rPr>
                <w:rFonts w:ascii="Times New Roman" w:hAnsi="Times New Roman" w:cs="Times New Roman"/>
                <w:sz w:val="22"/>
              </w:rPr>
            </w:rPrChange>
          </w:rPr>
          <w:t xml:space="preserve"> potential enteric </w:t>
        </w:r>
        <w:del w:id="3066" w:author="LIN, Yufeng" w:date="2021-09-28T13:00:00Z">
          <w:r w:rsidR="00DD671B" w:rsidRPr="00F331C9" w:rsidDel="004314C2">
            <w:rPr>
              <w:rFonts w:ascii="Times New Roman" w:hAnsi="Times New Roman" w:cs="Times New Roman"/>
              <w:sz w:val="24"/>
              <w:szCs w:val="24"/>
              <w:rPrChange w:id="3067" w:author="LIN, Yufeng" w:date="2021-10-07T10:22:00Z">
                <w:rPr>
                  <w:rFonts w:ascii="Times New Roman" w:hAnsi="Times New Roman" w:cs="Times New Roman"/>
                  <w:sz w:val="22"/>
                </w:rPr>
              </w:rPrChange>
            </w:rPr>
            <w:delText>micro-eukaryotic</w:delText>
          </w:r>
        </w:del>
      </w:ins>
      <w:ins w:id="3068" w:author="LIN, Yufeng" w:date="2021-09-28T13:00:00Z">
        <w:r w:rsidR="004314C2" w:rsidRPr="00F331C9">
          <w:rPr>
            <w:rFonts w:ascii="Times New Roman" w:hAnsi="Times New Roman" w:cs="Times New Roman"/>
            <w:sz w:val="24"/>
            <w:szCs w:val="24"/>
            <w:rPrChange w:id="3069" w:author="LIN, Yufeng" w:date="2021-10-07T10:22:00Z">
              <w:rPr>
                <w:rFonts w:ascii="Times New Roman" w:hAnsi="Times New Roman" w:cs="Times New Roman"/>
                <w:sz w:val="22"/>
              </w:rPr>
            </w:rPrChange>
          </w:rPr>
          <w:t>fungal</w:t>
        </w:r>
      </w:ins>
      <w:ins w:id="3070" w:author="nick ting" w:date="2021-09-27T13:17:00Z">
        <w:r w:rsidR="00DD671B" w:rsidRPr="00F331C9">
          <w:rPr>
            <w:rFonts w:ascii="Times New Roman" w:hAnsi="Times New Roman" w:cs="Times New Roman"/>
            <w:sz w:val="24"/>
            <w:szCs w:val="24"/>
            <w:rPrChange w:id="3071" w:author="LIN, Yufeng" w:date="2021-10-07T10:22:00Z">
              <w:rPr>
                <w:rFonts w:ascii="Times New Roman" w:hAnsi="Times New Roman" w:cs="Times New Roman"/>
                <w:sz w:val="22"/>
              </w:rPr>
            </w:rPrChange>
          </w:rPr>
          <w:t xml:space="preserve"> shifts in CRC patients</w:t>
        </w:r>
      </w:ins>
      <w:ins w:id="3072" w:author="nick ting" w:date="2021-09-27T14:02:00Z">
        <w:r w:rsidR="00FA2A1F" w:rsidRPr="00F331C9">
          <w:rPr>
            <w:rFonts w:ascii="Times New Roman" w:hAnsi="Times New Roman" w:cs="Times New Roman"/>
            <w:sz w:val="24"/>
            <w:szCs w:val="24"/>
            <w:rPrChange w:id="3073" w:author="LIN, Yufeng" w:date="2021-10-07T10:22:00Z">
              <w:rPr>
                <w:rFonts w:ascii="Times New Roman" w:hAnsi="Times New Roman" w:cs="Times New Roman"/>
                <w:sz w:val="22"/>
              </w:rPr>
            </w:rPrChange>
          </w:rPr>
          <w:t xml:space="preserve"> as</w:t>
        </w:r>
      </w:ins>
      <w:ins w:id="3074" w:author="nick ting" w:date="2021-09-26T23:30:00Z">
        <w:r w:rsidR="002276BF" w:rsidRPr="00F331C9">
          <w:rPr>
            <w:rFonts w:ascii="Times New Roman" w:hAnsi="Times New Roman" w:cs="Times New Roman"/>
            <w:sz w:val="24"/>
            <w:szCs w:val="24"/>
            <w:rPrChange w:id="3075" w:author="LIN, Yufeng" w:date="2021-10-07T10:22:00Z">
              <w:rPr>
                <w:rFonts w:ascii="Times New Roman" w:hAnsi="Times New Roman" w:cs="Times New Roman"/>
                <w:sz w:val="22"/>
              </w:rPr>
            </w:rPrChange>
          </w:rPr>
          <w:t xml:space="preserve"> </w:t>
        </w:r>
      </w:ins>
      <w:ins w:id="3076" w:author="nick ting" w:date="2021-09-27T13:17:00Z">
        <w:r w:rsidR="00DD671B" w:rsidRPr="00F331C9">
          <w:rPr>
            <w:rFonts w:ascii="Times New Roman" w:hAnsi="Times New Roman" w:cs="Times New Roman"/>
            <w:sz w:val="24"/>
            <w:szCs w:val="24"/>
            <w:rPrChange w:id="3077" w:author="LIN, Yufeng" w:date="2021-10-07T10:22:00Z">
              <w:rPr>
                <w:rFonts w:ascii="Times New Roman" w:hAnsi="Times New Roman" w:cs="Times New Roman"/>
                <w:sz w:val="22"/>
              </w:rPr>
            </w:rPrChange>
          </w:rPr>
          <w:t>compared to</w:t>
        </w:r>
      </w:ins>
      <w:ins w:id="3078" w:author="nick ting" w:date="2021-09-26T23:31:00Z">
        <w:r w:rsidR="002276BF" w:rsidRPr="00F331C9">
          <w:rPr>
            <w:rFonts w:ascii="Times New Roman" w:hAnsi="Times New Roman" w:cs="Times New Roman"/>
            <w:sz w:val="24"/>
            <w:szCs w:val="24"/>
            <w:rPrChange w:id="3079" w:author="LIN, Yufeng" w:date="2021-10-07T10:22:00Z">
              <w:rPr>
                <w:rFonts w:ascii="Times New Roman" w:hAnsi="Times New Roman" w:cs="Times New Roman"/>
                <w:sz w:val="22"/>
              </w:rPr>
            </w:rPrChange>
          </w:rPr>
          <w:t xml:space="preserve"> hea</w:t>
        </w:r>
      </w:ins>
      <w:ins w:id="3080" w:author="LIN, Yufeng" w:date="2021-10-07T10:43:00Z">
        <w:r w:rsidR="00E81CE7" w:rsidRPr="00F331C9">
          <w:rPr>
            <w:rFonts w:ascii="Times New Roman" w:hAnsi="Times New Roman" w:cs="Times New Roman"/>
            <w:sz w:val="24"/>
            <w:szCs w:val="24"/>
          </w:rPr>
          <w:t>l</w:t>
        </w:r>
      </w:ins>
      <w:ins w:id="3081" w:author="nick ting" w:date="2021-09-26T23:31:00Z">
        <w:r w:rsidR="002276BF" w:rsidRPr="00F331C9">
          <w:rPr>
            <w:rFonts w:ascii="Times New Roman" w:hAnsi="Times New Roman" w:cs="Times New Roman"/>
            <w:sz w:val="24"/>
            <w:szCs w:val="24"/>
            <w:rPrChange w:id="3082" w:author="LIN, Yufeng" w:date="2021-10-07T10:22:00Z">
              <w:rPr>
                <w:rFonts w:ascii="Times New Roman" w:hAnsi="Times New Roman" w:cs="Times New Roman"/>
                <w:sz w:val="22"/>
              </w:rPr>
            </w:rPrChange>
          </w:rPr>
          <w:t>thy individuals.</w:t>
        </w:r>
      </w:ins>
      <w:r w:rsidRPr="00F331C9">
        <w:rPr>
          <w:rFonts w:ascii="Times New Roman" w:hAnsi="Times New Roman" w:cs="Times New Roman"/>
          <w:sz w:val="24"/>
          <w:szCs w:val="24"/>
          <w:rPrChange w:id="3083" w:author="LIN, Yufeng" w:date="2021-10-07T10:22:00Z">
            <w:rPr>
              <w:rFonts w:ascii="Times New Roman" w:hAnsi="Times New Roman" w:cs="Times New Roman"/>
              <w:sz w:val="22"/>
            </w:rPr>
          </w:rPrChange>
        </w:rPr>
        <w:t xml:space="preserve"> </w:t>
      </w:r>
      <w:del w:id="3084" w:author="nick ting" w:date="2021-09-26T23:31:00Z">
        <w:r w:rsidRPr="00F331C9" w:rsidDel="002276BF">
          <w:rPr>
            <w:rFonts w:ascii="Times New Roman" w:hAnsi="Times New Roman" w:cs="Times New Roman"/>
            <w:sz w:val="24"/>
            <w:szCs w:val="24"/>
            <w:rPrChange w:id="3085" w:author="LIN, Yufeng" w:date="2021-10-07T10:22:00Z">
              <w:rPr>
                <w:rFonts w:ascii="Times New Roman" w:hAnsi="Times New Roman" w:cs="Times New Roman"/>
                <w:sz w:val="22"/>
              </w:rPr>
            </w:rPrChange>
          </w:rPr>
          <w:delText xml:space="preserve">filtered the </w:delText>
        </w:r>
      </w:del>
      <w:del w:id="3086" w:author="nick ting" w:date="2021-09-24T18:33:00Z">
        <w:r w:rsidRPr="00F331C9" w:rsidDel="00930CB9">
          <w:rPr>
            <w:rFonts w:ascii="Times New Roman" w:hAnsi="Times New Roman" w:cs="Times New Roman"/>
            <w:sz w:val="24"/>
            <w:szCs w:val="24"/>
            <w:rPrChange w:id="3087" w:author="LIN, Yufeng" w:date="2021-10-07T10:22:00Z">
              <w:rPr>
                <w:rFonts w:ascii="Times New Roman" w:hAnsi="Times New Roman" w:cs="Times New Roman"/>
                <w:sz w:val="22"/>
              </w:rPr>
            </w:rPrChange>
          </w:rPr>
          <w:delText xml:space="preserve">rarefied </w:delText>
        </w:r>
      </w:del>
      <w:ins w:id="3088" w:author="nick ting" w:date="2021-09-27T13:10:00Z">
        <w:r w:rsidR="00DD671B" w:rsidRPr="00F331C9">
          <w:rPr>
            <w:rFonts w:ascii="Times New Roman" w:hAnsi="Times New Roman" w:cs="Times New Roman"/>
            <w:sz w:val="24"/>
            <w:szCs w:val="24"/>
            <w:rPrChange w:id="3089" w:author="LIN, Yufeng" w:date="2021-10-07T10:22:00Z">
              <w:rPr>
                <w:rFonts w:ascii="Times New Roman" w:hAnsi="Times New Roman" w:cs="Times New Roman"/>
                <w:sz w:val="22"/>
              </w:rPr>
            </w:rPrChange>
          </w:rPr>
          <w:t>After filtering l</w:t>
        </w:r>
      </w:ins>
      <w:ins w:id="3090" w:author="nick ting" w:date="2021-09-24T18:33:00Z">
        <w:r w:rsidR="00930CB9" w:rsidRPr="00F331C9">
          <w:rPr>
            <w:rFonts w:ascii="Times New Roman" w:hAnsi="Times New Roman" w:cs="Times New Roman"/>
            <w:sz w:val="24"/>
            <w:szCs w:val="24"/>
            <w:rPrChange w:id="3091" w:author="LIN, Yufeng" w:date="2021-10-07T10:22:00Z">
              <w:rPr>
                <w:rFonts w:ascii="Times New Roman" w:hAnsi="Times New Roman" w:cs="Times New Roman"/>
                <w:sz w:val="22"/>
              </w:rPr>
            </w:rPrChange>
          </w:rPr>
          <w:t xml:space="preserve">ow abundant (&lt; 0.1%) </w:t>
        </w:r>
      </w:ins>
      <w:del w:id="3092" w:author="LIN, Yufeng" w:date="2021-09-28T13:07:00Z">
        <w:r w:rsidR="00FA35F2" w:rsidRPr="00F331C9" w:rsidDel="004314C2">
          <w:rPr>
            <w:rFonts w:ascii="Times New Roman" w:hAnsi="Times New Roman" w:cs="Times New Roman"/>
            <w:sz w:val="24"/>
            <w:szCs w:val="24"/>
            <w:rPrChange w:id="3093" w:author="LIN, Yufeng" w:date="2021-10-07T10:22:00Z">
              <w:rPr>
                <w:rFonts w:ascii="Times New Roman" w:hAnsi="Times New Roman" w:cs="Times New Roman"/>
                <w:sz w:val="22"/>
              </w:rPr>
            </w:rPrChange>
          </w:rPr>
          <w:delText>micro-eukaryotes</w:delText>
        </w:r>
      </w:del>
      <w:ins w:id="3094" w:author="LIN, Yufeng" w:date="2021-09-28T13:07:00Z">
        <w:r w:rsidR="004314C2" w:rsidRPr="00F331C9">
          <w:rPr>
            <w:rFonts w:ascii="Times New Roman" w:hAnsi="Times New Roman" w:cs="Times New Roman"/>
            <w:sz w:val="24"/>
            <w:szCs w:val="24"/>
            <w:rPrChange w:id="3095" w:author="LIN, Yufeng" w:date="2021-10-07T10:22:00Z">
              <w:rPr>
                <w:rFonts w:ascii="Times New Roman" w:hAnsi="Times New Roman" w:cs="Times New Roman"/>
                <w:sz w:val="22"/>
              </w:rPr>
            </w:rPrChange>
          </w:rPr>
          <w:t>fungi</w:t>
        </w:r>
      </w:ins>
      <w:ins w:id="3096" w:author="nick ting" w:date="2021-09-27T13:13:00Z">
        <w:r w:rsidR="00DD671B" w:rsidRPr="00F331C9">
          <w:rPr>
            <w:rFonts w:ascii="Times New Roman" w:hAnsi="Times New Roman" w:cs="Times New Roman"/>
            <w:sz w:val="24"/>
            <w:szCs w:val="24"/>
            <w:rPrChange w:id="3097" w:author="LIN, Yufeng" w:date="2021-10-07T10:22:00Z">
              <w:rPr>
                <w:rFonts w:ascii="Times New Roman" w:hAnsi="Times New Roman" w:cs="Times New Roman"/>
                <w:sz w:val="22"/>
              </w:rPr>
            </w:rPrChange>
          </w:rPr>
          <w:t xml:space="preserve"> </w:t>
        </w:r>
      </w:ins>
      <w:ins w:id="3098" w:author="nick ting" w:date="2021-09-24T18:42:00Z">
        <w:r w:rsidR="00683CAF" w:rsidRPr="00F331C9">
          <w:rPr>
            <w:rFonts w:ascii="Times New Roman" w:hAnsi="Times New Roman" w:cs="Times New Roman"/>
            <w:sz w:val="24"/>
            <w:szCs w:val="24"/>
            <w:rPrChange w:id="3099" w:author="LIN, Yufeng" w:date="2021-10-07T10:22:00Z">
              <w:rPr>
                <w:rFonts w:ascii="Times New Roman" w:hAnsi="Times New Roman" w:cs="Times New Roman"/>
                <w:sz w:val="22"/>
              </w:rPr>
            </w:rPrChange>
          </w:rPr>
          <w:t>from the 592 aligned species</w:t>
        </w:r>
      </w:ins>
      <w:ins w:id="3100" w:author="nick ting" w:date="2021-09-27T13:13:00Z">
        <w:r w:rsidR="00DD671B" w:rsidRPr="00F331C9">
          <w:rPr>
            <w:rFonts w:ascii="Times New Roman" w:hAnsi="Times New Roman" w:cs="Times New Roman"/>
            <w:sz w:val="24"/>
            <w:szCs w:val="24"/>
            <w:rPrChange w:id="3101"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3102" w:author="LIN, Yufeng" w:date="2021-10-07T10:22:00Z">
            <w:rPr>
              <w:rFonts w:ascii="Times New Roman" w:hAnsi="Times New Roman" w:cs="Times New Roman"/>
              <w:sz w:val="22"/>
            </w:rPr>
          </w:rPrChange>
        </w:rPr>
        <w:t xml:space="preserve"> </w:t>
      </w:r>
      <w:del w:id="3103" w:author="LIN, Yufeng" w:date="2021-09-24T15:01:00Z">
        <w:r w:rsidRPr="00F331C9" w:rsidDel="00CA3711">
          <w:rPr>
            <w:rFonts w:ascii="Times New Roman" w:hAnsi="Times New Roman" w:cs="Times New Roman"/>
            <w:sz w:val="24"/>
            <w:szCs w:val="24"/>
            <w:rPrChange w:id="3104" w:author="LIN, Yufeng" w:date="2021-10-07T10:22:00Z">
              <w:rPr>
                <w:rFonts w:ascii="Times New Roman" w:hAnsi="Times New Roman" w:cs="Times New Roman"/>
                <w:sz w:val="22"/>
              </w:rPr>
            </w:rPrChange>
          </w:rPr>
          <w:delText>(relative abundance &lt; 0.1% of all the microeukaryote)</w:delText>
        </w:r>
      </w:del>
      <w:del w:id="3105" w:author="nick ting" w:date="2021-09-27T13:13:00Z">
        <w:r w:rsidRPr="00F331C9" w:rsidDel="00DD671B">
          <w:rPr>
            <w:rFonts w:ascii="Times New Roman" w:hAnsi="Times New Roman" w:cs="Times New Roman"/>
            <w:sz w:val="24"/>
            <w:szCs w:val="24"/>
            <w:rPrChange w:id="3106" w:author="LIN, Yufeng" w:date="2021-10-07T10:22:00Z">
              <w:rPr>
                <w:rFonts w:ascii="Times New Roman" w:hAnsi="Times New Roman" w:cs="Times New Roman"/>
                <w:sz w:val="22"/>
              </w:rPr>
            </w:rPrChange>
          </w:rPr>
          <w:delText xml:space="preserve"> and </w:delText>
        </w:r>
      </w:del>
      <w:del w:id="3107" w:author="nick ting" w:date="2021-09-24T18:42:00Z">
        <w:r w:rsidRPr="00F331C9" w:rsidDel="00683CAF">
          <w:rPr>
            <w:rFonts w:ascii="Times New Roman" w:hAnsi="Times New Roman" w:cs="Times New Roman"/>
            <w:sz w:val="24"/>
            <w:szCs w:val="24"/>
            <w:rPrChange w:id="3108" w:author="LIN, Yufeng" w:date="2021-10-07T10:22:00Z">
              <w:rPr>
                <w:rFonts w:ascii="Times New Roman" w:hAnsi="Times New Roman" w:cs="Times New Roman"/>
                <w:sz w:val="22"/>
              </w:rPr>
            </w:rPrChange>
          </w:rPr>
          <w:delText xml:space="preserve">accessed </w:delText>
        </w:r>
      </w:del>
      <w:r w:rsidRPr="00F331C9">
        <w:rPr>
          <w:rFonts w:ascii="Times New Roman" w:hAnsi="Times New Roman" w:cs="Times New Roman"/>
          <w:sz w:val="24"/>
          <w:szCs w:val="24"/>
          <w:rPrChange w:id="3109" w:author="LIN, Yufeng" w:date="2021-10-07T10:22:00Z">
            <w:rPr>
              <w:rFonts w:ascii="Times New Roman" w:hAnsi="Times New Roman" w:cs="Times New Roman"/>
              <w:sz w:val="22"/>
            </w:rPr>
          </w:rPrChange>
        </w:rPr>
        <w:t xml:space="preserve">296 </w:t>
      </w:r>
      <w:del w:id="3110" w:author="nick ting" w:date="2021-09-24T18:42:00Z">
        <w:r w:rsidRPr="00F331C9" w:rsidDel="00683CAF">
          <w:rPr>
            <w:rFonts w:ascii="Times New Roman" w:hAnsi="Times New Roman" w:cs="Times New Roman"/>
            <w:sz w:val="24"/>
            <w:szCs w:val="24"/>
            <w:rPrChange w:id="3111" w:author="LIN, Yufeng" w:date="2021-10-07T10:22:00Z">
              <w:rPr>
                <w:rFonts w:ascii="Times New Roman" w:hAnsi="Times New Roman" w:cs="Times New Roman"/>
                <w:sz w:val="22"/>
              </w:rPr>
            </w:rPrChange>
          </w:rPr>
          <w:delText xml:space="preserve">features </w:delText>
        </w:r>
      </w:del>
      <w:ins w:id="3112" w:author="nick ting" w:date="2021-09-24T18:42:00Z">
        <w:r w:rsidR="00683CAF" w:rsidRPr="00F331C9">
          <w:rPr>
            <w:rFonts w:ascii="Times New Roman" w:hAnsi="Times New Roman" w:cs="Times New Roman"/>
            <w:sz w:val="24"/>
            <w:szCs w:val="24"/>
            <w:rPrChange w:id="3113" w:author="LIN, Yufeng" w:date="2021-10-07T10:22:00Z">
              <w:rPr>
                <w:rFonts w:ascii="Times New Roman" w:hAnsi="Times New Roman" w:cs="Times New Roman"/>
                <w:sz w:val="22"/>
              </w:rPr>
            </w:rPrChange>
          </w:rPr>
          <w:t>species</w:t>
        </w:r>
      </w:ins>
      <w:ins w:id="3114" w:author="nick ting" w:date="2021-09-26T23:31:00Z">
        <w:r w:rsidR="002276BF" w:rsidRPr="00F331C9">
          <w:rPr>
            <w:rFonts w:ascii="Times New Roman" w:hAnsi="Times New Roman" w:cs="Times New Roman"/>
            <w:sz w:val="24"/>
            <w:szCs w:val="24"/>
            <w:rPrChange w:id="3115" w:author="LIN, Yufeng" w:date="2021-10-07T10:22:00Z">
              <w:rPr>
                <w:rFonts w:ascii="Times New Roman" w:hAnsi="Times New Roman" w:cs="Times New Roman"/>
                <w:sz w:val="22"/>
              </w:rPr>
            </w:rPrChange>
          </w:rPr>
          <w:t xml:space="preserve"> were obtained</w:t>
        </w:r>
      </w:ins>
      <w:ins w:id="3116" w:author="nick ting" w:date="2021-09-24T18:42:00Z">
        <w:r w:rsidR="00683CAF" w:rsidRPr="00F331C9">
          <w:rPr>
            <w:rFonts w:ascii="Times New Roman" w:hAnsi="Times New Roman" w:cs="Times New Roman"/>
            <w:sz w:val="24"/>
            <w:szCs w:val="24"/>
            <w:rPrChange w:id="3117" w:author="LIN, Yufeng" w:date="2021-10-07T10:22:00Z">
              <w:rPr>
                <w:rFonts w:ascii="Times New Roman" w:hAnsi="Times New Roman" w:cs="Times New Roman"/>
                <w:sz w:val="22"/>
              </w:rPr>
            </w:rPrChange>
          </w:rPr>
          <w:t xml:space="preserve"> </w:t>
        </w:r>
      </w:ins>
      <w:ins w:id="3118" w:author="nick ting" w:date="2021-09-27T13:13:00Z">
        <w:r w:rsidR="00DD671B" w:rsidRPr="00F331C9">
          <w:rPr>
            <w:rFonts w:ascii="Times New Roman" w:hAnsi="Times New Roman" w:cs="Times New Roman"/>
            <w:sz w:val="24"/>
            <w:szCs w:val="24"/>
            <w:rPrChange w:id="3119" w:author="LIN, Yufeng" w:date="2021-10-07T10:22:00Z">
              <w:rPr>
                <w:rFonts w:ascii="Times New Roman" w:hAnsi="Times New Roman" w:cs="Times New Roman"/>
                <w:sz w:val="22"/>
              </w:rPr>
            </w:rPrChange>
          </w:rPr>
          <w:t xml:space="preserve">for further analysis </w:t>
        </w:r>
      </w:ins>
      <w:r w:rsidRPr="00F331C9">
        <w:rPr>
          <w:rFonts w:ascii="Times New Roman" w:hAnsi="Times New Roman" w:cs="Times New Roman"/>
          <w:sz w:val="24"/>
          <w:szCs w:val="24"/>
          <w:rPrChange w:id="3120" w:author="LIN, Yufeng" w:date="2021-10-07T10:22:00Z">
            <w:rPr>
              <w:rFonts w:ascii="Times New Roman" w:hAnsi="Times New Roman" w:cs="Times New Roman"/>
              <w:sz w:val="22"/>
            </w:rPr>
          </w:rPrChange>
        </w:rPr>
        <w:t xml:space="preserve">(figure 3a and supplementary table </w:t>
      </w:r>
      <w:ins w:id="3121" w:author="nick ting" w:date="2021-09-24T18:42:00Z">
        <w:r w:rsidR="00683CAF" w:rsidRPr="00F331C9">
          <w:rPr>
            <w:rFonts w:ascii="Times New Roman" w:hAnsi="Times New Roman" w:cs="Times New Roman"/>
            <w:sz w:val="24"/>
            <w:szCs w:val="24"/>
            <w:rPrChange w:id="3122" w:author="LIN, Yufeng" w:date="2021-10-07T10:22:00Z">
              <w:rPr>
                <w:rFonts w:ascii="Times New Roman" w:hAnsi="Times New Roman" w:cs="Times New Roman"/>
                <w:sz w:val="22"/>
              </w:rPr>
            </w:rPrChange>
          </w:rPr>
          <w:t xml:space="preserve">2, </w:t>
        </w:r>
      </w:ins>
      <w:del w:id="3123" w:author="LIN, Yufeng" w:date="2021-09-23T14:27:00Z">
        <w:r w:rsidRPr="00F331C9" w:rsidDel="003A3841">
          <w:rPr>
            <w:rFonts w:ascii="Times New Roman" w:hAnsi="Times New Roman" w:cs="Times New Roman"/>
            <w:sz w:val="24"/>
            <w:szCs w:val="24"/>
            <w:rPrChange w:id="3124" w:author="LIN, Yufeng" w:date="2021-10-07T10:22:00Z">
              <w:rPr>
                <w:rFonts w:ascii="Times New Roman" w:hAnsi="Times New Roman" w:cs="Times New Roman"/>
                <w:sz w:val="22"/>
              </w:rPr>
            </w:rPrChange>
          </w:rPr>
          <w:delText>3</w:delText>
        </w:r>
      </w:del>
      <w:ins w:id="3125" w:author="LIN, Yufeng" w:date="2021-09-23T17:01:00Z">
        <w:r w:rsidR="00274D15" w:rsidRPr="00F331C9">
          <w:rPr>
            <w:rFonts w:ascii="Times New Roman" w:hAnsi="Times New Roman" w:cs="Times New Roman"/>
            <w:sz w:val="24"/>
            <w:szCs w:val="24"/>
            <w:rPrChange w:id="3126" w:author="LIN, Yufeng" w:date="2021-10-07T10:22:00Z">
              <w:rPr>
                <w:rFonts w:ascii="Times New Roman" w:hAnsi="Times New Roman" w:cs="Times New Roman"/>
                <w:sz w:val="22"/>
              </w:rPr>
            </w:rPrChange>
          </w:rPr>
          <w:t>3</w:t>
        </w:r>
      </w:ins>
      <w:r w:rsidRPr="00F331C9">
        <w:rPr>
          <w:rFonts w:ascii="Times New Roman" w:hAnsi="Times New Roman" w:cs="Times New Roman"/>
          <w:sz w:val="24"/>
          <w:szCs w:val="24"/>
          <w:rPrChange w:id="3127" w:author="LIN, Yufeng" w:date="2021-10-07T10:22:00Z">
            <w:rPr>
              <w:rFonts w:ascii="Times New Roman" w:hAnsi="Times New Roman" w:cs="Times New Roman"/>
              <w:sz w:val="22"/>
            </w:rPr>
          </w:rPrChange>
        </w:rPr>
        <w:t>)</w:t>
      </w:r>
      <w:del w:id="3128" w:author="nick ting" w:date="2021-09-24T18:42:00Z">
        <w:r w:rsidRPr="00F331C9" w:rsidDel="00683CAF">
          <w:rPr>
            <w:rFonts w:ascii="Times New Roman" w:hAnsi="Times New Roman" w:cs="Times New Roman"/>
            <w:sz w:val="24"/>
            <w:szCs w:val="24"/>
            <w:rPrChange w:id="3129" w:author="LIN, Yufeng" w:date="2021-10-07T10:22:00Z">
              <w:rPr>
                <w:rFonts w:ascii="Times New Roman" w:hAnsi="Times New Roman" w:cs="Times New Roman"/>
                <w:sz w:val="22"/>
              </w:rPr>
            </w:rPrChange>
          </w:rPr>
          <w:delText xml:space="preserve"> from 592 aligned species (see supplementary table 4</w:delText>
        </w:r>
      </w:del>
      <w:ins w:id="3130" w:author="LIN, Yufeng" w:date="2021-09-23T17:01:00Z">
        <w:del w:id="3131" w:author="nick ting" w:date="2021-09-24T18:42:00Z">
          <w:r w:rsidR="00274D15" w:rsidRPr="00F331C9" w:rsidDel="00683CAF">
            <w:rPr>
              <w:rFonts w:ascii="Times New Roman" w:hAnsi="Times New Roman" w:cs="Times New Roman"/>
              <w:sz w:val="24"/>
              <w:szCs w:val="24"/>
              <w:rPrChange w:id="3132" w:author="LIN, Yufeng" w:date="2021-10-07T10:22:00Z">
                <w:rPr>
                  <w:rFonts w:ascii="Times New Roman" w:hAnsi="Times New Roman" w:cs="Times New Roman"/>
                  <w:sz w:val="22"/>
                </w:rPr>
              </w:rPrChange>
            </w:rPr>
            <w:delText>2</w:delText>
          </w:r>
        </w:del>
      </w:ins>
      <w:del w:id="3133" w:author="nick ting" w:date="2021-09-24T18:42:00Z">
        <w:r w:rsidRPr="00F331C9" w:rsidDel="00683CAF">
          <w:rPr>
            <w:rFonts w:ascii="Times New Roman" w:hAnsi="Times New Roman" w:cs="Times New Roman"/>
            <w:sz w:val="24"/>
            <w:szCs w:val="24"/>
            <w:rPrChange w:id="3134"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3135" w:author="LIN, Yufeng" w:date="2021-10-07T10:22:00Z">
            <w:rPr>
              <w:rFonts w:ascii="Times New Roman" w:hAnsi="Times New Roman" w:cs="Times New Roman"/>
              <w:sz w:val="22"/>
            </w:rPr>
          </w:rPrChange>
        </w:rPr>
        <w:t xml:space="preserve">. </w:t>
      </w:r>
      <w:ins w:id="3136" w:author="nick ting" w:date="2021-09-27T13:18:00Z">
        <w:r w:rsidR="00DD671B" w:rsidRPr="00F331C9">
          <w:rPr>
            <w:rFonts w:ascii="Times New Roman" w:hAnsi="Times New Roman" w:cs="Times New Roman"/>
            <w:sz w:val="24"/>
            <w:szCs w:val="24"/>
            <w:rPrChange w:id="3137" w:author="LIN, Yufeng" w:date="2021-10-07T10:22:00Z">
              <w:rPr>
                <w:rFonts w:ascii="Times New Roman" w:hAnsi="Times New Roman" w:cs="Times New Roman"/>
                <w:sz w:val="22"/>
              </w:rPr>
            </w:rPrChange>
          </w:rPr>
          <w:t xml:space="preserve">Using the Wilcoxon rank-sum </w:t>
        </w:r>
      </w:ins>
      <w:ins w:id="3138" w:author="nick ting" w:date="2021-09-27T17:46:00Z">
        <w:r w:rsidR="0098399D" w:rsidRPr="00F331C9">
          <w:rPr>
            <w:rFonts w:ascii="Times New Roman" w:hAnsi="Times New Roman" w:cs="Times New Roman"/>
            <w:sz w:val="24"/>
            <w:szCs w:val="24"/>
            <w:rPrChange w:id="3139" w:author="LIN, Yufeng" w:date="2021-10-07T10:22:00Z">
              <w:rPr>
                <w:rFonts w:ascii="Times New Roman" w:hAnsi="Times New Roman" w:cs="Times New Roman"/>
                <w:sz w:val="22"/>
              </w:rPr>
            </w:rPrChange>
          </w:rPr>
          <w:t>test</w:t>
        </w:r>
      </w:ins>
      <w:ins w:id="3140" w:author="nick ting" w:date="2021-09-27T18:07:00Z">
        <w:r w:rsidR="00BA3DCF" w:rsidRPr="00F331C9">
          <w:rPr>
            <w:rFonts w:ascii="Times New Roman" w:hAnsi="Times New Roman" w:cs="Times New Roman"/>
            <w:sz w:val="24"/>
            <w:szCs w:val="24"/>
            <w:rPrChange w:id="3141" w:author="LIN, Yufeng" w:date="2021-10-07T10:22:00Z">
              <w:rPr>
                <w:rFonts w:ascii="Times New Roman" w:hAnsi="Times New Roman" w:cs="Times New Roman"/>
                <w:sz w:val="22"/>
              </w:rPr>
            </w:rPrChange>
          </w:rPr>
          <w:t xml:space="preserve"> to compare data from all the cohorts together</w:t>
        </w:r>
      </w:ins>
      <w:ins w:id="3142" w:author="nick ting" w:date="2021-09-27T13:18:00Z">
        <w:r w:rsidR="00DD671B" w:rsidRPr="00F331C9">
          <w:rPr>
            <w:rFonts w:ascii="Times New Roman" w:hAnsi="Times New Roman" w:cs="Times New Roman"/>
            <w:sz w:val="24"/>
            <w:szCs w:val="24"/>
            <w:rPrChange w:id="3143" w:author="LIN, Yufeng" w:date="2021-10-07T10:22:00Z">
              <w:rPr>
                <w:rFonts w:ascii="Times New Roman" w:hAnsi="Times New Roman" w:cs="Times New Roman"/>
                <w:sz w:val="22"/>
              </w:rPr>
            </w:rPrChange>
          </w:rPr>
          <w:t>,</w:t>
        </w:r>
      </w:ins>
      <w:del w:id="3144" w:author="nick ting" w:date="2021-09-27T13:18:00Z">
        <w:r w:rsidRPr="00F331C9" w:rsidDel="00DD671B">
          <w:rPr>
            <w:rFonts w:ascii="Times New Roman" w:hAnsi="Times New Roman" w:cs="Times New Roman"/>
            <w:sz w:val="24"/>
            <w:szCs w:val="24"/>
            <w:rPrChange w:id="3145" w:author="LIN, Yufeng" w:date="2021-10-07T10:22:00Z">
              <w:rPr>
                <w:rFonts w:ascii="Times New Roman" w:hAnsi="Times New Roman" w:cs="Times New Roman"/>
                <w:sz w:val="22"/>
              </w:rPr>
            </w:rPrChange>
          </w:rPr>
          <w:delText xml:space="preserve">To determine </w:delText>
        </w:r>
        <w:r w:rsidR="00AE2F5C" w:rsidRPr="00F331C9" w:rsidDel="00DD671B">
          <w:rPr>
            <w:rFonts w:ascii="Times New Roman" w:hAnsi="Times New Roman" w:cs="Times New Roman"/>
            <w:sz w:val="24"/>
            <w:szCs w:val="24"/>
            <w:rPrChange w:id="3146" w:author="LIN, Yufeng" w:date="2021-10-07T10:22:00Z">
              <w:rPr>
                <w:rFonts w:ascii="Times New Roman" w:hAnsi="Times New Roman" w:cs="Times New Roman"/>
                <w:sz w:val="22"/>
              </w:rPr>
            </w:rPrChange>
          </w:rPr>
          <w:delText xml:space="preserve">the </w:delText>
        </w:r>
        <w:r w:rsidRPr="00F331C9" w:rsidDel="00DD671B">
          <w:rPr>
            <w:rFonts w:ascii="Times New Roman" w:hAnsi="Times New Roman" w:cs="Times New Roman"/>
            <w:sz w:val="24"/>
            <w:szCs w:val="24"/>
            <w:rPrChange w:id="3147" w:author="LIN, Yufeng" w:date="2021-10-07T10:22:00Z">
              <w:rPr>
                <w:rFonts w:ascii="Times New Roman" w:hAnsi="Times New Roman" w:cs="Times New Roman"/>
                <w:sz w:val="22"/>
              </w:rPr>
            </w:rPrChange>
          </w:rPr>
          <w:delText xml:space="preserve">potential enteric </w:delText>
        </w:r>
        <w:r w:rsidR="00FA35F2" w:rsidRPr="00F331C9" w:rsidDel="00DD671B">
          <w:rPr>
            <w:rFonts w:ascii="Times New Roman" w:hAnsi="Times New Roman" w:cs="Times New Roman"/>
            <w:sz w:val="24"/>
            <w:szCs w:val="24"/>
            <w:rPrChange w:id="3148" w:author="LIN, Yufeng" w:date="2021-10-07T10:22:00Z">
              <w:rPr>
                <w:rFonts w:ascii="Times New Roman" w:hAnsi="Times New Roman" w:cs="Times New Roman"/>
                <w:sz w:val="22"/>
              </w:rPr>
            </w:rPrChange>
          </w:rPr>
          <w:delText>micro-eukaryotes</w:delText>
        </w:r>
        <w:r w:rsidRPr="00F331C9" w:rsidDel="00DD671B">
          <w:rPr>
            <w:rFonts w:ascii="Times New Roman" w:hAnsi="Times New Roman" w:cs="Times New Roman"/>
            <w:sz w:val="24"/>
            <w:szCs w:val="24"/>
            <w:rPrChange w:id="3149" w:author="LIN, Yufeng" w:date="2021-10-07T10:22:00Z">
              <w:rPr>
                <w:rFonts w:ascii="Times New Roman" w:hAnsi="Times New Roman" w:cs="Times New Roman"/>
                <w:sz w:val="22"/>
              </w:rPr>
            </w:rPrChange>
          </w:rPr>
          <w:delText xml:space="preserve"> shift in patients with CRC</w:delText>
        </w:r>
      </w:del>
      <w:ins w:id="3150" w:author="LIN, Yufeng" w:date="2021-09-24T15:33:00Z">
        <w:del w:id="3151" w:author="nick ting" w:date="2021-09-27T13:18:00Z">
          <w:r w:rsidR="00BA34C7" w:rsidRPr="00F331C9" w:rsidDel="00DD671B">
            <w:rPr>
              <w:rFonts w:ascii="Times New Roman" w:hAnsi="Times New Roman" w:cs="Times New Roman"/>
              <w:sz w:val="24"/>
              <w:szCs w:val="24"/>
              <w:rPrChange w:id="3152" w:author="LIN, Yufeng" w:date="2021-10-07T10:22:00Z">
                <w:rPr>
                  <w:rFonts w:ascii="Times New Roman" w:hAnsi="Times New Roman" w:cs="Times New Roman"/>
                  <w:sz w:val="22"/>
                  <w:highlight w:val="yellow"/>
                </w:rPr>
              </w:rPrChange>
            </w:rPr>
            <w:delText>s</w:delText>
          </w:r>
        </w:del>
      </w:ins>
      <w:del w:id="3153" w:author="nick ting" w:date="2021-09-27T13:18:00Z">
        <w:r w:rsidRPr="00F331C9" w:rsidDel="00DD671B">
          <w:rPr>
            <w:rFonts w:ascii="Times New Roman" w:hAnsi="Times New Roman" w:cs="Times New Roman"/>
            <w:sz w:val="24"/>
            <w:szCs w:val="24"/>
            <w:rPrChange w:id="3154" w:author="LIN, Yufeng" w:date="2021-10-07T10:22:00Z">
              <w:rPr>
                <w:rFonts w:ascii="Times New Roman" w:hAnsi="Times New Roman" w:cs="Times New Roman"/>
                <w:sz w:val="22"/>
              </w:rPr>
            </w:rPrChange>
          </w:rPr>
          <w:delText>,</w:delText>
        </w:r>
      </w:del>
      <w:del w:id="3155" w:author="nick ting" w:date="2021-09-25T00:54:00Z">
        <w:r w:rsidRPr="00F331C9" w:rsidDel="0029149C">
          <w:rPr>
            <w:rFonts w:ascii="Times New Roman" w:hAnsi="Times New Roman" w:cs="Times New Roman"/>
            <w:sz w:val="24"/>
            <w:szCs w:val="24"/>
            <w:rPrChange w:id="3156" w:author="LIN, Yufeng" w:date="2021-10-07T10:22:00Z">
              <w:rPr>
                <w:rFonts w:ascii="Times New Roman" w:hAnsi="Times New Roman" w:cs="Times New Roman"/>
                <w:sz w:val="22"/>
              </w:rPr>
            </w:rPrChange>
          </w:rPr>
          <w:delText xml:space="preserve"> we</w:delText>
        </w:r>
      </w:del>
      <w:r w:rsidRPr="00F331C9">
        <w:rPr>
          <w:rFonts w:ascii="Times New Roman" w:hAnsi="Times New Roman" w:cs="Times New Roman"/>
          <w:sz w:val="24"/>
          <w:szCs w:val="24"/>
          <w:rPrChange w:id="3157" w:author="LIN, Yufeng" w:date="2021-10-07T10:22:00Z">
            <w:rPr>
              <w:rFonts w:ascii="Times New Roman" w:hAnsi="Times New Roman" w:cs="Times New Roman"/>
              <w:sz w:val="22"/>
            </w:rPr>
          </w:rPrChange>
        </w:rPr>
        <w:t xml:space="preserve"> </w:t>
      </w:r>
      <w:del w:id="3158" w:author="LIN, Yufeng" w:date="2021-09-24T15:02:00Z">
        <w:r w:rsidRPr="00F331C9" w:rsidDel="00CA3711">
          <w:rPr>
            <w:rFonts w:ascii="Times New Roman" w:hAnsi="Times New Roman" w:cs="Times New Roman"/>
            <w:sz w:val="24"/>
            <w:szCs w:val="24"/>
            <w:rPrChange w:id="3159" w:author="LIN, Yufeng" w:date="2021-10-07T10:22:00Z">
              <w:rPr>
                <w:rFonts w:ascii="Times New Roman" w:hAnsi="Times New Roman" w:cs="Times New Roman"/>
                <w:sz w:val="22"/>
              </w:rPr>
            </w:rPrChange>
          </w:rPr>
          <w:delText xml:space="preserve">compared the selected 296 species relative median abundance between healthy control and CRC patients. We </w:delText>
        </w:r>
      </w:del>
      <w:del w:id="3160" w:author="nick ting" w:date="2021-09-25T00:54:00Z">
        <w:r w:rsidRPr="00F331C9" w:rsidDel="0029149C">
          <w:rPr>
            <w:rFonts w:ascii="Times New Roman" w:hAnsi="Times New Roman" w:cs="Times New Roman"/>
            <w:sz w:val="24"/>
            <w:szCs w:val="24"/>
            <w:rPrChange w:id="3161" w:author="LIN, Yufeng" w:date="2021-10-07T10:22:00Z">
              <w:rPr>
                <w:rFonts w:ascii="Times New Roman" w:hAnsi="Times New Roman" w:cs="Times New Roman"/>
                <w:sz w:val="22"/>
              </w:rPr>
            </w:rPrChange>
          </w:rPr>
          <w:delText xml:space="preserve">gained </w:delText>
        </w:r>
      </w:del>
      <w:r w:rsidRPr="00F331C9">
        <w:rPr>
          <w:rFonts w:ascii="Times New Roman" w:hAnsi="Times New Roman" w:cs="Times New Roman"/>
          <w:sz w:val="24"/>
          <w:szCs w:val="24"/>
          <w:rPrChange w:id="3162" w:author="LIN, Yufeng" w:date="2021-10-07T10:22:00Z">
            <w:rPr>
              <w:rFonts w:ascii="Times New Roman" w:hAnsi="Times New Roman" w:cs="Times New Roman"/>
              <w:sz w:val="22"/>
            </w:rPr>
          </w:rPrChange>
        </w:rPr>
        <w:t>74</w:t>
      </w:r>
      <w:ins w:id="3163" w:author="nick ting" w:date="2021-09-25T00:56:00Z">
        <w:r w:rsidR="0029149C" w:rsidRPr="00F331C9">
          <w:rPr>
            <w:rFonts w:ascii="Times New Roman" w:hAnsi="Times New Roman" w:cs="Times New Roman"/>
            <w:sz w:val="24"/>
            <w:szCs w:val="24"/>
            <w:rPrChange w:id="3164" w:author="LIN, Yufeng" w:date="2021-10-07T10:22:00Z">
              <w:rPr>
                <w:rFonts w:ascii="Times New Roman" w:hAnsi="Times New Roman" w:cs="Times New Roman"/>
                <w:sz w:val="22"/>
              </w:rPr>
            </w:rPrChange>
          </w:rPr>
          <w:t xml:space="preserve"> </w:t>
        </w:r>
      </w:ins>
      <w:del w:id="3165" w:author="nick ting" w:date="2021-09-25T00:56:00Z">
        <w:r w:rsidRPr="00F331C9" w:rsidDel="0029149C">
          <w:rPr>
            <w:rFonts w:ascii="Times New Roman" w:hAnsi="Times New Roman" w:cs="Times New Roman"/>
            <w:sz w:val="24"/>
            <w:szCs w:val="24"/>
            <w:rPrChange w:id="3166" w:author="LIN, Yufeng" w:date="2021-10-07T10:22:00Z">
              <w:rPr>
                <w:rFonts w:ascii="Times New Roman" w:hAnsi="Times New Roman" w:cs="Times New Roman"/>
                <w:sz w:val="22"/>
              </w:rPr>
            </w:rPrChange>
          </w:rPr>
          <w:delText xml:space="preserve"> and 33 </w:delText>
        </w:r>
      </w:del>
      <w:del w:id="3167" w:author="nick ting" w:date="2021-09-25T00:55:00Z">
        <w:r w:rsidRPr="00F331C9" w:rsidDel="0029149C">
          <w:rPr>
            <w:rFonts w:ascii="Times New Roman" w:hAnsi="Times New Roman" w:cs="Times New Roman"/>
            <w:sz w:val="24"/>
            <w:szCs w:val="24"/>
            <w:rPrChange w:id="3168" w:author="LIN, Yufeng" w:date="2021-10-07T10:22:00Z">
              <w:rPr>
                <w:rFonts w:ascii="Times New Roman" w:hAnsi="Times New Roman" w:cs="Times New Roman"/>
                <w:sz w:val="22"/>
              </w:rPr>
            </w:rPrChange>
          </w:rPr>
          <w:delText>candidates</w:delText>
        </w:r>
      </w:del>
      <w:ins w:id="3169" w:author="LIN, Yufeng" w:date="2021-09-24T15:02:00Z">
        <w:del w:id="3170" w:author="nick ting" w:date="2021-09-25T00:55:00Z">
          <w:r w:rsidR="00CA3711" w:rsidRPr="00F331C9" w:rsidDel="0029149C">
            <w:rPr>
              <w:rFonts w:ascii="Times New Roman" w:hAnsi="Times New Roman" w:cs="Times New Roman"/>
              <w:sz w:val="24"/>
              <w:szCs w:val="24"/>
              <w:rPrChange w:id="3171" w:author="LIN, Yufeng" w:date="2021-10-07T10:22:00Z">
                <w:rPr>
                  <w:rFonts w:ascii="Times New Roman" w:hAnsi="Times New Roman" w:cs="Times New Roman"/>
                  <w:sz w:val="22"/>
                </w:rPr>
              </w:rPrChange>
            </w:rPr>
            <w:delText xml:space="preserve"> from 296 candidates</w:delText>
          </w:r>
        </w:del>
      </w:ins>
      <w:ins w:id="3172" w:author="nick ting" w:date="2021-09-25T00:55:00Z">
        <w:r w:rsidR="0029149C" w:rsidRPr="00F331C9">
          <w:rPr>
            <w:rFonts w:ascii="Times New Roman" w:hAnsi="Times New Roman" w:cs="Times New Roman"/>
            <w:sz w:val="24"/>
            <w:szCs w:val="24"/>
            <w:rPrChange w:id="3173" w:author="LIN, Yufeng" w:date="2021-10-07T10:22:00Z">
              <w:rPr>
                <w:rFonts w:ascii="Times New Roman" w:hAnsi="Times New Roman" w:cs="Times New Roman"/>
                <w:sz w:val="22"/>
              </w:rPr>
            </w:rPrChange>
          </w:rPr>
          <w:t xml:space="preserve">differentially </w:t>
        </w:r>
        <w:r w:rsidR="0029149C" w:rsidRPr="00F331C9">
          <w:rPr>
            <w:rFonts w:ascii="Times New Roman" w:hAnsi="Times New Roman" w:cs="Times New Roman"/>
            <w:sz w:val="24"/>
            <w:szCs w:val="24"/>
            <w:rPrChange w:id="3174" w:author="LIN, Yufeng" w:date="2021-10-07T10:22:00Z">
              <w:rPr>
                <w:rFonts w:ascii="Times New Roman" w:hAnsi="Times New Roman" w:cs="Times New Roman"/>
                <w:sz w:val="22"/>
              </w:rPr>
            </w:rPrChange>
          </w:rPr>
          <w:lastRenderedPageBreak/>
          <w:t xml:space="preserve">abundant </w:t>
        </w:r>
        <w:del w:id="3175" w:author="LIN, Yufeng" w:date="2021-09-28T13:07:00Z">
          <w:r w:rsidR="0029149C" w:rsidRPr="00F331C9" w:rsidDel="004314C2">
            <w:rPr>
              <w:rFonts w:ascii="Times New Roman" w:hAnsi="Times New Roman" w:cs="Times New Roman"/>
              <w:sz w:val="24"/>
              <w:szCs w:val="24"/>
              <w:rPrChange w:id="3176" w:author="LIN, Yufeng" w:date="2021-10-07T10:22:00Z">
                <w:rPr>
                  <w:rFonts w:ascii="Times New Roman" w:hAnsi="Times New Roman" w:cs="Times New Roman"/>
                  <w:sz w:val="22"/>
                </w:rPr>
              </w:rPrChange>
            </w:rPr>
            <w:delText>micro-eukaryotes</w:delText>
          </w:r>
        </w:del>
      </w:ins>
      <w:ins w:id="3177" w:author="LIN, Yufeng" w:date="2021-09-28T13:07:00Z">
        <w:r w:rsidR="004314C2" w:rsidRPr="00F331C9">
          <w:rPr>
            <w:rFonts w:ascii="Times New Roman" w:hAnsi="Times New Roman" w:cs="Times New Roman"/>
            <w:sz w:val="24"/>
            <w:szCs w:val="24"/>
            <w:rPrChange w:id="3178" w:author="LIN, Yufeng" w:date="2021-10-07T10:22:00Z">
              <w:rPr>
                <w:rFonts w:ascii="Times New Roman" w:hAnsi="Times New Roman" w:cs="Times New Roman"/>
                <w:sz w:val="22"/>
              </w:rPr>
            </w:rPrChange>
          </w:rPr>
          <w:t>fungi</w:t>
        </w:r>
      </w:ins>
      <w:ins w:id="3179" w:author="nick ting" w:date="2021-09-25T01:01:00Z">
        <w:r w:rsidR="00002608" w:rsidRPr="00F331C9">
          <w:rPr>
            <w:rFonts w:ascii="Times New Roman" w:hAnsi="Times New Roman" w:cs="Times New Roman"/>
            <w:sz w:val="24"/>
            <w:szCs w:val="24"/>
            <w:rPrChange w:id="3180" w:author="LIN, Yufeng" w:date="2021-10-07T10:22:00Z">
              <w:rPr>
                <w:rFonts w:ascii="Times New Roman" w:hAnsi="Times New Roman" w:cs="Times New Roman"/>
                <w:sz w:val="22"/>
              </w:rPr>
            </w:rPrChange>
          </w:rPr>
          <w:t xml:space="preserve"> </w:t>
        </w:r>
      </w:ins>
      <w:ins w:id="3181" w:author="nick ting" w:date="2021-09-25T00:55:00Z">
        <w:r w:rsidR="0029149C" w:rsidRPr="00F331C9">
          <w:rPr>
            <w:rFonts w:ascii="Times New Roman" w:hAnsi="Times New Roman" w:cs="Times New Roman"/>
            <w:sz w:val="24"/>
            <w:szCs w:val="24"/>
            <w:rPrChange w:id="3182" w:author="LIN, Yufeng" w:date="2021-10-07T10:22:00Z">
              <w:rPr>
                <w:rFonts w:ascii="Times New Roman" w:hAnsi="Times New Roman" w:cs="Times New Roman"/>
                <w:sz w:val="22"/>
              </w:rPr>
            </w:rPrChange>
          </w:rPr>
          <w:t>were identified</w:t>
        </w:r>
      </w:ins>
      <w:ins w:id="3183" w:author="LIN, Yufeng" w:date="2021-10-07T10:43:00Z">
        <w:r w:rsidR="00E81CE7" w:rsidRPr="00F331C9">
          <w:rPr>
            <w:rFonts w:ascii="Times New Roman" w:hAnsi="Times New Roman" w:cs="Times New Roman"/>
            <w:sz w:val="24"/>
            <w:szCs w:val="24"/>
          </w:rPr>
          <w:t>,</w:t>
        </w:r>
      </w:ins>
      <w:ins w:id="3184" w:author="nick ting" w:date="2021-09-25T00:56:00Z">
        <w:r w:rsidR="0029149C" w:rsidRPr="00F331C9">
          <w:rPr>
            <w:rFonts w:ascii="Times New Roman" w:hAnsi="Times New Roman" w:cs="Times New Roman"/>
            <w:sz w:val="24"/>
            <w:szCs w:val="24"/>
            <w:rPrChange w:id="3185" w:author="LIN, Yufeng" w:date="2021-10-07T10:22:00Z">
              <w:rPr>
                <w:rFonts w:ascii="Times New Roman" w:hAnsi="Times New Roman" w:cs="Times New Roman"/>
                <w:sz w:val="22"/>
              </w:rPr>
            </w:rPrChange>
          </w:rPr>
          <w:t xml:space="preserve"> which was named as the</w:t>
        </w:r>
      </w:ins>
      <w:ins w:id="3186" w:author="LIN, Yufeng" w:date="2021-09-24T15:34:00Z">
        <w:del w:id="3187" w:author="nick ting" w:date="2021-09-25T00:56:00Z">
          <w:r w:rsidR="00BA34C7" w:rsidRPr="00F331C9" w:rsidDel="0029149C">
            <w:rPr>
              <w:rFonts w:ascii="Times New Roman" w:hAnsi="Times New Roman" w:cs="Times New Roman"/>
              <w:sz w:val="24"/>
              <w:szCs w:val="24"/>
              <w:rPrChange w:id="3188" w:author="LIN, Yufeng" w:date="2021-10-07T10:22:00Z">
                <w:rPr>
                  <w:rFonts w:ascii="Times New Roman" w:hAnsi="Times New Roman" w:cs="Times New Roman"/>
                  <w:sz w:val="22"/>
                  <w:highlight w:val="yellow"/>
                </w:rPr>
              </w:rPrChange>
            </w:rPr>
            <w:delText>,</w:delText>
          </w:r>
        </w:del>
        <w:r w:rsidR="00BA34C7" w:rsidRPr="00F331C9">
          <w:rPr>
            <w:rFonts w:ascii="Times New Roman" w:hAnsi="Times New Roman" w:cs="Times New Roman"/>
            <w:sz w:val="24"/>
            <w:szCs w:val="24"/>
            <w:rPrChange w:id="3189" w:author="LIN, Yufeng" w:date="2021-10-07T10:22:00Z">
              <w:rPr>
                <w:rFonts w:ascii="Times New Roman" w:hAnsi="Times New Roman" w:cs="Times New Roman"/>
                <w:sz w:val="22"/>
                <w:highlight w:val="yellow"/>
              </w:rPr>
            </w:rPrChange>
          </w:rPr>
          <w:t xml:space="preserve"> </w:t>
        </w:r>
        <w:del w:id="3190" w:author="nick ting" w:date="2021-09-25T00:56:00Z">
          <w:r w:rsidR="00BA34C7" w:rsidRPr="00F331C9" w:rsidDel="0029149C">
            <w:rPr>
              <w:rFonts w:ascii="Times New Roman" w:hAnsi="Times New Roman" w:cs="Times New Roman"/>
              <w:sz w:val="24"/>
              <w:szCs w:val="24"/>
              <w:rPrChange w:id="3191" w:author="LIN, Yufeng" w:date="2021-10-07T10:22:00Z">
                <w:rPr>
                  <w:rFonts w:ascii="Times New Roman" w:hAnsi="Times New Roman" w:cs="Times New Roman"/>
                  <w:sz w:val="22"/>
                  <w:highlight w:val="yellow"/>
                </w:rPr>
              </w:rPrChange>
            </w:rPr>
            <w:delText xml:space="preserve">namely </w:delText>
          </w:r>
        </w:del>
      </w:ins>
      <w:ins w:id="3192" w:author="nick ting" w:date="2021-09-25T00:56:00Z">
        <w:r w:rsidR="0029149C" w:rsidRPr="00F331C9">
          <w:rPr>
            <w:rFonts w:ascii="Times New Roman" w:hAnsi="Times New Roman" w:cs="Times New Roman"/>
            <w:sz w:val="24"/>
            <w:szCs w:val="24"/>
            <w:rPrChange w:id="3193" w:author="LIN, Yufeng" w:date="2021-10-07T10:22:00Z">
              <w:rPr>
                <w:rFonts w:ascii="Times New Roman" w:hAnsi="Times New Roman" w:cs="Times New Roman"/>
                <w:sz w:val="22"/>
              </w:rPr>
            </w:rPrChange>
          </w:rPr>
          <w:t>m</w:t>
        </w:r>
      </w:ins>
      <w:ins w:id="3194" w:author="LIN, Yufeng" w:date="2021-09-24T15:34:00Z">
        <w:del w:id="3195" w:author="nick ting" w:date="2021-09-25T00:56:00Z">
          <w:r w:rsidR="00BA34C7" w:rsidRPr="00F331C9" w:rsidDel="0029149C">
            <w:rPr>
              <w:rFonts w:ascii="Times New Roman" w:hAnsi="Times New Roman" w:cs="Times New Roman"/>
              <w:sz w:val="24"/>
              <w:szCs w:val="24"/>
              <w:rPrChange w:id="3196" w:author="LIN, Yufeng" w:date="2021-10-07T10:22:00Z">
                <w:rPr>
                  <w:rFonts w:ascii="Times New Roman" w:hAnsi="Times New Roman" w:cs="Times New Roman"/>
                  <w:sz w:val="22"/>
                  <w:highlight w:val="yellow"/>
                </w:rPr>
              </w:rPrChange>
            </w:rPr>
            <w:delText>m</w:delText>
          </w:r>
        </w:del>
        <w:r w:rsidR="00BA34C7" w:rsidRPr="00F331C9">
          <w:rPr>
            <w:rFonts w:ascii="Times New Roman" w:hAnsi="Times New Roman" w:cs="Times New Roman"/>
            <w:sz w:val="24"/>
            <w:szCs w:val="24"/>
            <w:rPrChange w:id="3197" w:author="LIN, Yufeng" w:date="2021-10-07T10:22:00Z">
              <w:rPr>
                <w:rFonts w:ascii="Times New Roman" w:hAnsi="Times New Roman" w:cs="Times New Roman"/>
                <w:sz w:val="22"/>
                <w:highlight w:val="yellow"/>
              </w:rPr>
            </w:rPrChange>
          </w:rPr>
          <w:t>ain set</w:t>
        </w:r>
      </w:ins>
      <w:ins w:id="3198" w:author="nick ting" w:date="2021-09-24T18:48:00Z">
        <w:r w:rsidR="0012344C" w:rsidRPr="00F331C9">
          <w:rPr>
            <w:rFonts w:ascii="Times New Roman" w:hAnsi="Times New Roman" w:cs="Times New Roman"/>
            <w:sz w:val="24"/>
            <w:szCs w:val="24"/>
            <w:rPrChange w:id="3199" w:author="LIN, Yufeng" w:date="2021-10-07T10:22:00Z">
              <w:rPr>
                <w:rFonts w:ascii="Times New Roman" w:hAnsi="Times New Roman" w:cs="Times New Roman"/>
                <w:sz w:val="22"/>
              </w:rPr>
            </w:rPrChange>
          </w:rPr>
          <w:t xml:space="preserve"> (</w:t>
        </w:r>
      </w:ins>
      <w:ins w:id="3200" w:author="nick ting" w:date="2021-09-24T18:49:00Z">
        <w:r w:rsidR="0012344C" w:rsidRPr="00F331C9">
          <w:rPr>
            <w:rFonts w:ascii="Times New Roman" w:hAnsi="Times New Roman" w:cs="Times New Roman"/>
            <w:sz w:val="24"/>
            <w:szCs w:val="24"/>
            <w:rPrChange w:id="3201" w:author="LIN, Yufeng" w:date="2021-10-07T10:22:00Z">
              <w:rPr>
                <w:rFonts w:ascii="Times New Roman" w:hAnsi="Times New Roman" w:cs="Times New Roman"/>
                <w:sz w:val="22"/>
              </w:rPr>
            </w:rPrChange>
          </w:rPr>
          <w:t>FDR</w:t>
        </w:r>
      </w:ins>
      <w:ins w:id="3202" w:author="nick ting" w:date="2021-09-24T18:48:00Z">
        <w:r w:rsidR="0012344C" w:rsidRPr="00F331C9">
          <w:rPr>
            <w:rFonts w:ascii="Times New Roman" w:hAnsi="Times New Roman" w:cs="Times New Roman"/>
            <w:sz w:val="24"/>
            <w:szCs w:val="24"/>
            <w:rPrChange w:id="3203" w:author="LIN, Yufeng" w:date="2021-10-07T10:22:00Z">
              <w:rPr>
                <w:rFonts w:ascii="Times New Roman" w:hAnsi="Times New Roman" w:cs="Times New Roman"/>
                <w:sz w:val="22"/>
              </w:rPr>
            </w:rPrChange>
          </w:rPr>
          <w:t xml:space="preserve"> &lt; 0.1</w:t>
        </w:r>
      </w:ins>
      <w:ins w:id="3204" w:author="nick ting" w:date="2021-09-27T18:07:00Z">
        <w:r w:rsidR="00BA3DCF" w:rsidRPr="00F331C9">
          <w:rPr>
            <w:rFonts w:ascii="Times New Roman" w:hAnsi="Times New Roman" w:cs="Times New Roman"/>
            <w:sz w:val="24"/>
            <w:szCs w:val="24"/>
            <w:rPrChange w:id="3205" w:author="LIN, Yufeng" w:date="2021-10-07T10:22:00Z">
              <w:rPr>
                <w:rFonts w:ascii="Times New Roman" w:hAnsi="Times New Roman" w:cs="Times New Roman"/>
                <w:sz w:val="22"/>
              </w:rPr>
            </w:rPrChange>
          </w:rPr>
          <w:t>)</w:t>
        </w:r>
      </w:ins>
      <w:ins w:id="3206" w:author="nick ting" w:date="2021-09-25T00:56:00Z">
        <w:r w:rsidR="0029149C" w:rsidRPr="00F331C9">
          <w:rPr>
            <w:rFonts w:ascii="Times New Roman" w:hAnsi="Times New Roman" w:cs="Times New Roman"/>
            <w:sz w:val="24"/>
            <w:szCs w:val="24"/>
            <w:rPrChange w:id="3207" w:author="LIN, Yufeng" w:date="2021-10-07T10:22:00Z">
              <w:rPr>
                <w:rFonts w:ascii="Times New Roman" w:hAnsi="Times New Roman" w:cs="Times New Roman"/>
                <w:sz w:val="22"/>
              </w:rPr>
            </w:rPrChange>
          </w:rPr>
          <w:t>.</w:t>
        </w:r>
      </w:ins>
      <w:ins w:id="3208" w:author="nick ting" w:date="2021-09-27T18:08:00Z">
        <w:r w:rsidR="00BA3DCF" w:rsidRPr="00F331C9">
          <w:rPr>
            <w:rFonts w:ascii="Times New Roman" w:hAnsi="Times New Roman" w:cs="Times New Roman"/>
            <w:sz w:val="24"/>
            <w:szCs w:val="24"/>
            <w:rPrChange w:id="3209" w:author="LIN, Yufeng" w:date="2021-10-07T10:22:00Z">
              <w:rPr>
                <w:rFonts w:ascii="Times New Roman" w:hAnsi="Times New Roman" w:cs="Times New Roman"/>
                <w:sz w:val="22"/>
              </w:rPr>
            </w:rPrChange>
          </w:rPr>
          <w:t xml:space="preserve"> Among the 74 identified species, we further shortlisted 33</w:t>
        </w:r>
      </w:ins>
      <w:ins w:id="3210" w:author="nick ting" w:date="2021-09-27T18:09:00Z">
        <w:r w:rsidR="00BA3DCF" w:rsidRPr="00F331C9">
          <w:rPr>
            <w:rFonts w:ascii="Times New Roman" w:hAnsi="Times New Roman" w:cs="Times New Roman"/>
            <w:sz w:val="24"/>
            <w:szCs w:val="24"/>
            <w:rPrChange w:id="3211" w:author="LIN, Yufeng" w:date="2021-10-07T10:22:00Z">
              <w:rPr>
                <w:rFonts w:ascii="Times New Roman" w:hAnsi="Times New Roman" w:cs="Times New Roman"/>
                <w:sz w:val="22"/>
              </w:rPr>
            </w:rPrChange>
          </w:rPr>
          <w:t xml:space="preserve"> species </w:t>
        </w:r>
        <w:del w:id="3212" w:author="LIN, Yufeng" w:date="2021-10-07T10:44:00Z">
          <w:r w:rsidR="00BA3DCF" w:rsidRPr="00F331C9" w:rsidDel="00E81CE7">
            <w:rPr>
              <w:rFonts w:ascii="Times New Roman" w:hAnsi="Times New Roman" w:cs="Times New Roman"/>
              <w:sz w:val="24"/>
              <w:szCs w:val="24"/>
              <w:rPrChange w:id="3213" w:author="LIN, Yufeng" w:date="2021-10-07T10:22:00Z">
                <w:rPr>
                  <w:rFonts w:ascii="Times New Roman" w:hAnsi="Times New Roman" w:cs="Times New Roman"/>
                  <w:sz w:val="22"/>
                </w:rPr>
              </w:rPrChange>
            </w:rPr>
            <w:delText>which</w:delText>
          </w:r>
        </w:del>
      </w:ins>
      <w:ins w:id="3214" w:author="LIN, Yufeng" w:date="2021-10-07T10:44:00Z">
        <w:r w:rsidR="00E81CE7" w:rsidRPr="00F331C9">
          <w:rPr>
            <w:rFonts w:ascii="Times New Roman" w:hAnsi="Times New Roman" w:cs="Times New Roman"/>
            <w:sz w:val="24"/>
            <w:szCs w:val="24"/>
          </w:rPr>
          <w:t>that</w:t>
        </w:r>
      </w:ins>
      <w:ins w:id="3215" w:author="nick ting" w:date="2021-09-27T18:08:00Z">
        <w:r w:rsidR="00BA3DCF" w:rsidRPr="00F331C9">
          <w:rPr>
            <w:rFonts w:ascii="Times New Roman" w:hAnsi="Times New Roman" w:cs="Times New Roman"/>
            <w:sz w:val="24"/>
            <w:szCs w:val="24"/>
            <w:rPrChange w:id="3216" w:author="LIN, Yufeng" w:date="2021-10-07T10:22:00Z">
              <w:rPr>
                <w:rFonts w:ascii="Times New Roman" w:hAnsi="Times New Roman" w:cs="Times New Roman"/>
                <w:sz w:val="22"/>
              </w:rPr>
            </w:rPrChange>
          </w:rPr>
          <w:t xml:space="preserve"> demonstrated significant alterations</w:t>
        </w:r>
      </w:ins>
      <w:ins w:id="3217" w:author="nick ting" w:date="2021-09-27T18:09:00Z">
        <w:r w:rsidR="00BA3DCF" w:rsidRPr="00F331C9">
          <w:rPr>
            <w:rFonts w:ascii="Times New Roman" w:hAnsi="Times New Roman" w:cs="Times New Roman"/>
            <w:sz w:val="24"/>
            <w:szCs w:val="24"/>
            <w:rPrChange w:id="3218" w:author="LIN, Yufeng" w:date="2021-10-07T10:22:00Z">
              <w:rPr>
                <w:rFonts w:ascii="Times New Roman" w:hAnsi="Times New Roman" w:cs="Times New Roman"/>
                <w:sz w:val="22"/>
              </w:rPr>
            </w:rPrChange>
          </w:rPr>
          <w:t xml:space="preserve"> (FDR &lt; 0.01)</w:t>
        </w:r>
        <w:r w:rsidR="00BA3DCF" w:rsidRPr="00F331C9">
          <w:rPr>
            <w:rFonts w:ascii="Times New Roman" w:hAnsi="Times New Roman" w:cs="Times New Roman"/>
            <w:sz w:val="24"/>
            <w:szCs w:val="24"/>
            <w:rPrChange w:id="3219" w:author="LIN, Yufeng" w:date="2021-10-07T10:22:00Z">
              <w:rPr/>
            </w:rPrChange>
          </w:rPr>
          <w:t xml:space="preserve"> </w:t>
        </w:r>
      </w:ins>
      <w:ins w:id="3220" w:author="nick ting" w:date="2021-09-27T18:08:00Z">
        <w:del w:id="3221" w:author="LIN, Yufeng" w:date="2021-10-07T18:03:00Z">
          <w:r w:rsidR="00BA3DCF" w:rsidRPr="00F331C9" w:rsidDel="007240E6">
            <w:rPr>
              <w:rFonts w:ascii="Times New Roman" w:hAnsi="Times New Roman" w:cs="Times New Roman"/>
              <w:sz w:val="24"/>
              <w:szCs w:val="24"/>
              <w:rPrChange w:id="3222" w:author="LIN, Yufeng" w:date="2021-10-07T10:22:00Z">
                <w:rPr>
                  <w:rFonts w:ascii="Times New Roman" w:hAnsi="Times New Roman" w:cs="Times New Roman"/>
                  <w:sz w:val="22"/>
                </w:rPr>
              </w:rPrChange>
            </w:rPr>
            <w:delText xml:space="preserve"> </w:delText>
          </w:r>
        </w:del>
        <w:r w:rsidR="00BA3DCF" w:rsidRPr="00F331C9">
          <w:rPr>
            <w:rFonts w:ascii="Times New Roman" w:hAnsi="Times New Roman" w:cs="Times New Roman"/>
            <w:sz w:val="24"/>
            <w:szCs w:val="24"/>
            <w:rPrChange w:id="3223" w:author="LIN, Yufeng" w:date="2021-10-07T10:22:00Z">
              <w:rPr>
                <w:rFonts w:ascii="Times New Roman" w:hAnsi="Times New Roman" w:cs="Times New Roman"/>
                <w:sz w:val="22"/>
              </w:rPr>
            </w:rPrChange>
          </w:rPr>
          <w:t>as the core set</w:t>
        </w:r>
        <w:r w:rsidR="00BA3DCF" w:rsidRPr="00F331C9">
          <w:rPr>
            <w:rFonts w:ascii="Times New Roman" w:hAnsi="Times New Roman" w:cs="Times New Roman"/>
            <w:sz w:val="24"/>
            <w:szCs w:val="24"/>
            <w:rPrChange w:id="3224" w:author="LIN, Yufeng" w:date="2021-10-07T10:22:00Z">
              <w:rPr/>
            </w:rPrChange>
          </w:rPr>
          <w:t xml:space="preserve"> </w:t>
        </w:r>
        <w:r w:rsidR="00BA3DCF" w:rsidRPr="00F331C9">
          <w:rPr>
            <w:rFonts w:ascii="Times New Roman" w:hAnsi="Times New Roman" w:cs="Times New Roman"/>
            <w:sz w:val="24"/>
            <w:szCs w:val="24"/>
            <w:rPrChange w:id="3225" w:author="LIN, Yufeng" w:date="2021-10-07T10:22:00Z">
              <w:rPr>
                <w:rFonts w:ascii="Times New Roman" w:hAnsi="Times New Roman" w:cs="Times New Roman"/>
                <w:sz w:val="22"/>
              </w:rPr>
            </w:rPrChange>
          </w:rPr>
          <w:t>(figure 3a and supplementary table 4)</w:t>
        </w:r>
      </w:ins>
      <w:ins w:id="3226" w:author="nick ting" w:date="2021-09-27T18:09:00Z">
        <w:r w:rsidR="00BA3DCF" w:rsidRPr="00F331C9">
          <w:rPr>
            <w:rFonts w:ascii="Times New Roman" w:hAnsi="Times New Roman" w:cs="Times New Roman"/>
            <w:sz w:val="24"/>
            <w:szCs w:val="24"/>
            <w:rPrChange w:id="3227" w:author="LIN, Yufeng" w:date="2021-10-07T10:22:00Z">
              <w:rPr>
                <w:rFonts w:ascii="Times New Roman" w:hAnsi="Times New Roman" w:cs="Times New Roman"/>
                <w:sz w:val="22"/>
              </w:rPr>
            </w:rPrChange>
          </w:rPr>
          <w:t>.</w:t>
        </w:r>
      </w:ins>
    </w:p>
    <w:p w14:paraId="54315020" w14:textId="3F20CA12" w:rsidR="00B16CD0" w:rsidRPr="00F331C9" w:rsidDel="0096422D" w:rsidRDefault="00B16CD0" w:rsidP="00F331C9">
      <w:pPr>
        <w:widowControl/>
        <w:spacing w:line="480" w:lineRule="auto"/>
        <w:rPr>
          <w:ins w:id="3228" w:author="nick ting" w:date="2021-10-04T17:49:00Z"/>
          <w:del w:id="3229" w:author="LIN, Yufeng" w:date="2021-10-05T14:02:00Z"/>
          <w:rFonts w:ascii="Times New Roman" w:hAnsi="Times New Roman" w:cs="Times New Roman"/>
          <w:sz w:val="24"/>
          <w:szCs w:val="24"/>
          <w:rPrChange w:id="3230" w:author="LIN, Yufeng" w:date="2021-10-07T10:22:00Z">
            <w:rPr>
              <w:ins w:id="3231" w:author="nick ting" w:date="2021-10-04T17:49:00Z"/>
              <w:del w:id="3232" w:author="LIN, Yufeng" w:date="2021-10-05T14:02:00Z"/>
              <w:rFonts w:ascii="Times New Roman" w:hAnsi="Times New Roman" w:cs="Times New Roman"/>
              <w:sz w:val="22"/>
            </w:rPr>
          </w:rPrChange>
        </w:rPr>
      </w:pPr>
    </w:p>
    <w:p w14:paraId="0315D0DE" w14:textId="30AE6792" w:rsidR="00D46E76" w:rsidRPr="00F331C9" w:rsidDel="009D00F7" w:rsidRDefault="00D46E76" w:rsidP="00F331C9">
      <w:pPr>
        <w:widowControl/>
        <w:spacing w:line="480" w:lineRule="auto"/>
        <w:rPr>
          <w:ins w:id="3233" w:author="nick ting" w:date="2021-10-03T19:37:00Z"/>
          <w:del w:id="3234" w:author="LIN, Yufeng" w:date="2021-10-04T13:50:00Z"/>
          <w:rFonts w:ascii="Times New Roman" w:hAnsi="Times New Roman" w:cs="Times New Roman"/>
          <w:sz w:val="24"/>
          <w:szCs w:val="24"/>
          <w:rPrChange w:id="3235" w:author="LIN, Yufeng" w:date="2021-10-07T10:22:00Z">
            <w:rPr>
              <w:ins w:id="3236" w:author="nick ting" w:date="2021-10-03T19:37:00Z"/>
              <w:del w:id="3237" w:author="LIN, Yufeng" w:date="2021-10-04T13:50:00Z"/>
              <w:rFonts w:ascii="Times New Roman" w:hAnsi="Times New Roman" w:cs="Times New Roman"/>
              <w:sz w:val="22"/>
            </w:rPr>
          </w:rPrChange>
        </w:rPr>
      </w:pPr>
    </w:p>
    <w:p w14:paraId="6ADA9F1C" w14:textId="77777777" w:rsidR="00BA3DCF" w:rsidRPr="00F331C9" w:rsidRDefault="00BA3DCF" w:rsidP="00F331C9">
      <w:pPr>
        <w:widowControl/>
        <w:spacing w:line="480" w:lineRule="auto"/>
        <w:rPr>
          <w:ins w:id="3238" w:author="nick ting" w:date="2021-09-27T18:06:00Z"/>
          <w:rFonts w:ascii="Times New Roman" w:hAnsi="Times New Roman" w:cs="Times New Roman"/>
          <w:sz w:val="24"/>
          <w:szCs w:val="24"/>
          <w:rPrChange w:id="3239" w:author="LIN, Yufeng" w:date="2021-10-07T10:22:00Z">
            <w:rPr>
              <w:ins w:id="3240" w:author="nick ting" w:date="2021-09-27T18:06:00Z"/>
              <w:rFonts w:ascii="Times New Roman" w:hAnsi="Times New Roman" w:cs="Times New Roman"/>
              <w:sz w:val="22"/>
            </w:rPr>
          </w:rPrChange>
        </w:rPr>
      </w:pPr>
    </w:p>
    <w:p w14:paraId="2076D038" w14:textId="224CD510" w:rsidR="00D93222" w:rsidRPr="00F331C9" w:rsidDel="00B16CD0" w:rsidRDefault="00D93222" w:rsidP="00F331C9">
      <w:pPr>
        <w:widowControl/>
        <w:spacing w:line="480" w:lineRule="auto"/>
        <w:rPr>
          <w:del w:id="3241" w:author="LIN, Yufeng" w:date="2021-10-04T13:51:00Z"/>
          <w:rFonts w:ascii="Times New Roman" w:hAnsi="Times New Roman" w:cs="Times New Roman"/>
          <w:sz w:val="24"/>
          <w:szCs w:val="24"/>
          <w:rPrChange w:id="3242" w:author="LIN, Yufeng" w:date="2021-10-07T10:22:00Z">
            <w:rPr>
              <w:del w:id="3243" w:author="LIN, Yufeng" w:date="2021-10-04T13:51:00Z"/>
              <w:rFonts w:ascii="Times New Roman" w:hAnsi="Times New Roman" w:cs="Times New Roman"/>
              <w:sz w:val="22"/>
            </w:rPr>
          </w:rPrChange>
        </w:rPr>
      </w:pPr>
      <w:ins w:id="3244" w:author="nick ting" w:date="2021-09-27T13:57:00Z">
        <w:r w:rsidRPr="00F331C9">
          <w:rPr>
            <w:rFonts w:ascii="Times New Roman" w:hAnsi="Times New Roman" w:cs="Times New Roman"/>
            <w:sz w:val="24"/>
            <w:szCs w:val="24"/>
            <w:rPrChange w:id="3245" w:author="LIN, Yufeng" w:date="2021-10-07T10:22:00Z">
              <w:rPr>
                <w:rFonts w:ascii="Times New Roman" w:hAnsi="Times New Roman" w:cs="Times New Roman"/>
                <w:sz w:val="22"/>
              </w:rPr>
            </w:rPrChange>
          </w:rPr>
          <w:t xml:space="preserve">We </w:t>
        </w:r>
      </w:ins>
      <w:ins w:id="3246" w:author="nick ting" w:date="2021-09-27T18:06:00Z">
        <w:r w:rsidR="00BA3DCF" w:rsidRPr="00F331C9">
          <w:rPr>
            <w:rFonts w:ascii="Times New Roman" w:hAnsi="Times New Roman" w:cs="Times New Roman"/>
            <w:sz w:val="24"/>
            <w:szCs w:val="24"/>
            <w:rPrChange w:id="3247" w:author="LIN, Yufeng" w:date="2021-10-07T10:22:00Z">
              <w:rPr>
                <w:rFonts w:ascii="Times New Roman" w:hAnsi="Times New Roman" w:cs="Times New Roman"/>
                <w:sz w:val="22"/>
              </w:rPr>
            </w:rPrChange>
          </w:rPr>
          <w:t>then</w:t>
        </w:r>
      </w:ins>
      <w:ins w:id="3248" w:author="nick ting" w:date="2021-09-27T13:57:00Z">
        <w:r w:rsidRPr="00F331C9">
          <w:rPr>
            <w:rFonts w:ascii="Times New Roman" w:hAnsi="Times New Roman" w:cs="Times New Roman"/>
            <w:sz w:val="24"/>
            <w:szCs w:val="24"/>
            <w:rPrChange w:id="3249" w:author="LIN, Yufeng" w:date="2021-10-07T10:22:00Z">
              <w:rPr>
                <w:rFonts w:ascii="Times New Roman" w:hAnsi="Times New Roman" w:cs="Times New Roman"/>
                <w:sz w:val="22"/>
              </w:rPr>
            </w:rPrChange>
          </w:rPr>
          <w:t xml:space="preserve"> evaluated </w:t>
        </w:r>
      </w:ins>
      <w:ins w:id="3250" w:author="nick ting" w:date="2021-09-27T13:58:00Z">
        <w:r w:rsidRPr="00F331C9">
          <w:rPr>
            <w:rFonts w:ascii="Times New Roman" w:hAnsi="Times New Roman" w:cs="Times New Roman"/>
            <w:sz w:val="24"/>
            <w:szCs w:val="24"/>
            <w:rPrChange w:id="3251" w:author="LIN, Yufeng" w:date="2021-10-07T10:22:00Z">
              <w:rPr>
                <w:rFonts w:ascii="Times New Roman" w:hAnsi="Times New Roman" w:cs="Times New Roman"/>
                <w:sz w:val="22"/>
              </w:rPr>
            </w:rPrChange>
          </w:rPr>
          <w:t xml:space="preserve">if </w:t>
        </w:r>
      </w:ins>
      <w:ins w:id="3252" w:author="nick ting" w:date="2021-09-27T13:57:00Z">
        <w:r w:rsidRPr="00F331C9">
          <w:rPr>
            <w:rFonts w:ascii="Times New Roman" w:hAnsi="Times New Roman" w:cs="Times New Roman"/>
            <w:sz w:val="24"/>
            <w:szCs w:val="24"/>
            <w:rPrChange w:id="3253" w:author="LIN, Yufeng" w:date="2021-10-07T10:22:00Z">
              <w:rPr>
                <w:rFonts w:ascii="Times New Roman" w:hAnsi="Times New Roman" w:cs="Times New Roman"/>
                <w:sz w:val="22"/>
              </w:rPr>
            </w:rPrChange>
          </w:rPr>
          <w:t xml:space="preserve">these 74 </w:t>
        </w:r>
        <w:del w:id="3254" w:author="LIN, Yufeng" w:date="2021-09-28T13:00:00Z">
          <w:r w:rsidRPr="00F331C9" w:rsidDel="004314C2">
            <w:rPr>
              <w:rFonts w:ascii="Times New Roman" w:hAnsi="Times New Roman" w:cs="Times New Roman"/>
              <w:sz w:val="24"/>
              <w:szCs w:val="24"/>
              <w:rPrChange w:id="3255" w:author="LIN, Yufeng" w:date="2021-10-07T10:22:00Z">
                <w:rPr>
                  <w:rFonts w:ascii="Times New Roman" w:hAnsi="Times New Roman" w:cs="Times New Roman"/>
                  <w:sz w:val="22"/>
                </w:rPr>
              </w:rPrChange>
            </w:rPr>
            <w:delText>micro-eukaryotics</w:delText>
          </w:r>
        </w:del>
      </w:ins>
      <w:ins w:id="3256" w:author="LIN, Yufeng" w:date="2021-09-28T13:01:00Z">
        <w:r w:rsidR="004314C2" w:rsidRPr="00F331C9">
          <w:rPr>
            <w:rFonts w:ascii="Times New Roman" w:hAnsi="Times New Roman" w:cs="Times New Roman"/>
            <w:sz w:val="24"/>
            <w:szCs w:val="24"/>
            <w:rPrChange w:id="3257" w:author="LIN, Yufeng" w:date="2021-10-07T10:22:00Z">
              <w:rPr>
                <w:rFonts w:ascii="Times New Roman" w:hAnsi="Times New Roman" w:cs="Times New Roman"/>
                <w:sz w:val="22"/>
              </w:rPr>
            </w:rPrChange>
          </w:rPr>
          <w:t>fungi</w:t>
        </w:r>
      </w:ins>
      <w:ins w:id="3258" w:author="nick ting" w:date="2021-09-27T13:57:00Z">
        <w:r w:rsidRPr="00F331C9">
          <w:rPr>
            <w:rFonts w:ascii="Times New Roman" w:hAnsi="Times New Roman" w:cs="Times New Roman"/>
            <w:sz w:val="24"/>
            <w:szCs w:val="24"/>
            <w:rPrChange w:id="3259" w:author="LIN, Yufeng" w:date="2021-10-07T10:22:00Z">
              <w:rPr>
                <w:rFonts w:ascii="Times New Roman" w:hAnsi="Times New Roman" w:cs="Times New Roman"/>
                <w:sz w:val="22"/>
              </w:rPr>
            </w:rPrChange>
          </w:rPr>
          <w:t xml:space="preserve"> (main set) </w:t>
        </w:r>
      </w:ins>
      <w:ins w:id="3260" w:author="nick ting" w:date="2021-09-27T13:58:00Z">
        <w:r w:rsidRPr="00F331C9">
          <w:rPr>
            <w:rFonts w:ascii="Times New Roman" w:hAnsi="Times New Roman" w:cs="Times New Roman"/>
            <w:sz w:val="24"/>
            <w:szCs w:val="24"/>
            <w:rPrChange w:id="3261" w:author="LIN, Yufeng" w:date="2021-10-07T10:22:00Z">
              <w:rPr>
                <w:rFonts w:ascii="Times New Roman" w:hAnsi="Times New Roman" w:cs="Times New Roman"/>
                <w:sz w:val="22"/>
              </w:rPr>
            </w:rPrChange>
          </w:rPr>
          <w:t xml:space="preserve">were consistently altered </w:t>
        </w:r>
      </w:ins>
      <w:ins w:id="3262" w:author="nick ting" w:date="2021-09-27T13:57:00Z">
        <w:r w:rsidRPr="00F331C9">
          <w:rPr>
            <w:rFonts w:ascii="Times New Roman" w:hAnsi="Times New Roman" w:cs="Times New Roman"/>
            <w:sz w:val="24"/>
            <w:szCs w:val="24"/>
            <w:rPrChange w:id="3263" w:author="LIN, Yufeng" w:date="2021-10-07T10:22:00Z">
              <w:rPr>
                <w:rFonts w:ascii="Times New Roman" w:hAnsi="Times New Roman" w:cs="Times New Roman"/>
                <w:sz w:val="22"/>
              </w:rPr>
            </w:rPrChange>
          </w:rPr>
          <w:t xml:space="preserve">across all </w:t>
        </w:r>
      </w:ins>
      <w:ins w:id="3264" w:author="nick ting" w:date="2021-09-27T18:11:00Z">
        <w:r w:rsidR="00BA3DCF" w:rsidRPr="00F331C9">
          <w:rPr>
            <w:rFonts w:ascii="Times New Roman" w:hAnsi="Times New Roman" w:cs="Times New Roman"/>
            <w:sz w:val="24"/>
            <w:szCs w:val="24"/>
            <w:rPrChange w:id="3265" w:author="LIN, Yufeng" w:date="2021-10-07T10:22:00Z">
              <w:rPr>
                <w:rFonts w:ascii="Times New Roman" w:hAnsi="Times New Roman" w:cs="Times New Roman"/>
                <w:sz w:val="22"/>
              </w:rPr>
            </w:rPrChange>
          </w:rPr>
          <w:t xml:space="preserve">the </w:t>
        </w:r>
      </w:ins>
      <w:ins w:id="3266" w:author="nick ting" w:date="2021-09-27T13:57:00Z">
        <w:del w:id="3267" w:author="LIN, Yufeng" w:date="2021-10-07T10:44:00Z">
          <w:r w:rsidRPr="00F331C9" w:rsidDel="00E81CE7">
            <w:rPr>
              <w:rFonts w:ascii="Times New Roman" w:hAnsi="Times New Roman" w:cs="Times New Roman"/>
              <w:sz w:val="24"/>
              <w:szCs w:val="24"/>
              <w:rPrChange w:id="3268" w:author="LIN, Yufeng" w:date="2021-10-07T10:22:00Z">
                <w:rPr>
                  <w:rFonts w:ascii="Times New Roman" w:hAnsi="Times New Roman" w:cs="Times New Roman"/>
                  <w:sz w:val="22"/>
                </w:rPr>
              </w:rPrChange>
            </w:rPr>
            <w:delText>8</w:delText>
          </w:r>
        </w:del>
      </w:ins>
      <w:ins w:id="3269" w:author="LIN, Yufeng" w:date="2021-10-07T10:44:00Z">
        <w:r w:rsidR="00E81CE7" w:rsidRPr="00F331C9">
          <w:rPr>
            <w:rFonts w:ascii="Times New Roman" w:hAnsi="Times New Roman" w:cs="Times New Roman"/>
            <w:sz w:val="24"/>
            <w:szCs w:val="24"/>
          </w:rPr>
          <w:t>eight</w:t>
        </w:r>
      </w:ins>
      <w:ins w:id="3270" w:author="nick ting" w:date="2021-09-27T13:57:00Z">
        <w:r w:rsidRPr="00F331C9">
          <w:rPr>
            <w:rFonts w:ascii="Times New Roman" w:hAnsi="Times New Roman" w:cs="Times New Roman"/>
            <w:sz w:val="24"/>
            <w:szCs w:val="24"/>
            <w:rPrChange w:id="3271" w:author="LIN, Yufeng" w:date="2021-10-07T10:22:00Z">
              <w:rPr>
                <w:rFonts w:ascii="Times New Roman" w:hAnsi="Times New Roman" w:cs="Times New Roman"/>
                <w:sz w:val="22"/>
              </w:rPr>
            </w:rPrChange>
          </w:rPr>
          <w:t xml:space="preserve"> cohorts using SSTF and non-parametric tests (see </w:t>
        </w:r>
        <w:commentRangeStart w:id="3272"/>
        <w:r w:rsidRPr="00F331C9">
          <w:rPr>
            <w:rFonts w:ascii="Times New Roman" w:hAnsi="Times New Roman" w:cs="Times New Roman"/>
            <w:sz w:val="24"/>
            <w:szCs w:val="24"/>
            <w:rPrChange w:id="3273" w:author="LIN, Yufeng" w:date="2021-10-07T10:22:00Z">
              <w:rPr>
                <w:rFonts w:ascii="Times New Roman" w:hAnsi="Times New Roman" w:cs="Times New Roman"/>
                <w:sz w:val="22"/>
              </w:rPr>
            </w:rPrChange>
          </w:rPr>
          <w:t>Methods</w:t>
        </w:r>
        <w:commentRangeEnd w:id="3272"/>
        <w:r w:rsidRPr="00F331C9">
          <w:rPr>
            <w:rStyle w:val="CommentReference"/>
            <w:rFonts w:ascii="Times New Roman" w:hAnsi="Times New Roman" w:cs="Times New Roman"/>
            <w:sz w:val="24"/>
            <w:szCs w:val="24"/>
            <w:rPrChange w:id="3274" w:author="LIN, Yufeng" w:date="2021-10-07T10:22:00Z">
              <w:rPr>
                <w:rStyle w:val="CommentReference"/>
                <w:rFonts w:ascii="Times New Roman" w:hAnsi="Times New Roman" w:cs="Times New Roman"/>
                <w:sz w:val="22"/>
                <w:szCs w:val="22"/>
              </w:rPr>
            </w:rPrChange>
          </w:rPr>
          <w:commentReference w:id="3272"/>
        </w:r>
        <w:r w:rsidRPr="00F331C9">
          <w:rPr>
            <w:rFonts w:ascii="Times New Roman" w:hAnsi="Times New Roman" w:cs="Times New Roman"/>
            <w:sz w:val="24"/>
            <w:szCs w:val="24"/>
            <w:rPrChange w:id="3275" w:author="LIN, Yufeng" w:date="2021-10-07T10:22:00Z">
              <w:rPr>
                <w:rFonts w:ascii="Times New Roman" w:hAnsi="Times New Roman" w:cs="Times New Roman"/>
                <w:sz w:val="22"/>
              </w:rPr>
            </w:rPrChange>
          </w:rPr>
          <w:t xml:space="preserve">). </w:t>
        </w:r>
      </w:ins>
      <w:ins w:id="3276" w:author="nick ting" w:date="2021-09-27T18:03:00Z">
        <w:r w:rsidR="00811AE1" w:rsidRPr="00F331C9">
          <w:rPr>
            <w:rFonts w:ascii="Times New Roman" w:hAnsi="Times New Roman" w:cs="Times New Roman"/>
            <w:sz w:val="24"/>
            <w:szCs w:val="24"/>
            <w:rPrChange w:id="3277" w:author="LIN, Yufeng" w:date="2021-10-07T10:22:00Z">
              <w:rPr>
                <w:rFonts w:ascii="Times New Roman" w:hAnsi="Times New Roman" w:cs="Times New Roman"/>
                <w:sz w:val="22"/>
              </w:rPr>
            </w:rPrChange>
          </w:rPr>
          <w:t xml:space="preserve">We </w:t>
        </w:r>
      </w:ins>
      <w:ins w:id="3278" w:author="nick ting" w:date="2021-09-27T18:04:00Z">
        <w:r w:rsidR="00811AE1" w:rsidRPr="00F331C9">
          <w:rPr>
            <w:rFonts w:ascii="Times New Roman" w:hAnsi="Times New Roman" w:cs="Times New Roman"/>
            <w:sz w:val="24"/>
            <w:szCs w:val="24"/>
            <w:rPrChange w:id="3279" w:author="LIN, Yufeng" w:date="2021-10-07T10:22:00Z">
              <w:rPr>
                <w:rFonts w:ascii="Times New Roman" w:hAnsi="Times New Roman" w:cs="Times New Roman"/>
                <w:sz w:val="22"/>
              </w:rPr>
            </w:rPrChange>
          </w:rPr>
          <w:t>observed that the enrichment and depletion status of the 74 species were consistent in most of the cohorts</w:t>
        </w:r>
      </w:ins>
      <w:ins w:id="3280" w:author="nick ting" w:date="2021-09-27T18:05:00Z">
        <w:r w:rsidR="00811AE1" w:rsidRPr="00F331C9">
          <w:rPr>
            <w:rFonts w:ascii="Times New Roman" w:hAnsi="Times New Roman" w:cs="Times New Roman"/>
            <w:sz w:val="24"/>
            <w:szCs w:val="24"/>
            <w:rPrChange w:id="3281" w:author="LIN, Yufeng" w:date="2021-10-07T10:22:00Z">
              <w:rPr>
                <w:rFonts w:ascii="Times New Roman" w:hAnsi="Times New Roman" w:cs="Times New Roman"/>
                <w:sz w:val="22"/>
              </w:rPr>
            </w:rPrChange>
          </w:rPr>
          <w:t xml:space="preserve"> except the 2019_Thomas and 2019_Yachida</w:t>
        </w:r>
      </w:ins>
      <w:ins w:id="3282" w:author="nick ting" w:date="2021-09-27T18:04:00Z">
        <w:r w:rsidR="00811AE1" w:rsidRPr="00F331C9">
          <w:rPr>
            <w:rFonts w:ascii="Times New Roman" w:hAnsi="Times New Roman" w:cs="Times New Roman"/>
            <w:sz w:val="24"/>
            <w:szCs w:val="24"/>
            <w:rPrChange w:id="3283" w:author="LIN, Yufeng" w:date="2021-10-07T10:22:00Z">
              <w:rPr>
                <w:rFonts w:ascii="Times New Roman" w:hAnsi="Times New Roman" w:cs="Times New Roman"/>
                <w:sz w:val="22"/>
              </w:rPr>
            </w:rPrChange>
          </w:rPr>
          <w:t xml:space="preserve"> </w:t>
        </w:r>
      </w:ins>
      <w:ins w:id="3284" w:author="nick ting" w:date="2021-09-27T18:05:00Z">
        <w:r w:rsidR="00811AE1" w:rsidRPr="00F331C9">
          <w:rPr>
            <w:rFonts w:ascii="Times New Roman" w:hAnsi="Times New Roman" w:cs="Times New Roman"/>
            <w:sz w:val="24"/>
            <w:szCs w:val="24"/>
            <w:rPrChange w:id="3285" w:author="LIN, Yufeng" w:date="2021-10-07T10:22:00Z">
              <w:rPr>
                <w:rFonts w:ascii="Times New Roman" w:hAnsi="Times New Roman" w:cs="Times New Roman"/>
                <w:sz w:val="22"/>
              </w:rPr>
            </w:rPrChange>
          </w:rPr>
          <w:t xml:space="preserve">cohorts. </w:t>
        </w:r>
      </w:ins>
      <w:ins w:id="3286" w:author="nick ting" w:date="2021-09-27T18:06:00Z">
        <w:r w:rsidR="00BA3DCF" w:rsidRPr="00F331C9">
          <w:rPr>
            <w:rFonts w:ascii="Times New Roman" w:hAnsi="Times New Roman" w:cs="Times New Roman"/>
            <w:sz w:val="24"/>
            <w:szCs w:val="24"/>
            <w:rPrChange w:id="3287" w:author="LIN, Yufeng" w:date="2021-10-07T10:22:00Z">
              <w:rPr>
                <w:rFonts w:ascii="Times New Roman" w:hAnsi="Times New Roman" w:cs="Times New Roman"/>
                <w:sz w:val="22"/>
              </w:rPr>
            </w:rPrChange>
          </w:rPr>
          <w:t>Interest</w:t>
        </w:r>
      </w:ins>
      <w:ins w:id="3288" w:author="LIN, Yufeng" w:date="2021-10-07T10:33:00Z">
        <w:r w:rsidR="00E81CE7" w:rsidRPr="00F331C9">
          <w:rPr>
            <w:rFonts w:ascii="Times New Roman" w:hAnsi="Times New Roman" w:cs="Times New Roman"/>
            <w:sz w:val="24"/>
            <w:szCs w:val="24"/>
          </w:rPr>
          <w:t>ing</w:t>
        </w:r>
      </w:ins>
      <w:ins w:id="3289" w:author="nick ting" w:date="2021-09-27T18:06:00Z">
        <w:r w:rsidR="00BA3DCF" w:rsidRPr="00F331C9">
          <w:rPr>
            <w:rFonts w:ascii="Times New Roman" w:hAnsi="Times New Roman" w:cs="Times New Roman"/>
            <w:sz w:val="24"/>
            <w:szCs w:val="24"/>
            <w:rPrChange w:id="3290" w:author="LIN, Yufeng" w:date="2021-10-07T10:22:00Z">
              <w:rPr>
                <w:rFonts w:ascii="Times New Roman" w:hAnsi="Times New Roman" w:cs="Times New Roman"/>
                <w:sz w:val="22"/>
              </w:rPr>
            </w:rPrChange>
          </w:rPr>
          <w:t>ly, most of the</w:t>
        </w:r>
      </w:ins>
      <w:ins w:id="3291" w:author="nick ting" w:date="2021-09-27T18:10:00Z">
        <w:r w:rsidR="00BA3DCF" w:rsidRPr="00F331C9">
          <w:rPr>
            <w:rFonts w:ascii="Times New Roman" w:hAnsi="Times New Roman" w:cs="Times New Roman"/>
            <w:sz w:val="24"/>
            <w:szCs w:val="24"/>
            <w:rPrChange w:id="3292" w:author="LIN, Yufeng" w:date="2021-10-07T10:22:00Z">
              <w:rPr>
                <w:rFonts w:ascii="Times New Roman" w:hAnsi="Times New Roman" w:cs="Times New Roman"/>
                <w:sz w:val="22"/>
              </w:rPr>
            </w:rPrChange>
          </w:rPr>
          <w:t xml:space="preserve"> 74 species in the 2019_Thomas cohorts either showe</w:t>
        </w:r>
      </w:ins>
      <w:ins w:id="3293" w:author="nick ting" w:date="2021-09-27T18:11:00Z">
        <w:r w:rsidR="00BA3DCF" w:rsidRPr="00F331C9">
          <w:rPr>
            <w:rFonts w:ascii="Times New Roman" w:hAnsi="Times New Roman" w:cs="Times New Roman"/>
            <w:sz w:val="24"/>
            <w:szCs w:val="24"/>
            <w:rPrChange w:id="3294" w:author="LIN, Yufeng" w:date="2021-10-07T10:22:00Z">
              <w:rPr>
                <w:rFonts w:ascii="Times New Roman" w:hAnsi="Times New Roman" w:cs="Times New Roman"/>
                <w:sz w:val="22"/>
              </w:rPr>
            </w:rPrChange>
          </w:rPr>
          <w:t xml:space="preserve">d significant enrichment in CRC </w:t>
        </w:r>
      </w:ins>
      <w:ins w:id="3295" w:author="nick ting" w:date="2021-09-27T18:12:00Z">
        <w:r w:rsidR="00BA3DCF" w:rsidRPr="00F331C9">
          <w:rPr>
            <w:rFonts w:ascii="Times New Roman" w:hAnsi="Times New Roman" w:cs="Times New Roman"/>
            <w:sz w:val="24"/>
            <w:szCs w:val="24"/>
            <w:rPrChange w:id="3296" w:author="LIN, Yufeng" w:date="2021-10-07T10:22:00Z">
              <w:rPr>
                <w:rFonts w:ascii="Times New Roman" w:hAnsi="Times New Roman" w:cs="Times New Roman"/>
                <w:sz w:val="22"/>
              </w:rPr>
            </w:rPrChange>
          </w:rPr>
          <w:t>patients</w:t>
        </w:r>
      </w:ins>
      <w:ins w:id="3297" w:author="nick ting" w:date="2021-09-27T18:11:00Z">
        <w:r w:rsidR="00BA3DCF" w:rsidRPr="00F331C9">
          <w:rPr>
            <w:rFonts w:ascii="Times New Roman" w:hAnsi="Times New Roman" w:cs="Times New Roman"/>
            <w:sz w:val="24"/>
            <w:szCs w:val="24"/>
            <w:rPrChange w:id="3298" w:author="LIN, Yufeng" w:date="2021-10-07T10:22:00Z">
              <w:rPr>
                <w:rFonts w:ascii="Times New Roman" w:hAnsi="Times New Roman" w:cs="Times New Roman"/>
                <w:sz w:val="22"/>
              </w:rPr>
            </w:rPrChange>
          </w:rPr>
          <w:t xml:space="preserve"> or no significant difference between CRC versus healthy individuals</w:t>
        </w:r>
      </w:ins>
      <w:ins w:id="3299" w:author="LIN, Yufeng" w:date="2021-10-07T10:44:00Z">
        <w:r w:rsidR="00E81CE7" w:rsidRPr="00F331C9">
          <w:rPr>
            <w:rFonts w:ascii="Times New Roman" w:hAnsi="Times New Roman" w:cs="Times New Roman"/>
            <w:sz w:val="24"/>
            <w:szCs w:val="24"/>
          </w:rPr>
          <w:t>. Still,</w:t>
        </w:r>
      </w:ins>
      <w:ins w:id="3300" w:author="nick ting" w:date="2021-09-27T18:12:00Z">
        <w:del w:id="3301" w:author="LIN, Yufeng" w:date="2021-10-07T10:44:00Z">
          <w:r w:rsidR="00BA3DCF" w:rsidRPr="00F331C9" w:rsidDel="00E81CE7">
            <w:rPr>
              <w:rFonts w:ascii="Times New Roman" w:hAnsi="Times New Roman" w:cs="Times New Roman"/>
              <w:sz w:val="24"/>
              <w:szCs w:val="24"/>
              <w:rPrChange w:id="3302" w:author="LIN, Yufeng" w:date="2021-10-07T10:22:00Z">
                <w:rPr>
                  <w:rFonts w:ascii="Times New Roman" w:hAnsi="Times New Roman" w:cs="Times New Roman"/>
                  <w:sz w:val="22"/>
                </w:rPr>
              </w:rPrChange>
            </w:rPr>
            <w:delText xml:space="preserve"> but</w:delText>
          </w:r>
        </w:del>
        <w:r w:rsidR="00BA3DCF" w:rsidRPr="00F331C9">
          <w:rPr>
            <w:rFonts w:ascii="Times New Roman" w:hAnsi="Times New Roman" w:cs="Times New Roman"/>
            <w:sz w:val="24"/>
            <w:szCs w:val="24"/>
            <w:rPrChange w:id="3303" w:author="LIN, Yufeng" w:date="2021-10-07T10:22:00Z">
              <w:rPr>
                <w:rFonts w:ascii="Times New Roman" w:hAnsi="Times New Roman" w:cs="Times New Roman"/>
                <w:sz w:val="22"/>
              </w:rPr>
            </w:rPrChange>
          </w:rPr>
          <w:t xml:space="preserve"> very few showed </w:t>
        </w:r>
      </w:ins>
      <w:ins w:id="3304" w:author="LIN, Yufeng" w:date="2021-10-07T10:45:00Z">
        <w:r w:rsidR="00E81CE7" w:rsidRPr="00F331C9">
          <w:rPr>
            <w:rFonts w:ascii="Times New Roman" w:hAnsi="Times New Roman" w:cs="Times New Roman"/>
            <w:sz w:val="24"/>
            <w:szCs w:val="24"/>
          </w:rPr>
          <w:t>deletion</w:t>
        </w:r>
        <w:r w:rsidR="00E81CE7" w:rsidRPr="00F331C9" w:rsidDel="00E81CE7">
          <w:rPr>
            <w:rFonts w:ascii="Times New Roman" w:hAnsi="Times New Roman" w:cs="Times New Roman"/>
            <w:sz w:val="24"/>
            <w:szCs w:val="24"/>
          </w:rPr>
          <w:t xml:space="preserve"> </w:t>
        </w:r>
      </w:ins>
      <w:ins w:id="3305" w:author="nick ting" w:date="2021-09-27T18:12:00Z">
        <w:del w:id="3306" w:author="LIN, Yufeng" w:date="2021-10-07T10:45:00Z">
          <w:r w:rsidR="00BA3DCF" w:rsidRPr="00F331C9" w:rsidDel="00E81CE7">
            <w:rPr>
              <w:rFonts w:ascii="Times New Roman" w:hAnsi="Times New Roman" w:cs="Times New Roman"/>
              <w:sz w:val="24"/>
              <w:szCs w:val="24"/>
              <w:rPrChange w:id="3307" w:author="LIN, Yufeng" w:date="2021-10-07T10:22:00Z">
                <w:rPr>
                  <w:rFonts w:ascii="Times New Roman" w:hAnsi="Times New Roman" w:cs="Times New Roman"/>
                  <w:sz w:val="22"/>
                </w:rPr>
              </w:rPrChange>
            </w:rPr>
            <w:delText xml:space="preserve">deleption </w:delText>
          </w:r>
        </w:del>
        <w:r w:rsidR="00BA3DCF" w:rsidRPr="00F331C9">
          <w:rPr>
            <w:rFonts w:ascii="Times New Roman" w:hAnsi="Times New Roman" w:cs="Times New Roman"/>
            <w:sz w:val="24"/>
            <w:szCs w:val="24"/>
            <w:rPrChange w:id="3308" w:author="LIN, Yufeng" w:date="2021-10-07T10:22:00Z">
              <w:rPr>
                <w:rFonts w:ascii="Times New Roman" w:hAnsi="Times New Roman" w:cs="Times New Roman"/>
                <w:sz w:val="22"/>
              </w:rPr>
            </w:rPrChange>
          </w:rPr>
          <w:t>in CRC patients</w:t>
        </w:r>
      </w:ins>
      <w:ins w:id="3309" w:author="nick ting" w:date="2021-09-27T18:11:00Z">
        <w:r w:rsidR="00BA3DCF" w:rsidRPr="00F331C9">
          <w:rPr>
            <w:rFonts w:ascii="Times New Roman" w:hAnsi="Times New Roman" w:cs="Times New Roman"/>
            <w:sz w:val="24"/>
            <w:szCs w:val="24"/>
            <w:rPrChange w:id="3310" w:author="LIN, Yufeng" w:date="2021-10-07T10:22:00Z">
              <w:rPr>
                <w:rFonts w:ascii="Times New Roman" w:hAnsi="Times New Roman" w:cs="Times New Roman"/>
                <w:sz w:val="22"/>
              </w:rPr>
            </w:rPrChange>
          </w:rPr>
          <w:t>.</w:t>
        </w:r>
      </w:ins>
      <w:ins w:id="3311" w:author="nick ting" w:date="2021-09-27T18:12:00Z">
        <w:r w:rsidR="00BA3DCF" w:rsidRPr="00F331C9">
          <w:rPr>
            <w:rFonts w:ascii="Times New Roman" w:hAnsi="Times New Roman" w:cs="Times New Roman"/>
            <w:sz w:val="24"/>
            <w:szCs w:val="24"/>
            <w:rPrChange w:id="3312" w:author="LIN, Yufeng" w:date="2021-10-07T10:22:00Z">
              <w:rPr>
                <w:rFonts w:ascii="Times New Roman" w:hAnsi="Times New Roman" w:cs="Times New Roman"/>
                <w:sz w:val="22"/>
              </w:rPr>
            </w:rPrChange>
          </w:rPr>
          <w:t xml:space="preserve"> Wher</w:t>
        </w:r>
      </w:ins>
      <w:ins w:id="3313" w:author="nick ting" w:date="2021-09-27T18:13:00Z">
        <w:r w:rsidR="00BA3DCF" w:rsidRPr="00F331C9">
          <w:rPr>
            <w:rFonts w:ascii="Times New Roman" w:hAnsi="Times New Roman" w:cs="Times New Roman"/>
            <w:sz w:val="24"/>
            <w:szCs w:val="24"/>
            <w:rPrChange w:id="3314" w:author="LIN, Yufeng" w:date="2021-10-07T10:22:00Z">
              <w:rPr>
                <w:rFonts w:ascii="Times New Roman" w:hAnsi="Times New Roman" w:cs="Times New Roman"/>
                <w:sz w:val="22"/>
              </w:rPr>
            </w:rPrChange>
          </w:rPr>
          <w:t xml:space="preserve">eas </w:t>
        </w:r>
      </w:ins>
      <w:ins w:id="3315" w:author="nick ting" w:date="2021-09-27T18:14:00Z">
        <w:r w:rsidR="00BA3DCF" w:rsidRPr="00F331C9">
          <w:rPr>
            <w:rFonts w:ascii="Times New Roman" w:hAnsi="Times New Roman" w:cs="Times New Roman"/>
            <w:sz w:val="24"/>
            <w:szCs w:val="24"/>
            <w:rPrChange w:id="3316" w:author="LIN, Yufeng" w:date="2021-10-07T10:22:00Z">
              <w:rPr>
                <w:rFonts w:ascii="Times New Roman" w:hAnsi="Times New Roman" w:cs="Times New Roman"/>
                <w:sz w:val="22"/>
              </w:rPr>
            </w:rPrChange>
          </w:rPr>
          <w:t>in</w:t>
        </w:r>
      </w:ins>
      <w:ins w:id="3317" w:author="nick ting" w:date="2021-09-27T18:13:00Z">
        <w:r w:rsidR="00BA3DCF" w:rsidRPr="00F331C9">
          <w:rPr>
            <w:rFonts w:ascii="Times New Roman" w:hAnsi="Times New Roman" w:cs="Times New Roman"/>
            <w:sz w:val="24"/>
            <w:szCs w:val="24"/>
            <w:rPrChange w:id="3318" w:author="LIN, Yufeng" w:date="2021-10-07T10:22:00Z">
              <w:rPr>
                <w:rFonts w:ascii="Times New Roman" w:hAnsi="Times New Roman" w:cs="Times New Roman"/>
                <w:sz w:val="22"/>
              </w:rPr>
            </w:rPrChange>
          </w:rPr>
          <w:t xml:space="preserve"> the 2019_Yachida group, </w:t>
        </w:r>
      </w:ins>
      <w:ins w:id="3319" w:author="nick ting" w:date="2021-09-27T18:14:00Z">
        <w:r w:rsidR="00BA3DCF" w:rsidRPr="00F331C9">
          <w:rPr>
            <w:rFonts w:ascii="Times New Roman" w:hAnsi="Times New Roman" w:cs="Times New Roman"/>
            <w:sz w:val="24"/>
            <w:szCs w:val="24"/>
            <w:rPrChange w:id="3320" w:author="LIN, Yufeng" w:date="2021-10-07T10:22:00Z">
              <w:rPr>
                <w:rFonts w:ascii="Times New Roman" w:hAnsi="Times New Roman" w:cs="Times New Roman"/>
                <w:sz w:val="22"/>
              </w:rPr>
            </w:rPrChange>
          </w:rPr>
          <w:t xml:space="preserve">most of </w:t>
        </w:r>
      </w:ins>
      <w:ins w:id="3321" w:author="nick ting" w:date="2021-09-27T18:17:00Z">
        <w:r w:rsidR="004E4D50" w:rsidRPr="00F331C9">
          <w:rPr>
            <w:rFonts w:ascii="Times New Roman" w:hAnsi="Times New Roman" w:cs="Times New Roman"/>
            <w:sz w:val="24"/>
            <w:szCs w:val="24"/>
            <w:rPrChange w:id="3322" w:author="LIN, Yufeng" w:date="2021-10-07T10:22:00Z">
              <w:rPr>
                <w:rFonts w:ascii="Times New Roman" w:hAnsi="Times New Roman" w:cs="Times New Roman"/>
                <w:sz w:val="22"/>
              </w:rPr>
            </w:rPrChange>
          </w:rPr>
          <w:t>the</w:t>
        </w:r>
      </w:ins>
      <w:ins w:id="3323" w:author="nick ting" w:date="2021-09-27T18:14:00Z">
        <w:r w:rsidR="00BA3DCF" w:rsidRPr="00F331C9">
          <w:rPr>
            <w:rFonts w:ascii="Times New Roman" w:hAnsi="Times New Roman" w:cs="Times New Roman"/>
            <w:sz w:val="24"/>
            <w:szCs w:val="24"/>
            <w:rPrChange w:id="3324" w:author="LIN, Yufeng" w:date="2021-10-07T10:22:00Z">
              <w:rPr>
                <w:rFonts w:ascii="Times New Roman" w:hAnsi="Times New Roman" w:cs="Times New Roman"/>
                <w:sz w:val="22"/>
              </w:rPr>
            </w:rPrChange>
          </w:rPr>
          <w:t xml:space="preserve"> identified</w:t>
        </w:r>
      </w:ins>
      <w:ins w:id="3325" w:author="nick ting" w:date="2021-09-27T18:17:00Z">
        <w:r w:rsidR="004E4D50" w:rsidRPr="00F331C9">
          <w:rPr>
            <w:rFonts w:ascii="Times New Roman" w:hAnsi="Times New Roman" w:cs="Times New Roman"/>
            <w:sz w:val="24"/>
            <w:szCs w:val="24"/>
            <w:rPrChange w:id="3326" w:author="LIN, Yufeng" w:date="2021-10-07T10:22:00Z">
              <w:rPr>
                <w:rFonts w:ascii="Times New Roman" w:hAnsi="Times New Roman" w:cs="Times New Roman"/>
                <w:sz w:val="22"/>
              </w:rPr>
            </w:rPrChange>
          </w:rPr>
          <w:t xml:space="preserve"> 74</w:t>
        </w:r>
      </w:ins>
      <w:ins w:id="3327" w:author="nick ting" w:date="2021-09-27T18:14:00Z">
        <w:r w:rsidR="00BA3DCF" w:rsidRPr="00F331C9">
          <w:rPr>
            <w:rFonts w:ascii="Times New Roman" w:hAnsi="Times New Roman" w:cs="Times New Roman"/>
            <w:sz w:val="24"/>
            <w:szCs w:val="24"/>
            <w:rPrChange w:id="3328" w:author="LIN, Yufeng" w:date="2021-10-07T10:22:00Z">
              <w:rPr>
                <w:rFonts w:ascii="Times New Roman" w:hAnsi="Times New Roman" w:cs="Times New Roman"/>
                <w:sz w:val="22"/>
              </w:rPr>
            </w:rPrChange>
          </w:rPr>
          <w:t xml:space="preserve"> </w:t>
        </w:r>
      </w:ins>
      <w:ins w:id="3329" w:author="nick ting" w:date="2021-09-27T18:15:00Z">
        <w:del w:id="3330" w:author="LIN, Yufeng" w:date="2021-09-28T13:07:00Z">
          <w:r w:rsidR="00BA3DCF" w:rsidRPr="00F331C9" w:rsidDel="004314C2">
            <w:rPr>
              <w:rFonts w:ascii="Times New Roman" w:hAnsi="Times New Roman" w:cs="Times New Roman"/>
              <w:sz w:val="24"/>
              <w:szCs w:val="24"/>
              <w:rPrChange w:id="3331" w:author="LIN, Yufeng" w:date="2021-10-07T10:22:00Z">
                <w:rPr>
                  <w:rFonts w:ascii="Times New Roman" w:hAnsi="Times New Roman" w:cs="Times New Roman"/>
                  <w:sz w:val="22"/>
                </w:rPr>
              </w:rPrChange>
            </w:rPr>
            <w:delText>micro-eukaryotes</w:delText>
          </w:r>
        </w:del>
      </w:ins>
      <w:ins w:id="3332" w:author="LIN, Yufeng" w:date="2021-09-28T13:07:00Z">
        <w:r w:rsidR="004314C2" w:rsidRPr="00F331C9">
          <w:rPr>
            <w:rFonts w:ascii="Times New Roman" w:hAnsi="Times New Roman" w:cs="Times New Roman"/>
            <w:sz w:val="24"/>
            <w:szCs w:val="24"/>
            <w:rPrChange w:id="3333" w:author="LIN, Yufeng" w:date="2021-10-07T10:22:00Z">
              <w:rPr>
                <w:rFonts w:ascii="Times New Roman" w:hAnsi="Times New Roman" w:cs="Times New Roman"/>
                <w:sz w:val="22"/>
              </w:rPr>
            </w:rPrChange>
          </w:rPr>
          <w:t>fungi</w:t>
        </w:r>
      </w:ins>
      <w:ins w:id="3334" w:author="nick ting" w:date="2021-09-27T18:15:00Z">
        <w:r w:rsidR="00BA3DCF" w:rsidRPr="00F331C9">
          <w:rPr>
            <w:rFonts w:ascii="Times New Roman" w:hAnsi="Times New Roman" w:cs="Times New Roman"/>
            <w:sz w:val="24"/>
            <w:szCs w:val="24"/>
            <w:rPrChange w:id="3335" w:author="LIN, Yufeng" w:date="2021-10-07T10:22:00Z">
              <w:rPr>
                <w:rFonts w:ascii="Times New Roman" w:hAnsi="Times New Roman" w:cs="Times New Roman"/>
                <w:sz w:val="22"/>
              </w:rPr>
            </w:rPrChange>
          </w:rPr>
          <w:t xml:space="preserve"> showed weak variance </w:t>
        </w:r>
      </w:ins>
      <w:ins w:id="3336" w:author="nick ting" w:date="2021-09-27T18:17:00Z">
        <w:r w:rsidR="004E4D50" w:rsidRPr="00F331C9">
          <w:rPr>
            <w:rFonts w:ascii="Times New Roman" w:hAnsi="Times New Roman" w:cs="Times New Roman"/>
            <w:sz w:val="24"/>
            <w:szCs w:val="24"/>
            <w:rPrChange w:id="3337" w:author="LIN, Yufeng" w:date="2021-10-07T10:22:00Z">
              <w:rPr>
                <w:rFonts w:ascii="Times New Roman" w:hAnsi="Times New Roman" w:cs="Times New Roman"/>
                <w:sz w:val="22"/>
              </w:rPr>
            </w:rPrChange>
          </w:rPr>
          <w:t>in</w:t>
        </w:r>
      </w:ins>
      <w:ins w:id="3338" w:author="nick ting" w:date="2021-09-27T18:15:00Z">
        <w:r w:rsidR="004E4D50" w:rsidRPr="00F331C9">
          <w:rPr>
            <w:rFonts w:ascii="Times New Roman" w:hAnsi="Times New Roman" w:cs="Times New Roman"/>
            <w:sz w:val="24"/>
            <w:szCs w:val="24"/>
            <w:rPrChange w:id="3339" w:author="LIN, Yufeng" w:date="2021-10-07T10:22:00Z">
              <w:rPr>
                <w:rFonts w:ascii="Times New Roman" w:hAnsi="Times New Roman" w:cs="Times New Roman"/>
                <w:sz w:val="22"/>
              </w:rPr>
            </w:rPrChange>
          </w:rPr>
          <w:t xml:space="preserve"> CRC patients versus hea</w:t>
        </w:r>
      </w:ins>
      <w:ins w:id="3340" w:author="LIN, Yufeng" w:date="2021-10-07T10:45:00Z">
        <w:r w:rsidR="00E81CE7" w:rsidRPr="00F331C9">
          <w:rPr>
            <w:rFonts w:ascii="Times New Roman" w:hAnsi="Times New Roman" w:cs="Times New Roman"/>
            <w:sz w:val="24"/>
            <w:szCs w:val="24"/>
          </w:rPr>
          <w:t>l</w:t>
        </w:r>
      </w:ins>
      <w:ins w:id="3341" w:author="nick ting" w:date="2021-09-27T18:15:00Z">
        <w:r w:rsidR="004E4D50" w:rsidRPr="00F331C9">
          <w:rPr>
            <w:rFonts w:ascii="Times New Roman" w:hAnsi="Times New Roman" w:cs="Times New Roman"/>
            <w:sz w:val="24"/>
            <w:szCs w:val="24"/>
            <w:rPrChange w:id="3342" w:author="LIN, Yufeng" w:date="2021-10-07T10:22:00Z">
              <w:rPr>
                <w:rFonts w:ascii="Times New Roman" w:hAnsi="Times New Roman" w:cs="Times New Roman"/>
                <w:sz w:val="22"/>
              </w:rPr>
            </w:rPrChange>
          </w:rPr>
          <w:t>thy individuals</w:t>
        </w:r>
      </w:ins>
      <w:ins w:id="3343" w:author="LIN, Yufeng" w:date="2021-10-07T10:45:00Z">
        <w:r w:rsidR="00E81CE7" w:rsidRPr="00F331C9">
          <w:rPr>
            <w:rFonts w:ascii="Times New Roman" w:hAnsi="Times New Roman" w:cs="Times New Roman"/>
            <w:sz w:val="24"/>
            <w:szCs w:val="24"/>
          </w:rPr>
          <w:t>,</w:t>
        </w:r>
      </w:ins>
      <w:ins w:id="3344" w:author="nick ting" w:date="2021-09-27T18:15:00Z">
        <w:r w:rsidR="004E4D50" w:rsidRPr="00F331C9">
          <w:rPr>
            <w:rFonts w:ascii="Times New Roman" w:hAnsi="Times New Roman" w:cs="Times New Roman"/>
            <w:sz w:val="24"/>
            <w:szCs w:val="24"/>
            <w:rPrChange w:id="3345" w:author="LIN, Yufeng" w:date="2021-10-07T10:22:00Z">
              <w:rPr>
                <w:rFonts w:ascii="Times New Roman" w:hAnsi="Times New Roman" w:cs="Times New Roman"/>
                <w:sz w:val="22"/>
              </w:rPr>
            </w:rPrChange>
          </w:rPr>
          <w:t xml:space="preserve"> </w:t>
        </w:r>
        <w:del w:id="3346" w:author="LIN, Yufeng" w:date="2021-10-07T10:45:00Z">
          <w:r w:rsidR="004E4D50" w:rsidRPr="00F331C9" w:rsidDel="00E81CE7">
            <w:rPr>
              <w:rFonts w:ascii="Times New Roman" w:hAnsi="Times New Roman" w:cs="Times New Roman"/>
              <w:sz w:val="24"/>
              <w:szCs w:val="24"/>
              <w:rPrChange w:id="3347" w:author="LIN, Yufeng" w:date="2021-10-07T10:22:00Z">
                <w:rPr>
                  <w:rFonts w:ascii="Times New Roman" w:hAnsi="Times New Roman" w:cs="Times New Roman"/>
                  <w:sz w:val="22"/>
                </w:rPr>
              </w:rPrChange>
            </w:rPr>
            <w:delText xml:space="preserve">which was </w:delText>
          </w:r>
        </w:del>
        <w:r w:rsidR="004E4D50" w:rsidRPr="00F331C9">
          <w:rPr>
            <w:rFonts w:ascii="Times New Roman" w:hAnsi="Times New Roman" w:cs="Times New Roman"/>
            <w:sz w:val="24"/>
            <w:szCs w:val="24"/>
            <w:rPrChange w:id="3348" w:author="LIN, Yufeng" w:date="2021-10-07T10:22:00Z">
              <w:rPr>
                <w:rFonts w:ascii="Times New Roman" w:hAnsi="Times New Roman" w:cs="Times New Roman"/>
                <w:sz w:val="22"/>
              </w:rPr>
            </w:rPrChange>
          </w:rPr>
          <w:t xml:space="preserve">unlike </w:t>
        </w:r>
      </w:ins>
      <w:ins w:id="3349" w:author="nick ting" w:date="2021-09-27T18:16:00Z">
        <w:r w:rsidR="004E4D50" w:rsidRPr="00F331C9">
          <w:rPr>
            <w:rFonts w:ascii="Times New Roman" w:hAnsi="Times New Roman" w:cs="Times New Roman"/>
            <w:sz w:val="24"/>
            <w:szCs w:val="24"/>
            <w:rPrChange w:id="3350" w:author="LIN, Yufeng" w:date="2021-10-07T10:22:00Z">
              <w:rPr>
                <w:rFonts w:ascii="Times New Roman" w:hAnsi="Times New Roman" w:cs="Times New Roman"/>
                <w:sz w:val="22"/>
              </w:rPr>
            </w:rPrChange>
          </w:rPr>
          <w:t>other cohorts. We also discovered that</w:t>
        </w:r>
      </w:ins>
      <w:ins w:id="3351" w:author="nick ting" w:date="2021-09-27T17:52:00Z">
        <w:r w:rsidR="0098399D" w:rsidRPr="00F331C9">
          <w:rPr>
            <w:rFonts w:ascii="Times New Roman" w:hAnsi="Times New Roman" w:cs="Times New Roman"/>
            <w:sz w:val="24"/>
            <w:szCs w:val="24"/>
            <w:rPrChange w:id="3352" w:author="LIN, Yufeng" w:date="2021-10-07T10:22:00Z">
              <w:rPr>
                <w:rFonts w:ascii="Times New Roman" w:hAnsi="Times New Roman" w:cs="Times New Roman"/>
                <w:sz w:val="22"/>
              </w:rPr>
            </w:rPrChange>
          </w:rPr>
          <w:t xml:space="preserve"> </w:t>
        </w:r>
      </w:ins>
      <w:ins w:id="3353" w:author="nick ting" w:date="2021-09-27T13:57:00Z">
        <w:r w:rsidRPr="00F331C9">
          <w:rPr>
            <w:rFonts w:ascii="Times New Roman" w:hAnsi="Times New Roman" w:cs="Times New Roman"/>
            <w:sz w:val="24"/>
            <w:szCs w:val="24"/>
            <w:rPrChange w:id="3354" w:author="LIN, Yufeng" w:date="2021-10-07T10:22:00Z">
              <w:rPr>
                <w:rFonts w:ascii="Times New Roman" w:hAnsi="Times New Roman" w:cs="Times New Roman"/>
                <w:sz w:val="22"/>
              </w:rPr>
            </w:rPrChange>
          </w:rPr>
          <w:t xml:space="preserve">3 of the 74 species showed consistent changes across all </w:t>
        </w:r>
      </w:ins>
      <w:ins w:id="3355" w:author="nick ting" w:date="2021-09-27T13:59:00Z">
        <w:r w:rsidRPr="00F331C9">
          <w:rPr>
            <w:rFonts w:ascii="Times New Roman" w:hAnsi="Times New Roman" w:cs="Times New Roman"/>
            <w:sz w:val="24"/>
            <w:szCs w:val="24"/>
            <w:rPrChange w:id="3356" w:author="LIN, Yufeng" w:date="2021-10-07T10:22:00Z">
              <w:rPr>
                <w:rFonts w:ascii="Times New Roman" w:hAnsi="Times New Roman" w:cs="Times New Roman"/>
                <w:sz w:val="22"/>
              </w:rPr>
            </w:rPrChange>
          </w:rPr>
          <w:t>the</w:t>
        </w:r>
      </w:ins>
      <w:ins w:id="3357" w:author="nick ting" w:date="2021-09-27T13:57:00Z">
        <w:r w:rsidRPr="00F331C9">
          <w:rPr>
            <w:rFonts w:ascii="Times New Roman" w:hAnsi="Times New Roman" w:cs="Times New Roman"/>
            <w:sz w:val="24"/>
            <w:szCs w:val="24"/>
            <w:rPrChange w:id="3358" w:author="LIN, Yufeng" w:date="2021-10-07T10:22:00Z">
              <w:rPr>
                <w:rFonts w:ascii="Times New Roman" w:hAnsi="Times New Roman" w:cs="Times New Roman"/>
                <w:sz w:val="22"/>
              </w:rPr>
            </w:rPrChange>
          </w:rPr>
          <w:t xml:space="preserve"> cohorts</w:t>
        </w:r>
      </w:ins>
      <w:ins w:id="3359" w:author="nick ting" w:date="2021-09-27T14:03:00Z">
        <w:r w:rsidR="00FA2A1F" w:rsidRPr="00F331C9">
          <w:rPr>
            <w:rFonts w:ascii="Times New Roman" w:hAnsi="Times New Roman" w:cs="Times New Roman"/>
            <w:sz w:val="24"/>
            <w:szCs w:val="24"/>
            <w:rPrChange w:id="3360" w:author="LIN, Yufeng" w:date="2021-10-07T10:22:00Z">
              <w:rPr>
                <w:rFonts w:ascii="Times New Roman" w:hAnsi="Times New Roman" w:cs="Times New Roman"/>
                <w:sz w:val="22"/>
              </w:rPr>
            </w:rPrChange>
          </w:rPr>
          <w:t xml:space="preserve"> with</w:t>
        </w:r>
      </w:ins>
      <w:ins w:id="3361" w:author="nick ting" w:date="2021-09-27T13:57:00Z">
        <w:r w:rsidRPr="00F331C9">
          <w:rPr>
            <w:rFonts w:ascii="Times New Roman" w:hAnsi="Times New Roman" w:cs="Times New Roman"/>
            <w:sz w:val="24"/>
            <w:szCs w:val="24"/>
            <w:rPrChange w:id="336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3"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336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5"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3366"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3367" w:author="LIN, Yufeng" w:date="2021-10-07T10:22:00Z">
              <w:rPr>
                <w:rFonts w:ascii="Times New Roman" w:hAnsi="Times New Roman" w:cs="Times New Roman"/>
                <w:i/>
                <w:iCs/>
                <w:sz w:val="22"/>
              </w:rPr>
            </w:rPrChange>
          </w:rPr>
          <w:t>Erysiphe</w:t>
        </w:r>
        <w:r w:rsidRPr="00F331C9">
          <w:rPr>
            <w:rFonts w:ascii="Times New Roman" w:hAnsi="Times New Roman" w:cs="Times New Roman"/>
            <w:sz w:val="24"/>
            <w:szCs w:val="24"/>
            <w:rPrChange w:id="336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69" w:author="LIN, Yufeng" w:date="2021-10-07T10:22:00Z">
              <w:rPr>
                <w:rFonts w:ascii="Times New Roman" w:hAnsi="Times New Roman" w:cs="Times New Roman"/>
                <w:i/>
                <w:iCs/>
                <w:sz w:val="22"/>
              </w:rPr>
            </w:rPrChange>
          </w:rPr>
          <w:t>pulchra</w:t>
        </w:r>
        <w:r w:rsidRPr="00F331C9">
          <w:rPr>
            <w:rFonts w:ascii="Times New Roman" w:hAnsi="Times New Roman" w:cs="Times New Roman"/>
            <w:sz w:val="24"/>
            <w:szCs w:val="24"/>
            <w:rPrChange w:id="3370" w:author="LIN, Yufeng" w:date="2021-10-07T10:22:00Z">
              <w:rPr>
                <w:rFonts w:ascii="Times New Roman" w:hAnsi="Times New Roman" w:cs="Times New Roman"/>
                <w:sz w:val="22"/>
              </w:rPr>
            </w:rPrChange>
          </w:rPr>
          <w:t xml:space="preserve"> </w:t>
        </w:r>
      </w:ins>
      <w:ins w:id="3371" w:author="nick ting" w:date="2021-09-27T14:03:00Z">
        <w:r w:rsidR="00FA2A1F" w:rsidRPr="00F331C9">
          <w:rPr>
            <w:rFonts w:ascii="Times New Roman" w:hAnsi="Times New Roman" w:cs="Times New Roman"/>
            <w:sz w:val="24"/>
            <w:szCs w:val="24"/>
            <w:rPrChange w:id="3372" w:author="LIN, Yufeng" w:date="2021-10-07T10:22:00Z">
              <w:rPr>
                <w:rFonts w:ascii="Times New Roman" w:hAnsi="Times New Roman" w:cs="Times New Roman"/>
                <w:sz w:val="22"/>
              </w:rPr>
            </w:rPrChange>
          </w:rPr>
          <w:t>being</w:t>
        </w:r>
      </w:ins>
      <w:ins w:id="3373" w:author="nick ting" w:date="2021-09-27T13:57:00Z">
        <w:r w:rsidRPr="00F331C9">
          <w:rPr>
            <w:rFonts w:ascii="Times New Roman" w:hAnsi="Times New Roman" w:cs="Times New Roman"/>
            <w:sz w:val="24"/>
            <w:szCs w:val="24"/>
            <w:rPrChange w:id="3374" w:author="LIN, Yufeng" w:date="2021-10-07T10:22:00Z">
              <w:rPr>
                <w:rFonts w:ascii="Times New Roman" w:hAnsi="Times New Roman" w:cs="Times New Roman"/>
                <w:sz w:val="22"/>
              </w:rPr>
            </w:rPrChange>
          </w:rPr>
          <w:t xml:space="preserve"> enriched while </w:t>
        </w:r>
        <w:r w:rsidRPr="00F331C9">
          <w:rPr>
            <w:rFonts w:ascii="Times New Roman" w:hAnsi="Times New Roman" w:cs="Times New Roman"/>
            <w:i/>
            <w:iCs/>
            <w:sz w:val="24"/>
            <w:szCs w:val="24"/>
            <w:rPrChange w:id="3375" w:author="LIN, Yufeng" w:date="2021-10-07T10:22:00Z">
              <w:rPr>
                <w:rFonts w:ascii="Times New Roman" w:hAnsi="Times New Roman" w:cs="Times New Roman"/>
                <w:i/>
                <w:iCs/>
                <w:sz w:val="22"/>
              </w:rPr>
            </w:rPrChange>
          </w:rPr>
          <w:t>Trichophyton</w:t>
        </w:r>
        <w:r w:rsidRPr="00F331C9">
          <w:rPr>
            <w:rFonts w:ascii="Times New Roman" w:hAnsi="Times New Roman" w:cs="Times New Roman"/>
            <w:sz w:val="24"/>
            <w:szCs w:val="24"/>
            <w:rPrChange w:id="337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377" w:author="LIN, Yufeng" w:date="2021-10-07T10:22:00Z">
              <w:rPr>
                <w:rFonts w:ascii="Times New Roman" w:hAnsi="Times New Roman" w:cs="Times New Roman"/>
                <w:i/>
                <w:iCs/>
                <w:sz w:val="22"/>
              </w:rPr>
            </w:rPrChange>
          </w:rPr>
          <w:t>mentagrophytes</w:t>
        </w:r>
        <w:r w:rsidRPr="00F331C9">
          <w:rPr>
            <w:rFonts w:ascii="Times New Roman" w:hAnsi="Times New Roman" w:cs="Times New Roman"/>
            <w:sz w:val="24"/>
            <w:szCs w:val="24"/>
            <w:rPrChange w:id="3378" w:author="LIN, Yufeng" w:date="2021-10-07T10:22:00Z">
              <w:rPr>
                <w:rFonts w:ascii="Times New Roman" w:hAnsi="Times New Roman" w:cs="Times New Roman"/>
                <w:sz w:val="22"/>
              </w:rPr>
            </w:rPrChange>
          </w:rPr>
          <w:t xml:space="preserve"> </w:t>
        </w:r>
      </w:ins>
      <w:ins w:id="3379" w:author="nick ting" w:date="2021-09-27T14:03:00Z">
        <w:r w:rsidR="00FA2A1F" w:rsidRPr="00F331C9">
          <w:rPr>
            <w:rFonts w:ascii="Times New Roman" w:hAnsi="Times New Roman" w:cs="Times New Roman"/>
            <w:sz w:val="24"/>
            <w:szCs w:val="24"/>
            <w:rPrChange w:id="3380" w:author="LIN, Yufeng" w:date="2021-10-07T10:22:00Z">
              <w:rPr>
                <w:rFonts w:ascii="Times New Roman" w:hAnsi="Times New Roman" w:cs="Times New Roman"/>
                <w:sz w:val="22"/>
              </w:rPr>
            </w:rPrChange>
          </w:rPr>
          <w:t>being</w:t>
        </w:r>
      </w:ins>
      <w:ins w:id="3381" w:author="nick ting" w:date="2021-09-27T13:57:00Z">
        <w:r w:rsidRPr="00F331C9">
          <w:rPr>
            <w:rFonts w:ascii="Times New Roman" w:hAnsi="Times New Roman" w:cs="Times New Roman"/>
            <w:sz w:val="24"/>
            <w:szCs w:val="24"/>
            <w:rPrChange w:id="3382" w:author="LIN, Yufeng" w:date="2021-10-07T10:22:00Z">
              <w:rPr>
                <w:rFonts w:ascii="Times New Roman" w:hAnsi="Times New Roman" w:cs="Times New Roman"/>
                <w:sz w:val="22"/>
              </w:rPr>
            </w:rPrChange>
          </w:rPr>
          <w:t xml:space="preserve"> depleted in CRC</w:t>
        </w:r>
      </w:ins>
      <w:ins w:id="3383" w:author="nick ting" w:date="2021-09-27T14:03:00Z">
        <w:r w:rsidR="00FA2A1F" w:rsidRPr="00F331C9">
          <w:rPr>
            <w:rFonts w:ascii="Times New Roman" w:hAnsi="Times New Roman" w:cs="Times New Roman"/>
            <w:sz w:val="24"/>
            <w:szCs w:val="24"/>
            <w:rPrChange w:id="3384" w:author="LIN, Yufeng" w:date="2021-10-07T10:22:00Z">
              <w:rPr>
                <w:rFonts w:ascii="Times New Roman" w:hAnsi="Times New Roman" w:cs="Times New Roman"/>
                <w:sz w:val="22"/>
              </w:rPr>
            </w:rPrChange>
          </w:rPr>
          <w:t xml:space="preserve"> </w:t>
        </w:r>
      </w:ins>
      <w:ins w:id="3385" w:author="nick ting" w:date="2021-09-27T13:57:00Z">
        <w:r w:rsidRPr="00F331C9">
          <w:rPr>
            <w:rFonts w:ascii="Times New Roman" w:hAnsi="Times New Roman" w:cs="Times New Roman"/>
            <w:sz w:val="24"/>
            <w:szCs w:val="24"/>
            <w:rPrChange w:id="3386" w:author="LIN, Yufeng" w:date="2021-10-07T10:22:00Z">
              <w:rPr>
                <w:rFonts w:ascii="Times New Roman" w:hAnsi="Times New Roman" w:cs="Times New Roman"/>
                <w:sz w:val="22"/>
              </w:rPr>
            </w:rPrChange>
          </w:rPr>
          <w:t>(figure 3b and supplementary table 6).</w:t>
        </w:r>
      </w:ins>
      <w:ins w:id="3387" w:author="nick ting" w:date="2021-09-27T14:00:00Z">
        <w:r w:rsidRPr="00F331C9">
          <w:rPr>
            <w:rFonts w:ascii="Times New Roman" w:hAnsi="Times New Roman" w:cs="Times New Roman"/>
            <w:sz w:val="24"/>
            <w:szCs w:val="24"/>
            <w:rPrChange w:id="3388" w:author="LIN, Yufeng" w:date="2021-10-07T10:22:00Z">
              <w:rPr>
                <w:rFonts w:ascii="Times New Roman" w:hAnsi="Times New Roman" w:cs="Times New Roman"/>
                <w:sz w:val="22"/>
              </w:rPr>
            </w:rPrChange>
          </w:rPr>
          <w:t xml:space="preserve"> We further identified 15 species </w:t>
        </w:r>
        <w:del w:id="3389" w:author="LIN, Yufeng" w:date="2021-10-07T10:45:00Z">
          <w:r w:rsidRPr="00F331C9" w:rsidDel="00E81CE7">
            <w:rPr>
              <w:rFonts w:ascii="Times New Roman" w:hAnsi="Times New Roman" w:cs="Times New Roman"/>
              <w:sz w:val="24"/>
              <w:szCs w:val="24"/>
              <w:rPrChange w:id="3390" w:author="LIN, Yufeng" w:date="2021-10-07T10:22:00Z">
                <w:rPr>
                  <w:rFonts w:ascii="Times New Roman" w:hAnsi="Times New Roman" w:cs="Times New Roman"/>
                  <w:sz w:val="22"/>
                </w:rPr>
              </w:rPrChange>
            </w:rPr>
            <w:delText>which</w:delText>
          </w:r>
        </w:del>
      </w:ins>
      <w:ins w:id="3391" w:author="LIN, Yufeng" w:date="2021-10-07T10:45:00Z">
        <w:r w:rsidR="00E81CE7" w:rsidRPr="00F331C9">
          <w:rPr>
            <w:rFonts w:ascii="Times New Roman" w:hAnsi="Times New Roman" w:cs="Times New Roman"/>
            <w:sz w:val="24"/>
            <w:szCs w:val="24"/>
          </w:rPr>
          <w:t>that</w:t>
        </w:r>
      </w:ins>
      <w:ins w:id="3392" w:author="nick ting" w:date="2021-09-27T14:00:00Z">
        <w:r w:rsidRPr="00F331C9">
          <w:rPr>
            <w:rFonts w:ascii="Times New Roman" w:hAnsi="Times New Roman" w:cs="Times New Roman"/>
            <w:sz w:val="24"/>
            <w:szCs w:val="24"/>
            <w:rPrChange w:id="3393" w:author="LIN, Yufeng" w:date="2021-10-07T10:22:00Z">
              <w:rPr>
                <w:rFonts w:ascii="Times New Roman" w:hAnsi="Times New Roman" w:cs="Times New Roman"/>
                <w:sz w:val="22"/>
              </w:rPr>
            </w:rPrChange>
          </w:rPr>
          <w:t xml:space="preserve"> were consistently altered in 7 </w:t>
        </w:r>
      </w:ins>
      <w:ins w:id="3394" w:author="nick ting" w:date="2021-09-27T14:03:00Z">
        <w:r w:rsidR="00FA2A1F" w:rsidRPr="00F331C9">
          <w:rPr>
            <w:rFonts w:ascii="Times New Roman" w:hAnsi="Times New Roman" w:cs="Times New Roman"/>
            <w:sz w:val="24"/>
            <w:szCs w:val="24"/>
            <w:rPrChange w:id="3395" w:author="LIN, Yufeng" w:date="2021-10-07T10:22:00Z">
              <w:rPr>
                <w:rFonts w:ascii="Times New Roman" w:hAnsi="Times New Roman" w:cs="Times New Roman"/>
                <w:sz w:val="22"/>
              </w:rPr>
            </w:rPrChange>
          </w:rPr>
          <w:t xml:space="preserve">out </w:t>
        </w:r>
      </w:ins>
      <w:ins w:id="3396" w:author="nick ting" w:date="2021-09-27T14:00:00Z">
        <w:r w:rsidRPr="00F331C9">
          <w:rPr>
            <w:rFonts w:ascii="Times New Roman" w:hAnsi="Times New Roman" w:cs="Times New Roman"/>
            <w:sz w:val="24"/>
            <w:szCs w:val="24"/>
            <w:rPrChange w:id="3397" w:author="LIN, Yufeng" w:date="2021-10-07T10:22:00Z">
              <w:rPr>
                <w:rFonts w:ascii="Times New Roman" w:hAnsi="Times New Roman" w:cs="Times New Roman"/>
                <w:sz w:val="22"/>
              </w:rPr>
            </w:rPrChange>
          </w:rPr>
          <w:t xml:space="preserve">of the </w:t>
        </w:r>
        <w:del w:id="3398" w:author="LIN, Yufeng" w:date="2021-10-07T10:45:00Z">
          <w:r w:rsidRPr="00F331C9" w:rsidDel="00E81CE7">
            <w:rPr>
              <w:rFonts w:ascii="Times New Roman" w:hAnsi="Times New Roman" w:cs="Times New Roman"/>
              <w:sz w:val="24"/>
              <w:szCs w:val="24"/>
              <w:rPrChange w:id="3399" w:author="LIN, Yufeng" w:date="2021-10-07T10:22:00Z">
                <w:rPr>
                  <w:rFonts w:ascii="Times New Roman" w:hAnsi="Times New Roman" w:cs="Times New Roman"/>
                  <w:sz w:val="22"/>
                </w:rPr>
              </w:rPrChange>
            </w:rPr>
            <w:delText>8</w:delText>
          </w:r>
        </w:del>
      </w:ins>
      <w:ins w:id="3400" w:author="LIN, Yufeng" w:date="2021-10-07T10:45:00Z">
        <w:r w:rsidR="00E81CE7" w:rsidRPr="00F331C9">
          <w:rPr>
            <w:rFonts w:ascii="Times New Roman" w:hAnsi="Times New Roman" w:cs="Times New Roman"/>
            <w:sz w:val="24"/>
            <w:szCs w:val="24"/>
          </w:rPr>
          <w:t>eight</w:t>
        </w:r>
      </w:ins>
      <w:ins w:id="3401" w:author="nick ting" w:date="2021-09-27T14:00:00Z">
        <w:r w:rsidRPr="00F331C9">
          <w:rPr>
            <w:rFonts w:ascii="Times New Roman" w:hAnsi="Times New Roman" w:cs="Times New Roman"/>
            <w:sz w:val="24"/>
            <w:szCs w:val="24"/>
            <w:rPrChange w:id="3402" w:author="LIN, Yufeng" w:date="2021-10-07T10:22:00Z">
              <w:rPr>
                <w:rFonts w:ascii="Times New Roman" w:hAnsi="Times New Roman" w:cs="Times New Roman"/>
                <w:sz w:val="22"/>
              </w:rPr>
            </w:rPrChange>
          </w:rPr>
          <w:t xml:space="preserve"> cohorts</w:t>
        </w:r>
      </w:ins>
      <w:ins w:id="3403" w:author="nick ting" w:date="2021-09-27T14:03:00Z">
        <w:r w:rsidR="00FA2A1F" w:rsidRPr="00F331C9">
          <w:rPr>
            <w:rFonts w:ascii="Times New Roman" w:hAnsi="Times New Roman" w:cs="Times New Roman"/>
            <w:sz w:val="24"/>
            <w:szCs w:val="24"/>
            <w:rPrChange w:id="3404" w:author="LIN, Yufeng" w:date="2021-10-07T10:22:00Z">
              <w:rPr>
                <w:rFonts w:ascii="Times New Roman" w:hAnsi="Times New Roman" w:cs="Times New Roman"/>
                <w:sz w:val="22"/>
              </w:rPr>
            </w:rPrChange>
          </w:rPr>
          <w:t xml:space="preserve">. </w:t>
        </w:r>
      </w:ins>
      <w:ins w:id="3405" w:author="nick ting" w:date="2021-09-27T14:00:00Z">
        <w:del w:id="3406" w:author="LIN, Yufeng" w:date="2021-10-07T10:45:00Z">
          <w:r w:rsidRPr="00F331C9" w:rsidDel="00E81CE7">
            <w:rPr>
              <w:rFonts w:ascii="Times New Roman" w:hAnsi="Times New Roman" w:cs="Times New Roman"/>
              <w:sz w:val="24"/>
              <w:szCs w:val="24"/>
              <w:rPrChange w:id="3407" w:author="LIN, Yufeng" w:date="2021-10-07T10:22:00Z">
                <w:rPr>
                  <w:rFonts w:ascii="Times New Roman" w:hAnsi="Times New Roman" w:cs="Times New Roman"/>
                  <w:sz w:val="22"/>
                </w:rPr>
              </w:rPrChange>
            </w:rPr>
            <w:delText>10</w:delText>
          </w:r>
        </w:del>
      </w:ins>
      <w:ins w:id="3408" w:author="LIN, Yufeng" w:date="2021-10-07T10:45:00Z">
        <w:r w:rsidR="00E81CE7" w:rsidRPr="00F331C9">
          <w:rPr>
            <w:rFonts w:ascii="Times New Roman" w:hAnsi="Times New Roman" w:cs="Times New Roman"/>
            <w:sz w:val="24"/>
            <w:szCs w:val="24"/>
          </w:rPr>
          <w:t>Ten</w:t>
        </w:r>
      </w:ins>
      <w:ins w:id="3409" w:author="nick ting" w:date="2021-09-27T14:03:00Z">
        <w:r w:rsidR="00FA2A1F" w:rsidRPr="00F331C9">
          <w:rPr>
            <w:rFonts w:ascii="Times New Roman" w:hAnsi="Times New Roman" w:cs="Times New Roman"/>
            <w:sz w:val="24"/>
            <w:szCs w:val="24"/>
            <w:rPrChange w:id="3410" w:author="LIN, Yufeng" w:date="2021-10-07T10:22:00Z">
              <w:rPr>
                <w:rFonts w:ascii="Times New Roman" w:hAnsi="Times New Roman" w:cs="Times New Roman"/>
                <w:sz w:val="22"/>
              </w:rPr>
            </w:rPrChange>
          </w:rPr>
          <w:t xml:space="preserve"> of them</w:t>
        </w:r>
      </w:ins>
      <w:ins w:id="3411" w:author="nick ting" w:date="2021-09-27T14:00:00Z">
        <w:r w:rsidRPr="00F331C9">
          <w:rPr>
            <w:rFonts w:ascii="Times New Roman" w:hAnsi="Times New Roman" w:cs="Times New Roman"/>
            <w:sz w:val="24"/>
            <w:szCs w:val="24"/>
            <w:rPrChange w:id="3412" w:author="LIN, Yufeng" w:date="2021-10-07T10:22:00Z">
              <w:rPr>
                <w:rFonts w:ascii="Times New Roman" w:hAnsi="Times New Roman" w:cs="Times New Roman"/>
                <w:sz w:val="22"/>
              </w:rPr>
            </w:rPrChange>
          </w:rPr>
          <w:t xml:space="preserve"> </w:t>
        </w:r>
      </w:ins>
      <w:ins w:id="3413" w:author="nick ting" w:date="2021-09-27T14:04:00Z">
        <w:r w:rsidR="00FA2A1F" w:rsidRPr="00F331C9">
          <w:rPr>
            <w:rFonts w:ascii="Times New Roman" w:hAnsi="Times New Roman" w:cs="Times New Roman"/>
            <w:sz w:val="24"/>
            <w:szCs w:val="24"/>
            <w:rPrChange w:id="3414" w:author="LIN, Yufeng" w:date="2021-10-07T10:22:00Z">
              <w:rPr>
                <w:rFonts w:ascii="Times New Roman" w:hAnsi="Times New Roman" w:cs="Times New Roman"/>
                <w:sz w:val="22"/>
              </w:rPr>
            </w:rPrChange>
          </w:rPr>
          <w:t>were</w:t>
        </w:r>
      </w:ins>
      <w:ins w:id="3415" w:author="nick ting" w:date="2021-09-27T14:00:00Z">
        <w:r w:rsidRPr="00F331C9">
          <w:rPr>
            <w:rFonts w:ascii="Times New Roman" w:hAnsi="Times New Roman" w:cs="Times New Roman"/>
            <w:sz w:val="24"/>
            <w:szCs w:val="24"/>
            <w:rPrChange w:id="3416" w:author="LIN, Yufeng" w:date="2021-10-07T10:22:00Z">
              <w:rPr>
                <w:rFonts w:ascii="Times New Roman" w:hAnsi="Times New Roman" w:cs="Times New Roman"/>
                <w:sz w:val="22"/>
              </w:rPr>
            </w:rPrChange>
          </w:rPr>
          <w:t xml:space="preserve"> enriched in CRC patie</w:t>
        </w:r>
        <w:del w:id="3417" w:author="LIN, Yufeng" w:date="2021-10-07T10:45:00Z">
          <w:r w:rsidRPr="00F331C9" w:rsidDel="00E81CE7">
            <w:rPr>
              <w:rFonts w:ascii="Times New Roman" w:hAnsi="Times New Roman" w:cs="Times New Roman"/>
              <w:sz w:val="24"/>
              <w:szCs w:val="24"/>
              <w:rPrChange w:id="3418" w:author="LIN, Yufeng" w:date="2021-10-07T10:22:00Z">
                <w:rPr>
                  <w:rFonts w:ascii="Times New Roman" w:hAnsi="Times New Roman" w:cs="Times New Roman"/>
                  <w:sz w:val="22"/>
                </w:rPr>
              </w:rPrChange>
            </w:rPr>
            <w:delText>tn</w:delText>
          </w:r>
        </w:del>
      </w:ins>
      <w:ins w:id="3419" w:author="LIN, Yufeng" w:date="2021-10-07T10:45:00Z">
        <w:r w:rsidR="00E81CE7" w:rsidRPr="00F331C9">
          <w:rPr>
            <w:rFonts w:ascii="Times New Roman" w:hAnsi="Times New Roman" w:cs="Times New Roman"/>
            <w:sz w:val="24"/>
            <w:szCs w:val="24"/>
          </w:rPr>
          <w:t>nt</w:t>
        </w:r>
      </w:ins>
      <w:ins w:id="3420" w:author="nick ting" w:date="2021-09-27T14:00:00Z">
        <w:r w:rsidRPr="00F331C9">
          <w:rPr>
            <w:rFonts w:ascii="Times New Roman" w:hAnsi="Times New Roman" w:cs="Times New Roman"/>
            <w:sz w:val="24"/>
            <w:szCs w:val="24"/>
            <w:rPrChange w:id="3421" w:author="LIN, Yufeng" w:date="2021-10-07T10:22:00Z">
              <w:rPr>
                <w:rFonts w:ascii="Times New Roman" w:hAnsi="Times New Roman" w:cs="Times New Roman"/>
                <w:sz w:val="22"/>
              </w:rPr>
            </w:rPrChange>
          </w:rPr>
          <w:t>s</w:t>
        </w:r>
      </w:ins>
      <w:ins w:id="3422" w:author="LIN, Yufeng" w:date="2021-10-07T10:46:00Z">
        <w:r w:rsidR="00E81CE7" w:rsidRPr="00F331C9">
          <w:rPr>
            <w:rFonts w:ascii="Times New Roman" w:hAnsi="Times New Roman" w:cs="Times New Roman"/>
            <w:sz w:val="24"/>
            <w:szCs w:val="24"/>
          </w:rPr>
          <w:t>,</w:t>
        </w:r>
      </w:ins>
      <w:ins w:id="3423" w:author="nick ting" w:date="2021-09-27T14:00:00Z">
        <w:r w:rsidRPr="00F331C9">
          <w:rPr>
            <w:rFonts w:ascii="Times New Roman" w:hAnsi="Times New Roman" w:cs="Times New Roman"/>
            <w:sz w:val="24"/>
            <w:szCs w:val="24"/>
            <w:rPrChange w:id="3424" w:author="LIN, Yufeng" w:date="2021-10-07T10:22:00Z">
              <w:rPr>
                <w:rFonts w:ascii="Times New Roman" w:hAnsi="Times New Roman" w:cs="Times New Roman"/>
                <w:sz w:val="22"/>
              </w:rPr>
            </w:rPrChange>
          </w:rPr>
          <w:t xml:space="preserve"> while the remaining </w:t>
        </w:r>
        <w:del w:id="3425" w:author="LIN, Yufeng" w:date="2021-10-07T10:46:00Z">
          <w:r w:rsidRPr="00F331C9" w:rsidDel="00E81CE7">
            <w:rPr>
              <w:rFonts w:ascii="Times New Roman" w:hAnsi="Times New Roman" w:cs="Times New Roman"/>
              <w:sz w:val="24"/>
              <w:szCs w:val="24"/>
              <w:rPrChange w:id="3426" w:author="LIN, Yufeng" w:date="2021-10-07T10:22:00Z">
                <w:rPr>
                  <w:rFonts w:ascii="Times New Roman" w:hAnsi="Times New Roman" w:cs="Times New Roman"/>
                  <w:sz w:val="22"/>
                </w:rPr>
              </w:rPrChange>
            </w:rPr>
            <w:delText>5</w:delText>
          </w:r>
        </w:del>
      </w:ins>
      <w:ins w:id="3427" w:author="LIN, Yufeng" w:date="2021-10-07T10:46:00Z">
        <w:r w:rsidR="00E81CE7" w:rsidRPr="00F331C9">
          <w:rPr>
            <w:rFonts w:ascii="Times New Roman" w:hAnsi="Times New Roman" w:cs="Times New Roman"/>
            <w:sz w:val="24"/>
            <w:szCs w:val="24"/>
          </w:rPr>
          <w:t>five</w:t>
        </w:r>
      </w:ins>
      <w:ins w:id="3428" w:author="nick ting" w:date="2021-09-27T14:00:00Z">
        <w:r w:rsidRPr="00F331C9">
          <w:rPr>
            <w:rFonts w:ascii="Times New Roman" w:hAnsi="Times New Roman" w:cs="Times New Roman"/>
            <w:sz w:val="24"/>
            <w:szCs w:val="24"/>
            <w:rPrChange w:id="3429" w:author="LIN, Yufeng" w:date="2021-10-07T10:22:00Z">
              <w:rPr>
                <w:rFonts w:ascii="Times New Roman" w:hAnsi="Times New Roman" w:cs="Times New Roman"/>
                <w:sz w:val="22"/>
              </w:rPr>
            </w:rPrChange>
          </w:rPr>
          <w:t xml:space="preserve"> </w:t>
        </w:r>
      </w:ins>
      <w:ins w:id="3430" w:author="nick ting" w:date="2021-09-27T14:04:00Z">
        <w:r w:rsidR="00FA2A1F" w:rsidRPr="00F331C9">
          <w:rPr>
            <w:rFonts w:ascii="Times New Roman" w:hAnsi="Times New Roman" w:cs="Times New Roman"/>
            <w:sz w:val="24"/>
            <w:szCs w:val="24"/>
            <w:rPrChange w:id="3431" w:author="LIN, Yufeng" w:date="2021-10-07T10:22:00Z">
              <w:rPr>
                <w:rFonts w:ascii="Times New Roman" w:hAnsi="Times New Roman" w:cs="Times New Roman"/>
                <w:sz w:val="22"/>
              </w:rPr>
            </w:rPrChange>
          </w:rPr>
          <w:t>were</w:t>
        </w:r>
      </w:ins>
      <w:ins w:id="3432" w:author="nick ting" w:date="2021-09-27T14:00:00Z">
        <w:r w:rsidRPr="00F331C9">
          <w:rPr>
            <w:rFonts w:ascii="Times New Roman" w:hAnsi="Times New Roman" w:cs="Times New Roman"/>
            <w:sz w:val="24"/>
            <w:szCs w:val="24"/>
            <w:rPrChange w:id="3433" w:author="LIN, Yufeng" w:date="2021-10-07T10:22:00Z">
              <w:rPr>
                <w:rFonts w:ascii="Times New Roman" w:hAnsi="Times New Roman" w:cs="Times New Roman"/>
                <w:sz w:val="22"/>
              </w:rPr>
            </w:rPrChange>
          </w:rPr>
          <w:t xml:space="preserve"> depleted (see supplementary table 6). </w:t>
        </w:r>
      </w:ins>
      <w:ins w:id="3434" w:author="nick ting" w:date="2021-09-27T14:04:00Z">
        <w:r w:rsidR="00FA2A1F" w:rsidRPr="00F331C9">
          <w:rPr>
            <w:rFonts w:ascii="Times New Roman" w:hAnsi="Times New Roman" w:cs="Times New Roman"/>
            <w:sz w:val="24"/>
            <w:szCs w:val="24"/>
            <w:rPrChange w:id="3435" w:author="LIN, Yufeng" w:date="2021-10-07T10:22:00Z">
              <w:rPr>
                <w:rFonts w:ascii="Times New Roman" w:hAnsi="Times New Roman" w:cs="Times New Roman"/>
                <w:sz w:val="22"/>
              </w:rPr>
            </w:rPrChange>
          </w:rPr>
          <w:t>Notably</w:t>
        </w:r>
      </w:ins>
      <w:ins w:id="3436" w:author="nick ting" w:date="2021-09-27T14:00:00Z">
        <w:r w:rsidRPr="00F331C9">
          <w:rPr>
            <w:rFonts w:ascii="Times New Roman" w:hAnsi="Times New Roman" w:cs="Times New Roman"/>
            <w:sz w:val="24"/>
            <w:szCs w:val="24"/>
            <w:rPrChange w:id="3437" w:author="LIN, Yufeng" w:date="2021-10-07T10:22:00Z">
              <w:rPr>
                <w:rFonts w:ascii="Times New Roman" w:hAnsi="Times New Roman" w:cs="Times New Roman"/>
                <w:sz w:val="22"/>
              </w:rPr>
            </w:rPrChange>
          </w:rPr>
          <w:t xml:space="preserve">, only </w:t>
        </w:r>
        <w:r w:rsidRPr="00F331C9">
          <w:rPr>
            <w:rFonts w:ascii="Times New Roman" w:hAnsi="Times New Roman" w:cs="Times New Roman"/>
            <w:i/>
            <w:iCs/>
            <w:sz w:val="24"/>
            <w:szCs w:val="24"/>
            <w:rPrChange w:id="3438"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3439"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3440"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3441" w:author="LIN, Yufeng" w:date="2021-10-07T10:22:00Z">
              <w:rPr>
                <w:rFonts w:ascii="Times New Roman" w:hAnsi="Times New Roman" w:cs="Times New Roman"/>
                <w:sz w:val="22"/>
              </w:rPr>
            </w:rPrChange>
          </w:rPr>
          <w:t xml:space="preserve"> showed a significant difference (</w:t>
        </w:r>
      </w:ins>
      <w:ins w:id="3442" w:author="nick ting" w:date="2021-09-27T18:31:00Z">
        <w:r w:rsidR="00B260A4" w:rsidRPr="00F331C9">
          <w:rPr>
            <w:rFonts w:ascii="Times New Roman" w:hAnsi="Times New Roman" w:cs="Times New Roman"/>
            <w:sz w:val="24"/>
            <w:szCs w:val="24"/>
            <w:rPrChange w:id="3443" w:author="LIN, Yufeng" w:date="2021-10-07T10:22:00Z">
              <w:rPr>
                <w:rFonts w:ascii="Times New Roman" w:hAnsi="Times New Roman" w:cs="Times New Roman"/>
                <w:sz w:val="22"/>
              </w:rPr>
            </w:rPrChange>
          </w:rPr>
          <w:t>p-value</w:t>
        </w:r>
      </w:ins>
      <w:ins w:id="3444" w:author="nick ting" w:date="2021-09-27T14:00:00Z">
        <w:r w:rsidRPr="00F331C9">
          <w:rPr>
            <w:rFonts w:ascii="Times New Roman" w:hAnsi="Times New Roman" w:cs="Times New Roman"/>
            <w:sz w:val="24"/>
            <w:szCs w:val="24"/>
            <w:rPrChange w:id="3445" w:author="LIN, Yufeng" w:date="2021-10-07T10:22:00Z">
              <w:rPr>
                <w:rFonts w:ascii="Times New Roman" w:hAnsi="Times New Roman" w:cs="Times New Roman"/>
                <w:sz w:val="22"/>
              </w:rPr>
            </w:rPrChange>
          </w:rPr>
          <w:t xml:space="preserve"> &lt; 0.05) in all the cohorts, except</w:t>
        </w:r>
      </w:ins>
      <w:ins w:id="3446" w:author="nick ting" w:date="2021-09-27T14:04:00Z">
        <w:r w:rsidR="00FA2A1F" w:rsidRPr="00F331C9">
          <w:rPr>
            <w:rFonts w:ascii="Times New Roman" w:hAnsi="Times New Roman" w:cs="Times New Roman"/>
            <w:sz w:val="24"/>
            <w:szCs w:val="24"/>
            <w:rPrChange w:id="3447" w:author="LIN, Yufeng" w:date="2021-10-07T10:22:00Z">
              <w:rPr>
                <w:rFonts w:ascii="Times New Roman" w:hAnsi="Times New Roman" w:cs="Times New Roman"/>
                <w:sz w:val="22"/>
              </w:rPr>
            </w:rPrChange>
          </w:rPr>
          <w:t xml:space="preserve"> the</w:t>
        </w:r>
      </w:ins>
      <w:ins w:id="3448" w:author="nick ting" w:date="2021-09-27T14:00:00Z">
        <w:r w:rsidRPr="00F331C9">
          <w:rPr>
            <w:rFonts w:ascii="Times New Roman" w:hAnsi="Times New Roman" w:cs="Times New Roman"/>
            <w:sz w:val="24"/>
            <w:szCs w:val="24"/>
            <w:rPrChange w:id="3449" w:author="LIN, Yufeng" w:date="2021-10-07T10:22:00Z">
              <w:rPr>
                <w:rFonts w:ascii="Times New Roman" w:hAnsi="Times New Roman" w:cs="Times New Roman"/>
                <w:sz w:val="22"/>
              </w:rPr>
            </w:rPrChange>
          </w:rPr>
          <w:t xml:space="preserve"> 2019_ThomasA </w:t>
        </w:r>
      </w:ins>
      <w:ins w:id="3450" w:author="nick ting" w:date="2021-09-27T14:04:00Z">
        <w:r w:rsidR="00FA2A1F" w:rsidRPr="00F331C9">
          <w:rPr>
            <w:rFonts w:ascii="Times New Roman" w:hAnsi="Times New Roman" w:cs="Times New Roman"/>
            <w:sz w:val="24"/>
            <w:szCs w:val="24"/>
            <w:rPrChange w:id="3451" w:author="LIN, Yufeng" w:date="2021-10-07T10:22:00Z">
              <w:rPr>
                <w:rFonts w:ascii="Times New Roman" w:hAnsi="Times New Roman" w:cs="Times New Roman"/>
                <w:sz w:val="22"/>
              </w:rPr>
            </w:rPrChange>
          </w:rPr>
          <w:t>cohort</w:t>
        </w:r>
      </w:ins>
      <w:ins w:id="3452" w:author="nick ting" w:date="2021-09-27T14:00:00Z">
        <w:r w:rsidRPr="00F331C9">
          <w:rPr>
            <w:rFonts w:ascii="Times New Roman" w:hAnsi="Times New Roman" w:cs="Times New Roman"/>
            <w:sz w:val="24"/>
            <w:szCs w:val="24"/>
            <w:rPrChange w:id="3453" w:author="LIN, Yufeng" w:date="2021-10-07T10:22:00Z">
              <w:rPr>
                <w:rFonts w:ascii="Times New Roman" w:hAnsi="Times New Roman" w:cs="Times New Roman"/>
                <w:sz w:val="22"/>
              </w:rPr>
            </w:rPrChange>
          </w:rPr>
          <w:t xml:space="preserve"> (figure 3d and supplementary table 7).</w:t>
        </w:r>
      </w:ins>
      <w:ins w:id="3454" w:author="nick ting" w:date="2021-09-27T17:56:00Z">
        <w:r w:rsidR="00811AE1" w:rsidRPr="00F331C9">
          <w:rPr>
            <w:rFonts w:ascii="Times New Roman" w:hAnsi="Times New Roman" w:cs="Times New Roman"/>
            <w:sz w:val="24"/>
            <w:szCs w:val="24"/>
            <w:rPrChange w:id="3455" w:author="LIN, Yufeng" w:date="2021-10-07T10:22:00Z">
              <w:rPr>
                <w:rFonts w:ascii="Times New Roman" w:hAnsi="Times New Roman" w:cs="Times New Roman"/>
                <w:sz w:val="22"/>
              </w:rPr>
            </w:rPrChange>
          </w:rPr>
          <w:t xml:space="preserve"> </w:t>
        </w:r>
      </w:ins>
    </w:p>
    <w:p w14:paraId="50BEE948" w14:textId="67F4E157" w:rsidR="00B16CD0" w:rsidRPr="00F331C9" w:rsidDel="0096422D" w:rsidRDefault="00B16CD0" w:rsidP="00F331C9">
      <w:pPr>
        <w:widowControl/>
        <w:spacing w:line="480" w:lineRule="auto"/>
        <w:rPr>
          <w:ins w:id="3456" w:author="nick ting" w:date="2021-10-04T17:49:00Z"/>
          <w:del w:id="3457" w:author="LIN, Yufeng" w:date="2021-10-05T14:02:00Z"/>
          <w:rFonts w:ascii="Times New Roman" w:hAnsi="Times New Roman" w:cs="Times New Roman"/>
          <w:sz w:val="24"/>
          <w:szCs w:val="24"/>
          <w:rPrChange w:id="3458" w:author="LIN, Yufeng" w:date="2021-10-07T10:22:00Z">
            <w:rPr>
              <w:ins w:id="3459" w:author="nick ting" w:date="2021-10-04T17:49:00Z"/>
              <w:del w:id="3460" w:author="LIN, Yufeng" w:date="2021-10-05T14:02:00Z"/>
              <w:rFonts w:ascii="Times New Roman" w:hAnsi="Times New Roman" w:cs="Times New Roman"/>
              <w:sz w:val="22"/>
            </w:rPr>
          </w:rPrChange>
        </w:rPr>
      </w:pPr>
    </w:p>
    <w:p w14:paraId="030033EB" w14:textId="77777777" w:rsidR="00D46E76" w:rsidRPr="00F331C9" w:rsidRDefault="00D46E76" w:rsidP="00F331C9">
      <w:pPr>
        <w:widowControl/>
        <w:spacing w:line="480" w:lineRule="auto"/>
        <w:rPr>
          <w:ins w:id="3461" w:author="nick ting" w:date="2021-09-27T13:56:00Z"/>
          <w:rFonts w:ascii="Times New Roman" w:hAnsi="Times New Roman" w:cs="Times New Roman"/>
          <w:sz w:val="24"/>
          <w:szCs w:val="24"/>
          <w:rPrChange w:id="3462" w:author="LIN, Yufeng" w:date="2021-10-07T10:22:00Z">
            <w:rPr>
              <w:ins w:id="3463" w:author="nick ting" w:date="2021-09-27T13:56:00Z"/>
              <w:rFonts w:ascii="Times New Roman" w:hAnsi="Times New Roman" w:cs="Times New Roman"/>
              <w:sz w:val="22"/>
            </w:rPr>
          </w:rPrChange>
        </w:rPr>
      </w:pPr>
    </w:p>
    <w:p w14:paraId="78669CF8" w14:textId="576E92EB" w:rsidR="00D93222" w:rsidRPr="00F331C9" w:rsidDel="00C13D35" w:rsidRDefault="00D93222" w:rsidP="00F331C9">
      <w:pPr>
        <w:widowControl/>
        <w:spacing w:line="480" w:lineRule="auto"/>
        <w:rPr>
          <w:ins w:id="3464" w:author="nick ting" w:date="2021-09-27T13:56:00Z"/>
          <w:del w:id="3465" w:author="LIN, Yufeng" w:date="2021-09-30T19:15:00Z"/>
          <w:rFonts w:ascii="Times New Roman" w:hAnsi="Times New Roman" w:cs="Times New Roman"/>
          <w:sz w:val="24"/>
          <w:szCs w:val="24"/>
          <w:rPrChange w:id="3466" w:author="LIN, Yufeng" w:date="2021-10-07T10:22:00Z">
            <w:rPr>
              <w:ins w:id="3467" w:author="nick ting" w:date="2021-09-27T13:56:00Z"/>
              <w:del w:id="3468" w:author="LIN, Yufeng" w:date="2021-09-30T19:15:00Z"/>
              <w:rFonts w:ascii="Times New Roman" w:hAnsi="Times New Roman" w:cs="Times New Roman"/>
              <w:sz w:val="22"/>
            </w:rPr>
          </w:rPrChange>
        </w:rPr>
      </w:pPr>
    </w:p>
    <w:p w14:paraId="6632CA84" w14:textId="0EAF27BA" w:rsidR="00D93222" w:rsidRPr="00F331C9" w:rsidDel="00B16CD0" w:rsidRDefault="00BA34C7" w:rsidP="00F331C9">
      <w:pPr>
        <w:widowControl/>
        <w:spacing w:line="480" w:lineRule="auto"/>
        <w:rPr>
          <w:del w:id="3469" w:author="LIN, Yufeng" w:date="2021-09-30T19:15:00Z"/>
          <w:rFonts w:ascii="Times New Roman" w:hAnsi="Times New Roman" w:cs="Times New Roman"/>
          <w:sz w:val="24"/>
          <w:szCs w:val="24"/>
          <w:rPrChange w:id="3470" w:author="LIN, Yufeng" w:date="2021-10-07T10:22:00Z">
            <w:rPr>
              <w:del w:id="3471" w:author="LIN, Yufeng" w:date="2021-09-30T19:15:00Z"/>
              <w:rFonts w:ascii="Times New Roman" w:hAnsi="Times New Roman" w:cs="Times New Roman"/>
              <w:sz w:val="22"/>
            </w:rPr>
          </w:rPrChange>
        </w:rPr>
      </w:pPr>
      <w:ins w:id="3472" w:author="LIN, Yufeng" w:date="2021-09-24T15:34:00Z">
        <w:del w:id="3473" w:author="nick ting" w:date="2021-09-25T00:56:00Z">
          <w:r w:rsidRPr="00F331C9" w:rsidDel="0029149C">
            <w:rPr>
              <w:rFonts w:ascii="Times New Roman" w:hAnsi="Times New Roman" w:cs="Times New Roman"/>
              <w:sz w:val="24"/>
              <w:szCs w:val="24"/>
              <w:rPrChange w:id="3474" w:author="LIN, Yufeng" w:date="2021-10-07T10:22:00Z">
                <w:rPr>
                  <w:rFonts w:ascii="Times New Roman" w:hAnsi="Times New Roman" w:cs="Times New Roman"/>
                  <w:sz w:val="22"/>
                  <w:highlight w:val="yellow"/>
                </w:rPr>
              </w:rPrChange>
            </w:rPr>
            <w:delText xml:space="preserve"> and </w:delText>
          </w:r>
        </w:del>
        <w:del w:id="3475" w:author="nick ting" w:date="2021-09-27T18:08:00Z">
          <w:r w:rsidRPr="00F331C9" w:rsidDel="00BA3DCF">
            <w:rPr>
              <w:rFonts w:ascii="Times New Roman" w:hAnsi="Times New Roman" w:cs="Times New Roman"/>
              <w:sz w:val="24"/>
              <w:szCs w:val="24"/>
              <w:rPrChange w:id="3476" w:author="LIN, Yufeng" w:date="2021-10-07T10:22:00Z">
                <w:rPr>
                  <w:rFonts w:ascii="Times New Roman" w:hAnsi="Times New Roman" w:cs="Times New Roman"/>
                  <w:sz w:val="22"/>
                  <w:highlight w:val="yellow"/>
                </w:rPr>
              </w:rPrChange>
            </w:rPr>
            <w:delText>core set</w:delText>
          </w:r>
        </w:del>
      </w:ins>
      <w:ins w:id="3477" w:author="LIN, Yufeng" w:date="2021-09-24T15:42:00Z">
        <w:del w:id="3478" w:author="nick ting" w:date="2021-09-25T01:01:00Z">
          <w:r w:rsidRPr="00F331C9" w:rsidDel="00002608">
            <w:rPr>
              <w:rFonts w:ascii="Times New Roman" w:hAnsi="Times New Roman" w:cs="Times New Roman"/>
              <w:sz w:val="24"/>
              <w:szCs w:val="24"/>
              <w:rPrChange w:id="3479" w:author="LIN, Yufeng" w:date="2021-10-07T10:22:00Z">
                <w:rPr>
                  <w:rFonts w:ascii="Times New Roman" w:hAnsi="Times New Roman" w:cs="Times New Roman"/>
                  <w:sz w:val="22"/>
                </w:rPr>
              </w:rPrChange>
            </w:rPr>
            <w:delText>,</w:delText>
          </w:r>
          <w:r w:rsidRPr="00F331C9" w:rsidDel="00002608">
            <w:rPr>
              <w:rFonts w:ascii="Times New Roman" w:hAnsi="Times New Roman" w:cs="Times New Roman"/>
              <w:sz w:val="24"/>
              <w:szCs w:val="24"/>
              <w:rPrChange w:id="3480" w:author="LIN, Yufeng" w:date="2021-10-07T10:22:00Z">
                <w:rPr/>
              </w:rPrChange>
            </w:rPr>
            <w:delText xml:space="preserve"> </w:delText>
          </w:r>
          <w:r w:rsidRPr="00F331C9" w:rsidDel="00002608">
            <w:rPr>
              <w:rFonts w:ascii="Times New Roman" w:hAnsi="Times New Roman" w:cs="Times New Roman"/>
              <w:sz w:val="24"/>
              <w:szCs w:val="24"/>
              <w:rPrChange w:id="3481" w:author="LIN, Yufeng" w:date="2021-10-07T10:22:00Z">
                <w:rPr>
                  <w:rFonts w:ascii="Times New Roman" w:hAnsi="Times New Roman" w:cs="Times New Roman"/>
                  <w:sz w:val="22"/>
                </w:rPr>
              </w:rPrChange>
            </w:rPr>
            <w:delText>respectively</w:delText>
          </w:r>
        </w:del>
      </w:ins>
      <w:del w:id="3482" w:author="nick ting" w:date="2021-09-25T01:01:00Z">
        <w:r w:rsidR="00D9531B" w:rsidRPr="00F331C9" w:rsidDel="00002608">
          <w:rPr>
            <w:rFonts w:ascii="Times New Roman" w:hAnsi="Times New Roman" w:cs="Times New Roman"/>
            <w:sz w:val="24"/>
            <w:szCs w:val="24"/>
            <w:rPrChange w:id="3483" w:author="LIN, Yufeng" w:date="2021-10-07T10:22:00Z">
              <w:rPr>
                <w:rFonts w:ascii="Times New Roman" w:hAnsi="Times New Roman" w:cs="Times New Roman"/>
                <w:sz w:val="22"/>
              </w:rPr>
            </w:rPrChange>
          </w:rPr>
          <w:delText xml:space="preserve"> whose adjusted p-value is less than, respectively, 0.1 and 0.01 by the Mann-Whitney U test and Bonferroni adjustment (figure 3a). We identified the </w:delText>
        </w:r>
        <w:bookmarkStart w:id="3484" w:name="_Hlk82102929"/>
        <w:r w:rsidR="00D9531B" w:rsidRPr="00F331C9" w:rsidDel="00002608">
          <w:rPr>
            <w:rFonts w:ascii="Times New Roman" w:hAnsi="Times New Roman" w:cs="Times New Roman"/>
            <w:sz w:val="24"/>
            <w:szCs w:val="24"/>
            <w:rPrChange w:id="3485" w:author="LIN, Yufeng" w:date="2021-10-07T10:22:00Z">
              <w:rPr>
                <w:rFonts w:ascii="Times New Roman" w:hAnsi="Times New Roman" w:cs="Times New Roman"/>
                <w:sz w:val="22"/>
              </w:rPr>
            </w:rPrChange>
          </w:rPr>
          <w:delText>74 candidates as the main set</w:delText>
        </w:r>
        <w:bookmarkEnd w:id="3484"/>
        <w:r w:rsidR="00D9531B" w:rsidRPr="00F331C9" w:rsidDel="00002608">
          <w:rPr>
            <w:rFonts w:ascii="Times New Roman" w:hAnsi="Times New Roman" w:cs="Times New Roman"/>
            <w:sz w:val="24"/>
            <w:szCs w:val="24"/>
            <w:rPrChange w:id="3486" w:author="LIN, Yufeng" w:date="2021-10-07T10:22:00Z">
              <w:rPr>
                <w:rFonts w:ascii="Times New Roman" w:hAnsi="Times New Roman" w:cs="Times New Roman"/>
                <w:sz w:val="22"/>
              </w:rPr>
            </w:rPrChange>
          </w:rPr>
          <w:delText xml:space="preserve"> and 33 features as the core set</w:delText>
        </w:r>
      </w:del>
      <w:ins w:id="3487" w:author="LIN, Yufeng" w:date="2021-09-24T15:04:00Z">
        <w:del w:id="3488" w:author="nick ting" w:date="2021-09-25T01:01:00Z">
          <w:r w:rsidR="00CA3711" w:rsidRPr="00F331C9" w:rsidDel="00002608">
            <w:rPr>
              <w:rFonts w:ascii="Times New Roman" w:hAnsi="Times New Roman" w:cs="Times New Roman"/>
              <w:sz w:val="24"/>
              <w:szCs w:val="24"/>
              <w:rPrChange w:id="3489" w:author="LIN, Yufeng" w:date="2021-10-07T10:22:00Z">
                <w:rPr>
                  <w:rFonts w:ascii="Times New Roman" w:hAnsi="Times New Roman" w:cs="Times New Roman"/>
                  <w:sz w:val="22"/>
                </w:rPr>
              </w:rPrChange>
            </w:rPr>
            <w:delText xml:space="preserve"> </w:delText>
          </w:r>
        </w:del>
        <w:del w:id="3490" w:author="nick ting" w:date="2021-09-27T18:08:00Z">
          <w:r w:rsidR="00CA3711" w:rsidRPr="00F331C9" w:rsidDel="00BA3DCF">
            <w:rPr>
              <w:rFonts w:ascii="Times New Roman" w:hAnsi="Times New Roman" w:cs="Times New Roman"/>
              <w:sz w:val="24"/>
              <w:szCs w:val="24"/>
              <w:rPrChange w:id="3491" w:author="LIN, Yufeng" w:date="2021-10-07T10:22:00Z">
                <w:rPr>
                  <w:rFonts w:ascii="Times New Roman" w:hAnsi="Times New Roman" w:cs="Times New Roman"/>
                  <w:sz w:val="22"/>
                </w:rPr>
              </w:rPrChange>
            </w:rPr>
            <w:delText>(figure 3a and supplementary table 4)</w:delText>
          </w:r>
        </w:del>
      </w:ins>
      <w:ins w:id="3492" w:author="nick ting" w:date="2021-09-27T18:09:00Z">
        <w:r w:rsidR="00BA3DCF" w:rsidRPr="00F331C9">
          <w:rPr>
            <w:rFonts w:ascii="Times New Roman" w:hAnsi="Times New Roman" w:cs="Times New Roman"/>
            <w:sz w:val="24"/>
            <w:szCs w:val="24"/>
            <w:rPrChange w:id="3493" w:author="LIN, Yufeng" w:date="2021-10-07T10:22:00Z">
              <w:rPr>
                <w:rFonts w:ascii="Times New Roman" w:hAnsi="Times New Roman" w:cs="Times New Roman"/>
                <w:sz w:val="22"/>
              </w:rPr>
            </w:rPrChange>
          </w:rPr>
          <w:t xml:space="preserve">For the 33 species in the core set, </w:t>
        </w:r>
      </w:ins>
      <w:del w:id="3494" w:author="nick ting" w:date="2021-09-27T18:09:00Z">
        <w:r w:rsidR="00D9531B" w:rsidRPr="00F331C9" w:rsidDel="00BA3DCF">
          <w:rPr>
            <w:rFonts w:ascii="Times New Roman" w:hAnsi="Times New Roman" w:cs="Times New Roman"/>
            <w:sz w:val="24"/>
            <w:szCs w:val="24"/>
            <w:rPrChange w:id="3495" w:author="LIN, Yufeng" w:date="2021-10-07T10:22:00Z">
              <w:rPr>
                <w:rFonts w:ascii="Times New Roman" w:hAnsi="Times New Roman" w:cs="Times New Roman"/>
                <w:sz w:val="22"/>
              </w:rPr>
            </w:rPrChange>
          </w:rPr>
          <w:delText>.</w:delText>
        </w:r>
      </w:del>
      <w:ins w:id="3496" w:author="LIN, Yufeng" w:date="2021-09-24T15:43:00Z">
        <w:del w:id="3497" w:author="nick ting" w:date="2021-09-27T18:09:00Z">
          <w:r w:rsidR="00A13741" w:rsidRPr="00F331C9" w:rsidDel="00BA3DCF">
            <w:rPr>
              <w:rFonts w:ascii="Times New Roman" w:hAnsi="Times New Roman" w:cs="Times New Roman"/>
              <w:sz w:val="24"/>
              <w:szCs w:val="24"/>
              <w:rPrChange w:id="3498" w:author="LIN, Yufeng" w:date="2021-10-07T10:22:00Z">
                <w:rPr>
                  <w:rFonts w:ascii="Times New Roman" w:hAnsi="Times New Roman" w:cs="Times New Roman"/>
                  <w:sz w:val="22"/>
                </w:rPr>
              </w:rPrChange>
            </w:rPr>
            <w:delText xml:space="preserve"> </w:delText>
          </w:r>
        </w:del>
      </w:ins>
      <w:moveToRangeStart w:id="3499" w:author="nick ting" w:date="2021-09-27T13:49:00Z" w:name="move83642973"/>
      <w:commentRangeStart w:id="3500"/>
      <w:moveTo w:id="3501" w:author="nick ting" w:date="2021-09-27T13:49:00Z">
        <w:del w:id="3502" w:author="nick ting" w:date="2021-09-27T13:49:00Z">
          <w:r w:rsidR="000975D5" w:rsidRPr="00F331C9" w:rsidDel="000975D5">
            <w:rPr>
              <w:rFonts w:ascii="Times New Roman" w:hAnsi="Times New Roman" w:cs="Times New Roman"/>
              <w:sz w:val="24"/>
              <w:szCs w:val="24"/>
              <w:rPrChange w:id="3503" w:author="LIN, Yufeng" w:date="2021-10-07T10:22:00Z">
                <w:rPr>
                  <w:rFonts w:ascii="Times New Roman" w:hAnsi="Times New Roman" w:cs="Times New Roman"/>
                  <w:sz w:val="22"/>
                </w:rPr>
              </w:rPrChange>
            </w:rPr>
            <w:delText>Among</w:delText>
          </w:r>
        </w:del>
        <w:del w:id="3504" w:author="nick ting" w:date="2021-09-27T14:05:00Z">
          <w:r w:rsidR="000975D5" w:rsidRPr="00F331C9" w:rsidDel="00FA2A1F">
            <w:rPr>
              <w:rFonts w:ascii="Times New Roman" w:hAnsi="Times New Roman" w:cs="Times New Roman"/>
              <w:sz w:val="24"/>
              <w:szCs w:val="24"/>
              <w:rPrChange w:id="3505" w:author="LIN, Yufeng" w:date="2021-10-07T10:22:00Z">
                <w:rPr>
                  <w:rFonts w:ascii="Times New Roman" w:hAnsi="Times New Roman" w:cs="Times New Roman"/>
                  <w:sz w:val="22"/>
                </w:rPr>
              </w:rPrChange>
            </w:rPr>
            <w:delText xml:space="preserve"> the core set, </w:delText>
          </w:r>
        </w:del>
        <w:del w:id="3506" w:author="nick ting" w:date="2021-09-27T13:50:00Z">
          <w:r w:rsidR="000975D5" w:rsidRPr="00F331C9" w:rsidDel="000975D5">
            <w:rPr>
              <w:rFonts w:ascii="Times New Roman" w:hAnsi="Times New Roman" w:cs="Times New Roman"/>
              <w:sz w:val="24"/>
              <w:szCs w:val="24"/>
              <w:rPrChange w:id="3507" w:author="LIN, Yufeng" w:date="2021-10-07T10:22:00Z">
                <w:rPr>
                  <w:rFonts w:ascii="Times New Roman" w:hAnsi="Times New Roman" w:cs="Times New Roman"/>
                  <w:sz w:val="22"/>
                </w:rPr>
              </w:rPrChange>
            </w:rPr>
            <w:delText>ten</w:delText>
          </w:r>
        </w:del>
      </w:moveTo>
      <w:ins w:id="3508" w:author="nick ting" w:date="2021-09-27T13:50:00Z">
        <w:del w:id="3509" w:author="LIN, Yufeng" w:date="2021-10-07T10:46:00Z">
          <w:r w:rsidR="000975D5" w:rsidRPr="00F331C9" w:rsidDel="00E81CE7">
            <w:rPr>
              <w:rFonts w:ascii="Times New Roman" w:hAnsi="Times New Roman" w:cs="Times New Roman"/>
              <w:sz w:val="24"/>
              <w:szCs w:val="24"/>
              <w:rPrChange w:id="3510" w:author="LIN, Yufeng" w:date="2021-10-07T10:22:00Z">
                <w:rPr>
                  <w:rFonts w:ascii="Times New Roman" w:hAnsi="Times New Roman" w:cs="Times New Roman"/>
                  <w:sz w:val="22"/>
                </w:rPr>
              </w:rPrChange>
            </w:rPr>
            <w:delText>10</w:delText>
          </w:r>
        </w:del>
      </w:ins>
      <w:moveTo w:id="3511" w:author="nick ting" w:date="2021-09-27T13:49:00Z">
        <w:del w:id="3512" w:author="LIN, Yufeng" w:date="2021-10-07T10:46:00Z">
          <w:r w:rsidR="000975D5" w:rsidRPr="00F331C9" w:rsidDel="00E81CE7">
            <w:rPr>
              <w:rFonts w:ascii="Times New Roman" w:hAnsi="Times New Roman" w:cs="Times New Roman"/>
              <w:sz w:val="24"/>
              <w:szCs w:val="24"/>
              <w:rPrChange w:id="3513" w:author="LIN, Yufeng" w:date="2021-10-07T10:22:00Z">
                <w:rPr>
                  <w:rFonts w:ascii="Times New Roman" w:hAnsi="Times New Roman" w:cs="Times New Roman"/>
                  <w:sz w:val="22"/>
                </w:rPr>
              </w:rPrChange>
            </w:rPr>
            <w:delText xml:space="preserve"> </w:delText>
          </w:r>
        </w:del>
      </w:moveTo>
      <w:ins w:id="3514" w:author="LIN, Yufeng" w:date="2021-10-07T10:46:00Z">
        <w:r w:rsidR="00E81CE7" w:rsidRPr="00F331C9">
          <w:rPr>
            <w:rFonts w:ascii="Times New Roman" w:hAnsi="Times New Roman" w:cs="Times New Roman"/>
            <w:sz w:val="24"/>
            <w:szCs w:val="24"/>
          </w:rPr>
          <w:t>ten</w:t>
        </w:r>
      </w:ins>
      <w:moveTo w:id="3515" w:author="nick ting" w:date="2021-09-27T13:49:00Z">
        <w:del w:id="3516" w:author="nick ting" w:date="2021-09-27T13:49:00Z">
          <w:r w:rsidR="000975D5" w:rsidRPr="00F331C9" w:rsidDel="000975D5">
            <w:rPr>
              <w:rFonts w:ascii="Times New Roman" w:hAnsi="Times New Roman" w:cs="Times New Roman"/>
              <w:sz w:val="24"/>
              <w:szCs w:val="24"/>
              <w:rPrChange w:id="3517" w:author="LIN, Yufeng" w:date="2021-10-07T10:22:00Z">
                <w:rPr>
                  <w:rFonts w:ascii="Times New Roman" w:hAnsi="Times New Roman" w:cs="Times New Roman"/>
                  <w:sz w:val="22"/>
                </w:rPr>
              </w:rPrChange>
            </w:rPr>
            <w:delText>species</w:delText>
          </w:r>
        </w:del>
      </w:moveTo>
      <w:ins w:id="3518" w:author="nick ting" w:date="2021-09-27T13:49:00Z">
        <w:del w:id="3519" w:author="LIN, Yufeng" w:date="2021-10-07T10:46:00Z">
          <w:r w:rsidR="000975D5" w:rsidRPr="00F331C9" w:rsidDel="00E81CE7">
            <w:rPr>
              <w:rFonts w:ascii="Times New Roman" w:hAnsi="Times New Roman" w:cs="Times New Roman"/>
              <w:sz w:val="24"/>
              <w:szCs w:val="24"/>
              <w:rPrChange w:id="3520" w:author="LIN, Yufeng" w:date="2021-10-07T10:22:00Z">
                <w:rPr>
                  <w:rFonts w:ascii="Times New Roman" w:hAnsi="Times New Roman" w:cs="Times New Roman"/>
                  <w:sz w:val="22"/>
                </w:rPr>
              </w:rPrChange>
            </w:rPr>
            <w:delText>of them</w:delText>
          </w:r>
        </w:del>
      </w:ins>
      <w:moveTo w:id="3521" w:author="nick ting" w:date="2021-09-27T13:49:00Z">
        <w:r w:rsidR="000975D5" w:rsidRPr="00F331C9">
          <w:rPr>
            <w:rFonts w:ascii="Times New Roman" w:hAnsi="Times New Roman" w:cs="Times New Roman"/>
            <w:sz w:val="24"/>
            <w:szCs w:val="24"/>
            <w:rPrChange w:id="3522" w:author="LIN, Yufeng" w:date="2021-10-07T10:22:00Z">
              <w:rPr>
                <w:rFonts w:ascii="Times New Roman" w:hAnsi="Times New Roman" w:cs="Times New Roman"/>
                <w:sz w:val="22"/>
              </w:rPr>
            </w:rPrChange>
          </w:rPr>
          <w:t xml:space="preserve"> were enriched in CRC</w:t>
        </w:r>
      </w:moveTo>
      <w:ins w:id="3523" w:author="nick ting" w:date="2021-09-27T13:49:00Z">
        <w:r w:rsidR="000975D5" w:rsidRPr="00F331C9">
          <w:rPr>
            <w:rFonts w:ascii="Times New Roman" w:hAnsi="Times New Roman" w:cs="Times New Roman"/>
            <w:sz w:val="24"/>
            <w:szCs w:val="24"/>
            <w:rPrChange w:id="3524" w:author="LIN, Yufeng" w:date="2021-10-07T10:22:00Z">
              <w:rPr>
                <w:rFonts w:ascii="Times New Roman" w:hAnsi="Times New Roman" w:cs="Times New Roman"/>
                <w:sz w:val="22"/>
              </w:rPr>
            </w:rPrChange>
          </w:rPr>
          <w:t xml:space="preserve"> pat</w:t>
        </w:r>
      </w:ins>
      <w:ins w:id="3525" w:author="nick ting" w:date="2021-09-27T13:50:00Z">
        <w:r w:rsidR="000975D5" w:rsidRPr="00F331C9">
          <w:rPr>
            <w:rFonts w:ascii="Times New Roman" w:hAnsi="Times New Roman" w:cs="Times New Roman"/>
            <w:sz w:val="24"/>
            <w:szCs w:val="24"/>
            <w:rPrChange w:id="3526" w:author="LIN, Yufeng" w:date="2021-10-07T10:22:00Z">
              <w:rPr>
                <w:rFonts w:ascii="Times New Roman" w:hAnsi="Times New Roman" w:cs="Times New Roman"/>
                <w:sz w:val="22"/>
              </w:rPr>
            </w:rPrChange>
          </w:rPr>
          <w:t>ients</w:t>
        </w:r>
      </w:ins>
      <w:ins w:id="3527" w:author="LIN, Yufeng" w:date="2021-10-07T10:46:00Z">
        <w:r w:rsidR="00E81CE7" w:rsidRPr="00F331C9">
          <w:rPr>
            <w:rFonts w:ascii="Times New Roman" w:hAnsi="Times New Roman" w:cs="Times New Roman"/>
            <w:sz w:val="24"/>
            <w:szCs w:val="24"/>
          </w:rPr>
          <w:t>,</w:t>
        </w:r>
      </w:ins>
      <w:ins w:id="3528" w:author="nick ting" w:date="2021-09-27T14:05:00Z">
        <w:r w:rsidR="00FA2A1F" w:rsidRPr="00F331C9">
          <w:rPr>
            <w:rFonts w:ascii="Times New Roman" w:hAnsi="Times New Roman" w:cs="Times New Roman"/>
            <w:sz w:val="24"/>
            <w:szCs w:val="24"/>
            <w:rPrChange w:id="3529" w:author="LIN, Yufeng" w:date="2021-10-07T10:22:00Z">
              <w:rPr>
                <w:rFonts w:ascii="Times New Roman" w:hAnsi="Times New Roman" w:cs="Times New Roman"/>
                <w:sz w:val="22"/>
              </w:rPr>
            </w:rPrChange>
          </w:rPr>
          <w:t xml:space="preserve"> and</w:t>
        </w:r>
      </w:ins>
      <w:ins w:id="3530" w:author="nick ting" w:date="2021-09-27T13:50:00Z">
        <w:r w:rsidR="000975D5" w:rsidRPr="00F331C9">
          <w:rPr>
            <w:rFonts w:ascii="Times New Roman" w:hAnsi="Times New Roman" w:cs="Times New Roman"/>
            <w:sz w:val="24"/>
            <w:szCs w:val="24"/>
            <w:rPrChange w:id="3531" w:author="LIN, Yufeng" w:date="2021-10-07T10:22:00Z">
              <w:rPr>
                <w:rFonts w:ascii="Times New Roman" w:hAnsi="Times New Roman" w:cs="Times New Roman"/>
                <w:sz w:val="22"/>
              </w:rPr>
            </w:rPrChange>
          </w:rPr>
          <w:t xml:space="preserve"> </w:t>
        </w:r>
      </w:ins>
      <w:moveTo w:id="3532" w:author="nick ting" w:date="2021-09-27T13:49:00Z">
        <w:del w:id="3533" w:author="nick ting" w:date="2021-09-27T13:49:00Z">
          <w:r w:rsidR="000975D5" w:rsidRPr="00F331C9" w:rsidDel="000975D5">
            <w:rPr>
              <w:rFonts w:ascii="Times New Roman" w:hAnsi="Times New Roman" w:cs="Times New Roman"/>
              <w:sz w:val="24"/>
              <w:szCs w:val="24"/>
              <w:rPrChange w:id="3534" w:author="LIN, Yufeng" w:date="2021-10-07T10:22:00Z">
                <w:rPr>
                  <w:rFonts w:ascii="Times New Roman" w:hAnsi="Times New Roman" w:cs="Times New Roman"/>
                  <w:sz w:val="22"/>
                </w:rPr>
              </w:rPrChange>
            </w:rPr>
            <w:delText xml:space="preserve">; </w:delText>
          </w:r>
        </w:del>
        <w:del w:id="3535" w:author="nick ting" w:date="2021-09-27T13:50:00Z">
          <w:r w:rsidR="000975D5" w:rsidRPr="00F331C9" w:rsidDel="000975D5">
            <w:rPr>
              <w:rFonts w:ascii="Times New Roman" w:hAnsi="Times New Roman" w:cs="Times New Roman"/>
              <w:sz w:val="24"/>
              <w:szCs w:val="24"/>
              <w:rPrChange w:id="3536" w:author="LIN, Yufeng" w:date="2021-10-07T10:22:00Z">
                <w:rPr>
                  <w:rFonts w:ascii="Times New Roman" w:hAnsi="Times New Roman" w:cs="Times New Roman"/>
                  <w:sz w:val="22"/>
                </w:rPr>
              </w:rPrChange>
            </w:rPr>
            <w:delText>meanwhile, the reduction was</w:delText>
          </w:r>
        </w:del>
      </w:moveTo>
      <w:ins w:id="3537" w:author="nick ting" w:date="2021-09-27T13:50:00Z">
        <w:r w:rsidR="000975D5" w:rsidRPr="00F331C9">
          <w:rPr>
            <w:rFonts w:ascii="Times New Roman" w:hAnsi="Times New Roman" w:cs="Times New Roman"/>
            <w:sz w:val="24"/>
            <w:szCs w:val="24"/>
            <w:rPrChange w:id="3538" w:author="LIN, Yufeng" w:date="2021-10-07T10:22:00Z">
              <w:rPr>
                <w:rFonts w:ascii="Times New Roman" w:hAnsi="Times New Roman" w:cs="Times New Roman"/>
                <w:sz w:val="22"/>
              </w:rPr>
            </w:rPrChange>
          </w:rPr>
          <w:t>the remaining</w:t>
        </w:r>
      </w:ins>
      <w:moveTo w:id="3539" w:author="nick ting" w:date="2021-09-27T13:49:00Z">
        <w:r w:rsidR="000975D5" w:rsidRPr="00F331C9">
          <w:rPr>
            <w:rFonts w:ascii="Times New Roman" w:hAnsi="Times New Roman" w:cs="Times New Roman"/>
            <w:sz w:val="24"/>
            <w:szCs w:val="24"/>
            <w:rPrChange w:id="3540" w:author="LIN, Yufeng" w:date="2021-10-07T10:22:00Z">
              <w:rPr>
                <w:rFonts w:ascii="Times New Roman" w:hAnsi="Times New Roman" w:cs="Times New Roman"/>
                <w:sz w:val="22"/>
              </w:rPr>
            </w:rPrChange>
          </w:rPr>
          <w:t xml:space="preserve"> </w:t>
        </w:r>
        <w:del w:id="3541" w:author="nick ting" w:date="2021-09-27T13:50:00Z">
          <w:r w:rsidR="000975D5" w:rsidRPr="00F331C9" w:rsidDel="000975D5">
            <w:rPr>
              <w:rFonts w:ascii="Times New Roman" w:hAnsi="Times New Roman" w:cs="Times New Roman"/>
              <w:sz w:val="24"/>
              <w:szCs w:val="24"/>
              <w:rPrChange w:id="3542" w:author="LIN, Yufeng" w:date="2021-10-07T10:22:00Z">
                <w:rPr>
                  <w:rFonts w:ascii="Times New Roman" w:hAnsi="Times New Roman" w:cs="Times New Roman"/>
                  <w:sz w:val="22"/>
                </w:rPr>
              </w:rPrChange>
            </w:rPr>
            <w:delText>twenty-three</w:delText>
          </w:r>
        </w:del>
      </w:moveTo>
      <w:ins w:id="3543" w:author="nick ting" w:date="2021-09-27T13:50:00Z">
        <w:r w:rsidR="000975D5" w:rsidRPr="00F331C9">
          <w:rPr>
            <w:rFonts w:ascii="Times New Roman" w:hAnsi="Times New Roman" w:cs="Times New Roman"/>
            <w:sz w:val="24"/>
            <w:szCs w:val="24"/>
            <w:rPrChange w:id="3544" w:author="LIN, Yufeng" w:date="2021-10-07T10:22:00Z">
              <w:rPr>
                <w:rFonts w:ascii="Times New Roman" w:hAnsi="Times New Roman" w:cs="Times New Roman"/>
                <w:sz w:val="22"/>
              </w:rPr>
            </w:rPrChange>
          </w:rPr>
          <w:t>23 were depleted</w:t>
        </w:r>
      </w:ins>
      <w:moveTo w:id="3545" w:author="nick ting" w:date="2021-09-27T13:49:00Z">
        <w:r w:rsidR="000975D5" w:rsidRPr="00F331C9">
          <w:rPr>
            <w:rFonts w:ascii="Times New Roman" w:hAnsi="Times New Roman" w:cs="Times New Roman"/>
            <w:sz w:val="24"/>
            <w:szCs w:val="24"/>
            <w:rPrChange w:id="3546" w:author="LIN, Yufeng" w:date="2021-10-07T10:22:00Z">
              <w:rPr>
                <w:rFonts w:ascii="Times New Roman" w:hAnsi="Times New Roman" w:cs="Times New Roman"/>
                <w:sz w:val="22"/>
              </w:rPr>
            </w:rPrChange>
          </w:rPr>
          <w:t xml:space="preserve"> (figure 3c).</w:t>
        </w:r>
        <w:commentRangeEnd w:id="3500"/>
        <w:r w:rsidR="000975D5" w:rsidRPr="00F331C9">
          <w:rPr>
            <w:rStyle w:val="CommentReference"/>
            <w:rFonts w:ascii="Times New Roman" w:hAnsi="Times New Roman" w:cs="Times New Roman"/>
            <w:sz w:val="24"/>
            <w:szCs w:val="24"/>
            <w:rPrChange w:id="3547" w:author="LIN, Yufeng" w:date="2021-10-07T10:22:00Z">
              <w:rPr>
                <w:rStyle w:val="CommentReference"/>
              </w:rPr>
            </w:rPrChange>
          </w:rPr>
          <w:commentReference w:id="3500"/>
        </w:r>
      </w:moveTo>
      <w:moveToRangeEnd w:id="3499"/>
      <w:ins w:id="3548" w:author="nick ting" w:date="2021-09-27T13:49:00Z">
        <w:r w:rsidR="000975D5" w:rsidRPr="00F331C9">
          <w:rPr>
            <w:rFonts w:ascii="Times New Roman" w:hAnsi="Times New Roman" w:cs="Times New Roman"/>
            <w:sz w:val="24"/>
            <w:szCs w:val="24"/>
            <w:rPrChange w:id="3549" w:author="LIN, Yufeng" w:date="2021-10-07T10:22:00Z">
              <w:rPr>
                <w:rFonts w:ascii="Times New Roman" w:hAnsi="Times New Roman" w:cs="Times New Roman"/>
                <w:sz w:val="22"/>
              </w:rPr>
            </w:rPrChange>
          </w:rPr>
          <w:t xml:space="preserve"> </w:t>
        </w:r>
      </w:ins>
      <w:del w:id="3550" w:author="LIN, Yufeng" w:date="2021-09-24T15:43:00Z">
        <w:r w:rsidR="00D9531B" w:rsidRPr="00F331C9" w:rsidDel="00A13741">
          <w:rPr>
            <w:rFonts w:ascii="Times New Roman" w:hAnsi="Times New Roman" w:cs="Times New Roman"/>
            <w:sz w:val="24"/>
            <w:szCs w:val="24"/>
            <w:rPrChange w:id="3551" w:author="LIN, Yufeng" w:date="2021-10-07T10:22:00Z">
              <w:rPr>
                <w:rFonts w:ascii="Times New Roman" w:hAnsi="Times New Roman" w:cs="Times New Roman"/>
                <w:sz w:val="22"/>
              </w:rPr>
            </w:rPrChange>
          </w:rPr>
          <w:delText xml:space="preserve"> </w:delText>
        </w:r>
      </w:del>
      <w:del w:id="3552" w:author="nick ting" w:date="2021-09-25T00:59:00Z">
        <w:r w:rsidR="00D9531B" w:rsidRPr="00F331C9" w:rsidDel="0029149C">
          <w:rPr>
            <w:rFonts w:ascii="Times New Roman" w:hAnsi="Times New Roman" w:cs="Times New Roman"/>
            <w:sz w:val="24"/>
            <w:szCs w:val="24"/>
            <w:rPrChange w:id="3553" w:author="LIN, Yufeng" w:date="2021-10-07T10:22:00Z">
              <w:rPr>
                <w:rFonts w:ascii="Times New Roman" w:hAnsi="Times New Roman" w:cs="Times New Roman"/>
                <w:sz w:val="22"/>
              </w:rPr>
            </w:rPrChange>
          </w:rPr>
          <w:delText>It</w:delText>
        </w:r>
        <w:r w:rsidR="000D0043" w:rsidRPr="00F331C9" w:rsidDel="0029149C">
          <w:rPr>
            <w:rFonts w:ascii="Times New Roman" w:hAnsi="Times New Roman" w:cs="Times New Roman"/>
            <w:sz w:val="24"/>
            <w:szCs w:val="24"/>
            <w:rPrChange w:id="3554" w:author="LIN, Yufeng" w:date="2021-10-07T10:22:00Z">
              <w:rPr>
                <w:rFonts w:ascii="Times New Roman" w:hAnsi="Times New Roman" w:cs="Times New Roman"/>
                <w:sz w:val="22"/>
              </w:rPr>
            </w:rPrChange>
          </w:rPr>
          <w:delText>'</w:delText>
        </w:r>
        <w:r w:rsidR="00D9531B" w:rsidRPr="00F331C9" w:rsidDel="0029149C">
          <w:rPr>
            <w:rFonts w:ascii="Times New Roman" w:hAnsi="Times New Roman" w:cs="Times New Roman"/>
            <w:sz w:val="24"/>
            <w:szCs w:val="24"/>
            <w:rPrChange w:id="3555" w:author="LIN, Yufeng" w:date="2021-10-07T10:22:00Z">
              <w:rPr>
                <w:rFonts w:ascii="Times New Roman" w:hAnsi="Times New Roman" w:cs="Times New Roman"/>
                <w:sz w:val="22"/>
              </w:rPr>
            </w:rPrChange>
          </w:rPr>
          <w:delText>s worth</w:delText>
        </w:r>
      </w:del>
      <w:ins w:id="3556" w:author="nick ting" w:date="2021-09-26T23:40:00Z">
        <w:r w:rsidR="007E03BE" w:rsidRPr="00F331C9">
          <w:rPr>
            <w:rFonts w:ascii="Times New Roman" w:hAnsi="Times New Roman" w:cs="Times New Roman"/>
            <w:sz w:val="24"/>
            <w:szCs w:val="24"/>
            <w:rPrChange w:id="3557" w:author="LIN, Yufeng" w:date="2021-10-07T10:22:00Z">
              <w:rPr>
                <w:rFonts w:ascii="Times New Roman" w:hAnsi="Times New Roman" w:cs="Times New Roman"/>
                <w:sz w:val="22"/>
              </w:rPr>
            </w:rPrChange>
          </w:rPr>
          <w:t>Notably</w:t>
        </w:r>
      </w:ins>
      <w:ins w:id="3558" w:author="nick ting" w:date="2021-09-25T00:59:00Z">
        <w:r w:rsidR="0029149C" w:rsidRPr="00F331C9">
          <w:rPr>
            <w:rFonts w:ascii="Times New Roman" w:hAnsi="Times New Roman" w:cs="Times New Roman"/>
            <w:sz w:val="24"/>
            <w:szCs w:val="24"/>
            <w:rPrChange w:id="3559" w:author="LIN, Yufeng" w:date="2021-10-07T10:22:00Z">
              <w:rPr>
                <w:rFonts w:ascii="Times New Roman" w:hAnsi="Times New Roman" w:cs="Times New Roman"/>
                <w:sz w:val="22"/>
              </w:rPr>
            </w:rPrChange>
          </w:rPr>
          <w:t>,</w:t>
        </w:r>
      </w:ins>
      <w:ins w:id="3560" w:author="nick ting" w:date="2021-09-26T23:40:00Z">
        <w:r w:rsidR="007E03BE" w:rsidRPr="00F331C9">
          <w:rPr>
            <w:rFonts w:ascii="Times New Roman" w:hAnsi="Times New Roman" w:cs="Times New Roman"/>
            <w:sz w:val="24"/>
            <w:szCs w:val="24"/>
            <w:rPrChange w:id="3561" w:author="LIN, Yufeng" w:date="2021-10-07T10:22:00Z">
              <w:rPr>
                <w:rFonts w:ascii="Times New Roman" w:hAnsi="Times New Roman" w:cs="Times New Roman"/>
                <w:sz w:val="22"/>
              </w:rPr>
            </w:rPrChange>
          </w:rPr>
          <w:t xml:space="preserve"> we identified that</w:t>
        </w:r>
      </w:ins>
      <w:ins w:id="3562" w:author="nick ting" w:date="2021-09-25T00:59:00Z">
        <w:r w:rsidR="0029149C" w:rsidRPr="00F331C9">
          <w:rPr>
            <w:rFonts w:ascii="Times New Roman" w:hAnsi="Times New Roman" w:cs="Times New Roman"/>
            <w:sz w:val="24"/>
            <w:szCs w:val="24"/>
            <w:rPrChange w:id="3563" w:author="LIN, Yufeng" w:date="2021-10-07T10:22:00Z">
              <w:rPr>
                <w:rFonts w:ascii="Times New Roman" w:hAnsi="Times New Roman" w:cs="Times New Roman"/>
                <w:sz w:val="22"/>
              </w:rPr>
            </w:rPrChange>
          </w:rPr>
          <w:t xml:space="preserve"> </w:t>
        </w:r>
      </w:ins>
      <w:del w:id="3564" w:author="nick ting" w:date="2021-09-25T00:59:00Z">
        <w:r w:rsidR="00D9531B" w:rsidRPr="00F331C9" w:rsidDel="0029149C">
          <w:rPr>
            <w:rFonts w:ascii="Times New Roman" w:hAnsi="Times New Roman" w:cs="Times New Roman"/>
            <w:sz w:val="24"/>
            <w:szCs w:val="24"/>
            <w:rPrChange w:id="3565" w:author="LIN, Yufeng" w:date="2021-10-07T10:22:00Z">
              <w:rPr>
                <w:rFonts w:ascii="Times New Roman" w:hAnsi="Times New Roman" w:cs="Times New Roman"/>
                <w:sz w:val="22"/>
              </w:rPr>
            </w:rPrChange>
          </w:rPr>
          <w:delText xml:space="preserve"> remarking that the difference between CRC and healthy control of </w:delText>
        </w:r>
      </w:del>
      <w:r w:rsidR="00D9531B" w:rsidRPr="00F331C9">
        <w:rPr>
          <w:rFonts w:ascii="Times New Roman" w:hAnsi="Times New Roman" w:cs="Times New Roman"/>
          <w:i/>
          <w:iCs/>
          <w:sz w:val="24"/>
          <w:szCs w:val="24"/>
          <w:rPrChange w:id="3566" w:author="LIN, Yufeng" w:date="2021-10-07T10:22:00Z">
            <w:rPr>
              <w:rFonts w:ascii="Times New Roman" w:hAnsi="Times New Roman" w:cs="Times New Roman"/>
              <w:i/>
              <w:iCs/>
              <w:sz w:val="22"/>
            </w:rPr>
          </w:rPrChange>
        </w:rPr>
        <w:t>Aspergillus</w:t>
      </w:r>
      <w:r w:rsidR="00D9531B" w:rsidRPr="00F331C9">
        <w:rPr>
          <w:rFonts w:ascii="Times New Roman" w:hAnsi="Times New Roman" w:cs="Times New Roman"/>
          <w:sz w:val="24"/>
          <w:szCs w:val="24"/>
          <w:rPrChange w:id="3567" w:author="LIN, Yufeng" w:date="2021-10-07T10:22:00Z">
            <w:rPr>
              <w:rFonts w:ascii="Times New Roman" w:hAnsi="Times New Roman" w:cs="Times New Roman"/>
              <w:sz w:val="22"/>
            </w:rPr>
          </w:rPrChange>
        </w:rPr>
        <w:t xml:space="preserve"> </w:t>
      </w:r>
      <w:r w:rsidR="00D9531B" w:rsidRPr="00F331C9">
        <w:rPr>
          <w:rFonts w:ascii="Times New Roman" w:hAnsi="Times New Roman" w:cs="Times New Roman"/>
          <w:i/>
          <w:iCs/>
          <w:sz w:val="24"/>
          <w:szCs w:val="24"/>
          <w:rPrChange w:id="3568" w:author="LIN, Yufeng" w:date="2021-10-07T10:22:00Z">
            <w:rPr>
              <w:rFonts w:ascii="Times New Roman" w:hAnsi="Times New Roman" w:cs="Times New Roman"/>
              <w:i/>
              <w:iCs/>
              <w:sz w:val="22"/>
            </w:rPr>
          </w:rPrChange>
        </w:rPr>
        <w:t>rambellii</w:t>
      </w:r>
      <w:r w:rsidR="00D9531B" w:rsidRPr="00F331C9">
        <w:rPr>
          <w:rFonts w:ascii="Times New Roman" w:hAnsi="Times New Roman" w:cs="Times New Roman"/>
          <w:sz w:val="24"/>
          <w:szCs w:val="24"/>
          <w:rPrChange w:id="3569" w:author="LIN, Yufeng" w:date="2021-10-07T10:22:00Z">
            <w:rPr>
              <w:rFonts w:ascii="Times New Roman" w:hAnsi="Times New Roman" w:cs="Times New Roman"/>
              <w:sz w:val="22"/>
            </w:rPr>
          </w:rPrChange>
        </w:rPr>
        <w:t xml:space="preserve"> </w:t>
      </w:r>
      <w:ins w:id="3570" w:author="nick ting" w:date="2021-09-25T00:59:00Z">
        <w:r w:rsidR="0029149C" w:rsidRPr="00F331C9">
          <w:rPr>
            <w:rFonts w:ascii="Times New Roman" w:hAnsi="Times New Roman" w:cs="Times New Roman"/>
            <w:sz w:val="24"/>
            <w:szCs w:val="24"/>
            <w:rPrChange w:id="3571" w:author="LIN, Yufeng" w:date="2021-10-07T10:22:00Z">
              <w:rPr>
                <w:rFonts w:ascii="Times New Roman" w:hAnsi="Times New Roman" w:cs="Times New Roman"/>
                <w:sz w:val="22"/>
              </w:rPr>
            </w:rPrChange>
          </w:rPr>
          <w:t xml:space="preserve">showed the most remarkable difference between the </w:t>
        </w:r>
      </w:ins>
      <w:ins w:id="3572" w:author="nick ting" w:date="2021-09-27T13:19:00Z">
        <w:r w:rsidR="007C6216" w:rsidRPr="00F331C9">
          <w:rPr>
            <w:rFonts w:ascii="Times New Roman" w:hAnsi="Times New Roman" w:cs="Times New Roman"/>
            <w:sz w:val="24"/>
            <w:szCs w:val="24"/>
            <w:rPrChange w:id="3573" w:author="LIN, Yufeng" w:date="2021-10-07T10:22:00Z">
              <w:rPr>
                <w:rFonts w:ascii="Times New Roman" w:hAnsi="Times New Roman" w:cs="Times New Roman"/>
                <w:sz w:val="22"/>
              </w:rPr>
            </w:rPrChange>
          </w:rPr>
          <w:t>CRC</w:t>
        </w:r>
      </w:ins>
      <w:ins w:id="3574" w:author="nick ting" w:date="2021-09-25T00:59:00Z">
        <w:r w:rsidR="0029149C" w:rsidRPr="00F331C9">
          <w:rPr>
            <w:rFonts w:ascii="Times New Roman" w:hAnsi="Times New Roman" w:cs="Times New Roman"/>
            <w:sz w:val="24"/>
            <w:szCs w:val="24"/>
            <w:rPrChange w:id="3575" w:author="LIN, Yufeng" w:date="2021-10-07T10:22:00Z">
              <w:rPr>
                <w:rFonts w:ascii="Times New Roman" w:hAnsi="Times New Roman" w:cs="Times New Roman"/>
                <w:sz w:val="22"/>
              </w:rPr>
            </w:rPrChange>
          </w:rPr>
          <w:t xml:space="preserve"> </w:t>
        </w:r>
      </w:ins>
      <w:ins w:id="3576" w:author="nick ting" w:date="2021-09-27T17:48:00Z">
        <w:r w:rsidR="0098399D" w:rsidRPr="00F331C9">
          <w:rPr>
            <w:rFonts w:ascii="Times New Roman" w:hAnsi="Times New Roman" w:cs="Times New Roman"/>
            <w:sz w:val="24"/>
            <w:szCs w:val="24"/>
            <w:rPrChange w:id="3577" w:author="LIN, Yufeng" w:date="2021-10-07T10:22:00Z">
              <w:rPr>
                <w:rFonts w:ascii="Times New Roman" w:hAnsi="Times New Roman" w:cs="Times New Roman"/>
                <w:sz w:val="22"/>
              </w:rPr>
            </w:rPrChange>
          </w:rPr>
          <w:t xml:space="preserve">patients </w:t>
        </w:r>
      </w:ins>
      <w:ins w:id="3578" w:author="nick ting" w:date="2021-09-25T00:59:00Z">
        <w:r w:rsidR="0029149C" w:rsidRPr="00F331C9">
          <w:rPr>
            <w:rFonts w:ascii="Times New Roman" w:hAnsi="Times New Roman" w:cs="Times New Roman"/>
            <w:sz w:val="24"/>
            <w:szCs w:val="24"/>
            <w:rPrChange w:id="3579" w:author="LIN, Yufeng" w:date="2021-10-07T10:22:00Z">
              <w:rPr>
                <w:rFonts w:ascii="Times New Roman" w:hAnsi="Times New Roman" w:cs="Times New Roman"/>
                <w:sz w:val="22"/>
              </w:rPr>
            </w:rPrChange>
          </w:rPr>
          <w:t xml:space="preserve">and </w:t>
        </w:r>
      </w:ins>
      <w:ins w:id="3580" w:author="nick ting" w:date="2021-09-27T17:48:00Z">
        <w:r w:rsidR="0098399D" w:rsidRPr="00F331C9">
          <w:rPr>
            <w:rFonts w:ascii="Times New Roman" w:hAnsi="Times New Roman" w:cs="Times New Roman"/>
            <w:sz w:val="24"/>
            <w:szCs w:val="24"/>
            <w:rPrChange w:id="3581" w:author="LIN, Yufeng" w:date="2021-10-07T10:22:00Z">
              <w:rPr>
                <w:rFonts w:ascii="Times New Roman" w:hAnsi="Times New Roman" w:cs="Times New Roman"/>
                <w:sz w:val="22"/>
              </w:rPr>
            </w:rPrChange>
          </w:rPr>
          <w:t xml:space="preserve">the </w:t>
        </w:r>
      </w:ins>
      <w:ins w:id="3582" w:author="nick ting" w:date="2021-09-27T13:19:00Z">
        <w:r w:rsidR="007C6216" w:rsidRPr="00F331C9">
          <w:rPr>
            <w:rFonts w:ascii="Times New Roman" w:hAnsi="Times New Roman" w:cs="Times New Roman"/>
            <w:sz w:val="24"/>
            <w:szCs w:val="24"/>
            <w:rPrChange w:id="3583" w:author="LIN, Yufeng" w:date="2021-10-07T10:22:00Z">
              <w:rPr>
                <w:rFonts w:ascii="Times New Roman" w:hAnsi="Times New Roman" w:cs="Times New Roman"/>
                <w:sz w:val="22"/>
              </w:rPr>
            </w:rPrChange>
          </w:rPr>
          <w:t>healthy control</w:t>
        </w:r>
      </w:ins>
      <w:ins w:id="3584" w:author="nick ting" w:date="2021-09-25T00:59:00Z">
        <w:r w:rsidR="0029149C" w:rsidRPr="00F331C9">
          <w:rPr>
            <w:rFonts w:ascii="Times New Roman" w:hAnsi="Times New Roman" w:cs="Times New Roman"/>
            <w:sz w:val="24"/>
            <w:szCs w:val="24"/>
            <w:rPrChange w:id="3585" w:author="LIN, Yufeng" w:date="2021-10-07T10:22:00Z">
              <w:rPr>
                <w:rFonts w:ascii="Times New Roman" w:hAnsi="Times New Roman" w:cs="Times New Roman"/>
                <w:sz w:val="22"/>
              </w:rPr>
            </w:rPrChange>
          </w:rPr>
          <w:t xml:space="preserve"> groups </w:t>
        </w:r>
      </w:ins>
      <w:r w:rsidR="00D9531B" w:rsidRPr="00F331C9">
        <w:rPr>
          <w:rFonts w:ascii="Times New Roman" w:hAnsi="Times New Roman" w:cs="Times New Roman"/>
          <w:sz w:val="24"/>
          <w:szCs w:val="24"/>
          <w:rPrChange w:id="3586" w:author="LIN, Yufeng" w:date="2021-10-07T10:22:00Z">
            <w:rPr>
              <w:rFonts w:ascii="Times New Roman" w:hAnsi="Times New Roman" w:cs="Times New Roman"/>
              <w:sz w:val="22"/>
            </w:rPr>
          </w:rPrChange>
        </w:rPr>
        <w:t>(-log</w:t>
      </w:r>
      <w:r w:rsidR="00D9531B" w:rsidRPr="00F331C9">
        <w:rPr>
          <w:rFonts w:ascii="Times New Roman" w:hAnsi="Times New Roman" w:cs="Times New Roman"/>
          <w:sz w:val="24"/>
          <w:szCs w:val="24"/>
          <w:vertAlign w:val="subscript"/>
          <w:rPrChange w:id="3587" w:author="LIN, Yufeng" w:date="2021-10-07T10:22:00Z">
            <w:rPr>
              <w:rFonts w:ascii="Times New Roman" w:hAnsi="Times New Roman" w:cs="Times New Roman"/>
              <w:sz w:val="22"/>
              <w:vertAlign w:val="subscript"/>
            </w:rPr>
          </w:rPrChange>
        </w:rPr>
        <w:t>10</w:t>
      </w:r>
      <w:r w:rsidR="00D9531B" w:rsidRPr="00F331C9">
        <w:rPr>
          <w:rFonts w:ascii="Times New Roman" w:hAnsi="Times New Roman" w:cs="Times New Roman"/>
          <w:sz w:val="24"/>
          <w:szCs w:val="24"/>
          <w:rPrChange w:id="3588" w:author="LIN, Yufeng" w:date="2021-10-07T10:22:00Z">
            <w:rPr>
              <w:rFonts w:ascii="Times New Roman" w:hAnsi="Times New Roman" w:cs="Times New Roman"/>
              <w:sz w:val="22"/>
            </w:rPr>
          </w:rPrChange>
        </w:rPr>
        <w:t>FDR = 17.29)</w:t>
      </w:r>
      <w:del w:id="3589" w:author="nick ting" w:date="2021-09-25T00:59:00Z">
        <w:r w:rsidR="00D9531B" w:rsidRPr="00F331C9" w:rsidDel="0029149C">
          <w:rPr>
            <w:rFonts w:ascii="Times New Roman" w:hAnsi="Times New Roman" w:cs="Times New Roman"/>
            <w:sz w:val="24"/>
            <w:szCs w:val="24"/>
            <w:rPrChange w:id="3590" w:author="LIN, Yufeng" w:date="2021-10-07T10:22:00Z">
              <w:rPr>
                <w:rFonts w:ascii="Times New Roman" w:hAnsi="Times New Roman" w:cs="Times New Roman"/>
                <w:sz w:val="22"/>
              </w:rPr>
            </w:rPrChange>
          </w:rPr>
          <w:delText xml:space="preserve"> was much more significant than others</w:delText>
        </w:r>
      </w:del>
      <w:r w:rsidR="00D9531B" w:rsidRPr="00F331C9">
        <w:rPr>
          <w:rFonts w:ascii="Times New Roman" w:hAnsi="Times New Roman" w:cs="Times New Roman"/>
          <w:sz w:val="24"/>
          <w:szCs w:val="24"/>
          <w:rPrChange w:id="3591" w:author="LIN, Yufeng" w:date="2021-10-07T10:22:00Z">
            <w:rPr>
              <w:rFonts w:ascii="Times New Roman" w:hAnsi="Times New Roman" w:cs="Times New Roman"/>
              <w:sz w:val="22"/>
            </w:rPr>
          </w:rPrChange>
        </w:rPr>
        <w:t xml:space="preserve">. </w:t>
      </w:r>
      <w:ins w:id="3592" w:author="nick ting" w:date="2021-09-27T14:06:00Z">
        <w:r w:rsidR="00FA2A1F" w:rsidRPr="00F331C9">
          <w:rPr>
            <w:rFonts w:ascii="Times New Roman" w:hAnsi="Times New Roman" w:cs="Times New Roman"/>
            <w:sz w:val="24"/>
            <w:szCs w:val="24"/>
            <w:rPrChange w:id="3593" w:author="LIN, Yufeng" w:date="2021-10-07T10:22:00Z">
              <w:rPr>
                <w:rFonts w:ascii="Times New Roman" w:hAnsi="Times New Roman" w:cs="Times New Roman"/>
                <w:sz w:val="22"/>
              </w:rPr>
            </w:rPrChange>
          </w:rPr>
          <w:t>We observed that alteration</w:t>
        </w:r>
        <w:del w:id="3594" w:author="LIN, Yufeng" w:date="2021-10-07T10:46:00Z">
          <w:r w:rsidR="00FA2A1F" w:rsidRPr="00F331C9" w:rsidDel="00E81CE7">
            <w:rPr>
              <w:rFonts w:ascii="Times New Roman" w:hAnsi="Times New Roman" w:cs="Times New Roman"/>
              <w:sz w:val="24"/>
              <w:szCs w:val="24"/>
              <w:rPrChange w:id="3595" w:author="LIN, Yufeng" w:date="2021-10-07T10:22:00Z">
                <w:rPr>
                  <w:rFonts w:ascii="Times New Roman" w:hAnsi="Times New Roman" w:cs="Times New Roman"/>
                  <w:sz w:val="22"/>
                </w:rPr>
              </w:rPrChange>
            </w:rPr>
            <w:delText xml:space="preserve"> of these 33 species in CRC patients versus healthy individuals were relatively consistent in </w:delText>
          </w:r>
        </w:del>
      </w:ins>
      <w:ins w:id="3596" w:author="nick ting" w:date="2021-09-27T17:49:00Z">
        <w:del w:id="3597" w:author="LIN, Yufeng" w:date="2021-10-07T10:46:00Z">
          <w:r w:rsidR="0098399D" w:rsidRPr="00F331C9" w:rsidDel="00E81CE7">
            <w:rPr>
              <w:rFonts w:ascii="Times New Roman" w:hAnsi="Times New Roman" w:cs="Times New Roman"/>
              <w:sz w:val="24"/>
              <w:szCs w:val="24"/>
              <w:rPrChange w:id="3598" w:author="LIN, Yufeng" w:date="2021-10-07T10:22:00Z">
                <w:rPr>
                  <w:rFonts w:ascii="Times New Roman" w:hAnsi="Times New Roman" w:cs="Times New Roman"/>
                  <w:sz w:val="22"/>
                </w:rPr>
              </w:rPrChange>
            </w:rPr>
            <w:delText>most of the</w:delText>
          </w:r>
        </w:del>
      </w:ins>
      <w:ins w:id="3599" w:author="LIN, Yufeng" w:date="2021-10-07T10:46:00Z">
        <w:r w:rsidR="00E81CE7" w:rsidRPr="00F331C9">
          <w:rPr>
            <w:rFonts w:ascii="Times New Roman" w:hAnsi="Times New Roman" w:cs="Times New Roman"/>
            <w:sz w:val="24"/>
            <w:szCs w:val="24"/>
          </w:rPr>
          <w:t xml:space="preserve">s of these 33 species in CRC patients versus healthy </w:t>
        </w:r>
        <w:r w:rsidR="00E81CE7" w:rsidRPr="00F331C9">
          <w:rPr>
            <w:rFonts w:ascii="Times New Roman" w:hAnsi="Times New Roman" w:cs="Times New Roman"/>
            <w:sz w:val="24"/>
            <w:szCs w:val="24"/>
          </w:rPr>
          <w:lastRenderedPageBreak/>
          <w:t>individuals were relatively consistent in most</w:t>
        </w:r>
      </w:ins>
      <w:ins w:id="3600" w:author="nick ting" w:date="2021-09-27T17:49:00Z">
        <w:r w:rsidR="0098399D" w:rsidRPr="00F331C9">
          <w:rPr>
            <w:rFonts w:ascii="Times New Roman" w:hAnsi="Times New Roman" w:cs="Times New Roman"/>
            <w:sz w:val="24"/>
            <w:szCs w:val="24"/>
            <w:rPrChange w:id="3601" w:author="LIN, Yufeng" w:date="2021-10-07T10:22:00Z">
              <w:rPr>
                <w:rFonts w:ascii="Times New Roman" w:hAnsi="Times New Roman" w:cs="Times New Roman"/>
                <w:sz w:val="22"/>
              </w:rPr>
            </w:rPrChange>
          </w:rPr>
          <w:t xml:space="preserve"> cohorts except 2019_Thomas and 2019_Yachida.</w:t>
        </w:r>
      </w:ins>
      <w:ins w:id="3602" w:author="nick ting" w:date="2021-09-27T18:20:00Z">
        <w:r w:rsidR="004E4D50" w:rsidRPr="00F331C9">
          <w:rPr>
            <w:rFonts w:ascii="Times New Roman" w:hAnsi="Times New Roman" w:cs="Times New Roman"/>
            <w:sz w:val="24"/>
            <w:szCs w:val="24"/>
            <w:rPrChange w:id="3603" w:author="LIN, Yufeng" w:date="2021-10-07T10:22:00Z">
              <w:rPr>
                <w:rFonts w:ascii="Times New Roman" w:hAnsi="Times New Roman" w:cs="Times New Roman"/>
                <w:sz w:val="22"/>
              </w:rPr>
            </w:rPrChange>
          </w:rPr>
          <w:t xml:space="preserve"> Moreover, most of the species showed consistent alterations in at least </w:t>
        </w:r>
        <w:del w:id="3604" w:author="LIN, Yufeng" w:date="2021-10-07T10:46:00Z">
          <w:r w:rsidR="004E4D50" w:rsidRPr="00F331C9" w:rsidDel="00E81CE7">
            <w:rPr>
              <w:rFonts w:ascii="Times New Roman" w:hAnsi="Times New Roman" w:cs="Times New Roman"/>
              <w:sz w:val="24"/>
              <w:szCs w:val="24"/>
              <w:rPrChange w:id="3605" w:author="LIN, Yufeng" w:date="2021-10-07T10:22:00Z">
                <w:rPr>
                  <w:rFonts w:ascii="Times New Roman" w:hAnsi="Times New Roman" w:cs="Times New Roman"/>
                  <w:sz w:val="22"/>
                </w:rPr>
              </w:rPrChange>
            </w:rPr>
            <w:delText>3</w:delText>
          </w:r>
        </w:del>
      </w:ins>
      <w:ins w:id="3606" w:author="LIN, Yufeng" w:date="2021-10-07T10:46:00Z">
        <w:r w:rsidR="00E81CE7" w:rsidRPr="00F331C9">
          <w:rPr>
            <w:rFonts w:ascii="Times New Roman" w:hAnsi="Times New Roman" w:cs="Times New Roman"/>
            <w:sz w:val="24"/>
            <w:szCs w:val="24"/>
          </w:rPr>
          <w:t>three</w:t>
        </w:r>
      </w:ins>
      <w:ins w:id="3607" w:author="nick ting" w:date="2021-09-27T18:20:00Z">
        <w:r w:rsidR="004E4D50" w:rsidRPr="00F331C9">
          <w:rPr>
            <w:rFonts w:ascii="Times New Roman" w:hAnsi="Times New Roman" w:cs="Times New Roman"/>
            <w:sz w:val="24"/>
            <w:szCs w:val="24"/>
            <w:rPrChange w:id="3608" w:author="LIN, Yufeng" w:date="2021-10-07T10:22:00Z">
              <w:rPr>
                <w:rFonts w:ascii="Times New Roman" w:hAnsi="Times New Roman" w:cs="Times New Roman"/>
                <w:sz w:val="22"/>
              </w:rPr>
            </w:rPrChange>
          </w:rPr>
          <w:t xml:space="preserve"> cohorts.</w:t>
        </w:r>
      </w:ins>
    </w:p>
    <w:p w14:paraId="226F8120" w14:textId="3875A76A" w:rsidR="00B16CD0" w:rsidRPr="00F331C9" w:rsidDel="0096422D" w:rsidRDefault="00B16CD0" w:rsidP="00F331C9">
      <w:pPr>
        <w:widowControl/>
        <w:spacing w:line="480" w:lineRule="auto"/>
        <w:rPr>
          <w:ins w:id="3609" w:author="nick ting" w:date="2021-10-04T17:49:00Z"/>
          <w:del w:id="3610" w:author="LIN, Yufeng" w:date="2021-10-05T14:02:00Z"/>
          <w:rFonts w:ascii="Times New Roman" w:hAnsi="Times New Roman" w:cs="Times New Roman"/>
          <w:sz w:val="24"/>
          <w:szCs w:val="24"/>
          <w:rPrChange w:id="3611" w:author="LIN, Yufeng" w:date="2021-10-07T10:22:00Z">
            <w:rPr>
              <w:ins w:id="3612" w:author="nick ting" w:date="2021-10-04T17:49:00Z"/>
              <w:del w:id="3613" w:author="LIN, Yufeng" w:date="2021-10-05T14:02:00Z"/>
              <w:rFonts w:ascii="Times New Roman" w:hAnsi="Times New Roman" w:cs="Times New Roman"/>
              <w:sz w:val="22"/>
            </w:rPr>
          </w:rPrChange>
        </w:rPr>
      </w:pPr>
    </w:p>
    <w:p w14:paraId="27D698C0" w14:textId="6EFDE177" w:rsidR="00D46E76" w:rsidRPr="00F331C9" w:rsidDel="009D00F7" w:rsidRDefault="00D46E76" w:rsidP="00F331C9">
      <w:pPr>
        <w:widowControl/>
        <w:spacing w:line="480" w:lineRule="auto"/>
        <w:rPr>
          <w:ins w:id="3614" w:author="nick ting" w:date="2021-10-03T19:37:00Z"/>
          <w:del w:id="3615" w:author="LIN, Yufeng" w:date="2021-10-04T13:51:00Z"/>
          <w:rFonts w:ascii="Times New Roman" w:hAnsi="Times New Roman" w:cs="Times New Roman"/>
          <w:sz w:val="24"/>
          <w:szCs w:val="24"/>
          <w:rPrChange w:id="3616" w:author="LIN, Yufeng" w:date="2021-10-07T10:22:00Z">
            <w:rPr>
              <w:ins w:id="3617" w:author="nick ting" w:date="2021-10-03T19:37:00Z"/>
              <w:del w:id="3618" w:author="LIN, Yufeng" w:date="2021-10-04T13:51:00Z"/>
              <w:rFonts w:ascii="Times New Roman" w:hAnsi="Times New Roman" w:cs="Times New Roman"/>
              <w:sz w:val="22"/>
            </w:rPr>
          </w:rPrChange>
        </w:rPr>
      </w:pPr>
    </w:p>
    <w:p w14:paraId="4238E58C" w14:textId="77777777" w:rsidR="00D93222" w:rsidRPr="00F331C9" w:rsidRDefault="00D93222" w:rsidP="00F331C9">
      <w:pPr>
        <w:widowControl/>
        <w:spacing w:line="480" w:lineRule="auto"/>
        <w:rPr>
          <w:ins w:id="3619" w:author="nick ting" w:date="2021-09-27T13:54:00Z"/>
          <w:rFonts w:ascii="Times New Roman" w:hAnsi="Times New Roman" w:cs="Times New Roman"/>
          <w:sz w:val="24"/>
          <w:szCs w:val="24"/>
          <w:rPrChange w:id="3620" w:author="LIN, Yufeng" w:date="2021-10-07T10:22:00Z">
            <w:rPr>
              <w:ins w:id="3621" w:author="nick ting" w:date="2021-09-27T13:54:00Z"/>
              <w:rFonts w:ascii="Times New Roman" w:hAnsi="Times New Roman" w:cs="Times New Roman"/>
              <w:sz w:val="22"/>
            </w:rPr>
          </w:rPrChange>
        </w:rPr>
      </w:pPr>
    </w:p>
    <w:p w14:paraId="548CEDE2" w14:textId="148954A9" w:rsidR="00D93222" w:rsidRPr="00F331C9" w:rsidDel="00B16CD0" w:rsidRDefault="00D9531B" w:rsidP="00F331C9">
      <w:pPr>
        <w:widowControl/>
        <w:spacing w:line="480" w:lineRule="auto"/>
        <w:rPr>
          <w:del w:id="3622" w:author="LIN, Yufeng" w:date="2021-09-30T19:15:00Z"/>
          <w:rFonts w:ascii="Times New Roman" w:hAnsi="Times New Roman" w:cs="Times New Roman"/>
          <w:sz w:val="24"/>
          <w:szCs w:val="24"/>
          <w:rPrChange w:id="3623" w:author="LIN, Yufeng" w:date="2021-10-07T10:22:00Z">
            <w:rPr>
              <w:del w:id="3624" w:author="LIN, Yufeng" w:date="2021-09-30T19:15:00Z"/>
              <w:rFonts w:ascii="Times New Roman" w:hAnsi="Times New Roman" w:cs="Times New Roman"/>
              <w:sz w:val="22"/>
            </w:rPr>
          </w:rPrChange>
        </w:rPr>
      </w:pPr>
      <w:r w:rsidRPr="00F331C9">
        <w:rPr>
          <w:rFonts w:ascii="Times New Roman" w:hAnsi="Times New Roman" w:cs="Times New Roman"/>
          <w:sz w:val="24"/>
          <w:szCs w:val="24"/>
          <w:rPrChange w:id="3625" w:author="LIN, Yufeng" w:date="2021-10-07T10:22:00Z">
            <w:rPr>
              <w:rFonts w:ascii="Times New Roman" w:hAnsi="Times New Roman" w:cs="Times New Roman"/>
              <w:sz w:val="22"/>
            </w:rPr>
          </w:rPrChange>
        </w:rPr>
        <w:t xml:space="preserve">In the meantime, we </w:t>
      </w:r>
      <w:del w:id="3626" w:author="nick ting" w:date="2021-09-25T01:02:00Z">
        <w:r w:rsidRPr="00F331C9" w:rsidDel="00002608">
          <w:rPr>
            <w:rFonts w:ascii="Times New Roman" w:hAnsi="Times New Roman" w:cs="Times New Roman"/>
            <w:sz w:val="24"/>
            <w:szCs w:val="24"/>
            <w:rPrChange w:id="3627" w:author="LIN, Yufeng" w:date="2021-10-07T10:22:00Z">
              <w:rPr>
                <w:rFonts w:ascii="Times New Roman" w:hAnsi="Times New Roman" w:cs="Times New Roman"/>
                <w:sz w:val="22"/>
              </w:rPr>
            </w:rPrChange>
          </w:rPr>
          <w:delText>made the same</w:delText>
        </w:r>
      </w:del>
      <w:ins w:id="3628" w:author="nick ting" w:date="2021-09-25T01:02:00Z">
        <w:r w:rsidR="00002608" w:rsidRPr="00F331C9">
          <w:rPr>
            <w:rFonts w:ascii="Times New Roman" w:hAnsi="Times New Roman" w:cs="Times New Roman"/>
            <w:sz w:val="24"/>
            <w:szCs w:val="24"/>
            <w:rPrChange w:id="3629" w:author="LIN, Yufeng" w:date="2021-10-07T10:22:00Z">
              <w:rPr>
                <w:rFonts w:ascii="Times New Roman" w:hAnsi="Times New Roman" w:cs="Times New Roman"/>
                <w:sz w:val="22"/>
              </w:rPr>
            </w:rPrChange>
          </w:rPr>
          <w:t>also</w:t>
        </w:r>
      </w:ins>
      <w:r w:rsidRPr="00F331C9">
        <w:rPr>
          <w:rFonts w:ascii="Times New Roman" w:hAnsi="Times New Roman" w:cs="Times New Roman"/>
          <w:sz w:val="24"/>
          <w:szCs w:val="24"/>
          <w:rPrChange w:id="3630" w:author="LIN, Yufeng" w:date="2021-10-07T10:22:00Z">
            <w:rPr>
              <w:rFonts w:ascii="Times New Roman" w:hAnsi="Times New Roman" w:cs="Times New Roman"/>
              <w:sz w:val="22"/>
            </w:rPr>
          </w:rPrChange>
        </w:rPr>
        <w:t xml:space="preserve"> compar</w:t>
      </w:r>
      <w:ins w:id="3631" w:author="nick ting" w:date="2021-09-25T01:02:00Z">
        <w:r w:rsidR="00002608" w:rsidRPr="00F331C9">
          <w:rPr>
            <w:rFonts w:ascii="Times New Roman" w:hAnsi="Times New Roman" w:cs="Times New Roman"/>
            <w:sz w:val="24"/>
            <w:szCs w:val="24"/>
            <w:rPrChange w:id="3632" w:author="LIN, Yufeng" w:date="2021-10-07T10:22:00Z">
              <w:rPr>
                <w:rFonts w:ascii="Times New Roman" w:hAnsi="Times New Roman" w:cs="Times New Roman"/>
                <w:sz w:val="22"/>
              </w:rPr>
            </w:rPrChange>
          </w:rPr>
          <w:t xml:space="preserve">ed the </w:t>
        </w:r>
        <w:del w:id="3633" w:author="LIN, Yufeng" w:date="2021-09-28T13:01:00Z">
          <w:r w:rsidR="00002608" w:rsidRPr="00F331C9" w:rsidDel="004314C2">
            <w:rPr>
              <w:rFonts w:ascii="Times New Roman" w:hAnsi="Times New Roman" w:cs="Times New Roman"/>
              <w:sz w:val="24"/>
              <w:szCs w:val="24"/>
              <w:rPrChange w:id="3634" w:author="LIN, Yufeng" w:date="2021-10-07T10:22:00Z">
                <w:rPr>
                  <w:rFonts w:ascii="Times New Roman" w:hAnsi="Times New Roman" w:cs="Times New Roman"/>
                  <w:sz w:val="22"/>
                </w:rPr>
              </w:rPrChange>
            </w:rPr>
            <w:delText>micro-eukaryotic</w:delText>
          </w:r>
        </w:del>
      </w:ins>
      <w:ins w:id="3635" w:author="LIN, Yufeng" w:date="2021-09-28T13:01:00Z">
        <w:r w:rsidR="004314C2" w:rsidRPr="00F331C9">
          <w:rPr>
            <w:rFonts w:ascii="Times New Roman" w:hAnsi="Times New Roman" w:cs="Times New Roman"/>
            <w:sz w:val="24"/>
            <w:szCs w:val="24"/>
            <w:rPrChange w:id="3636" w:author="LIN, Yufeng" w:date="2021-10-07T10:22:00Z">
              <w:rPr>
                <w:rFonts w:ascii="Times New Roman" w:hAnsi="Times New Roman" w:cs="Times New Roman"/>
                <w:sz w:val="22"/>
              </w:rPr>
            </w:rPrChange>
          </w:rPr>
          <w:t>fungal</w:t>
        </w:r>
      </w:ins>
      <w:ins w:id="3637" w:author="nick ting" w:date="2021-09-25T01:02:00Z">
        <w:r w:rsidR="00002608" w:rsidRPr="00F331C9">
          <w:rPr>
            <w:rFonts w:ascii="Times New Roman" w:hAnsi="Times New Roman" w:cs="Times New Roman"/>
            <w:sz w:val="24"/>
            <w:szCs w:val="24"/>
            <w:rPrChange w:id="3638" w:author="LIN, Yufeng" w:date="2021-10-07T10:22:00Z">
              <w:rPr>
                <w:rFonts w:ascii="Times New Roman" w:hAnsi="Times New Roman" w:cs="Times New Roman"/>
                <w:sz w:val="22"/>
              </w:rPr>
            </w:rPrChange>
          </w:rPr>
          <w:t xml:space="preserve"> community</w:t>
        </w:r>
      </w:ins>
      <w:del w:id="3639" w:author="nick ting" w:date="2021-09-25T01:02:00Z">
        <w:r w:rsidRPr="00F331C9" w:rsidDel="00002608">
          <w:rPr>
            <w:rFonts w:ascii="Times New Roman" w:hAnsi="Times New Roman" w:cs="Times New Roman"/>
            <w:sz w:val="24"/>
            <w:szCs w:val="24"/>
            <w:rPrChange w:id="3640" w:author="LIN, Yufeng" w:date="2021-10-07T10:22:00Z">
              <w:rPr>
                <w:rFonts w:ascii="Times New Roman" w:hAnsi="Times New Roman" w:cs="Times New Roman"/>
                <w:sz w:val="22"/>
              </w:rPr>
            </w:rPrChange>
          </w:rPr>
          <w:delText>ison</w:delText>
        </w:r>
      </w:del>
      <w:r w:rsidRPr="00F331C9">
        <w:rPr>
          <w:rFonts w:ascii="Times New Roman" w:hAnsi="Times New Roman" w:cs="Times New Roman"/>
          <w:sz w:val="24"/>
          <w:szCs w:val="24"/>
          <w:rPrChange w:id="3641" w:author="LIN, Yufeng" w:date="2021-10-07T10:22:00Z">
            <w:rPr>
              <w:rFonts w:ascii="Times New Roman" w:hAnsi="Times New Roman" w:cs="Times New Roman"/>
              <w:sz w:val="22"/>
            </w:rPr>
          </w:rPrChange>
        </w:rPr>
        <w:t xml:space="preserve"> between </w:t>
      </w:r>
      <w:del w:id="3642" w:author="nick ting" w:date="2021-09-26T23:40:00Z">
        <w:r w:rsidRPr="00F331C9" w:rsidDel="007E03BE">
          <w:rPr>
            <w:rFonts w:ascii="Times New Roman" w:hAnsi="Times New Roman" w:cs="Times New Roman"/>
            <w:sz w:val="24"/>
            <w:szCs w:val="24"/>
            <w:rPrChange w:id="3643" w:author="LIN, Yufeng" w:date="2021-10-07T10:22:00Z">
              <w:rPr>
                <w:rFonts w:ascii="Times New Roman" w:hAnsi="Times New Roman" w:cs="Times New Roman"/>
                <w:sz w:val="22"/>
              </w:rPr>
            </w:rPrChange>
          </w:rPr>
          <w:delText xml:space="preserve">adenoma </w:delText>
        </w:r>
      </w:del>
      <w:ins w:id="3644" w:author="nick ting" w:date="2021-09-26T23:40:00Z">
        <w:r w:rsidR="007E03BE" w:rsidRPr="00F331C9">
          <w:rPr>
            <w:rFonts w:ascii="Times New Roman" w:hAnsi="Times New Roman" w:cs="Times New Roman"/>
            <w:sz w:val="24"/>
            <w:szCs w:val="24"/>
            <w:rPrChange w:id="3645" w:author="LIN, Yufeng" w:date="2021-10-07T10:22:00Z">
              <w:rPr>
                <w:rFonts w:ascii="Times New Roman" w:hAnsi="Times New Roman" w:cs="Times New Roman"/>
                <w:sz w:val="22"/>
              </w:rPr>
            </w:rPrChange>
          </w:rPr>
          <w:t xml:space="preserve">CRC </w:t>
        </w:r>
      </w:ins>
      <w:r w:rsidRPr="00F331C9">
        <w:rPr>
          <w:rFonts w:ascii="Times New Roman" w:hAnsi="Times New Roman" w:cs="Times New Roman"/>
          <w:sz w:val="24"/>
          <w:szCs w:val="24"/>
          <w:rPrChange w:id="3646" w:author="LIN, Yufeng" w:date="2021-10-07T10:22:00Z">
            <w:rPr>
              <w:rFonts w:ascii="Times New Roman" w:hAnsi="Times New Roman" w:cs="Times New Roman"/>
              <w:sz w:val="22"/>
            </w:rPr>
          </w:rPrChange>
        </w:rPr>
        <w:t xml:space="preserve">and </w:t>
      </w:r>
      <w:del w:id="3647" w:author="nick ting" w:date="2021-09-26T23:41:00Z">
        <w:r w:rsidRPr="00F331C9" w:rsidDel="007E03BE">
          <w:rPr>
            <w:rFonts w:ascii="Times New Roman" w:hAnsi="Times New Roman" w:cs="Times New Roman"/>
            <w:sz w:val="24"/>
            <w:szCs w:val="24"/>
            <w:rPrChange w:id="3648" w:author="LIN, Yufeng" w:date="2021-10-07T10:22:00Z">
              <w:rPr>
                <w:rFonts w:ascii="Times New Roman" w:hAnsi="Times New Roman" w:cs="Times New Roman"/>
                <w:sz w:val="22"/>
              </w:rPr>
            </w:rPrChange>
          </w:rPr>
          <w:delText xml:space="preserve">CRC </w:delText>
        </w:r>
      </w:del>
      <w:ins w:id="3649" w:author="nick ting" w:date="2021-09-26T23:41:00Z">
        <w:r w:rsidR="007E03BE" w:rsidRPr="00F331C9">
          <w:rPr>
            <w:rFonts w:ascii="Times New Roman" w:hAnsi="Times New Roman" w:cs="Times New Roman"/>
            <w:sz w:val="24"/>
            <w:szCs w:val="24"/>
            <w:rPrChange w:id="3650" w:author="LIN, Yufeng" w:date="2021-10-07T10:22:00Z">
              <w:rPr>
                <w:rFonts w:ascii="Times New Roman" w:hAnsi="Times New Roman" w:cs="Times New Roman"/>
                <w:sz w:val="22"/>
              </w:rPr>
            </w:rPrChange>
          </w:rPr>
          <w:t xml:space="preserve">adenoma </w:t>
        </w:r>
      </w:ins>
      <w:r w:rsidRPr="00F331C9">
        <w:rPr>
          <w:rFonts w:ascii="Times New Roman" w:hAnsi="Times New Roman" w:cs="Times New Roman"/>
          <w:sz w:val="24"/>
          <w:szCs w:val="24"/>
          <w:rPrChange w:id="3651" w:author="LIN, Yufeng" w:date="2021-10-07T10:22:00Z">
            <w:rPr>
              <w:rFonts w:ascii="Times New Roman" w:hAnsi="Times New Roman" w:cs="Times New Roman"/>
              <w:sz w:val="22"/>
            </w:rPr>
          </w:rPrChange>
        </w:rPr>
        <w:t>patients (</w:t>
      </w:r>
      <w:del w:id="3652" w:author="nick ting" w:date="2021-09-25T01:00:00Z">
        <w:r w:rsidRPr="00F331C9" w:rsidDel="0029149C">
          <w:rPr>
            <w:rFonts w:ascii="Times New Roman" w:hAnsi="Times New Roman" w:cs="Times New Roman"/>
            <w:sz w:val="24"/>
            <w:szCs w:val="24"/>
            <w:rPrChange w:id="3653" w:author="LIN, Yufeng" w:date="2021-10-07T10:22:00Z">
              <w:rPr>
                <w:rFonts w:ascii="Times New Roman" w:hAnsi="Times New Roman" w:cs="Times New Roman"/>
                <w:sz w:val="22"/>
              </w:rPr>
            </w:rPrChange>
          </w:rPr>
          <w:delText xml:space="preserve">see </w:delText>
        </w:r>
      </w:del>
      <w:commentRangeStart w:id="3654"/>
      <w:r w:rsidRPr="00F331C9">
        <w:rPr>
          <w:rFonts w:ascii="Times New Roman" w:hAnsi="Times New Roman" w:cs="Times New Roman"/>
          <w:sz w:val="24"/>
          <w:szCs w:val="24"/>
          <w:rPrChange w:id="3655" w:author="LIN, Yufeng" w:date="2021-10-07T10:22:00Z">
            <w:rPr>
              <w:rFonts w:ascii="Times New Roman" w:hAnsi="Times New Roman" w:cs="Times New Roman"/>
              <w:sz w:val="22"/>
            </w:rPr>
          </w:rPrChange>
        </w:rPr>
        <w:t xml:space="preserve">supplementary table </w:t>
      </w:r>
      <w:del w:id="3656" w:author="LIN, Yufeng" w:date="2021-09-23T14:27:00Z">
        <w:r w:rsidRPr="00F331C9" w:rsidDel="003A3841">
          <w:rPr>
            <w:rFonts w:ascii="Times New Roman" w:hAnsi="Times New Roman" w:cs="Times New Roman"/>
            <w:sz w:val="24"/>
            <w:szCs w:val="24"/>
            <w:rPrChange w:id="3657" w:author="LIN, Yufeng" w:date="2021-10-07T10:22:00Z">
              <w:rPr>
                <w:rFonts w:ascii="Times New Roman" w:hAnsi="Times New Roman" w:cs="Times New Roman"/>
                <w:sz w:val="22"/>
              </w:rPr>
            </w:rPrChange>
          </w:rPr>
          <w:delText>4</w:delText>
        </w:r>
        <w:commentRangeEnd w:id="3654"/>
        <w:r w:rsidRPr="00F331C9" w:rsidDel="003A3841">
          <w:rPr>
            <w:rStyle w:val="CommentReference"/>
            <w:rFonts w:ascii="Times New Roman" w:hAnsi="Times New Roman" w:cs="Times New Roman"/>
            <w:sz w:val="24"/>
            <w:szCs w:val="24"/>
            <w:rPrChange w:id="3658" w:author="LIN, Yufeng" w:date="2021-10-07T10:22:00Z">
              <w:rPr>
                <w:rStyle w:val="CommentReference"/>
                <w:rFonts w:ascii="Times New Roman" w:hAnsi="Times New Roman" w:cs="Times New Roman"/>
                <w:sz w:val="22"/>
                <w:szCs w:val="22"/>
              </w:rPr>
            </w:rPrChange>
          </w:rPr>
          <w:commentReference w:id="3654"/>
        </w:r>
      </w:del>
      <w:ins w:id="3659" w:author="LIN, Yufeng" w:date="2021-09-23T17:03:00Z">
        <w:r w:rsidR="00274D15" w:rsidRPr="00F331C9">
          <w:rPr>
            <w:rFonts w:ascii="Times New Roman" w:hAnsi="Times New Roman" w:cs="Times New Roman"/>
            <w:sz w:val="24"/>
            <w:szCs w:val="24"/>
            <w:rPrChange w:id="3660" w:author="LIN, Yufeng" w:date="2021-10-07T10:22:00Z">
              <w:rPr>
                <w:rFonts w:ascii="Times New Roman" w:hAnsi="Times New Roman" w:cs="Times New Roman"/>
                <w:sz w:val="22"/>
              </w:rPr>
            </w:rPrChange>
          </w:rPr>
          <w:t>5</w:t>
        </w:r>
      </w:ins>
      <w:ins w:id="3661" w:author="LIN, Yufeng" w:date="2021-10-07T15:19:00Z">
        <w:r w:rsidR="008F0C4F" w:rsidRPr="00F331C9">
          <w:rPr>
            <w:rFonts w:ascii="Times New Roman" w:hAnsi="Times New Roman" w:cs="Times New Roman"/>
            <w:sz w:val="24"/>
            <w:szCs w:val="24"/>
          </w:rPr>
          <w:t xml:space="preserve"> and supplementary figure 2</w:t>
        </w:r>
      </w:ins>
      <w:r w:rsidRPr="00F331C9">
        <w:rPr>
          <w:rFonts w:ascii="Times New Roman" w:hAnsi="Times New Roman" w:cs="Times New Roman"/>
          <w:sz w:val="24"/>
          <w:szCs w:val="24"/>
          <w:rPrChange w:id="3662" w:author="LIN, Yufeng" w:date="2021-10-07T10:22:00Z">
            <w:rPr>
              <w:rFonts w:ascii="Times New Roman" w:hAnsi="Times New Roman" w:cs="Times New Roman"/>
              <w:sz w:val="22"/>
            </w:rPr>
          </w:rPrChange>
        </w:rPr>
        <w:t xml:space="preserve">). </w:t>
      </w:r>
      <w:del w:id="3663" w:author="nick ting" w:date="2021-09-25T01:03:00Z">
        <w:r w:rsidRPr="00F331C9" w:rsidDel="00002608">
          <w:rPr>
            <w:rFonts w:ascii="Times New Roman" w:hAnsi="Times New Roman" w:cs="Times New Roman"/>
            <w:sz w:val="24"/>
            <w:szCs w:val="24"/>
            <w:rPrChange w:id="3664" w:author="LIN, Yufeng" w:date="2021-10-07T10:22:00Z">
              <w:rPr>
                <w:rFonts w:ascii="Times New Roman" w:hAnsi="Times New Roman" w:cs="Times New Roman"/>
                <w:sz w:val="22"/>
              </w:rPr>
            </w:rPrChange>
          </w:rPr>
          <w:delText>Only six</w:delText>
        </w:r>
      </w:del>
      <w:ins w:id="3665" w:author="nick ting" w:date="2021-09-25T01:03:00Z">
        <w:del w:id="3666" w:author="LIN, Yufeng" w:date="2021-10-07T15:20:00Z">
          <w:r w:rsidR="00002608" w:rsidRPr="00F331C9" w:rsidDel="007240E6">
            <w:rPr>
              <w:rFonts w:ascii="Times New Roman" w:hAnsi="Times New Roman" w:cs="Times New Roman"/>
              <w:sz w:val="24"/>
              <w:szCs w:val="24"/>
              <w:rPrChange w:id="3667" w:author="LIN, Yufeng" w:date="2021-10-07T10:22:00Z">
                <w:rPr>
                  <w:rFonts w:ascii="Times New Roman" w:hAnsi="Times New Roman" w:cs="Times New Roman"/>
                  <w:sz w:val="22"/>
                </w:rPr>
              </w:rPrChange>
            </w:rPr>
            <w:delText>6</w:delText>
          </w:r>
        </w:del>
      </w:ins>
      <w:ins w:id="3668" w:author="LIN, Yufeng" w:date="2021-10-07T16:34:00Z">
        <w:r w:rsidR="007240E6" w:rsidRPr="00F331C9">
          <w:rPr>
            <w:rFonts w:ascii="Times New Roman" w:hAnsi="Times New Roman" w:cs="Times New Roman"/>
            <w:sz w:val="24"/>
            <w:szCs w:val="24"/>
          </w:rPr>
          <w:t xml:space="preserve">Seven </w:t>
        </w:r>
      </w:ins>
      <w:ins w:id="3669" w:author="nick ting" w:date="2021-09-25T01:03:00Z">
        <w:del w:id="3670" w:author="LIN, Yufeng" w:date="2021-10-07T16:34:00Z">
          <w:r w:rsidR="00002608" w:rsidRPr="00F331C9" w:rsidDel="007240E6">
            <w:rPr>
              <w:rFonts w:ascii="Times New Roman" w:hAnsi="Times New Roman" w:cs="Times New Roman"/>
              <w:sz w:val="24"/>
              <w:szCs w:val="24"/>
              <w:rPrChange w:id="3671" w:author="LIN, Yufeng" w:date="2021-10-07T10:22:00Z">
                <w:rPr>
                  <w:rFonts w:ascii="Times New Roman" w:hAnsi="Times New Roman" w:cs="Times New Roman"/>
                  <w:sz w:val="22"/>
                </w:rPr>
              </w:rPrChange>
            </w:rPr>
            <w:delText xml:space="preserve"> </w:delText>
          </w:r>
        </w:del>
      </w:ins>
      <w:ins w:id="3672" w:author="nick ting" w:date="2021-09-26T23:50:00Z">
        <w:r w:rsidR="003A4704" w:rsidRPr="00F331C9">
          <w:rPr>
            <w:rFonts w:ascii="Times New Roman" w:hAnsi="Times New Roman" w:cs="Times New Roman"/>
            <w:sz w:val="24"/>
            <w:szCs w:val="24"/>
            <w:rPrChange w:id="3673" w:author="LIN, Yufeng" w:date="2021-10-07T10:22:00Z">
              <w:rPr>
                <w:rFonts w:ascii="Times New Roman" w:hAnsi="Times New Roman" w:cs="Times New Roman"/>
                <w:sz w:val="22"/>
              </w:rPr>
            </w:rPrChange>
          </w:rPr>
          <w:t xml:space="preserve">of the </w:t>
        </w:r>
      </w:ins>
      <w:commentRangeStart w:id="3674"/>
      <w:ins w:id="3675" w:author="nick ting" w:date="2021-09-25T01:03:00Z">
        <w:r w:rsidR="00002608" w:rsidRPr="00F331C9">
          <w:rPr>
            <w:rFonts w:ascii="Times New Roman" w:hAnsi="Times New Roman" w:cs="Times New Roman"/>
            <w:sz w:val="24"/>
            <w:szCs w:val="24"/>
            <w:rPrChange w:id="3676" w:author="LIN, Yufeng" w:date="2021-10-07T10:22:00Z">
              <w:rPr>
                <w:rFonts w:ascii="Times New Roman" w:hAnsi="Times New Roman" w:cs="Times New Roman"/>
                <w:sz w:val="22"/>
              </w:rPr>
            </w:rPrChange>
          </w:rPr>
          <w:t>identified</w:t>
        </w:r>
      </w:ins>
      <w:r w:rsidRPr="00F331C9">
        <w:rPr>
          <w:rFonts w:ascii="Times New Roman" w:hAnsi="Times New Roman" w:cs="Times New Roman"/>
          <w:sz w:val="24"/>
          <w:szCs w:val="24"/>
          <w:rPrChange w:id="3677" w:author="LIN, Yufeng" w:date="2021-10-07T10:22:00Z">
            <w:rPr>
              <w:rFonts w:ascii="Times New Roman" w:hAnsi="Times New Roman" w:cs="Times New Roman"/>
              <w:sz w:val="22"/>
            </w:rPr>
          </w:rPrChange>
        </w:rPr>
        <w:t xml:space="preserve"> </w:t>
      </w:r>
      <w:del w:id="3678" w:author="nick ting" w:date="2021-09-25T01:03:00Z">
        <w:r w:rsidRPr="00F331C9" w:rsidDel="00002608">
          <w:rPr>
            <w:rFonts w:ascii="Times New Roman" w:hAnsi="Times New Roman" w:cs="Times New Roman"/>
            <w:sz w:val="24"/>
            <w:szCs w:val="24"/>
            <w:rPrChange w:id="3679" w:author="LIN, Yufeng" w:date="2021-10-07T10:22:00Z">
              <w:rPr>
                <w:rFonts w:ascii="Times New Roman" w:hAnsi="Times New Roman" w:cs="Times New Roman"/>
                <w:sz w:val="22"/>
              </w:rPr>
            </w:rPrChange>
          </w:rPr>
          <w:delText xml:space="preserve">features </w:delText>
        </w:r>
      </w:del>
      <w:ins w:id="3680" w:author="nick ting" w:date="2021-09-25T01:03:00Z">
        <w:r w:rsidR="00002608" w:rsidRPr="00F331C9">
          <w:rPr>
            <w:rFonts w:ascii="Times New Roman" w:hAnsi="Times New Roman" w:cs="Times New Roman"/>
            <w:sz w:val="24"/>
            <w:szCs w:val="24"/>
            <w:rPrChange w:id="3681" w:author="LIN, Yufeng" w:date="2021-10-07T10:22:00Z">
              <w:rPr>
                <w:rFonts w:ascii="Times New Roman" w:hAnsi="Times New Roman" w:cs="Times New Roman"/>
                <w:sz w:val="22"/>
              </w:rPr>
            </w:rPrChange>
          </w:rPr>
          <w:t>sp</w:t>
        </w:r>
      </w:ins>
      <w:ins w:id="3682" w:author="LIN, Yufeng" w:date="2021-10-07T10:46:00Z">
        <w:r w:rsidR="00E81CE7" w:rsidRPr="00F331C9">
          <w:rPr>
            <w:rFonts w:ascii="Times New Roman" w:hAnsi="Times New Roman" w:cs="Times New Roman"/>
            <w:sz w:val="24"/>
            <w:szCs w:val="24"/>
          </w:rPr>
          <w:t>e</w:t>
        </w:r>
      </w:ins>
      <w:ins w:id="3683" w:author="nick ting" w:date="2021-09-25T01:03:00Z">
        <w:r w:rsidR="00002608" w:rsidRPr="00F331C9">
          <w:rPr>
            <w:rFonts w:ascii="Times New Roman" w:hAnsi="Times New Roman" w:cs="Times New Roman"/>
            <w:sz w:val="24"/>
            <w:szCs w:val="24"/>
            <w:rPrChange w:id="3684" w:author="LIN, Yufeng" w:date="2021-10-07T10:22:00Z">
              <w:rPr>
                <w:rFonts w:ascii="Times New Roman" w:hAnsi="Times New Roman" w:cs="Times New Roman"/>
                <w:sz w:val="22"/>
              </w:rPr>
            </w:rPrChange>
          </w:rPr>
          <w:t>cies</w:t>
        </w:r>
      </w:ins>
      <w:commentRangeEnd w:id="3674"/>
      <w:ins w:id="3685" w:author="nick ting" w:date="2021-09-27T00:07:00Z">
        <w:r w:rsidR="003624D5" w:rsidRPr="00F331C9">
          <w:rPr>
            <w:rStyle w:val="CommentReference"/>
            <w:rFonts w:ascii="Times New Roman" w:hAnsi="Times New Roman" w:cs="Times New Roman"/>
            <w:sz w:val="24"/>
            <w:szCs w:val="24"/>
            <w:rPrChange w:id="3686" w:author="LIN, Yufeng" w:date="2021-10-07T10:22:00Z">
              <w:rPr>
                <w:rStyle w:val="CommentReference"/>
              </w:rPr>
            </w:rPrChange>
          </w:rPr>
          <w:commentReference w:id="3674"/>
        </w:r>
      </w:ins>
      <w:ins w:id="3687" w:author="nick ting" w:date="2021-09-25T01:03:00Z">
        <w:r w:rsidR="00002608" w:rsidRPr="00F331C9">
          <w:rPr>
            <w:rFonts w:ascii="Times New Roman" w:hAnsi="Times New Roman" w:cs="Times New Roman"/>
            <w:sz w:val="24"/>
            <w:szCs w:val="24"/>
            <w:rPrChange w:id="3688" w:author="LIN, Yufeng" w:date="2021-10-07T10:22:00Z">
              <w:rPr>
                <w:rFonts w:ascii="Times New Roman" w:hAnsi="Times New Roman" w:cs="Times New Roman"/>
                <w:sz w:val="22"/>
              </w:rPr>
            </w:rPrChange>
          </w:rPr>
          <w:t xml:space="preserve"> were</w:t>
        </w:r>
      </w:ins>
      <w:del w:id="3689" w:author="nick ting" w:date="2021-09-25T01:03:00Z">
        <w:r w:rsidRPr="00F331C9" w:rsidDel="00002608">
          <w:rPr>
            <w:rFonts w:ascii="Times New Roman" w:hAnsi="Times New Roman" w:cs="Times New Roman"/>
            <w:sz w:val="24"/>
            <w:szCs w:val="24"/>
            <w:rPrChange w:id="3690" w:author="LIN, Yufeng" w:date="2021-10-07T10:22:00Z">
              <w:rPr>
                <w:rFonts w:ascii="Times New Roman" w:hAnsi="Times New Roman" w:cs="Times New Roman"/>
                <w:sz w:val="22"/>
              </w:rPr>
            </w:rPrChange>
          </w:rPr>
          <w:delText xml:space="preserve">also </w:delText>
        </w:r>
      </w:del>
      <w:ins w:id="3691" w:author="nick ting" w:date="2021-09-25T01:03:00Z">
        <w:r w:rsidR="00002608" w:rsidRPr="00F331C9">
          <w:rPr>
            <w:rFonts w:ascii="Times New Roman" w:hAnsi="Times New Roman" w:cs="Times New Roman"/>
            <w:sz w:val="24"/>
            <w:szCs w:val="24"/>
            <w:rPrChange w:id="3692"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3693" w:author="LIN, Yufeng" w:date="2021-10-07T10:22:00Z">
            <w:rPr>
              <w:rFonts w:ascii="Times New Roman" w:hAnsi="Times New Roman" w:cs="Times New Roman"/>
              <w:sz w:val="22"/>
            </w:rPr>
          </w:rPrChange>
        </w:rPr>
        <w:t xml:space="preserve">significantly differed (FDR &lt; 0.01) </w:t>
      </w:r>
      <w:del w:id="3694" w:author="nick ting" w:date="2021-09-25T01:04:00Z">
        <w:r w:rsidRPr="00F331C9" w:rsidDel="00002608">
          <w:rPr>
            <w:rFonts w:ascii="Times New Roman" w:hAnsi="Times New Roman" w:cs="Times New Roman"/>
            <w:sz w:val="24"/>
            <w:szCs w:val="24"/>
            <w:rPrChange w:id="3695" w:author="LIN, Yufeng" w:date="2021-10-07T10:22:00Z">
              <w:rPr>
                <w:rFonts w:ascii="Times New Roman" w:hAnsi="Times New Roman" w:cs="Times New Roman"/>
                <w:sz w:val="22"/>
              </w:rPr>
            </w:rPrChange>
          </w:rPr>
          <w:delText xml:space="preserve">in </w:delText>
        </w:r>
      </w:del>
      <w:ins w:id="3696" w:author="nick ting" w:date="2021-09-27T00:07:00Z">
        <w:r w:rsidR="003624D5" w:rsidRPr="00F331C9">
          <w:rPr>
            <w:rFonts w:ascii="Times New Roman" w:hAnsi="Times New Roman" w:cs="Times New Roman"/>
            <w:sz w:val="24"/>
            <w:szCs w:val="24"/>
            <w:rPrChange w:id="3697" w:author="LIN, Yufeng" w:date="2021-10-07T10:22:00Z">
              <w:rPr>
                <w:rFonts w:ascii="Times New Roman" w:hAnsi="Times New Roman" w:cs="Times New Roman"/>
                <w:sz w:val="22"/>
              </w:rPr>
            </w:rPrChange>
          </w:rPr>
          <w:t>in both</w:t>
        </w:r>
      </w:ins>
      <w:ins w:id="3698" w:author="nick ting" w:date="2021-09-25T01:04:00Z">
        <w:r w:rsidR="00002608" w:rsidRPr="00F331C9">
          <w:rPr>
            <w:rFonts w:ascii="Times New Roman" w:hAnsi="Times New Roman" w:cs="Times New Roman"/>
            <w:sz w:val="24"/>
            <w:szCs w:val="24"/>
            <w:rPrChange w:id="3699"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3700" w:author="LIN, Yufeng" w:date="2021-10-07T10:22:00Z">
            <w:rPr>
              <w:rFonts w:ascii="Times New Roman" w:hAnsi="Times New Roman" w:cs="Times New Roman"/>
              <w:sz w:val="22"/>
            </w:rPr>
          </w:rPrChange>
        </w:rPr>
        <w:t>CRC</w:t>
      </w:r>
      <w:ins w:id="3701" w:author="nick ting" w:date="2021-09-25T01:04:00Z">
        <w:r w:rsidR="00002608" w:rsidRPr="00F331C9">
          <w:rPr>
            <w:rFonts w:ascii="Times New Roman" w:hAnsi="Times New Roman" w:cs="Times New Roman"/>
            <w:sz w:val="24"/>
            <w:szCs w:val="24"/>
            <w:rPrChange w:id="3702" w:author="LIN, Yufeng" w:date="2021-10-07T10:22:00Z">
              <w:rPr>
                <w:rFonts w:ascii="Times New Roman" w:hAnsi="Times New Roman" w:cs="Times New Roman"/>
                <w:sz w:val="22"/>
              </w:rPr>
            </w:rPrChange>
          </w:rPr>
          <w:t xml:space="preserve"> patients</w:t>
        </w:r>
      </w:ins>
      <w:ins w:id="3703" w:author="nick ting" w:date="2021-09-27T00:07:00Z">
        <w:r w:rsidR="003624D5" w:rsidRPr="00F331C9">
          <w:rPr>
            <w:rFonts w:ascii="Times New Roman" w:hAnsi="Times New Roman" w:cs="Times New Roman"/>
            <w:sz w:val="24"/>
            <w:szCs w:val="24"/>
            <w:rPrChange w:id="3704" w:author="LIN, Yufeng" w:date="2021-10-07T10:22:00Z">
              <w:rPr>
                <w:rFonts w:ascii="Times New Roman" w:hAnsi="Times New Roman" w:cs="Times New Roman"/>
                <w:sz w:val="22"/>
              </w:rPr>
            </w:rPrChange>
          </w:rPr>
          <w:t xml:space="preserve"> versus adenoma patients and CRC patients versus</w:t>
        </w:r>
      </w:ins>
      <w:ins w:id="3705" w:author="nick ting" w:date="2021-09-25T01:04:00Z">
        <w:r w:rsidR="00002608" w:rsidRPr="00F331C9">
          <w:rPr>
            <w:rFonts w:ascii="Times New Roman" w:hAnsi="Times New Roman" w:cs="Times New Roman"/>
            <w:sz w:val="24"/>
            <w:szCs w:val="24"/>
            <w:rPrChange w:id="3706" w:author="LIN, Yufeng" w:date="2021-10-07T10:22:00Z">
              <w:rPr>
                <w:rFonts w:ascii="Times New Roman" w:hAnsi="Times New Roman" w:cs="Times New Roman"/>
                <w:sz w:val="22"/>
              </w:rPr>
            </w:rPrChange>
          </w:rPr>
          <w:t xml:space="preserve"> healthy individuals</w:t>
        </w:r>
      </w:ins>
      <w:ins w:id="3707" w:author="nick ting" w:date="2021-09-25T01:05:00Z">
        <w:r w:rsidR="00002608" w:rsidRPr="00F331C9">
          <w:rPr>
            <w:rFonts w:ascii="Times New Roman" w:hAnsi="Times New Roman" w:cs="Times New Roman"/>
            <w:sz w:val="24"/>
            <w:szCs w:val="24"/>
            <w:rPrChange w:id="3708"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3709" w:author="LIN, Yufeng" w:date="2021-10-07T10:22:00Z">
            <w:rPr>
              <w:rFonts w:ascii="Times New Roman" w:hAnsi="Times New Roman" w:cs="Times New Roman"/>
              <w:sz w:val="22"/>
            </w:rPr>
          </w:rPrChange>
        </w:rPr>
        <w:t xml:space="preserve"> </w:t>
      </w:r>
      <w:del w:id="3710" w:author="nick ting" w:date="2021-09-25T01:05:00Z">
        <w:r w:rsidRPr="00F331C9" w:rsidDel="00002608">
          <w:rPr>
            <w:rFonts w:ascii="Times New Roman" w:hAnsi="Times New Roman" w:cs="Times New Roman"/>
            <w:sz w:val="24"/>
            <w:szCs w:val="24"/>
            <w:rPrChange w:id="3711" w:author="LIN, Yufeng" w:date="2021-10-07T10:22:00Z">
              <w:rPr>
                <w:rFonts w:ascii="Times New Roman" w:hAnsi="Times New Roman" w:cs="Times New Roman"/>
                <w:sz w:val="22"/>
              </w:rPr>
            </w:rPrChange>
          </w:rPr>
          <w:delText>compared with adenoma, nam</w:delText>
        </w:r>
      </w:del>
      <w:ins w:id="3712" w:author="nick ting" w:date="2021-09-25T01:05:00Z">
        <w:r w:rsidR="00002608" w:rsidRPr="00F331C9">
          <w:rPr>
            <w:rFonts w:ascii="Times New Roman" w:hAnsi="Times New Roman" w:cs="Times New Roman"/>
            <w:sz w:val="24"/>
            <w:szCs w:val="24"/>
            <w:rPrChange w:id="3713" w:author="LIN, Yufeng" w:date="2021-10-07T10:22:00Z">
              <w:rPr>
                <w:rFonts w:ascii="Times New Roman" w:hAnsi="Times New Roman" w:cs="Times New Roman"/>
                <w:sz w:val="22"/>
              </w:rPr>
            </w:rPrChange>
          </w:rPr>
          <w:t xml:space="preserve">These species </w:t>
        </w:r>
      </w:ins>
      <w:ins w:id="3714" w:author="nick ting" w:date="2021-09-27T13:19:00Z">
        <w:r w:rsidR="007C6216" w:rsidRPr="00F331C9">
          <w:rPr>
            <w:rFonts w:ascii="Times New Roman" w:hAnsi="Times New Roman" w:cs="Times New Roman"/>
            <w:sz w:val="24"/>
            <w:szCs w:val="24"/>
            <w:rPrChange w:id="3715" w:author="LIN, Yufeng" w:date="2021-10-07T10:22:00Z">
              <w:rPr>
                <w:rFonts w:ascii="Times New Roman" w:hAnsi="Times New Roman" w:cs="Times New Roman"/>
                <w:sz w:val="22"/>
              </w:rPr>
            </w:rPrChange>
          </w:rPr>
          <w:t>include</w:t>
        </w:r>
      </w:ins>
      <w:del w:id="3716" w:author="nick ting" w:date="2021-09-25T01:05:00Z">
        <w:r w:rsidRPr="00F331C9" w:rsidDel="00002608">
          <w:rPr>
            <w:rFonts w:ascii="Times New Roman" w:hAnsi="Times New Roman" w:cs="Times New Roman"/>
            <w:sz w:val="24"/>
            <w:szCs w:val="24"/>
            <w:rPrChange w:id="3717" w:author="LIN, Yufeng" w:date="2021-10-07T10:22:00Z">
              <w:rPr>
                <w:rFonts w:ascii="Times New Roman" w:hAnsi="Times New Roman" w:cs="Times New Roman"/>
                <w:sz w:val="22"/>
              </w:rPr>
            </w:rPrChange>
          </w:rPr>
          <w:delText>ely</w:delText>
        </w:r>
      </w:del>
      <w:r w:rsidRPr="00F331C9">
        <w:rPr>
          <w:rFonts w:ascii="Times New Roman" w:hAnsi="Times New Roman" w:cs="Times New Roman"/>
          <w:sz w:val="24"/>
          <w:szCs w:val="24"/>
          <w:rPrChange w:id="3718" w:author="LIN, Yufeng" w:date="2021-10-07T10:22:00Z">
            <w:rPr>
              <w:rFonts w:ascii="Times New Roman" w:hAnsi="Times New Roman" w:cs="Times New Roman"/>
              <w:sz w:val="22"/>
            </w:rPr>
          </w:rPrChange>
        </w:rPr>
        <w:t xml:space="preserve"> </w:t>
      </w:r>
      <w:ins w:id="3719" w:author="LIN, Yufeng" w:date="2021-10-07T16:35:00Z">
        <w:r w:rsidR="007240E6" w:rsidRPr="00F331C9">
          <w:rPr>
            <w:rFonts w:ascii="Times New Roman" w:hAnsi="Times New Roman" w:cs="Times New Roman"/>
            <w:i/>
            <w:iCs/>
            <w:sz w:val="24"/>
            <w:szCs w:val="24"/>
            <w:rPrChange w:id="3720" w:author="LIN, Yufeng" w:date="2021-10-07T16:35:00Z">
              <w:rPr>
                <w:rFonts w:ascii="Times New Roman" w:hAnsi="Times New Roman" w:cs="Times New Roman"/>
                <w:sz w:val="24"/>
                <w:szCs w:val="24"/>
              </w:rPr>
            </w:rPrChange>
          </w:rPr>
          <w:t>Aspergillus rambellii</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1" w:author="LIN, Yufeng" w:date="2021-10-07T16:35:00Z">
              <w:rPr>
                <w:rFonts w:ascii="Times New Roman" w:hAnsi="Times New Roman" w:cs="Times New Roman"/>
                <w:sz w:val="24"/>
                <w:szCs w:val="24"/>
              </w:rPr>
            </w:rPrChange>
          </w:rPr>
          <w:t>Moniliophthora perniciosa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2" w:author="LIN, Yufeng" w:date="2021-10-07T16:36:00Z">
              <w:rPr>
                <w:rFonts w:ascii="Times New Roman" w:hAnsi="Times New Roman" w:cs="Times New Roman"/>
                <w:sz w:val="24"/>
                <w:szCs w:val="24"/>
              </w:rPr>
            </w:rPrChange>
          </w:rPr>
          <w:t>Erysiphe pulchra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3" w:author="LIN, Yufeng" w:date="2021-10-07T16:36:00Z">
              <w:rPr>
                <w:rFonts w:ascii="Times New Roman" w:hAnsi="Times New Roman" w:cs="Times New Roman"/>
                <w:sz w:val="24"/>
                <w:szCs w:val="24"/>
              </w:rPr>
            </w:rPrChange>
          </w:rPr>
          <w:t>Sphaerulina musiva</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4" w:author="LIN, Yufeng" w:date="2021-10-07T16:36:00Z">
              <w:rPr>
                <w:rFonts w:ascii="Times New Roman" w:hAnsi="Times New Roman" w:cs="Times New Roman"/>
                <w:sz w:val="24"/>
                <w:szCs w:val="24"/>
              </w:rPr>
            </w:rPrChange>
          </w:rPr>
          <w:t>Phytophthora capsici</w:t>
        </w:r>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5" w:author="LIN, Yufeng" w:date="2021-10-07T16:36:00Z">
              <w:rPr>
                <w:rFonts w:ascii="Times New Roman" w:hAnsi="Times New Roman" w:cs="Times New Roman"/>
                <w:sz w:val="24"/>
                <w:szCs w:val="24"/>
              </w:rPr>
            </w:rPrChange>
          </w:rPr>
          <w:t>Aspergillus kawachii</w:t>
        </w:r>
        <w:r w:rsidR="007240E6" w:rsidRPr="00F331C9">
          <w:rPr>
            <w:rFonts w:ascii="Times New Roman" w:hAnsi="Times New Roman" w:cs="Times New Roman"/>
            <w:sz w:val="24"/>
            <w:szCs w:val="24"/>
          </w:rPr>
          <w:t>,</w:t>
        </w:r>
      </w:ins>
      <w:ins w:id="3726" w:author="LIN, Yufeng" w:date="2021-10-07T16:36:00Z">
        <w:r w:rsidR="007240E6" w:rsidRPr="00F331C9">
          <w:rPr>
            <w:rFonts w:ascii="Times New Roman" w:hAnsi="Times New Roman" w:cs="Times New Roman"/>
            <w:sz w:val="24"/>
            <w:szCs w:val="24"/>
          </w:rPr>
          <w:t xml:space="preserve"> and</w:t>
        </w:r>
      </w:ins>
      <w:ins w:id="3727" w:author="LIN, Yufeng" w:date="2021-10-07T16:35:00Z">
        <w:r w:rsidR="007240E6" w:rsidRPr="00F331C9">
          <w:rPr>
            <w:rFonts w:ascii="Times New Roman" w:hAnsi="Times New Roman" w:cs="Times New Roman"/>
            <w:sz w:val="24"/>
            <w:szCs w:val="24"/>
          </w:rPr>
          <w:t xml:space="preserve"> </w:t>
        </w:r>
        <w:r w:rsidR="007240E6" w:rsidRPr="00F331C9">
          <w:rPr>
            <w:rFonts w:ascii="Times New Roman" w:hAnsi="Times New Roman" w:cs="Times New Roman"/>
            <w:i/>
            <w:iCs/>
            <w:sz w:val="24"/>
            <w:szCs w:val="24"/>
            <w:rPrChange w:id="3728" w:author="LIN, Yufeng" w:date="2021-10-07T16:36:00Z">
              <w:rPr>
                <w:rFonts w:ascii="Times New Roman" w:hAnsi="Times New Roman" w:cs="Times New Roman"/>
                <w:sz w:val="24"/>
                <w:szCs w:val="24"/>
              </w:rPr>
            </w:rPrChange>
          </w:rPr>
          <w:t>Cordyceps sp. RAO-2017</w:t>
        </w:r>
        <w:r w:rsidR="007240E6" w:rsidRPr="00F331C9" w:rsidDel="007240E6">
          <w:rPr>
            <w:rFonts w:ascii="Times New Roman" w:hAnsi="Times New Roman" w:cs="Times New Roman"/>
            <w:i/>
            <w:iCs/>
            <w:sz w:val="24"/>
            <w:szCs w:val="24"/>
            <w:rPrChange w:id="3729" w:author="LIN, Yufeng" w:date="2021-10-07T16:36:00Z">
              <w:rPr>
                <w:rFonts w:ascii="Times New Roman" w:hAnsi="Times New Roman" w:cs="Times New Roman"/>
                <w:sz w:val="24"/>
                <w:szCs w:val="24"/>
              </w:rPr>
            </w:rPrChange>
          </w:rPr>
          <w:t xml:space="preserve"> </w:t>
        </w:r>
      </w:ins>
      <w:del w:id="3730" w:author="LIN, Yufeng" w:date="2021-10-07T16:35:00Z">
        <w:r w:rsidRPr="00F331C9" w:rsidDel="007240E6">
          <w:rPr>
            <w:rFonts w:ascii="Times New Roman" w:hAnsi="Times New Roman" w:cs="Times New Roman"/>
            <w:i/>
            <w:iCs/>
            <w:sz w:val="24"/>
            <w:szCs w:val="24"/>
            <w:rPrChange w:id="3731" w:author="LIN, Yufeng" w:date="2021-10-07T10:22:00Z">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id="3732"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3" w:author="LIN, Yufeng" w:date="2021-10-07T10:22:00Z">
              <w:rPr>
                <w:rFonts w:ascii="Times New Roman" w:hAnsi="Times New Roman" w:cs="Times New Roman"/>
                <w:i/>
                <w:iCs/>
                <w:sz w:val="22"/>
              </w:rPr>
            </w:rPrChange>
          </w:rPr>
          <w:delText>rambellii</w:delText>
        </w:r>
        <w:r w:rsidRPr="00F331C9" w:rsidDel="007240E6">
          <w:rPr>
            <w:rFonts w:ascii="Times New Roman" w:hAnsi="Times New Roman" w:cs="Times New Roman"/>
            <w:sz w:val="24"/>
            <w:szCs w:val="24"/>
            <w:rPrChange w:id="3734"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5" w:author="LIN, Yufeng" w:date="2021-10-07T10:22:00Z">
              <w:rPr>
                <w:rFonts w:ascii="Times New Roman" w:hAnsi="Times New Roman" w:cs="Times New Roman"/>
                <w:i/>
                <w:iCs/>
                <w:sz w:val="22"/>
              </w:rPr>
            </w:rPrChange>
          </w:rPr>
          <w:delText>Erysiphe</w:delText>
        </w:r>
        <w:r w:rsidRPr="00F331C9" w:rsidDel="007240E6">
          <w:rPr>
            <w:rFonts w:ascii="Times New Roman" w:hAnsi="Times New Roman" w:cs="Times New Roman"/>
            <w:sz w:val="24"/>
            <w:szCs w:val="24"/>
            <w:rPrChange w:id="3736"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7" w:author="LIN, Yufeng" w:date="2021-10-07T10:22:00Z">
              <w:rPr>
                <w:rFonts w:ascii="Times New Roman" w:hAnsi="Times New Roman" w:cs="Times New Roman"/>
                <w:i/>
                <w:iCs/>
                <w:sz w:val="22"/>
              </w:rPr>
            </w:rPrChange>
          </w:rPr>
          <w:delText>pulchra</w:delText>
        </w:r>
        <w:r w:rsidRPr="00F331C9" w:rsidDel="007240E6">
          <w:rPr>
            <w:rFonts w:ascii="Times New Roman" w:hAnsi="Times New Roman" w:cs="Times New Roman"/>
            <w:sz w:val="24"/>
            <w:szCs w:val="24"/>
            <w:rPrChange w:id="3738"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39" w:author="LIN, Yufeng" w:date="2021-10-07T10:22:00Z">
              <w:rPr>
                <w:rFonts w:ascii="Times New Roman" w:hAnsi="Times New Roman" w:cs="Times New Roman"/>
                <w:i/>
                <w:iCs/>
                <w:sz w:val="22"/>
              </w:rPr>
            </w:rPrChange>
          </w:rPr>
          <w:delText>Thielaviopsis</w:delText>
        </w:r>
        <w:r w:rsidRPr="00F331C9" w:rsidDel="007240E6">
          <w:rPr>
            <w:rFonts w:ascii="Times New Roman" w:hAnsi="Times New Roman" w:cs="Times New Roman"/>
            <w:sz w:val="24"/>
            <w:szCs w:val="24"/>
            <w:rPrChange w:id="3740"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1" w:author="LIN, Yufeng" w:date="2021-10-07T10:22:00Z">
              <w:rPr>
                <w:rFonts w:ascii="Times New Roman" w:hAnsi="Times New Roman" w:cs="Times New Roman"/>
                <w:i/>
                <w:iCs/>
                <w:sz w:val="22"/>
              </w:rPr>
            </w:rPrChange>
          </w:rPr>
          <w:delText>punctulata</w:delText>
        </w:r>
        <w:r w:rsidRPr="00F331C9" w:rsidDel="007240E6">
          <w:rPr>
            <w:rFonts w:ascii="Times New Roman" w:hAnsi="Times New Roman" w:cs="Times New Roman"/>
            <w:sz w:val="24"/>
            <w:szCs w:val="24"/>
            <w:rPrChange w:id="3742"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3" w:author="LIN, Yufeng" w:date="2021-10-07T10:22:00Z">
              <w:rPr>
                <w:rFonts w:ascii="Times New Roman" w:hAnsi="Times New Roman" w:cs="Times New Roman"/>
                <w:i/>
                <w:iCs/>
                <w:sz w:val="22"/>
              </w:rPr>
            </w:rPrChange>
          </w:rPr>
          <w:delText>Moniliophthora</w:delText>
        </w:r>
        <w:r w:rsidRPr="00F331C9" w:rsidDel="007240E6">
          <w:rPr>
            <w:rFonts w:ascii="Times New Roman" w:hAnsi="Times New Roman" w:cs="Times New Roman"/>
            <w:sz w:val="24"/>
            <w:szCs w:val="24"/>
            <w:rPrChange w:id="3744"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5" w:author="LIN, Yufeng" w:date="2021-10-07T10:22:00Z">
              <w:rPr>
                <w:rFonts w:ascii="Times New Roman" w:hAnsi="Times New Roman" w:cs="Times New Roman"/>
                <w:i/>
                <w:iCs/>
                <w:sz w:val="22"/>
              </w:rPr>
            </w:rPrChange>
          </w:rPr>
          <w:delText>perniciosa</w:delText>
        </w:r>
        <w:r w:rsidRPr="00F331C9" w:rsidDel="007240E6">
          <w:rPr>
            <w:rFonts w:ascii="Times New Roman" w:hAnsi="Times New Roman" w:cs="Times New Roman"/>
            <w:sz w:val="24"/>
            <w:szCs w:val="24"/>
            <w:rPrChange w:id="3746"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7" w:author="LIN, Yufeng" w:date="2021-10-07T10:22:00Z">
              <w:rPr>
                <w:rFonts w:ascii="Times New Roman" w:hAnsi="Times New Roman" w:cs="Times New Roman"/>
                <w:i/>
                <w:iCs/>
                <w:sz w:val="22"/>
              </w:rPr>
            </w:rPrChange>
          </w:rPr>
          <w:delText>Sphaerulina</w:delText>
        </w:r>
        <w:r w:rsidRPr="00F331C9" w:rsidDel="007240E6">
          <w:rPr>
            <w:rFonts w:ascii="Times New Roman" w:hAnsi="Times New Roman" w:cs="Times New Roman"/>
            <w:sz w:val="24"/>
            <w:szCs w:val="24"/>
            <w:rPrChange w:id="3748"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49" w:author="LIN, Yufeng" w:date="2021-10-07T10:22:00Z">
              <w:rPr>
                <w:rFonts w:ascii="Times New Roman" w:hAnsi="Times New Roman" w:cs="Times New Roman"/>
                <w:i/>
                <w:iCs/>
                <w:sz w:val="22"/>
              </w:rPr>
            </w:rPrChange>
          </w:rPr>
          <w:delText>musiva</w:delText>
        </w:r>
        <w:r w:rsidRPr="00F331C9" w:rsidDel="007240E6">
          <w:rPr>
            <w:rFonts w:ascii="Times New Roman" w:hAnsi="Times New Roman" w:cs="Times New Roman"/>
            <w:sz w:val="24"/>
            <w:szCs w:val="24"/>
            <w:rPrChange w:id="3750"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51" w:author="LIN, Yufeng" w:date="2021-10-07T10:22:00Z">
              <w:rPr>
                <w:rFonts w:ascii="Times New Roman" w:hAnsi="Times New Roman" w:cs="Times New Roman"/>
                <w:i/>
                <w:iCs/>
                <w:sz w:val="22"/>
              </w:rPr>
            </w:rPrChange>
          </w:rPr>
          <w:delText>Aspergillus</w:delText>
        </w:r>
        <w:r w:rsidRPr="00F331C9" w:rsidDel="007240E6">
          <w:rPr>
            <w:rFonts w:ascii="Times New Roman" w:hAnsi="Times New Roman" w:cs="Times New Roman"/>
            <w:sz w:val="24"/>
            <w:szCs w:val="24"/>
            <w:rPrChange w:id="3752" w:author="LIN, Yufeng" w:date="2021-10-07T10:22:00Z">
              <w:rPr>
                <w:rFonts w:ascii="Times New Roman" w:hAnsi="Times New Roman" w:cs="Times New Roman"/>
                <w:sz w:val="22"/>
              </w:rPr>
            </w:rPrChange>
          </w:rPr>
          <w:delText xml:space="preserve"> </w:delText>
        </w:r>
        <w:r w:rsidRPr="00F331C9" w:rsidDel="007240E6">
          <w:rPr>
            <w:rFonts w:ascii="Times New Roman" w:hAnsi="Times New Roman" w:cs="Times New Roman"/>
            <w:i/>
            <w:iCs/>
            <w:sz w:val="24"/>
            <w:szCs w:val="24"/>
            <w:rPrChange w:id="3753" w:author="LIN, Yufeng" w:date="2021-10-07T10:22:00Z">
              <w:rPr>
                <w:rFonts w:ascii="Times New Roman" w:hAnsi="Times New Roman" w:cs="Times New Roman"/>
                <w:i/>
                <w:iCs/>
                <w:sz w:val="22"/>
              </w:rPr>
            </w:rPrChange>
          </w:rPr>
          <w:delText>ochraceoroseus</w:delText>
        </w:r>
      </w:del>
      <w:r w:rsidRPr="00F331C9">
        <w:rPr>
          <w:rFonts w:ascii="Times New Roman" w:hAnsi="Times New Roman" w:cs="Times New Roman"/>
          <w:sz w:val="24"/>
          <w:szCs w:val="24"/>
          <w:rPrChange w:id="3754" w:author="LIN, Yufeng" w:date="2021-10-07T10:22:00Z">
            <w:rPr>
              <w:rFonts w:ascii="Times New Roman" w:hAnsi="Times New Roman" w:cs="Times New Roman"/>
              <w:sz w:val="22"/>
            </w:rPr>
          </w:rPrChange>
        </w:rPr>
        <w:t xml:space="preserve">. </w:t>
      </w:r>
      <w:del w:id="3755" w:author="nick ting" w:date="2021-09-27T00:10:00Z">
        <w:r w:rsidRPr="00F331C9" w:rsidDel="003624D5">
          <w:rPr>
            <w:rFonts w:ascii="Times New Roman" w:hAnsi="Times New Roman" w:cs="Times New Roman"/>
            <w:sz w:val="24"/>
            <w:szCs w:val="24"/>
            <w:rPrChange w:id="3756" w:author="LIN, Yufeng" w:date="2021-10-07T10:22:00Z">
              <w:rPr>
                <w:rFonts w:ascii="Times New Roman" w:hAnsi="Times New Roman" w:cs="Times New Roman"/>
                <w:sz w:val="22"/>
              </w:rPr>
            </w:rPrChange>
          </w:rPr>
          <w:delText xml:space="preserve">Except for </w:delText>
        </w:r>
        <w:r w:rsidRPr="00F331C9" w:rsidDel="003624D5">
          <w:rPr>
            <w:rFonts w:ascii="Times New Roman" w:hAnsi="Times New Roman" w:cs="Times New Roman"/>
            <w:i/>
            <w:iCs/>
            <w:sz w:val="24"/>
            <w:szCs w:val="24"/>
            <w:rPrChange w:id="3757" w:author="LIN, Yufeng" w:date="2021-10-07T10:22:00Z">
              <w:rPr>
                <w:rFonts w:ascii="Times New Roman" w:hAnsi="Times New Roman" w:cs="Times New Roman"/>
                <w:i/>
                <w:iCs/>
                <w:sz w:val="22"/>
              </w:rPr>
            </w:rPrChange>
          </w:rPr>
          <w:delText>Moniliophthora</w:delText>
        </w:r>
        <w:r w:rsidRPr="00F331C9" w:rsidDel="003624D5">
          <w:rPr>
            <w:rFonts w:ascii="Times New Roman" w:hAnsi="Times New Roman" w:cs="Times New Roman"/>
            <w:sz w:val="24"/>
            <w:szCs w:val="24"/>
            <w:rPrChange w:id="3758" w:author="LIN, Yufeng" w:date="2021-10-07T10:22:00Z">
              <w:rPr>
                <w:rFonts w:ascii="Times New Roman" w:hAnsi="Times New Roman" w:cs="Times New Roman"/>
                <w:sz w:val="22"/>
              </w:rPr>
            </w:rPrChange>
          </w:rPr>
          <w:delText xml:space="preserve"> </w:delText>
        </w:r>
        <w:r w:rsidRPr="00F331C9" w:rsidDel="003624D5">
          <w:rPr>
            <w:rFonts w:ascii="Times New Roman" w:hAnsi="Times New Roman" w:cs="Times New Roman"/>
            <w:i/>
            <w:iCs/>
            <w:sz w:val="24"/>
            <w:szCs w:val="24"/>
            <w:rPrChange w:id="3759" w:author="LIN, Yufeng" w:date="2021-10-07T10:22:00Z">
              <w:rPr>
                <w:rFonts w:ascii="Times New Roman" w:hAnsi="Times New Roman" w:cs="Times New Roman"/>
                <w:i/>
                <w:iCs/>
                <w:sz w:val="22"/>
              </w:rPr>
            </w:rPrChange>
          </w:rPr>
          <w:delText>perniciosa</w:delText>
        </w:r>
        <w:r w:rsidRPr="00F331C9" w:rsidDel="003624D5">
          <w:rPr>
            <w:rFonts w:ascii="Times New Roman" w:hAnsi="Times New Roman" w:cs="Times New Roman"/>
            <w:sz w:val="24"/>
            <w:szCs w:val="24"/>
            <w:rPrChange w:id="3760" w:author="LIN, Yufeng" w:date="2021-10-07T10:22:00Z">
              <w:rPr>
                <w:rFonts w:ascii="Times New Roman" w:hAnsi="Times New Roman" w:cs="Times New Roman"/>
                <w:sz w:val="22"/>
              </w:rPr>
            </w:rPrChange>
          </w:rPr>
          <w:delText xml:space="preserve"> belonging to the </w:delText>
        </w:r>
        <w:r w:rsidRPr="00F331C9" w:rsidDel="003624D5">
          <w:rPr>
            <w:rFonts w:ascii="Times New Roman" w:hAnsi="Times New Roman" w:cs="Times New Roman"/>
            <w:i/>
            <w:iCs/>
            <w:sz w:val="24"/>
            <w:szCs w:val="24"/>
            <w:rPrChange w:id="3761" w:author="LIN, Yufeng" w:date="2021-10-07T10:22:00Z">
              <w:rPr>
                <w:rFonts w:ascii="Times New Roman" w:hAnsi="Times New Roman" w:cs="Times New Roman"/>
                <w:i/>
                <w:iCs/>
                <w:sz w:val="22"/>
              </w:rPr>
            </w:rPrChange>
          </w:rPr>
          <w:delText>Basidiomycota</w:delText>
        </w:r>
        <w:r w:rsidRPr="00F331C9" w:rsidDel="003624D5">
          <w:rPr>
            <w:rFonts w:ascii="Times New Roman" w:eastAsia="DengXian" w:hAnsi="Times New Roman" w:cs="Times New Roman"/>
            <w:color w:val="000000"/>
            <w:kern w:val="0"/>
            <w:sz w:val="24"/>
            <w:szCs w:val="24"/>
            <w:rPrChange w:id="3762" w:author="LIN, Yufeng" w:date="2021-10-07T10:22:00Z">
              <w:rPr>
                <w:rFonts w:ascii="Times New Roman" w:eastAsia="DengXian" w:hAnsi="Times New Roman" w:cs="Times New Roman"/>
                <w:color w:val="000000"/>
                <w:kern w:val="0"/>
                <w:sz w:val="22"/>
              </w:rPr>
            </w:rPrChange>
          </w:rPr>
          <w:delText xml:space="preserve">, the other five belong to the </w:delText>
        </w:r>
        <w:r w:rsidRPr="00F331C9" w:rsidDel="003624D5">
          <w:rPr>
            <w:rFonts w:ascii="Times New Roman" w:hAnsi="Times New Roman" w:cs="Times New Roman"/>
            <w:i/>
            <w:iCs/>
            <w:sz w:val="24"/>
            <w:szCs w:val="24"/>
            <w:rPrChange w:id="3763" w:author="LIN, Yufeng" w:date="2021-10-07T10:22:00Z">
              <w:rPr>
                <w:rFonts w:ascii="Times New Roman" w:hAnsi="Times New Roman" w:cs="Times New Roman"/>
                <w:i/>
                <w:iCs/>
                <w:sz w:val="22"/>
              </w:rPr>
            </w:rPrChange>
          </w:rPr>
          <w:delText>Ascomycota</w:delText>
        </w:r>
        <w:r w:rsidRPr="00F331C9" w:rsidDel="003624D5">
          <w:rPr>
            <w:rFonts w:ascii="Times New Roman" w:eastAsia="DengXian" w:hAnsi="Times New Roman" w:cs="Times New Roman"/>
            <w:color w:val="000000"/>
            <w:kern w:val="0"/>
            <w:sz w:val="24"/>
            <w:szCs w:val="24"/>
            <w:rPrChange w:id="3764" w:author="LIN, Yufeng" w:date="2021-10-07T10:22:00Z">
              <w:rPr>
                <w:rFonts w:ascii="Times New Roman" w:eastAsia="DengXian" w:hAnsi="Times New Roman" w:cs="Times New Roman"/>
                <w:color w:val="000000"/>
                <w:kern w:val="0"/>
                <w:sz w:val="22"/>
              </w:rPr>
            </w:rPrChange>
          </w:rPr>
          <w:delText xml:space="preserve">, </w:delText>
        </w:r>
        <w:r w:rsidRPr="00F331C9" w:rsidDel="003624D5">
          <w:rPr>
            <w:rFonts w:ascii="Times New Roman" w:hAnsi="Times New Roman" w:cs="Times New Roman"/>
            <w:sz w:val="24"/>
            <w:szCs w:val="24"/>
            <w:rPrChange w:id="3765" w:author="LIN, Yufeng" w:date="2021-10-07T10:22:00Z">
              <w:rPr>
                <w:rFonts w:ascii="Times New Roman" w:hAnsi="Times New Roman" w:cs="Times New Roman"/>
                <w:sz w:val="22"/>
              </w:rPr>
            </w:rPrChange>
          </w:rPr>
          <w:delText>the dominant feature in the phylum level</w:delText>
        </w:r>
      </w:del>
      <w:ins w:id="3766" w:author="nick ting" w:date="2021-09-27T00:09:00Z">
        <w:del w:id="3767" w:author="LIN, Yufeng" w:date="2021-10-07T10:46:00Z">
          <w:r w:rsidR="003624D5" w:rsidRPr="00F331C9" w:rsidDel="00E81CE7">
            <w:rPr>
              <w:rFonts w:ascii="Times New Roman" w:hAnsi="Times New Roman" w:cs="Times New Roman"/>
              <w:sz w:val="24"/>
              <w:szCs w:val="24"/>
              <w:rPrChange w:id="3768" w:author="LIN, Yufeng" w:date="2021-10-07T10:22:00Z">
                <w:rPr>
                  <w:rFonts w:ascii="Times New Roman" w:hAnsi="Times New Roman" w:cs="Times New Roman"/>
                  <w:sz w:val="22"/>
                </w:rPr>
              </w:rPrChange>
            </w:rPr>
            <w:delText>All of t</w:delText>
          </w:r>
        </w:del>
      </w:ins>
      <w:ins w:id="3769" w:author="LIN, Yufeng" w:date="2021-10-07T10:46:00Z">
        <w:r w:rsidR="00E81CE7" w:rsidRPr="00F331C9">
          <w:rPr>
            <w:rFonts w:ascii="Times New Roman" w:hAnsi="Times New Roman" w:cs="Times New Roman"/>
            <w:sz w:val="24"/>
            <w:szCs w:val="24"/>
          </w:rPr>
          <w:t>T</w:t>
        </w:r>
      </w:ins>
      <w:ins w:id="3770" w:author="nick ting" w:date="2021-09-27T00:09:00Z">
        <w:r w:rsidR="003624D5" w:rsidRPr="00F331C9">
          <w:rPr>
            <w:rFonts w:ascii="Times New Roman" w:hAnsi="Times New Roman" w:cs="Times New Roman"/>
            <w:sz w:val="24"/>
            <w:szCs w:val="24"/>
            <w:rPrChange w:id="3771" w:author="LIN, Yufeng" w:date="2021-10-07T10:22:00Z">
              <w:rPr>
                <w:rFonts w:ascii="Times New Roman" w:hAnsi="Times New Roman" w:cs="Times New Roman"/>
                <w:sz w:val="22"/>
              </w:rPr>
            </w:rPrChange>
          </w:rPr>
          <w:t>he</w:t>
        </w:r>
      </w:ins>
      <w:ins w:id="3772" w:author="nick ting" w:date="2021-09-27T13:20:00Z">
        <w:r w:rsidR="007C6216" w:rsidRPr="00F331C9">
          <w:rPr>
            <w:rFonts w:ascii="Times New Roman" w:hAnsi="Times New Roman" w:cs="Times New Roman"/>
            <w:sz w:val="24"/>
            <w:szCs w:val="24"/>
            <w:rPrChange w:id="3773" w:author="LIN, Yufeng" w:date="2021-10-07T10:22:00Z">
              <w:rPr>
                <w:rFonts w:ascii="Times New Roman" w:hAnsi="Times New Roman" w:cs="Times New Roman"/>
                <w:sz w:val="22"/>
              </w:rPr>
            </w:rPrChange>
          </w:rPr>
          <w:t>se</w:t>
        </w:r>
      </w:ins>
      <w:ins w:id="3774" w:author="nick ting" w:date="2021-09-27T00:09:00Z">
        <w:r w:rsidR="003624D5" w:rsidRPr="00F331C9">
          <w:rPr>
            <w:rFonts w:ascii="Times New Roman" w:hAnsi="Times New Roman" w:cs="Times New Roman"/>
            <w:sz w:val="24"/>
            <w:szCs w:val="24"/>
            <w:rPrChange w:id="3775" w:author="LIN, Yufeng" w:date="2021-10-07T10:22:00Z">
              <w:rPr>
                <w:rFonts w:ascii="Times New Roman" w:hAnsi="Times New Roman" w:cs="Times New Roman"/>
                <w:sz w:val="22"/>
              </w:rPr>
            </w:rPrChange>
          </w:rPr>
          <w:t xml:space="preserve"> species belong to the </w:t>
        </w:r>
        <w:r w:rsidR="003624D5" w:rsidRPr="00F331C9">
          <w:rPr>
            <w:rFonts w:ascii="Times New Roman" w:hAnsi="Times New Roman" w:cs="Times New Roman"/>
            <w:i/>
            <w:iCs/>
            <w:sz w:val="24"/>
            <w:szCs w:val="24"/>
            <w:rPrChange w:id="3776" w:author="LIN, Yufeng" w:date="2021-10-07T10:22:00Z">
              <w:rPr>
                <w:rFonts w:ascii="Times New Roman" w:hAnsi="Times New Roman" w:cs="Times New Roman"/>
                <w:sz w:val="22"/>
              </w:rPr>
            </w:rPrChange>
          </w:rPr>
          <w:t>Ascomycota</w:t>
        </w:r>
        <w:r w:rsidR="003624D5" w:rsidRPr="00F331C9">
          <w:rPr>
            <w:rFonts w:ascii="Times New Roman" w:hAnsi="Times New Roman" w:cs="Times New Roman"/>
            <w:sz w:val="24"/>
            <w:szCs w:val="24"/>
            <w:rPrChange w:id="3777" w:author="LIN, Yufeng" w:date="2021-10-07T10:22:00Z">
              <w:rPr>
                <w:rFonts w:ascii="Times New Roman" w:hAnsi="Times New Roman" w:cs="Times New Roman"/>
                <w:sz w:val="22"/>
              </w:rPr>
            </w:rPrChange>
          </w:rPr>
          <w:t xml:space="preserve"> phylum except </w:t>
        </w:r>
        <w:r w:rsidR="003624D5" w:rsidRPr="00F331C9">
          <w:rPr>
            <w:rFonts w:ascii="Times New Roman" w:hAnsi="Times New Roman" w:cs="Times New Roman"/>
            <w:i/>
            <w:iCs/>
            <w:sz w:val="24"/>
            <w:szCs w:val="24"/>
            <w:rPrChange w:id="3778" w:author="LIN, Yufeng" w:date="2021-10-07T10:22:00Z">
              <w:rPr>
                <w:rFonts w:ascii="Times New Roman" w:hAnsi="Times New Roman" w:cs="Times New Roman"/>
                <w:i/>
                <w:iCs/>
                <w:sz w:val="22"/>
              </w:rPr>
            </w:rPrChange>
          </w:rPr>
          <w:t>Moniliophthora</w:t>
        </w:r>
        <w:r w:rsidR="003624D5" w:rsidRPr="00F331C9">
          <w:rPr>
            <w:rFonts w:ascii="Times New Roman" w:hAnsi="Times New Roman" w:cs="Times New Roman"/>
            <w:sz w:val="24"/>
            <w:szCs w:val="24"/>
            <w:rPrChange w:id="3779" w:author="LIN, Yufeng" w:date="2021-10-07T10:22:00Z">
              <w:rPr>
                <w:rFonts w:ascii="Times New Roman" w:hAnsi="Times New Roman" w:cs="Times New Roman"/>
                <w:sz w:val="22"/>
              </w:rPr>
            </w:rPrChange>
          </w:rPr>
          <w:t xml:space="preserve"> </w:t>
        </w:r>
        <w:r w:rsidR="003624D5" w:rsidRPr="00F331C9">
          <w:rPr>
            <w:rFonts w:ascii="Times New Roman" w:hAnsi="Times New Roman" w:cs="Times New Roman"/>
            <w:i/>
            <w:iCs/>
            <w:sz w:val="24"/>
            <w:szCs w:val="24"/>
            <w:rPrChange w:id="3780" w:author="LIN, Yufeng" w:date="2021-10-07T10:22:00Z">
              <w:rPr>
                <w:rFonts w:ascii="Times New Roman" w:hAnsi="Times New Roman" w:cs="Times New Roman"/>
                <w:i/>
                <w:iCs/>
                <w:sz w:val="22"/>
              </w:rPr>
            </w:rPrChange>
          </w:rPr>
          <w:t>perniciosa</w:t>
        </w:r>
      </w:ins>
      <w:ins w:id="3781" w:author="LIN, Yufeng" w:date="2021-10-07T16:36:00Z">
        <w:r w:rsidR="007240E6" w:rsidRPr="00F331C9">
          <w:rPr>
            <w:rFonts w:ascii="Times New Roman" w:hAnsi="Times New Roman" w:cs="Times New Roman"/>
            <w:i/>
            <w:iCs/>
            <w:sz w:val="24"/>
            <w:szCs w:val="24"/>
          </w:rPr>
          <w:t xml:space="preserve"> </w:t>
        </w:r>
        <w:r w:rsidR="007240E6" w:rsidRPr="00F331C9">
          <w:rPr>
            <w:rFonts w:ascii="Times New Roman" w:hAnsi="Times New Roman" w:cs="Times New Roman"/>
            <w:sz w:val="24"/>
            <w:szCs w:val="24"/>
            <w:rPrChange w:id="3782" w:author="LIN, Yufeng" w:date="2021-10-07T16:36:00Z">
              <w:rPr>
                <w:rFonts w:ascii="Times New Roman" w:hAnsi="Times New Roman" w:cs="Times New Roman"/>
                <w:i/>
                <w:iCs/>
                <w:sz w:val="24"/>
                <w:szCs w:val="24"/>
              </w:rPr>
            </w:rPrChange>
          </w:rPr>
          <w:t>and</w:t>
        </w:r>
        <w:r w:rsidR="007240E6" w:rsidRPr="00F331C9">
          <w:rPr>
            <w:rFonts w:ascii="Times New Roman" w:hAnsi="Times New Roman" w:cs="Times New Roman"/>
            <w:i/>
            <w:iCs/>
            <w:sz w:val="24"/>
            <w:szCs w:val="24"/>
          </w:rPr>
          <w:t xml:space="preserve"> Phytophthora capsici</w:t>
        </w:r>
      </w:ins>
      <w:ins w:id="3783" w:author="nick ting" w:date="2021-09-27T00:09:00Z">
        <w:del w:id="3784" w:author="LIN, Yufeng" w:date="2021-10-07T16:36:00Z">
          <w:r w:rsidR="003624D5" w:rsidRPr="00F331C9" w:rsidDel="007240E6">
            <w:rPr>
              <w:rFonts w:ascii="Times New Roman" w:hAnsi="Times New Roman" w:cs="Times New Roman"/>
              <w:sz w:val="24"/>
              <w:szCs w:val="24"/>
              <w:rPrChange w:id="3785" w:author="LIN, Yufeng" w:date="2021-10-07T10:22:00Z">
                <w:rPr>
                  <w:rFonts w:ascii="Times New Roman" w:hAnsi="Times New Roman" w:cs="Times New Roman"/>
                  <w:sz w:val="22"/>
                </w:rPr>
              </w:rPrChange>
            </w:rPr>
            <w:delText xml:space="preserve"> which belongs to the </w:delText>
          </w:r>
          <w:r w:rsidR="003624D5" w:rsidRPr="00F331C9" w:rsidDel="007240E6">
            <w:rPr>
              <w:rFonts w:ascii="Times New Roman" w:hAnsi="Times New Roman" w:cs="Times New Roman"/>
              <w:i/>
              <w:iCs/>
              <w:sz w:val="24"/>
              <w:szCs w:val="24"/>
              <w:rPrChange w:id="3786" w:author="LIN, Yufeng" w:date="2021-10-07T10:22:00Z">
                <w:rPr>
                  <w:rFonts w:ascii="Times New Roman" w:hAnsi="Times New Roman" w:cs="Times New Roman"/>
                  <w:i/>
                  <w:iCs/>
                  <w:sz w:val="22"/>
                </w:rPr>
              </w:rPrChange>
            </w:rPr>
            <w:delText>Basidiomycota</w:delText>
          </w:r>
          <w:r w:rsidR="003624D5" w:rsidRPr="00F331C9" w:rsidDel="007240E6">
            <w:rPr>
              <w:rFonts w:ascii="Times New Roman" w:hAnsi="Times New Roman" w:cs="Times New Roman"/>
              <w:sz w:val="24"/>
              <w:szCs w:val="24"/>
              <w:rPrChange w:id="3787" w:author="LIN, Yufeng" w:date="2021-10-07T10:22:00Z">
                <w:rPr>
                  <w:rFonts w:ascii="Times New Roman" w:hAnsi="Times New Roman" w:cs="Times New Roman"/>
                  <w:sz w:val="22"/>
                </w:rPr>
              </w:rPrChange>
            </w:rPr>
            <w:delText xml:space="preserve"> phylum</w:delText>
          </w:r>
        </w:del>
        <w:r w:rsidR="003624D5" w:rsidRPr="00F331C9">
          <w:rPr>
            <w:rFonts w:ascii="Times New Roman" w:hAnsi="Times New Roman" w:cs="Times New Roman"/>
            <w:sz w:val="24"/>
            <w:szCs w:val="24"/>
            <w:rPrChange w:id="3788" w:author="LIN, Yufeng" w:date="2021-10-07T10:22:00Z">
              <w:rPr>
                <w:rFonts w:ascii="Times New Roman" w:hAnsi="Times New Roman" w:cs="Times New Roman"/>
                <w:sz w:val="22"/>
              </w:rPr>
            </w:rPrChange>
          </w:rPr>
          <w:t xml:space="preserve"> (</w:t>
        </w:r>
      </w:ins>
      <w:ins w:id="3789" w:author="LIN, Yufeng" w:date="2021-09-24T15:44:00Z">
        <w:r w:rsidR="00A13741" w:rsidRPr="00F331C9">
          <w:rPr>
            <w:rFonts w:ascii="Times New Roman" w:hAnsi="Times New Roman" w:cs="Times New Roman"/>
            <w:sz w:val="24"/>
            <w:szCs w:val="24"/>
            <w:rPrChange w:id="3790" w:author="LIN, Yufeng" w:date="2021-10-07T10:22:00Z">
              <w:rPr>
                <w:rFonts w:ascii="Times New Roman" w:hAnsi="Times New Roman" w:cs="Times New Roman"/>
                <w:sz w:val="22"/>
              </w:rPr>
            </w:rPrChange>
          </w:rPr>
          <w:t>supplementary table 12)</w:t>
        </w:r>
      </w:ins>
      <w:r w:rsidRPr="00F331C9">
        <w:rPr>
          <w:rFonts w:ascii="Times New Roman" w:hAnsi="Times New Roman" w:cs="Times New Roman"/>
          <w:sz w:val="24"/>
          <w:szCs w:val="24"/>
          <w:rPrChange w:id="3791" w:author="LIN, Yufeng" w:date="2021-10-07T10:22:00Z">
            <w:rPr>
              <w:rFonts w:ascii="Times New Roman" w:hAnsi="Times New Roman" w:cs="Times New Roman"/>
              <w:sz w:val="22"/>
            </w:rPr>
          </w:rPrChange>
        </w:rPr>
        <w:t xml:space="preserve">. </w:t>
      </w:r>
    </w:p>
    <w:p w14:paraId="23CA2639" w14:textId="3C9DA17C" w:rsidR="00B16CD0" w:rsidRPr="00F331C9" w:rsidDel="0096422D" w:rsidRDefault="00B16CD0" w:rsidP="00F331C9">
      <w:pPr>
        <w:widowControl/>
        <w:spacing w:line="480" w:lineRule="auto"/>
        <w:rPr>
          <w:ins w:id="3792" w:author="nick ting" w:date="2021-10-04T17:49:00Z"/>
          <w:del w:id="3793" w:author="LIN, Yufeng" w:date="2021-10-05T14:02:00Z"/>
          <w:rFonts w:ascii="Times New Roman" w:hAnsi="Times New Roman" w:cs="Times New Roman"/>
          <w:sz w:val="24"/>
          <w:szCs w:val="24"/>
          <w:rPrChange w:id="3794" w:author="LIN, Yufeng" w:date="2021-10-07T10:22:00Z">
            <w:rPr>
              <w:ins w:id="3795" w:author="nick ting" w:date="2021-10-04T17:49:00Z"/>
              <w:del w:id="3796" w:author="LIN, Yufeng" w:date="2021-10-05T14:02:00Z"/>
              <w:rFonts w:ascii="Times New Roman" w:hAnsi="Times New Roman" w:cs="Times New Roman"/>
              <w:sz w:val="22"/>
            </w:rPr>
          </w:rPrChange>
        </w:rPr>
      </w:pPr>
    </w:p>
    <w:p w14:paraId="248DF59D" w14:textId="1CBF7C8E" w:rsidR="00D46E76" w:rsidRPr="00F331C9" w:rsidDel="009D00F7" w:rsidRDefault="00D46E76" w:rsidP="00F331C9">
      <w:pPr>
        <w:widowControl/>
        <w:spacing w:line="480" w:lineRule="auto"/>
        <w:rPr>
          <w:ins w:id="3797" w:author="nick ting" w:date="2021-10-03T19:37:00Z"/>
          <w:del w:id="3798" w:author="LIN, Yufeng" w:date="2021-10-04T13:51:00Z"/>
          <w:rFonts w:ascii="Times New Roman" w:hAnsi="Times New Roman" w:cs="Times New Roman"/>
          <w:sz w:val="24"/>
          <w:szCs w:val="24"/>
          <w:rPrChange w:id="3799" w:author="LIN, Yufeng" w:date="2021-10-07T10:22:00Z">
            <w:rPr>
              <w:ins w:id="3800" w:author="nick ting" w:date="2021-10-03T19:37:00Z"/>
              <w:del w:id="3801" w:author="LIN, Yufeng" w:date="2021-10-04T13:51:00Z"/>
              <w:rFonts w:ascii="Times New Roman" w:hAnsi="Times New Roman" w:cs="Times New Roman"/>
              <w:sz w:val="22"/>
            </w:rPr>
          </w:rPrChange>
        </w:rPr>
      </w:pPr>
    </w:p>
    <w:p w14:paraId="2B629A2E" w14:textId="77777777" w:rsidR="00D93222" w:rsidRPr="00F331C9" w:rsidRDefault="00D93222" w:rsidP="00F331C9">
      <w:pPr>
        <w:widowControl/>
        <w:spacing w:line="480" w:lineRule="auto"/>
        <w:rPr>
          <w:ins w:id="3802" w:author="nick ting" w:date="2021-09-27T13:54:00Z"/>
          <w:rFonts w:ascii="Times New Roman" w:hAnsi="Times New Roman" w:cs="Times New Roman"/>
          <w:sz w:val="24"/>
          <w:szCs w:val="24"/>
          <w:rPrChange w:id="3803" w:author="LIN, Yufeng" w:date="2021-10-07T10:22:00Z">
            <w:rPr>
              <w:ins w:id="3804" w:author="nick ting" w:date="2021-09-27T13:54:00Z"/>
              <w:rFonts w:ascii="Times New Roman" w:hAnsi="Times New Roman" w:cs="Times New Roman"/>
              <w:sz w:val="22"/>
            </w:rPr>
          </w:rPrChange>
        </w:rPr>
      </w:pPr>
    </w:p>
    <w:p w14:paraId="5C2237CD" w14:textId="070B8F4E" w:rsidR="00C13D35" w:rsidRPr="00F331C9" w:rsidRDefault="00D9531B">
      <w:pPr>
        <w:widowControl/>
        <w:spacing w:line="480" w:lineRule="auto"/>
        <w:rPr>
          <w:ins w:id="3805" w:author="LIN, Yufeng" w:date="2021-09-30T19:14:00Z"/>
          <w:rFonts w:ascii="Times New Roman" w:hAnsi="Times New Roman" w:cs="Times New Roman"/>
          <w:sz w:val="24"/>
          <w:szCs w:val="24"/>
          <w:rPrChange w:id="3806" w:author="LIN, Yufeng" w:date="2021-10-07T10:22:00Z">
            <w:rPr>
              <w:ins w:id="3807" w:author="LIN, Yufeng" w:date="2021-09-30T19:14:00Z"/>
              <w:rFonts w:ascii="Times New Roman" w:hAnsi="Times New Roman" w:cs="Times New Roman"/>
              <w:sz w:val="22"/>
            </w:rPr>
          </w:rPrChange>
        </w:rPr>
        <w:pPrChange w:id="3808" w:author="LIN, Yufeng" w:date="2021-09-30T19:15:00Z">
          <w:pPr>
            <w:widowControl/>
            <w:jc w:val="left"/>
          </w:pPr>
        </w:pPrChange>
      </w:pPr>
      <w:r w:rsidRPr="00F331C9">
        <w:rPr>
          <w:rFonts w:ascii="Times New Roman" w:hAnsi="Times New Roman" w:cs="Times New Roman"/>
          <w:sz w:val="24"/>
          <w:szCs w:val="24"/>
          <w:rPrChange w:id="3809" w:author="LIN, Yufeng" w:date="2021-10-07T10:22:00Z">
            <w:rPr>
              <w:rFonts w:ascii="Times New Roman" w:hAnsi="Times New Roman" w:cs="Times New Roman"/>
              <w:sz w:val="22"/>
            </w:rPr>
          </w:rPrChange>
        </w:rPr>
        <w:t xml:space="preserve">In summary, </w:t>
      </w:r>
      <w:ins w:id="3810" w:author="nick ting" w:date="2021-09-27T00:10:00Z">
        <w:r w:rsidR="003624D5" w:rsidRPr="00F331C9">
          <w:rPr>
            <w:rFonts w:ascii="Times New Roman" w:hAnsi="Times New Roman" w:cs="Times New Roman"/>
            <w:sz w:val="24"/>
            <w:szCs w:val="24"/>
            <w:rPrChange w:id="3811" w:author="LIN, Yufeng" w:date="2021-10-07T10:22:00Z">
              <w:rPr>
                <w:rFonts w:ascii="Times New Roman" w:hAnsi="Times New Roman" w:cs="Times New Roman"/>
                <w:sz w:val="22"/>
              </w:rPr>
            </w:rPrChange>
          </w:rPr>
          <w:t>we identified</w:t>
        </w:r>
      </w:ins>
      <w:ins w:id="3812" w:author="nick ting" w:date="2021-09-27T10:34:00Z">
        <w:r w:rsidR="00204B60" w:rsidRPr="00F331C9">
          <w:rPr>
            <w:rFonts w:ascii="Times New Roman" w:hAnsi="Times New Roman" w:cs="Times New Roman"/>
            <w:sz w:val="24"/>
            <w:szCs w:val="24"/>
            <w:rPrChange w:id="3813" w:author="LIN, Yufeng" w:date="2021-10-07T10:22:00Z">
              <w:rPr>
                <w:rFonts w:ascii="Times New Roman" w:hAnsi="Times New Roman" w:cs="Times New Roman"/>
                <w:sz w:val="22"/>
              </w:rPr>
            </w:rPrChange>
          </w:rPr>
          <w:t xml:space="preserve"> 74 differentially abundant </w:t>
        </w:r>
      </w:ins>
      <w:ins w:id="3814" w:author="nick ting" w:date="2021-09-27T10:35:00Z">
        <w:del w:id="3815" w:author="LIN, Yufeng" w:date="2021-09-28T13:07:00Z">
          <w:r w:rsidR="00204B60" w:rsidRPr="00F331C9" w:rsidDel="004314C2">
            <w:rPr>
              <w:rFonts w:ascii="Times New Roman" w:hAnsi="Times New Roman" w:cs="Times New Roman"/>
              <w:sz w:val="24"/>
              <w:szCs w:val="24"/>
              <w:rPrChange w:id="3816" w:author="LIN, Yufeng" w:date="2021-10-07T10:22:00Z">
                <w:rPr>
                  <w:rFonts w:ascii="Times New Roman" w:hAnsi="Times New Roman" w:cs="Times New Roman"/>
                  <w:sz w:val="22"/>
                </w:rPr>
              </w:rPrChange>
            </w:rPr>
            <w:delText>micro-eukaryotes</w:delText>
          </w:r>
        </w:del>
      </w:ins>
      <w:ins w:id="3817" w:author="LIN, Yufeng" w:date="2021-09-28T13:07:00Z">
        <w:r w:rsidR="004314C2" w:rsidRPr="00F331C9">
          <w:rPr>
            <w:rFonts w:ascii="Times New Roman" w:hAnsi="Times New Roman" w:cs="Times New Roman"/>
            <w:sz w:val="24"/>
            <w:szCs w:val="24"/>
            <w:rPrChange w:id="3818" w:author="LIN, Yufeng" w:date="2021-10-07T10:22:00Z">
              <w:rPr>
                <w:rFonts w:ascii="Times New Roman" w:hAnsi="Times New Roman" w:cs="Times New Roman"/>
                <w:sz w:val="22"/>
              </w:rPr>
            </w:rPrChange>
          </w:rPr>
          <w:t>fungi</w:t>
        </w:r>
      </w:ins>
      <w:ins w:id="3819" w:author="nick ting" w:date="2021-09-27T10:35:00Z">
        <w:r w:rsidR="00204B60" w:rsidRPr="00F331C9">
          <w:rPr>
            <w:rFonts w:ascii="Times New Roman" w:hAnsi="Times New Roman" w:cs="Times New Roman"/>
            <w:sz w:val="24"/>
            <w:szCs w:val="24"/>
            <w:rPrChange w:id="3820" w:author="LIN, Yufeng" w:date="2021-10-07T10:22:00Z">
              <w:rPr>
                <w:rFonts w:ascii="Times New Roman" w:hAnsi="Times New Roman" w:cs="Times New Roman"/>
                <w:sz w:val="22"/>
              </w:rPr>
            </w:rPrChange>
          </w:rPr>
          <w:t xml:space="preserve"> between CRC patients and hea</w:t>
        </w:r>
      </w:ins>
      <w:ins w:id="3821" w:author="LIN, Yufeng" w:date="2021-10-07T10:46:00Z">
        <w:r w:rsidR="00E81CE7" w:rsidRPr="00F331C9">
          <w:rPr>
            <w:rFonts w:ascii="Times New Roman" w:hAnsi="Times New Roman" w:cs="Times New Roman"/>
            <w:sz w:val="24"/>
            <w:szCs w:val="24"/>
          </w:rPr>
          <w:t>l</w:t>
        </w:r>
      </w:ins>
      <w:ins w:id="3822" w:author="nick ting" w:date="2021-09-27T10:35:00Z">
        <w:r w:rsidR="00204B60" w:rsidRPr="00F331C9">
          <w:rPr>
            <w:rFonts w:ascii="Times New Roman" w:hAnsi="Times New Roman" w:cs="Times New Roman"/>
            <w:sz w:val="24"/>
            <w:szCs w:val="24"/>
            <w:rPrChange w:id="3823" w:author="LIN, Yufeng" w:date="2021-10-07T10:22:00Z">
              <w:rPr>
                <w:rFonts w:ascii="Times New Roman" w:hAnsi="Times New Roman" w:cs="Times New Roman"/>
                <w:sz w:val="22"/>
              </w:rPr>
            </w:rPrChange>
          </w:rPr>
          <w:t>thy individuals</w:t>
        </w:r>
      </w:ins>
      <w:ins w:id="3824" w:author="nick ting" w:date="2021-09-27T13:21:00Z">
        <w:r w:rsidR="007C6216" w:rsidRPr="00F331C9">
          <w:rPr>
            <w:rFonts w:ascii="Times New Roman" w:hAnsi="Times New Roman" w:cs="Times New Roman"/>
            <w:sz w:val="24"/>
            <w:szCs w:val="24"/>
            <w:rPrChange w:id="3825" w:author="LIN, Yufeng" w:date="2021-10-07T10:22:00Z">
              <w:rPr>
                <w:rFonts w:ascii="Times New Roman" w:hAnsi="Times New Roman" w:cs="Times New Roman"/>
                <w:sz w:val="22"/>
              </w:rPr>
            </w:rPrChange>
          </w:rPr>
          <w:t>, of which</w:t>
        </w:r>
      </w:ins>
      <w:ins w:id="3826" w:author="nick ting" w:date="2021-09-27T00:10:00Z">
        <w:r w:rsidR="003624D5" w:rsidRPr="00F331C9">
          <w:rPr>
            <w:rFonts w:ascii="Times New Roman" w:hAnsi="Times New Roman" w:cs="Times New Roman"/>
            <w:sz w:val="24"/>
            <w:szCs w:val="24"/>
            <w:rPrChange w:id="3827" w:author="LIN, Yufeng" w:date="2021-10-07T10:22:00Z">
              <w:rPr>
                <w:rFonts w:ascii="Times New Roman" w:hAnsi="Times New Roman" w:cs="Times New Roman"/>
                <w:sz w:val="22"/>
              </w:rPr>
            </w:rPrChange>
          </w:rPr>
          <w:t xml:space="preserve"> </w:t>
        </w:r>
      </w:ins>
      <w:del w:id="3828" w:author="nick ting" w:date="2021-09-27T10:36:00Z">
        <w:r w:rsidRPr="00F331C9" w:rsidDel="00204B60">
          <w:rPr>
            <w:rFonts w:ascii="Times New Roman" w:hAnsi="Times New Roman" w:cs="Times New Roman"/>
            <w:sz w:val="24"/>
            <w:szCs w:val="24"/>
            <w:rPrChange w:id="3829" w:author="LIN, Yufeng" w:date="2021-10-07T10:22:00Z">
              <w:rPr>
                <w:rFonts w:ascii="Times New Roman" w:hAnsi="Times New Roman" w:cs="Times New Roman"/>
                <w:sz w:val="22"/>
              </w:rPr>
            </w:rPrChange>
          </w:rPr>
          <w:delText>thirty-three</w:delText>
        </w:r>
      </w:del>
      <w:ins w:id="3830" w:author="nick ting" w:date="2021-09-27T10:36:00Z">
        <w:r w:rsidR="00204B60" w:rsidRPr="00F331C9">
          <w:rPr>
            <w:rFonts w:ascii="Times New Roman" w:hAnsi="Times New Roman" w:cs="Times New Roman"/>
            <w:sz w:val="24"/>
            <w:szCs w:val="24"/>
            <w:rPrChange w:id="3831" w:author="LIN, Yufeng" w:date="2021-10-07T10:22:00Z">
              <w:rPr>
                <w:rFonts w:ascii="Times New Roman" w:hAnsi="Times New Roman" w:cs="Times New Roman"/>
                <w:sz w:val="22"/>
              </w:rPr>
            </w:rPrChange>
          </w:rPr>
          <w:t>33</w:t>
        </w:r>
      </w:ins>
      <w:r w:rsidRPr="00F331C9">
        <w:rPr>
          <w:rFonts w:ascii="Times New Roman" w:hAnsi="Times New Roman" w:cs="Times New Roman"/>
          <w:sz w:val="24"/>
          <w:szCs w:val="24"/>
          <w:rPrChange w:id="3832" w:author="LIN, Yufeng" w:date="2021-10-07T10:22:00Z">
            <w:rPr>
              <w:rFonts w:ascii="Times New Roman" w:hAnsi="Times New Roman" w:cs="Times New Roman"/>
              <w:sz w:val="22"/>
            </w:rPr>
          </w:rPrChange>
        </w:rPr>
        <w:t xml:space="preserve"> </w:t>
      </w:r>
      <w:ins w:id="3833" w:author="nick ting" w:date="2021-09-27T10:36:00Z">
        <w:r w:rsidR="00204B60" w:rsidRPr="00F331C9">
          <w:rPr>
            <w:rFonts w:ascii="Times New Roman" w:hAnsi="Times New Roman" w:cs="Times New Roman"/>
            <w:sz w:val="24"/>
            <w:szCs w:val="24"/>
            <w:rPrChange w:id="3834" w:author="LIN, Yufeng" w:date="2021-10-07T10:22:00Z">
              <w:rPr>
                <w:rFonts w:ascii="Times New Roman" w:hAnsi="Times New Roman" w:cs="Times New Roman"/>
                <w:sz w:val="22"/>
              </w:rPr>
            </w:rPrChange>
          </w:rPr>
          <w:t xml:space="preserve">significant </w:t>
        </w:r>
      </w:ins>
      <w:r w:rsidRPr="00F331C9">
        <w:rPr>
          <w:rFonts w:ascii="Times New Roman" w:hAnsi="Times New Roman" w:cs="Times New Roman"/>
          <w:sz w:val="24"/>
          <w:szCs w:val="24"/>
          <w:rPrChange w:id="3835" w:author="LIN, Yufeng" w:date="2021-10-07T10:22:00Z">
            <w:rPr>
              <w:rFonts w:ascii="Times New Roman" w:hAnsi="Times New Roman" w:cs="Times New Roman"/>
              <w:sz w:val="22"/>
            </w:rPr>
          </w:rPrChange>
        </w:rPr>
        <w:t>species were</w:t>
      </w:r>
      <w:ins w:id="3836" w:author="nick ting" w:date="2021-09-27T10:36:00Z">
        <w:r w:rsidR="00204B60" w:rsidRPr="00F331C9">
          <w:rPr>
            <w:rFonts w:ascii="Times New Roman" w:hAnsi="Times New Roman" w:cs="Times New Roman"/>
            <w:sz w:val="24"/>
            <w:szCs w:val="24"/>
            <w:rPrChange w:id="3837" w:author="LIN, Yufeng" w:date="2021-10-07T10:22:00Z">
              <w:rPr>
                <w:rFonts w:ascii="Times New Roman" w:hAnsi="Times New Roman" w:cs="Times New Roman"/>
                <w:sz w:val="22"/>
              </w:rPr>
            </w:rPrChange>
          </w:rPr>
          <w:t xml:space="preserve"> further</w:t>
        </w:r>
      </w:ins>
      <w:r w:rsidRPr="00F331C9">
        <w:rPr>
          <w:rFonts w:ascii="Times New Roman" w:hAnsi="Times New Roman" w:cs="Times New Roman"/>
          <w:sz w:val="24"/>
          <w:szCs w:val="24"/>
          <w:rPrChange w:id="3838" w:author="LIN, Yufeng" w:date="2021-10-07T10:22:00Z">
            <w:rPr>
              <w:rFonts w:ascii="Times New Roman" w:hAnsi="Times New Roman" w:cs="Times New Roman"/>
              <w:sz w:val="22"/>
            </w:rPr>
          </w:rPrChange>
        </w:rPr>
        <w:t xml:space="preserve"> selected as core-set for the downstream analysis</w:t>
      </w:r>
      <w:del w:id="3839" w:author="nick ting" w:date="2021-09-27T10:36:00Z">
        <w:r w:rsidRPr="00F331C9" w:rsidDel="00204B60">
          <w:rPr>
            <w:rFonts w:ascii="Times New Roman" w:hAnsi="Times New Roman" w:cs="Times New Roman"/>
            <w:sz w:val="24"/>
            <w:szCs w:val="24"/>
            <w:rPrChange w:id="3840" w:author="LIN, Yufeng" w:date="2021-10-07T10:22:00Z">
              <w:rPr>
                <w:rFonts w:ascii="Times New Roman" w:hAnsi="Times New Roman" w:cs="Times New Roman"/>
                <w:sz w:val="22"/>
              </w:rPr>
            </w:rPrChange>
          </w:rPr>
          <w:delText xml:space="preserve"> from seventy-four significant different species around 296 none-rarefied </w:delText>
        </w:r>
        <w:r w:rsidR="00FA35F2" w:rsidRPr="00F331C9" w:rsidDel="00204B60">
          <w:rPr>
            <w:rFonts w:ascii="Times New Roman" w:hAnsi="Times New Roman" w:cs="Times New Roman"/>
            <w:sz w:val="24"/>
            <w:szCs w:val="24"/>
            <w:rPrChange w:id="3841" w:author="LIN, Yufeng" w:date="2021-10-07T10:22:00Z">
              <w:rPr>
                <w:rFonts w:ascii="Times New Roman" w:hAnsi="Times New Roman" w:cs="Times New Roman"/>
                <w:sz w:val="22"/>
              </w:rPr>
            </w:rPrChange>
          </w:rPr>
          <w:delText>micro-eukaryotes</w:delText>
        </w:r>
      </w:del>
      <w:r w:rsidRPr="00F331C9">
        <w:rPr>
          <w:rFonts w:ascii="Times New Roman" w:hAnsi="Times New Roman" w:cs="Times New Roman"/>
          <w:sz w:val="24"/>
          <w:szCs w:val="24"/>
          <w:rPrChange w:id="3842" w:author="LIN, Yufeng" w:date="2021-10-07T10:22:00Z">
            <w:rPr>
              <w:rFonts w:ascii="Times New Roman" w:hAnsi="Times New Roman" w:cs="Times New Roman"/>
              <w:sz w:val="22"/>
            </w:rPr>
          </w:rPrChange>
        </w:rPr>
        <w:t>.</w:t>
      </w:r>
      <w:ins w:id="3843" w:author="nick ting" w:date="2021-09-27T18:19:00Z">
        <w:r w:rsidR="004E4D50" w:rsidRPr="00F331C9">
          <w:rPr>
            <w:rFonts w:ascii="Times New Roman" w:hAnsi="Times New Roman" w:cs="Times New Roman"/>
            <w:sz w:val="24"/>
            <w:szCs w:val="24"/>
            <w:rPrChange w:id="3844" w:author="LIN, Yufeng" w:date="2021-10-07T10:22:00Z">
              <w:rPr>
                <w:rFonts w:ascii="Times New Roman" w:hAnsi="Times New Roman" w:cs="Times New Roman"/>
                <w:sz w:val="22"/>
              </w:rPr>
            </w:rPrChange>
          </w:rPr>
          <w:t xml:space="preserve"> </w:t>
        </w:r>
      </w:ins>
      <w:ins w:id="3845" w:author="nick ting" w:date="2021-09-27T18:20:00Z">
        <w:r w:rsidR="004E4D50" w:rsidRPr="00F331C9">
          <w:rPr>
            <w:rFonts w:ascii="Times New Roman" w:hAnsi="Times New Roman" w:cs="Times New Roman"/>
            <w:sz w:val="24"/>
            <w:szCs w:val="24"/>
            <w:rPrChange w:id="3846" w:author="LIN, Yufeng" w:date="2021-10-07T10:22:00Z">
              <w:rPr>
                <w:rFonts w:ascii="Times New Roman" w:hAnsi="Times New Roman" w:cs="Times New Roman"/>
                <w:sz w:val="22"/>
              </w:rPr>
            </w:rPrChange>
          </w:rPr>
          <w:t>Despite</w:t>
        </w:r>
      </w:ins>
      <w:ins w:id="3847" w:author="nick ting" w:date="2021-09-27T18:21:00Z">
        <w:r w:rsidR="004E4D50" w:rsidRPr="00F331C9">
          <w:rPr>
            <w:rFonts w:ascii="Times New Roman" w:hAnsi="Times New Roman" w:cs="Times New Roman"/>
            <w:sz w:val="24"/>
            <w:szCs w:val="24"/>
            <w:rPrChange w:id="3848" w:author="LIN, Yufeng" w:date="2021-10-07T10:22:00Z">
              <w:rPr>
                <w:rFonts w:ascii="Times New Roman" w:hAnsi="Times New Roman" w:cs="Times New Roman"/>
                <w:sz w:val="22"/>
              </w:rPr>
            </w:rPrChange>
          </w:rPr>
          <w:t xml:space="preserve"> </w:t>
        </w:r>
        <w:del w:id="3849" w:author="LIN, Yufeng" w:date="2021-10-07T10:46:00Z">
          <w:r w:rsidR="004E4D50" w:rsidRPr="00F331C9" w:rsidDel="00E81CE7">
            <w:rPr>
              <w:rFonts w:ascii="Times New Roman" w:hAnsi="Times New Roman" w:cs="Times New Roman"/>
              <w:sz w:val="24"/>
              <w:szCs w:val="24"/>
              <w:rPrChange w:id="3850" w:author="LIN, Yufeng" w:date="2021-10-07T10:22:00Z">
                <w:rPr>
                  <w:rFonts w:ascii="Times New Roman" w:hAnsi="Times New Roman" w:cs="Times New Roman"/>
                  <w:sz w:val="22"/>
                </w:rPr>
              </w:rPrChange>
            </w:rPr>
            <w:delText xml:space="preserve">the presence of cohort heterogeneity, </w:delText>
          </w:r>
        </w:del>
      </w:ins>
      <w:ins w:id="3851" w:author="nick ting" w:date="2021-09-27T18:22:00Z">
        <w:del w:id="3852" w:author="LIN, Yufeng" w:date="2021-10-07T10:46:00Z">
          <w:r w:rsidR="004E4D50" w:rsidRPr="00F331C9" w:rsidDel="00E81CE7">
            <w:rPr>
              <w:rFonts w:ascii="Times New Roman" w:hAnsi="Times New Roman" w:cs="Times New Roman"/>
              <w:sz w:val="24"/>
              <w:szCs w:val="24"/>
              <w:rPrChange w:id="3853" w:author="LIN, Yufeng" w:date="2021-10-07T10:22:00Z">
                <w:rPr>
                  <w:rFonts w:ascii="Times New Roman" w:hAnsi="Times New Roman" w:cs="Times New Roman"/>
                  <w:sz w:val="22"/>
                </w:rPr>
              </w:rPrChange>
            </w:rPr>
            <w:delText xml:space="preserve">we could still identified </w:delText>
          </w:r>
        </w:del>
        <w:del w:id="3854" w:author="LIN, Yufeng" w:date="2021-10-04T16:57:00Z">
          <w:r w:rsidR="004E4D50" w:rsidRPr="00F331C9" w:rsidDel="00DB66B4">
            <w:rPr>
              <w:rFonts w:ascii="Times New Roman" w:hAnsi="Times New Roman" w:cs="Times New Roman"/>
              <w:sz w:val="24"/>
              <w:szCs w:val="24"/>
              <w:rPrChange w:id="3855" w:author="LIN, Yufeng" w:date="2021-10-07T10:22:00Z">
                <w:rPr>
                  <w:rFonts w:ascii="Times New Roman" w:hAnsi="Times New Roman" w:cs="Times New Roman"/>
                  <w:sz w:val="22"/>
                </w:rPr>
              </w:rPrChange>
            </w:rPr>
            <w:delText>micro-eukarytic</w:delText>
          </w:r>
        </w:del>
        <w:del w:id="3856" w:author="LIN, Yufeng" w:date="2021-10-07T10:46:00Z">
          <w:r w:rsidR="004E4D50" w:rsidRPr="00F331C9" w:rsidDel="00E81CE7">
            <w:rPr>
              <w:rFonts w:ascii="Times New Roman" w:hAnsi="Times New Roman" w:cs="Times New Roman"/>
              <w:sz w:val="24"/>
              <w:szCs w:val="24"/>
              <w:rPrChange w:id="3857" w:author="LIN, Yufeng" w:date="2021-10-07T10:22:00Z">
                <w:rPr>
                  <w:rFonts w:ascii="Times New Roman" w:hAnsi="Times New Roman" w:cs="Times New Roman"/>
                  <w:sz w:val="22"/>
                </w:rPr>
              </w:rPrChange>
            </w:rPr>
            <w:delText xml:space="preserve"> features whic</w:delText>
          </w:r>
        </w:del>
      </w:ins>
      <w:ins w:id="3858" w:author="nick ting" w:date="2021-09-27T18:23:00Z">
        <w:del w:id="3859" w:author="LIN, Yufeng" w:date="2021-10-07T10:46:00Z">
          <w:r w:rsidR="004E4D50" w:rsidRPr="00F331C9" w:rsidDel="00E81CE7">
            <w:rPr>
              <w:rFonts w:ascii="Times New Roman" w:hAnsi="Times New Roman" w:cs="Times New Roman"/>
              <w:sz w:val="24"/>
              <w:szCs w:val="24"/>
              <w:rPrChange w:id="3860" w:author="LIN, Yufeng" w:date="2021-10-07T10:22:00Z">
                <w:rPr>
                  <w:rFonts w:ascii="Times New Roman" w:hAnsi="Times New Roman" w:cs="Times New Roman"/>
                  <w:sz w:val="22"/>
                </w:rPr>
              </w:rPrChange>
            </w:rPr>
            <w:delText>h</w:delText>
          </w:r>
        </w:del>
      </w:ins>
      <w:ins w:id="3861" w:author="LIN, Yufeng" w:date="2021-10-07T10:46:00Z">
        <w:r w:rsidR="00E81CE7" w:rsidRPr="00F331C9">
          <w:rPr>
            <w:rFonts w:ascii="Times New Roman" w:hAnsi="Times New Roman" w:cs="Times New Roman"/>
            <w:sz w:val="24"/>
            <w:szCs w:val="24"/>
          </w:rPr>
          <w:t>cohort heterogeneity, we could still identify fungal features that</w:t>
        </w:r>
      </w:ins>
      <w:ins w:id="3862" w:author="nick ting" w:date="2021-09-27T18:23:00Z">
        <w:r w:rsidR="004E4D50" w:rsidRPr="00F331C9">
          <w:rPr>
            <w:rFonts w:ascii="Times New Roman" w:hAnsi="Times New Roman" w:cs="Times New Roman"/>
            <w:sz w:val="24"/>
            <w:szCs w:val="24"/>
            <w:rPrChange w:id="3863" w:author="LIN, Yufeng" w:date="2021-10-07T10:22:00Z">
              <w:rPr>
                <w:rFonts w:ascii="Times New Roman" w:hAnsi="Times New Roman" w:cs="Times New Roman"/>
                <w:sz w:val="22"/>
              </w:rPr>
            </w:rPrChange>
          </w:rPr>
          <w:t xml:space="preserve"> were consistently altered in most of the cohorts</w:t>
        </w:r>
      </w:ins>
      <w:ins w:id="3864" w:author="LIN, Yufeng" w:date="2021-09-30T19:15:00Z">
        <w:r w:rsidR="00C13D35" w:rsidRPr="00F331C9">
          <w:rPr>
            <w:rFonts w:ascii="Times New Roman" w:hAnsi="Times New Roman" w:cs="Times New Roman"/>
            <w:sz w:val="24"/>
            <w:szCs w:val="24"/>
            <w:rPrChange w:id="3865" w:author="LIN, Yufeng" w:date="2021-10-07T10:22:00Z">
              <w:rPr>
                <w:rFonts w:ascii="Times New Roman" w:hAnsi="Times New Roman" w:cs="Times New Roman"/>
                <w:sz w:val="22"/>
              </w:rPr>
            </w:rPrChange>
          </w:rPr>
          <w:t>.</w:t>
        </w:r>
      </w:ins>
      <w:ins w:id="3866" w:author="LIN, Yufeng" w:date="2021-09-30T19:14:00Z">
        <w:r w:rsidR="00C13D35" w:rsidRPr="00F331C9">
          <w:rPr>
            <w:rFonts w:ascii="Times New Roman" w:hAnsi="Times New Roman" w:cs="Times New Roman"/>
            <w:sz w:val="24"/>
            <w:szCs w:val="24"/>
            <w:rPrChange w:id="3867" w:author="LIN, Yufeng" w:date="2021-10-07T10:22:00Z">
              <w:rPr>
                <w:rFonts w:ascii="Times New Roman" w:hAnsi="Times New Roman" w:cs="Times New Roman"/>
                <w:sz w:val="22"/>
              </w:rPr>
            </w:rPrChange>
          </w:rPr>
          <w:br w:type="page"/>
        </w:r>
      </w:ins>
    </w:p>
    <w:p w14:paraId="1675693E" w14:textId="77777777" w:rsidR="00D9531B" w:rsidRPr="00F331C9" w:rsidDel="00C13D35" w:rsidRDefault="00D9531B">
      <w:pPr>
        <w:pStyle w:val="title20825"/>
        <w:spacing w:line="480" w:lineRule="auto"/>
        <w:rPr>
          <w:ins w:id="3868" w:author="nick ting" w:date="2021-09-27T00:10:00Z"/>
          <w:del w:id="3869" w:author="LIN, Yufeng" w:date="2021-09-30T19:13:00Z"/>
          <w:rFonts w:ascii="Times New Roman" w:hAnsi="Times New Roman" w:cs="Times New Roman"/>
          <w:i/>
          <w:iCs/>
          <w:szCs w:val="24"/>
          <w:rPrChange w:id="3870" w:author="LIN, Yufeng" w:date="2021-10-07T10:22:00Z">
            <w:rPr>
              <w:ins w:id="3871" w:author="nick ting" w:date="2021-09-27T00:10:00Z"/>
              <w:del w:id="3872" w:author="LIN, Yufeng" w:date="2021-09-30T19:13:00Z"/>
            </w:rPr>
          </w:rPrChange>
        </w:rPr>
        <w:pPrChange w:id="3873" w:author="LIN, Yufeng" w:date="2021-10-05T16:39:00Z">
          <w:pPr>
            <w:widowControl/>
          </w:pPr>
        </w:pPrChange>
      </w:pPr>
    </w:p>
    <w:p w14:paraId="5E45B5D9" w14:textId="27C3A2AB" w:rsidR="003624D5" w:rsidRPr="00F331C9" w:rsidDel="00C13D35" w:rsidRDefault="003624D5">
      <w:pPr>
        <w:pStyle w:val="title20825"/>
        <w:spacing w:line="480" w:lineRule="auto"/>
        <w:rPr>
          <w:del w:id="3874" w:author="LIN, Yufeng" w:date="2021-09-30T19:14:00Z"/>
          <w:rFonts w:ascii="Times New Roman" w:hAnsi="Times New Roman" w:cs="Times New Roman"/>
          <w:i/>
          <w:iCs/>
          <w:szCs w:val="24"/>
          <w:rPrChange w:id="3875" w:author="LIN, Yufeng" w:date="2021-10-07T10:22:00Z">
            <w:rPr>
              <w:del w:id="3876" w:author="LIN, Yufeng" w:date="2021-09-30T19:14:00Z"/>
            </w:rPr>
          </w:rPrChange>
        </w:rPr>
        <w:pPrChange w:id="3877" w:author="LIN, Yufeng" w:date="2021-10-05T16:39:00Z">
          <w:pPr>
            <w:widowControl/>
          </w:pPr>
        </w:pPrChange>
      </w:pPr>
    </w:p>
    <w:p w14:paraId="59B19449" w14:textId="77303AD7" w:rsidR="00D9531B" w:rsidRPr="00F331C9" w:rsidDel="004E4D50" w:rsidRDefault="00D9531B">
      <w:pPr>
        <w:pStyle w:val="title20825"/>
        <w:spacing w:line="480" w:lineRule="auto"/>
        <w:rPr>
          <w:del w:id="3878" w:author="nick ting" w:date="2021-09-27T18:23:00Z"/>
          <w:rFonts w:ascii="Times New Roman" w:hAnsi="Times New Roman" w:cs="Times New Roman"/>
          <w:i/>
          <w:iCs/>
          <w:szCs w:val="24"/>
          <w:rPrChange w:id="3879" w:author="LIN, Yufeng" w:date="2021-10-07T10:22:00Z">
            <w:rPr>
              <w:del w:id="3880" w:author="nick ting" w:date="2021-09-27T18:23:00Z"/>
            </w:rPr>
          </w:rPrChange>
        </w:rPr>
        <w:pPrChange w:id="3881" w:author="LIN, Yufeng" w:date="2021-10-05T16:39:00Z">
          <w:pPr/>
        </w:pPrChange>
      </w:pPr>
      <w:del w:id="3882" w:author="nick ting" w:date="2021-09-27T13:57:00Z">
        <w:r w:rsidRPr="00F331C9" w:rsidDel="00D93222">
          <w:rPr>
            <w:rFonts w:ascii="Times New Roman" w:hAnsi="Times New Roman" w:cs="Times New Roman"/>
            <w:i/>
            <w:iCs/>
            <w:szCs w:val="24"/>
            <w:rPrChange w:id="3883" w:author="LIN, Yufeng" w:date="2021-10-07T10:22:00Z">
              <w:rPr/>
            </w:rPrChange>
          </w:rPr>
          <w:delText xml:space="preserve">Even though the main set of 74 </w:delText>
        </w:r>
        <w:r w:rsidR="00FA35F2" w:rsidRPr="00F331C9" w:rsidDel="00D93222">
          <w:rPr>
            <w:rFonts w:ascii="Times New Roman" w:hAnsi="Times New Roman" w:cs="Times New Roman"/>
            <w:i/>
            <w:iCs/>
            <w:szCs w:val="24"/>
            <w:rPrChange w:id="3884" w:author="LIN, Yufeng" w:date="2021-10-07T10:22:00Z">
              <w:rPr/>
            </w:rPrChange>
          </w:rPr>
          <w:delText>micro-eukaryotes</w:delText>
        </w:r>
        <w:r w:rsidRPr="00F331C9" w:rsidDel="00D93222">
          <w:rPr>
            <w:rFonts w:ascii="Times New Roman" w:hAnsi="Times New Roman" w:cs="Times New Roman"/>
            <w:i/>
            <w:iCs/>
            <w:szCs w:val="24"/>
            <w:rPrChange w:id="3885" w:author="LIN, Yufeng" w:date="2021-10-07T10:22:00Z">
              <w:rPr/>
            </w:rPrChange>
          </w:rPr>
          <w:delText xml:space="preserve"> performed a significant difference between healthy control and CRC patients when combining all studies, we also wanted t</w:delText>
        </w:r>
      </w:del>
      <w:ins w:id="3886" w:author="LIN, Yufeng" w:date="2021-09-24T15:48:00Z">
        <w:del w:id="3887" w:author="nick ting" w:date="2021-09-27T13:21:00Z">
          <w:r w:rsidR="00A13741" w:rsidRPr="00F331C9" w:rsidDel="007C6216">
            <w:rPr>
              <w:rFonts w:ascii="Times New Roman" w:hAnsi="Times New Roman" w:cs="Times New Roman"/>
              <w:i/>
              <w:iCs/>
              <w:szCs w:val="24"/>
              <w:rPrChange w:id="3888" w:author="LIN, Yufeng" w:date="2021-10-07T10:22:00Z">
                <w:rPr/>
              </w:rPrChange>
            </w:rPr>
            <w:delText>T</w:delText>
          </w:r>
        </w:del>
      </w:ins>
      <w:del w:id="3889" w:author="nick ting" w:date="2021-09-27T13:21:00Z">
        <w:r w:rsidRPr="00F331C9" w:rsidDel="007C6216">
          <w:rPr>
            <w:rFonts w:ascii="Times New Roman" w:hAnsi="Times New Roman" w:cs="Times New Roman"/>
            <w:i/>
            <w:iCs/>
            <w:szCs w:val="24"/>
            <w:rPrChange w:id="3890" w:author="LIN, Yufeng" w:date="2021-10-07T10:22:00Z">
              <w:rPr/>
            </w:rPrChange>
          </w:rPr>
          <w:delText xml:space="preserve">o </w:delText>
        </w:r>
      </w:del>
      <w:del w:id="3891" w:author="nick ting" w:date="2021-09-27T12:54:00Z">
        <w:r w:rsidRPr="00F331C9" w:rsidDel="00A824EF">
          <w:rPr>
            <w:rFonts w:ascii="Times New Roman" w:hAnsi="Times New Roman" w:cs="Times New Roman"/>
            <w:i/>
            <w:iCs/>
            <w:szCs w:val="24"/>
            <w:rPrChange w:id="3892" w:author="LIN, Yufeng" w:date="2021-10-07T10:22:00Z">
              <w:rPr/>
            </w:rPrChange>
          </w:rPr>
          <w:delText xml:space="preserve">realize </w:delText>
        </w:r>
      </w:del>
      <w:ins w:id="3893" w:author="LIN, Yufeng" w:date="2021-09-24T15:48:00Z">
        <w:del w:id="3894" w:author="nick ting" w:date="2021-09-27T13:57:00Z">
          <w:r w:rsidR="00A13741" w:rsidRPr="00F331C9" w:rsidDel="00D93222">
            <w:rPr>
              <w:rFonts w:ascii="Times New Roman" w:hAnsi="Times New Roman" w:cs="Times New Roman"/>
              <w:i/>
              <w:iCs/>
              <w:szCs w:val="24"/>
              <w:rPrChange w:id="3895" w:author="LIN, Yufeng" w:date="2021-10-07T10:22:00Z">
                <w:rPr/>
              </w:rPrChange>
            </w:rPr>
            <w:delText xml:space="preserve">the </w:delText>
          </w:r>
        </w:del>
        <w:del w:id="3896" w:author="nick ting" w:date="2021-09-27T13:22:00Z">
          <w:r w:rsidR="00A13741" w:rsidRPr="00F331C9" w:rsidDel="007C6216">
            <w:rPr>
              <w:rFonts w:ascii="Times New Roman" w:hAnsi="Times New Roman" w:cs="Times New Roman"/>
              <w:i/>
              <w:iCs/>
              <w:szCs w:val="24"/>
              <w:rPrChange w:id="3897" w:author="LIN, Yufeng" w:date="2021-10-07T10:22:00Z">
                <w:rPr/>
              </w:rPrChange>
            </w:rPr>
            <w:delText xml:space="preserve">main set of </w:delText>
          </w:r>
        </w:del>
        <w:del w:id="3898" w:author="nick ting" w:date="2021-09-27T13:57:00Z">
          <w:r w:rsidR="00A13741" w:rsidRPr="00F331C9" w:rsidDel="00D93222">
            <w:rPr>
              <w:rFonts w:ascii="Times New Roman" w:hAnsi="Times New Roman" w:cs="Times New Roman"/>
              <w:i/>
              <w:iCs/>
              <w:szCs w:val="24"/>
              <w:rPrChange w:id="3899" w:author="LIN, Yufeng" w:date="2021-10-07T10:22:00Z">
                <w:rPr/>
              </w:rPrChange>
            </w:rPr>
            <w:delText>74 micro-eukaryotic</w:delText>
          </w:r>
        </w:del>
      </w:ins>
      <w:ins w:id="3900" w:author="LIN, Yufeng" w:date="2021-09-24T15:49:00Z">
        <w:del w:id="3901" w:author="nick ting" w:date="2021-09-27T13:57:00Z">
          <w:r w:rsidR="00A13741" w:rsidRPr="00F331C9" w:rsidDel="00D93222">
            <w:rPr>
              <w:rFonts w:ascii="Times New Roman" w:hAnsi="Times New Roman" w:cs="Times New Roman"/>
              <w:i/>
              <w:iCs/>
              <w:szCs w:val="24"/>
              <w:rPrChange w:id="3902" w:author="LIN, Yufeng" w:date="2021-10-07T10:22:00Z">
                <w:rPr/>
              </w:rPrChange>
            </w:rPr>
            <w:delText xml:space="preserve">s </w:delText>
          </w:r>
        </w:del>
        <w:del w:id="3903" w:author="nick ting" w:date="2021-09-27T13:22:00Z">
          <w:r w:rsidR="00A13741" w:rsidRPr="00F331C9" w:rsidDel="007C6216">
            <w:rPr>
              <w:rFonts w:ascii="Times New Roman" w:hAnsi="Times New Roman" w:cs="Times New Roman"/>
              <w:i/>
              <w:iCs/>
              <w:szCs w:val="24"/>
              <w:rPrChange w:id="3904" w:author="LIN, Yufeng" w:date="2021-10-07T10:22:00Z">
                <w:rPr/>
              </w:rPrChange>
            </w:rPr>
            <w:delText>performance</w:delText>
          </w:r>
        </w:del>
      </w:ins>
      <w:del w:id="3905" w:author="nick ting" w:date="2021-09-27T13:22:00Z">
        <w:r w:rsidRPr="00F331C9" w:rsidDel="007C6216">
          <w:rPr>
            <w:rFonts w:ascii="Times New Roman" w:hAnsi="Times New Roman" w:cs="Times New Roman"/>
            <w:i/>
            <w:iCs/>
            <w:szCs w:val="24"/>
            <w:rPrChange w:id="3906" w:author="LIN, Yufeng" w:date="2021-10-07T10:22:00Z">
              <w:rPr/>
            </w:rPrChange>
          </w:rPr>
          <w:delText>their performance in each cohort</w:delText>
        </w:r>
      </w:del>
      <w:del w:id="3907" w:author="nick ting" w:date="2021-09-27T13:57:00Z">
        <w:r w:rsidRPr="00F331C9" w:rsidDel="00D93222">
          <w:rPr>
            <w:rFonts w:ascii="Times New Roman" w:hAnsi="Times New Roman" w:cs="Times New Roman"/>
            <w:i/>
            <w:iCs/>
            <w:szCs w:val="24"/>
            <w:rPrChange w:id="3908" w:author="LIN, Yufeng" w:date="2021-10-07T10:22:00Z">
              <w:rPr/>
            </w:rPrChange>
          </w:rPr>
          <w:delText>. W</w:delText>
        </w:r>
      </w:del>
      <w:ins w:id="3909" w:author="LIN, Yufeng" w:date="2021-09-24T15:49:00Z">
        <w:del w:id="3910" w:author="nick ting" w:date="2021-09-27T13:22:00Z">
          <w:r w:rsidR="00A13741" w:rsidRPr="00F331C9" w:rsidDel="007C6216">
            <w:rPr>
              <w:rFonts w:ascii="Times New Roman" w:hAnsi="Times New Roman" w:cs="Times New Roman"/>
              <w:i/>
              <w:iCs/>
              <w:szCs w:val="24"/>
              <w:rPrChange w:id="3911" w:author="LIN, Yufeng" w:date="2021-10-07T10:22:00Z">
                <w:rPr/>
              </w:rPrChange>
            </w:rPr>
            <w:delText>,</w:delText>
          </w:r>
        </w:del>
        <w:del w:id="3912" w:author="nick ting" w:date="2021-09-27T13:57:00Z">
          <w:r w:rsidR="00A13741" w:rsidRPr="00F331C9" w:rsidDel="00D93222">
            <w:rPr>
              <w:rFonts w:ascii="Times New Roman" w:hAnsi="Times New Roman" w:cs="Times New Roman"/>
              <w:i/>
              <w:iCs/>
              <w:szCs w:val="24"/>
              <w:rPrChange w:id="3913" w:author="LIN, Yufeng" w:date="2021-10-07T10:22:00Z">
                <w:rPr/>
              </w:rPrChange>
            </w:rPr>
            <w:delText xml:space="preserve"> </w:delText>
          </w:r>
        </w:del>
        <w:del w:id="3914" w:author="nick ting" w:date="2021-09-27T13:25:00Z">
          <w:r w:rsidR="00A13741" w:rsidRPr="00F331C9" w:rsidDel="007C6216">
            <w:rPr>
              <w:rFonts w:ascii="Times New Roman" w:hAnsi="Times New Roman" w:cs="Times New Roman"/>
              <w:i/>
              <w:iCs/>
              <w:szCs w:val="24"/>
              <w:rPrChange w:id="3915" w:author="LIN, Yufeng" w:date="2021-10-07T10:22:00Z">
                <w:rPr/>
              </w:rPrChange>
            </w:rPr>
            <w:delText>w</w:delText>
          </w:r>
        </w:del>
      </w:ins>
      <w:del w:id="3916" w:author="nick ting" w:date="2021-09-27T13:25:00Z">
        <w:r w:rsidRPr="00F331C9" w:rsidDel="007C6216">
          <w:rPr>
            <w:rFonts w:ascii="Times New Roman" w:hAnsi="Times New Roman" w:cs="Times New Roman"/>
            <w:i/>
            <w:iCs/>
            <w:szCs w:val="24"/>
            <w:rPrChange w:id="3917" w:author="LIN, Yufeng" w:date="2021-10-07T10:22:00Z">
              <w:rPr/>
            </w:rPrChange>
          </w:rPr>
          <w:delText xml:space="preserve">e </w:delText>
        </w:r>
      </w:del>
      <w:del w:id="3918" w:author="nick ting" w:date="2021-09-27T13:57:00Z">
        <w:r w:rsidRPr="00F331C9" w:rsidDel="00D93222">
          <w:rPr>
            <w:rFonts w:ascii="Times New Roman" w:hAnsi="Times New Roman" w:cs="Times New Roman"/>
            <w:i/>
            <w:iCs/>
            <w:szCs w:val="24"/>
            <w:rPrChange w:id="3919" w:author="LIN, Yufeng" w:date="2021-10-07T10:22:00Z">
              <w:rPr/>
            </w:rPrChange>
          </w:rPr>
          <w:delText xml:space="preserve">analyze </w:delText>
        </w:r>
      </w:del>
      <w:del w:id="3920" w:author="nick ting" w:date="2021-09-27T13:25:00Z">
        <w:r w:rsidRPr="00F331C9" w:rsidDel="007C6216">
          <w:rPr>
            <w:rFonts w:ascii="Times New Roman" w:hAnsi="Times New Roman" w:cs="Times New Roman"/>
            <w:i/>
            <w:iCs/>
            <w:szCs w:val="24"/>
            <w:rPrChange w:id="3921" w:author="LIN, Yufeng" w:date="2021-10-07T10:22:00Z">
              <w:rPr/>
            </w:rPrChange>
          </w:rPr>
          <w:delText xml:space="preserve">each study with the </w:delText>
        </w:r>
      </w:del>
      <w:del w:id="3922" w:author="nick ting" w:date="2021-09-27T13:57:00Z">
        <w:r w:rsidRPr="00F331C9" w:rsidDel="00D93222">
          <w:rPr>
            <w:rFonts w:ascii="Times New Roman" w:hAnsi="Times New Roman" w:cs="Times New Roman"/>
            <w:i/>
            <w:iCs/>
            <w:szCs w:val="24"/>
            <w:rPrChange w:id="3923" w:author="LIN, Yufeng" w:date="2021-10-07T10:22:00Z">
              <w:rPr/>
            </w:rPrChange>
          </w:rPr>
          <w:delText xml:space="preserve">74 candidates </w:delText>
        </w:r>
      </w:del>
      <w:del w:id="3924" w:author="nick ting" w:date="2021-09-27T13:29:00Z">
        <w:r w:rsidRPr="00F331C9" w:rsidDel="000477DD">
          <w:rPr>
            <w:rFonts w:ascii="Times New Roman" w:hAnsi="Times New Roman" w:cs="Times New Roman"/>
            <w:i/>
            <w:iCs/>
            <w:szCs w:val="24"/>
            <w:rPrChange w:id="3925" w:author="LIN, Yufeng" w:date="2021-10-07T10:22:00Z">
              <w:rPr/>
            </w:rPrChange>
          </w:rPr>
          <w:delText>through SSTF and non-parame</w:delText>
        </w:r>
      </w:del>
      <w:del w:id="3926" w:author="nick ting" w:date="2021-09-27T12:49:00Z">
        <w:r w:rsidRPr="00F331C9" w:rsidDel="00A824EF">
          <w:rPr>
            <w:rFonts w:ascii="Times New Roman" w:hAnsi="Times New Roman" w:cs="Times New Roman"/>
            <w:i/>
            <w:iCs/>
            <w:szCs w:val="24"/>
            <w:rPrChange w:id="3927" w:author="LIN, Yufeng" w:date="2021-10-07T10:22:00Z">
              <w:rPr/>
            </w:rPrChange>
          </w:rPr>
          <w:delText>ter</w:delText>
        </w:r>
      </w:del>
      <w:del w:id="3928" w:author="nick ting" w:date="2021-09-27T13:29:00Z">
        <w:r w:rsidRPr="00F331C9" w:rsidDel="000477DD">
          <w:rPr>
            <w:rFonts w:ascii="Times New Roman" w:hAnsi="Times New Roman" w:cs="Times New Roman"/>
            <w:i/>
            <w:iCs/>
            <w:szCs w:val="24"/>
            <w:rPrChange w:id="3929" w:author="LIN, Yufeng" w:date="2021-10-07T10:22:00Z">
              <w:rPr/>
            </w:rPrChange>
          </w:rPr>
          <w:delText xml:space="preserve"> tests</w:delText>
        </w:r>
      </w:del>
      <w:del w:id="3930" w:author="nick ting" w:date="2021-09-27T13:25:00Z">
        <w:r w:rsidRPr="00F331C9" w:rsidDel="007C6216">
          <w:rPr>
            <w:rFonts w:ascii="Times New Roman" w:hAnsi="Times New Roman" w:cs="Times New Roman"/>
            <w:i/>
            <w:iCs/>
            <w:szCs w:val="24"/>
            <w:rPrChange w:id="3931" w:author="LIN, Yufeng" w:date="2021-10-07T10:22:00Z">
              <w:rPr/>
            </w:rPrChange>
          </w:rPr>
          <w:delText xml:space="preserve"> (see </w:delText>
        </w:r>
        <w:commentRangeStart w:id="3932"/>
        <w:r w:rsidRPr="00F331C9" w:rsidDel="007C6216">
          <w:rPr>
            <w:rFonts w:ascii="Times New Roman" w:hAnsi="Times New Roman" w:cs="Times New Roman"/>
            <w:i/>
            <w:iCs/>
            <w:szCs w:val="24"/>
            <w:rPrChange w:id="3933" w:author="LIN, Yufeng" w:date="2021-10-07T10:22:00Z">
              <w:rPr/>
            </w:rPrChange>
          </w:rPr>
          <w:delText>Methods</w:delText>
        </w:r>
        <w:commentRangeEnd w:id="3932"/>
        <w:r w:rsidRPr="00F331C9" w:rsidDel="007C6216">
          <w:rPr>
            <w:rStyle w:val="CommentReference"/>
            <w:rFonts w:ascii="Times New Roman" w:hAnsi="Times New Roman" w:cs="Times New Roman"/>
            <w:i/>
            <w:iCs/>
            <w:sz w:val="24"/>
            <w:szCs w:val="24"/>
            <w:rPrChange w:id="3934" w:author="LIN, Yufeng" w:date="2021-10-07T10:22:00Z">
              <w:rPr>
                <w:rStyle w:val="CommentReference"/>
                <w:rFonts w:ascii="Times New Roman" w:hAnsi="Times New Roman" w:cs="Times New Roman"/>
                <w:sz w:val="22"/>
                <w:szCs w:val="22"/>
              </w:rPr>
            </w:rPrChange>
          </w:rPr>
          <w:commentReference w:id="3932"/>
        </w:r>
        <w:r w:rsidRPr="00F331C9" w:rsidDel="007C6216">
          <w:rPr>
            <w:rFonts w:ascii="Times New Roman" w:hAnsi="Times New Roman" w:cs="Times New Roman"/>
            <w:i/>
            <w:iCs/>
            <w:szCs w:val="24"/>
            <w:rPrChange w:id="3935" w:author="LIN, Yufeng" w:date="2021-10-07T10:22:00Z">
              <w:rPr/>
            </w:rPrChange>
          </w:rPr>
          <w:delText>)</w:delText>
        </w:r>
      </w:del>
      <w:del w:id="3936" w:author="nick ting" w:date="2021-09-27T13:57:00Z">
        <w:r w:rsidRPr="00F331C9" w:rsidDel="00D93222">
          <w:rPr>
            <w:rFonts w:ascii="Times New Roman" w:hAnsi="Times New Roman" w:cs="Times New Roman"/>
            <w:i/>
            <w:iCs/>
            <w:szCs w:val="24"/>
            <w:rPrChange w:id="3937" w:author="LIN, Yufeng" w:date="2021-10-07T10:22:00Z">
              <w:rPr/>
            </w:rPrChange>
          </w:rPr>
          <w:delText xml:space="preserve">. </w:delText>
        </w:r>
      </w:del>
      <w:del w:id="3938" w:author="nick ting" w:date="2021-09-27T13:30:00Z">
        <w:r w:rsidRPr="00F331C9" w:rsidDel="000477DD">
          <w:rPr>
            <w:rFonts w:ascii="Times New Roman" w:hAnsi="Times New Roman" w:cs="Times New Roman"/>
            <w:i/>
            <w:iCs/>
            <w:szCs w:val="24"/>
            <w:rPrChange w:id="3939" w:author="LIN, Yufeng" w:date="2021-10-07T10:22:00Z">
              <w:rPr/>
            </w:rPrChange>
          </w:rPr>
          <w:delText xml:space="preserve">Three </w:delText>
        </w:r>
      </w:del>
      <w:del w:id="3940" w:author="nick ting" w:date="2021-09-27T13:57:00Z">
        <w:r w:rsidRPr="00F331C9" w:rsidDel="00D93222">
          <w:rPr>
            <w:rFonts w:ascii="Times New Roman" w:hAnsi="Times New Roman" w:cs="Times New Roman"/>
            <w:i/>
            <w:iCs/>
            <w:szCs w:val="24"/>
            <w:rPrChange w:id="3941" w:author="LIN, Yufeng" w:date="2021-10-07T10:22:00Z">
              <w:rPr/>
            </w:rPrChange>
          </w:rPr>
          <w:delText xml:space="preserve">of the </w:delText>
        </w:r>
      </w:del>
      <w:del w:id="3942" w:author="nick ting" w:date="2021-09-27T13:29:00Z">
        <w:r w:rsidRPr="00F331C9" w:rsidDel="000477DD">
          <w:rPr>
            <w:rFonts w:ascii="Times New Roman" w:hAnsi="Times New Roman" w:cs="Times New Roman"/>
            <w:i/>
            <w:iCs/>
            <w:szCs w:val="24"/>
            <w:rPrChange w:id="3943" w:author="LIN, Yufeng" w:date="2021-10-07T10:22:00Z">
              <w:rPr/>
            </w:rPrChange>
          </w:rPr>
          <w:delText>main CRC-CTRL-associated</w:delText>
        </w:r>
      </w:del>
      <w:del w:id="3944" w:author="nick ting" w:date="2021-09-27T13:57:00Z">
        <w:r w:rsidRPr="00F331C9" w:rsidDel="00D93222">
          <w:rPr>
            <w:rFonts w:ascii="Times New Roman" w:hAnsi="Times New Roman" w:cs="Times New Roman"/>
            <w:i/>
            <w:iCs/>
            <w:szCs w:val="24"/>
            <w:rPrChange w:id="3945" w:author="LIN, Yufeng" w:date="2021-10-07T10:22:00Z">
              <w:rPr/>
            </w:rPrChange>
          </w:rPr>
          <w:delText xml:space="preserve"> species </w:delText>
        </w:r>
      </w:del>
      <w:del w:id="3946" w:author="nick ting" w:date="2021-09-27T13:34:00Z">
        <w:r w:rsidRPr="00F331C9" w:rsidDel="000477DD">
          <w:rPr>
            <w:rFonts w:ascii="Times New Roman" w:hAnsi="Times New Roman" w:cs="Times New Roman"/>
            <w:i/>
            <w:iCs/>
            <w:szCs w:val="24"/>
            <w:rPrChange w:id="3947" w:author="LIN, Yufeng" w:date="2021-10-07T10:22:00Z">
              <w:rPr/>
            </w:rPrChange>
          </w:rPr>
          <w:delText>consisted of the same absolute trend in</w:delText>
        </w:r>
        <w:r w:rsidRPr="00F331C9" w:rsidDel="000477DD">
          <w:rPr>
            <w:rFonts w:ascii="Times New Roman" w:eastAsiaTheme="minorHAnsi" w:hAnsi="Times New Roman" w:cs="Times New Roman"/>
            <w:i/>
            <w:iCs/>
            <w:szCs w:val="24"/>
            <w:rPrChange w:id="3948" w:author="LIN, Yufeng" w:date="2021-10-07T10:22:00Z">
              <w:rPr/>
            </w:rPrChange>
          </w:rPr>
          <w:delText xml:space="preserve"> the comparison</w:delText>
        </w:r>
      </w:del>
      <w:del w:id="3949" w:author="nick ting" w:date="2021-09-27T13:57:00Z">
        <w:r w:rsidRPr="00F331C9" w:rsidDel="00D93222">
          <w:rPr>
            <w:rFonts w:ascii="Times New Roman" w:eastAsiaTheme="minorHAnsi" w:hAnsi="Times New Roman" w:cs="Times New Roman"/>
            <w:i/>
            <w:iCs/>
            <w:szCs w:val="24"/>
            <w:rPrChange w:id="3950" w:author="LIN, Yufeng" w:date="2021-10-07T10:22:00Z">
              <w:rPr/>
            </w:rPrChange>
          </w:rPr>
          <w:delText xml:space="preserve">. </w:delText>
        </w:r>
        <w:r w:rsidRPr="00F331C9" w:rsidDel="00D93222">
          <w:rPr>
            <w:rFonts w:ascii="Times New Roman" w:eastAsiaTheme="minorHAnsi" w:hAnsi="Times New Roman" w:cs="Times New Roman"/>
            <w:i/>
            <w:iCs/>
            <w:szCs w:val="24"/>
            <w:rPrChange w:id="3951" w:author="LIN, Yufeng" w:date="2021-10-07T10:22:00Z">
              <w:rPr>
                <w:rFonts w:ascii="Times New Roman" w:hAnsi="Times New Roman" w:cs="Times New Roman"/>
                <w:i/>
                <w:iCs/>
                <w:sz w:val="22"/>
              </w:rPr>
            </w:rPrChange>
          </w:rPr>
          <w:delText>Aspergillus</w:delText>
        </w:r>
        <w:r w:rsidRPr="00F331C9" w:rsidDel="00D93222">
          <w:rPr>
            <w:rFonts w:ascii="Times New Roman" w:eastAsiaTheme="minorHAnsi" w:hAnsi="Times New Roman" w:cs="Times New Roman"/>
            <w:i/>
            <w:iCs/>
            <w:szCs w:val="24"/>
            <w:rPrChange w:id="3952" w:author="LIN, Yufeng" w:date="2021-10-07T10:22:00Z">
              <w:rPr/>
            </w:rPrChange>
          </w:rPr>
          <w:delText xml:space="preserve"> </w:delText>
        </w:r>
        <w:r w:rsidRPr="00F331C9" w:rsidDel="00D93222">
          <w:rPr>
            <w:rFonts w:ascii="Times New Roman" w:eastAsiaTheme="minorHAnsi" w:hAnsi="Times New Roman" w:cs="Times New Roman"/>
            <w:i/>
            <w:iCs/>
            <w:szCs w:val="24"/>
            <w:rPrChange w:id="3953" w:author="LIN, Yufeng" w:date="2021-10-07T10:22:00Z">
              <w:rPr>
                <w:rFonts w:ascii="Times New Roman" w:hAnsi="Times New Roman" w:cs="Times New Roman"/>
                <w:i/>
                <w:iCs/>
                <w:sz w:val="22"/>
              </w:rPr>
            </w:rPrChange>
          </w:rPr>
          <w:delText>rambellii</w:delText>
        </w:r>
        <w:r w:rsidRPr="00F331C9" w:rsidDel="00D93222">
          <w:rPr>
            <w:rFonts w:ascii="Times New Roman" w:eastAsiaTheme="minorHAnsi" w:hAnsi="Times New Roman" w:cs="Times New Roman"/>
            <w:i/>
            <w:iCs/>
            <w:szCs w:val="24"/>
            <w:rPrChange w:id="3954" w:author="LIN, Yufeng" w:date="2021-10-07T10:22:00Z">
              <w:rPr/>
            </w:rPrChange>
          </w:rPr>
          <w:delText xml:space="preserve"> and </w:delText>
        </w:r>
        <w:r w:rsidRPr="00F331C9" w:rsidDel="00D93222">
          <w:rPr>
            <w:rFonts w:ascii="Times New Roman" w:eastAsiaTheme="minorHAnsi" w:hAnsi="Times New Roman" w:cs="Times New Roman"/>
            <w:i/>
            <w:iCs/>
            <w:szCs w:val="24"/>
            <w:rPrChange w:id="3955" w:author="LIN, Yufeng" w:date="2021-10-07T10:22:00Z">
              <w:rPr>
                <w:rFonts w:ascii="Times New Roman" w:hAnsi="Times New Roman" w:cs="Times New Roman"/>
                <w:i/>
                <w:iCs/>
                <w:sz w:val="22"/>
              </w:rPr>
            </w:rPrChange>
          </w:rPr>
          <w:delText>Erysiphe</w:delText>
        </w:r>
        <w:r w:rsidRPr="00F331C9" w:rsidDel="00D93222">
          <w:rPr>
            <w:rFonts w:ascii="Times New Roman" w:eastAsiaTheme="minorHAnsi" w:hAnsi="Times New Roman" w:cs="Times New Roman"/>
            <w:i/>
            <w:iCs/>
            <w:szCs w:val="24"/>
            <w:rPrChange w:id="3956" w:author="LIN, Yufeng" w:date="2021-10-07T10:22:00Z">
              <w:rPr/>
            </w:rPrChange>
          </w:rPr>
          <w:delText xml:space="preserve"> </w:delText>
        </w:r>
        <w:r w:rsidRPr="00F331C9" w:rsidDel="00D93222">
          <w:rPr>
            <w:rFonts w:ascii="Times New Roman" w:eastAsiaTheme="minorHAnsi" w:hAnsi="Times New Roman" w:cs="Times New Roman"/>
            <w:i/>
            <w:iCs/>
            <w:szCs w:val="24"/>
            <w:rPrChange w:id="3957" w:author="LIN, Yufeng" w:date="2021-10-07T10:22:00Z">
              <w:rPr>
                <w:rFonts w:ascii="Times New Roman" w:hAnsi="Times New Roman" w:cs="Times New Roman"/>
                <w:i/>
                <w:iCs/>
                <w:sz w:val="22"/>
              </w:rPr>
            </w:rPrChange>
          </w:rPr>
          <w:delText>pulchra</w:delText>
        </w:r>
        <w:r w:rsidRPr="00F331C9" w:rsidDel="00D93222">
          <w:rPr>
            <w:rFonts w:ascii="Times New Roman" w:eastAsiaTheme="minorHAnsi" w:hAnsi="Times New Roman" w:cs="Times New Roman"/>
            <w:i/>
            <w:iCs/>
            <w:szCs w:val="24"/>
            <w:rPrChange w:id="3958" w:author="LIN, Yufeng" w:date="2021-10-07T10:22:00Z">
              <w:rPr/>
            </w:rPrChange>
          </w:rPr>
          <w:delText xml:space="preserve"> were enriched</w:delText>
        </w:r>
      </w:del>
      <w:del w:id="3959" w:author="nick ting" w:date="2021-09-27T13:31:00Z">
        <w:r w:rsidRPr="00F331C9" w:rsidDel="000477DD">
          <w:rPr>
            <w:rFonts w:ascii="Times New Roman" w:eastAsiaTheme="minorHAnsi" w:hAnsi="Times New Roman" w:cs="Times New Roman"/>
            <w:i/>
            <w:iCs/>
            <w:szCs w:val="24"/>
            <w:rPrChange w:id="3960" w:author="LIN, Yufeng" w:date="2021-10-07T10:22:00Z">
              <w:rPr/>
            </w:rPrChange>
          </w:rPr>
          <w:delText>; simultaneously,</w:delText>
        </w:r>
      </w:del>
      <w:del w:id="3961" w:author="nick ting" w:date="2021-09-27T13:57:00Z">
        <w:r w:rsidRPr="00F331C9" w:rsidDel="00D93222">
          <w:rPr>
            <w:rFonts w:ascii="Times New Roman" w:eastAsiaTheme="minorHAnsi" w:hAnsi="Times New Roman" w:cs="Times New Roman"/>
            <w:i/>
            <w:iCs/>
            <w:szCs w:val="24"/>
            <w:rPrChange w:id="3962" w:author="LIN, Yufeng" w:date="2021-10-07T10:22:00Z">
              <w:rPr/>
            </w:rPrChange>
          </w:rPr>
          <w:delText xml:space="preserve"> </w:delText>
        </w:r>
        <w:r w:rsidRPr="00F331C9" w:rsidDel="00D93222">
          <w:rPr>
            <w:rFonts w:ascii="Times New Roman" w:eastAsiaTheme="minorHAnsi" w:hAnsi="Times New Roman" w:cs="Times New Roman"/>
            <w:i/>
            <w:iCs/>
            <w:szCs w:val="24"/>
            <w:rPrChange w:id="3963" w:author="LIN, Yufeng" w:date="2021-10-07T10:22:00Z">
              <w:rPr>
                <w:rFonts w:ascii="Times New Roman" w:hAnsi="Times New Roman" w:cs="Times New Roman"/>
                <w:i/>
                <w:iCs/>
                <w:sz w:val="22"/>
              </w:rPr>
            </w:rPrChange>
          </w:rPr>
          <w:delText>Trichophyton</w:delText>
        </w:r>
        <w:r w:rsidRPr="00F331C9" w:rsidDel="00D93222">
          <w:rPr>
            <w:rFonts w:ascii="Times New Roman" w:eastAsiaTheme="minorHAnsi" w:hAnsi="Times New Roman" w:cs="Times New Roman"/>
            <w:i/>
            <w:iCs/>
            <w:szCs w:val="24"/>
            <w:rPrChange w:id="3964" w:author="LIN, Yufeng" w:date="2021-10-07T10:22:00Z">
              <w:rPr/>
            </w:rPrChange>
          </w:rPr>
          <w:delText xml:space="preserve"> </w:delText>
        </w:r>
        <w:r w:rsidRPr="00F331C9" w:rsidDel="00D93222">
          <w:rPr>
            <w:rFonts w:ascii="Times New Roman" w:eastAsiaTheme="minorHAnsi" w:hAnsi="Times New Roman" w:cs="Times New Roman"/>
            <w:i/>
            <w:iCs/>
            <w:szCs w:val="24"/>
            <w:rPrChange w:id="3965" w:author="LIN, Yufeng" w:date="2021-10-07T10:22:00Z">
              <w:rPr>
                <w:rFonts w:ascii="Times New Roman" w:hAnsi="Times New Roman" w:cs="Times New Roman"/>
                <w:i/>
                <w:iCs/>
                <w:sz w:val="22"/>
              </w:rPr>
            </w:rPrChange>
          </w:rPr>
          <w:delText>mentagrophytes</w:delText>
        </w:r>
        <w:r w:rsidRPr="00F331C9" w:rsidDel="00D93222">
          <w:rPr>
            <w:rFonts w:ascii="Times New Roman" w:eastAsiaTheme="minorHAnsi" w:hAnsi="Times New Roman" w:cs="Times New Roman"/>
            <w:i/>
            <w:iCs/>
            <w:szCs w:val="24"/>
            <w:rPrChange w:id="3966" w:author="LIN, Yufeng" w:date="2021-10-07T10:22:00Z">
              <w:rPr/>
            </w:rPrChange>
          </w:rPr>
          <w:delText xml:space="preserve"> </w:delText>
        </w:r>
      </w:del>
      <w:del w:id="3967" w:author="nick ting" w:date="2021-09-27T13:31:00Z">
        <w:r w:rsidRPr="00F331C9" w:rsidDel="000477DD">
          <w:rPr>
            <w:rFonts w:ascii="Times New Roman" w:eastAsiaTheme="minorHAnsi" w:hAnsi="Times New Roman" w:cs="Times New Roman"/>
            <w:i/>
            <w:iCs/>
            <w:szCs w:val="24"/>
            <w:rPrChange w:id="3968" w:author="LIN, Yufeng" w:date="2021-10-07T10:22:00Z">
              <w:rPr/>
            </w:rPrChange>
          </w:rPr>
          <w:delText xml:space="preserve">were </w:delText>
        </w:r>
      </w:del>
      <w:del w:id="3969" w:author="nick ting" w:date="2021-09-27T12:58:00Z">
        <w:r w:rsidRPr="00F331C9" w:rsidDel="00A824EF">
          <w:rPr>
            <w:rFonts w:ascii="Times New Roman" w:eastAsiaTheme="minorHAnsi" w:hAnsi="Times New Roman" w:cs="Times New Roman"/>
            <w:i/>
            <w:iCs/>
            <w:szCs w:val="24"/>
            <w:rPrChange w:id="3970" w:author="LIN, Yufeng" w:date="2021-10-07T10:22:00Z">
              <w:rPr/>
            </w:rPrChange>
          </w:rPr>
          <w:delText xml:space="preserve">decreased </w:delText>
        </w:r>
      </w:del>
      <w:del w:id="3971" w:author="nick ting" w:date="2021-09-27T13:57:00Z">
        <w:r w:rsidRPr="00F331C9" w:rsidDel="00D93222">
          <w:rPr>
            <w:rFonts w:ascii="Times New Roman" w:eastAsiaTheme="minorHAnsi" w:hAnsi="Times New Roman" w:cs="Times New Roman"/>
            <w:i/>
            <w:iCs/>
            <w:szCs w:val="24"/>
            <w:rPrChange w:id="3972" w:author="LIN, Yufeng" w:date="2021-10-07T10:22:00Z">
              <w:rPr/>
            </w:rPrChange>
          </w:rPr>
          <w:delText xml:space="preserve">in CRC across </w:delText>
        </w:r>
      </w:del>
      <w:del w:id="3973" w:author="nick ting" w:date="2021-09-27T13:35:00Z">
        <w:r w:rsidRPr="00F331C9" w:rsidDel="000477DD">
          <w:rPr>
            <w:rFonts w:ascii="Times New Roman" w:eastAsiaTheme="minorHAnsi" w:hAnsi="Times New Roman" w:cs="Times New Roman"/>
            <w:i/>
            <w:iCs/>
            <w:szCs w:val="24"/>
            <w:rPrChange w:id="3974" w:author="LIN, Yufeng" w:date="2021-10-07T10:22:00Z">
              <w:rPr/>
            </w:rPrChange>
          </w:rPr>
          <w:delText xml:space="preserve">eight </w:delText>
        </w:r>
      </w:del>
      <w:del w:id="3975" w:author="nick ting" w:date="2021-09-27T13:57:00Z">
        <w:r w:rsidRPr="00F331C9" w:rsidDel="00D93222">
          <w:rPr>
            <w:rFonts w:ascii="Times New Roman" w:eastAsiaTheme="minorHAnsi" w:hAnsi="Times New Roman" w:cs="Times New Roman"/>
            <w:i/>
            <w:iCs/>
            <w:szCs w:val="24"/>
            <w:rPrChange w:id="3976" w:author="LIN, Yufeng" w:date="2021-10-07T10:22:00Z">
              <w:rPr/>
            </w:rPrChange>
          </w:rPr>
          <w:delText xml:space="preserve">cohorts (figure 3b and </w:delText>
        </w:r>
        <w:commentRangeStart w:id="3977"/>
        <w:r w:rsidRPr="00F331C9" w:rsidDel="00D93222">
          <w:rPr>
            <w:rFonts w:ascii="Times New Roman" w:eastAsiaTheme="minorHAnsi" w:hAnsi="Times New Roman" w:cs="Times New Roman"/>
            <w:i/>
            <w:iCs/>
            <w:szCs w:val="24"/>
            <w:rPrChange w:id="3978" w:author="LIN, Yufeng" w:date="2021-10-07T10:22:00Z">
              <w:rPr/>
            </w:rPrChange>
          </w:rPr>
          <w:delText>supplementary table 5</w:delText>
        </w:r>
        <w:commentRangeEnd w:id="3977"/>
        <w:r w:rsidRPr="00F331C9" w:rsidDel="00D93222">
          <w:rPr>
            <w:rStyle w:val="CommentReference"/>
            <w:rFonts w:ascii="Times New Roman" w:eastAsiaTheme="minorHAnsi" w:hAnsi="Times New Roman" w:cs="Times New Roman"/>
            <w:i/>
            <w:iCs/>
            <w:sz w:val="24"/>
            <w:szCs w:val="24"/>
            <w:rPrChange w:id="3979" w:author="LIN, Yufeng" w:date="2021-10-07T10:22:00Z">
              <w:rPr>
                <w:rStyle w:val="CommentReference"/>
                <w:rFonts w:ascii="Times New Roman" w:hAnsi="Times New Roman" w:cs="Times New Roman"/>
                <w:sz w:val="22"/>
                <w:szCs w:val="22"/>
              </w:rPr>
            </w:rPrChange>
          </w:rPr>
          <w:commentReference w:id="3977"/>
        </w:r>
      </w:del>
      <w:ins w:id="3980" w:author="LIN, Yufeng" w:date="2021-09-23T17:04:00Z">
        <w:del w:id="3981" w:author="nick ting" w:date="2021-09-27T13:57:00Z">
          <w:r w:rsidR="00274D15" w:rsidRPr="00F331C9" w:rsidDel="00D93222">
            <w:rPr>
              <w:rFonts w:ascii="Times New Roman" w:eastAsiaTheme="minorHAnsi" w:hAnsi="Times New Roman" w:cs="Times New Roman"/>
              <w:i/>
              <w:iCs/>
              <w:szCs w:val="24"/>
              <w:rPrChange w:id="3982" w:author="LIN, Yufeng" w:date="2021-10-07T10:22:00Z">
                <w:rPr/>
              </w:rPrChange>
            </w:rPr>
            <w:delText>6</w:delText>
          </w:r>
        </w:del>
      </w:ins>
      <w:del w:id="3983" w:author="nick ting" w:date="2021-09-27T13:57:00Z">
        <w:r w:rsidRPr="00F331C9" w:rsidDel="00D93222">
          <w:rPr>
            <w:rFonts w:ascii="Times New Roman" w:eastAsiaTheme="minorHAnsi" w:hAnsi="Times New Roman" w:cs="Times New Roman"/>
            <w:i/>
            <w:iCs/>
            <w:szCs w:val="24"/>
            <w:rPrChange w:id="3984" w:author="LIN, Yufeng" w:date="2021-10-07T10:22:00Z">
              <w:rPr/>
            </w:rPrChange>
          </w:rPr>
          <w:delText xml:space="preserve">). </w:delText>
        </w:r>
      </w:del>
      <w:del w:id="3985" w:author="nick ting" w:date="2021-09-27T13:59:00Z">
        <w:r w:rsidRPr="00F331C9" w:rsidDel="00D93222">
          <w:rPr>
            <w:rFonts w:ascii="Times New Roman" w:eastAsiaTheme="minorHAnsi" w:hAnsi="Times New Roman" w:cs="Times New Roman"/>
            <w:i/>
            <w:iCs/>
            <w:szCs w:val="24"/>
            <w:highlight w:val="yellow"/>
            <w:rPrChange w:id="3986" w:author="LIN, Yufeng" w:date="2021-10-07T10:22:00Z">
              <w:rPr>
                <w:rFonts w:ascii="Times New Roman" w:hAnsi="Times New Roman" w:cs="Times New Roman"/>
                <w:sz w:val="22"/>
              </w:rPr>
            </w:rPrChange>
          </w:rPr>
          <w:delText>In addition, all these three belong to the core set.</w:delText>
        </w:r>
        <w:r w:rsidRPr="00F331C9" w:rsidDel="00D93222">
          <w:rPr>
            <w:rFonts w:ascii="Times New Roman" w:eastAsiaTheme="minorHAnsi" w:hAnsi="Times New Roman" w:cs="Times New Roman"/>
            <w:i/>
            <w:iCs/>
            <w:szCs w:val="24"/>
            <w:rPrChange w:id="3987" w:author="LIN, Yufeng" w:date="2021-10-07T10:22:00Z">
              <w:rPr/>
            </w:rPrChange>
          </w:rPr>
          <w:delText xml:space="preserve"> </w:delText>
        </w:r>
      </w:del>
      <w:del w:id="3988" w:author="nick ting" w:date="2021-09-27T13:43:00Z">
        <w:r w:rsidRPr="00F331C9" w:rsidDel="000975D5">
          <w:rPr>
            <w:rFonts w:ascii="Times New Roman" w:eastAsiaTheme="minorHAnsi" w:hAnsi="Times New Roman" w:cs="Times New Roman"/>
            <w:i/>
            <w:iCs/>
            <w:szCs w:val="24"/>
            <w:rPrChange w:id="3989" w:author="LIN, Yufeng" w:date="2021-10-07T10:22:00Z">
              <w:rPr/>
            </w:rPrChange>
          </w:rPr>
          <w:delText xml:space="preserve">At seven from eight with the same trend, we identified the other five rose, and </w:delText>
        </w:r>
      </w:del>
      <w:del w:id="3990" w:author="nick ting" w:date="2021-09-27T14:00:00Z">
        <w:r w:rsidRPr="00F331C9" w:rsidDel="00D93222">
          <w:rPr>
            <w:rFonts w:ascii="Times New Roman" w:eastAsiaTheme="minorHAnsi" w:hAnsi="Times New Roman" w:cs="Times New Roman"/>
            <w:i/>
            <w:iCs/>
            <w:szCs w:val="24"/>
            <w:rPrChange w:id="3991" w:author="LIN, Yufeng" w:date="2021-10-07T10:22:00Z">
              <w:rPr/>
            </w:rPrChange>
          </w:rPr>
          <w:delText xml:space="preserve">eleven </w:delText>
        </w:r>
      </w:del>
      <w:ins w:id="3992" w:author="LIN, Yufeng" w:date="2021-09-23T14:56:00Z">
        <w:del w:id="3993" w:author="nick ting" w:date="2021-09-27T13:43:00Z">
          <w:r w:rsidR="00F15BA6" w:rsidRPr="00F331C9" w:rsidDel="000975D5">
            <w:rPr>
              <w:rFonts w:ascii="Times New Roman" w:eastAsiaTheme="minorHAnsi" w:hAnsi="Times New Roman" w:cs="Times New Roman"/>
              <w:i/>
              <w:iCs/>
              <w:szCs w:val="24"/>
              <w:rPrChange w:id="3994" w:author="LIN, Yufeng" w:date="2021-10-07T10:22:00Z">
                <w:rPr/>
              </w:rPrChange>
            </w:rPr>
            <w:delText xml:space="preserve">ten </w:delText>
          </w:r>
        </w:del>
      </w:ins>
      <w:del w:id="3995" w:author="nick ting" w:date="2021-09-27T13:43:00Z">
        <w:r w:rsidRPr="00F331C9" w:rsidDel="000975D5">
          <w:rPr>
            <w:rFonts w:ascii="Times New Roman" w:eastAsiaTheme="minorHAnsi" w:hAnsi="Times New Roman" w:cs="Times New Roman"/>
            <w:i/>
            <w:iCs/>
            <w:szCs w:val="24"/>
            <w:rPrChange w:id="3996" w:author="LIN, Yufeng" w:date="2021-10-07T10:22:00Z">
              <w:rPr/>
            </w:rPrChange>
          </w:rPr>
          <w:delText xml:space="preserve">reduced in CRC </w:delText>
        </w:r>
      </w:del>
      <w:del w:id="3997" w:author="nick ting" w:date="2021-09-27T14:00:00Z">
        <w:r w:rsidRPr="00F331C9" w:rsidDel="00D93222">
          <w:rPr>
            <w:rFonts w:ascii="Times New Roman" w:eastAsiaTheme="minorHAnsi" w:hAnsi="Times New Roman" w:cs="Times New Roman"/>
            <w:i/>
            <w:iCs/>
            <w:szCs w:val="24"/>
            <w:rPrChange w:id="3998" w:author="LIN, Yufeng" w:date="2021-10-07T10:22:00Z">
              <w:rPr/>
            </w:rPrChange>
          </w:rPr>
          <w:delText xml:space="preserve">(see </w:delText>
        </w:r>
        <w:commentRangeStart w:id="3999"/>
        <w:r w:rsidRPr="00F331C9" w:rsidDel="00D93222">
          <w:rPr>
            <w:rFonts w:ascii="Times New Roman" w:eastAsiaTheme="minorHAnsi" w:hAnsi="Times New Roman" w:cs="Times New Roman"/>
            <w:i/>
            <w:iCs/>
            <w:szCs w:val="24"/>
            <w:rPrChange w:id="4000" w:author="LIN, Yufeng" w:date="2021-10-07T10:22:00Z">
              <w:rPr/>
            </w:rPrChange>
          </w:rPr>
          <w:delText>supplementary table 5</w:delText>
        </w:r>
        <w:commentRangeEnd w:id="3999"/>
        <w:r w:rsidRPr="00F331C9" w:rsidDel="00D93222">
          <w:rPr>
            <w:rStyle w:val="CommentReference"/>
            <w:rFonts w:ascii="Times New Roman" w:eastAsiaTheme="minorHAnsi" w:hAnsi="Times New Roman" w:cs="Times New Roman"/>
            <w:i/>
            <w:iCs/>
            <w:sz w:val="24"/>
            <w:szCs w:val="24"/>
            <w:rPrChange w:id="4001" w:author="LIN, Yufeng" w:date="2021-10-07T10:22:00Z">
              <w:rPr>
                <w:rStyle w:val="CommentReference"/>
                <w:rFonts w:ascii="Times New Roman" w:hAnsi="Times New Roman" w:cs="Times New Roman"/>
                <w:sz w:val="22"/>
                <w:szCs w:val="22"/>
              </w:rPr>
            </w:rPrChange>
          </w:rPr>
          <w:commentReference w:id="3999"/>
        </w:r>
      </w:del>
      <w:ins w:id="4002" w:author="LIN, Yufeng" w:date="2021-09-23T17:04:00Z">
        <w:del w:id="4003" w:author="nick ting" w:date="2021-09-27T14:00:00Z">
          <w:r w:rsidR="00274D15" w:rsidRPr="00F331C9" w:rsidDel="00D93222">
            <w:rPr>
              <w:rFonts w:ascii="Times New Roman" w:eastAsiaTheme="minorHAnsi" w:hAnsi="Times New Roman" w:cs="Times New Roman"/>
              <w:i/>
              <w:iCs/>
              <w:szCs w:val="24"/>
              <w:rPrChange w:id="4004" w:author="LIN, Yufeng" w:date="2021-10-07T10:22:00Z">
                <w:rPr/>
              </w:rPrChange>
            </w:rPr>
            <w:delText>6</w:delText>
          </w:r>
        </w:del>
      </w:ins>
      <w:del w:id="4005" w:author="nick ting" w:date="2021-09-27T14:00:00Z">
        <w:r w:rsidRPr="00F331C9" w:rsidDel="00D93222">
          <w:rPr>
            <w:rFonts w:ascii="Times New Roman" w:eastAsiaTheme="minorHAnsi" w:hAnsi="Times New Roman" w:cs="Times New Roman"/>
            <w:i/>
            <w:iCs/>
            <w:szCs w:val="24"/>
            <w:rPrChange w:id="4006" w:author="LIN, Yufeng" w:date="2021-10-07T10:22:00Z">
              <w:rPr/>
            </w:rPrChange>
          </w:rPr>
          <w:delText xml:space="preserve">). However, only </w:delText>
        </w:r>
        <w:r w:rsidRPr="00F331C9" w:rsidDel="00D93222">
          <w:rPr>
            <w:rFonts w:ascii="Times New Roman" w:eastAsiaTheme="minorHAnsi" w:hAnsi="Times New Roman" w:cs="Times New Roman"/>
            <w:i/>
            <w:iCs/>
            <w:szCs w:val="24"/>
            <w:rPrChange w:id="4007" w:author="LIN, Yufeng" w:date="2021-10-07T10:22:00Z">
              <w:rPr>
                <w:rFonts w:ascii="Times New Roman" w:hAnsi="Times New Roman" w:cs="Times New Roman"/>
                <w:i/>
                <w:iCs/>
                <w:sz w:val="22"/>
              </w:rPr>
            </w:rPrChange>
          </w:rPr>
          <w:delText>Aspergillus</w:delText>
        </w:r>
        <w:r w:rsidRPr="00F331C9" w:rsidDel="00D93222">
          <w:rPr>
            <w:rFonts w:ascii="Times New Roman" w:eastAsiaTheme="minorHAnsi" w:hAnsi="Times New Roman" w:cs="Times New Roman"/>
            <w:i/>
            <w:iCs/>
            <w:szCs w:val="24"/>
            <w:rPrChange w:id="4008" w:author="LIN, Yufeng" w:date="2021-10-07T10:22:00Z">
              <w:rPr/>
            </w:rPrChange>
          </w:rPr>
          <w:delText xml:space="preserve"> </w:delText>
        </w:r>
        <w:r w:rsidRPr="00F331C9" w:rsidDel="00D93222">
          <w:rPr>
            <w:rFonts w:ascii="Times New Roman" w:eastAsiaTheme="minorHAnsi" w:hAnsi="Times New Roman" w:cs="Times New Roman"/>
            <w:i/>
            <w:iCs/>
            <w:szCs w:val="24"/>
            <w:rPrChange w:id="4009" w:author="LIN, Yufeng" w:date="2021-10-07T10:22:00Z">
              <w:rPr>
                <w:rFonts w:ascii="Times New Roman" w:hAnsi="Times New Roman" w:cs="Times New Roman"/>
                <w:i/>
                <w:iCs/>
                <w:sz w:val="22"/>
              </w:rPr>
            </w:rPrChange>
          </w:rPr>
          <w:delText>rambellii</w:delText>
        </w:r>
        <w:r w:rsidRPr="00F331C9" w:rsidDel="00D93222">
          <w:rPr>
            <w:rFonts w:ascii="Times New Roman" w:eastAsiaTheme="minorHAnsi" w:hAnsi="Times New Roman" w:cs="Times New Roman"/>
            <w:i/>
            <w:iCs/>
            <w:szCs w:val="24"/>
            <w:rPrChange w:id="4010" w:author="LIN, Yufeng" w:date="2021-10-07T10:22:00Z">
              <w:rPr/>
            </w:rPrChange>
          </w:rPr>
          <w:delText xml:space="preserve"> </w:delText>
        </w:r>
      </w:del>
      <w:del w:id="4011" w:author="nick ting" w:date="2021-09-27T13:43:00Z">
        <w:r w:rsidRPr="00F331C9" w:rsidDel="000975D5">
          <w:rPr>
            <w:rFonts w:ascii="Times New Roman" w:eastAsiaTheme="minorHAnsi" w:hAnsi="Times New Roman" w:cs="Times New Roman"/>
            <w:i/>
            <w:iCs/>
            <w:szCs w:val="24"/>
            <w:rPrChange w:id="4012" w:author="LIN, Yufeng" w:date="2021-10-07T10:22:00Z">
              <w:rPr/>
            </w:rPrChange>
          </w:rPr>
          <w:delText xml:space="preserve">was </w:delText>
        </w:r>
      </w:del>
      <w:del w:id="4013" w:author="nick ting" w:date="2021-09-27T14:00:00Z">
        <w:r w:rsidRPr="00F331C9" w:rsidDel="00D93222">
          <w:rPr>
            <w:rFonts w:ascii="Times New Roman" w:eastAsiaTheme="minorHAnsi" w:hAnsi="Times New Roman" w:cs="Times New Roman"/>
            <w:i/>
            <w:iCs/>
            <w:szCs w:val="24"/>
            <w:rPrChange w:id="4014" w:author="LIN, Yufeng" w:date="2021-10-07T10:22:00Z">
              <w:rPr/>
            </w:rPrChange>
          </w:rPr>
          <w:delText>a significant difference (</w:delText>
        </w:r>
      </w:del>
      <w:del w:id="4015" w:author="nick ting" w:date="2021-09-27T13:43:00Z">
        <w:r w:rsidRPr="00F331C9" w:rsidDel="000975D5">
          <w:rPr>
            <w:rFonts w:ascii="Times New Roman" w:eastAsiaTheme="minorHAnsi" w:hAnsi="Times New Roman" w:cs="Times New Roman"/>
            <w:i/>
            <w:iCs/>
            <w:szCs w:val="24"/>
            <w:rPrChange w:id="4016" w:author="LIN, Yufeng" w:date="2021-10-07T10:22:00Z">
              <w:rPr/>
            </w:rPrChange>
          </w:rPr>
          <w:delText>p-value</w:delText>
        </w:r>
      </w:del>
      <w:del w:id="4017" w:author="nick ting" w:date="2021-09-27T14:00:00Z">
        <w:r w:rsidRPr="00F331C9" w:rsidDel="00D93222">
          <w:rPr>
            <w:rFonts w:ascii="Times New Roman" w:eastAsiaTheme="minorHAnsi" w:hAnsi="Times New Roman" w:cs="Times New Roman"/>
            <w:i/>
            <w:iCs/>
            <w:szCs w:val="24"/>
            <w:rPrChange w:id="4018" w:author="LIN, Yufeng" w:date="2021-10-07T10:22:00Z">
              <w:rPr/>
            </w:rPrChange>
          </w:rPr>
          <w:delText xml:space="preserve"> &lt; 0.05) in </w:delText>
        </w:r>
      </w:del>
      <w:del w:id="4019" w:author="nick ting" w:date="2021-09-27T13:44:00Z">
        <w:r w:rsidRPr="00F331C9" w:rsidDel="000975D5">
          <w:rPr>
            <w:rFonts w:ascii="Times New Roman" w:eastAsiaTheme="minorHAnsi" w:hAnsi="Times New Roman" w:cs="Times New Roman"/>
            <w:i/>
            <w:iCs/>
            <w:szCs w:val="24"/>
            <w:rPrChange w:id="4020" w:author="LIN, Yufeng" w:date="2021-10-07T10:22:00Z">
              <w:rPr/>
            </w:rPrChange>
          </w:rPr>
          <w:delText xml:space="preserve">almost </w:delText>
        </w:r>
      </w:del>
      <w:del w:id="4021" w:author="nick ting" w:date="2021-09-27T14:00:00Z">
        <w:r w:rsidRPr="00F331C9" w:rsidDel="00D93222">
          <w:rPr>
            <w:rFonts w:ascii="Times New Roman" w:eastAsiaTheme="minorHAnsi" w:hAnsi="Times New Roman" w:cs="Times New Roman"/>
            <w:i/>
            <w:iCs/>
            <w:szCs w:val="24"/>
            <w:rPrChange w:id="4022" w:author="LIN, Yufeng" w:date="2021-10-07T10:22:00Z">
              <w:rPr/>
            </w:rPrChange>
          </w:rPr>
          <w:delText xml:space="preserve">all the cohorts, </w:delText>
        </w:r>
      </w:del>
      <w:del w:id="4023" w:author="nick ting" w:date="2021-09-27T13:44:00Z">
        <w:r w:rsidRPr="00F331C9" w:rsidDel="000975D5">
          <w:rPr>
            <w:rFonts w:ascii="Times New Roman" w:eastAsiaTheme="minorHAnsi" w:hAnsi="Times New Roman" w:cs="Times New Roman"/>
            <w:i/>
            <w:iCs/>
            <w:szCs w:val="24"/>
            <w:rPrChange w:id="4024" w:author="LIN, Yufeng" w:date="2021-10-07T10:22:00Z">
              <w:rPr/>
            </w:rPrChange>
          </w:rPr>
          <w:delText xml:space="preserve">excluding </w:delText>
        </w:r>
      </w:del>
      <w:del w:id="4025" w:author="nick ting" w:date="2021-09-27T14:00:00Z">
        <w:r w:rsidRPr="00F331C9" w:rsidDel="00D93222">
          <w:rPr>
            <w:rFonts w:ascii="Times New Roman" w:eastAsiaTheme="minorHAnsi" w:hAnsi="Times New Roman" w:cs="Times New Roman"/>
            <w:i/>
            <w:iCs/>
            <w:szCs w:val="24"/>
            <w:rPrChange w:id="4026" w:author="LIN, Yufeng" w:date="2021-10-07T10:22:00Z">
              <w:rPr/>
            </w:rPrChange>
          </w:rPr>
          <w:delText>2019_Thomas</w:delText>
        </w:r>
      </w:del>
      <w:ins w:id="4027" w:author="LIN, Yufeng" w:date="2021-09-24T15:50:00Z">
        <w:del w:id="4028" w:author="nick ting" w:date="2021-09-27T14:00:00Z">
          <w:r w:rsidR="00A13741" w:rsidRPr="00F331C9" w:rsidDel="00D93222">
            <w:rPr>
              <w:rFonts w:ascii="Times New Roman" w:eastAsiaTheme="minorHAnsi" w:hAnsi="Times New Roman" w:cs="Times New Roman"/>
              <w:i/>
              <w:iCs/>
              <w:szCs w:val="24"/>
              <w:rPrChange w:id="4029" w:author="LIN, Yufeng" w:date="2021-10-07T10:22:00Z">
                <w:rPr/>
              </w:rPrChange>
            </w:rPr>
            <w:delText>A</w:delText>
          </w:r>
        </w:del>
      </w:ins>
      <w:del w:id="4030" w:author="nick ting" w:date="2021-09-27T14:00:00Z">
        <w:r w:rsidRPr="00F331C9" w:rsidDel="00D93222">
          <w:rPr>
            <w:rFonts w:ascii="Times New Roman" w:eastAsiaTheme="minorHAnsi" w:hAnsi="Times New Roman" w:cs="Times New Roman"/>
            <w:i/>
            <w:iCs/>
            <w:szCs w:val="24"/>
            <w:rPrChange w:id="4031" w:author="LIN, Yufeng" w:date="2021-10-07T10:22:00Z">
              <w:rPr/>
            </w:rPrChange>
          </w:rPr>
          <w:delText xml:space="preserve"> r</w:delText>
        </w:r>
        <w:r w:rsidRPr="00F331C9" w:rsidDel="00D93222">
          <w:rPr>
            <w:rFonts w:ascii="Times New Roman" w:hAnsi="Times New Roman" w:cs="Times New Roman"/>
            <w:i/>
            <w:iCs/>
            <w:szCs w:val="24"/>
            <w:rPrChange w:id="4032" w:author="LIN, Yufeng" w:date="2021-10-07T10:22:00Z">
              <w:rPr/>
            </w:rPrChange>
          </w:rPr>
          <w:delText xml:space="preserve">esearch (figure 3d and supplementary </w:delText>
        </w:r>
        <w:commentRangeStart w:id="4033"/>
        <w:r w:rsidRPr="00F331C9" w:rsidDel="00D93222">
          <w:rPr>
            <w:rFonts w:ascii="Times New Roman" w:hAnsi="Times New Roman" w:cs="Times New Roman"/>
            <w:i/>
            <w:iCs/>
            <w:szCs w:val="24"/>
            <w:rPrChange w:id="4034" w:author="LIN, Yufeng" w:date="2021-10-07T10:22:00Z">
              <w:rPr/>
            </w:rPrChange>
          </w:rPr>
          <w:delText>table 6</w:delText>
        </w:r>
        <w:commentRangeEnd w:id="4033"/>
        <w:r w:rsidRPr="00F331C9" w:rsidDel="00D93222">
          <w:rPr>
            <w:rStyle w:val="CommentReference"/>
            <w:rFonts w:ascii="Times New Roman" w:hAnsi="Times New Roman" w:cs="Times New Roman"/>
            <w:i/>
            <w:iCs/>
            <w:sz w:val="24"/>
            <w:szCs w:val="24"/>
            <w:rPrChange w:id="4035" w:author="LIN, Yufeng" w:date="2021-10-07T10:22:00Z">
              <w:rPr>
                <w:rStyle w:val="CommentReference"/>
                <w:rFonts w:ascii="Times New Roman" w:hAnsi="Times New Roman" w:cs="Times New Roman"/>
                <w:sz w:val="22"/>
                <w:szCs w:val="22"/>
              </w:rPr>
            </w:rPrChange>
          </w:rPr>
          <w:commentReference w:id="4033"/>
        </w:r>
      </w:del>
      <w:ins w:id="4036" w:author="LIN, Yufeng" w:date="2021-09-23T17:04:00Z">
        <w:del w:id="4037" w:author="nick ting" w:date="2021-09-27T14:00:00Z">
          <w:r w:rsidR="001A7063" w:rsidRPr="00F331C9" w:rsidDel="00D93222">
            <w:rPr>
              <w:rFonts w:ascii="Times New Roman" w:hAnsi="Times New Roman" w:cs="Times New Roman"/>
              <w:i/>
              <w:iCs/>
              <w:szCs w:val="24"/>
              <w:rPrChange w:id="4038" w:author="LIN, Yufeng" w:date="2021-10-07T10:22:00Z">
                <w:rPr/>
              </w:rPrChange>
            </w:rPr>
            <w:delText>7</w:delText>
          </w:r>
        </w:del>
      </w:ins>
      <w:del w:id="4039" w:author="nick ting" w:date="2021-09-27T14:00:00Z">
        <w:r w:rsidRPr="00F331C9" w:rsidDel="00D93222">
          <w:rPr>
            <w:rFonts w:ascii="Times New Roman" w:hAnsi="Times New Roman" w:cs="Times New Roman"/>
            <w:i/>
            <w:iCs/>
            <w:szCs w:val="24"/>
            <w:rPrChange w:id="4040" w:author="LIN, Yufeng" w:date="2021-10-07T10:22:00Z">
              <w:rPr/>
            </w:rPrChange>
          </w:rPr>
          <w:delText>).</w:delText>
        </w:r>
      </w:del>
      <w:del w:id="4041" w:author="nick ting" w:date="2021-09-27T18:13:00Z">
        <w:r w:rsidRPr="00F331C9" w:rsidDel="00BA3DCF">
          <w:rPr>
            <w:rFonts w:ascii="Times New Roman" w:hAnsi="Times New Roman" w:cs="Times New Roman"/>
            <w:i/>
            <w:iCs/>
            <w:szCs w:val="24"/>
            <w:rPrChange w:id="4042" w:author="LIN, Yufeng" w:date="2021-10-07T10:22:00Z">
              <w:rPr/>
            </w:rPrChange>
          </w:rPr>
          <w:delText xml:space="preserve"> Apart from the 2019_Thomas and 2019_Yachida, the other six cohorts performed the roughly synchronous trend, especially in the 33-core-set. </w:delText>
        </w:r>
      </w:del>
      <w:moveFromRangeStart w:id="4043" w:author="nick ting" w:date="2021-09-27T13:49:00Z" w:name="move83642973"/>
      <w:commentRangeStart w:id="4044"/>
      <w:moveFrom w:id="4045" w:author="nick ting" w:date="2021-09-27T13:49:00Z">
        <w:del w:id="4046" w:author="nick ting" w:date="2021-09-27T18:17:00Z">
          <w:r w:rsidRPr="00F331C9" w:rsidDel="004E4D50">
            <w:rPr>
              <w:rFonts w:ascii="Times New Roman" w:hAnsi="Times New Roman" w:cs="Times New Roman"/>
              <w:i/>
              <w:iCs/>
              <w:szCs w:val="24"/>
              <w:rPrChange w:id="4047" w:author="LIN, Yufeng" w:date="2021-10-07T10:22:00Z">
                <w:rPr/>
              </w:rPrChange>
            </w:rPr>
            <w:delText>Among the core set, ten species were enriched in CRC; meanwhile, the reduction was twenty-three (figure 3c).</w:delText>
          </w:r>
          <w:commentRangeEnd w:id="4044"/>
          <w:r w:rsidR="000975D5" w:rsidRPr="00F331C9" w:rsidDel="004E4D50">
            <w:rPr>
              <w:rStyle w:val="CommentReference"/>
              <w:rFonts w:ascii="Times New Roman" w:hAnsi="Times New Roman" w:cs="Times New Roman"/>
              <w:i/>
              <w:iCs/>
              <w:sz w:val="24"/>
              <w:szCs w:val="24"/>
              <w:rPrChange w:id="4048" w:author="LIN, Yufeng" w:date="2021-10-07T10:22:00Z">
                <w:rPr>
                  <w:rStyle w:val="CommentReference"/>
                </w:rPr>
              </w:rPrChange>
            </w:rPr>
            <w:commentReference w:id="4044"/>
          </w:r>
          <w:r w:rsidRPr="00F331C9" w:rsidDel="004E4D50">
            <w:rPr>
              <w:rFonts w:ascii="Times New Roman" w:eastAsiaTheme="minorHAnsi" w:hAnsi="Times New Roman" w:cs="Times New Roman"/>
              <w:i/>
              <w:iCs/>
              <w:szCs w:val="24"/>
              <w:rPrChange w:id="4049" w:author="LIN, Yufeng" w:date="2021-10-07T10:22:00Z">
                <w:rPr/>
              </w:rPrChange>
            </w:rPr>
            <w:delText xml:space="preserve"> </w:delText>
          </w:r>
        </w:del>
      </w:moveFrom>
      <w:moveFromRangeEnd w:id="4043"/>
      <w:del w:id="4050" w:author="nick ting" w:date="2021-09-27T18:17:00Z">
        <w:r w:rsidRPr="00F331C9" w:rsidDel="004E4D50">
          <w:rPr>
            <w:rFonts w:ascii="Times New Roman" w:eastAsiaTheme="minorHAnsi" w:hAnsi="Times New Roman" w:cs="Times New Roman"/>
            <w:i/>
            <w:iCs/>
            <w:szCs w:val="24"/>
            <w:rPrChange w:id="4051" w:author="LIN, Yufeng" w:date="2021-10-07T10:22:00Z">
              <w:rPr/>
            </w:rPrChange>
          </w:rPr>
          <w:delText>A</w:delText>
        </w:r>
        <w:r w:rsidRPr="00F331C9" w:rsidDel="004E4D50">
          <w:rPr>
            <w:rFonts w:ascii="Times New Roman" w:eastAsiaTheme="minorHAnsi" w:hAnsi="Times New Roman" w:cs="Times New Roman"/>
            <w:i/>
            <w:iCs/>
            <w:szCs w:val="24"/>
            <w:highlight w:val="yellow"/>
            <w:rPrChange w:id="4052" w:author="LIN, Yufeng" w:date="2021-10-07T10:22:00Z">
              <w:rPr>
                <w:rFonts w:ascii="Times New Roman" w:hAnsi="Times New Roman" w:cs="Times New Roman"/>
                <w:sz w:val="22"/>
              </w:rPr>
            </w:rPrChange>
          </w:rPr>
          <w:delText>s for the cohort heterogeneous, we observed that the 2019_Yachida research performance was dissimilar, and it seemed much cleaner.</w:delText>
        </w:r>
        <w:r w:rsidRPr="00F331C9" w:rsidDel="004E4D50">
          <w:rPr>
            <w:rFonts w:ascii="Times New Roman" w:eastAsiaTheme="minorHAnsi" w:hAnsi="Times New Roman" w:cs="Times New Roman"/>
            <w:i/>
            <w:iCs/>
            <w:szCs w:val="24"/>
            <w:rPrChange w:id="4053" w:author="LIN, Yufeng" w:date="2021-10-07T10:22:00Z">
              <w:rPr/>
            </w:rPrChange>
          </w:rPr>
          <w:delText xml:space="preserve"> Excluding the </w:delText>
        </w:r>
        <w:r w:rsidRPr="00F331C9" w:rsidDel="004E4D50">
          <w:rPr>
            <w:rFonts w:ascii="Times New Roman" w:eastAsiaTheme="minorHAnsi" w:hAnsi="Times New Roman" w:cs="Times New Roman"/>
            <w:i/>
            <w:iCs/>
            <w:szCs w:val="24"/>
            <w:rPrChange w:id="4054" w:author="LIN, Yufeng" w:date="2021-10-07T10:22:00Z">
              <w:rPr>
                <w:rFonts w:ascii="Times New Roman" w:hAnsi="Times New Roman" w:cs="Times New Roman"/>
                <w:i/>
                <w:iCs/>
                <w:sz w:val="22"/>
              </w:rPr>
            </w:rPrChange>
          </w:rPr>
          <w:delText>Aspergillus</w:delText>
        </w:r>
        <w:r w:rsidRPr="00F331C9" w:rsidDel="004E4D50">
          <w:rPr>
            <w:rFonts w:ascii="Times New Roman" w:eastAsiaTheme="minorHAnsi" w:hAnsi="Times New Roman" w:cs="Times New Roman"/>
            <w:i/>
            <w:iCs/>
            <w:szCs w:val="24"/>
            <w:rPrChange w:id="4055" w:author="LIN, Yufeng" w:date="2021-10-07T10:22:00Z">
              <w:rPr/>
            </w:rPrChange>
          </w:rPr>
          <w:delText xml:space="preserve"> </w:delText>
        </w:r>
        <w:r w:rsidRPr="00F331C9" w:rsidDel="004E4D50">
          <w:rPr>
            <w:rFonts w:ascii="Times New Roman" w:eastAsiaTheme="minorHAnsi" w:hAnsi="Times New Roman" w:cs="Times New Roman"/>
            <w:i/>
            <w:iCs/>
            <w:szCs w:val="24"/>
            <w:rPrChange w:id="4056" w:author="LIN, Yufeng" w:date="2021-10-07T10:22:00Z">
              <w:rPr>
                <w:rFonts w:ascii="Times New Roman" w:hAnsi="Times New Roman" w:cs="Times New Roman"/>
                <w:i/>
                <w:iCs/>
                <w:sz w:val="22"/>
              </w:rPr>
            </w:rPrChange>
          </w:rPr>
          <w:delText>rambellii</w:delText>
        </w:r>
        <w:r w:rsidRPr="00F331C9" w:rsidDel="004E4D50">
          <w:rPr>
            <w:rFonts w:ascii="Times New Roman" w:eastAsiaTheme="minorHAnsi" w:hAnsi="Times New Roman" w:cs="Times New Roman"/>
            <w:i/>
            <w:iCs/>
            <w:szCs w:val="24"/>
            <w:rPrChange w:id="4057" w:author="LIN, Yufeng" w:date="2021-10-07T10:22:00Z">
              <w:rPr/>
            </w:rPrChange>
          </w:rPr>
          <w:delText xml:space="preserve"> and </w:delText>
        </w:r>
        <w:r w:rsidRPr="00F331C9" w:rsidDel="004E4D50">
          <w:rPr>
            <w:rFonts w:ascii="Times New Roman" w:eastAsiaTheme="minorHAnsi" w:hAnsi="Times New Roman" w:cs="Times New Roman"/>
            <w:i/>
            <w:iCs/>
            <w:szCs w:val="24"/>
            <w:highlight w:val="yellow"/>
            <w:rPrChange w:id="4058" w:author="LIN, Yufeng" w:date="2021-10-07T10:22:00Z">
              <w:rPr>
                <w:rFonts w:ascii="Times New Roman" w:hAnsi="Times New Roman" w:cs="Times New Roman"/>
                <w:sz w:val="22"/>
              </w:rPr>
            </w:rPrChange>
          </w:rPr>
          <w:delText>few species</w:delText>
        </w:r>
        <w:r w:rsidRPr="00F331C9" w:rsidDel="004E4D50">
          <w:rPr>
            <w:rFonts w:ascii="Times New Roman" w:eastAsiaTheme="minorHAnsi" w:hAnsi="Times New Roman" w:cs="Times New Roman"/>
            <w:i/>
            <w:iCs/>
            <w:szCs w:val="24"/>
            <w:rPrChange w:id="4059" w:author="LIN, Yufeng" w:date="2021-10-07T10:22:00Z">
              <w:rPr/>
            </w:rPrChange>
          </w:rPr>
          <w:delText xml:space="preserve"> that have an apparent difference in fold change between CRC and healthy control, most features</w:delText>
        </w:r>
        <w:r w:rsidR="000D0043" w:rsidRPr="00F331C9" w:rsidDel="004E4D50">
          <w:rPr>
            <w:rFonts w:ascii="Times New Roman" w:eastAsiaTheme="minorHAnsi" w:hAnsi="Times New Roman" w:cs="Times New Roman"/>
            <w:i/>
            <w:iCs/>
            <w:szCs w:val="24"/>
            <w:rPrChange w:id="4060" w:author="LIN, Yufeng" w:date="2021-10-07T10:22:00Z">
              <w:rPr/>
            </w:rPrChange>
          </w:rPr>
          <w:delText>'</w:delText>
        </w:r>
        <w:r w:rsidRPr="00F331C9" w:rsidDel="004E4D50">
          <w:rPr>
            <w:rFonts w:ascii="Times New Roman" w:eastAsiaTheme="minorHAnsi" w:hAnsi="Times New Roman" w:cs="Times New Roman"/>
            <w:i/>
            <w:iCs/>
            <w:szCs w:val="24"/>
            <w:rPrChange w:id="4061" w:author="LIN, Yufeng" w:date="2021-10-07T10:22:00Z">
              <w:rPr/>
            </w:rPrChange>
          </w:rPr>
          <w:delText xml:space="preserve"> variance was weak and small. </w:delText>
        </w:r>
      </w:del>
      <w:del w:id="4062" w:author="nick ting" w:date="2021-09-27T18:23:00Z">
        <w:r w:rsidRPr="00F331C9" w:rsidDel="004E4D50">
          <w:rPr>
            <w:rFonts w:ascii="Times New Roman" w:eastAsiaTheme="minorHAnsi" w:hAnsi="Times New Roman" w:cs="Times New Roman"/>
            <w:i/>
            <w:iCs/>
            <w:szCs w:val="24"/>
            <w:rPrChange w:id="4063" w:author="LIN, Yufeng" w:date="2021-10-07T10:22:00Z">
              <w:rPr/>
            </w:rPrChange>
          </w:rPr>
          <w:delText>One more study, 2019_Thomas, also behaved outlier performance in another section; most</w:delText>
        </w:r>
        <w:r w:rsidRPr="00F331C9" w:rsidDel="004E4D50">
          <w:rPr>
            <w:rFonts w:ascii="Times New Roman" w:hAnsi="Times New Roman" w:cs="Times New Roman"/>
            <w:i/>
            <w:iCs/>
            <w:szCs w:val="24"/>
            <w:rPrChange w:id="4064" w:author="LIN, Yufeng" w:date="2021-10-07T10:22:00Z">
              <w:rPr/>
            </w:rPrChange>
          </w:rPr>
          <w:delText xml:space="preserve"> of its features were rich or no difference in CRC compared with the healthy control. Our results found that most cohorts performed the same trend among core-set</w:delText>
        </w:r>
        <w:r w:rsidR="00EC22EF" w:rsidRPr="00F331C9" w:rsidDel="004E4D50">
          <w:rPr>
            <w:rFonts w:ascii="Times New Roman" w:hAnsi="Times New Roman" w:cs="Times New Roman"/>
            <w:i/>
            <w:iCs/>
            <w:szCs w:val="24"/>
            <w:rPrChange w:id="4065" w:author="LIN, Yufeng" w:date="2021-10-07T10:22:00Z">
              <w:rPr/>
            </w:rPrChange>
          </w:rPr>
          <w:delText>. Most selections had at least three cohorts that significantly differed between CRC and healthy control, but their cohort heterogeneity still existed</w:delText>
        </w:r>
        <w:r w:rsidRPr="00F331C9" w:rsidDel="004E4D50">
          <w:rPr>
            <w:rFonts w:ascii="Times New Roman" w:hAnsi="Times New Roman" w:cs="Times New Roman"/>
            <w:i/>
            <w:iCs/>
            <w:szCs w:val="24"/>
            <w:rPrChange w:id="4066" w:author="LIN, Yufeng" w:date="2021-10-07T10:22:00Z">
              <w:rPr/>
            </w:rPrChange>
          </w:rPr>
          <w:delText>.</w:delText>
        </w:r>
      </w:del>
    </w:p>
    <w:p w14:paraId="6D5DD1BD" w14:textId="3B19D6CA" w:rsidR="00D9531B" w:rsidRPr="00F331C9" w:rsidRDefault="00D9531B" w:rsidP="00F331C9">
      <w:pPr>
        <w:pStyle w:val="title20825"/>
        <w:spacing w:line="480" w:lineRule="auto"/>
        <w:rPr>
          <w:rFonts w:ascii="Times New Roman" w:hAnsi="Times New Roman" w:cs="Times New Roman"/>
          <w:szCs w:val="24"/>
          <w:rPrChange w:id="4067" w:author="LIN, Yufeng" w:date="2021-10-07T10:22:00Z">
            <w:rPr/>
          </w:rPrChange>
        </w:rPr>
      </w:pPr>
      <w:del w:id="4068" w:author="nick ting" w:date="2021-09-27T18:56:00Z">
        <w:r w:rsidRPr="00F331C9" w:rsidDel="00405527">
          <w:rPr>
            <w:rFonts w:ascii="Times New Roman" w:hAnsi="Times New Roman" w:cs="Times New Roman"/>
            <w:i/>
            <w:iCs/>
            <w:szCs w:val="24"/>
            <w:rPrChange w:id="4069" w:author="LIN, Yufeng" w:date="2021-10-07T10:22:00Z">
              <w:rPr>
                <w:i/>
                <w:iCs/>
              </w:rPr>
            </w:rPrChange>
          </w:rPr>
          <w:delText>A</w:delText>
        </w:r>
      </w:del>
      <w:ins w:id="4070" w:author="LIN, Yufeng" w:date="2021-10-05T16:39:00Z">
        <w:r w:rsidR="008B0617" w:rsidRPr="00F331C9">
          <w:rPr>
            <w:rFonts w:ascii="Times New Roman" w:hAnsi="Times New Roman" w:cs="Times New Roman"/>
            <w:i/>
            <w:iCs/>
            <w:szCs w:val="24"/>
            <w:rPrChange w:id="4071" w:author="LIN, Yufeng" w:date="2021-10-07T10:22:00Z">
              <w:rPr/>
            </w:rPrChange>
          </w:rPr>
          <w:t xml:space="preserve">A. rambellii </w:t>
        </w:r>
        <w:r w:rsidR="008B0617" w:rsidRPr="00F331C9">
          <w:rPr>
            <w:rFonts w:ascii="Times New Roman" w:hAnsi="Times New Roman" w:cs="Times New Roman"/>
            <w:szCs w:val="24"/>
            <w:rPrChange w:id="4072" w:author="LIN, Yufeng" w:date="2021-10-07T10:22:00Z">
              <w:rPr/>
            </w:rPrChange>
          </w:rPr>
          <w:t>is the</w:t>
        </w:r>
      </w:ins>
      <w:ins w:id="4073" w:author="nick ting" w:date="2021-09-27T18:56:00Z">
        <w:del w:id="4074" w:author="LIN, Yufeng" w:date="2021-10-05T16:39:00Z">
          <w:r w:rsidR="00405527" w:rsidRPr="00F331C9" w:rsidDel="008B0617">
            <w:rPr>
              <w:rFonts w:ascii="Times New Roman" w:hAnsi="Times New Roman" w:cs="Times New Roman"/>
              <w:szCs w:val="24"/>
              <w:rPrChange w:id="4075" w:author="LIN, Yufeng" w:date="2021-10-07T10:22:00Z">
                <w:rPr>
                  <w:i/>
                  <w:iCs/>
                </w:rPr>
              </w:rPrChange>
            </w:rPr>
            <w:delText xml:space="preserve">Identification of </w:delText>
          </w:r>
        </w:del>
        <w:del w:id="4076" w:author="LIN, Yufeng" w:date="2021-09-28T13:07:00Z">
          <w:r w:rsidR="00405527" w:rsidRPr="00F331C9" w:rsidDel="004314C2">
            <w:rPr>
              <w:rFonts w:ascii="Times New Roman" w:hAnsi="Times New Roman" w:cs="Times New Roman"/>
              <w:szCs w:val="24"/>
              <w:rPrChange w:id="4077" w:author="LIN, Yufeng" w:date="2021-10-07T10:22:00Z">
                <w:rPr>
                  <w:i/>
                  <w:iCs/>
                </w:rPr>
              </w:rPrChange>
            </w:rPr>
            <w:delText>micr</w:delText>
          </w:r>
        </w:del>
      </w:ins>
      <w:ins w:id="4078" w:author="nick ting" w:date="2021-09-27T18:57:00Z">
        <w:del w:id="4079" w:author="LIN, Yufeng" w:date="2021-09-28T13:07:00Z">
          <w:r w:rsidR="00405527" w:rsidRPr="00F331C9" w:rsidDel="004314C2">
            <w:rPr>
              <w:rFonts w:ascii="Times New Roman" w:hAnsi="Times New Roman" w:cs="Times New Roman"/>
              <w:szCs w:val="24"/>
              <w:rPrChange w:id="4080" w:author="LIN, Yufeng" w:date="2021-10-07T10:22:00Z">
                <w:rPr>
                  <w:i/>
                  <w:iCs/>
                </w:rPr>
              </w:rPrChange>
            </w:rPr>
            <w:delText>o-eukaryotes</w:delText>
          </w:r>
        </w:del>
        <w:del w:id="4081" w:author="LIN, Yufeng" w:date="2021-10-05T16:39:00Z">
          <w:r w:rsidR="00405527" w:rsidRPr="00F331C9" w:rsidDel="008B0617">
            <w:rPr>
              <w:rFonts w:ascii="Times New Roman" w:hAnsi="Times New Roman" w:cs="Times New Roman"/>
              <w:szCs w:val="24"/>
              <w:rPrChange w:id="4082" w:author="LIN, Yufeng" w:date="2021-10-07T10:22:00Z">
                <w:rPr>
                  <w:i/>
                  <w:iCs/>
                </w:rPr>
              </w:rPrChange>
            </w:rPr>
            <w:delText xml:space="preserve"> with</w:delText>
          </w:r>
        </w:del>
        <w:r w:rsidR="00405527" w:rsidRPr="00F331C9">
          <w:rPr>
            <w:rFonts w:ascii="Times New Roman" w:hAnsi="Times New Roman" w:cs="Times New Roman"/>
            <w:szCs w:val="24"/>
            <w:rPrChange w:id="4083" w:author="LIN, Yufeng" w:date="2021-10-07T10:22:00Z">
              <w:rPr>
                <w:i/>
                <w:iCs/>
              </w:rPr>
            </w:rPrChange>
          </w:rPr>
          <w:t xml:space="preserve"> most significant </w:t>
        </w:r>
      </w:ins>
      <w:ins w:id="4084" w:author="LIN, Yufeng" w:date="2021-10-05T16:40:00Z">
        <w:r w:rsidR="008B0617" w:rsidRPr="00F331C9">
          <w:rPr>
            <w:rFonts w:ascii="Times New Roman" w:hAnsi="Times New Roman" w:cs="Times New Roman"/>
            <w:szCs w:val="24"/>
            <w:rPrChange w:id="4085" w:author="LIN, Yufeng" w:date="2021-10-07T10:22:00Z">
              <w:rPr/>
            </w:rPrChange>
          </w:rPr>
          <w:t xml:space="preserve">fungus </w:t>
        </w:r>
      </w:ins>
      <w:ins w:id="4086" w:author="nick ting" w:date="2021-09-27T18:57:00Z">
        <w:del w:id="4087" w:author="LIN, Yufeng" w:date="2021-10-05T16:40:00Z">
          <w:r w:rsidR="00405527" w:rsidRPr="00F331C9" w:rsidDel="008B0617">
            <w:rPr>
              <w:rFonts w:ascii="Times New Roman" w:hAnsi="Times New Roman" w:cs="Times New Roman"/>
              <w:szCs w:val="24"/>
              <w:rPrChange w:id="4088" w:author="LIN, Yufeng" w:date="2021-10-07T10:22:00Z">
                <w:rPr>
                  <w:i/>
                  <w:iCs/>
                </w:rPr>
              </w:rPrChange>
            </w:rPr>
            <w:delText>association</w:delText>
          </w:r>
        </w:del>
      </w:ins>
      <w:ins w:id="4089" w:author="LIN, Yufeng" w:date="2021-10-05T16:40:00Z">
        <w:r w:rsidR="008B0617" w:rsidRPr="00F331C9">
          <w:rPr>
            <w:rFonts w:ascii="Times New Roman" w:hAnsi="Times New Roman" w:cs="Times New Roman"/>
            <w:szCs w:val="24"/>
            <w:rPrChange w:id="4090" w:author="LIN, Yufeng" w:date="2021-10-07T10:22:00Z">
              <w:rPr/>
            </w:rPrChange>
          </w:rPr>
          <w:t>associated</w:t>
        </w:r>
      </w:ins>
      <w:ins w:id="4091" w:author="nick ting" w:date="2021-09-27T18:57:00Z">
        <w:r w:rsidR="00405527" w:rsidRPr="00F331C9">
          <w:rPr>
            <w:rFonts w:ascii="Times New Roman" w:hAnsi="Times New Roman" w:cs="Times New Roman"/>
            <w:szCs w:val="24"/>
            <w:rPrChange w:id="4092" w:author="LIN, Yufeng" w:date="2021-10-07T10:22:00Z">
              <w:rPr>
                <w:i/>
                <w:iCs/>
              </w:rPr>
            </w:rPrChange>
          </w:rPr>
          <w:t xml:space="preserve"> with CRC</w:t>
        </w:r>
      </w:ins>
      <w:del w:id="4093" w:author="nick ting" w:date="2021-09-27T18:56:00Z">
        <w:r w:rsidRPr="00F331C9" w:rsidDel="00405527">
          <w:rPr>
            <w:rFonts w:ascii="Times New Roman" w:hAnsi="Times New Roman" w:cs="Times New Roman"/>
            <w:szCs w:val="24"/>
            <w:rPrChange w:id="4094" w:author="LIN, Yufeng" w:date="2021-10-07T10:22:00Z">
              <w:rPr>
                <w:i/>
                <w:iCs/>
              </w:rPr>
            </w:rPrChange>
          </w:rPr>
          <w:delText>spergillus</w:delText>
        </w:r>
        <w:r w:rsidRPr="00F331C9" w:rsidDel="00405527">
          <w:rPr>
            <w:rFonts w:ascii="Times New Roman" w:hAnsi="Times New Roman" w:cs="Times New Roman"/>
            <w:szCs w:val="24"/>
            <w:rPrChange w:id="4095" w:author="LIN, Yufeng" w:date="2021-10-07T10:22:00Z">
              <w:rPr/>
            </w:rPrChange>
          </w:rPr>
          <w:delText xml:space="preserve"> </w:delText>
        </w:r>
        <w:r w:rsidRPr="00F331C9" w:rsidDel="00405527">
          <w:rPr>
            <w:rFonts w:ascii="Times New Roman" w:hAnsi="Times New Roman" w:cs="Times New Roman"/>
            <w:szCs w:val="24"/>
            <w:rPrChange w:id="4096" w:author="LIN, Yufeng" w:date="2021-10-07T10:22:00Z">
              <w:rPr>
                <w:i/>
                <w:iCs/>
              </w:rPr>
            </w:rPrChange>
          </w:rPr>
          <w:delText>rambellii</w:delText>
        </w:r>
        <w:r w:rsidRPr="00F331C9" w:rsidDel="00405527">
          <w:rPr>
            <w:rFonts w:ascii="Times New Roman" w:hAnsi="Times New Roman" w:cs="Times New Roman"/>
            <w:szCs w:val="24"/>
            <w:rPrChange w:id="4097" w:author="LIN, Yufeng" w:date="2021-10-07T10:22:00Z">
              <w:rPr/>
            </w:rPrChange>
          </w:rPr>
          <w:delText xml:space="preserve"> and </w:delText>
        </w:r>
        <w:r w:rsidRPr="00F331C9" w:rsidDel="00405527">
          <w:rPr>
            <w:rFonts w:ascii="Times New Roman" w:hAnsi="Times New Roman" w:cs="Times New Roman"/>
            <w:szCs w:val="24"/>
            <w:rPrChange w:id="4098" w:author="LIN, Yufeng" w:date="2021-10-07T10:22:00Z">
              <w:rPr>
                <w:i/>
                <w:iCs/>
              </w:rPr>
            </w:rPrChange>
          </w:rPr>
          <w:delText>Aspergillus</w:delText>
        </w:r>
        <w:r w:rsidRPr="00F331C9" w:rsidDel="00405527">
          <w:rPr>
            <w:rFonts w:ascii="Times New Roman" w:hAnsi="Times New Roman" w:cs="Times New Roman"/>
            <w:szCs w:val="24"/>
            <w:rPrChange w:id="4099" w:author="LIN, Yufeng" w:date="2021-10-07T10:22:00Z">
              <w:rPr/>
            </w:rPrChange>
          </w:rPr>
          <w:delText xml:space="preserve"> </w:delText>
        </w:r>
        <w:r w:rsidRPr="00F331C9" w:rsidDel="00405527">
          <w:rPr>
            <w:rFonts w:ascii="Times New Roman" w:hAnsi="Times New Roman" w:cs="Times New Roman"/>
            <w:szCs w:val="24"/>
            <w:rPrChange w:id="4100" w:author="LIN, Yufeng" w:date="2021-10-07T10:22:00Z">
              <w:rPr>
                <w:i/>
                <w:iCs/>
              </w:rPr>
            </w:rPrChange>
          </w:rPr>
          <w:delText>kawachii</w:delText>
        </w:r>
        <w:r w:rsidRPr="00F331C9" w:rsidDel="00405527">
          <w:rPr>
            <w:rFonts w:ascii="Times New Roman" w:hAnsi="Times New Roman" w:cs="Times New Roman"/>
            <w:szCs w:val="24"/>
            <w:rPrChange w:id="4101" w:author="LIN, Yufeng" w:date="2021-10-07T10:22:00Z">
              <w:rPr/>
            </w:rPrChange>
          </w:rPr>
          <w:delText xml:space="preserve"> </w:delText>
        </w:r>
        <w:r w:rsidR="002F5B96" w:rsidRPr="00F331C9" w:rsidDel="00405527">
          <w:rPr>
            <w:rFonts w:ascii="Times New Roman" w:hAnsi="Times New Roman" w:cs="Times New Roman"/>
            <w:szCs w:val="24"/>
            <w:rPrChange w:id="4102" w:author="LIN, Yufeng" w:date="2021-10-07T10:22:00Z">
              <w:rPr/>
            </w:rPrChange>
          </w:rPr>
          <w:delText xml:space="preserve">were the most </w:delText>
        </w:r>
        <w:r w:rsidR="00EC22EF" w:rsidRPr="00F331C9" w:rsidDel="00405527">
          <w:rPr>
            <w:rFonts w:ascii="Times New Roman" w:hAnsi="Times New Roman" w:cs="Times New Roman"/>
            <w:szCs w:val="24"/>
            <w:rPrChange w:id="4103" w:author="LIN, Yufeng" w:date="2021-10-07T10:22:00Z">
              <w:rPr/>
            </w:rPrChange>
          </w:rPr>
          <w:delText>apparent</w:delText>
        </w:r>
        <w:r w:rsidR="002F5B96" w:rsidRPr="00F331C9" w:rsidDel="00405527">
          <w:rPr>
            <w:rFonts w:ascii="Times New Roman" w:hAnsi="Times New Roman" w:cs="Times New Roman"/>
            <w:szCs w:val="24"/>
            <w:rPrChange w:id="4104" w:author="LIN, Yufeng" w:date="2021-10-07T10:22:00Z">
              <w:rPr/>
            </w:rPrChange>
          </w:rPr>
          <w:delText xml:space="preserve"> enrichment and reduction in CRC, respectively</w:delText>
        </w:r>
      </w:del>
    </w:p>
    <w:p w14:paraId="43442DA8" w14:textId="6C8A2A6B" w:rsidR="00D9531B" w:rsidRPr="00F331C9" w:rsidRDefault="00D9531B" w:rsidP="00F331C9">
      <w:pPr>
        <w:spacing w:line="480" w:lineRule="auto"/>
        <w:rPr>
          <w:ins w:id="4105" w:author="LIN, Yufeng" w:date="2021-10-04T16:23:00Z"/>
          <w:rFonts w:ascii="Times New Roman" w:hAnsi="Times New Roman" w:cs="Times New Roman"/>
          <w:sz w:val="24"/>
          <w:szCs w:val="24"/>
          <w:rPrChange w:id="4106" w:author="LIN, Yufeng" w:date="2021-10-07T10:22:00Z">
            <w:rPr>
              <w:ins w:id="4107" w:author="LIN, Yufeng" w:date="2021-10-04T16:23:00Z"/>
              <w:rFonts w:ascii="Times New Roman" w:hAnsi="Times New Roman" w:cs="Times New Roman"/>
              <w:sz w:val="22"/>
            </w:rPr>
          </w:rPrChange>
        </w:rPr>
      </w:pPr>
      <w:del w:id="4108" w:author="LIN, Yufeng" w:date="2021-09-24T15:50:00Z">
        <w:r w:rsidRPr="00F331C9" w:rsidDel="00A13741">
          <w:rPr>
            <w:rFonts w:ascii="Times New Roman" w:hAnsi="Times New Roman" w:cs="Times New Roman"/>
            <w:sz w:val="24"/>
            <w:szCs w:val="24"/>
            <w:rPrChange w:id="4109" w:author="LIN, Yufeng" w:date="2021-10-07T10:22:00Z">
              <w:rPr>
                <w:rFonts w:ascii="Times New Roman" w:hAnsi="Times New Roman" w:cs="Times New Roman"/>
                <w:sz w:val="22"/>
              </w:rPr>
            </w:rPrChange>
          </w:rPr>
          <w:delText>We next increased the cutoff value t</w:delText>
        </w:r>
      </w:del>
      <w:ins w:id="4110" w:author="LIN, Yufeng" w:date="2021-09-24T15:50:00Z">
        <w:r w:rsidR="00A13741" w:rsidRPr="00F331C9">
          <w:rPr>
            <w:rFonts w:ascii="Times New Roman" w:hAnsi="Times New Roman" w:cs="Times New Roman"/>
            <w:sz w:val="24"/>
            <w:szCs w:val="24"/>
            <w:rPrChange w:id="4111"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4112" w:author="LIN, Yufeng" w:date="2021-10-07T10:22:00Z">
            <w:rPr>
              <w:rFonts w:ascii="Times New Roman" w:hAnsi="Times New Roman" w:cs="Times New Roman"/>
              <w:sz w:val="22"/>
            </w:rPr>
          </w:rPrChange>
        </w:rPr>
        <w:t>o identify the most crucial candidate</w:t>
      </w:r>
      <w:ins w:id="4113" w:author="LIN, Yufeng" w:date="2021-09-24T15:52:00Z">
        <w:r w:rsidR="00A13741" w:rsidRPr="00F331C9">
          <w:rPr>
            <w:rFonts w:ascii="Times New Roman" w:hAnsi="Times New Roman" w:cs="Times New Roman"/>
            <w:sz w:val="24"/>
            <w:szCs w:val="24"/>
            <w:rPrChange w:id="4114"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4115" w:author="LIN, Yufeng" w:date="2021-10-07T10:22:00Z">
            <w:rPr>
              <w:rFonts w:ascii="Times New Roman" w:hAnsi="Times New Roman" w:cs="Times New Roman"/>
              <w:sz w:val="22"/>
            </w:rPr>
          </w:rPrChange>
        </w:rPr>
        <w:t xml:space="preserve"> associated with CRC</w:t>
      </w:r>
      <w:ins w:id="4116" w:author="LIN, Yufeng" w:date="2021-09-24T15:54:00Z">
        <w:r w:rsidR="00474B2B" w:rsidRPr="00F331C9">
          <w:rPr>
            <w:rFonts w:ascii="Times New Roman" w:hAnsi="Times New Roman" w:cs="Times New Roman"/>
            <w:sz w:val="24"/>
            <w:szCs w:val="24"/>
            <w:rPrChange w:id="4117" w:author="LIN, Yufeng" w:date="2021-10-07T10:22:00Z">
              <w:rPr>
                <w:rFonts w:ascii="Times New Roman" w:hAnsi="Times New Roman" w:cs="Times New Roman"/>
                <w:sz w:val="22"/>
              </w:rPr>
            </w:rPrChange>
          </w:rPr>
          <w:t xml:space="preserve">, we utilized the stricter criteria </w:t>
        </w:r>
      </w:ins>
      <w:ins w:id="4118" w:author="LIN, Yufeng" w:date="2021-09-24T15:55:00Z">
        <w:r w:rsidR="00474B2B" w:rsidRPr="00F331C9">
          <w:rPr>
            <w:rFonts w:ascii="Times New Roman" w:hAnsi="Times New Roman" w:cs="Times New Roman"/>
            <w:sz w:val="24"/>
            <w:szCs w:val="24"/>
            <w:rPrChange w:id="4119" w:author="LIN, Yufeng" w:date="2021-10-07T10:22:00Z">
              <w:rPr>
                <w:rFonts w:ascii="Times New Roman" w:hAnsi="Times New Roman" w:cs="Times New Roman"/>
                <w:sz w:val="22"/>
              </w:rPr>
            </w:rPrChange>
          </w:rPr>
          <w:t>(see methods)</w:t>
        </w:r>
      </w:ins>
      <w:ins w:id="4120" w:author="LIN, Yufeng" w:date="2021-10-07T10:46:00Z">
        <w:r w:rsidR="00E81CE7" w:rsidRPr="00F331C9">
          <w:rPr>
            <w:rFonts w:ascii="Times New Roman" w:hAnsi="Times New Roman" w:cs="Times New Roman"/>
            <w:sz w:val="24"/>
            <w:szCs w:val="24"/>
          </w:rPr>
          <w:t>. We</w:t>
        </w:r>
      </w:ins>
      <w:ins w:id="4121" w:author="LIN, Yufeng" w:date="2021-09-24T15:54:00Z">
        <w:r w:rsidR="00474B2B" w:rsidRPr="00F331C9">
          <w:rPr>
            <w:rFonts w:ascii="Times New Roman" w:hAnsi="Times New Roman" w:cs="Times New Roman"/>
            <w:sz w:val="24"/>
            <w:szCs w:val="24"/>
            <w:rPrChange w:id="4122" w:author="LIN, Yufeng" w:date="2021-10-07T10:22:00Z">
              <w:rPr>
                <w:rFonts w:ascii="Times New Roman" w:hAnsi="Times New Roman" w:cs="Times New Roman"/>
                <w:sz w:val="22"/>
              </w:rPr>
            </w:rPrChange>
          </w:rPr>
          <w:t xml:space="preserve"> </w:t>
        </w:r>
        <w:del w:id="4123" w:author="nick ting" w:date="2021-09-27T18:35:00Z">
          <w:r w:rsidR="00474B2B" w:rsidRPr="00F331C9" w:rsidDel="00100B81">
            <w:rPr>
              <w:rFonts w:ascii="Times New Roman" w:hAnsi="Times New Roman" w:cs="Times New Roman"/>
              <w:sz w:val="24"/>
              <w:szCs w:val="24"/>
              <w:rPrChange w:id="4124" w:author="LIN, Yufeng" w:date="2021-10-07T10:22:00Z">
                <w:rPr>
                  <w:rFonts w:ascii="Times New Roman" w:hAnsi="Times New Roman" w:cs="Times New Roman"/>
                  <w:sz w:val="22"/>
                </w:rPr>
              </w:rPrChange>
            </w:rPr>
            <w:delText>explored</w:delText>
          </w:r>
        </w:del>
      </w:ins>
      <w:ins w:id="4125" w:author="nick ting" w:date="2021-09-27T18:35:00Z">
        <w:r w:rsidR="00100B81" w:rsidRPr="00F331C9">
          <w:rPr>
            <w:rFonts w:ascii="Times New Roman" w:hAnsi="Times New Roman" w:cs="Times New Roman"/>
            <w:sz w:val="24"/>
            <w:szCs w:val="24"/>
            <w:rPrChange w:id="4126" w:author="LIN, Yufeng" w:date="2021-10-07T10:22:00Z">
              <w:rPr>
                <w:rFonts w:ascii="Times New Roman" w:hAnsi="Times New Roman" w:cs="Times New Roman"/>
                <w:sz w:val="22"/>
              </w:rPr>
            </w:rPrChange>
          </w:rPr>
          <w:t>found</w:t>
        </w:r>
      </w:ins>
      <w:ins w:id="4127" w:author="LIN, Yufeng" w:date="2021-09-24T15:54:00Z">
        <w:r w:rsidR="00474B2B" w:rsidRPr="00F331C9">
          <w:rPr>
            <w:rFonts w:ascii="Times New Roman" w:hAnsi="Times New Roman" w:cs="Times New Roman"/>
            <w:sz w:val="24"/>
            <w:szCs w:val="24"/>
            <w:rPrChange w:id="4128" w:author="LIN, Yufeng" w:date="2021-10-07T10:22:00Z">
              <w:rPr>
                <w:rFonts w:ascii="Times New Roman" w:hAnsi="Times New Roman" w:cs="Times New Roman"/>
                <w:sz w:val="22"/>
              </w:rPr>
            </w:rPrChange>
          </w:rPr>
          <w:t xml:space="preserve"> that</w:t>
        </w:r>
      </w:ins>
      <w:del w:id="4129" w:author="LIN, Yufeng" w:date="2021-09-24T15:54:00Z">
        <w:r w:rsidRPr="00F331C9" w:rsidDel="00474B2B">
          <w:rPr>
            <w:rFonts w:ascii="Times New Roman" w:hAnsi="Times New Roman" w:cs="Times New Roman"/>
            <w:sz w:val="24"/>
            <w:szCs w:val="24"/>
            <w:rPrChange w:id="4130" w:author="LIN, Yufeng" w:date="2021-10-07T10:22:00Z">
              <w:rPr>
                <w:rFonts w:ascii="Times New Roman" w:hAnsi="Times New Roman" w:cs="Times New Roman"/>
                <w:sz w:val="22"/>
              </w:rPr>
            </w:rPrChange>
          </w:rPr>
          <w:delText xml:space="preserve"> by filtering core-set using three strict criteria, FDR &lt; 0.01, SSTF </w:delText>
        </w:r>
        <w:r w:rsidRPr="00F331C9" w:rsidDel="00474B2B">
          <w:rPr>
            <w:rFonts w:ascii="Times New Roman" w:hAnsi="Times New Roman" w:cs="Times New Roman" w:hint="eastAsia"/>
            <w:sz w:val="24"/>
            <w:szCs w:val="24"/>
            <w:rPrChange w:id="4131" w:author="LIN, Yufeng" w:date="2021-10-07T10:22:00Z">
              <w:rPr>
                <w:rFonts w:ascii="Times New Roman" w:hAnsi="Times New Roman" w:cs="Times New Roman" w:hint="eastAsia"/>
                <w:sz w:val="22"/>
              </w:rPr>
            </w:rPrChange>
          </w:rPr>
          <w:delText>≥</w:delText>
        </w:r>
        <w:r w:rsidRPr="00F331C9" w:rsidDel="00474B2B">
          <w:rPr>
            <w:rFonts w:ascii="Times New Roman" w:hAnsi="Times New Roman" w:cs="Times New Roman"/>
            <w:sz w:val="24"/>
            <w:szCs w:val="24"/>
            <w:rPrChange w:id="4132" w:author="LIN, Yufeng" w:date="2021-10-07T10:22:00Z">
              <w:rPr>
                <w:rFonts w:ascii="Times New Roman" w:hAnsi="Times New Roman" w:cs="Times New Roman"/>
                <w:sz w:val="22"/>
              </w:rPr>
            </w:rPrChange>
          </w:rPr>
          <w:delText xml:space="preserve"> 6, and abs(log2FC) </w:delText>
        </w:r>
        <w:r w:rsidRPr="00F331C9" w:rsidDel="00474B2B">
          <w:rPr>
            <w:rFonts w:ascii="Times New Roman" w:hAnsi="Times New Roman" w:cs="Times New Roman" w:hint="eastAsia"/>
            <w:sz w:val="24"/>
            <w:szCs w:val="24"/>
            <w:rPrChange w:id="4133" w:author="LIN, Yufeng" w:date="2021-10-07T10:22:00Z">
              <w:rPr>
                <w:rFonts w:ascii="Times New Roman" w:hAnsi="Times New Roman" w:cs="Times New Roman" w:hint="eastAsia"/>
                <w:sz w:val="22"/>
              </w:rPr>
            </w:rPrChange>
          </w:rPr>
          <w:delText>≥</w:delText>
        </w:r>
        <w:r w:rsidRPr="00F331C9" w:rsidDel="00474B2B">
          <w:rPr>
            <w:rFonts w:ascii="Times New Roman" w:hAnsi="Times New Roman" w:cs="Times New Roman"/>
            <w:sz w:val="24"/>
            <w:szCs w:val="24"/>
            <w:rPrChange w:id="4134" w:author="LIN, Yufeng" w:date="2021-10-07T10:22:00Z">
              <w:rPr>
                <w:rFonts w:ascii="Times New Roman" w:hAnsi="Times New Roman" w:cs="Times New Roman"/>
                <w:sz w:val="22"/>
              </w:rPr>
            </w:rPrChange>
          </w:rPr>
          <w:delText xml:space="preserve"> 1 (</w:delText>
        </w:r>
        <w:commentRangeStart w:id="4135"/>
        <w:r w:rsidRPr="00F331C9" w:rsidDel="00474B2B">
          <w:rPr>
            <w:rFonts w:ascii="Times New Roman" w:hAnsi="Times New Roman" w:cs="Times New Roman"/>
            <w:sz w:val="24"/>
            <w:szCs w:val="24"/>
            <w:rPrChange w:id="4136" w:author="LIN, Yufeng" w:date="2021-10-07T10:22:00Z">
              <w:rPr>
                <w:rFonts w:ascii="Times New Roman" w:hAnsi="Times New Roman" w:cs="Times New Roman"/>
                <w:sz w:val="22"/>
              </w:rPr>
            </w:rPrChange>
          </w:rPr>
          <w:delText>see Methods</w:delText>
        </w:r>
        <w:commentRangeEnd w:id="4135"/>
        <w:r w:rsidRPr="00F331C9" w:rsidDel="00474B2B">
          <w:rPr>
            <w:rStyle w:val="CommentReference"/>
            <w:rFonts w:ascii="Times New Roman" w:hAnsi="Times New Roman" w:cs="Times New Roman"/>
            <w:sz w:val="24"/>
            <w:szCs w:val="24"/>
            <w:rPrChange w:id="4137" w:author="LIN, Yufeng" w:date="2021-10-07T10:22:00Z">
              <w:rPr>
                <w:rStyle w:val="CommentReference"/>
                <w:rFonts w:ascii="Times New Roman" w:hAnsi="Times New Roman" w:cs="Times New Roman"/>
                <w:sz w:val="22"/>
                <w:szCs w:val="22"/>
              </w:rPr>
            </w:rPrChange>
          </w:rPr>
          <w:commentReference w:id="4135"/>
        </w:r>
        <w:r w:rsidRPr="00F331C9" w:rsidDel="00474B2B">
          <w:rPr>
            <w:rFonts w:ascii="Times New Roman" w:hAnsi="Times New Roman" w:cs="Times New Roman"/>
            <w:sz w:val="24"/>
            <w:szCs w:val="24"/>
            <w:rPrChange w:id="4138" w:author="LIN, Yufeng" w:date="2021-10-07T10:22:00Z">
              <w:rPr>
                <w:rFonts w:ascii="Times New Roman" w:hAnsi="Times New Roman" w:cs="Times New Roman"/>
                <w:sz w:val="22"/>
              </w:rPr>
            </w:rPrChange>
          </w:rPr>
          <w:delText>). After filtering,</w:delText>
        </w:r>
      </w:del>
      <w:r w:rsidRPr="00F331C9">
        <w:rPr>
          <w:rFonts w:ascii="Times New Roman" w:hAnsi="Times New Roman" w:cs="Times New Roman"/>
          <w:sz w:val="24"/>
          <w:szCs w:val="24"/>
          <w:rPrChange w:id="4139" w:author="LIN, Yufeng" w:date="2021-10-07T10:22:00Z">
            <w:rPr>
              <w:rFonts w:ascii="Times New Roman" w:hAnsi="Times New Roman" w:cs="Times New Roman"/>
              <w:sz w:val="22"/>
            </w:rPr>
          </w:rPrChange>
        </w:rPr>
        <w:t xml:space="preserve"> </w:t>
      </w:r>
      <w:del w:id="4140" w:author="LIN, Yufeng" w:date="2021-09-24T15:56:00Z">
        <w:r w:rsidRPr="00F331C9" w:rsidDel="00474B2B">
          <w:rPr>
            <w:rFonts w:ascii="Times New Roman" w:hAnsi="Times New Roman" w:cs="Times New Roman"/>
            <w:i/>
            <w:iCs/>
            <w:sz w:val="24"/>
            <w:szCs w:val="24"/>
            <w:rPrChange w:id="4141" w:author="LIN, Yufeng" w:date="2021-10-07T10:22:00Z">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id="4142" w:author="LIN, Yufeng" w:date="2021-10-07T10:22:00Z">
              <w:rPr>
                <w:rFonts w:ascii="Times New Roman" w:hAnsi="Times New Roman" w:cs="Times New Roman"/>
                <w:sz w:val="22"/>
              </w:rPr>
            </w:rPrChange>
          </w:rPr>
          <w:delText xml:space="preserve"> </w:delText>
        </w:r>
      </w:del>
      <w:ins w:id="4143" w:author="LIN, Yufeng" w:date="2021-09-24T15:56:00Z">
        <w:r w:rsidR="00474B2B" w:rsidRPr="00F331C9">
          <w:rPr>
            <w:rFonts w:ascii="Times New Roman" w:hAnsi="Times New Roman" w:cs="Times New Roman"/>
            <w:i/>
            <w:iCs/>
            <w:sz w:val="24"/>
            <w:szCs w:val="24"/>
            <w:rPrChange w:id="4144" w:author="LIN, Yufeng" w:date="2021-10-07T10:22:00Z">
              <w:rPr>
                <w:rFonts w:ascii="Times New Roman" w:hAnsi="Times New Roman" w:cs="Times New Roman"/>
                <w:i/>
                <w:iCs/>
                <w:sz w:val="22"/>
              </w:rPr>
            </w:rPrChange>
          </w:rPr>
          <w:t>A.</w:t>
        </w:r>
        <w:r w:rsidR="00474B2B" w:rsidRPr="00F331C9">
          <w:rPr>
            <w:rFonts w:ascii="Times New Roman" w:hAnsi="Times New Roman" w:cs="Times New Roman"/>
            <w:sz w:val="24"/>
            <w:szCs w:val="24"/>
            <w:rPrChange w:id="4145"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46"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147" w:author="LIN, Yufeng" w:date="2021-10-07T10:22:00Z">
            <w:rPr>
              <w:rFonts w:ascii="Times New Roman" w:hAnsi="Times New Roman" w:cs="Times New Roman"/>
              <w:sz w:val="22"/>
            </w:rPr>
          </w:rPrChange>
        </w:rPr>
        <w:t xml:space="preserve"> and </w:t>
      </w:r>
      <w:del w:id="4148" w:author="LIN, Yufeng" w:date="2021-09-24T15:56:00Z">
        <w:r w:rsidRPr="00F331C9" w:rsidDel="00474B2B">
          <w:rPr>
            <w:rFonts w:ascii="Times New Roman" w:hAnsi="Times New Roman" w:cs="Times New Roman"/>
            <w:i/>
            <w:iCs/>
            <w:sz w:val="24"/>
            <w:szCs w:val="24"/>
            <w:rPrChange w:id="4149" w:author="LIN, Yufeng" w:date="2021-10-07T10:22:00Z">
              <w:rPr>
                <w:rFonts w:ascii="Times New Roman" w:hAnsi="Times New Roman" w:cs="Times New Roman"/>
                <w:i/>
                <w:iCs/>
                <w:sz w:val="22"/>
              </w:rPr>
            </w:rPrChange>
          </w:rPr>
          <w:delText>Aspergillus</w:delText>
        </w:r>
        <w:r w:rsidRPr="00F331C9" w:rsidDel="00474B2B">
          <w:rPr>
            <w:rFonts w:ascii="Times New Roman" w:hAnsi="Times New Roman" w:cs="Times New Roman"/>
            <w:sz w:val="24"/>
            <w:szCs w:val="24"/>
            <w:rPrChange w:id="4150" w:author="LIN, Yufeng" w:date="2021-10-07T10:22:00Z">
              <w:rPr>
                <w:rFonts w:ascii="Times New Roman" w:hAnsi="Times New Roman" w:cs="Times New Roman"/>
                <w:sz w:val="22"/>
              </w:rPr>
            </w:rPrChange>
          </w:rPr>
          <w:delText xml:space="preserve"> </w:delText>
        </w:r>
      </w:del>
      <w:ins w:id="4151" w:author="LIN, Yufeng" w:date="2021-09-24T15:56:00Z">
        <w:r w:rsidR="00474B2B" w:rsidRPr="00F331C9">
          <w:rPr>
            <w:rFonts w:ascii="Times New Roman" w:hAnsi="Times New Roman" w:cs="Times New Roman"/>
            <w:i/>
            <w:iCs/>
            <w:sz w:val="24"/>
            <w:szCs w:val="24"/>
            <w:rPrChange w:id="4152" w:author="LIN, Yufeng" w:date="2021-10-07T10:22:00Z">
              <w:rPr>
                <w:rFonts w:ascii="Times New Roman" w:hAnsi="Times New Roman" w:cs="Times New Roman"/>
                <w:i/>
                <w:iCs/>
                <w:sz w:val="22"/>
              </w:rPr>
            </w:rPrChange>
          </w:rPr>
          <w:t>A.</w:t>
        </w:r>
        <w:r w:rsidR="00474B2B" w:rsidRPr="00F331C9">
          <w:rPr>
            <w:rFonts w:ascii="Times New Roman" w:hAnsi="Times New Roman" w:cs="Times New Roman"/>
            <w:sz w:val="24"/>
            <w:szCs w:val="24"/>
            <w:rPrChange w:id="4153"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54" w:author="LIN, Yufeng" w:date="2021-10-07T10:22:00Z">
            <w:rPr>
              <w:rFonts w:ascii="Times New Roman" w:hAnsi="Times New Roman" w:cs="Times New Roman"/>
              <w:i/>
              <w:iCs/>
              <w:sz w:val="22"/>
            </w:rPr>
          </w:rPrChange>
        </w:rPr>
        <w:t>kawachii</w:t>
      </w:r>
      <w:r w:rsidRPr="00F331C9">
        <w:rPr>
          <w:rFonts w:ascii="Times New Roman" w:hAnsi="Times New Roman" w:cs="Times New Roman"/>
          <w:sz w:val="24"/>
          <w:szCs w:val="24"/>
          <w:rPrChange w:id="4155" w:author="LIN, Yufeng" w:date="2021-10-07T10:22:00Z">
            <w:rPr>
              <w:rFonts w:ascii="Times New Roman" w:hAnsi="Times New Roman" w:cs="Times New Roman"/>
              <w:sz w:val="22"/>
            </w:rPr>
          </w:rPrChange>
        </w:rPr>
        <w:t xml:space="preserve"> were the only two </w:t>
      </w:r>
      <w:ins w:id="4156" w:author="LIN, Yufeng" w:date="2021-09-24T15:56:00Z">
        <w:r w:rsidR="00474B2B" w:rsidRPr="00F331C9">
          <w:rPr>
            <w:rFonts w:ascii="Times New Roman" w:hAnsi="Times New Roman" w:cs="Times New Roman"/>
            <w:sz w:val="24"/>
            <w:szCs w:val="24"/>
            <w:rPrChange w:id="4157" w:author="LIN, Yufeng" w:date="2021-10-07T10:22:00Z">
              <w:rPr>
                <w:rFonts w:ascii="Times New Roman" w:hAnsi="Times New Roman" w:cs="Times New Roman"/>
                <w:sz w:val="22"/>
              </w:rPr>
            </w:rPrChange>
          </w:rPr>
          <w:t xml:space="preserve">significant </w:t>
        </w:r>
      </w:ins>
      <w:del w:id="4158" w:author="LIN, Yufeng" w:date="2021-09-28T13:07:00Z">
        <w:r w:rsidR="00FA35F2" w:rsidRPr="00F331C9" w:rsidDel="004314C2">
          <w:rPr>
            <w:rFonts w:ascii="Times New Roman" w:hAnsi="Times New Roman" w:cs="Times New Roman"/>
            <w:sz w:val="24"/>
            <w:szCs w:val="24"/>
            <w:rPrChange w:id="4159" w:author="LIN, Yufeng" w:date="2021-10-07T10:22:00Z">
              <w:rPr>
                <w:rFonts w:ascii="Times New Roman" w:hAnsi="Times New Roman" w:cs="Times New Roman"/>
                <w:sz w:val="22"/>
              </w:rPr>
            </w:rPrChange>
          </w:rPr>
          <w:delText>micro-eukaryotes</w:delText>
        </w:r>
      </w:del>
      <w:ins w:id="4160" w:author="LIN, Yufeng" w:date="2021-09-28T13:07:00Z">
        <w:r w:rsidR="004314C2" w:rsidRPr="00F331C9">
          <w:rPr>
            <w:rFonts w:ascii="Times New Roman" w:hAnsi="Times New Roman" w:cs="Times New Roman"/>
            <w:sz w:val="24"/>
            <w:szCs w:val="24"/>
            <w:rPrChange w:id="4161" w:author="LIN, Yufeng" w:date="2021-10-07T10:22:00Z">
              <w:rPr>
                <w:rFonts w:ascii="Times New Roman" w:hAnsi="Times New Roman" w:cs="Times New Roman"/>
                <w:sz w:val="22"/>
              </w:rPr>
            </w:rPrChange>
          </w:rPr>
          <w:t>fungi</w:t>
        </w:r>
      </w:ins>
      <w:ins w:id="4162" w:author="nick ting" w:date="2021-09-27T18:35:00Z">
        <w:r w:rsidR="00100B81" w:rsidRPr="00F331C9">
          <w:rPr>
            <w:rFonts w:ascii="Times New Roman" w:hAnsi="Times New Roman" w:cs="Times New Roman"/>
            <w:sz w:val="24"/>
            <w:szCs w:val="24"/>
            <w:rPrChange w:id="4163" w:author="LIN, Yufeng" w:date="2021-10-07T10:22:00Z">
              <w:rPr>
                <w:rFonts w:ascii="Times New Roman" w:hAnsi="Times New Roman" w:cs="Times New Roman"/>
                <w:sz w:val="22"/>
              </w:rPr>
            </w:rPrChange>
          </w:rPr>
          <w:t xml:space="preserve"> </w:t>
        </w:r>
      </w:ins>
      <w:del w:id="4164" w:author="LIN, Yufeng" w:date="2021-09-24T15:56:00Z">
        <w:r w:rsidRPr="00F331C9" w:rsidDel="00474B2B">
          <w:rPr>
            <w:rFonts w:ascii="Times New Roman" w:hAnsi="Times New Roman" w:cs="Times New Roman"/>
            <w:sz w:val="24"/>
            <w:szCs w:val="24"/>
            <w:rPrChange w:id="4165" w:author="LIN, Yufeng" w:date="2021-10-07T10:22:00Z">
              <w:rPr>
                <w:rFonts w:ascii="Times New Roman" w:hAnsi="Times New Roman" w:cs="Times New Roman"/>
                <w:sz w:val="22"/>
              </w:rPr>
            </w:rPrChange>
          </w:rPr>
          <w:delText xml:space="preserve"> </w:delText>
        </w:r>
      </w:del>
      <w:del w:id="4166" w:author="LIN, Yufeng" w:date="2021-09-24T15:55:00Z">
        <w:r w:rsidRPr="00F331C9" w:rsidDel="00474B2B">
          <w:rPr>
            <w:rFonts w:ascii="Times New Roman" w:hAnsi="Times New Roman" w:cs="Times New Roman"/>
            <w:sz w:val="24"/>
            <w:szCs w:val="24"/>
            <w:rPrChange w:id="4167" w:author="LIN, Yufeng" w:date="2021-10-07T10:22:00Z">
              <w:rPr>
                <w:rFonts w:ascii="Times New Roman" w:hAnsi="Times New Roman" w:cs="Times New Roman"/>
                <w:sz w:val="22"/>
              </w:rPr>
            </w:rPrChange>
          </w:rPr>
          <w:delText xml:space="preserve">that meet these stricter criteria </w:delText>
        </w:r>
      </w:del>
      <w:r w:rsidRPr="00F331C9">
        <w:rPr>
          <w:rFonts w:ascii="Times New Roman" w:hAnsi="Times New Roman" w:cs="Times New Roman"/>
          <w:sz w:val="24"/>
          <w:szCs w:val="24"/>
          <w:rPrChange w:id="4168" w:author="LIN, Yufeng" w:date="2021-10-07T10:22:00Z">
            <w:rPr>
              <w:rFonts w:ascii="Times New Roman" w:hAnsi="Times New Roman" w:cs="Times New Roman"/>
              <w:sz w:val="22"/>
            </w:rPr>
          </w:rPrChange>
        </w:rPr>
        <w:t xml:space="preserve">(figure 3c). </w:t>
      </w:r>
      <w:r w:rsidRPr="00F331C9">
        <w:rPr>
          <w:rFonts w:ascii="Times New Roman" w:hAnsi="Times New Roman" w:cs="Times New Roman"/>
          <w:i/>
          <w:iCs/>
          <w:sz w:val="24"/>
          <w:szCs w:val="24"/>
          <w:rPrChange w:id="4169" w:author="LIN, Yufeng" w:date="2021-10-07T10:22:00Z">
            <w:rPr>
              <w:rFonts w:ascii="Times New Roman" w:hAnsi="Times New Roman" w:cs="Times New Roman"/>
              <w:sz w:val="22"/>
            </w:rPr>
          </w:rPrChange>
        </w:rPr>
        <w:t>A. rambellii</w:t>
      </w:r>
      <w:r w:rsidRPr="00F331C9">
        <w:rPr>
          <w:rFonts w:ascii="Times New Roman" w:hAnsi="Times New Roman" w:cs="Times New Roman"/>
          <w:sz w:val="24"/>
          <w:szCs w:val="24"/>
          <w:rPrChange w:id="4170" w:author="LIN, Yufeng" w:date="2021-10-07T10:22:00Z">
            <w:rPr>
              <w:rFonts w:ascii="Times New Roman" w:hAnsi="Times New Roman" w:cs="Times New Roman"/>
              <w:sz w:val="22"/>
            </w:rPr>
          </w:rPrChange>
        </w:rPr>
        <w:t xml:space="preserve"> was the only candidate with a significant difference among seven cohorts, excluding the 2019_Thomas cohort (figure 3d). </w:t>
      </w:r>
      <w:del w:id="4171" w:author="nick ting" w:date="2021-09-27T18:35:00Z">
        <w:r w:rsidRPr="00F331C9" w:rsidDel="00100B81">
          <w:rPr>
            <w:rFonts w:ascii="Times New Roman" w:hAnsi="Times New Roman" w:cs="Times New Roman"/>
            <w:sz w:val="24"/>
            <w:szCs w:val="24"/>
            <w:rPrChange w:id="4172" w:author="LIN, Yufeng" w:date="2021-10-07T10:22:00Z">
              <w:rPr>
                <w:rFonts w:ascii="Times New Roman" w:hAnsi="Times New Roman" w:cs="Times New Roman"/>
                <w:sz w:val="22"/>
              </w:rPr>
            </w:rPrChange>
          </w:rPr>
          <w:delText xml:space="preserve">And </w:delText>
        </w:r>
      </w:del>
      <w:ins w:id="4173" w:author="nick ting" w:date="2021-09-27T18:35:00Z">
        <w:del w:id="4174" w:author="LIN, Yufeng" w:date="2021-10-07T10:47:00Z">
          <w:r w:rsidR="00100B81" w:rsidRPr="00F331C9" w:rsidDel="00E81CE7">
            <w:rPr>
              <w:rFonts w:ascii="Times New Roman" w:hAnsi="Times New Roman" w:cs="Times New Roman"/>
              <w:sz w:val="24"/>
              <w:szCs w:val="24"/>
              <w:rPrChange w:id="4175" w:author="LIN, Yufeng" w:date="2021-10-07T10:22:00Z">
                <w:rPr>
                  <w:rFonts w:ascii="Times New Roman" w:hAnsi="Times New Roman" w:cs="Times New Roman"/>
                  <w:sz w:val="22"/>
                </w:rPr>
              </w:rPrChange>
            </w:rPr>
            <w:delText>Whereas</w:delText>
          </w:r>
        </w:del>
      </w:ins>
      <w:ins w:id="4176" w:author="LIN, Yufeng" w:date="2021-10-07T10:47:00Z">
        <w:r w:rsidR="00E81CE7" w:rsidRPr="00F331C9">
          <w:rPr>
            <w:rFonts w:ascii="Times New Roman" w:hAnsi="Times New Roman" w:cs="Times New Roman"/>
            <w:sz w:val="24"/>
            <w:szCs w:val="24"/>
          </w:rPr>
          <w:t>In contrast,</w:t>
        </w:r>
      </w:ins>
      <w:ins w:id="4177" w:author="nick ting" w:date="2021-09-27T18:35:00Z">
        <w:r w:rsidR="00100B81" w:rsidRPr="00F331C9">
          <w:rPr>
            <w:rFonts w:ascii="Times New Roman" w:hAnsi="Times New Roman" w:cs="Times New Roman"/>
            <w:sz w:val="24"/>
            <w:szCs w:val="24"/>
            <w:rPrChange w:id="4178" w:author="LIN, Yufeng" w:date="2021-10-07T10:22:00Z">
              <w:rPr>
                <w:rFonts w:ascii="Times New Roman" w:hAnsi="Times New Roman" w:cs="Times New Roman"/>
                <w:sz w:val="22"/>
              </w:rPr>
            </w:rPrChange>
          </w:rPr>
          <w:t xml:space="preserve"> </w:t>
        </w:r>
      </w:ins>
      <w:r w:rsidRPr="00F331C9">
        <w:rPr>
          <w:rFonts w:ascii="Times New Roman" w:hAnsi="Times New Roman" w:cs="Times New Roman"/>
          <w:i/>
          <w:iCs/>
          <w:sz w:val="24"/>
          <w:szCs w:val="24"/>
          <w:rPrChange w:id="4179" w:author="LIN, Yufeng" w:date="2021-10-07T10:22:00Z">
            <w:rPr>
              <w:rFonts w:ascii="Times New Roman" w:hAnsi="Times New Roman" w:cs="Times New Roman"/>
              <w:i/>
              <w:iCs/>
              <w:sz w:val="22"/>
            </w:rPr>
          </w:rPrChange>
        </w:rPr>
        <w:t xml:space="preserve">A. kawachii </w:t>
      </w:r>
      <w:r w:rsidRPr="00F331C9">
        <w:rPr>
          <w:rFonts w:ascii="Times New Roman" w:hAnsi="Times New Roman" w:cs="Times New Roman"/>
          <w:sz w:val="24"/>
          <w:szCs w:val="24"/>
          <w:rPrChange w:id="4180" w:author="LIN, Yufeng" w:date="2021-10-07T10:22:00Z">
            <w:rPr>
              <w:rFonts w:ascii="Times New Roman" w:hAnsi="Times New Roman" w:cs="Times New Roman"/>
              <w:sz w:val="22"/>
            </w:rPr>
          </w:rPrChange>
        </w:rPr>
        <w:t xml:space="preserve">was significantly different among 2014_ZellerG, 2016_VogtmannE, 2017_JunY, and our </w:t>
      </w:r>
      <w:del w:id="4181" w:author="LIN, Yufeng" w:date="2021-09-24T15:57:00Z">
        <w:r w:rsidRPr="00F331C9" w:rsidDel="00474B2B">
          <w:rPr>
            <w:rFonts w:ascii="Times New Roman" w:hAnsi="Times New Roman" w:cs="Times New Roman"/>
            <w:sz w:val="24"/>
            <w:szCs w:val="24"/>
            <w:rPrChange w:id="4182" w:author="LIN, Yufeng" w:date="2021-10-07T10:22:00Z">
              <w:rPr>
                <w:rFonts w:ascii="Times New Roman" w:hAnsi="Times New Roman" w:cs="Times New Roman"/>
                <w:sz w:val="22"/>
              </w:rPr>
            </w:rPrChange>
          </w:rPr>
          <w:delText xml:space="preserve">indoor </w:delText>
        </w:r>
      </w:del>
      <w:ins w:id="4183" w:author="LIN, Yufeng" w:date="2021-09-24T15:57:00Z">
        <w:r w:rsidR="00474B2B" w:rsidRPr="00F331C9">
          <w:rPr>
            <w:rFonts w:ascii="Times New Roman" w:hAnsi="Times New Roman" w:cs="Times New Roman"/>
            <w:sz w:val="24"/>
            <w:szCs w:val="24"/>
            <w:rPrChange w:id="4184" w:author="LIN, Yufeng" w:date="2021-10-07T10:22:00Z">
              <w:rPr>
                <w:rFonts w:ascii="Times New Roman" w:hAnsi="Times New Roman" w:cs="Times New Roman"/>
                <w:sz w:val="22"/>
              </w:rPr>
            </w:rPrChange>
          </w:rPr>
          <w:t xml:space="preserve">unpublished </w:t>
        </w:r>
      </w:ins>
      <w:r w:rsidRPr="00F331C9">
        <w:rPr>
          <w:rFonts w:ascii="Times New Roman" w:hAnsi="Times New Roman" w:cs="Times New Roman"/>
          <w:sz w:val="24"/>
          <w:szCs w:val="24"/>
          <w:rPrChange w:id="4185" w:author="LIN, Yufeng" w:date="2021-10-07T10:22:00Z">
            <w:rPr>
              <w:rFonts w:ascii="Times New Roman" w:hAnsi="Times New Roman" w:cs="Times New Roman"/>
              <w:sz w:val="22"/>
            </w:rPr>
          </w:rPrChange>
        </w:rPr>
        <w:t>dataset (figure 3d). Although they belong to the same genus,</w:t>
      </w:r>
      <w:ins w:id="4186" w:author="nick ting" w:date="2021-09-27T18:36:00Z">
        <w:r w:rsidR="00100B81" w:rsidRPr="00F331C9">
          <w:rPr>
            <w:rFonts w:ascii="Times New Roman" w:hAnsi="Times New Roman" w:cs="Times New Roman"/>
            <w:sz w:val="24"/>
            <w:szCs w:val="24"/>
            <w:rPrChange w:id="4187" w:author="LIN, Yufeng" w:date="2021-10-07T10:22:00Z">
              <w:rPr>
                <w:rFonts w:ascii="Times New Roman" w:hAnsi="Times New Roman" w:cs="Times New Roman"/>
                <w:sz w:val="22"/>
              </w:rPr>
            </w:rPrChange>
          </w:rPr>
          <w:t xml:space="preserve"> they </w:t>
        </w:r>
        <w:r w:rsidR="006A1ACE" w:rsidRPr="00F331C9">
          <w:rPr>
            <w:rFonts w:ascii="Times New Roman" w:hAnsi="Times New Roman" w:cs="Times New Roman"/>
            <w:sz w:val="24"/>
            <w:szCs w:val="24"/>
            <w:rPrChange w:id="4188" w:author="LIN, Yufeng" w:date="2021-10-07T10:22:00Z">
              <w:rPr>
                <w:rFonts w:ascii="Times New Roman" w:hAnsi="Times New Roman" w:cs="Times New Roman"/>
                <w:sz w:val="22"/>
              </w:rPr>
            </w:rPrChange>
          </w:rPr>
          <w:t xml:space="preserve">were shown to have </w:t>
        </w:r>
      </w:ins>
      <w:ins w:id="4189" w:author="LIN, Yufeng" w:date="2021-10-07T10:47:00Z">
        <w:r w:rsidR="00E81CE7" w:rsidRPr="00F331C9">
          <w:rPr>
            <w:rFonts w:ascii="Times New Roman" w:hAnsi="Times New Roman" w:cs="Times New Roman"/>
            <w:sz w:val="24"/>
            <w:szCs w:val="24"/>
          </w:rPr>
          <w:t xml:space="preserve">a </w:t>
        </w:r>
      </w:ins>
      <w:ins w:id="4190" w:author="nick ting" w:date="2021-09-27T18:36:00Z">
        <w:r w:rsidR="006A1ACE" w:rsidRPr="00F331C9">
          <w:rPr>
            <w:rFonts w:ascii="Times New Roman" w:hAnsi="Times New Roman" w:cs="Times New Roman"/>
            <w:sz w:val="24"/>
            <w:szCs w:val="24"/>
            <w:rPrChange w:id="4191" w:author="LIN, Yufeng" w:date="2021-10-07T10:22:00Z">
              <w:rPr>
                <w:rFonts w:ascii="Times New Roman" w:hAnsi="Times New Roman" w:cs="Times New Roman"/>
                <w:sz w:val="22"/>
              </w:rPr>
            </w:rPrChange>
          </w:rPr>
          <w:t>different association with CRC</w:t>
        </w:r>
      </w:ins>
      <w:ins w:id="4192" w:author="LIN, Yufeng" w:date="2021-10-07T10:47:00Z">
        <w:r w:rsidR="00E81CE7" w:rsidRPr="00F331C9">
          <w:rPr>
            <w:rFonts w:ascii="Times New Roman" w:hAnsi="Times New Roman" w:cs="Times New Roman"/>
            <w:sz w:val="24"/>
            <w:szCs w:val="24"/>
          </w:rPr>
          <w:t>,</w:t>
        </w:r>
      </w:ins>
      <w:ins w:id="4193" w:author="nick ting" w:date="2021-09-27T18:36:00Z">
        <w:r w:rsidR="006A1ACE" w:rsidRPr="00F331C9">
          <w:rPr>
            <w:rFonts w:ascii="Times New Roman" w:hAnsi="Times New Roman" w:cs="Times New Roman"/>
            <w:sz w:val="24"/>
            <w:szCs w:val="24"/>
            <w:rPrChange w:id="4194" w:author="LIN, Yufeng" w:date="2021-10-07T10:22:00Z">
              <w:rPr>
                <w:rFonts w:ascii="Times New Roman" w:hAnsi="Times New Roman" w:cs="Times New Roman"/>
                <w:sz w:val="22"/>
              </w:rPr>
            </w:rPrChange>
          </w:rPr>
          <w:t xml:space="preserve"> with</w:t>
        </w:r>
      </w:ins>
      <w:r w:rsidRPr="00F331C9">
        <w:rPr>
          <w:rFonts w:ascii="Times New Roman" w:hAnsi="Times New Roman" w:cs="Times New Roman"/>
          <w:i/>
          <w:iCs/>
          <w:sz w:val="24"/>
          <w:szCs w:val="24"/>
          <w:rPrChange w:id="4195" w:author="LIN, Yufeng" w:date="2021-10-07T10:22:00Z">
            <w:rPr>
              <w:rFonts w:ascii="Times New Roman" w:hAnsi="Times New Roman" w:cs="Times New Roman"/>
              <w:i/>
              <w:iCs/>
              <w:sz w:val="22"/>
            </w:rPr>
          </w:rPrChange>
        </w:rPr>
        <w:t xml:space="preserve"> A. rambellii</w:t>
      </w:r>
      <w:r w:rsidRPr="00F331C9">
        <w:rPr>
          <w:rFonts w:ascii="Times New Roman" w:hAnsi="Times New Roman" w:cs="Times New Roman"/>
          <w:sz w:val="24"/>
          <w:szCs w:val="24"/>
          <w:rPrChange w:id="4196" w:author="LIN, Yufeng" w:date="2021-10-07T10:22:00Z">
            <w:rPr>
              <w:rFonts w:ascii="Times New Roman" w:hAnsi="Times New Roman" w:cs="Times New Roman"/>
              <w:sz w:val="22"/>
            </w:rPr>
          </w:rPrChange>
        </w:rPr>
        <w:t xml:space="preserve"> </w:t>
      </w:r>
      <w:del w:id="4197" w:author="nick ting" w:date="2021-09-27T18:37:00Z">
        <w:r w:rsidRPr="00F331C9" w:rsidDel="006A1ACE">
          <w:rPr>
            <w:rFonts w:ascii="Times New Roman" w:hAnsi="Times New Roman" w:cs="Times New Roman"/>
            <w:sz w:val="24"/>
            <w:szCs w:val="24"/>
            <w:rPrChange w:id="4198" w:author="LIN, Yufeng" w:date="2021-10-07T10:22:00Z">
              <w:rPr>
                <w:rFonts w:ascii="Times New Roman" w:hAnsi="Times New Roman" w:cs="Times New Roman"/>
                <w:sz w:val="22"/>
              </w:rPr>
            </w:rPrChange>
          </w:rPr>
          <w:delText xml:space="preserve">was </w:delText>
        </w:r>
      </w:del>
      <w:ins w:id="4199" w:author="nick ting" w:date="2021-09-27T18:37:00Z">
        <w:r w:rsidR="006A1ACE" w:rsidRPr="00F331C9">
          <w:rPr>
            <w:rFonts w:ascii="Times New Roman" w:hAnsi="Times New Roman" w:cs="Times New Roman"/>
            <w:sz w:val="24"/>
            <w:szCs w:val="24"/>
            <w:rPrChange w:id="4200" w:author="LIN, Yufeng" w:date="2021-10-07T10:22:00Z">
              <w:rPr>
                <w:rFonts w:ascii="Times New Roman" w:hAnsi="Times New Roman" w:cs="Times New Roman"/>
                <w:sz w:val="22"/>
              </w:rPr>
            </w:rPrChange>
          </w:rPr>
          <w:t xml:space="preserve">being </w:t>
        </w:r>
      </w:ins>
      <w:r w:rsidRPr="00F331C9">
        <w:rPr>
          <w:rFonts w:ascii="Times New Roman" w:hAnsi="Times New Roman" w:cs="Times New Roman"/>
          <w:sz w:val="24"/>
          <w:szCs w:val="24"/>
          <w:rPrChange w:id="4201" w:author="LIN, Yufeng" w:date="2021-10-07T10:22:00Z">
            <w:rPr>
              <w:rFonts w:ascii="Times New Roman" w:hAnsi="Times New Roman" w:cs="Times New Roman"/>
              <w:sz w:val="22"/>
            </w:rPr>
          </w:rPrChange>
        </w:rPr>
        <w:t>enriched</w:t>
      </w:r>
      <w:ins w:id="4202" w:author="LIN, Yufeng" w:date="2021-09-24T15:58:00Z">
        <w:r w:rsidR="00474B2B" w:rsidRPr="00F331C9">
          <w:rPr>
            <w:rFonts w:ascii="Times New Roman" w:hAnsi="Times New Roman" w:cs="Times New Roman"/>
            <w:sz w:val="24"/>
            <w:szCs w:val="24"/>
            <w:rPrChange w:id="4203" w:author="LIN, Yufeng" w:date="2021-10-07T10:22:00Z">
              <w:rPr>
                <w:rFonts w:ascii="Times New Roman" w:hAnsi="Times New Roman" w:cs="Times New Roman"/>
                <w:sz w:val="22"/>
              </w:rPr>
            </w:rPrChange>
          </w:rPr>
          <w:t xml:space="preserve"> in CRC</w:t>
        </w:r>
      </w:ins>
      <w:r w:rsidRPr="00F331C9">
        <w:rPr>
          <w:rFonts w:ascii="Times New Roman" w:hAnsi="Times New Roman" w:cs="Times New Roman"/>
          <w:sz w:val="24"/>
          <w:szCs w:val="24"/>
          <w:rPrChange w:id="4204" w:author="LIN, Yufeng" w:date="2021-10-07T10:22:00Z">
            <w:rPr>
              <w:rFonts w:ascii="Times New Roman" w:hAnsi="Times New Roman" w:cs="Times New Roman"/>
              <w:sz w:val="22"/>
            </w:rPr>
          </w:rPrChange>
        </w:rPr>
        <w:t xml:space="preserve">, while </w:t>
      </w:r>
      <w:r w:rsidRPr="00F331C9">
        <w:rPr>
          <w:rFonts w:ascii="Times New Roman" w:hAnsi="Times New Roman" w:cs="Times New Roman"/>
          <w:i/>
          <w:iCs/>
          <w:sz w:val="24"/>
          <w:szCs w:val="24"/>
          <w:rPrChange w:id="4205" w:author="LIN, Yufeng" w:date="2021-10-07T10:22:00Z">
            <w:rPr>
              <w:rFonts w:ascii="Times New Roman" w:hAnsi="Times New Roman" w:cs="Times New Roman"/>
              <w:i/>
              <w:iCs/>
              <w:sz w:val="22"/>
            </w:rPr>
          </w:rPrChange>
        </w:rPr>
        <w:t>A. kawachii</w:t>
      </w:r>
      <w:r w:rsidRPr="00F331C9">
        <w:rPr>
          <w:rFonts w:ascii="Times New Roman" w:hAnsi="Times New Roman" w:cs="Times New Roman"/>
          <w:sz w:val="24"/>
          <w:szCs w:val="24"/>
          <w:rPrChange w:id="4206" w:author="LIN, Yufeng" w:date="2021-10-07T10:22:00Z">
            <w:rPr>
              <w:rFonts w:ascii="Times New Roman" w:hAnsi="Times New Roman" w:cs="Times New Roman"/>
              <w:sz w:val="22"/>
            </w:rPr>
          </w:rPrChange>
        </w:rPr>
        <w:t xml:space="preserve"> </w:t>
      </w:r>
      <w:del w:id="4207" w:author="nick ting" w:date="2021-09-27T18:37:00Z">
        <w:r w:rsidRPr="00F331C9" w:rsidDel="006A1ACE">
          <w:rPr>
            <w:rFonts w:ascii="Times New Roman" w:hAnsi="Times New Roman" w:cs="Times New Roman"/>
            <w:sz w:val="24"/>
            <w:szCs w:val="24"/>
            <w:rPrChange w:id="4208" w:author="LIN, Yufeng" w:date="2021-10-07T10:22:00Z">
              <w:rPr>
                <w:rFonts w:ascii="Times New Roman" w:hAnsi="Times New Roman" w:cs="Times New Roman"/>
                <w:sz w:val="22"/>
              </w:rPr>
            </w:rPrChange>
          </w:rPr>
          <w:delText xml:space="preserve">was </w:delText>
        </w:r>
      </w:del>
      <w:ins w:id="4209" w:author="nick ting" w:date="2021-09-27T18:37:00Z">
        <w:r w:rsidR="006A1ACE" w:rsidRPr="00F331C9">
          <w:rPr>
            <w:rFonts w:ascii="Times New Roman" w:hAnsi="Times New Roman" w:cs="Times New Roman"/>
            <w:sz w:val="24"/>
            <w:szCs w:val="24"/>
            <w:rPrChange w:id="4210" w:author="LIN, Yufeng" w:date="2021-10-07T10:22:00Z">
              <w:rPr>
                <w:rFonts w:ascii="Times New Roman" w:hAnsi="Times New Roman" w:cs="Times New Roman"/>
                <w:sz w:val="22"/>
              </w:rPr>
            </w:rPrChange>
          </w:rPr>
          <w:t xml:space="preserve">being </w:t>
        </w:r>
      </w:ins>
      <w:ins w:id="4211" w:author="LIN, Yufeng" w:date="2021-10-07T10:47:00Z">
        <w:r w:rsidR="00E81CE7" w:rsidRPr="00F331C9">
          <w:rPr>
            <w:rFonts w:ascii="Times New Roman" w:hAnsi="Times New Roman" w:cs="Times New Roman"/>
            <w:sz w:val="24"/>
            <w:szCs w:val="24"/>
          </w:rPr>
          <w:t xml:space="preserve">the </w:t>
        </w:r>
      </w:ins>
      <w:del w:id="4212" w:author="LIN, Yufeng" w:date="2021-09-24T15:57:00Z">
        <w:r w:rsidRPr="00F331C9" w:rsidDel="00474B2B">
          <w:rPr>
            <w:rFonts w:ascii="Times New Roman" w:hAnsi="Times New Roman" w:cs="Times New Roman"/>
            <w:sz w:val="24"/>
            <w:szCs w:val="24"/>
            <w:rPrChange w:id="4213" w:author="LIN, Yufeng" w:date="2021-10-07T10:22:00Z">
              <w:rPr>
                <w:rFonts w:ascii="Times New Roman" w:hAnsi="Times New Roman" w:cs="Times New Roman"/>
                <w:sz w:val="22"/>
              </w:rPr>
            </w:rPrChange>
          </w:rPr>
          <w:delText>less in CRC</w:delText>
        </w:r>
      </w:del>
      <w:ins w:id="4214" w:author="LIN, Yufeng" w:date="2021-09-24T15:58:00Z">
        <w:r w:rsidR="00474B2B" w:rsidRPr="00F331C9">
          <w:rPr>
            <w:rFonts w:ascii="Times New Roman" w:hAnsi="Times New Roman" w:cs="Times New Roman"/>
            <w:sz w:val="24"/>
            <w:szCs w:val="24"/>
            <w:rPrChange w:id="4215" w:author="LIN, Yufeng" w:date="2021-10-07T10:22:00Z">
              <w:rPr>
                <w:rFonts w:ascii="Times New Roman" w:hAnsi="Times New Roman" w:cs="Times New Roman"/>
                <w:sz w:val="22"/>
              </w:rPr>
            </w:rPrChange>
          </w:rPr>
          <w:t>opposite</w:t>
        </w:r>
      </w:ins>
      <w:r w:rsidRPr="00F331C9">
        <w:rPr>
          <w:rFonts w:ascii="Times New Roman" w:hAnsi="Times New Roman" w:cs="Times New Roman"/>
          <w:sz w:val="24"/>
          <w:szCs w:val="24"/>
          <w:rPrChange w:id="4216" w:author="LIN, Yufeng" w:date="2021-10-07T10:22:00Z">
            <w:rPr>
              <w:rFonts w:ascii="Times New Roman" w:hAnsi="Times New Roman" w:cs="Times New Roman"/>
              <w:sz w:val="22"/>
            </w:rPr>
          </w:rPrChange>
        </w:rPr>
        <w:t xml:space="preserve">. </w:t>
      </w:r>
      <w:del w:id="4217" w:author="nick ting" w:date="2021-09-27T18:37:00Z">
        <w:r w:rsidRPr="00F331C9" w:rsidDel="006A1ACE">
          <w:rPr>
            <w:rFonts w:ascii="Times New Roman" w:hAnsi="Times New Roman" w:cs="Times New Roman"/>
            <w:sz w:val="24"/>
            <w:szCs w:val="24"/>
            <w:rPrChange w:id="4218" w:author="LIN, Yufeng" w:date="2021-10-07T10:22:00Z">
              <w:rPr>
                <w:rFonts w:ascii="Times New Roman" w:hAnsi="Times New Roman" w:cs="Times New Roman"/>
                <w:sz w:val="22"/>
              </w:rPr>
            </w:rPrChange>
          </w:rPr>
          <w:delText>In previous research</w:delText>
        </w:r>
      </w:del>
      <w:ins w:id="4219" w:author="nick ting" w:date="2021-09-27T18:37:00Z">
        <w:del w:id="4220" w:author="LIN, Yufeng" w:date="2021-10-07T10:47:00Z">
          <w:r w:rsidR="006A1ACE" w:rsidRPr="00F331C9" w:rsidDel="00E81CE7">
            <w:rPr>
              <w:rFonts w:ascii="Times New Roman" w:hAnsi="Times New Roman" w:cs="Times New Roman"/>
              <w:sz w:val="24"/>
              <w:szCs w:val="24"/>
              <w:rPrChange w:id="4221" w:author="LIN, Yufeng" w:date="2021-10-07T10:22:00Z">
                <w:rPr>
                  <w:rFonts w:ascii="Times New Roman" w:hAnsi="Times New Roman" w:cs="Times New Roman"/>
                  <w:sz w:val="22"/>
                </w:rPr>
              </w:rPrChange>
            </w:rPr>
            <w:delText>Important</w:delText>
          </w:r>
        </w:del>
      </w:ins>
      <w:ins w:id="4222" w:author="LIN, Yufeng" w:date="2021-10-07T10:47:00Z">
        <w:r w:rsidR="00E81CE7" w:rsidRPr="00F331C9">
          <w:rPr>
            <w:rFonts w:ascii="Times New Roman" w:hAnsi="Times New Roman" w:cs="Times New Roman"/>
            <w:sz w:val="24"/>
            <w:szCs w:val="24"/>
          </w:rPr>
          <w:t>Notab</w:t>
        </w:r>
      </w:ins>
      <w:ins w:id="4223" w:author="nick ting" w:date="2021-09-27T18:37:00Z">
        <w:r w:rsidR="006A1ACE" w:rsidRPr="00F331C9">
          <w:rPr>
            <w:rFonts w:ascii="Times New Roman" w:hAnsi="Times New Roman" w:cs="Times New Roman"/>
            <w:sz w:val="24"/>
            <w:szCs w:val="24"/>
            <w:rPrChange w:id="4224" w:author="LIN, Yufeng" w:date="2021-10-07T10:22:00Z">
              <w:rPr>
                <w:rFonts w:ascii="Times New Roman" w:hAnsi="Times New Roman" w:cs="Times New Roman"/>
                <w:sz w:val="22"/>
              </w:rPr>
            </w:rPrChange>
          </w:rPr>
          <w:t>ly, they were also reported to have opposing actions in previous studies.</w:t>
        </w:r>
      </w:ins>
      <w:del w:id="4225" w:author="nick ting" w:date="2021-09-27T18:37:00Z">
        <w:r w:rsidRPr="00F331C9" w:rsidDel="006A1ACE">
          <w:rPr>
            <w:rFonts w:ascii="Times New Roman" w:hAnsi="Times New Roman" w:cs="Times New Roman"/>
            <w:sz w:val="24"/>
            <w:szCs w:val="24"/>
            <w:rPrChange w:id="4226"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422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228" w:author="LIN, Yufeng" w:date="2021-10-07T10:22:00Z">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id="4229" w:author="LIN, Yufeng" w:date="2021-10-07T10:22:00Z">
            <w:rPr>
              <w:rFonts w:ascii="Times New Roman" w:hAnsi="Times New Roman" w:cs="Times New Roman"/>
              <w:sz w:val="22"/>
            </w:rPr>
          </w:rPrChange>
        </w:rPr>
        <w:t xml:space="preserve">has been </w:t>
      </w:r>
      <w:del w:id="4230" w:author="nick ting" w:date="2021-09-27T18:38:00Z">
        <w:r w:rsidRPr="00F331C9" w:rsidDel="006A1ACE">
          <w:rPr>
            <w:rFonts w:ascii="Times New Roman" w:hAnsi="Times New Roman" w:cs="Times New Roman"/>
            <w:sz w:val="24"/>
            <w:szCs w:val="24"/>
            <w:rPrChange w:id="4231" w:author="LIN, Yufeng" w:date="2021-10-07T10:22:00Z">
              <w:rPr>
                <w:rFonts w:ascii="Times New Roman" w:hAnsi="Times New Roman" w:cs="Times New Roman"/>
                <w:sz w:val="22"/>
              </w:rPr>
            </w:rPrChange>
          </w:rPr>
          <w:delText xml:space="preserve">acknowledged </w:delText>
        </w:r>
      </w:del>
      <w:ins w:id="4232" w:author="nick ting" w:date="2021-09-27T18:38:00Z">
        <w:r w:rsidR="006A1ACE" w:rsidRPr="00F331C9">
          <w:rPr>
            <w:rFonts w:ascii="Times New Roman" w:hAnsi="Times New Roman" w:cs="Times New Roman"/>
            <w:sz w:val="24"/>
            <w:szCs w:val="24"/>
            <w:rPrChange w:id="4233" w:author="LIN, Yufeng" w:date="2021-10-07T10:22:00Z">
              <w:rPr>
                <w:rFonts w:ascii="Times New Roman" w:hAnsi="Times New Roman" w:cs="Times New Roman"/>
                <w:sz w:val="22"/>
              </w:rPr>
            </w:rPrChange>
          </w:rPr>
          <w:t xml:space="preserve">demonstrated </w:t>
        </w:r>
      </w:ins>
      <w:r w:rsidRPr="00F331C9">
        <w:rPr>
          <w:rFonts w:ascii="Times New Roman" w:hAnsi="Times New Roman" w:cs="Times New Roman"/>
          <w:sz w:val="24"/>
          <w:szCs w:val="24"/>
          <w:rPrChange w:id="4234" w:author="LIN, Yufeng" w:date="2021-10-07T10:22:00Z">
            <w:rPr>
              <w:rFonts w:ascii="Times New Roman" w:hAnsi="Times New Roman" w:cs="Times New Roman"/>
              <w:sz w:val="22"/>
            </w:rPr>
          </w:rPrChange>
        </w:rPr>
        <w:t>to</w:t>
      </w:r>
      <w:ins w:id="4235" w:author="nick ting" w:date="2021-09-27T18:38:00Z">
        <w:r w:rsidR="006A1ACE" w:rsidRPr="00F331C9">
          <w:rPr>
            <w:rFonts w:ascii="Times New Roman" w:hAnsi="Times New Roman" w:cs="Times New Roman"/>
            <w:sz w:val="24"/>
            <w:szCs w:val="24"/>
            <w:rPrChange w:id="4236" w:author="LIN, Yufeng" w:date="2021-10-07T10:22:00Z">
              <w:rPr>
                <w:rFonts w:ascii="Times New Roman" w:hAnsi="Times New Roman" w:cs="Times New Roman"/>
                <w:sz w:val="22"/>
              </w:rPr>
            </w:rPrChange>
          </w:rPr>
          <w:t xml:space="preserve"> </w:t>
        </w:r>
        <w:del w:id="4237" w:author="LIN, Yufeng" w:date="2021-10-07T10:47:00Z">
          <w:r w:rsidR="006A1ACE" w:rsidRPr="00F331C9" w:rsidDel="00E81CE7">
            <w:rPr>
              <w:rFonts w:ascii="Times New Roman" w:hAnsi="Times New Roman" w:cs="Times New Roman"/>
              <w:sz w:val="24"/>
              <w:szCs w:val="24"/>
              <w:rPrChange w:id="4238" w:author="LIN, Yufeng" w:date="2021-10-07T10:22:00Z">
                <w:rPr>
                  <w:rFonts w:ascii="Times New Roman" w:hAnsi="Times New Roman" w:cs="Times New Roman"/>
                  <w:sz w:val="22"/>
                </w:rPr>
              </w:rPrChange>
            </w:rPr>
            <w:delText>have to ability of</w:delText>
          </w:r>
        </w:del>
      </w:ins>
      <w:del w:id="4239" w:author="LIN, Yufeng" w:date="2021-10-07T10:47:00Z">
        <w:r w:rsidRPr="00F331C9" w:rsidDel="00E81CE7">
          <w:rPr>
            <w:rFonts w:ascii="Times New Roman" w:hAnsi="Times New Roman" w:cs="Times New Roman"/>
            <w:sz w:val="24"/>
            <w:szCs w:val="24"/>
            <w:rPrChange w:id="4240" w:author="LIN, Yufeng" w:date="2021-10-07T10:22:00Z">
              <w:rPr>
                <w:rFonts w:ascii="Times New Roman" w:hAnsi="Times New Roman" w:cs="Times New Roman"/>
                <w:sz w:val="22"/>
              </w:rPr>
            </w:rPrChange>
          </w:rPr>
          <w:delText xml:space="preserve"> accumulat</w:delText>
        </w:r>
      </w:del>
      <w:ins w:id="4241" w:author="nick ting" w:date="2021-09-27T18:38:00Z">
        <w:del w:id="4242" w:author="LIN, Yufeng" w:date="2021-10-07T10:47:00Z">
          <w:r w:rsidR="006A1ACE" w:rsidRPr="00F331C9" w:rsidDel="00E81CE7">
            <w:rPr>
              <w:rFonts w:ascii="Times New Roman" w:hAnsi="Times New Roman" w:cs="Times New Roman"/>
              <w:sz w:val="24"/>
              <w:szCs w:val="24"/>
              <w:rPrChange w:id="4243" w:author="LIN, Yufeng" w:date="2021-10-07T10:22:00Z">
                <w:rPr>
                  <w:rFonts w:ascii="Times New Roman" w:hAnsi="Times New Roman" w:cs="Times New Roman"/>
                  <w:sz w:val="22"/>
                </w:rPr>
              </w:rPrChange>
            </w:rPr>
            <w:delText>ing</w:delText>
          </w:r>
        </w:del>
      </w:ins>
      <w:ins w:id="4244" w:author="LIN, Yufeng" w:date="2021-10-07T10:47:00Z">
        <w:r w:rsidR="00E81CE7" w:rsidRPr="00F331C9">
          <w:rPr>
            <w:rFonts w:ascii="Times New Roman" w:hAnsi="Times New Roman" w:cs="Times New Roman"/>
            <w:sz w:val="24"/>
            <w:szCs w:val="24"/>
          </w:rPr>
          <w:t>accumulate</w:t>
        </w:r>
      </w:ins>
      <w:del w:id="4245" w:author="nick ting" w:date="2021-09-27T18:38:00Z">
        <w:r w:rsidRPr="00F331C9" w:rsidDel="006A1ACE">
          <w:rPr>
            <w:rFonts w:ascii="Times New Roman" w:hAnsi="Times New Roman" w:cs="Times New Roman"/>
            <w:sz w:val="24"/>
            <w:szCs w:val="24"/>
            <w:rPrChange w:id="4246" w:author="LIN, Yufeng" w:date="2021-10-07T10:22:00Z">
              <w:rPr>
                <w:rFonts w:ascii="Times New Roman" w:hAnsi="Times New Roman" w:cs="Times New Roman"/>
                <w:sz w:val="22"/>
              </w:rPr>
            </w:rPrChange>
          </w:rPr>
          <w:delText>e</w:delText>
        </w:r>
      </w:del>
      <w:r w:rsidRPr="00F331C9">
        <w:rPr>
          <w:rFonts w:ascii="Times New Roman" w:hAnsi="Times New Roman" w:cs="Times New Roman"/>
          <w:sz w:val="24"/>
          <w:szCs w:val="24"/>
          <w:rPrChange w:id="4247" w:author="LIN, Yufeng" w:date="2021-10-07T10:22:00Z">
            <w:rPr>
              <w:rFonts w:ascii="Times New Roman" w:hAnsi="Times New Roman" w:cs="Times New Roman"/>
              <w:sz w:val="22"/>
            </w:rPr>
          </w:rPrChange>
        </w:rPr>
        <w:t xml:space="preserve"> aflatoxins (AF) and the aflatoxin precursor sterigmatocystin (ST)</w:t>
      </w:r>
      <w:r w:rsidRPr="00F331C9">
        <w:rPr>
          <w:rFonts w:ascii="Times New Roman" w:hAnsi="Times New Roman" w:cs="Times New Roman"/>
          <w:sz w:val="24"/>
          <w:szCs w:val="24"/>
          <w:rPrChange w:id="4248"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49" w:author="LIN, Yufeng" w:date="2021-10-07T10:22:00Z">
            <w:rPr>
              <w:rFonts w:ascii="Times New Roman" w:hAnsi="Times New Roman" w:cs="Times New Roman"/>
              <w:sz w:val="22"/>
            </w:rPr>
          </w:rPrChange>
        </w:rPr>
        <w:instrText xml:space="preserve"> ADDIN ZOTERO_ITEM CSL_CITATION {"citationID":"qcYljLH6","properties":{"formattedCitation":"\\super 29\\nosupersub{}","plainCitation":"29","noteIndex":0},"citationItems":[{"id":80,"uris":["http://zotero.org/users/7908919/items/PG8C37SZ"],"uri":["http://zotero.org/users/7908919/items/PG8C37SZ"],"itemData":{"id":80,"type":"article-journal","abstract":"Production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F331C9">
        <w:rPr>
          <w:rFonts w:ascii="Times New Roman" w:hAnsi="Times New Roman" w:cs="Times New Roman"/>
          <w:sz w:val="24"/>
          <w:szCs w:val="24"/>
          <w:rPrChange w:id="4250"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51" w:author="LIN, Yufeng" w:date="2021-10-07T10:22:00Z">
            <w:rPr>
              <w:rFonts w:ascii="Times New Roman" w:hAnsi="Times New Roman" w:cs="Times New Roman"/>
              <w:kern w:val="0"/>
              <w:sz w:val="22"/>
              <w:szCs w:val="24"/>
              <w:vertAlign w:val="superscript"/>
            </w:rPr>
          </w:rPrChange>
        </w:rPr>
        <w:t>29</w:t>
      </w:r>
      <w:r w:rsidRPr="00F331C9">
        <w:rPr>
          <w:rFonts w:ascii="Times New Roman" w:hAnsi="Times New Roman" w:cs="Times New Roman"/>
          <w:sz w:val="24"/>
          <w:szCs w:val="24"/>
          <w:rPrChange w:id="4252"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53" w:author="LIN, Yufeng" w:date="2021-10-07T10:22:00Z">
            <w:rPr>
              <w:rFonts w:ascii="Times New Roman" w:hAnsi="Times New Roman" w:cs="Times New Roman"/>
              <w:sz w:val="22"/>
            </w:rPr>
          </w:rPrChange>
        </w:rPr>
        <w:t xml:space="preserve">. </w:t>
      </w:r>
      <w:del w:id="4254" w:author="nick ting" w:date="2021-09-27T18:38:00Z">
        <w:r w:rsidRPr="00F331C9" w:rsidDel="006A1ACE">
          <w:rPr>
            <w:rFonts w:ascii="Times New Roman" w:hAnsi="Times New Roman" w:cs="Times New Roman"/>
            <w:sz w:val="24"/>
            <w:szCs w:val="24"/>
            <w:rPrChange w:id="4255" w:author="LIN, Yufeng" w:date="2021-10-07T10:22:00Z">
              <w:rPr>
                <w:rFonts w:ascii="Times New Roman" w:hAnsi="Times New Roman" w:cs="Times New Roman"/>
                <w:sz w:val="22"/>
              </w:rPr>
            </w:rPrChange>
          </w:rPr>
          <w:delText xml:space="preserve">And </w:delText>
        </w:r>
      </w:del>
      <w:r w:rsidRPr="00F331C9">
        <w:rPr>
          <w:rFonts w:ascii="Times New Roman" w:hAnsi="Times New Roman" w:cs="Times New Roman"/>
          <w:sz w:val="24"/>
          <w:szCs w:val="24"/>
          <w:rPrChange w:id="4256" w:author="LIN, Yufeng" w:date="2021-10-07T10:22:00Z">
            <w:rPr>
              <w:rFonts w:ascii="Times New Roman" w:hAnsi="Times New Roman" w:cs="Times New Roman"/>
              <w:sz w:val="22"/>
            </w:rPr>
          </w:rPrChange>
        </w:rPr>
        <w:t xml:space="preserve">AF and ST are </w:t>
      </w:r>
      <w:ins w:id="4257" w:author="nick ting" w:date="2021-09-27T18:38:00Z">
        <w:r w:rsidR="006A1ACE" w:rsidRPr="00F331C9">
          <w:rPr>
            <w:rFonts w:ascii="Times New Roman" w:hAnsi="Times New Roman" w:cs="Times New Roman"/>
            <w:sz w:val="24"/>
            <w:szCs w:val="24"/>
            <w:rPrChange w:id="4258" w:author="LIN, Yufeng" w:date="2021-10-07T10:22:00Z">
              <w:rPr>
                <w:rFonts w:ascii="Times New Roman" w:hAnsi="Times New Roman" w:cs="Times New Roman"/>
                <w:sz w:val="22"/>
              </w:rPr>
            </w:rPrChange>
          </w:rPr>
          <w:t xml:space="preserve">well known as </w:t>
        </w:r>
      </w:ins>
      <w:r w:rsidRPr="00F331C9">
        <w:rPr>
          <w:rFonts w:ascii="Times New Roman" w:hAnsi="Times New Roman" w:cs="Times New Roman"/>
          <w:sz w:val="24"/>
          <w:szCs w:val="24"/>
          <w:rPrChange w:id="4259" w:author="LIN, Yufeng" w:date="2021-10-07T10:22:00Z">
            <w:rPr>
              <w:rFonts w:ascii="Times New Roman" w:hAnsi="Times New Roman" w:cs="Times New Roman"/>
              <w:sz w:val="22"/>
            </w:rPr>
          </w:rPrChange>
        </w:rPr>
        <w:t>the most carcinogenic natural products</w:t>
      </w:r>
      <w:ins w:id="4260" w:author="nick ting" w:date="2021-09-27T18:38:00Z">
        <w:r w:rsidR="006A1ACE" w:rsidRPr="00F331C9">
          <w:rPr>
            <w:rFonts w:ascii="Times New Roman" w:hAnsi="Times New Roman" w:cs="Times New Roman"/>
            <w:sz w:val="24"/>
            <w:szCs w:val="24"/>
            <w:rPrChange w:id="4261" w:author="LIN, Yufeng" w:date="2021-10-07T10:22:00Z">
              <w:rPr>
                <w:rFonts w:ascii="Times New Roman" w:hAnsi="Times New Roman" w:cs="Times New Roman"/>
                <w:sz w:val="22"/>
              </w:rPr>
            </w:rPrChange>
          </w:rPr>
          <w:t xml:space="preserve"> </w:t>
        </w:r>
      </w:ins>
      <w:del w:id="4262" w:author="nick ting" w:date="2021-09-27T18:38:00Z">
        <w:r w:rsidRPr="00F331C9" w:rsidDel="006A1ACE">
          <w:rPr>
            <w:rFonts w:ascii="Times New Roman" w:hAnsi="Times New Roman" w:cs="Times New Roman"/>
            <w:sz w:val="24"/>
            <w:szCs w:val="24"/>
            <w:rPrChange w:id="4263" w:author="LIN, Yufeng" w:date="2021-10-07T10:22:00Z">
              <w:rPr>
                <w:rFonts w:ascii="Times New Roman" w:hAnsi="Times New Roman" w:cs="Times New Roman"/>
                <w:sz w:val="22"/>
              </w:rPr>
            </w:rPrChange>
          </w:rPr>
          <w:delText xml:space="preserve"> known</w:delText>
        </w:r>
      </w:del>
      <w:r w:rsidRPr="00F331C9">
        <w:rPr>
          <w:rFonts w:ascii="Times New Roman" w:hAnsi="Times New Roman" w:cs="Times New Roman"/>
          <w:sz w:val="24"/>
          <w:szCs w:val="24"/>
          <w:rPrChange w:id="4264"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65" w:author="LIN, Yufeng" w:date="2021-10-07T10:22:00Z">
            <w:rPr>
              <w:rFonts w:ascii="Times New Roman" w:hAnsi="Times New Roman" w:cs="Times New Roman"/>
              <w:sz w:val="22"/>
            </w:rPr>
          </w:rPrChange>
        </w:rPr>
        <w:instrText xml:space="preserve"> ADDIN ZOTERO_ITEM CSL_CITATION {"citationID":"bMfdjW53","properties":{"formattedCitation":"\\super 30\\nosupersub{}","plainCitation":"30","noteIndex":0},"citationItems":[{"id":79,"uris":["http://zotero.org/users/7908919/items/83I4FY7X"],"uri":["http://zotero.org/users/7908919/items/83I4FY7X"],"itemData":{"id":79,"type":"article-journal","abstract":"Accumulation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id="4266"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67" w:author="LIN, Yufeng" w:date="2021-10-07T10:22:00Z">
            <w:rPr>
              <w:rFonts w:ascii="Times New Roman" w:hAnsi="Times New Roman" w:cs="Times New Roman"/>
              <w:kern w:val="0"/>
              <w:sz w:val="22"/>
              <w:szCs w:val="24"/>
              <w:vertAlign w:val="superscript"/>
            </w:rPr>
          </w:rPrChange>
        </w:rPr>
        <w:t>30</w:t>
      </w:r>
      <w:r w:rsidRPr="00F331C9">
        <w:rPr>
          <w:rFonts w:ascii="Times New Roman" w:hAnsi="Times New Roman" w:cs="Times New Roman"/>
          <w:sz w:val="24"/>
          <w:szCs w:val="24"/>
          <w:rPrChange w:id="426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69" w:author="LIN, Yufeng" w:date="2021-10-07T10:22:00Z">
            <w:rPr>
              <w:rFonts w:ascii="Times New Roman" w:hAnsi="Times New Roman" w:cs="Times New Roman"/>
              <w:sz w:val="22"/>
            </w:rPr>
          </w:rPrChange>
        </w:rPr>
        <w:t>. In contrast,</w:t>
      </w:r>
      <w:r w:rsidRPr="00F331C9">
        <w:rPr>
          <w:rFonts w:ascii="Times New Roman" w:hAnsi="Times New Roman" w:cs="Times New Roman"/>
          <w:i/>
          <w:iCs/>
          <w:sz w:val="24"/>
          <w:szCs w:val="24"/>
          <w:rPrChange w:id="4270" w:author="LIN, Yufeng" w:date="2021-10-07T10:22:00Z">
            <w:rPr>
              <w:rFonts w:ascii="Times New Roman" w:hAnsi="Times New Roman" w:cs="Times New Roman"/>
              <w:i/>
              <w:iCs/>
              <w:sz w:val="22"/>
            </w:rPr>
          </w:rPrChange>
        </w:rPr>
        <w:t xml:space="preserve"> A. kawachii</w:t>
      </w:r>
      <w:r w:rsidRPr="00F331C9">
        <w:rPr>
          <w:rFonts w:ascii="Times New Roman" w:hAnsi="Times New Roman" w:cs="Times New Roman"/>
          <w:sz w:val="24"/>
          <w:szCs w:val="24"/>
          <w:rPrChange w:id="4271" w:author="LIN, Yufeng" w:date="2021-10-07T10:22:00Z">
            <w:rPr>
              <w:rFonts w:ascii="Times New Roman" w:hAnsi="Times New Roman" w:cs="Times New Roman"/>
              <w:sz w:val="22"/>
            </w:rPr>
          </w:rPrChange>
        </w:rPr>
        <w:t xml:space="preserve"> was </w:t>
      </w:r>
      <w:del w:id="4272" w:author="nick ting" w:date="2021-09-27T18:39:00Z">
        <w:r w:rsidRPr="00F331C9" w:rsidDel="006A1ACE">
          <w:rPr>
            <w:rFonts w:ascii="Times New Roman" w:hAnsi="Times New Roman" w:cs="Times New Roman"/>
            <w:sz w:val="24"/>
            <w:szCs w:val="24"/>
            <w:rPrChange w:id="4273" w:author="LIN, Yufeng" w:date="2021-10-07T10:22:00Z">
              <w:rPr>
                <w:rFonts w:ascii="Times New Roman" w:hAnsi="Times New Roman" w:cs="Times New Roman"/>
                <w:sz w:val="22"/>
              </w:rPr>
            </w:rPrChange>
          </w:rPr>
          <w:delText xml:space="preserve">usually </w:delText>
        </w:r>
      </w:del>
      <w:r w:rsidRPr="00F331C9">
        <w:rPr>
          <w:rFonts w:ascii="Times New Roman" w:hAnsi="Times New Roman" w:cs="Times New Roman"/>
          <w:sz w:val="24"/>
          <w:szCs w:val="24"/>
          <w:rPrChange w:id="4274" w:author="LIN, Yufeng" w:date="2021-10-07T10:22:00Z">
            <w:rPr>
              <w:rFonts w:ascii="Times New Roman" w:hAnsi="Times New Roman" w:cs="Times New Roman"/>
              <w:sz w:val="22"/>
            </w:rPr>
          </w:rPrChange>
        </w:rPr>
        <w:t xml:space="preserve">reported </w:t>
      </w:r>
      <w:del w:id="4275" w:author="LIN, Yufeng" w:date="2021-10-07T10:47:00Z">
        <w:r w:rsidRPr="00F331C9" w:rsidDel="00E81CE7">
          <w:rPr>
            <w:rFonts w:ascii="Times New Roman" w:hAnsi="Times New Roman" w:cs="Times New Roman"/>
            <w:sz w:val="24"/>
            <w:szCs w:val="24"/>
            <w:rPrChange w:id="4276" w:author="LIN, Yufeng" w:date="2021-10-07T10:22:00Z">
              <w:rPr>
                <w:rFonts w:ascii="Times New Roman" w:hAnsi="Times New Roman" w:cs="Times New Roman"/>
                <w:sz w:val="22"/>
              </w:rPr>
            </w:rPrChange>
          </w:rPr>
          <w:delText>with anticancer or</w:delText>
        </w:r>
      </w:del>
      <w:ins w:id="4277" w:author="nick ting" w:date="2021-09-27T18:55:00Z">
        <w:del w:id="4278" w:author="LIN, Yufeng" w:date="2021-10-07T10:47:00Z">
          <w:r w:rsidR="00405527" w:rsidRPr="00F331C9" w:rsidDel="00E81CE7">
            <w:rPr>
              <w:rFonts w:ascii="Times New Roman" w:hAnsi="Times New Roman" w:cs="Times New Roman"/>
              <w:sz w:val="24"/>
              <w:szCs w:val="24"/>
              <w:rPrChange w:id="4279" w:author="LIN, Yufeng" w:date="2021-10-07T10:22:00Z">
                <w:rPr>
                  <w:rFonts w:ascii="Times New Roman" w:hAnsi="Times New Roman" w:cs="Times New Roman"/>
                  <w:sz w:val="22"/>
                </w:rPr>
              </w:rPrChange>
            </w:rPr>
            <w:delText>the ability of enhancing</w:delText>
          </w:r>
        </w:del>
      </w:ins>
      <w:ins w:id="4280" w:author="LIN, Yufeng" w:date="2021-10-07T10:47:00Z">
        <w:r w:rsidR="00E81CE7" w:rsidRPr="00F331C9">
          <w:rPr>
            <w:rFonts w:ascii="Times New Roman" w:hAnsi="Times New Roman" w:cs="Times New Roman"/>
            <w:sz w:val="24"/>
            <w:szCs w:val="24"/>
          </w:rPr>
          <w:t>to enhance</w:t>
        </w:r>
      </w:ins>
      <w:ins w:id="4281" w:author="nick ting" w:date="2021-09-27T18:55:00Z">
        <w:r w:rsidR="00405527" w:rsidRPr="00F331C9">
          <w:rPr>
            <w:rFonts w:ascii="Times New Roman" w:hAnsi="Times New Roman" w:cs="Times New Roman"/>
            <w:sz w:val="24"/>
            <w:szCs w:val="24"/>
            <w:rPrChange w:id="4282" w:author="LIN, Yufeng" w:date="2021-10-07T10:22:00Z">
              <w:rPr>
                <w:rFonts w:ascii="Times New Roman" w:hAnsi="Times New Roman" w:cs="Times New Roman"/>
                <w:sz w:val="22"/>
              </w:rPr>
            </w:rPrChange>
          </w:rPr>
          <w:t xml:space="preserve"> anticancer effects of</w:t>
        </w:r>
      </w:ins>
      <w:r w:rsidRPr="00F331C9">
        <w:rPr>
          <w:rFonts w:ascii="Times New Roman" w:hAnsi="Times New Roman" w:cs="Times New Roman"/>
          <w:sz w:val="24"/>
          <w:szCs w:val="24"/>
          <w:rPrChange w:id="4283" w:author="LIN, Yufeng" w:date="2021-10-07T10:22:00Z">
            <w:rPr>
              <w:rFonts w:ascii="Times New Roman" w:hAnsi="Times New Roman" w:cs="Times New Roman"/>
              <w:sz w:val="22"/>
            </w:rPr>
          </w:rPrChange>
        </w:rPr>
        <w:t xml:space="preserve"> cancer-curing herbs, such as Korean mistletoe</w:t>
      </w:r>
      <w:r w:rsidRPr="00F331C9">
        <w:rPr>
          <w:rFonts w:ascii="Times New Roman" w:hAnsi="Times New Roman" w:cs="Times New Roman"/>
          <w:sz w:val="24"/>
          <w:szCs w:val="24"/>
          <w:rPrChange w:id="4284"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85" w:author="LIN, Yufeng" w:date="2021-10-07T10:22:00Z">
            <w:rPr>
              <w:rFonts w:ascii="Times New Roman" w:hAnsi="Times New Roman" w:cs="Times New Roman"/>
              <w:sz w:val="22"/>
            </w:rPr>
          </w:rPrChange>
        </w:rPr>
        <w:instrText xml:space="preserve"> ADDIN ZOTERO_ITEM CSL_CITATION {"citationID":"Mnvk10ju","properties":{"formattedCitation":"\\super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8E309A" w:rsidRPr="00F331C9">
        <w:rPr>
          <w:rFonts w:ascii="Times New Roman" w:hAnsi="Times New Roman" w:cs="Times New Roman" w:hint="eastAsia"/>
          <w:sz w:val="24"/>
          <w:szCs w:val="24"/>
          <w:rPrChange w:id="4286" w:author="LIN, Yufeng" w:date="2021-10-07T10:22:00Z">
            <w:rPr>
              <w:rFonts w:ascii="Times New Roman" w:hAnsi="Times New Roman" w:cs="Times New Roman" w:hint="eastAsia"/>
              <w:sz w:val="22"/>
            </w:rPr>
          </w:rPrChange>
        </w:rPr>
        <w:instrText>′</w:instrText>
      </w:r>
      <w:r w:rsidR="008E309A" w:rsidRPr="00F331C9">
        <w:rPr>
          <w:rFonts w:ascii="Times New Roman" w:hAnsi="Times New Roman" w:cs="Times New Roman"/>
          <w:sz w:val="24"/>
          <w:szCs w:val="24"/>
          <w:rPrChange w:id="4287" w:author="LIN, Yufeng" w:date="2021-10-07T10:22:00Z">
            <w:rPr>
              <w:rFonts w:ascii="Times New Roman" w:hAnsi="Times New Roman" w:cs="Times New Roman"/>
              <w:sz w:val="22"/>
            </w:rPr>
          </w:rPrChange>
        </w:rPr>
        <w:instrText>,7</w:instrText>
      </w:r>
      <w:r w:rsidR="008E309A" w:rsidRPr="00F331C9">
        <w:rPr>
          <w:rFonts w:ascii="Times New Roman" w:hAnsi="Times New Roman" w:cs="Times New Roman" w:hint="eastAsia"/>
          <w:sz w:val="24"/>
          <w:szCs w:val="24"/>
          <w:rPrChange w:id="4288" w:author="LIN, Yufeng" w:date="2021-10-07T10:22:00Z">
            <w:rPr>
              <w:rFonts w:ascii="Times New Roman" w:hAnsi="Times New Roman" w:cs="Times New Roman" w:hint="eastAsia"/>
              <w:sz w:val="22"/>
            </w:rPr>
          </w:rPrChange>
        </w:rPr>
        <w:instrText>′</w:instrText>
      </w:r>
      <w:r w:rsidR="008E309A" w:rsidRPr="00F331C9">
        <w:rPr>
          <w:rFonts w:ascii="Times New Roman" w:hAnsi="Times New Roman" w:cs="Times New Roman"/>
          <w:sz w:val="24"/>
          <w:szCs w:val="24"/>
          <w:rPrChange w:id="4289" w:author="LIN, Yufeng" w:date="2021-10-07T10:22: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F331C9">
        <w:rPr>
          <w:rFonts w:ascii="Times New Roman" w:hAnsi="Times New Roman" w:cs="Times New Roman"/>
          <w:sz w:val="24"/>
          <w:szCs w:val="24"/>
          <w:rPrChange w:id="4290"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91" w:author="LIN, Yufeng" w:date="2021-10-07T10:22:00Z">
            <w:rPr>
              <w:rFonts w:ascii="Times New Roman" w:hAnsi="Times New Roman" w:cs="Times New Roman"/>
              <w:kern w:val="0"/>
              <w:sz w:val="22"/>
              <w:szCs w:val="24"/>
              <w:vertAlign w:val="superscript"/>
            </w:rPr>
          </w:rPrChange>
        </w:rPr>
        <w:t>31</w:t>
      </w:r>
      <w:r w:rsidRPr="00F331C9">
        <w:rPr>
          <w:rFonts w:ascii="Times New Roman" w:hAnsi="Times New Roman" w:cs="Times New Roman"/>
          <w:sz w:val="24"/>
          <w:szCs w:val="24"/>
          <w:rPrChange w:id="4292"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93" w:author="LIN, Yufeng" w:date="2021-10-07T10:22:00Z">
            <w:rPr>
              <w:rFonts w:ascii="Times New Roman" w:hAnsi="Times New Roman" w:cs="Times New Roman"/>
              <w:sz w:val="22"/>
            </w:rPr>
          </w:rPrChange>
        </w:rPr>
        <w:t xml:space="preserve"> and fermented silkworm larvae</w:t>
      </w:r>
      <w:r w:rsidRPr="00F331C9">
        <w:rPr>
          <w:rFonts w:ascii="Times New Roman" w:hAnsi="Times New Roman" w:cs="Times New Roman"/>
          <w:sz w:val="24"/>
          <w:szCs w:val="24"/>
          <w:rPrChange w:id="4294" w:author="LIN, Yufeng" w:date="2021-10-07T10:22:00Z">
            <w:rPr>
              <w:rFonts w:ascii="Times New Roman" w:hAnsi="Times New Roman" w:cs="Times New Roman"/>
              <w:sz w:val="22"/>
            </w:rPr>
          </w:rPrChange>
        </w:rPr>
        <w:fldChar w:fldCharType="begin"/>
      </w:r>
      <w:r w:rsidR="008E309A" w:rsidRPr="00F331C9">
        <w:rPr>
          <w:rFonts w:ascii="Times New Roman" w:hAnsi="Times New Roman" w:cs="Times New Roman"/>
          <w:sz w:val="24"/>
          <w:szCs w:val="24"/>
          <w:rPrChange w:id="4295" w:author="LIN, Yufeng" w:date="2021-10-07T10:22:00Z">
            <w:rPr>
              <w:rFonts w:ascii="Times New Roman" w:hAnsi="Times New Roman" w:cs="Times New Roman"/>
              <w:sz w:val="22"/>
            </w:rPr>
          </w:rPrChange>
        </w:rPr>
        <w:instrText xml:space="preserve"> ADDIN ZOTERO_ITEM CSL_CITATION {"citationID":"d4hPaY0y","properties":{"formattedCitation":"\\super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F331C9">
        <w:rPr>
          <w:rFonts w:ascii="Times New Roman" w:hAnsi="Times New Roman" w:cs="Times New Roman"/>
          <w:sz w:val="24"/>
          <w:szCs w:val="24"/>
          <w:rPrChange w:id="4296" w:author="LIN, Yufeng" w:date="2021-10-07T10:22:00Z">
            <w:rPr>
              <w:rFonts w:ascii="Times New Roman" w:hAnsi="Times New Roman" w:cs="Times New Roman"/>
              <w:sz w:val="22"/>
            </w:rPr>
          </w:rPrChange>
        </w:rPr>
        <w:fldChar w:fldCharType="separate"/>
      </w:r>
      <w:r w:rsidR="008E309A" w:rsidRPr="00F331C9">
        <w:rPr>
          <w:rFonts w:ascii="Times New Roman" w:hAnsi="Times New Roman" w:cs="Times New Roman"/>
          <w:kern w:val="0"/>
          <w:sz w:val="24"/>
          <w:szCs w:val="24"/>
          <w:vertAlign w:val="superscript"/>
          <w:rPrChange w:id="4297" w:author="LIN, Yufeng" w:date="2021-10-07T10:22:00Z">
            <w:rPr>
              <w:rFonts w:ascii="Times New Roman" w:hAnsi="Times New Roman" w:cs="Times New Roman"/>
              <w:kern w:val="0"/>
              <w:sz w:val="22"/>
              <w:szCs w:val="24"/>
              <w:vertAlign w:val="superscript"/>
            </w:rPr>
          </w:rPrChange>
        </w:rPr>
        <w:t>32</w:t>
      </w:r>
      <w:r w:rsidRPr="00F331C9">
        <w:rPr>
          <w:rFonts w:ascii="Times New Roman" w:hAnsi="Times New Roman" w:cs="Times New Roman"/>
          <w:sz w:val="24"/>
          <w:szCs w:val="24"/>
          <w:rPrChange w:id="4298"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299" w:author="LIN, Yufeng" w:date="2021-10-07T10:22:00Z">
            <w:rPr>
              <w:rFonts w:ascii="Times New Roman" w:hAnsi="Times New Roman" w:cs="Times New Roman"/>
              <w:sz w:val="22"/>
            </w:rPr>
          </w:rPrChange>
        </w:rPr>
        <w:t>.</w:t>
      </w:r>
      <w:ins w:id="4300" w:author="LIN, Yufeng" w:date="2021-09-24T15:59:00Z">
        <w:r w:rsidR="00474B2B" w:rsidRPr="00F331C9">
          <w:rPr>
            <w:rFonts w:ascii="Times New Roman" w:hAnsi="Times New Roman" w:cs="Times New Roman"/>
            <w:sz w:val="24"/>
            <w:szCs w:val="24"/>
            <w:rPrChange w:id="4301" w:author="LIN, Yufeng" w:date="2021-10-07T10:22:00Z">
              <w:rPr>
                <w:rFonts w:ascii="Times New Roman" w:hAnsi="Times New Roman" w:cs="Times New Roman"/>
                <w:sz w:val="22"/>
              </w:rPr>
            </w:rPrChange>
          </w:rPr>
          <w:t xml:space="preserve"> </w:t>
        </w:r>
        <w:del w:id="4302" w:author="nick ting" w:date="2021-09-27T18:39:00Z">
          <w:r w:rsidR="00474B2B" w:rsidRPr="00F331C9" w:rsidDel="006A1ACE">
            <w:rPr>
              <w:rFonts w:ascii="Times New Roman" w:hAnsi="Times New Roman" w:cs="Times New Roman"/>
              <w:sz w:val="24"/>
              <w:szCs w:val="24"/>
              <w:rPrChange w:id="4303" w:author="LIN, Yufeng" w:date="2021-10-07T10:22:00Z">
                <w:rPr>
                  <w:rFonts w:ascii="Times New Roman" w:hAnsi="Times New Roman" w:cs="Times New Roman"/>
                  <w:sz w:val="22"/>
                </w:rPr>
              </w:rPrChange>
            </w:rPr>
            <w:delText xml:space="preserve">It </w:delText>
          </w:r>
        </w:del>
      </w:ins>
      <w:ins w:id="4304" w:author="LIN, Yufeng" w:date="2021-09-24T16:00:00Z">
        <w:del w:id="4305" w:author="nick ting" w:date="2021-09-27T18:39:00Z">
          <w:r w:rsidR="00474B2B" w:rsidRPr="00F331C9" w:rsidDel="006A1ACE">
            <w:rPr>
              <w:rFonts w:ascii="Times New Roman" w:hAnsi="Times New Roman" w:cs="Times New Roman"/>
              <w:sz w:val="24"/>
              <w:szCs w:val="24"/>
              <w:rPrChange w:id="4306" w:author="LIN, Yufeng" w:date="2021-10-07T10:22:00Z">
                <w:rPr>
                  <w:rFonts w:ascii="Times New Roman" w:hAnsi="Times New Roman" w:cs="Times New Roman"/>
                  <w:sz w:val="22"/>
                </w:rPr>
              </w:rPrChange>
            </w:rPr>
            <w:delText>wa</w:delText>
          </w:r>
        </w:del>
      </w:ins>
      <w:ins w:id="4307" w:author="LIN, Yufeng" w:date="2021-09-24T15:59:00Z">
        <w:del w:id="4308" w:author="nick ting" w:date="2021-09-27T18:39:00Z">
          <w:r w:rsidR="00474B2B" w:rsidRPr="00F331C9" w:rsidDel="006A1ACE">
            <w:rPr>
              <w:rFonts w:ascii="Times New Roman" w:hAnsi="Times New Roman" w:cs="Times New Roman"/>
              <w:sz w:val="24"/>
              <w:szCs w:val="24"/>
              <w:rPrChange w:id="4309" w:author="LIN, Yufeng" w:date="2021-10-07T10:22:00Z">
                <w:rPr>
                  <w:rFonts w:ascii="Times New Roman" w:hAnsi="Times New Roman" w:cs="Times New Roman"/>
                  <w:sz w:val="22"/>
                </w:rPr>
              </w:rPrChange>
            </w:rPr>
            <w:delText>s consistent with our discovery</w:delText>
          </w:r>
        </w:del>
      </w:ins>
      <w:ins w:id="4310" w:author="nick ting" w:date="2021-09-27T18:39:00Z">
        <w:r w:rsidR="006A1ACE" w:rsidRPr="00F331C9">
          <w:rPr>
            <w:rFonts w:ascii="Times New Roman" w:hAnsi="Times New Roman" w:cs="Times New Roman"/>
            <w:sz w:val="24"/>
            <w:szCs w:val="24"/>
            <w:rPrChange w:id="4311" w:author="LIN, Yufeng" w:date="2021-10-07T10:22:00Z">
              <w:rPr>
                <w:rFonts w:ascii="Times New Roman" w:hAnsi="Times New Roman" w:cs="Times New Roman"/>
                <w:sz w:val="22"/>
              </w:rPr>
            </w:rPrChange>
          </w:rPr>
          <w:t xml:space="preserve"> All these previous </w:t>
        </w:r>
      </w:ins>
      <w:ins w:id="4312" w:author="LIN, Yufeng" w:date="2021-10-07T10:47:00Z">
        <w:r w:rsidR="00E81CE7" w:rsidRPr="00F331C9">
          <w:rPr>
            <w:rFonts w:ascii="Times New Roman" w:hAnsi="Times New Roman" w:cs="Times New Roman"/>
            <w:sz w:val="24"/>
            <w:szCs w:val="24"/>
          </w:rPr>
          <w:t xml:space="preserve">pieces of </w:t>
        </w:r>
      </w:ins>
      <w:ins w:id="4313" w:author="nick ting" w:date="2021-09-27T18:39:00Z">
        <w:r w:rsidR="006A1ACE" w:rsidRPr="00F331C9">
          <w:rPr>
            <w:rFonts w:ascii="Times New Roman" w:hAnsi="Times New Roman" w:cs="Times New Roman"/>
            <w:sz w:val="24"/>
            <w:szCs w:val="24"/>
            <w:rPrChange w:id="4314" w:author="LIN, Yufeng" w:date="2021-10-07T10:22:00Z">
              <w:rPr>
                <w:rFonts w:ascii="Times New Roman" w:hAnsi="Times New Roman" w:cs="Times New Roman"/>
                <w:sz w:val="22"/>
              </w:rPr>
            </w:rPrChange>
          </w:rPr>
          <w:t>literature</w:t>
        </w:r>
        <w:del w:id="4315" w:author="LIN, Yufeng" w:date="2021-10-07T10:47:00Z">
          <w:r w:rsidR="006A1ACE" w:rsidRPr="00F331C9" w:rsidDel="00E81CE7">
            <w:rPr>
              <w:rFonts w:ascii="Times New Roman" w:hAnsi="Times New Roman" w:cs="Times New Roman"/>
              <w:sz w:val="24"/>
              <w:szCs w:val="24"/>
              <w:rPrChange w:id="4316" w:author="LIN, Yufeng" w:date="2021-10-07T10:22:00Z">
                <w:rPr>
                  <w:rFonts w:ascii="Times New Roman" w:hAnsi="Times New Roman" w:cs="Times New Roman"/>
                  <w:sz w:val="22"/>
                </w:rPr>
              </w:rPrChange>
            </w:rPr>
            <w:delText>s</w:delText>
          </w:r>
        </w:del>
        <w:r w:rsidR="006A1ACE" w:rsidRPr="00F331C9">
          <w:rPr>
            <w:rFonts w:ascii="Times New Roman" w:hAnsi="Times New Roman" w:cs="Times New Roman"/>
            <w:sz w:val="24"/>
            <w:szCs w:val="24"/>
            <w:rPrChange w:id="4317" w:author="LIN, Yufeng" w:date="2021-10-07T10:22:00Z">
              <w:rPr>
                <w:rFonts w:ascii="Times New Roman" w:hAnsi="Times New Roman" w:cs="Times New Roman"/>
                <w:sz w:val="22"/>
              </w:rPr>
            </w:rPrChange>
          </w:rPr>
          <w:t xml:space="preserve"> supported our findings</w:t>
        </w:r>
      </w:ins>
      <w:ins w:id="4318" w:author="LIN, Yufeng" w:date="2021-09-24T15:59:00Z">
        <w:r w:rsidR="00474B2B" w:rsidRPr="00F331C9">
          <w:rPr>
            <w:rFonts w:ascii="Times New Roman" w:hAnsi="Times New Roman" w:cs="Times New Roman"/>
            <w:sz w:val="24"/>
            <w:szCs w:val="24"/>
            <w:rPrChange w:id="4319"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4320" w:author="LIN, Yufeng" w:date="2021-10-07T10:22:00Z">
            <w:rPr>
              <w:rFonts w:ascii="Times New Roman" w:hAnsi="Times New Roman" w:cs="Times New Roman"/>
              <w:sz w:val="22"/>
            </w:rPr>
          </w:rPrChange>
        </w:rPr>
        <w:t xml:space="preserve"> Collectively, our meta-analysis revealed the </w:t>
      </w:r>
      <w:del w:id="4321" w:author="LIN, Yufeng" w:date="2021-10-07T10:47:00Z">
        <w:r w:rsidRPr="00F331C9" w:rsidDel="00E81CE7">
          <w:rPr>
            <w:rFonts w:ascii="Times New Roman" w:hAnsi="Times New Roman" w:cs="Times New Roman"/>
            <w:sz w:val="24"/>
            <w:szCs w:val="24"/>
            <w:rPrChange w:id="4322" w:author="LIN, Yufeng" w:date="2021-10-07T10:22:00Z">
              <w:rPr>
                <w:rFonts w:ascii="Times New Roman" w:hAnsi="Times New Roman" w:cs="Times New Roman"/>
                <w:sz w:val="22"/>
              </w:rPr>
            </w:rPrChange>
          </w:rPr>
          <w:delText xml:space="preserve">key </w:delText>
        </w:r>
      </w:del>
      <w:ins w:id="4323" w:author="LIN, Yufeng" w:date="2021-10-07T10:47:00Z">
        <w:r w:rsidR="00E81CE7" w:rsidRPr="00F331C9">
          <w:rPr>
            <w:rFonts w:ascii="Times New Roman" w:hAnsi="Times New Roman" w:cs="Times New Roman"/>
            <w:sz w:val="24"/>
            <w:szCs w:val="24"/>
          </w:rPr>
          <w:t>essential</w:t>
        </w:r>
        <w:r w:rsidR="00E81CE7" w:rsidRPr="00F331C9">
          <w:rPr>
            <w:rFonts w:ascii="Times New Roman" w:hAnsi="Times New Roman" w:cs="Times New Roman"/>
            <w:sz w:val="24"/>
            <w:szCs w:val="24"/>
            <w:rPrChange w:id="4324" w:author="LIN, Yufeng" w:date="2021-10-07T10:22:00Z">
              <w:rPr>
                <w:rFonts w:ascii="Times New Roman" w:hAnsi="Times New Roman" w:cs="Times New Roman"/>
                <w:sz w:val="22"/>
              </w:rPr>
            </w:rPrChange>
          </w:rPr>
          <w:t xml:space="preserve"> </w:t>
        </w:r>
      </w:ins>
      <w:del w:id="4325" w:author="LIN, Yufeng" w:date="2021-09-28T13:07:00Z">
        <w:r w:rsidRPr="00F331C9" w:rsidDel="004314C2">
          <w:rPr>
            <w:rFonts w:ascii="Times New Roman" w:hAnsi="Times New Roman" w:cs="Times New Roman"/>
            <w:sz w:val="24"/>
            <w:szCs w:val="24"/>
            <w:rPrChange w:id="4326" w:author="LIN, Yufeng" w:date="2021-10-07T10:22:00Z">
              <w:rPr>
                <w:rFonts w:ascii="Times New Roman" w:hAnsi="Times New Roman" w:cs="Times New Roman"/>
                <w:sz w:val="22"/>
              </w:rPr>
            </w:rPrChange>
          </w:rPr>
          <w:delText>micro</w:delText>
        </w:r>
      </w:del>
      <w:ins w:id="4327" w:author="nick ting" w:date="2021-09-27T18:40:00Z">
        <w:del w:id="4328" w:author="LIN, Yufeng" w:date="2021-09-28T13:07:00Z">
          <w:r w:rsidR="006A1ACE" w:rsidRPr="00F331C9" w:rsidDel="004314C2">
            <w:rPr>
              <w:rFonts w:ascii="Times New Roman" w:hAnsi="Times New Roman" w:cs="Times New Roman"/>
              <w:sz w:val="24"/>
              <w:szCs w:val="24"/>
              <w:rPrChange w:id="4329" w:author="LIN, Yufeng" w:date="2021-10-07T10:22:00Z">
                <w:rPr>
                  <w:rFonts w:ascii="Times New Roman" w:hAnsi="Times New Roman" w:cs="Times New Roman"/>
                  <w:sz w:val="22"/>
                </w:rPr>
              </w:rPrChange>
            </w:rPr>
            <w:delText>-</w:delText>
          </w:r>
        </w:del>
      </w:ins>
      <w:del w:id="4330" w:author="LIN, Yufeng" w:date="2021-09-28T13:07:00Z">
        <w:r w:rsidRPr="00F331C9" w:rsidDel="004314C2">
          <w:rPr>
            <w:rFonts w:ascii="Times New Roman" w:hAnsi="Times New Roman" w:cs="Times New Roman"/>
            <w:sz w:val="24"/>
            <w:szCs w:val="24"/>
            <w:rPrChange w:id="4331" w:author="LIN, Yufeng" w:date="2021-10-07T10:22:00Z">
              <w:rPr>
                <w:rFonts w:ascii="Times New Roman" w:hAnsi="Times New Roman" w:cs="Times New Roman"/>
                <w:sz w:val="22"/>
              </w:rPr>
            </w:rPrChange>
          </w:rPr>
          <w:delText>eukaryote</w:delText>
        </w:r>
      </w:del>
      <w:ins w:id="4332" w:author="nick ting" w:date="2021-09-27T18:40:00Z">
        <w:del w:id="4333" w:author="LIN, Yufeng" w:date="2021-09-28T13:07:00Z">
          <w:r w:rsidR="006A1ACE" w:rsidRPr="00F331C9" w:rsidDel="004314C2">
            <w:rPr>
              <w:rFonts w:ascii="Times New Roman" w:hAnsi="Times New Roman" w:cs="Times New Roman"/>
              <w:sz w:val="24"/>
              <w:szCs w:val="24"/>
              <w:rPrChange w:id="4334" w:author="LIN, Yufeng" w:date="2021-10-07T10:22:00Z">
                <w:rPr>
                  <w:rFonts w:ascii="Times New Roman" w:hAnsi="Times New Roman" w:cs="Times New Roman"/>
                  <w:sz w:val="22"/>
                </w:rPr>
              </w:rPrChange>
            </w:rPr>
            <w:delText>s</w:delText>
          </w:r>
        </w:del>
      </w:ins>
      <w:ins w:id="4335" w:author="LIN, Yufeng" w:date="2021-09-28T13:07:00Z">
        <w:r w:rsidR="004314C2" w:rsidRPr="00F331C9">
          <w:rPr>
            <w:rFonts w:ascii="Times New Roman" w:hAnsi="Times New Roman" w:cs="Times New Roman"/>
            <w:sz w:val="24"/>
            <w:szCs w:val="24"/>
            <w:rPrChange w:id="4336"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433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338" w:author="LIN, Yufeng" w:date="2021-10-07T10:22:00Z">
            <w:rPr>
              <w:rFonts w:ascii="Times New Roman" w:hAnsi="Times New Roman" w:cs="Times New Roman"/>
              <w:i/>
              <w:iCs/>
              <w:sz w:val="22"/>
            </w:rPr>
          </w:rPrChange>
        </w:rPr>
        <w:t>A.</w:t>
      </w:r>
      <w:r w:rsidRPr="00F331C9">
        <w:rPr>
          <w:rFonts w:ascii="Times New Roman" w:hAnsi="Times New Roman" w:cs="Times New Roman"/>
          <w:sz w:val="24"/>
          <w:szCs w:val="24"/>
          <w:rPrChange w:id="4339"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340" w:author="LIN, Yufeng" w:date="2021-10-07T10:22:00Z">
            <w:rPr>
              <w:rFonts w:ascii="Times New Roman" w:hAnsi="Times New Roman" w:cs="Times New Roman"/>
              <w:i/>
              <w:iCs/>
              <w:sz w:val="22"/>
            </w:rPr>
          </w:rPrChange>
        </w:rPr>
        <w:t>rambellii</w:t>
      </w:r>
      <w:del w:id="4341" w:author="LIN, Yufeng" w:date="2021-10-07T10:48:00Z">
        <w:r w:rsidRPr="00F331C9" w:rsidDel="00E81CE7">
          <w:rPr>
            <w:rFonts w:ascii="Times New Roman" w:hAnsi="Times New Roman" w:cs="Times New Roman"/>
            <w:sz w:val="24"/>
            <w:szCs w:val="24"/>
            <w:rPrChange w:id="4342"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4343"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344" w:author="LIN, Yufeng" w:date="2021-10-07T10:22:00Z">
            <w:rPr>
              <w:rFonts w:ascii="Times New Roman" w:hAnsi="Times New Roman" w:cs="Times New Roman"/>
              <w:i/>
              <w:iCs/>
              <w:sz w:val="22"/>
            </w:rPr>
          </w:rPrChange>
        </w:rPr>
        <w:t>A. kawachii</w:t>
      </w:r>
      <w:r w:rsidRPr="00F331C9">
        <w:rPr>
          <w:rFonts w:ascii="Times New Roman" w:hAnsi="Times New Roman" w:cs="Times New Roman"/>
          <w:sz w:val="24"/>
          <w:szCs w:val="24"/>
          <w:rPrChange w:id="4345" w:author="LIN, Yufeng" w:date="2021-10-07T10:22:00Z">
            <w:rPr>
              <w:rFonts w:ascii="Times New Roman" w:hAnsi="Times New Roman" w:cs="Times New Roman"/>
              <w:sz w:val="22"/>
            </w:rPr>
          </w:rPrChange>
        </w:rPr>
        <w:t xml:space="preserve">, that </w:t>
      </w:r>
      <w:del w:id="4346" w:author="nick ting" w:date="2021-09-27T18:40:00Z">
        <w:r w:rsidRPr="00F331C9" w:rsidDel="006A1ACE">
          <w:rPr>
            <w:rFonts w:ascii="Times New Roman" w:hAnsi="Times New Roman" w:cs="Times New Roman"/>
            <w:sz w:val="24"/>
            <w:szCs w:val="24"/>
            <w:rPrChange w:id="4347" w:author="LIN, Yufeng" w:date="2021-10-07T10:22:00Z">
              <w:rPr>
                <w:rFonts w:ascii="Times New Roman" w:hAnsi="Times New Roman" w:cs="Times New Roman"/>
                <w:sz w:val="22"/>
              </w:rPr>
            </w:rPrChange>
          </w:rPr>
          <w:delText xml:space="preserve">was </w:delText>
        </w:r>
      </w:del>
      <w:ins w:id="4348" w:author="nick ting" w:date="2021-09-27T18:40:00Z">
        <w:r w:rsidR="006A1ACE" w:rsidRPr="00F331C9">
          <w:rPr>
            <w:rFonts w:ascii="Times New Roman" w:hAnsi="Times New Roman" w:cs="Times New Roman"/>
            <w:sz w:val="24"/>
            <w:szCs w:val="24"/>
            <w:rPrChange w:id="4349" w:author="LIN, Yufeng" w:date="2021-10-07T10:22:00Z">
              <w:rPr>
                <w:rFonts w:ascii="Times New Roman" w:hAnsi="Times New Roman" w:cs="Times New Roman"/>
                <w:sz w:val="22"/>
              </w:rPr>
            </w:rPrChange>
          </w:rPr>
          <w:t xml:space="preserve">were </w:t>
        </w:r>
      </w:ins>
      <w:r w:rsidRPr="00F331C9">
        <w:rPr>
          <w:rFonts w:ascii="Times New Roman" w:hAnsi="Times New Roman" w:cs="Times New Roman"/>
          <w:sz w:val="24"/>
          <w:szCs w:val="24"/>
          <w:rPrChange w:id="4350" w:author="LIN, Yufeng" w:date="2021-10-07T10:22:00Z">
            <w:rPr>
              <w:rFonts w:ascii="Times New Roman" w:hAnsi="Times New Roman" w:cs="Times New Roman"/>
              <w:sz w:val="22"/>
            </w:rPr>
          </w:rPrChange>
        </w:rPr>
        <w:t xml:space="preserve">significantly </w:t>
      </w:r>
      <w:del w:id="4351" w:author="nick ting" w:date="2021-09-27T18:40:00Z">
        <w:r w:rsidRPr="00F331C9" w:rsidDel="006A1ACE">
          <w:rPr>
            <w:rFonts w:ascii="Times New Roman" w:hAnsi="Times New Roman" w:cs="Times New Roman"/>
            <w:sz w:val="24"/>
            <w:szCs w:val="24"/>
            <w:rPrChange w:id="4352" w:author="LIN, Yufeng" w:date="2021-10-07T10:22:00Z">
              <w:rPr>
                <w:rFonts w:ascii="Times New Roman" w:hAnsi="Times New Roman" w:cs="Times New Roman"/>
                <w:sz w:val="22"/>
              </w:rPr>
            </w:rPrChange>
          </w:rPr>
          <w:delText xml:space="preserve">correlated </w:delText>
        </w:r>
      </w:del>
      <w:ins w:id="4353" w:author="nick ting" w:date="2021-09-27T18:40:00Z">
        <w:r w:rsidR="006A1ACE" w:rsidRPr="00F331C9">
          <w:rPr>
            <w:rFonts w:ascii="Times New Roman" w:hAnsi="Times New Roman" w:cs="Times New Roman"/>
            <w:sz w:val="24"/>
            <w:szCs w:val="24"/>
            <w:rPrChange w:id="4354" w:author="LIN, Yufeng" w:date="2021-10-07T10:22:00Z">
              <w:rPr>
                <w:rFonts w:ascii="Times New Roman" w:hAnsi="Times New Roman" w:cs="Times New Roman"/>
                <w:sz w:val="22"/>
              </w:rPr>
            </w:rPrChange>
          </w:rPr>
          <w:t xml:space="preserve">associated </w:t>
        </w:r>
      </w:ins>
      <w:r w:rsidRPr="00F331C9">
        <w:rPr>
          <w:rFonts w:ascii="Times New Roman" w:hAnsi="Times New Roman" w:cs="Times New Roman"/>
          <w:sz w:val="24"/>
          <w:szCs w:val="24"/>
          <w:rPrChange w:id="4355" w:author="LIN, Yufeng" w:date="2021-10-07T10:22:00Z">
            <w:rPr>
              <w:rFonts w:ascii="Times New Roman" w:hAnsi="Times New Roman" w:cs="Times New Roman"/>
              <w:sz w:val="22"/>
            </w:rPr>
          </w:rPrChange>
        </w:rPr>
        <w:t xml:space="preserve">with CRC </w:t>
      </w:r>
      <w:del w:id="4356" w:author="nick ting" w:date="2021-09-27T18:40:00Z">
        <w:r w:rsidRPr="00F331C9" w:rsidDel="006A1ACE">
          <w:rPr>
            <w:rFonts w:ascii="Times New Roman" w:hAnsi="Times New Roman" w:cs="Times New Roman"/>
            <w:sz w:val="24"/>
            <w:szCs w:val="24"/>
            <w:rPrChange w:id="4357" w:author="LIN, Yufeng" w:date="2021-10-07T10:22:00Z">
              <w:rPr>
                <w:rFonts w:ascii="Times New Roman" w:hAnsi="Times New Roman" w:cs="Times New Roman"/>
                <w:sz w:val="22"/>
              </w:rPr>
            </w:rPrChange>
          </w:rPr>
          <w:delText xml:space="preserve">among </w:delText>
        </w:r>
      </w:del>
      <w:ins w:id="4358" w:author="nick ting" w:date="2021-09-27T18:40:00Z">
        <w:r w:rsidR="006A1ACE" w:rsidRPr="00F331C9">
          <w:rPr>
            <w:rFonts w:ascii="Times New Roman" w:hAnsi="Times New Roman" w:cs="Times New Roman"/>
            <w:sz w:val="24"/>
            <w:szCs w:val="24"/>
            <w:rPrChange w:id="4359" w:author="LIN, Yufeng" w:date="2021-10-07T10:22:00Z">
              <w:rPr>
                <w:rFonts w:ascii="Times New Roman" w:hAnsi="Times New Roman" w:cs="Times New Roman"/>
                <w:sz w:val="22"/>
              </w:rPr>
            </w:rPrChange>
          </w:rPr>
          <w:t xml:space="preserve">across </w:t>
        </w:r>
      </w:ins>
      <w:r w:rsidRPr="00F331C9">
        <w:rPr>
          <w:rFonts w:ascii="Times New Roman" w:hAnsi="Times New Roman" w:cs="Times New Roman"/>
          <w:sz w:val="24"/>
          <w:szCs w:val="24"/>
          <w:rPrChange w:id="4360" w:author="LIN, Yufeng" w:date="2021-10-07T10:22:00Z">
            <w:rPr>
              <w:rFonts w:ascii="Times New Roman" w:hAnsi="Times New Roman" w:cs="Times New Roman"/>
              <w:sz w:val="22"/>
            </w:rPr>
          </w:rPrChange>
        </w:rPr>
        <w:t xml:space="preserve">multiple metagenomic studies. </w:t>
      </w:r>
    </w:p>
    <w:p w14:paraId="4DF4DAF3" w14:textId="08BF8549" w:rsidR="00D64894" w:rsidRPr="00F331C9" w:rsidRDefault="00D64894" w:rsidP="00F331C9">
      <w:pPr>
        <w:pStyle w:val="title20825"/>
        <w:spacing w:line="480" w:lineRule="auto"/>
        <w:rPr>
          <w:ins w:id="4361" w:author="LIN, Yufeng" w:date="2021-10-04T16:25:00Z"/>
          <w:rFonts w:ascii="Times New Roman" w:hAnsi="Times New Roman" w:cs="Times New Roman"/>
          <w:szCs w:val="24"/>
          <w:rPrChange w:id="4362" w:author="LIN, Yufeng" w:date="2021-10-07T10:22:00Z">
            <w:rPr>
              <w:ins w:id="4363" w:author="LIN, Yufeng" w:date="2021-10-04T16:25:00Z"/>
            </w:rPr>
          </w:rPrChange>
        </w:rPr>
      </w:pPr>
      <w:ins w:id="4364" w:author="LIN, Yufeng" w:date="2021-10-04T16:23:00Z">
        <w:r w:rsidRPr="00F331C9">
          <w:rPr>
            <w:rFonts w:ascii="Times New Roman" w:hAnsi="Times New Roman" w:cs="Times New Roman"/>
            <w:szCs w:val="24"/>
            <w:rPrChange w:id="4365" w:author="LIN, Yufeng" w:date="2021-10-07T10:22:00Z">
              <w:rPr/>
            </w:rPrChange>
          </w:rPr>
          <w:t xml:space="preserve">The fungal-bacterial </w:t>
        </w:r>
      </w:ins>
      <w:ins w:id="4366" w:author="LIN, Yufeng" w:date="2021-10-04T16:24:00Z">
        <w:r w:rsidRPr="00F331C9">
          <w:rPr>
            <w:rFonts w:ascii="Times New Roman" w:hAnsi="Times New Roman" w:cs="Times New Roman"/>
            <w:szCs w:val="24"/>
            <w:rPrChange w:id="4367" w:author="LIN, Yufeng" w:date="2021-10-07T10:22:00Z">
              <w:rPr/>
            </w:rPrChange>
          </w:rPr>
          <w:t>combination</w:t>
        </w:r>
      </w:ins>
      <w:ins w:id="4368" w:author="LIN, Yufeng" w:date="2021-10-05T14:02:00Z">
        <w:r w:rsidR="0096422D" w:rsidRPr="00F331C9">
          <w:rPr>
            <w:rFonts w:ascii="Times New Roman" w:hAnsi="Times New Roman" w:cs="Times New Roman"/>
            <w:szCs w:val="24"/>
            <w:rPrChange w:id="4369" w:author="LIN, Yufeng" w:date="2021-10-07T10:22:00Z">
              <w:rPr/>
            </w:rPrChange>
          </w:rPr>
          <w:t xml:space="preserve"> model</w:t>
        </w:r>
      </w:ins>
      <w:ins w:id="4370" w:author="LIN, Yufeng" w:date="2021-10-04T16:24:00Z">
        <w:r w:rsidRPr="00F331C9">
          <w:rPr>
            <w:rFonts w:ascii="Times New Roman" w:hAnsi="Times New Roman" w:cs="Times New Roman"/>
            <w:szCs w:val="24"/>
            <w:rPrChange w:id="4371" w:author="LIN, Yufeng" w:date="2021-10-07T10:22:00Z">
              <w:rPr/>
            </w:rPrChange>
          </w:rPr>
          <w:t xml:space="preserve"> performed best in C</w:t>
        </w:r>
      </w:ins>
      <w:ins w:id="4372" w:author="LIN, Yufeng" w:date="2021-10-04T16:25:00Z">
        <w:r w:rsidRPr="00F331C9">
          <w:rPr>
            <w:rFonts w:ascii="Times New Roman" w:hAnsi="Times New Roman" w:cs="Times New Roman"/>
            <w:szCs w:val="24"/>
            <w:rPrChange w:id="4373" w:author="LIN, Yufeng" w:date="2021-10-07T10:22:00Z">
              <w:rPr/>
            </w:rPrChange>
          </w:rPr>
          <w:t>RC</w:t>
        </w:r>
      </w:ins>
      <w:ins w:id="4374" w:author="LIN, Yufeng" w:date="2021-10-04T16:33:00Z">
        <w:r w:rsidR="007A54E8" w:rsidRPr="00F331C9">
          <w:rPr>
            <w:rFonts w:ascii="Times New Roman" w:hAnsi="Times New Roman" w:cs="Times New Roman"/>
            <w:szCs w:val="24"/>
            <w:rPrChange w:id="4375" w:author="LIN, Yufeng" w:date="2021-10-07T10:22:00Z">
              <w:rPr/>
            </w:rPrChange>
          </w:rPr>
          <w:t xml:space="preserve"> diagnosis</w:t>
        </w:r>
      </w:ins>
    </w:p>
    <w:p w14:paraId="517055BC" w14:textId="661F0B06" w:rsidR="00211129" w:rsidRPr="00F331C9" w:rsidRDefault="00211129" w:rsidP="00F331C9">
      <w:pPr>
        <w:spacing w:line="480" w:lineRule="auto"/>
        <w:rPr>
          <w:ins w:id="4376" w:author="LIN, Yufeng" w:date="2021-10-05T10:08:00Z"/>
          <w:rFonts w:ascii="Times New Roman" w:hAnsi="Times New Roman" w:cs="Times New Roman"/>
          <w:sz w:val="24"/>
          <w:szCs w:val="24"/>
          <w:rPrChange w:id="4377" w:author="LIN, Yufeng" w:date="2021-10-07T10:22:00Z">
            <w:rPr>
              <w:ins w:id="4378" w:author="LIN, Yufeng" w:date="2021-10-05T10:08:00Z"/>
              <w:rFonts w:ascii="Times New Roman" w:hAnsi="Times New Roman" w:cs="Times New Roman"/>
              <w:sz w:val="22"/>
            </w:rPr>
          </w:rPrChange>
        </w:rPr>
      </w:pPr>
      <w:ins w:id="4379" w:author="LIN, Yufeng" w:date="2021-10-05T10:08:00Z">
        <w:r w:rsidRPr="00F331C9">
          <w:rPr>
            <w:rFonts w:ascii="Times New Roman" w:hAnsi="Times New Roman" w:cs="Times New Roman"/>
            <w:sz w:val="24"/>
            <w:szCs w:val="24"/>
            <w:rPrChange w:id="4380" w:author="LIN, Yufeng" w:date="2021-10-07T10:22:00Z">
              <w:rPr>
                <w:rFonts w:ascii="Times New Roman" w:hAnsi="Times New Roman" w:cs="Times New Roman"/>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id="4381" w:author="LIN, Yufeng" w:date="2021-10-05T10:08:00Z">
                <w:rPr>
                  <w:rFonts w:ascii="Cambria Math" w:hAnsi="Cambria Math" w:cs="Times New Roman"/>
                  <w:i/>
                  <w:sz w:val="24"/>
                  <w:szCs w:val="24"/>
                </w:rPr>
              </w:ins>
            </m:ctrlPr>
          </m:dPr>
          <m:e>
            <m:func>
              <m:funcPr>
                <m:ctrlPr>
                  <w:ins w:id="4382" w:author="LIN, Yufeng" w:date="2021-10-05T10:08:00Z">
                    <w:rPr>
                      <w:rFonts w:ascii="Cambria Math" w:hAnsi="Cambria Math" w:cs="Times New Roman"/>
                      <w:i/>
                      <w:sz w:val="24"/>
                      <w:szCs w:val="24"/>
                    </w:rPr>
                  </w:ins>
                </m:ctrlPr>
              </m:funcPr>
              <m:fName>
                <m:sSub>
                  <m:sSubPr>
                    <m:ctrlPr>
                      <w:ins w:id="4383" w:author="LIN, Yufeng" w:date="2021-10-05T10:08:00Z">
                        <w:rPr>
                          <w:rFonts w:ascii="Cambria Math" w:hAnsi="Cambria Math" w:cs="Times New Roman"/>
                          <w:i/>
                          <w:sz w:val="24"/>
                          <w:szCs w:val="24"/>
                        </w:rPr>
                      </w:ins>
                    </m:ctrlPr>
                  </m:sSubPr>
                  <m:e>
                    <m:r>
                      <w:ins w:id="4384" w:author="LIN, Yufeng" w:date="2021-10-05T10:08:00Z">
                        <m:rPr>
                          <m:sty m:val="p"/>
                        </m:rPr>
                        <w:rPr>
                          <w:rFonts w:ascii="Cambria Math" w:hAnsi="Cambria Math" w:cs="Times New Roman"/>
                          <w:sz w:val="24"/>
                          <w:szCs w:val="24"/>
                          <w:rPrChange w:id="4385" w:author="LIN, Yufeng" w:date="2021-10-07T10:22:00Z">
                            <w:rPr>
                              <w:rFonts w:ascii="Cambria Math" w:hAnsi="Cambria Math" w:cs="Times New Roman"/>
                              <w:sz w:val="22"/>
                            </w:rPr>
                          </w:rPrChange>
                        </w:rPr>
                        <m:t>log</m:t>
                      </w:ins>
                    </m:r>
                  </m:e>
                  <m:sub>
                    <m:r>
                      <w:ins w:id="4386" w:author="LIN, Yufeng" w:date="2021-10-05T10:08:00Z">
                        <w:rPr>
                          <w:rFonts w:ascii="Cambria Math" w:hAnsi="Cambria Math" w:cs="Times New Roman"/>
                          <w:sz w:val="24"/>
                          <w:szCs w:val="24"/>
                          <w:rPrChange w:id="4387" w:author="LIN, Yufeng" w:date="2021-10-07T10:22:00Z">
                            <w:rPr>
                              <w:rFonts w:ascii="Cambria Math" w:hAnsi="Cambria Math" w:cs="Times New Roman"/>
                              <w:sz w:val="22"/>
                            </w:rPr>
                          </w:rPrChange>
                        </w:rPr>
                        <m:t>2</m:t>
                      </w:ins>
                    </m:r>
                  </m:sub>
                </m:sSub>
              </m:fName>
              <m:e>
                <m:r>
                  <w:ins w:id="4388" w:author="LIN, Yufeng" w:date="2021-10-05T10:08:00Z">
                    <w:rPr>
                      <w:rFonts w:ascii="Cambria Math" w:hAnsi="Cambria Math" w:cs="Times New Roman"/>
                      <w:sz w:val="24"/>
                      <w:szCs w:val="24"/>
                      <w:rPrChange w:id="4389" w:author="LIN, Yufeng" w:date="2021-10-07T10:22:00Z">
                        <w:rPr>
                          <w:rFonts w:ascii="Cambria Math" w:hAnsi="Cambria Math" w:cs="Times New Roman"/>
                          <w:sz w:val="22"/>
                        </w:rPr>
                      </w:rPrChange>
                    </w:rPr>
                    <m:t>FC</m:t>
                  </w:ins>
                </m:r>
              </m:e>
            </m:func>
          </m:e>
        </m:d>
        <m:r>
          <w:ins w:id="4390" w:author="LIN, Yufeng" w:date="2021-10-05T10:08:00Z">
            <w:rPr>
              <w:rFonts w:ascii="Cambria Math" w:hAnsi="Cambria Math" w:cs="Times New Roman"/>
              <w:sz w:val="24"/>
              <w:szCs w:val="24"/>
              <w:rPrChange w:id="4391" w:author="LIN, Yufeng" w:date="2021-10-07T10:22:00Z">
                <w:rPr>
                  <w:rFonts w:ascii="Cambria Math" w:hAnsi="Cambria Math" w:cs="Times New Roman"/>
                  <w:sz w:val="22"/>
                </w:rPr>
              </w:rPrChange>
            </w:rPr>
            <m:t>&gt;0.5</m:t>
          </w:ins>
        </m:r>
      </m:oMath>
      <w:ins w:id="4392" w:author="LIN, Yufeng" w:date="2021-10-05T10:08:00Z">
        <w:r w:rsidRPr="00F331C9">
          <w:rPr>
            <w:rFonts w:ascii="Times New Roman" w:hAnsi="Times New Roman" w:cs="Times New Roman"/>
            <w:sz w:val="24"/>
            <w:szCs w:val="24"/>
            <w:rPrChange w:id="4393" w:author="LIN, Yufeng" w:date="2021-10-07T10:22:00Z">
              <w:rPr>
                <w:rFonts w:ascii="Times New Roman" w:hAnsi="Times New Roman" w:cs="Times New Roman"/>
                <w:sz w:val="22"/>
              </w:rPr>
            </w:rPrChange>
          </w:rPr>
          <w:t>, unclassified species removed) (supplementary table 10). Thirty-one differentially abundant bacteria were identified in CRC</w:t>
        </w:r>
      </w:ins>
      <w:ins w:id="4394" w:author="LIN, Yufeng" w:date="2021-10-07T10:48:00Z">
        <w:r w:rsidR="00E81CE7" w:rsidRPr="00F331C9">
          <w:rPr>
            <w:rFonts w:ascii="Times New Roman" w:hAnsi="Times New Roman" w:cs="Times New Roman"/>
            <w:sz w:val="24"/>
            <w:szCs w:val="24"/>
          </w:rPr>
          <w:t>,</w:t>
        </w:r>
      </w:ins>
      <w:ins w:id="4395" w:author="LIN, Yufeng" w:date="2021-10-05T10:08:00Z">
        <w:r w:rsidRPr="00F331C9">
          <w:rPr>
            <w:rFonts w:ascii="Times New Roman" w:hAnsi="Times New Roman" w:cs="Times New Roman"/>
            <w:sz w:val="24"/>
            <w:szCs w:val="24"/>
            <w:rPrChange w:id="4396" w:author="LIN, Yufeng" w:date="2021-10-07T10:22:00Z">
              <w:rPr>
                <w:rFonts w:ascii="Times New Roman" w:hAnsi="Times New Roman" w:cs="Times New Roman"/>
                <w:sz w:val="22"/>
              </w:rPr>
            </w:rPrChange>
          </w:rPr>
          <w:t xml:space="preserve"> which w</w:t>
        </w:r>
      </w:ins>
      <w:ins w:id="4397" w:author="LIN, Yufeng" w:date="2021-10-07T10:48:00Z">
        <w:r w:rsidR="00E81CE7" w:rsidRPr="00F331C9">
          <w:rPr>
            <w:rFonts w:ascii="Times New Roman" w:hAnsi="Times New Roman" w:cs="Times New Roman"/>
            <w:sz w:val="24"/>
            <w:szCs w:val="24"/>
          </w:rPr>
          <w:t>as</w:t>
        </w:r>
      </w:ins>
      <w:ins w:id="4398" w:author="LIN, Yufeng" w:date="2021-10-05T10:08:00Z">
        <w:r w:rsidRPr="00F331C9">
          <w:rPr>
            <w:rFonts w:ascii="Times New Roman" w:hAnsi="Times New Roman" w:cs="Times New Roman"/>
            <w:sz w:val="24"/>
            <w:szCs w:val="24"/>
            <w:rPrChange w:id="4399" w:author="LIN, Yufeng" w:date="2021-10-07T10:22:00Z">
              <w:rPr>
                <w:rFonts w:ascii="Times New Roman" w:hAnsi="Times New Roman" w:cs="Times New Roman"/>
                <w:sz w:val="22"/>
              </w:rPr>
            </w:rPrChange>
          </w:rPr>
          <w:t xml:space="preserve"> more significant </w:t>
        </w:r>
      </w:ins>
      <w:ins w:id="4400" w:author="LIN, Yufeng" w:date="2021-10-07T10:48:00Z">
        <w:r w:rsidR="00E81CE7" w:rsidRPr="00F331C9">
          <w:rPr>
            <w:rFonts w:ascii="Times New Roman" w:hAnsi="Times New Roman" w:cs="Times New Roman"/>
            <w:sz w:val="24"/>
            <w:szCs w:val="24"/>
          </w:rPr>
          <w:t>than</w:t>
        </w:r>
      </w:ins>
      <w:ins w:id="4401" w:author="LIN, Yufeng" w:date="2021-10-05T10:08:00Z">
        <w:r w:rsidRPr="00F331C9">
          <w:rPr>
            <w:rFonts w:ascii="Times New Roman" w:hAnsi="Times New Roman" w:cs="Times New Roman"/>
            <w:sz w:val="24"/>
            <w:szCs w:val="24"/>
            <w:rPrChange w:id="4402" w:author="LIN, Yufeng" w:date="2021-10-07T10:22:00Z">
              <w:rPr>
                <w:rFonts w:ascii="Times New Roman" w:hAnsi="Times New Roman" w:cs="Times New Roman"/>
                <w:sz w:val="22"/>
              </w:rPr>
            </w:rPrChange>
          </w:rPr>
          <w:t xml:space="preserve"> fungi (supplementary table 10). At least half of the </w:t>
        </w:r>
      </w:ins>
      <w:ins w:id="4403" w:author="LIN, Yufeng" w:date="2021-10-07T10:48:00Z">
        <w:r w:rsidR="00E81CE7" w:rsidRPr="00F331C9">
          <w:rPr>
            <w:rFonts w:ascii="Times New Roman" w:hAnsi="Times New Roman" w:cs="Times New Roman"/>
            <w:sz w:val="24"/>
            <w:szCs w:val="24"/>
          </w:rPr>
          <w:t xml:space="preserve">identified bacteria have been reported to </w:t>
        </w:r>
        <w:r w:rsidR="00E81CE7" w:rsidRPr="00F331C9">
          <w:rPr>
            <w:rFonts w:ascii="Times New Roman" w:hAnsi="Times New Roman" w:cs="Times New Roman"/>
            <w:sz w:val="24"/>
            <w:szCs w:val="24"/>
          </w:rPr>
          <w:lastRenderedPageBreak/>
          <w:t>be CRC-related, such as Fusobacterium nucleatum, Parvimonas micra, and Gemella morbillorum</w:t>
        </w:r>
      </w:ins>
      <w:ins w:id="4404" w:author="LIN, Yufeng" w:date="2021-10-07T11:20:00Z">
        <w:r w:rsidR="008F0C4F" w:rsidRPr="00F331C9">
          <w:rPr>
            <w:rFonts w:ascii="Times New Roman" w:hAnsi="Times New Roman" w:cs="Times New Roman"/>
            <w:sz w:val="24"/>
            <w:szCs w:val="24"/>
          </w:rPr>
          <w:t>,</w:t>
        </w:r>
      </w:ins>
      <w:ins w:id="4405" w:author="LIN, Yufeng" w:date="2021-10-07T10:48:00Z">
        <w:r w:rsidR="00E81CE7" w:rsidRPr="00F331C9">
          <w:rPr>
            <w:rFonts w:ascii="Times New Roman" w:hAnsi="Times New Roman" w:cs="Times New Roman"/>
            <w:sz w:val="24"/>
            <w:szCs w:val="24"/>
          </w:rPr>
          <w:t xml:space="preserve"> or </w:t>
        </w:r>
      </w:ins>
      <w:ins w:id="4406" w:author="LIN, Yufeng" w:date="2021-10-07T11:21:00Z">
        <w:r w:rsidR="008F0C4F" w:rsidRPr="00F331C9">
          <w:rPr>
            <w:rFonts w:ascii="Times New Roman" w:hAnsi="Times New Roman" w:cs="Times New Roman"/>
            <w:sz w:val="24"/>
            <w:szCs w:val="24"/>
          </w:rPr>
          <w:t>potential</w:t>
        </w:r>
      </w:ins>
      <w:ins w:id="4407" w:author="LIN, Yufeng" w:date="2021-10-07T11:22:00Z">
        <w:r w:rsidR="008F0C4F" w:rsidRPr="00F331C9">
          <w:rPr>
            <w:rFonts w:ascii="Times New Roman" w:hAnsi="Times New Roman" w:cs="Times New Roman"/>
            <w:sz w:val="24"/>
            <w:szCs w:val="24"/>
          </w:rPr>
          <w:t xml:space="preserve"> </w:t>
        </w:r>
      </w:ins>
      <w:ins w:id="4408" w:author="LIN, Yufeng" w:date="2021-10-07T10:48:00Z">
        <w:r w:rsidR="00E81CE7" w:rsidRPr="00F331C9">
          <w:rPr>
            <w:rFonts w:ascii="Times New Roman" w:hAnsi="Times New Roman" w:cs="Times New Roman"/>
            <w:sz w:val="24"/>
            <w:szCs w:val="24"/>
          </w:rPr>
          <w:t xml:space="preserve">probiotics including </w:t>
        </w:r>
      </w:ins>
      <w:ins w:id="4409" w:author="LIN, Yufeng" w:date="2021-10-05T10:08:00Z">
        <w:r w:rsidRPr="00F331C9">
          <w:rPr>
            <w:rFonts w:ascii="Times New Roman" w:hAnsi="Times New Roman" w:cs="Times New Roman"/>
            <w:i/>
            <w:iCs/>
            <w:sz w:val="24"/>
            <w:szCs w:val="24"/>
            <w:rPrChange w:id="4410" w:author="LIN, Yufeng" w:date="2021-10-07T10:22:00Z">
              <w:rPr>
                <w:rFonts w:ascii="Times New Roman" w:hAnsi="Times New Roman" w:cs="Times New Roman"/>
                <w:i/>
                <w:iCs/>
                <w:sz w:val="22"/>
              </w:rPr>
            </w:rPrChange>
          </w:rPr>
          <w:t>Roseburia</w:t>
        </w:r>
        <w:r w:rsidRPr="00F331C9">
          <w:rPr>
            <w:rFonts w:ascii="Times New Roman" w:hAnsi="Times New Roman" w:cs="Times New Roman"/>
            <w:sz w:val="24"/>
            <w:szCs w:val="24"/>
            <w:rPrChange w:id="441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2" w:author="LIN, Yufeng" w:date="2021-10-07T10:22:00Z">
              <w:rPr>
                <w:rFonts w:ascii="Times New Roman" w:hAnsi="Times New Roman" w:cs="Times New Roman"/>
                <w:i/>
                <w:iCs/>
                <w:sz w:val="22"/>
              </w:rPr>
            </w:rPrChange>
          </w:rPr>
          <w:t>intestinalis</w:t>
        </w:r>
        <w:r w:rsidRPr="00F331C9">
          <w:rPr>
            <w:rFonts w:ascii="Times New Roman" w:hAnsi="Times New Roman" w:cs="Times New Roman"/>
            <w:sz w:val="24"/>
            <w:szCs w:val="24"/>
            <w:rPrChange w:id="441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4" w:author="LIN, Yufeng" w:date="2021-10-07T10:22:00Z">
              <w:rPr>
                <w:rFonts w:ascii="Times New Roman" w:hAnsi="Times New Roman" w:cs="Times New Roman"/>
                <w:i/>
                <w:iCs/>
                <w:sz w:val="22"/>
              </w:rPr>
            </w:rPrChange>
          </w:rPr>
          <w:t>Bifidobacterium</w:t>
        </w:r>
        <w:r w:rsidRPr="00F331C9">
          <w:rPr>
            <w:rFonts w:ascii="Times New Roman" w:hAnsi="Times New Roman" w:cs="Times New Roman"/>
            <w:sz w:val="24"/>
            <w:szCs w:val="24"/>
            <w:rPrChange w:id="441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16" w:author="LIN, Yufeng" w:date="2021-10-07T10:22:00Z">
              <w:rPr>
                <w:rFonts w:ascii="Times New Roman" w:hAnsi="Times New Roman" w:cs="Times New Roman"/>
                <w:i/>
                <w:iCs/>
                <w:sz w:val="22"/>
              </w:rPr>
            </w:rPrChange>
          </w:rPr>
          <w:t>bifidum</w:t>
        </w:r>
      </w:ins>
      <w:ins w:id="4417" w:author="LIN, Yufeng" w:date="2021-10-07T11:23:00Z">
        <w:r w:rsidR="008F0C4F" w:rsidRPr="00F331C9">
          <w:rPr>
            <w:rFonts w:ascii="Times New Roman" w:hAnsi="Times New Roman" w:cs="Times New Roman"/>
            <w:sz w:val="24"/>
            <w:szCs w:val="24"/>
            <w:rPrChange w:id="4418" w:author="LIN, Yufeng" w:date="2021-10-07T11:24: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Change w:id="4419" w:author="LIN, Yufeng" w:date="2021-10-07T11:24:00Z">
              <w:rPr>
                <w:rFonts w:ascii="Times New Roman" w:hAnsi="Times New Roman" w:cs="Times New Roman"/>
                <w:sz w:val="22"/>
              </w:rPr>
            </w:rPrChange>
          </w:rPr>
          <w: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r w:rsidR="008F0C4F" w:rsidRPr="00F331C9">
          <w:rPr>
            <w:rFonts w:ascii="Times New Roman" w:hAnsi="Times New Roman" w:cs="Times New Roman"/>
            <w:sz w:val="24"/>
            <w:szCs w:val="24"/>
            <w:rPrChange w:id="4420" w:author="LIN, Yufeng" w:date="2021-10-07T11:24: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Change w:id="4421" w:author="LIN, Yufeng" w:date="2021-10-07T11:24:00Z">
              <w:rPr>
                <w:rFonts w:ascii="Times New Roman" w:hAnsi="Times New Roman" w:cs="Times New Roman"/>
                <w:kern w:val="0"/>
                <w:sz w:val="22"/>
                <w:szCs w:val="24"/>
                <w:vertAlign w:val="superscript"/>
              </w:rPr>
            </w:rPrChange>
          </w:rPr>
          <w:t>33–44</w:t>
        </w:r>
        <w:r w:rsidR="008F0C4F" w:rsidRPr="00F331C9">
          <w:rPr>
            <w:rFonts w:ascii="Times New Roman" w:hAnsi="Times New Roman" w:cs="Times New Roman"/>
            <w:sz w:val="24"/>
            <w:szCs w:val="24"/>
            <w:rPrChange w:id="4422" w:author="LIN, Yufeng" w:date="2021-10-07T11:24:00Z">
              <w:rPr>
                <w:rFonts w:ascii="Times New Roman" w:hAnsi="Times New Roman" w:cs="Times New Roman"/>
                <w:sz w:val="22"/>
              </w:rPr>
            </w:rPrChange>
          </w:rPr>
          <w:fldChar w:fldCharType="end"/>
        </w:r>
      </w:ins>
      <w:ins w:id="4423" w:author="LIN, Yufeng" w:date="2021-10-05T10:08:00Z">
        <w:r w:rsidRPr="00F331C9">
          <w:rPr>
            <w:rFonts w:ascii="Times New Roman" w:hAnsi="Times New Roman" w:cs="Times New Roman"/>
            <w:sz w:val="24"/>
            <w:szCs w:val="24"/>
            <w:rPrChange w:id="4424"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425" w:author="LIN, Yufeng" w:date="2021-10-07T10:22:00Z">
              <w:rPr>
                <w:rFonts w:ascii="Times New Roman" w:hAnsi="Times New Roman" w:cs="Times New Roman"/>
                <w:i/>
                <w:iCs/>
                <w:sz w:val="22"/>
              </w:rPr>
            </w:rPrChange>
          </w:rPr>
          <w:t>Streptococcus</w:t>
        </w:r>
        <w:r w:rsidRPr="00F331C9">
          <w:rPr>
            <w:rFonts w:ascii="Times New Roman" w:hAnsi="Times New Roman" w:cs="Times New Roman"/>
            <w:sz w:val="24"/>
            <w:szCs w:val="24"/>
            <w:rPrChange w:id="442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427" w:author="LIN, Yufeng" w:date="2021-10-07T10:22:00Z">
              <w:rPr>
                <w:rFonts w:ascii="Times New Roman" w:hAnsi="Times New Roman" w:cs="Times New Roman"/>
                <w:i/>
                <w:iCs/>
                <w:sz w:val="22"/>
              </w:rPr>
            </w:rPrChange>
          </w:rPr>
          <w:t>thermophilus</w:t>
        </w:r>
        <w:r w:rsidRPr="00F331C9">
          <w:rPr>
            <w:rFonts w:ascii="Times New Roman" w:hAnsi="Times New Roman" w:cs="Times New Roman"/>
            <w:sz w:val="24"/>
            <w:szCs w:val="24"/>
            <w:rPrChange w:id="4428"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4429" w:author="LIN, Yufeng" w:date="2021-10-07T10:22: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 xml:space="preserve"> inﬂammation </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4430" w:author="LIN, Yufeng" w:date="2021-10-05T10:08:00Z">
        <w:r w:rsidRPr="00F331C9">
          <w:rPr>
            <w:rFonts w:ascii="Times New Roman" w:hAnsi="Times New Roman" w:cs="Times New Roman"/>
            <w:sz w:val="24"/>
            <w:szCs w:val="24"/>
            <w:rPrChange w:id="4431" w:author="LIN, Yufeng" w:date="2021-10-07T10:22: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45–50</w:t>
      </w:r>
      <w:ins w:id="4432" w:author="LIN, Yufeng" w:date="2021-10-05T10:08:00Z">
        <w:r w:rsidRPr="00F331C9">
          <w:rPr>
            <w:rFonts w:ascii="Times New Roman" w:hAnsi="Times New Roman" w:cs="Times New Roman"/>
            <w:sz w:val="24"/>
            <w:szCs w:val="24"/>
            <w:rPrChange w:id="4433" w:author="LIN, Yufeng" w:date="2021-10-07T10:22:00Z">
              <w:rPr>
                <w:rFonts w:ascii="Times New Roman" w:hAnsi="Times New Roman" w:cs="Times New Roman"/>
                <w:sz w:val="22"/>
              </w:rPr>
            </w:rPrChange>
          </w:rPr>
          <w:fldChar w:fldCharType="end"/>
        </w:r>
        <w:r w:rsidRPr="00F331C9">
          <w:rPr>
            <w:rFonts w:ascii="Times New Roman" w:hAnsi="Times New Roman" w:cs="Times New Roman"/>
            <w:sz w:val="24"/>
            <w:szCs w:val="24"/>
            <w:rPrChange w:id="4434" w:author="LIN, Yufeng" w:date="2021-10-07T10:22:00Z">
              <w:rPr>
                <w:rFonts w:ascii="Times New Roman" w:hAnsi="Times New Roman" w:cs="Times New Roman"/>
                <w:sz w:val="22"/>
              </w:rPr>
            </w:rPrChange>
          </w:rPr>
          <w:t xml:space="preserve">. The consistent results in differentially abundant bacteria analysis implied that our methods used in the previous differentially abundant fungi analysis were credible. </w:t>
        </w:r>
      </w:ins>
    </w:p>
    <w:p w14:paraId="6D8F2A7B" w14:textId="2FFC62B1" w:rsidR="00BE7D10" w:rsidRPr="00F331C9" w:rsidRDefault="00211129" w:rsidP="00F331C9">
      <w:pPr>
        <w:spacing w:line="480" w:lineRule="auto"/>
        <w:rPr>
          <w:ins w:id="4435" w:author="LIN, Yufeng" w:date="2021-10-05T10:11:00Z"/>
          <w:rFonts w:ascii="Times New Roman" w:hAnsi="Times New Roman" w:cs="Times New Roman"/>
          <w:sz w:val="24"/>
          <w:szCs w:val="24"/>
          <w:rPrChange w:id="4436" w:author="LIN, Yufeng" w:date="2021-10-07T10:22:00Z">
            <w:rPr>
              <w:ins w:id="4437" w:author="LIN, Yufeng" w:date="2021-10-05T10:11:00Z"/>
              <w:rFonts w:ascii="Times New Roman" w:hAnsi="Times New Roman" w:cs="Times New Roman"/>
            </w:rPr>
          </w:rPrChange>
        </w:rPr>
      </w:pPr>
      <w:ins w:id="4438" w:author="LIN, Yufeng" w:date="2021-10-05T10:14:00Z">
        <w:r w:rsidRPr="00F331C9">
          <w:rPr>
            <w:rFonts w:ascii="Times New Roman" w:hAnsi="Times New Roman" w:cs="Times New Roman"/>
            <w:sz w:val="24"/>
            <w:szCs w:val="24"/>
            <w:rPrChange w:id="4439" w:author="LIN, Yufeng" w:date="2021-10-07T10:22:00Z">
              <w:rPr>
                <w:rFonts w:ascii="Times New Roman" w:hAnsi="Times New Roman" w:cs="Times New Roman"/>
                <w:sz w:val="22"/>
              </w:rPr>
            </w:rPrChange>
          </w:rPr>
          <w:t>In previous researches</w:t>
        </w:r>
      </w:ins>
      <w:r w:rsidR="00662F96" w:rsidRPr="00F331C9">
        <w:rPr>
          <w:rFonts w:ascii="Times New Roman" w:hAnsi="Times New Roman" w:cs="Times New Roman"/>
          <w:sz w:val="24"/>
          <w:szCs w:val="24"/>
          <w:rPrChange w:id="4440" w:author="LIN, Yufeng" w:date="2021-10-07T10:22:00Z">
            <w:rPr>
              <w:rFonts w:ascii="Times New Roman" w:hAnsi="Times New Roman" w:cs="Times New Roman"/>
              <w:sz w:val="22"/>
            </w:rPr>
          </w:rPrChange>
        </w:rPr>
        <w:fldChar w:fldCharType="begin"/>
      </w:r>
      <w:r w:rsidR="00662F96" w:rsidRPr="00F331C9">
        <w:rPr>
          <w:rFonts w:ascii="Times New Roman" w:hAnsi="Times New Roman" w:cs="Times New Roman"/>
          <w:sz w:val="24"/>
          <w:szCs w:val="24"/>
          <w:rPrChange w:id="4441" w:author="LIN, Yufeng" w:date="2021-10-07T10:22:00Z">
            <w:rPr>
              <w:rFonts w:ascii="Times New Roman" w:hAnsi="Times New Roman" w:cs="Times New Roman"/>
              <w:sz w:val="22"/>
            </w:rPr>
          </w:rPrChange>
        </w:rPr>
        <w:instrText xml:space="preserve"> ADDIN ZOTERO_ITEM CSL_CITATION {"citationID":"a13sph94emg","properties":{"formattedCitation":"\\super 6,7\\nosupersub{}","plainCitation":"6,7","noteIndex":0},"citationItems":[{"id":93,"uris":["http://zotero.org/users/7908919/items/ZDKZ4WLF"],"uri":["http://zotero.org/users/7908919/items/ZDKZ4WLF"],"itemData":{"id":93,"type":"article-journal","container-title":"Nature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F331C9">
        <w:rPr>
          <w:rFonts w:ascii="Times New Roman" w:hAnsi="Times New Roman" w:cs="Times New Roman"/>
          <w:sz w:val="24"/>
          <w:szCs w:val="24"/>
          <w:rPrChange w:id="4442" w:author="LIN, Yufeng" w:date="2021-10-07T10:22:00Z">
            <w:rPr>
              <w:rFonts w:ascii="Times New Roman" w:hAnsi="Times New Roman" w:cs="Times New Roman"/>
              <w:sz w:val="22"/>
            </w:rPr>
          </w:rPrChange>
        </w:rPr>
        <w:fldChar w:fldCharType="separate"/>
      </w:r>
      <w:r w:rsidR="00662F96" w:rsidRPr="00F331C9">
        <w:rPr>
          <w:rFonts w:ascii="Times New Roman" w:hAnsi="Times New Roman" w:cs="Times New Roman"/>
          <w:kern w:val="0"/>
          <w:sz w:val="24"/>
          <w:szCs w:val="24"/>
          <w:vertAlign w:val="superscript"/>
          <w:rPrChange w:id="4443" w:author="LIN, Yufeng" w:date="2021-10-07T10:22:00Z">
            <w:rPr>
              <w:rFonts w:ascii="Times New Roman" w:hAnsi="Times New Roman" w:cs="Times New Roman"/>
              <w:kern w:val="0"/>
              <w:sz w:val="22"/>
              <w:szCs w:val="24"/>
              <w:vertAlign w:val="superscript"/>
            </w:rPr>
          </w:rPrChange>
        </w:rPr>
        <w:t>6,7</w:t>
      </w:r>
      <w:r w:rsidR="00662F96" w:rsidRPr="00F331C9">
        <w:rPr>
          <w:rFonts w:ascii="Times New Roman" w:hAnsi="Times New Roman" w:cs="Times New Roman"/>
          <w:sz w:val="24"/>
          <w:szCs w:val="24"/>
          <w:rPrChange w:id="4444" w:author="LIN, Yufeng" w:date="2021-10-07T10:22:00Z">
            <w:rPr>
              <w:rFonts w:ascii="Times New Roman" w:hAnsi="Times New Roman" w:cs="Times New Roman"/>
              <w:sz w:val="22"/>
            </w:rPr>
          </w:rPrChange>
        </w:rPr>
        <w:fldChar w:fldCharType="end"/>
      </w:r>
      <w:ins w:id="4445" w:author="LIN, Yufeng" w:date="2021-10-05T10:14:00Z">
        <w:r w:rsidRPr="00F331C9">
          <w:rPr>
            <w:rFonts w:ascii="Times New Roman" w:hAnsi="Times New Roman" w:cs="Times New Roman"/>
            <w:sz w:val="24"/>
            <w:szCs w:val="24"/>
            <w:rPrChange w:id="4446" w:author="LIN, Yufeng" w:date="2021-10-07T10:22:00Z">
              <w:rPr>
                <w:rFonts w:ascii="Times New Roman" w:hAnsi="Times New Roman" w:cs="Times New Roman"/>
                <w:sz w:val="22"/>
              </w:rPr>
            </w:rPrChange>
          </w:rPr>
          <w:t xml:space="preserve">, </w:t>
        </w:r>
      </w:ins>
      <w:ins w:id="4447" w:author="LIN, Yufeng" w:date="2021-10-05T10:15:00Z">
        <w:r w:rsidRPr="00F331C9">
          <w:rPr>
            <w:rFonts w:ascii="Times New Roman" w:hAnsi="Times New Roman" w:cs="Times New Roman"/>
            <w:sz w:val="24"/>
            <w:szCs w:val="24"/>
            <w:rPrChange w:id="4448" w:author="LIN, Yufeng" w:date="2021-10-07T10:22:00Z">
              <w:rPr>
                <w:rFonts w:ascii="Times New Roman" w:hAnsi="Times New Roman" w:cs="Times New Roman"/>
                <w:sz w:val="22"/>
              </w:rPr>
            </w:rPrChange>
          </w:rPr>
          <w:t>the CRC</w:t>
        </w:r>
      </w:ins>
      <w:ins w:id="4449" w:author="LIN, Yufeng" w:date="2021-10-05T10:16:00Z">
        <w:r w:rsidR="00662F96" w:rsidRPr="00F331C9">
          <w:rPr>
            <w:rFonts w:ascii="Times New Roman" w:hAnsi="Times New Roman" w:cs="Times New Roman"/>
            <w:sz w:val="24"/>
            <w:szCs w:val="24"/>
            <w:rPrChange w:id="4450" w:author="LIN, Yufeng" w:date="2021-10-07T10:22:00Z">
              <w:rPr>
                <w:rFonts w:ascii="Times New Roman" w:hAnsi="Times New Roman" w:cs="Times New Roman"/>
                <w:sz w:val="22"/>
              </w:rPr>
            </w:rPrChange>
          </w:rPr>
          <w:t xml:space="preserve"> discriminator</w:t>
        </w:r>
      </w:ins>
      <w:ins w:id="4451" w:author="LIN, Yufeng" w:date="2021-10-05T10:15:00Z">
        <w:r w:rsidRPr="00F331C9">
          <w:rPr>
            <w:rFonts w:ascii="Times New Roman" w:hAnsi="Times New Roman" w:cs="Times New Roman"/>
            <w:sz w:val="24"/>
            <w:szCs w:val="24"/>
            <w:rPrChange w:id="4452" w:author="LIN, Yufeng" w:date="2021-10-07T10:22:00Z">
              <w:rPr>
                <w:rFonts w:ascii="Times New Roman" w:hAnsi="Times New Roman" w:cs="Times New Roman"/>
                <w:sz w:val="22"/>
              </w:rPr>
            </w:rPrChange>
          </w:rPr>
          <w:t xml:space="preserve"> </w:t>
        </w:r>
      </w:ins>
      <w:ins w:id="4453" w:author="LIN, Yufeng" w:date="2021-10-05T10:16:00Z">
        <w:r w:rsidR="00662F96" w:rsidRPr="00F331C9">
          <w:rPr>
            <w:rFonts w:ascii="Times New Roman" w:hAnsi="Times New Roman" w:cs="Times New Roman"/>
            <w:sz w:val="24"/>
            <w:szCs w:val="24"/>
            <w:rPrChange w:id="4454" w:author="LIN, Yufeng" w:date="2021-10-07T10:22:00Z">
              <w:rPr>
                <w:rFonts w:ascii="Times New Roman" w:hAnsi="Times New Roman" w:cs="Times New Roman"/>
                <w:sz w:val="22"/>
              </w:rPr>
            </w:rPrChange>
          </w:rPr>
          <w:t>was</w:t>
        </w:r>
      </w:ins>
      <w:ins w:id="4455" w:author="LIN, Yufeng" w:date="2021-10-05T10:15:00Z">
        <w:r w:rsidRPr="00F331C9">
          <w:rPr>
            <w:rFonts w:ascii="Times New Roman" w:hAnsi="Times New Roman" w:cs="Times New Roman"/>
            <w:sz w:val="24"/>
            <w:szCs w:val="24"/>
            <w:rPrChange w:id="4456" w:author="LIN, Yufeng" w:date="2021-10-07T10:22:00Z">
              <w:rPr>
                <w:rFonts w:ascii="Times New Roman" w:hAnsi="Times New Roman" w:cs="Times New Roman"/>
                <w:sz w:val="22"/>
              </w:rPr>
            </w:rPrChange>
          </w:rPr>
          <w:t xml:space="preserve"> train</w:t>
        </w:r>
      </w:ins>
      <w:ins w:id="4457" w:author="LIN, Yufeng" w:date="2021-10-05T10:16:00Z">
        <w:r w:rsidR="00662F96" w:rsidRPr="00F331C9">
          <w:rPr>
            <w:rFonts w:ascii="Times New Roman" w:hAnsi="Times New Roman" w:cs="Times New Roman"/>
            <w:sz w:val="24"/>
            <w:szCs w:val="24"/>
            <w:rPrChange w:id="4458" w:author="LIN, Yufeng" w:date="2021-10-07T10:22:00Z">
              <w:rPr>
                <w:rFonts w:ascii="Times New Roman" w:hAnsi="Times New Roman" w:cs="Times New Roman"/>
                <w:sz w:val="22"/>
              </w:rPr>
            </w:rPrChange>
          </w:rPr>
          <w:t>ed</w:t>
        </w:r>
      </w:ins>
      <w:ins w:id="4459" w:author="LIN, Yufeng" w:date="2021-10-05T10:15:00Z">
        <w:r w:rsidRPr="00F331C9">
          <w:rPr>
            <w:rFonts w:ascii="Times New Roman" w:hAnsi="Times New Roman" w:cs="Times New Roman"/>
            <w:sz w:val="24"/>
            <w:szCs w:val="24"/>
            <w:rPrChange w:id="4460" w:author="LIN, Yufeng" w:date="2021-10-07T10:22:00Z">
              <w:rPr>
                <w:rFonts w:ascii="Times New Roman" w:hAnsi="Times New Roman" w:cs="Times New Roman"/>
                <w:sz w:val="22"/>
              </w:rPr>
            </w:rPrChange>
          </w:rPr>
          <w:t xml:space="preserve"> with the bacteria</w:t>
        </w:r>
      </w:ins>
      <w:ins w:id="4461" w:author="LIN, Yufeng" w:date="2021-10-05T13:49:00Z">
        <w:r w:rsidR="0034072B" w:rsidRPr="00F331C9">
          <w:rPr>
            <w:rFonts w:ascii="Times New Roman" w:hAnsi="Times New Roman" w:cs="Times New Roman"/>
            <w:sz w:val="24"/>
            <w:szCs w:val="24"/>
            <w:rPrChange w:id="4462" w:author="LIN, Yufeng" w:date="2021-10-07T10:22:00Z">
              <w:rPr>
                <w:rFonts w:ascii="Times New Roman" w:hAnsi="Times New Roman" w:cs="Times New Roman"/>
                <w:sz w:val="22"/>
              </w:rPr>
            </w:rPrChange>
          </w:rPr>
          <w:t xml:space="preserve"> only</w:t>
        </w:r>
      </w:ins>
      <w:ins w:id="4463" w:author="LIN, Yufeng" w:date="2021-10-05T10:16:00Z">
        <w:r w:rsidR="00662F96" w:rsidRPr="00F331C9">
          <w:rPr>
            <w:rFonts w:ascii="Times New Roman" w:hAnsi="Times New Roman" w:cs="Times New Roman"/>
            <w:sz w:val="24"/>
            <w:szCs w:val="24"/>
            <w:rPrChange w:id="4464" w:author="LIN, Yufeng" w:date="2021-10-07T10:22:00Z">
              <w:rPr>
                <w:rFonts w:ascii="Times New Roman" w:hAnsi="Times New Roman" w:cs="Times New Roman"/>
                <w:sz w:val="22"/>
              </w:rPr>
            </w:rPrChange>
          </w:rPr>
          <w:t xml:space="preserve">. </w:t>
        </w:r>
      </w:ins>
      <w:ins w:id="4465" w:author="LIN, Yufeng" w:date="2021-10-05T10:18:00Z">
        <w:r w:rsidR="00662F96" w:rsidRPr="00F331C9">
          <w:rPr>
            <w:rFonts w:ascii="Times New Roman" w:hAnsi="Times New Roman" w:cs="Times New Roman"/>
            <w:sz w:val="24"/>
            <w:szCs w:val="24"/>
            <w:rPrChange w:id="4466" w:author="LIN, Yufeng" w:date="2021-10-07T10:22:00Z">
              <w:rPr>
                <w:rFonts w:ascii="Times New Roman" w:hAnsi="Times New Roman" w:cs="Times New Roman"/>
                <w:sz w:val="22"/>
              </w:rPr>
            </w:rPrChange>
          </w:rPr>
          <w:t>Further, we asked whether the fungal could improve the diagnosis ability of the classifier and identify the potential value of gut fungi in clinical; we trained the model with single or multiple features to diagnose CRC with the fungal and bacterial core set.</w:t>
        </w:r>
      </w:ins>
      <w:ins w:id="4467" w:author="LIN, Yufeng" w:date="2021-10-05T10:11:00Z">
        <w:r w:rsidRPr="00F331C9">
          <w:rPr>
            <w:rFonts w:ascii="Times New Roman" w:hAnsi="Times New Roman" w:cs="Times New Roman"/>
            <w:sz w:val="24"/>
            <w:szCs w:val="24"/>
            <w:rPrChange w:id="4468" w:author="LIN, Yufeng" w:date="2021-10-07T10:22:00Z">
              <w:rPr>
                <w:rFonts w:ascii="Times New Roman" w:hAnsi="Times New Roman" w:cs="Times New Roman"/>
              </w:rPr>
            </w:rPrChange>
          </w:rPr>
          <w:t xml:space="preserve"> </w:t>
        </w:r>
      </w:ins>
      <w:ins w:id="4469" w:author="LIN, Yufeng" w:date="2021-10-04T16:38:00Z">
        <w:r w:rsidR="000051EC" w:rsidRPr="00F331C9">
          <w:rPr>
            <w:rFonts w:ascii="Times New Roman" w:hAnsi="Times New Roman" w:cs="Times New Roman"/>
            <w:sz w:val="24"/>
            <w:szCs w:val="24"/>
            <w:rPrChange w:id="4470" w:author="LIN, Yufeng" w:date="2021-10-07T10:22:00Z">
              <w:rPr>
                <w:rFonts w:ascii="Times New Roman" w:hAnsi="Times New Roman" w:cs="Times New Roman"/>
              </w:rPr>
            </w:rPrChange>
          </w:rPr>
          <w:t>Among the single</w:t>
        </w:r>
      </w:ins>
      <w:ins w:id="4471" w:author="LIN, Yufeng" w:date="2021-10-04T16:44:00Z">
        <w:r w:rsidR="000051EC" w:rsidRPr="00F331C9">
          <w:rPr>
            <w:rFonts w:ascii="Times New Roman" w:hAnsi="Times New Roman" w:cs="Times New Roman"/>
            <w:sz w:val="24"/>
            <w:szCs w:val="24"/>
            <w:rPrChange w:id="4472" w:author="LIN, Yufeng" w:date="2021-10-07T10:22:00Z">
              <w:rPr>
                <w:rFonts w:ascii="Times New Roman" w:hAnsi="Times New Roman" w:cs="Times New Roman"/>
              </w:rPr>
            </w:rPrChange>
          </w:rPr>
          <w:t>-</w:t>
        </w:r>
      </w:ins>
      <w:ins w:id="4473" w:author="LIN, Yufeng" w:date="2021-10-04T16:38:00Z">
        <w:r w:rsidR="000051EC" w:rsidRPr="00F331C9">
          <w:rPr>
            <w:rFonts w:ascii="Times New Roman" w:hAnsi="Times New Roman" w:cs="Times New Roman"/>
            <w:sz w:val="24"/>
            <w:szCs w:val="24"/>
            <w:rPrChange w:id="4474" w:author="LIN, Yufeng" w:date="2021-10-07T10:22:00Z">
              <w:rPr>
                <w:rFonts w:ascii="Times New Roman" w:hAnsi="Times New Roman" w:cs="Times New Roman"/>
              </w:rPr>
            </w:rPrChange>
          </w:rPr>
          <w:t xml:space="preserve">feature models, </w:t>
        </w:r>
      </w:ins>
      <w:ins w:id="4475" w:author="LIN, Yufeng" w:date="2021-10-04T16:43:00Z">
        <w:r w:rsidR="000051EC" w:rsidRPr="00F331C9">
          <w:rPr>
            <w:rFonts w:ascii="Times New Roman" w:hAnsi="Times New Roman" w:cs="Times New Roman"/>
            <w:sz w:val="24"/>
            <w:szCs w:val="24"/>
            <w:rPrChange w:id="4476" w:author="LIN, Yufeng" w:date="2021-10-07T10:22:00Z">
              <w:rPr>
                <w:rFonts w:ascii="Times New Roman" w:hAnsi="Times New Roman" w:cs="Times New Roman"/>
              </w:rPr>
            </w:rPrChange>
          </w:rPr>
          <w:t xml:space="preserve">the average AUC value of </w:t>
        </w:r>
      </w:ins>
      <w:ins w:id="4477" w:author="LIN, Yufeng" w:date="2021-10-04T16:39:00Z">
        <w:r w:rsidR="000051EC" w:rsidRPr="00F331C9">
          <w:rPr>
            <w:rFonts w:ascii="Times New Roman" w:hAnsi="Times New Roman" w:cs="Times New Roman"/>
            <w:sz w:val="24"/>
            <w:szCs w:val="24"/>
            <w:rPrChange w:id="4478" w:author="LIN, Yufeng" w:date="2021-10-07T10:22:00Z">
              <w:rPr>
                <w:rFonts w:ascii="Times New Roman" w:hAnsi="Times New Roman" w:cs="Times New Roman"/>
              </w:rPr>
            </w:rPrChange>
          </w:rPr>
          <w:t>six features</w:t>
        </w:r>
      </w:ins>
      <w:ins w:id="4479" w:author="LIN, Yufeng" w:date="2021-10-04T16:42:00Z">
        <w:r w:rsidR="000051EC" w:rsidRPr="00F331C9">
          <w:rPr>
            <w:rFonts w:ascii="Times New Roman" w:hAnsi="Times New Roman" w:cs="Times New Roman"/>
            <w:sz w:val="24"/>
            <w:szCs w:val="24"/>
            <w:rPrChange w:id="4480" w:author="LIN, Yufeng" w:date="2021-10-07T10:22:00Z">
              <w:rPr>
                <w:rFonts w:ascii="Times New Roman" w:hAnsi="Times New Roman" w:cs="Times New Roman"/>
              </w:rPr>
            </w:rPrChange>
          </w:rPr>
          <w:t xml:space="preserve"> </w:t>
        </w:r>
      </w:ins>
      <w:ins w:id="4481" w:author="LIN, Yufeng" w:date="2021-10-04T16:43:00Z">
        <w:r w:rsidR="000051EC" w:rsidRPr="00F331C9">
          <w:rPr>
            <w:rFonts w:ascii="Times New Roman" w:hAnsi="Times New Roman" w:cs="Times New Roman"/>
            <w:sz w:val="24"/>
            <w:szCs w:val="24"/>
            <w:rPrChange w:id="4482" w:author="LIN, Yufeng" w:date="2021-10-07T10:22:00Z">
              <w:rPr>
                <w:rFonts w:ascii="Times New Roman" w:hAnsi="Times New Roman" w:cs="Times New Roman"/>
              </w:rPr>
            </w:rPrChange>
          </w:rPr>
          <w:t>was greater than 60%</w:t>
        </w:r>
      </w:ins>
      <w:ins w:id="4483" w:author="LIN, Yufeng" w:date="2021-10-04T16:44:00Z">
        <w:r w:rsidR="000051EC" w:rsidRPr="00F331C9">
          <w:rPr>
            <w:rFonts w:ascii="Times New Roman" w:hAnsi="Times New Roman" w:cs="Times New Roman"/>
            <w:sz w:val="24"/>
            <w:szCs w:val="24"/>
            <w:rPrChange w:id="4484" w:author="LIN, Yufeng" w:date="2021-10-07T10:22:00Z">
              <w:rPr>
                <w:rFonts w:ascii="Times New Roman" w:hAnsi="Times New Roman" w:cs="Times New Roman"/>
              </w:rPr>
            </w:rPrChange>
          </w:rPr>
          <w:t>.</w:t>
        </w:r>
      </w:ins>
      <w:ins w:id="4485" w:author="LIN, Yufeng" w:date="2021-10-04T16:45:00Z">
        <w:r w:rsidR="000051EC" w:rsidRPr="00F331C9">
          <w:rPr>
            <w:rFonts w:ascii="Times New Roman" w:hAnsi="Times New Roman" w:cs="Times New Roman"/>
            <w:sz w:val="24"/>
            <w:szCs w:val="24"/>
            <w:rPrChange w:id="4486" w:author="LIN, Yufeng" w:date="2021-10-07T10:22:00Z">
              <w:rPr>
                <w:rFonts w:ascii="Times New Roman" w:hAnsi="Times New Roman" w:cs="Times New Roman"/>
              </w:rPr>
            </w:rPrChange>
          </w:rPr>
          <w:t xml:space="preserve"> They were composed of four bacteria (</w:t>
        </w:r>
      </w:ins>
      <w:ins w:id="4487" w:author="LIN, Yufeng" w:date="2021-10-04T16:46:00Z">
        <w:r w:rsidR="000051EC" w:rsidRPr="00F331C9">
          <w:rPr>
            <w:rFonts w:ascii="Times New Roman" w:hAnsi="Times New Roman" w:cs="Times New Roman"/>
            <w:i/>
            <w:iCs/>
            <w:sz w:val="24"/>
            <w:szCs w:val="24"/>
            <w:rPrChange w:id="4488" w:author="LIN, Yufeng" w:date="2021-10-07T10:22:00Z">
              <w:rPr>
                <w:rFonts w:ascii="Times New Roman" w:hAnsi="Times New Roman" w:cs="Times New Roman"/>
              </w:rPr>
            </w:rPrChange>
          </w:rPr>
          <w:t>Fusobacterium nucleatum</w:t>
        </w:r>
        <w:r w:rsidR="000051EC" w:rsidRPr="00F331C9">
          <w:rPr>
            <w:rFonts w:ascii="Times New Roman" w:hAnsi="Times New Roman" w:cs="Times New Roman"/>
            <w:sz w:val="24"/>
            <w:szCs w:val="24"/>
            <w:rPrChange w:id="4489" w:author="LIN, Yufeng" w:date="2021-10-07T10:22:00Z">
              <w:rPr>
                <w:rFonts w:ascii="Times New Roman" w:hAnsi="Times New Roman" w:cs="Times New Roman"/>
              </w:rPr>
            </w:rPrChange>
          </w:rPr>
          <w:t xml:space="preserve">, </w:t>
        </w:r>
        <w:r w:rsidR="000051EC" w:rsidRPr="00F331C9">
          <w:rPr>
            <w:rFonts w:ascii="Times New Roman" w:hAnsi="Times New Roman" w:cs="Times New Roman"/>
            <w:i/>
            <w:iCs/>
            <w:sz w:val="24"/>
            <w:szCs w:val="24"/>
            <w:rPrChange w:id="4490" w:author="LIN, Yufeng" w:date="2021-10-07T10:22:00Z">
              <w:rPr>
                <w:rFonts w:ascii="Times New Roman" w:hAnsi="Times New Roman" w:cs="Times New Roman"/>
              </w:rPr>
            </w:rPrChange>
          </w:rPr>
          <w:t>Parvimonas micra</w:t>
        </w:r>
      </w:ins>
      <w:ins w:id="4491" w:author="LIN, Yufeng" w:date="2021-10-04T16:47:00Z">
        <w:r w:rsidR="000051EC" w:rsidRPr="00F331C9">
          <w:rPr>
            <w:rFonts w:ascii="Times New Roman" w:hAnsi="Times New Roman" w:cs="Times New Roman"/>
            <w:sz w:val="24"/>
            <w:szCs w:val="24"/>
            <w:rPrChange w:id="4492" w:author="LIN, Yufeng" w:date="2021-10-07T10:22:00Z">
              <w:rPr>
                <w:rFonts w:ascii="Times New Roman" w:hAnsi="Times New Roman" w:cs="Times New Roman"/>
              </w:rPr>
            </w:rPrChange>
          </w:rPr>
          <w:t xml:space="preserve">, </w:t>
        </w:r>
        <w:r w:rsidR="000051EC" w:rsidRPr="00F331C9">
          <w:rPr>
            <w:rFonts w:ascii="Times New Roman" w:hAnsi="Times New Roman" w:cs="Times New Roman"/>
            <w:i/>
            <w:iCs/>
            <w:sz w:val="24"/>
            <w:szCs w:val="24"/>
            <w:rPrChange w:id="4493" w:author="LIN, Yufeng" w:date="2021-10-07T10:22:00Z">
              <w:rPr>
                <w:rFonts w:ascii="Times New Roman" w:hAnsi="Times New Roman" w:cs="Times New Roman"/>
              </w:rPr>
            </w:rPrChange>
          </w:rPr>
          <w:t>Gemella morbillorum</w:t>
        </w:r>
        <w:r w:rsidR="000051EC" w:rsidRPr="00F331C9">
          <w:rPr>
            <w:rFonts w:ascii="Times New Roman" w:hAnsi="Times New Roman" w:cs="Times New Roman"/>
            <w:sz w:val="24"/>
            <w:szCs w:val="24"/>
            <w:rPrChange w:id="4494" w:author="LIN, Yufeng" w:date="2021-10-07T10:22:00Z">
              <w:rPr>
                <w:rFonts w:ascii="Times New Roman" w:hAnsi="Times New Roman" w:cs="Times New Roman"/>
              </w:rPr>
            </w:rPrChange>
          </w:rPr>
          <w:t xml:space="preserve">, and </w:t>
        </w:r>
        <w:r w:rsidR="000051EC" w:rsidRPr="00F331C9">
          <w:rPr>
            <w:rFonts w:ascii="Times New Roman" w:hAnsi="Times New Roman" w:cs="Times New Roman"/>
            <w:i/>
            <w:iCs/>
            <w:sz w:val="24"/>
            <w:szCs w:val="24"/>
            <w:rPrChange w:id="4495" w:author="LIN, Yufeng" w:date="2021-10-07T10:22:00Z">
              <w:rPr>
                <w:rFonts w:ascii="Times New Roman" w:hAnsi="Times New Roman" w:cs="Times New Roman"/>
              </w:rPr>
            </w:rPrChange>
          </w:rPr>
          <w:t>Porphyromonas asaccharolytica</w:t>
        </w:r>
      </w:ins>
      <w:ins w:id="4496" w:author="LIN, Yufeng" w:date="2021-10-04T16:45:00Z">
        <w:r w:rsidR="000051EC" w:rsidRPr="00F331C9">
          <w:rPr>
            <w:rFonts w:ascii="Times New Roman" w:hAnsi="Times New Roman" w:cs="Times New Roman"/>
            <w:sz w:val="24"/>
            <w:szCs w:val="24"/>
            <w:rPrChange w:id="4497" w:author="LIN, Yufeng" w:date="2021-10-07T10:22:00Z">
              <w:rPr>
                <w:rFonts w:ascii="Times New Roman" w:hAnsi="Times New Roman" w:cs="Times New Roman"/>
              </w:rPr>
            </w:rPrChange>
          </w:rPr>
          <w:t xml:space="preserve">) and </w:t>
        </w:r>
      </w:ins>
      <w:ins w:id="4498" w:author="LIN, Yufeng" w:date="2021-10-04T16:50:00Z">
        <w:r w:rsidR="00DB66B4" w:rsidRPr="00F331C9">
          <w:rPr>
            <w:rFonts w:ascii="Times New Roman" w:hAnsi="Times New Roman" w:cs="Times New Roman"/>
            <w:sz w:val="24"/>
            <w:szCs w:val="24"/>
            <w:rPrChange w:id="4499" w:author="LIN, Yufeng" w:date="2021-10-07T10:22:00Z">
              <w:rPr>
                <w:rFonts w:ascii="Times New Roman" w:hAnsi="Times New Roman" w:cs="Times New Roman"/>
              </w:rPr>
            </w:rPrChange>
          </w:rPr>
          <w:t>two</w:t>
        </w:r>
      </w:ins>
      <w:ins w:id="4500" w:author="LIN, Yufeng" w:date="2021-10-04T16:45:00Z">
        <w:r w:rsidR="000051EC" w:rsidRPr="00F331C9">
          <w:rPr>
            <w:rFonts w:ascii="Times New Roman" w:hAnsi="Times New Roman" w:cs="Times New Roman"/>
            <w:sz w:val="24"/>
            <w:szCs w:val="24"/>
            <w:rPrChange w:id="4501" w:author="LIN, Yufeng" w:date="2021-10-07T10:22:00Z">
              <w:rPr>
                <w:rFonts w:ascii="Times New Roman" w:hAnsi="Times New Roman" w:cs="Times New Roman"/>
              </w:rPr>
            </w:rPrChange>
          </w:rPr>
          <w:t xml:space="preserve"> fungi (</w:t>
        </w:r>
      </w:ins>
      <w:ins w:id="4502" w:author="LIN, Yufeng" w:date="2021-10-04T16:46:00Z">
        <w:r w:rsidR="000051EC" w:rsidRPr="00F331C9">
          <w:rPr>
            <w:rFonts w:ascii="Times New Roman" w:hAnsi="Times New Roman" w:cs="Times New Roman"/>
            <w:i/>
            <w:iCs/>
            <w:sz w:val="24"/>
            <w:szCs w:val="24"/>
            <w:rPrChange w:id="4503" w:author="LIN, Yufeng" w:date="2021-10-07T10:22:00Z">
              <w:rPr>
                <w:rFonts w:ascii="Times New Roman" w:hAnsi="Times New Roman" w:cs="Times New Roman"/>
              </w:rPr>
            </w:rPrChange>
          </w:rPr>
          <w:t>Aspergillus rambellii</w:t>
        </w:r>
        <w:r w:rsidR="000051EC" w:rsidRPr="00F331C9">
          <w:rPr>
            <w:rFonts w:ascii="Times New Roman" w:hAnsi="Times New Roman" w:cs="Times New Roman"/>
            <w:sz w:val="24"/>
            <w:szCs w:val="24"/>
            <w:rPrChange w:id="4504" w:author="LIN, Yufeng" w:date="2021-10-07T10:22:00Z">
              <w:rPr>
                <w:rFonts w:ascii="Times New Roman" w:hAnsi="Times New Roman" w:cs="Times New Roman"/>
              </w:rPr>
            </w:rPrChange>
          </w:rPr>
          <w:t xml:space="preserve"> and </w:t>
        </w:r>
        <w:r w:rsidR="000051EC" w:rsidRPr="00F331C9">
          <w:rPr>
            <w:rFonts w:ascii="Times New Roman" w:hAnsi="Times New Roman" w:cs="Times New Roman"/>
            <w:i/>
            <w:iCs/>
            <w:sz w:val="24"/>
            <w:szCs w:val="24"/>
            <w:rPrChange w:id="4505" w:author="LIN, Yufeng" w:date="2021-10-07T10:22:00Z">
              <w:rPr>
                <w:rFonts w:ascii="Times New Roman" w:hAnsi="Times New Roman" w:cs="Times New Roman"/>
              </w:rPr>
            </w:rPrChange>
          </w:rPr>
          <w:t>Aspergillus kawachii</w:t>
        </w:r>
      </w:ins>
      <w:ins w:id="4506" w:author="LIN, Yufeng" w:date="2021-10-04T16:45:00Z">
        <w:r w:rsidR="000051EC" w:rsidRPr="00F331C9">
          <w:rPr>
            <w:rFonts w:ascii="Times New Roman" w:hAnsi="Times New Roman" w:cs="Times New Roman"/>
            <w:sz w:val="24"/>
            <w:szCs w:val="24"/>
            <w:rPrChange w:id="4507" w:author="LIN, Yufeng" w:date="2021-10-07T10:22:00Z">
              <w:rPr>
                <w:rFonts w:ascii="Times New Roman" w:hAnsi="Times New Roman" w:cs="Times New Roman"/>
              </w:rPr>
            </w:rPrChange>
          </w:rPr>
          <w:t>)</w:t>
        </w:r>
      </w:ins>
      <w:ins w:id="4508" w:author="LIN, Yufeng" w:date="2021-10-04T16:48:00Z">
        <w:r w:rsidR="00DB66B4" w:rsidRPr="00F331C9">
          <w:rPr>
            <w:rFonts w:ascii="Times New Roman" w:hAnsi="Times New Roman" w:cs="Times New Roman"/>
            <w:sz w:val="24"/>
            <w:szCs w:val="24"/>
            <w:rPrChange w:id="4509" w:author="LIN, Yufeng" w:date="2021-10-07T10:22:00Z">
              <w:rPr>
                <w:rFonts w:ascii="Times New Roman" w:hAnsi="Times New Roman" w:cs="Times New Roman"/>
              </w:rPr>
            </w:rPrChange>
          </w:rPr>
          <w:t xml:space="preserve"> (</w:t>
        </w:r>
      </w:ins>
      <w:ins w:id="4510" w:author="LIN, Yufeng" w:date="2021-10-04T17:12:00Z">
        <w:r w:rsidR="00AF35E0" w:rsidRPr="00F331C9">
          <w:rPr>
            <w:rFonts w:ascii="Times New Roman" w:hAnsi="Times New Roman" w:cs="Times New Roman"/>
            <w:sz w:val="24"/>
            <w:szCs w:val="24"/>
            <w:rPrChange w:id="4511" w:author="LIN, Yufeng" w:date="2021-10-07T10:22:00Z">
              <w:rPr>
                <w:rFonts w:ascii="Times New Roman" w:hAnsi="Times New Roman" w:cs="Times New Roman"/>
              </w:rPr>
            </w:rPrChange>
          </w:rPr>
          <w:t>table 2</w:t>
        </w:r>
      </w:ins>
      <w:ins w:id="4512" w:author="LIN, Yufeng" w:date="2021-10-04T16:48:00Z">
        <w:r w:rsidR="00DB66B4" w:rsidRPr="00F331C9">
          <w:rPr>
            <w:rFonts w:ascii="Times New Roman" w:hAnsi="Times New Roman" w:cs="Times New Roman"/>
            <w:sz w:val="24"/>
            <w:szCs w:val="24"/>
            <w:rPrChange w:id="4513" w:author="LIN, Yufeng" w:date="2021-10-07T10:22:00Z">
              <w:rPr>
                <w:rFonts w:ascii="Times New Roman" w:hAnsi="Times New Roman" w:cs="Times New Roman"/>
              </w:rPr>
            </w:rPrChange>
          </w:rPr>
          <w:t>)</w:t>
        </w:r>
      </w:ins>
      <w:ins w:id="4514" w:author="LIN, Yufeng" w:date="2021-10-04T16:49:00Z">
        <w:r w:rsidR="00DB66B4" w:rsidRPr="00F331C9">
          <w:rPr>
            <w:rFonts w:ascii="Times New Roman" w:hAnsi="Times New Roman" w:cs="Times New Roman"/>
            <w:sz w:val="24"/>
            <w:szCs w:val="24"/>
            <w:rPrChange w:id="4515" w:author="LIN, Yufeng" w:date="2021-10-07T10:22:00Z">
              <w:rPr>
                <w:rFonts w:ascii="Times New Roman" w:hAnsi="Times New Roman" w:cs="Times New Roman"/>
              </w:rPr>
            </w:rPrChange>
          </w:rPr>
          <w:t xml:space="preserve">. </w:t>
        </w:r>
      </w:ins>
      <w:ins w:id="4516" w:author="LIN, Yufeng" w:date="2021-10-05T10:26:00Z">
        <w:r w:rsidR="008379BC" w:rsidRPr="00F331C9">
          <w:rPr>
            <w:rFonts w:ascii="Times New Roman" w:hAnsi="Times New Roman" w:cs="Times New Roman"/>
            <w:sz w:val="24"/>
            <w:szCs w:val="24"/>
            <w:rPrChange w:id="4517" w:author="LIN, Yufeng" w:date="2021-10-07T10:22:00Z">
              <w:rPr>
                <w:rFonts w:ascii="Times New Roman" w:hAnsi="Times New Roman" w:cs="Times New Roman"/>
              </w:rPr>
            </w:rPrChange>
          </w:rPr>
          <w:t xml:space="preserve">Among these, </w:t>
        </w:r>
        <w:r w:rsidR="008379BC" w:rsidRPr="00F331C9">
          <w:rPr>
            <w:rFonts w:ascii="Times New Roman" w:hAnsi="Times New Roman" w:cs="Times New Roman"/>
            <w:i/>
            <w:iCs/>
            <w:sz w:val="24"/>
            <w:szCs w:val="24"/>
            <w:rPrChange w:id="4518" w:author="LIN, Yufeng" w:date="2021-10-07T10:22:00Z">
              <w:rPr>
                <w:rFonts w:ascii="Times New Roman" w:hAnsi="Times New Roman" w:cs="Times New Roman"/>
              </w:rPr>
            </w:rPrChange>
          </w:rPr>
          <w:t>P. micra</w:t>
        </w:r>
        <w:r w:rsidR="008379BC" w:rsidRPr="00F331C9">
          <w:rPr>
            <w:rFonts w:ascii="Times New Roman" w:hAnsi="Times New Roman" w:cs="Times New Roman"/>
            <w:sz w:val="24"/>
            <w:szCs w:val="24"/>
            <w:rPrChange w:id="4519" w:author="LIN, Yufeng" w:date="2021-10-07T10:22:00Z">
              <w:rPr>
                <w:rFonts w:ascii="Times New Roman" w:hAnsi="Times New Roman" w:cs="Times New Roman"/>
              </w:rPr>
            </w:rPrChange>
          </w:rPr>
          <w:t xml:space="preserve"> showed the best </w:t>
        </w:r>
      </w:ins>
      <w:ins w:id="4520" w:author="LIN, Yufeng" w:date="2021-10-05T10:27:00Z">
        <w:r w:rsidR="008379BC" w:rsidRPr="00F331C9">
          <w:rPr>
            <w:rFonts w:ascii="Times New Roman" w:hAnsi="Times New Roman" w:cs="Times New Roman"/>
            <w:sz w:val="24"/>
            <w:szCs w:val="24"/>
            <w:rPrChange w:id="4521" w:author="LIN, Yufeng" w:date="2021-10-07T10:22:00Z">
              <w:rPr>
                <w:rFonts w:ascii="Times New Roman" w:hAnsi="Times New Roman" w:cs="Times New Roman"/>
              </w:rPr>
            </w:rPrChange>
          </w:rPr>
          <w:t>operation</w:t>
        </w:r>
      </w:ins>
      <w:ins w:id="4522" w:author="LIN, Yufeng" w:date="2021-10-05T10:28:00Z">
        <w:r w:rsidR="008379BC" w:rsidRPr="00F331C9">
          <w:rPr>
            <w:rFonts w:ascii="Times New Roman" w:hAnsi="Times New Roman" w:cs="Times New Roman"/>
            <w:sz w:val="24"/>
            <w:szCs w:val="24"/>
            <w:rPrChange w:id="4523" w:author="LIN, Yufeng" w:date="2021-10-07T10:22:00Z">
              <w:rPr>
                <w:rFonts w:ascii="Times New Roman" w:hAnsi="Times New Roman" w:cs="Times New Roman"/>
              </w:rPr>
            </w:rPrChange>
          </w:rPr>
          <w:t>, with an average AUC value of 67.79%</w:t>
        </w:r>
      </w:ins>
      <w:ins w:id="4524" w:author="LIN, Yufeng" w:date="2021-10-05T10:29:00Z">
        <w:r w:rsidR="008379BC" w:rsidRPr="00F331C9">
          <w:rPr>
            <w:rFonts w:ascii="Times New Roman" w:hAnsi="Times New Roman" w:cs="Times New Roman"/>
            <w:sz w:val="24"/>
            <w:szCs w:val="24"/>
            <w:rPrChange w:id="4525" w:author="LIN, Yufeng" w:date="2021-10-07T10:22:00Z">
              <w:rPr>
                <w:rFonts w:ascii="Times New Roman" w:hAnsi="Times New Roman" w:cs="Times New Roman"/>
              </w:rPr>
            </w:rPrChange>
          </w:rPr>
          <w:t>, but it play</w:t>
        </w:r>
      </w:ins>
      <w:ins w:id="4526" w:author="LIN, Yufeng" w:date="2021-10-05T10:30:00Z">
        <w:r w:rsidR="008379BC" w:rsidRPr="00F331C9">
          <w:rPr>
            <w:rFonts w:ascii="Times New Roman" w:hAnsi="Times New Roman" w:cs="Times New Roman"/>
            <w:sz w:val="24"/>
            <w:szCs w:val="24"/>
            <w:rPrChange w:id="4527" w:author="LIN, Yufeng" w:date="2021-10-07T10:22:00Z">
              <w:rPr>
                <w:rFonts w:ascii="Times New Roman" w:hAnsi="Times New Roman" w:cs="Times New Roman"/>
              </w:rPr>
            </w:rPrChange>
          </w:rPr>
          <w:t>ed</w:t>
        </w:r>
      </w:ins>
      <w:ins w:id="4528" w:author="LIN, Yufeng" w:date="2021-10-05T10:29:00Z">
        <w:r w:rsidR="008379BC" w:rsidRPr="00F331C9">
          <w:rPr>
            <w:rFonts w:ascii="Times New Roman" w:hAnsi="Times New Roman" w:cs="Times New Roman"/>
            <w:sz w:val="24"/>
            <w:szCs w:val="24"/>
            <w:rPrChange w:id="4529" w:author="LIN, Yufeng" w:date="2021-10-07T10:22:00Z">
              <w:rPr>
                <w:rFonts w:ascii="Times New Roman" w:hAnsi="Times New Roman" w:cs="Times New Roman"/>
              </w:rPr>
            </w:rPrChange>
          </w:rPr>
          <w:t xml:space="preserve"> the</w:t>
        </w:r>
      </w:ins>
      <w:ins w:id="4530" w:author="LIN, Yufeng" w:date="2021-10-05T10:30:00Z">
        <w:r w:rsidR="008379BC" w:rsidRPr="00F331C9">
          <w:rPr>
            <w:rFonts w:ascii="Times New Roman" w:hAnsi="Times New Roman" w:cs="Times New Roman"/>
            <w:sz w:val="24"/>
            <w:szCs w:val="24"/>
            <w:rPrChange w:id="4531" w:author="LIN, Yufeng" w:date="2021-10-07T10:22:00Z">
              <w:rPr>
                <w:rFonts w:ascii="Times New Roman" w:hAnsi="Times New Roman" w:cs="Times New Roman"/>
              </w:rPr>
            </w:rPrChange>
          </w:rPr>
          <w:t xml:space="preserve"> bad performance in 2016_VogtmannE</w:t>
        </w:r>
      </w:ins>
      <w:ins w:id="4532" w:author="LIN, Yufeng" w:date="2021-10-05T10:33:00Z">
        <w:r w:rsidR="008379BC" w:rsidRPr="00F331C9">
          <w:rPr>
            <w:rFonts w:ascii="Times New Roman" w:hAnsi="Times New Roman" w:cs="Times New Roman"/>
            <w:sz w:val="24"/>
            <w:szCs w:val="24"/>
            <w:rPrChange w:id="4533" w:author="LIN, Yufeng" w:date="2021-10-07T10:22:00Z">
              <w:rPr>
                <w:rFonts w:ascii="Times New Roman" w:hAnsi="Times New Roman" w:cs="Times New Roman"/>
              </w:rPr>
            </w:rPrChange>
          </w:rPr>
          <w:t xml:space="preserve"> (AUC: 56.15%)</w:t>
        </w:r>
      </w:ins>
      <w:ins w:id="4534" w:author="LIN, Yufeng" w:date="2021-10-05T10:30:00Z">
        <w:r w:rsidR="008379BC" w:rsidRPr="00F331C9">
          <w:rPr>
            <w:rFonts w:ascii="Times New Roman" w:hAnsi="Times New Roman" w:cs="Times New Roman"/>
            <w:sz w:val="24"/>
            <w:szCs w:val="24"/>
            <w:rPrChange w:id="4535" w:author="LIN, Yufeng" w:date="2021-10-07T10:22:00Z">
              <w:rPr>
                <w:rFonts w:ascii="Times New Roman" w:hAnsi="Times New Roman" w:cs="Times New Roman"/>
              </w:rPr>
            </w:rPrChange>
          </w:rPr>
          <w:t xml:space="preserve">, </w:t>
        </w:r>
      </w:ins>
      <w:ins w:id="4536" w:author="LIN, Yufeng" w:date="2021-10-05T10:32:00Z">
        <w:r w:rsidR="008379BC" w:rsidRPr="00F331C9">
          <w:rPr>
            <w:rFonts w:ascii="Times New Roman" w:hAnsi="Times New Roman" w:cs="Times New Roman"/>
            <w:sz w:val="24"/>
            <w:szCs w:val="24"/>
            <w:rPrChange w:id="4537" w:author="LIN, Yufeng" w:date="2021-10-07T10:22:00Z">
              <w:rPr>
                <w:rFonts w:ascii="Times New Roman" w:hAnsi="Times New Roman" w:cs="Times New Roman"/>
              </w:rPr>
            </w:rPrChange>
          </w:rPr>
          <w:t xml:space="preserve">in </w:t>
        </w:r>
      </w:ins>
      <w:ins w:id="4538" w:author="LIN, Yufeng" w:date="2021-10-05T10:30:00Z">
        <w:r w:rsidR="008379BC" w:rsidRPr="00F331C9">
          <w:rPr>
            <w:rFonts w:ascii="Times New Roman" w:hAnsi="Times New Roman" w:cs="Times New Roman"/>
            <w:sz w:val="24"/>
            <w:szCs w:val="24"/>
            <w:rPrChange w:id="4539" w:author="LIN, Yufeng" w:date="2021-10-07T10:22:00Z">
              <w:rPr>
                <w:rFonts w:ascii="Times New Roman" w:hAnsi="Times New Roman" w:cs="Times New Roman"/>
              </w:rPr>
            </w:rPrChange>
          </w:rPr>
          <w:t xml:space="preserve">which A. </w:t>
        </w:r>
      </w:ins>
      <w:ins w:id="4540" w:author="LIN, Yufeng" w:date="2021-10-05T10:31:00Z">
        <w:r w:rsidR="008379BC" w:rsidRPr="00F331C9">
          <w:rPr>
            <w:rFonts w:ascii="Times New Roman" w:hAnsi="Times New Roman" w:cs="Times New Roman"/>
            <w:sz w:val="24"/>
            <w:szCs w:val="24"/>
            <w:rPrChange w:id="4541" w:author="LIN, Yufeng" w:date="2021-10-07T10:22:00Z">
              <w:rPr>
                <w:rFonts w:ascii="Times New Roman" w:hAnsi="Times New Roman" w:cs="Times New Roman"/>
              </w:rPr>
            </w:rPrChange>
          </w:rPr>
          <w:t>rambellii perfor</w:t>
        </w:r>
      </w:ins>
      <w:ins w:id="4542" w:author="LIN, Yufeng" w:date="2021-10-05T10:32:00Z">
        <w:r w:rsidR="008379BC" w:rsidRPr="00F331C9">
          <w:rPr>
            <w:rFonts w:ascii="Times New Roman" w:hAnsi="Times New Roman" w:cs="Times New Roman"/>
            <w:sz w:val="24"/>
            <w:szCs w:val="24"/>
            <w:rPrChange w:id="4543" w:author="LIN, Yufeng" w:date="2021-10-07T10:22:00Z">
              <w:rPr>
                <w:rFonts w:ascii="Times New Roman" w:hAnsi="Times New Roman" w:cs="Times New Roman"/>
              </w:rPr>
            </w:rPrChange>
          </w:rPr>
          <w:t>med</w:t>
        </w:r>
      </w:ins>
      <w:ins w:id="4544" w:author="LIN, Yufeng" w:date="2021-10-05T10:31:00Z">
        <w:r w:rsidR="008379BC" w:rsidRPr="00F331C9">
          <w:rPr>
            <w:rFonts w:ascii="Times New Roman" w:hAnsi="Times New Roman" w:cs="Times New Roman"/>
            <w:sz w:val="24"/>
            <w:szCs w:val="24"/>
            <w:rPrChange w:id="4545" w:author="LIN, Yufeng" w:date="2021-10-07T10:22:00Z">
              <w:rPr>
                <w:rFonts w:ascii="Times New Roman" w:hAnsi="Times New Roman" w:cs="Times New Roman"/>
              </w:rPr>
            </w:rPrChange>
          </w:rPr>
          <w:t xml:space="preserve"> the best achievement</w:t>
        </w:r>
      </w:ins>
      <w:ins w:id="4546" w:author="LIN, Yufeng" w:date="2021-10-05T10:32:00Z">
        <w:r w:rsidR="008379BC" w:rsidRPr="00F331C9">
          <w:rPr>
            <w:rFonts w:ascii="Times New Roman" w:hAnsi="Times New Roman" w:cs="Times New Roman"/>
            <w:sz w:val="24"/>
            <w:szCs w:val="24"/>
            <w:rPrChange w:id="4547" w:author="LIN, Yufeng" w:date="2021-10-07T10:22:00Z">
              <w:rPr>
                <w:rFonts w:ascii="Times New Roman" w:hAnsi="Times New Roman" w:cs="Times New Roman"/>
              </w:rPr>
            </w:rPrChange>
          </w:rPr>
          <w:t xml:space="preserve"> (AUC: 67.57%).</w:t>
        </w:r>
      </w:ins>
      <w:ins w:id="4548" w:author="LIN, Yufeng" w:date="2021-10-05T10:33:00Z">
        <w:r w:rsidR="008379BC" w:rsidRPr="00F331C9">
          <w:rPr>
            <w:rFonts w:ascii="Times New Roman" w:hAnsi="Times New Roman" w:cs="Times New Roman"/>
            <w:sz w:val="24"/>
            <w:szCs w:val="24"/>
            <w:rPrChange w:id="4549" w:author="LIN, Yufeng" w:date="2021-10-07T10:22:00Z">
              <w:rPr>
                <w:rFonts w:ascii="Times New Roman" w:hAnsi="Times New Roman" w:cs="Times New Roman"/>
              </w:rPr>
            </w:rPrChange>
          </w:rPr>
          <w:t xml:space="preserve"> It revealed that the fungi could </w:t>
        </w:r>
      </w:ins>
      <w:ins w:id="4550" w:author="LIN, Yufeng" w:date="2021-10-05T10:35:00Z">
        <w:r w:rsidR="008379BC" w:rsidRPr="00F331C9">
          <w:rPr>
            <w:rFonts w:ascii="Times New Roman" w:hAnsi="Times New Roman" w:cs="Times New Roman"/>
            <w:sz w:val="24"/>
            <w:szCs w:val="24"/>
            <w:rPrChange w:id="4551" w:author="LIN, Yufeng" w:date="2021-10-07T10:22:00Z">
              <w:rPr>
                <w:rFonts w:ascii="Times New Roman" w:hAnsi="Times New Roman" w:cs="Times New Roman"/>
              </w:rPr>
            </w:rPrChange>
          </w:rPr>
          <w:t>supplement</w:t>
        </w:r>
      </w:ins>
      <w:ins w:id="4552" w:author="LIN, Yufeng" w:date="2021-10-05T10:34:00Z">
        <w:r w:rsidR="008379BC" w:rsidRPr="00F331C9">
          <w:rPr>
            <w:rFonts w:ascii="Times New Roman" w:hAnsi="Times New Roman" w:cs="Times New Roman"/>
            <w:sz w:val="24"/>
            <w:szCs w:val="24"/>
            <w:rPrChange w:id="4553" w:author="LIN, Yufeng" w:date="2021-10-07T10:22:00Z">
              <w:rPr>
                <w:rFonts w:ascii="Times New Roman" w:hAnsi="Times New Roman" w:cs="Times New Roman"/>
              </w:rPr>
            </w:rPrChange>
          </w:rPr>
          <w:t xml:space="preserve"> the bacteria in some situation</w:t>
        </w:r>
      </w:ins>
      <w:ins w:id="4554" w:author="LIN, Yufeng" w:date="2021-10-05T13:51:00Z">
        <w:r w:rsidR="0034072B" w:rsidRPr="00F331C9">
          <w:rPr>
            <w:rFonts w:ascii="Times New Roman" w:hAnsi="Times New Roman" w:cs="Times New Roman"/>
            <w:sz w:val="24"/>
            <w:szCs w:val="24"/>
            <w:rPrChange w:id="4555" w:author="LIN, Yufeng" w:date="2021-10-07T10:22:00Z">
              <w:rPr>
                <w:rFonts w:ascii="Times New Roman" w:hAnsi="Times New Roman" w:cs="Times New Roman"/>
              </w:rPr>
            </w:rPrChange>
          </w:rPr>
          <w:t>s</w:t>
        </w:r>
      </w:ins>
      <w:ins w:id="4556" w:author="LIN, Yufeng" w:date="2021-10-05T10:34:00Z">
        <w:r w:rsidR="008379BC" w:rsidRPr="00F331C9">
          <w:rPr>
            <w:rFonts w:ascii="Times New Roman" w:hAnsi="Times New Roman" w:cs="Times New Roman"/>
            <w:sz w:val="24"/>
            <w:szCs w:val="24"/>
            <w:rPrChange w:id="4557" w:author="LIN, Yufeng" w:date="2021-10-07T10:22:00Z">
              <w:rPr>
                <w:rFonts w:ascii="Times New Roman" w:hAnsi="Times New Roman" w:cs="Times New Roman"/>
              </w:rPr>
            </w:rPrChange>
          </w:rPr>
          <w:t>.</w:t>
        </w:r>
      </w:ins>
      <w:ins w:id="4558" w:author="LIN, Yufeng" w:date="2021-10-05T13:46:00Z">
        <w:r w:rsidR="0034072B" w:rsidRPr="00F331C9">
          <w:rPr>
            <w:rFonts w:ascii="Times New Roman" w:hAnsi="Times New Roman" w:cs="Times New Roman"/>
            <w:sz w:val="24"/>
            <w:szCs w:val="24"/>
            <w:rPrChange w:id="4559" w:author="LIN, Yufeng" w:date="2021-10-07T10:22:00Z">
              <w:rPr>
                <w:rFonts w:ascii="Times New Roman" w:hAnsi="Times New Roman" w:cs="Times New Roman"/>
              </w:rPr>
            </w:rPrChange>
          </w:rPr>
          <w:t xml:space="preserve"> </w:t>
        </w:r>
      </w:ins>
      <w:ins w:id="4560" w:author="LIN, Yufeng" w:date="2021-10-05T10:35:00Z">
        <w:r w:rsidR="008379BC" w:rsidRPr="00F331C9">
          <w:rPr>
            <w:rFonts w:ascii="Times New Roman" w:hAnsi="Times New Roman" w:cs="Times New Roman"/>
            <w:sz w:val="24"/>
            <w:szCs w:val="24"/>
            <w:rPrChange w:id="4561" w:author="LIN, Yufeng" w:date="2021-10-07T10:22:00Z">
              <w:rPr>
                <w:rFonts w:ascii="Times New Roman" w:hAnsi="Times New Roman" w:cs="Times New Roman"/>
              </w:rPr>
            </w:rPrChange>
          </w:rPr>
          <w:t xml:space="preserve">And then, </w:t>
        </w:r>
      </w:ins>
      <w:ins w:id="4562" w:author="LIN, Yufeng" w:date="2021-10-05T13:50:00Z">
        <w:r w:rsidR="0034072B" w:rsidRPr="00F331C9">
          <w:rPr>
            <w:rFonts w:ascii="Times New Roman" w:hAnsi="Times New Roman" w:cs="Times New Roman"/>
            <w:sz w:val="24"/>
            <w:szCs w:val="24"/>
            <w:rPrChange w:id="4563" w:author="LIN, Yufeng" w:date="2021-10-07T10:22:00Z">
              <w:rPr>
                <w:rFonts w:ascii="Times New Roman" w:hAnsi="Times New Roman" w:cs="Times New Roman"/>
              </w:rPr>
            </w:rPrChange>
          </w:rPr>
          <w:t xml:space="preserve">we wanted to know whether the classifier model would be improved when </w:t>
        </w:r>
      </w:ins>
      <w:ins w:id="4564" w:author="LIN, Yufeng" w:date="2021-10-05T13:52:00Z">
        <w:r w:rsidR="0034072B" w:rsidRPr="00F331C9">
          <w:rPr>
            <w:rFonts w:ascii="Times New Roman" w:hAnsi="Times New Roman" w:cs="Times New Roman"/>
            <w:sz w:val="24"/>
            <w:szCs w:val="24"/>
            <w:rPrChange w:id="4565" w:author="LIN, Yufeng" w:date="2021-10-07T10:22:00Z">
              <w:rPr>
                <w:rFonts w:ascii="Times New Roman" w:hAnsi="Times New Roman" w:cs="Times New Roman"/>
              </w:rPr>
            </w:rPrChange>
          </w:rPr>
          <w:t xml:space="preserve">utilizing </w:t>
        </w:r>
      </w:ins>
      <w:ins w:id="4566" w:author="LIN, Yufeng" w:date="2021-10-05T13:50:00Z">
        <w:r w:rsidR="0034072B" w:rsidRPr="00F331C9">
          <w:rPr>
            <w:rFonts w:ascii="Times New Roman" w:hAnsi="Times New Roman" w:cs="Times New Roman"/>
            <w:sz w:val="24"/>
            <w:szCs w:val="24"/>
            <w:rPrChange w:id="4567" w:author="LIN, Yufeng" w:date="2021-10-07T10:22:00Z">
              <w:rPr>
                <w:rFonts w:ascii="Times New Roman" w:hAnsi="Times New Roman" w:cs="Times New Roman"/>
              </w:rPr>
            </w:rPrChange>
          </w:rPr>
          <w:t>both fungi and bacteria as the candidate</w:t>
        </w:r>
      </w:ins>
      <w:ins w:id="4568" w:author="LIN, Yufeng" w:date="2021-10-05T13:51:00Z">
        <w:r w:rsidR="0034072B" w:rsidRPr="00F331C9">
          <w:rPr>
            <w:rFonts w:ascii="Times New Roman" w:hAnsi="Times New Roman" w:cs="Times New Roman"/>
            <w:sz w:val="24"/>
            <w:szCs w:val="24"/>
            <w:rPrChange w:id="4569" w:author="LIN, Yufeng" w:date="2021-10-07T10:22:00Z">
              <w:rPr>
                <w:rFonts w:ascii="Times New Roman" w:hAnsi="Times New Roman" w:cs="Times New Roman"/>
              </w:rPr>
            </w:rPrChange>
          </w:rPr>
          <w:t xml:space="preserve">s, so we </w:t>
        </w:r>
      </w:ins>
      <w:ins w:id="4570" w:author="LIN, Yufeng" w:date="2021-10-05T13:43:00Z">
        <w:r w:rsidR="000F1559" w:rsidRPr="00F331C9">
          <w:rPr>
            <w:rFonts w:ascii="Times New Roman" w:hAnsi="Times New Roman" w:cs="Times New Roman"/>
            <w:sz w:val="24"/>
            <w:szCs w:val="24"/>
            <w:rPrChange w:id="4571" w:author="LIN, Yufeng" w:date="2021-10-07T10:22:00Z">
              <w:rPr>
                <w:rFonts w:ascii="Times New Roman" w:hAnsi="Times New Roman" w:cs="Times New Roman"/>
              </w:rPr>
            </w:rPrChange>
          </w:rPr>
          <w:t>trained</w:t>
        </w:r>
      </w:ins>
      <w:ins w:id="4572" w:author="LIN, Yufeng" w:date="2021-10-05T13:51:00Z">
        <w:r w:rsidR="0034072B" w:rsidRPr="00F331C9">
          <w:rPr>
            <w:rFonts w:ascii="Times New Roman" w:hAnsi="Times New Roman" w:cs="Times New Roman"/>
            <w:sz w:val="24"/>
            <w:szCs w:val="24"/>
            <w:rPrChange w:id="4573" w:author="LIN, Yufeng" w:date="2021-10-07T10:22:00Z">
              <w:rPr>
                <w:rFonts w:ascii="Times New Roman" w:hAnsi="Times New Roman" w:cs="Times New Roman"/>
              </w:rPr>
            </w:rPrChange>
          </w:rPr>
          <w:t xml:space="preserve"> and compared</w:t>
        </w:r>
      </w:ins>
      <w:ins w:id="4574" w:author="LIN, Yufeng" w:date="2021-10-05T13:43:00Z">
        <w:r w:rsidR="000F1559" w:rsidRPr="00F331C9">
          <w:rPr>
            <w:rFonts w:ascii="Times New Roman" w:hAnsi="Times New Roman" w:cs="Times New Roman"/>
            <w:sz w:val="24"/>
            <w:szCs w:val="24"/>
            <w:rPrChange w:id="4575" w:author="LIN, Yufeng" w:date="2021-10-07T10:22:00Z">
              <w:rPr>
                <w:rFonts w:ascii="Times New Roman" w:hAnsi="Times New Roman" w:cs="Times New Roman"/>
              </w:rPr>
            </w:rPrChange>
          </w:rPr>
          <w:t xml:space="preserve"> the multi-features model with pure fungi, bacteria, and the fungal-bacterial combination, with </w:t>
        </w:r>
      </w:ins>
      <w:ins w:id="4576" w:author="LIN, Yufeng" w:date="2021-10-06T18:01:00Z">
        <w:r w:rsidR="00433689" w:rsidRPr="00F331C9">
          <w:rPr>
            <w:rFonts w:ascii="Times New Roman" w:hAnsi="Times New Roman" w:cs="Times New Roman"/>
            <w:sz w:val="24"/>
            <w:szCs w:val="24"/>
            <w:rPrChange w:id="4577" w:author="LIN, Yufeng" w:date="2021-10-07T10:22:00Z">
              <w:rPr>
                <w:rFonts w:ascii="Times New Roman" w:hAnsi="Times New Roman" w:cs="Times New Roman"/>
              </w:rPr>
            </w:rPrChange>
          </w:rPr>
          <w:t xml:space="preserve">17, </w:t>
        </w:r>
      </w:ins>
      <w:ins w:id="4578" w:author="LIN, Yufeng" w:date="2021-10-05T13:43:00Z">
        <w:r w:rsidR="000F1559" w:rsidRPr="00F331C9">
          <w:rPr>
            <w:rFonts w:ascii="Times New Roman" w:hAnsi="Times New Roman" w:cs="Times New Roman"/>
            <w:sz w:val="24"/>
            <w:szCs w:val="24"/>
            <w:rPrChange w:id="4579" w:author="LIN, Yufeng" w:date="2021-10-07T10:22:00Z">
              <w:rPr>
                <w:rFonts w:ascii="Times New Roman" w:hAnsi="Times New Roman" w:cs="Times New Roman"/>
              </w:rPr>
            </w:rPrChange>
          </w:rPr>
          <w:t>1</w:t>
        </w:r>
      </w:ins>
      <w:ins w:id="4580" w:author="LIN, Yufeng" w:date="2021-10-06T18:01:00Z">
        <w:r w:rsidR="00433689" w:rsidRPr="00F331C9">
          <w:rPr>
            <w:rFonts w:ascii="Times New Roman" w:hAnsi="Times New Roman" w:cs="Times New Roman"/>
            <w:sz w:val="24"/>
            <w:szCs w:val="24"/>
            <w:rPrChange w:id="4581" w:author="LIN, Yufeng" w:date="2021-10-07T10:22:00Z">
              <w:rPr>
                <w:rFonts w:ascii="Times New Roman" w:hAnsi="Times New Roman" w:cs="Times New Roman"/>
              </w:rPr>
            </w:rPrChange>
          </w:rPr>
          <w:t>2</w:t>
        </w:r>
      </w:ins>
      <w:ins w:id="4582" w:author="LIN, Yufeng" w:date="2021-10-05T13:43:00Z">
        <w:r w:rsidR="000F1559" w:rsidRPr="00F331C9">
          <w:rPr>
            <w:rFonts w:ascii="Times New Roman" w:hAnsi="Times New Roman" w:cs="Times New Roman"/>
            <w:sz w:val="24"/>
            <w:szCs w:val="24"/>
            <w:rPrChange w:id="4583" w:author="LIN, Yufeng" w:date="2021-10-07T10:22:00Z">
              <w:rPr>
                <w:rFonts w:ascii="Times New Roman" w:hAnsi="Times New Roman" w:cs="Times New Roman"/>
              </w:rPr>
            </w:rPrChange>
          </w:rPr>
          <w:t>, and 1</w:t>
        </w:r>
      </w:ins>
      <w:ins w:id="4584" w:author="LIN, Yufeng" w:date="2021-10-06T18:01:00Z">
        <w:r w:rsidR="00433689" w:rsidRPr="00F331C9">
          <w:rPr>
            <w:rFonts w:ascii="Times New Roman" w:hAnsi="Times New Roman" w:cs="Times New Roman"/>
            <w:sz w:val="24"/>
            <w:szCs w:val="24"/>
            <w:rPrChange w:id="4585" w:author="LIN, Yufeng" w:date="2021-10-07T10:22:00Z">
              <w:rPr>
                <w:rFonts w:ascii="Times New Roman" w:hAnsi="Times New Roman" w:cs="Times New Roman"/>
              </w:rPr>
            </w:rPrChange>
          </w:rPr>
          <w:t>4</w:t>
        </w:r>
      </w:ins>
      <w:ins w:id="4586" w:author="LIN, Yufeng" w:date="2021-10-05T13:43:00Z">
        <w:r w:rsidR="000F1559" w:rsidRPr="00F331C9">
          <w:rPr>
            <w:rFonts w:ascii="Times New Roman" w:hAnsi="Times New Roman" w:cs="Times New Roman"/>
            <w:sz w:val="24"/>
            <w:szCs w:val="24"/>
            <w:rPrChange w:id="4587" w:author="LIN, Yufeng" w:date="2021-10-07T10:22:00Z">
              <w:rPr>
                <w:rFonts w:ascii="Times New Roman" w:hAnsi="Times New Roman" w:cs="Times New Roman"/>
              </w:rPr>
            </w:rPrChange>
          </w:rPr>
          <w:t xml:space="preserve"> characters, respectively (figure 4a, supplementary figure </w:t>
        </w:r>
        <w:r w:rsidR="000F1559" w:rsidRPr="00F331C9">
          <w:rPr>
            <w:rFonts w:ascii="Times New Roman" w:hAnsi="Times New Roman" w:cs="Times New Roman"/>
            <w:sz w:val="24"/>
            <w:szCs w:val="24"/>
            <w:highlight w:val="yellow"/>
            <w:rPrChange w:id="4588" w:author="LIN, Yufeng" w:date="2021-10-08T10:20:00Z">
              <w:rPr>
                <w:rFonts w:ascii="Times New Roman" w:hAnsi="Times New Roman" w:cs="Times New Roman"/>
              </w:rPr>
            </w:rPrChange>
          </w:rPr>
          <w:t>k1</w:t>
        </w:r>
        <w:r w:rsidR="000F1559" w:rsidRPr="00F331C9">
          <w:rPr>
            <w:rFonts w:ascii="Times New Roman" w:hAnsi="Times New Roman" w:cs="Times New Roman"/>
            <w:sz w:val="24"/>
            <w:szCs w:val="24"/>
            <w:rPrChange w:id="4589" w:author="LIN, Yufeng" w:date="2021-10-07T10:22:00Z">
              <w:rPr>
                <w:rFonts w:ascii="Times New Roman" w:hAnsi="Times New Roman" w:cs="Times New Roman"/>
              </w:rPr>
            </w:rPrChange>
          </w:rPr>
          <w:t xml:space="preserve">, and supplementary figure </w:t>
        </w:r>
        <w:r w:rsidR="000F1559" w:rsidRPr="00F331C9">
          <w:rPr>
            <w:rFonts w:ascii="Times New Roman" w:hAnsi="Times New Roman" w:cs="Times New Roman"/>
            <w:sz w:val="24"/>
            <w:szCs w:val="24"/>
            <w:highlight w:val="yellow"/>
            <w:rPrChange w:id="4590" w:author="LIN, Yufeng" w:date="2021-10-08T10:20:00Z">
              <w:rPr>
                <w:rFonts w:ascii="Times New Roman" w:hAnsi="Times New Roman" w:cs="Times New Roman"/>
              </w:rPr>
            </w:rPrChange>
          </w:rPr>
          <w:t>k2</w:t>
        </w:r>
        <w:r w:rsidR="000F1559" w:rsidRPr="00F331C9">
          <w:rPr>
            <w:rFonts w:ascii="Times New Roman" w:hAnsi="Times New Roman" w:cs="Times New Roman"/>
            <w:sz w:val="24"/>
            <w:szCs w:val="24"/>
            <w:rPrChange w:id="4591" w:author="LIN, Yufeng" w:date="2021-10-07T10:22:00Z">
              <w:rPr>
                <w:rFonts w:ascii="Times New Roman" w:hAnsi="Times New Roman" w:cs="Times New Roman"/>
              </w:rPr>
            </w:rPrChange>
          </w:rPr>
          <w:t>)</w:t>
        </w:r>
      </w:ins>
      <w:ins w:id="4592" w:author="LIN, Yufeng" w:date="2021-10-05T10:39:00Z">
        <w:r w:rsidR="00E823BD" w:rsidRPr="00F331C9">
          <w:rPr>
            <w:rFonts w:ascii="Times New Roman" w:hAnsi="Times New Roman" w:cs="Times New Roman"/>
            <w:sz w:val="24"/>
            <w:szCs w:val="24"/>
            <w:rPrChange w:id="4593" w:author="LIN, Yufeng" w:date="2021-10-07T10:22:00Z">
              <w:rPr>
                <w:rFonts w:ascii="Times New Roman" w:hAnsi="Times New Roman" w:cs="Times New Roman"/>
              </w:rPr>
            </w:rPrChange>
          </w:rPr>
          <w:t>.</w:t>
        </w:r>
      </w:ins>
      <w:ins w:id="4594" w:author="LIN, Yufeng" w:date="2021-10-05T10:53:00Z">
        <w:r w:rsidR="00EB2FF7" w:rsidRPr="00F331C9">
          <w:rPr>
            <w:rFonts w:ascii="Times New Roman" w:hAnsi="Times New Roman" w:cs="Times New Roman"/>
            <w:sz w:val="24"/>
            <w:szCs w:val="24"/>
            <w:rPrChange w:id="4595" w:author="LIN, Yufeng" w:date="2021-10-07T10:22:00Z">
              <w:rPr>
                <w:rFonts w:ascii="Times New Roman" w:hAnsi="Times New Roman" w:cs="Times New Roman"/>
              </w:rPr>
            </w:rPrChange>
          </w:rPr>
          <w:t xml:space="preserve"> </w:t>
        </w:r>
      </w:ins>
      <w:ins w:id="4596" w:author="LIN, Yufeng" w:date="2021-10-05T10:54:00Z">
        <w:r w:rsidR="00EB2FF7" w:rsidRPr="00F331C9">
          <w:rPr>
            <w:rFonts w:ascii="Times New Roman" w:hAnsi="Times New Roman" w:cs="Times New Roman"/>
            <w:sz w:val="24"/>
            <w:szCs w:val="24"/>
            <w:rPrChange w:id="4597" w:author="LIN, Yufeng" w:date="2021-10-07T10:22:00Z">
              <w:rPr>
                <w:rFonts w:ascii="Times New Roman" w:hAnsi="Times New Roman" w:cs="Times New Roman"/>
              </w:rPr>
            </w:rPrChange>
          </w:rPr>
          <w:t>Apart fr</w:t>
        </w:r>
      </w:ins>
      <w:ins w:id="4598" w:author="LIN, Yufeng" w:date="2021-10-05T10:55:00Z">
        <w:r w:rsidR="00EB2FF7" w:rsidRPr="00F331C9">
          <w:rPr>
            <w:rFonts w:ascii="Times New Roman" w:hAnsi="Times New Roman" w:cs="Times New Roman"/>
            <w:sz w:val="24"/>
            <w:szCs w:val="24"/>
            <w:rPrChange w:id="4599" w:author="LIN, Yufeng" w:date="2021-10-07T10:22:00Z">
              <w:rPr>
                <w:rFonts w:ascii="Times New Roman" w:hAnsi="Times New Roman" w:cs="Times New Roman"/>
              </w:rPr>
            </w:rPrChange>
          </w:rPr>
          <w:t xml:space="preserve">om 2015_FengQ, the </w:t>
        </w:r>
      </w:ins>
      <w:ins w:id="4600" w:author="LIN, Yufeng" w:date="2021-10-05T10:56:00Z">
        <w:r w:rsidR="00EB2FF7" w:rsidRPr="00F331C9">
          <w:rPr>
            <w:rFonts w:ascii="Times New Roman" w:hAnsi="Times New Roman" w:cs="Times New Roman"/>
            <w:sz w:val="24"/>
            <w:szCs w:val="24"/>
            <w:rPrChange w:id="4601" w:author="LIN, Yufeng" w:date="2021-10-07T10:22:00Z">
              <w:rPr>
                <w:rFonts w:ascii="Times New Roman" w:hAnsi="Times New Roman" w:cs="Times New Roman"/>
              </w:rPr>
            </w:rPrChange>
          </w:rPr>
          <w:t>combination classifi</w:t>
        </w:r>
      </w:ins>
      <w:ins w:id="4602" w:author="LIN, Yufeng" w:date="2021-10-05T10:57:00Z">
        <w:r w:rsidR="004E4379" w:rsidRPr="00F331C9">
          <w:rPr>
            <w:rFonts w:ascii="Times New Roman" w:hAnsi="Times New Roman" w:cs="Times New Roman"/>
            <w:sz w:val="24"/>
            <w:szCs w:val="24"/>
            <w:rPrChange w:id="4603" w:author="LIN, Yufeng" w:date="2021-10-07T10:22:00Z">
              <w:rPr>
                <w:rFonts w:ascii="Times New Roman" w:hAnsi="Times New Roman" w:cs="Times New Roman"/>
              </w:rPr>
            </w:rPrChange>
          </w:rPr>
          <w:t xml:space="preserve">er </w:t>
        </w:r>
      </w:ins>
      <w:ins w:id="4604" w:author="LIN, Yufeng" w:date="2021-10-05T13:18:00Z">
        <w:r w:rsidR="00B56AEB" w:rsidRPr="00F331C9">
          <w:rPr>
            <w:rFonts w:ascii="Times New Roman" w:hAnsi="Times New Roman" w:cs="Times New Roman"/>
            <w:sz w:val="24"/>
            <w:szCs w:val="24"/>
            <w:rPrChange w:id="4605" w:author="LIN, Yufeng" w:date="2021-10-07T10:22:00Z">
              <w:rPr>
                <w:rFonts w:ascii="Times New Roman" w:hAnsi="Times New Roman" w:cs="Times New Roman"/>
              </w:rPr>
            </w:rPrChange>
          </w:rPr>
          <w:t xml:space="preserve">improved </w:t>
        </w:r>
      </w:ins>
      <w:ins w:id="4606" w:author="LIN, Yufeng" w:date="2021-10-05T13:19:00Z">
        <w:r w:rsidR="00B56AEB" w:rsidRPr="00F331C9">
          <w:rPr>
            <w:rFonts w:ascii="Times New Roman" w:hAnsi="Times New Roman" w:cs="Times New Roman"/>
            <w:sz w:val="24"/>
            <w:szCs w:val="24"/>
            <w:rPrChange w:id="4607" w:author="LIN, Yufeng" w:date="2021-10-07T10:22:00Z">
              <w:rPr>
                <w:rFonts w:ascii="Times New Roman" w:hAnsi="Times New Roman" w:cs="Times New Roman"/>
              </w:rPr>
            </w:rPrChange>
          </w:rPr>
          <w:t>1.44% - 10.60%</w:t>
        </w:r>
      </w:ins>
      <w:ins w:id="4608" w:author="LIN, Yufeng" w:date="2021-10-05T13:23:00Z">
        <w:r w:rsidR="00B56AEB" w:rsidRPr="00F331C9">
          <w:rPr>
            <w:rFonts w:ascii="Times New Roman" w:hAnsi="Times New Roman" w:cs="Times New Roman"/>
            <w:sz w:val="24"/>
            <w:szCs w:val="24"/>
            <w:rPrChange w:id="4609" w:author="LIN, Yufeng" w:date="2021-10-07T10:22:00Z">
              <w:rPr>
                <w:rFonts w:ascii="Times New Roman" w:hAnsi="Times New Roman" w:cs="Times New Roman"/>
              </w:rPr>
            </w:rPrChange>
          </w:rPr>
          <w:t xml:space="preserve"> compared with the bacterial classifier</w:t>
        </w:r>
      </w:ins>
      <w:ins w:id="4610" w:author="LIN, Yufeng" w:date="2021-10-05T13:44:00Z">
        <w:r w:rsidR="000F1559" w:rsidRPr="00F331C9">
          <w:rPr>
            <w:rFonts w:ascii="Times New Roman" w:hAnsi="Times New Roman" w:cs="Times New Roman"/>
            <w:sz w:val="24"/>
            <w:szCs w:val="24"/>
            <w:rPrChange w:id="4611" w:author="LIN, Yufeng" w:date="2021-10-07T10:22:00Z">
              <w:rPr>
                <w:rFonts w:ascii="Times New Roman" w:hAnsi="Times New Roman" w:cs="Times New Roman"/>
              </w:rPr>
            </w:rPrChange>
          </w:rPr>
          <w:t xml:space="preserve"> (figure 4)</w:t>
        </w:r>
      </w:ins>
      <w:ins w:id="4612" w:author="LIN, Yufeng" w:date="2021-10-05T13:23:00Z">
        <w:r w:rsidR="00B56AEB" w:rsidRPr="00F331C9">
          <w:rPr>
            <w:rFonts w:ascii="Times New Roman" w:hAnsi="Times New Roman" w:cs="Times New Roman"/>
            <w:sz w:val="24"/>
            <w:szCs w:val="24"/>
            <w:rPrChange w:id="4613" w:author="LIN, Yufeng" w:date="2021-10-07T10:22:00Z">
              <w:rPr>
                <w:rFonts w:ascii="Times New Roman" w:hAnsi="Times New Roman" w:cs="Times New Roman"/>
              </w:rPr>
            </w:rPrChange>
          </w:rPr>
          <w:t>.</w:t>
        </w:r>
      </w:ins>
      <w:ins w:id="4614" w:author="LIN, Yufeng" w:date="2021-10-05T13:24:00Z">
        <w:r w:rsidR="00B56AEB" w:rsidRPr="00F331C9">
          <w:rPr>
            <w:rFonts w:ascii="Times New Roman" w:hAnsi="Times New Roman" w:cs="Times New Roman"/>
            <w:sz w:val="24"/>
            <w:szCs w:val="24"/>
            <w:rPrChange w:id="4615" w:author="LIN, Yufeng" w:date="2021-10-07T10:22:00Z">
              <w:rPr>
                <w:rFonts w:ascii="Times New Roman" w:hAnsi="Times New Roman" w:cs="Times New Roman"/>
              </w:rPr>
            </w:rPrChange>
          </w:rPr>
          <w:t xml:space="preserve"> </w:t>
        </w:r>
      </w:ins>
      <w:ins w:id="4616" w:author="LIN, Yufeng" w:date="2021-10-05T13:25:00Z">
        <w:r w:rsidR="00B86719" w:rsidRPr="00F331C9">
          <w:rPr>
            <w:rFonts w:ascii="Times New Roman" w:hAnsi="Times New Roman" w:cs="Times New Roman"/>
            <w:sz w:val="24"/>
            <w:szCs w:val="24"/>
            <w:rPrChange w:id="4617" w:author="LIN, Yufeng" w:date="2021-10-07T10:22:00Z">
              <w:rPr>
                <w:rFonts w:ascii="Times New Roman" w:hAnsi="Times New Roman" w:cs="Times New Roman"/>
              </w:rPr>
            </w:rPrChange>
          </w:rPr>
          <w:t>Unexpectedly</w:t>
        </w:r>
      </w:ins>
      <w:ins w:id="4618" w:author="LIN, Yufeng" w:date="2021-10-05T13:24:00Z">
        <w:r w:rsidR="00B56AEB" w:rsidRPr="00F331C9">
          <w:rPr>
            <w:rFonts w:ascii="Times New Roman" w:hAnsi="Times New Roman" w:cs="Times New Roman"/>
            <w:sz w:val="24"/>
            <w:szCs w:val="24"/>
            <w:rPrChange w:id="4619" w:author="LIN, Yufeng" w:date="2021-10-07T10:22:00Z">
              <w:rPr>
                <w:rFonts w:ascii="Times New Roman" w:hAnsi="Times New Roman" w:cs="Times New Roman"/>
              </w:rPr>
            </w:rPrChange>
          </w:rPr>
          <w:t xml:space="preserve">, </w:t>
        </w:r>
      </w:ins>
      <w:ins w:id="4620" w:author="LIN, Yufeng" w:date="2021-10-05T13:25:00Z">
        <w:r w:rsidR="00B56AEB" w:rsidRPr="00F331C9">
          <w:rPr>
            <w:rFonts w:ascii="Times New Roman" w:hAnsi="Times New Roman" w:cs="Times New Roman"/>
            <w:sz w:val="24"/>
            <w:szCs w:val="24"/>
            <w:rPrChange w:id="4621" w:author="LIN, Yufeng" w:date="2021-10-07T10:22:00Z">
              <w:rPr>
                <w:rFonts w:ascii="Times New Roman" w:hAnsi="Times New Roman" w:cs="Times New Roman"/>
              </w:rPr>
            </w:rPrChange>
          </w:rPr>
          <w:t xml:space="preserve">the fungal classifier </w:t>
        </w:r>
      </w:ins>
      <w:ins w:id="4622" w:author="LIN, Yufeng" w:date="2021-10-05T13:26:00Z">
        <w:r w:rsidR="00B86719" w:rsidRPr="00F331C9">
          <w:rPr>
            <w:rFonts w:ascii="Times New Roman" w:hAnsi="Times New Roman" w:cs="Times New Roman"/>
            <w:sz w:val="24"/>
            <w:szCs w:val="24"/>
            <w:rPrChange w:id="4623" w:author="LIN, Yufeng" w:date="2021-10-07T10:22:00Z">
              <w:rPr>
                <w:rFonts w:ascii="Times New Roman" w:hAnsi="Times New Roman" w:cs="Times New Roman"/>
              </w:rPr>
            </w:rPrChange>
          </w:rPr>
          <w:t xml:space="preserve">played more efficient than bacterial one in </w:t>
        </w:r>
        <w:r w:rsidR="00B86719" w:rsidRPr="00F331C9">
          <w:rPr>
            <w:rFonts w:ascii="Times New Roman" w:hAnsi="Times New Roman" w:cs="Times New Roman"/>
            <w:sz w:val="24"/>
            <w:szCs w:val="24"/>
            <w:rPrChange w:id="4624" w:author="LIN, Yufeng" w:date="2021-10-07T10:22:00Z">
              <w:rPr>
                <w:rFonts w:ascii="Times New Roman" w:hAnsi="Times New Roman" w:cs="Times New Roman"/>
              </w:rPr>
            </w:rPrChange>
          </w:rPr>
          <w:lastRenderedPageBreak/>
          <w:t>2016_VogtmannE (</w:t>
        </w:r>
      </w:ins>
      <w:ins w:id="4625" w:author="LIN, Yufeng" w:date="2021-10-05T13:27:00Z">
        <w:r w:rsidR="00B86719" w:rsidRPr="00F331C9">
          <w:rPr>
            <w:rFonts w:ascii="Times New Roman" w:hAnsi="Times New Roman" w:cs="Times New Roman"/>
            <w:sz w:val="24"/>
            <w:szCs w:val="24"/>
            <w:rPrChange w:id="4626" w:author="LIN, Yufeng" w:date="2021-10-07T10:22:00Z">
              <w:rPr>
                <w:rFonts w:ascii="Times New Roman" w:hAnsi="Times New Roman" w:cs="Times New Roman"/>
              </w:rPr>
            </w:rPrChange>
          </w:rPr>
          <w:t>fungi: 77.27% vs bacteria: 70.63%</w:t>
        </w:r>
      </w:ins>
      <w:ins w:id="4627" w:author="LIN, Yufeng" w:date="2021-10-05T13:26:00Z">
        <w:r w:rsidR="00B86719" w:rsidRPr="00F331C9">
          <w:rPr>
            <w:rFonts w:ascii="Times New Roman" w:hAnsi="Times New Roman" w:cs="Times New Roman"/>
            <w:sz w:val="24"/>
            <w:szCs w:val="24"/>
            <w:rPrChange w:id="4628" w:author="LIN, Yufeng" w:date="2021-10-07T10:22:00Z">
              <w:rPr>
                <w:rFonts w:ascii="Times New Roman" w:hAnsi="Times New Roman" w:cs="Times New Roman"/>
              </w:rPr>
            </w:rPrChange>
          </w:rPr>
          <w:t>)</w:t>
        </w:r>
      </w:ins>
      <w:ins w:id="4629" w:author="LIN, Yufeng" w:date="2021-10-05T13:27:00Z">
        <w:r w:rsidR="00B86719" w:rsidRPr="00F331C9">
          <w:rPr>
            <w:rFonts w:ascii="Times New Roman" w:hAnsi="Times New Roman" w:cs="Times New Roman"/>
            <w:sz w:val="24"/>
            <w:szCs w:val="24"/>
            <w:rPrChange w:id="4630" w:author="LIN, Yufeng" w:date="2021-10-07T10:22:00Z">
              <w:rPr>
                <w:rFonts w:ascii="Times New Roman" w:hAnsi="Times New Roman" w:cs="Times New Roman"/>
              </w:rPr>
            </w:rPrChange>
          </w:rPr>
          <w:t xml:space="preserve"> and 2019_WirbelJ (</w:t>
        </w:r>
      </w:ins>
      <w:ins w:id="4631" w:author="LIN, Yufeng" w:date="2021-10-05T13:28:00Z">
        <w:r w:rsidR="00B86719" w:rsidRPr="00F331C9">
          <w:rPr>
            <w:rFonts w:ascii="Times New Roman" w:hAnsi="Times New Roman" w:cs="Times New Roman"/>
            <w:sz w:val="24"/>
            <w:szCs w:val="24"/>
            <w:rPrChange w:id="4632" w:author="LIN, Yufeng" w:date="2021-10-07T10:22:00Z">
              <w:rPr>
                <w:rFonts w:ascii="Times New Roman" w:hAnsi="Times New Roman" w:cs="Times New Roman"/>
              </w:rPr>
            </w:rPrChange>
          </w:rPr>
          <w:t>fungi: 93.23% vs bacterial 89.39%</w:t>
        </w:r>
      </w:ins>
      <w:ins w:id="4633" w:author="LIN, Yufeng" w:date="2021-10-05T13:27:00Z">
        <w:r w:rsidR="00B86719" w:rsidRPr="00F331C9">
          <w:rPr>
            <w:rFonts w:ascii="Times New Roman" w:hAnsi="Times New Roman" w:cs="Times New Roman"/>
            <w:sz w:val="24"/>
            <w:szCs w:val="24"/>
            <w:rPrChange w:id="4634" w:author="LIN, Yufeng" w:date="2021-10-07T10:22:00Z">
              <w:rPr>
                <w:rFonts w:ascii="Times New Roman" w:hAnsi="Times New Roman" w:cs="Times New Roman"/>
              </w:rPr>
            </w:rPrChange>
          </w:rPr>
          <w:t>)</w:t>
        </w:r>
      </w:ins>
      <w:ins w:id="4635" w:author="LIN, Yufeng" w:date="2021-10-05T13:31:00Z">
        <w:r w:rsidR="00B86719" w:rsidRPr="00F331C9">
          <w:rPr>
            <w:rFonts w:ascii="Times New Roman" w:hAnsi="Times New Roman" w:cs="Times New Roman"/>
            <w:sz w:val="24"/>
            <w:szCs w:val="24"/>
            <w:rPrChange w:id="4636" w:author="LIN, Yufeng" w:date="2021-10-07T10:22:00Z">
              <w:rPr>
                <w:rFonts w:ascii="Times New Roman" w:hAnsi="Times New Roman" w:cs="Times New Roman"/>
              </w:rPr>
            </w:rPrChange>
          </w:rPr>
          <w:t>.</w:t>
        </w:r>
      </w:ins>
      <w:ins w:id="4637" w:author="LIN, Yufeng" w:date="2021-10-05T13:44:00Z">
        <w:r w:rsidR="000F1559" w:rsidRPr="00F331C9">
          <w:rPr>
            <w:rFonts w:ascii="Times New Roman" w:hAnsi="Times New Roman" w:cs="Times New Roman"/>
            <w:sz w:val="24"/>
            <w:szCs w:val="24"/>
            <w:rPrChange w:id="4638" w:author="LIN, Yufeng" w:date="2021-10-07T10:22:00Z">
              <w:rPr>
                <w:rFonts w:ascii="Times New Roman" w:hAnsi="Times New Roman" w:cs="Times New Roman"/>
              </w:rPr>
            </w:rPrChange>
          </w:rPr>
          <w:t xml:space="preserve"> </w:t>
        </w:r>
      </w:ins>
      <w:ins w:id="4639" w:author="LIN, Yufeng" w:date="2021-10-05T13:54:00Z">
        <w:r w:rsidR="0034072B" w:rsidRPr="00F331C9">
          <w:rPr>
            <w:rFonts w:ascii="Times New Roman" w:hAnsi="Times New Roman" w:cs="Times New Roman"/>
            <w:sz w:val="24"/>
            <w:szCs w:val="24"/>
            <w:rPrChange w:id="4640" w:author="LIN, Yufeng" w:date="2021-10-07T10:22:00Z">
              <w:rPr>
                <w:rFonts w:ascii="Times New Roman" w:hAnsi="Times New Roman" w:cs="Times New Roman"/>
              </w:rPr>
            </w:rPrChange>
          </w:rPr>
          <w:t>In general</w:t>
        </w:r>
      </w:ins>
      <w:ins w:id="4641" w:author="LIN, Yufeng" w:date="2021-10-05T13:44:00Z">
        <w:r w:rsidR="000F1559" w:rsidRPr="00F331C9">
          <w:rPr>
            <w:rFonts w:ascii="Times New Roman" w:hAnsi="Times New Roman" w:cs="Times New Roman"/>
            <w:sz w:val="24"/>
            <w:szCs w:val="24"/>
            <w:rPrChange w:id="4642" w:author="LIN, Yufeng" w:date="2021-10-07T10:22:00Z">
              <w:rPr>
                <w:rFonts w:ascii="Times New Roman" w:hAnsi="Times New Roman" w:cs="Times New Roman"/>
              </w:rPr>
            </w:rPrChange>
          </w:rPr>
          <w:t>, the fungal</w:t>
        </w:r>
      </w:ins>
      <w:ins w:id="4643" w:author="LIN, Yufeng" w:date="2021-10-05T13:45:00Z">
        <w:r w:rsidR="000F1559" w:rsidRPr="00F331C9">
          <w:rPr>
            <w:rFonts w:ascii="Times New Roman" w:hAnsi="Times New Roman" w:cs="Times New Roman"/>
            <w:sz w:val="24"/>
            <w:szCs w:val="24"/>
            <w:rPrChange w:id="4644" w:author="LIN, Yufeng" w:date="2021-10-07T10:22:00Z">
              <w:rPr>
                <w:rFonts w:ascii="Times New Roman" w:hAnsi="Times New Roman" w:cs="Times New Roman"/>
              </w:rPr>
            </w:rPrChange>
          </w:rPr>
          <w:t>-</w:t>
        </w:r>
      </w:ins>
      <w:ins w:id="4645" w:author="LIN, Yufeng" w:date="2021-10-05T13:44:00Z">
        <w:r w:rsidR="000F1559" w:rsidRPr="00F331C9">
          <w:rPr>
            <w:rFonts w:ascii="Times New Roman" w:hAnsi="Times New Roman" w:cs="Times New Roman"/>
            <w:sz w:val="24"/>
            <w:szCs w:val="24"/>
            <w:rPrChange w:id="4646" w:author="LIN, Yufeng" w:date="2021-10-07T10:22:00Z">
              <w:rPr>
                <w:rFonts w:ascii="Times New Roman" w:hAnsi="Times New Roman" w:cs="Times New Roman"/>
              </w:rPr>
            </w:rPrChange>
          </w:rPr>
          <w:t>bacterial combination classifier</w:t>
        </w:r>
      </w:ins>
      <w:ins w:id="4647" w:author="LIN, Yufeng" w:date="2021-10-05T13:35:00Z">
        <w:r w:rsidR="000F1559" w:rsidRPr="00F331C9">
          <w:rPr>
            <w:rFonts w:ascii="Times New Roman" w:hAnsi="Times New Roman" w:cs="Times New Roman"/>
            <w:sz w:val="24"/>
            <w:szCs w:val="24"/>
            <w:rPrChange w:id="4648" w:author="LIN, Yufeng" w:date="2021-10-07T10:22:00Z">
              <w:rPr>
                <w:rFonts w:ascii="Times New Roman" w:hAnsi="Times New Roman" w:cs="Times New Roman"/>
              </w:rPr>
            </w:rPrChange>
          </w:rPr>
          <w:t xml:space="preserve"> </w:t>
        </w:r>
      </w:ins>
      <w:ins w:id="4649" w:author="LIN, Yufeng" w:date="2021-10-05T13:45:00Z">
        <w:r w:rsidR="0034072B" w:rsidRPr="00F331C9">
          <w:rPr>
            <w:rFonts w:ascii="Times New Roman" w:hAnsi="Times New Roman" w:cs="Times New Roman"/>
            <w:sz w:val="24"/>
            <w:szCs w:val="24"/>
            <w:rPrChange w:id="4650" w:author="LIN, Yufeng" w:date="2021-10-07T10:22:00Z">
              <w:rPr>
                <w:rFonts w:ascii="Times New Roman" w:hAnsi="Times New Roman" w:cs="Times New Roman"/>
              </w:rPr>
            </w:rPrChange>
          </w:rPr>
          <w:t>was</w:t>
        </w:r>
        <w:r w:rsidR="000F1559" w:rsidRPr="00F331C9">
          <w:rPr>
            <w:rFonts w:ascii="Times New Roman" w:hAnsi="Times New Roman" w:cs="Times New Roman"/>
            <w:sz w:val="24"/>
            <w:szCs w:val="24"/>
            <w:rPrChange w:id="4651" w:author="LIN, Yufeng" w:date="2021-10-07T10:22:00Z">
              <w:rPr>
                <w:rFonts w:ascii="Times New Roman" w:hAnsi="Times New Roman" w:cs="Times New Roman"/>
              </w:rPr>
            </w:rPrChange>
          </w:rPr>
          <w:t xml:space="preserve"> more sensitiv</w:t>
        </w:r>
        <w:r w:rsidR="0034072B" w:rsidRPr="00F331C9">
          <w:rPr>
            <w:rFonts w:ascii="Times New Roman" w:hAnsi="Times New Roman" w:cs="Times New Roman"/>
            <w:sz w:val="24"/>
            <w:szCs w:val="24"/>
            <w:rPrChange w:id="4652" w:author="LIN, Yufeng" w:date="2021-10-07T10:22:00Z">
              <w:rPr>
                <w:rFonts w:ascii="Times New Roman" w:hAnsi="Times New Roman" w:cs="Times New Roman"/>
              </w:rPr>
            </w:rPrChange>
          </w:rPr>
          <w:t>e comp</w:t>
        </w:r>
      </w:ins>
      <w:ins w:id="4653" w:author="LIN, Yufeng" w:date="2021-10-05T13:46:00Z">
        <w:r w:rsidR="0034072B" w:rsidRPr="00F331C9">
          <w:rPr>
            <w:rFonts w:ascii="Times New Roman" w:hAnsi="Times New Roman" w:cs="Times New Roman"/>
            <w:sz w:val="24"/>
            <w:szCs w:val="24"/>
            <w:rPrChange w:id="4654" w:author="LIN, Yufeng" w:date="2021-10-07T10:22:00Z">
              <w:rPr>
                <w:rFonts w:ascii="Times New Roman" w:hAnsi="Times New Roman" w:cs="Times New Roman"/>
              </w:rPr>
            </w:rPrChange>
          </w:rPr>
          <w:t xml:space="preserve">ared with </w:t>
        </w:r>
      </w:ins>
      <w:ins w:id="4655" w:author="LIN, Yufeng" w:date="2021-10-07T10:49:00Z">
        <w:r w:rsidR="00E81CE7" w:rsidRPr="00F331C9">
          <w:rPr>
            <w:rFonts w:ascii="Times New Roman" w:hAnsi="Times New Roman" w:cs="Times New Roman"/>
            <w:sz w:val="24"/>
            <w:szCs w:val="24"/>
          </w:rPr>
          <w:t xml:space="preserve">the </w:t>
        </w:r>
      </w:ins>
      <w:ins w:id="4656" w:author="LIN, Yufeng" w:date="2021-10-05T13:46:00Z">
        <w:r w:rsidR="0034072B" w:rsidRPr="00F331C9">
          <w:rPr>
            <w:rFonts w:ascii="Times New Roman" w:hAnsi="Times New Roman" w:cs="Times New Roman"/>
            <w:sz w:val="24"/>
            <w:szCs w:val="24"/>
            <w:rPrChange w:id="4657" w:author="LIN, Yufeng" w:date="2021-10-07T10:22:00Z">
              <w:rPr>
                <w:rFonts w:ascii="Times New Roman" w:hAnsi="Times New Roman" w:cs="Times New Roman"/>
              </w:rPr>
            </w:rPrChange>
          </w:rPr>
          <w:t>pure fungal or bacterial model.</w:t>
        </w:r>
      </w:ins>
    </w:p>
    <w:p w14:paraId="55A51B35" w14:textId="77777777" w:rsidR="00211129" w:rsidRPr="00F331C9" w:rsidRDefault="00211129" w:rsidP="00F331C9">
      <w:pPr>
        <w:spacing w:line="480" w:lineRule="auto"/>
        <w:rPr>
          <w:rFonts w:ascii="Times New Roman" w:hAnsi="Times New Roman" w:cs="Times New Roman"/>
          <w:sz w:val="24"/>
          <w:szCs w:val="24"/>
          <w:rPrChange w:id="4658" w:author="LIN, Yufeng" w:date="2021-10-07T10:22:00Z">
            <w:rPr/>
          </w:rPrChange>
        </w:rPr>
      </w:pPr>
    </w:p>
    <w:p w14:paraId="539D56F6" w14:textId="0E7CE820" w:rsidR="00D9531B" w:rsidRPr="00F331C9" w:rsidRDefault="00D9531B" w:rsidP="00F331C9">
      <w:pPr>
        <w:pStyle w:val="title20825"/>
        <w:spacing w:line="480" w:lineRule="auto"/>
        <w:rPr>
          <w:rFonts w:ascii="Times New Roman" w:hAnsi="Times New Roman" w:cs="Times New Roman"/>
          <w:szCs w:val="24"/>
          <w:rPrChange w:id="4659" w:author="LIN, Yufeng" w:date="2021-10-07T10:22:00Z">
            <w:rPr/>
          </w:rPrChange>
        </w:rPr>
      </w:pPr>
      <w:commentRangeStart w:id="4660"/>
      <w:del w:id="4661" w:author="nick ting" w:date="2021-09-27T19:06:00Z">
        <w:r w:rsidRPr="00F331C9" w:rsidDel="00646244">
          <w:rPr>
            <w:rFonts w:ascii="Times New Roman" w:hAnsi="Times New Roman" w:cs="Times New Roman"/>
            <w:szCs w:val="24"/>
            <w:rPrChange w:id="4662" w:author="LIN, Yufeng" w:date="2021-10-07T10:22:00Z">
              <w:rPr/>
            </w:rPrChange>
          </w:rPr>
          <w:delText xml:space="preserve">Alteration in the </w:delText>
        </w:r>
      </w:del>
      <w:ins w:id="4663" w:author="LIN, Yufeng" w:date="2021-10-05T10:12:00Z">
        <w:r w:rsidR="00211129" w:rsidRPr="00F331C9">
          <w:rPr>
            <w:rFonts w:ascii="Times New Roman" w:hAnsi="Times New Roman" w:cs="Times New Roman"/>
            <w:szCs w:val="24"/>
            <w:rPrChange w:id="4664" w:author="LIN, Yufeng" w:date="2021-10-07T10:22:00Z">
              <w:rPr/>
            </w:rPrChange>
          </w:rPr>
          <w:t>Correlation between CRC-associated bacteria and CRC-associated fungi</w:t>
        </w:r>
      </w:ins>
      <w:ins w:id="4665" w:author="nick ting" w:date="2021-09-27T19:06:00Z">
        <w:del w:id="4666" w:author="LIN, Yufeng" w:date="2021-10-05T10:12:00Z">
          <w:r w:rsidR="00646244" w:rsidRPr="00F331C9" w:rsidDel="00211129">
            <w:rPr>
              <w:rFonts w:ascii="Times New Roman" w:hAnsi="Times New Roman" w:cs="Times New Roman"/>
              <w:szCs w:val="24"/>
              <w:rPrChange w:id="4667" w:author="LIN, Yufeng" w:date="2021-10-07T10:22:00Z">
                <w:rPr/>
              </w:rPrChange>
            </w:rPr>
            <w:delText xml:space="preserve">Correlation analysis of </w:delText>
          </w:r>
        </w:del>
      </w:ins>
      <w:del w:id="4668" w:author="LIN, Yufeng" w:date="2021-10-05T10:12:00Z">
        <w:r w:rsidRPr="00F331C9" w:rsidDel="00211129">
          <w:rPr>
            <w:rFonts w:ascii="Times New Roman" w:hAnsi="Times New Roman" w:cs="Times New Roman"/>
            <w:szCs w:val="24"/>
            <w:rPrChange w:id="4669" w:author="LIN, Yufeng" w:date="2021-10-07T10:22:00Z">
              <w:rPr/>
            </w:rPrChange>
          </w:rPr>
          <w:delText xml:space="preserve">CRC </w:delText>
        </w:r>
      </w:del>
      <w:ins w:id="4670" w:author="nick ting" w:date="2021-09-27T19:06:00Z">
        <w:del w:id="4671" w:author="LIN, Yufeng" w:date="2021-10-05T10:12:00Z">
          <w:r w:rsidR="00646244" w:rsidRPr="00F331C9" w:rsidDel="00211129">
            <w:rPr>
              <w:rFonts w:ascii="Times New Roman" w:hAnsi="Times New Roman" w:cs="Times New Roman"/>
              <w:szCs w:val="24"/>
              <w:rPrChange w:id="4672" w:author="LIN, Yufeng" w:date="2021-10-07T10:22:00Z">
                <w:rPr/>
              </w:rPrChange>
            </w:rPr>
            <w:delText xml:space="preserve">associated </w:delText>
          </w:r>
        </w:del>
        <w:del w:id="4673" w:author="LIN, Yufeng" w:date="2021-10-04T16:52:00Z">
          <w:r w:rsidR="00646244" w:rsidRPr="00F331C9" w:rsidDel="00DB66B4">
            <w:rPr>
              <w:rFonts w:ascii="Times New Roman" w:hAnsi="Times New Roman" w:cs="Times New Roman"/>
              <w:szCs w:val="24"/>
              <w:rPrChange w:id="4674" w:author="LIN, Yufeng" w:date="2021-10-07T10:22:00Z">
                <w:rPr/>
              </w:rPrChange>
            </w:rPr>
            <w:delText>m</w:delText>
          </w:r>
        </w:del>
      </w:ins>
      <w:del w:id="4675" w:author="LIN, Yufeng" w:date="2021-10-04T16:52:00Z">
        <w:r w:rsidR="00FA35F2" w:rsidRPr="00F331C9" w:rsidDel="00DB66B4">
          <w:rPr>
            <w:rFonts w:ascii="Times New Roman" w:hAnsi="Times New Roman" w:cs="Times New Roman"/>
            <w:szCs w:val="24"/>
            <w:rPrChange w:id="4676" w:author="LIN, Yufeng" w:date="2021-10-07T10:22:00Z">
              <w:rPr/>
            </w:rPrChange>
          </w:rPr>
          <w:delText>Micro-eukaryot</w:delText>
        </w:r>
      </w:del>
      <w:ins w:id="4677" w:author="nick ting" w:date="2021-09-27T19:06:00Z">
        <w:del w:id="4678" w:author="LIN, Yufeng" w:date="2021-10-04T16:52:00Z">
          <w:r w:rsidR="00646244" w:rsidRPr="00F331C9" w:rsidDel="00DB66B4">
            <w:rPr>
              <w:rFonts w:ascii="Times New Roman" w:hAnsi="Times New Roman" w:cs="Times New Roman"/>
              <w:szCs w:val="24"/>
              <w:rPrChange w:id="4679" w:author="LIN, Yufeng" w:date="2021-10-07T10:22:00Z">
                <w:rPr/>
              </w:rPrChange>
            </w:rPr>
            <w:delText>es</w:delText>
          </w:r>
        </w:del>
      </w:ins>
      <w:del w:id="4680" w:author="nick ting" w:date="2021-09-27T19:06:00Z">
        <w:r w:rsidR="00FA35F2" w:rsidRPr="00F331C9" w:rsidDel="00646244">
          <w:rPr>
            <w:rFonts w:ascii="Times New Roman" w:hAnsi="Times New Roman" w:cs="Times New Roman"/>
            <w:szCs w:val="24"/>
            <w:rPrChange w:id="4681" w:author="LIN, Yufeng" w:date="2021-10-07T10:22:00Z">
              <w:rPr/>
            </w:rPrChange>
          </w:rPr>
          <w:delText>ic</w:delText>
        </w:r>
        <w:r w:rsidRPr="00F331C9" w:rsidDel="00646244">
          <w:rPr>
            <w:rFonts w:ascii="Times New Roman" w:hAnsi="Times New Roman" w:cs="Times New Roman"/>
            <w:szCs w:val="24"/>
            <w:rPrChange w:id="4682" w:author="LIN, Yufeng" w:date="2021-10-07T10:22:00Z">
              <w:rPr/>
            </w:rPrChange>
          </w:rPr>
          <w:delText xml:space="preserve"> Ecological Association</w:delText>
        </w:r>
      </w:del>
      <w:commentRangeEnd w:id="4660"/>
      <w:r w:rsidR="007A0F07" w:rsidRPr="00F331C9">
        <w:rPr>
          <w:rStyle w:val="CommentReference"/>
          <w:rFonts w:ascii="Times New Roman" w:eastAsiaTheme="minorEastAsia" w:hAnsi="Times New Roman" w:cs="Times New Roman"/>
          <w:b w:val="0"/>
          <w:color w:val="auto"/>
          <w:sz w:val="24"/>
          <w:szCs w:val="24"/>
          <w:u w:val="none"/>
          <w:rPrChange w:id="4683" w:author="LIN, Yufeng" w:date="2021-10-07T10:22:00Z">
            <w:rPr>
              <w:rStyle w:val="CommentReference"/>
              <w:rFonts w:asciiTheme="minorHAnsi" w:eastAsiaTheme="minorEastAsia" w:hAnsiTheme="minorHAnsi" w:cstheme="minorBidi"/>
              <w:b w:val="0"/>
              <w:color w:val="auto"/>
              <w:u w:val="none"/>
            </w:rPr>
          </w:rPrChange>
        </w:rPr>
        <w:commentReference w:id="4660"/>
      </w:r>
    </w:p>
    <w:p w14:paraId="63DC5E9A" w14:textId="517737FF" w:rsidR="00A305D8" w:rsidRPr="00F331C9" w:rsidDel="00211129" w:rsidRDefault="00D9531B" w:rsidP="00F331C9">
      <w:pPr>
        <w:spacing w:line="480" w:lineRule="auto"/>
        <w:rPr>
          <w:ins w:id="4684" w:author="nick ting" w:date="2021-10-04T21:48:00Z"/>
          <w:del w:id="4685" w:author="LIN, Yufeng" w:date="2021-10-05T10:08:00Z"/>
          <w:rFonts w:ascii="Times New Roman" w:hAnsi="Times New Roman" w:cs="Times New Roman"/>
          <w:sz w:val="24"/>
          <w:szCs w:val="24"/>
          <w:rPrChange w:id="4686" w:author="LIN, Yufeng" w:date="2021-10-07T10:22:00Z">
            <w:rPr>
              <w:ins w:id="4687" w:author="nick ting" w:date="2021-10-04T21:48:00Z"/>
              <w:del w:id="4688" w:author="LIN, Yufeng" w:date="2021-10-05T10:08:00Z"/>
              <w:rFonts w:ascii="Times New Roman" w:hAnsi="Times New Roman" w:cs="Times New Roman"/>
              <w:sz w:val="22"/>
            </w:rPr>
          </w:rPrChange>
        </w:rPr>
      </w:pPr>
      <w:r w:rsidRPr="00F331C9">
        <w:rPr>
          <w:rFonts w:ascii="Times New Roman" w:hAnsi="Times New Roman" w:cs="Times New Roman"/>
          <w:sz w:val="24"/>
          <w:szCs w:val="24"/>
          <w:rPrChange w:id="4689" w:author="LIN, Yufeng" w:date="2021-10-07T10:22:00Z">
            <w:rPr>
              <w:rFonts w:ascii="Times New Roman" w:hAnsi="Times New Roman" w:cs="Times New Roman"/>
              <w:sz w:val="22"/>
            </w:rPr>
          </w:rPrChange>
        </w:rPr>
        <w:t>Due to the complex</w:t>
      </w:r>
      <w:del w:id="4690" w:author="nick ting" w:date="2021-09-27T19:09:00Z">
        <w:r w:rsidRPr="00F331C9" w:rsidDel="00B705DE">
          <w:rPr>
            <w:rFonts w:ascii="Times New Roman" w:hAnsi="Times New Roman" w:cs="Times New Roman"/>
            <w:sz w:val="24"/>
            <w:szCs w:val="24"/>
            <w:rPrChange w:id="4691" w:author="LIN, Yufeng" w:date="2021-10-07T10:22:00Z">
              <w:rPr>
                <w:rFonts w:ascii="Times New Roman" w:hAnsi="Times New Roman" w:cs="Times New Roman"/>
                <w:sz w:val="22"/>
              </w:rPr>
            </w:rPrChange>
          </w:rPr>
          <w:delText>ity</w:delText>
        </w:r>
      </w:del>
      <w:r w:rsidRPr="00F331C9">
        <w:rPr>
          <w:rFonts w:ascii="Times New Roman" w:hAnsi="Times New Roman" w:cs="Times New Roman"/>
          <w:sz w:val="24"/>
          <w:szCs w:val="24"/>
          <w:rPrChange w:id="4692" w:author="LIN, Yufeng" w:date="2021-10-07T10:22:00Z">
            <w:rPr>
              <w:rFonts w:ascii="Times New Roman" w:hAnsi="Times New Roman" w:cs="Times New Roman"/>
              <w:sz w:val="22"/>
            </w:rPr>
          </w:rPrChange>
        </w:rPr>
        <w:t xml:space="preserve"> and multifactorial nature of CRC, we </w:t>
      </w:r>
      <w:ins w:id="4693" w:author="nick ting" w:date="2021-09-27T19:24:00Z">
        <w:r w:rsidR="0033648F" w:rsidRPr="00F331C9">
          <w:rPr>
            <w:rFonts w:ascii="Times New Roman" w:hAnsi="Times New Roman" w:cs="Times New Roman"/>
            <w:sz w:val="24"/>
            <w:szCs w:val="24"/>
            <w:rPrChange w:id="4694" w:author="LIN, Yufeng" w:date="2021-10-07T10:22:00Z">
              <w:rPr>
                <w:rFonts w:ascii="Times New Roman" w:hAnsi="Times New Roman" w:cs="Times New Roman"/>
                <w:sz w:val="22"/>
              </w:rPr>
            </w:rPrChange>
          </w:rPr>
          <w:t xml:space="preserve">asked whether </w:t>
        </w:r>
      </w:ins>
      <w:ins w:id="4695" w:author="nick ting" w:date="2021-10-03T19:40:00Z">
        <w:r w:rsidR="00D46E76" w:rsidRPr="00F331C9">
          <w:rPr>
            <w:rFonts w:ascii="Times New Roman" w:hAnsi="Times New Roman" w:cs="Times New Roman"/>
            <w:sz w:val="24"/>
            <w:szCs w:val="24"/>
            <w:rPrChange w:id="4696" w:author="LIN, Yufeng" w:date="2021-10-07T10:22:00Z">
              <w:rPr>
                <w:rFonts w:ascii="Times New Roman" w:hAnsi="Times New Roman" w:cs="Times New Roman"/>
                <w:sz w:val="22"/>
              </w:rPr>
            </w:rPrChange>
          </w:rPr>
          <w:t xml:space="preserve">the </w:t>
        </w:r>
      </w:ins>
      <w:ins w:id="4697" w:author="nick ting" w:date="2021-09-27T19:26:00Z">
        <w:r w:rsidR="0033648F" w:rsidRPr="00F331C9">
          <w:rPr>
            <w:rFonts w:ascii="Times New Roman" w:hAnsi="Times New Roman" w:cs="Times New Roman"/>
            <w:sz w:val="24"/>
            <w:szCs w:val="24"/>
            <w:rPrChange w:id="4698" w:author="LIN, Yufeng" w:date="2021-10-07T10:22:00Z">
              <w:rPr>
                <w:rFonts w:ascii="Times New Roman" w:hAnsi="Times New Roman" w:cs="Times New Roman"/>
                <w:sz w:val="22"/>
              </w:rPr>
            </w:rPrChange>
          </w:rPr>
          <w:t>interactions</w:t>
        </w:r>
      </w:ins>
      <w:ins w:id="4699" w:author="nick ting" w:date="2021-09-27T19:24:00Z">
        <w:r w:rsidR="0033648F" w:rsidRPr="00F331C9">
          <w:rPr>
            <w:rFonts w:ascii="Times New Roman" w:hAnsi="Times New Roman" w:cs="Times New Roman"/>
            <w:sz w:val="24"/>
            <w:szCs w:val="24"/>
            <w:rPrChange w:id="4700" w:author="LIN, Yufeng" w:date="2021-10-07T10:22:00Z">
              <w:rPr>
                <w:rFonts w:ascii="Times New Roman" w:hAnsi="Times New Roman" w:cs="Times New Roman"/>
                <w:sz w:val="22"/>
              </w:rPr>
            </w:rPrChange>
          </w:rPr>
          <w:t xml:space="preserve"> </w:t>
        </w:r>
      </w:ins>
      <w:ins w:id="4701" w:author="nick ting" w:date="2021-09-27T19:25:00Z">
        <w:r w:rsidR="0033648F" w:rsidRPr="00F331C9">
          <w:rPr>
            <w:rFonts w:ascii="Times New Roman" w:hAnsi="Times New Roman" w:cs="Times New Roman"/>
            <w:sz w:val="24"/>
            <w:szCs w:val="24"/>
            <w:rPrChange w:id="4702" w:author="LIN, Yufeng" w:date="2021-10-07T10:22:00Z">
              <w:rPr>
                <w:rFonts w:ascii="Times New Roman" w:hAnsi="Times New Roman" w:cs="Times New Roman"/>
                <w:sz w:val="22"/>
              </w:rPr>
            </w:rPrChange>
          </w:rPr>
          <w:t xml:space="preserve">among </w:t>
        </w:r>
        <w:del w:id="4703" w:author="LIN, Yufeng" w:date="2021-09-28T13:07:00Z">
          <w:r w:rsidR="0033648F" w:rsidRPr="00F331C9" w:rsidDel="004314C2">
            <w:rPr>
              <w:rFonts w:ascii="Times New Roman" w:hAnsi="Times New Roman" w:cs="Times New Roman"/>
              <w:sz w:val="24"/>
              <w:szCs w:val="24"/>
              <w:rPrChange w:id="4704" w:author="LIN, Yufeng" w:date="2021-10-07T10:22:00Z">
                <w:rPr>
                  <w:rFonts w:ascii="Times New Roman" w:hAnsi="Times New Roman" w:cs="Times New Roman"/>
                  <w:sz w:val="22"/>
                </w:rPr>
              </w:rPrChange>
            </w:rPr>
            <w:delText>micro-eukaryotes</w:delText>
          </w:r>
        </w:del>
      </w:ins>
      <w:ins w:id="4705" w:author="LIN, Yufeng" w:date="2021-09-28T13:07:00Z">
        <w:del w:id="4706" w:author="nick ting" w:date="2021-10-03T19:40:00Z">
          <w:r w:rsidR="004314C2" w:rsidRPr="00F331C9" w:rsidDel="00D46E76">
            <w:rPr>
              <w:rFonts w:ascii="Times New Roman" w:hAnsi="Times New Roman" w:cs="Times New Roman"/>
              <w:sz w:val="24"/>
              <w:szCs w:val="24"/>
              <w:rPrChange w:id="4707" w:author="LIN, Yufeng" w:date="2021-10-07T10:22:00Z">
                <w:rPr>
                  <w:rFonts w:ascii="Times New Roman" w:hAnsi="Times New Roman" w:cs="Times New Roman"/>
                  <w:sz w:val="22"/>
                </w:rPr>
              </w:rPrChange>
            </w:rPr>
            <w:delText>fungi</w:delText>
          </w:r>
        </w:del>
      </w:ins>
      <w:ins w:id="4708" w:author="nick ting" w:date="2021-10-03T19:40:00Z">
        <w:del w:id="4709" w:author="LIN, Yufeng" w:date="2021-10-04T16:54:00Z">
          <w:r w:rsidR="00D46E76" w:rsidRPr="00F331C9" w:rsidDel="00DB66B4">
            <w:rPr>
              <w:rFonts w:ascii="Times New Roman" w:hAnsi="Times New Roman" w:cs="Times New Roman"/>
              <w:sz w:val="24"/>
              <w:szCs w:val="24"/>
              <w:rPrChange w:id="4710" w:author="LIN, Yufeng" w:date="2021-10-07T10:22:00Z">
                <w:rPr>
                  <w:rFonts w:ascii="Times New Roman" w:hAnsi="Times New Roman" w:cs="Times New Roman"/>
                  <w:sz w:val="22"/>
                </w:rPr>
              </w:rPrChange>
            </w:rPr>
            <w:delText>micro-eukaryotes</w:delText>
          </w:r>
        </w:del>
      </w:ins>
      <w:ins w:id="4711" w:author="LIN, Yufeng" w:date="2021-10-04T16:54:00Z">
        <w:r w:rsidR="00DB66B4" w:rsidRPr="00F331C9">
          <w:rPr>
            <w:rFonts w:ascii="Times New Roman" w:hAnsi="Times New Roman" w:cs="Times New Roman"/>
            <w:sz w:val="24"/>
            <w:szCs w:val="24"/>
            <w:rPrChange w:id="4712" w:author="LIN, Yufeng" w:date="2021-10-07T10:22:00Z">
              <w:rPr>
                <w:rFonts w:ascii="Times New Roman" w:hAnsi="Times New Roman" w:cs="Times New Roman"/>
                <w:sz w:val="22"/>
              </w:rPr>
            </w:rPrChange>
          </w:rPr>
          <w:t>fungi</w:t>
        </w:r>
      </w:ins>
      <w:ins w:id="4713" w:author="nick ting" w:date="2021-09-27T19:25:00Z">
        <w:r w:rsidR="0033648F" w:rsidRPr="00F331C9">
          <w:rPr>
            <w:rFonts w:ascii="Times New Roman" w:hAnsi="Times New Roman" w:cs="Times New Roman"/>
            <w:sz w:val="24"/>
            <w:szCs w:val="24"/>
            <w:rPrChange w:id="4714" w:author="LIN, Yufeng" w:date="2021-10-07T10:22:00Z">
              <w:rPr>
                <w:rFonts w:ascii="Times New Roman" w:hAnsi="Times New Roman" w:cs="Times New Roman"/>
                <w:sz w:val="22"/>
              </w:rPr>
            </w:rPrChange>
          </w:rPr>
          <w:t xml:space="preserve"> </w:t>
        </w:r>
      </w:ins>
      <w:ins w:id="4715" w:author="nick ting" w:date="2021-09-27T19:26:00Z">
        <w:r w:rsidR="0033648F" w:rsidRPr="00F331C9">
          <w:rPr>
            <w:rFonts w:ascii="Times New Roman" w:hAnsi="Times New Roman" w:cs="Times New Roman"/>
            <w:sz w:val="24"/>
            <w:szCs w:val="24"/>
            <w:rPrChange w:id="4716" w:author="LIN, Yufeng" w:date="2021-10-07T10:22:00Z">
              <w:rPr>
                <w:rFonts w:ascii="Times New Roman" w:hAnsi="Times New Roman" w:cs="Times New Roman"/>
                <w:sz w:val="22"/>
              </w:rPr>
            </w:rPrChange>
          </w:rPr>
          <w:t>were associated with CRC.</w:t>
        </w:r>
      </w:ins>
      <w:ins w:id="4717" w:author="LIN, Yufeng" w:date="2021-09-23T15:45:00Z">
        <w:del w:id="4718" w:author="nick ting" w:date="2021-09-27T19:26:00Z">
          <w:r w:rsidR="008F7CB0" w:rsidRPr="00F331C9" w:rsidDel="0033648F">
            <w:rPr>
              <w:rFonts w:ascii="Times New Roman" w:hAnsi="Times New Roman" w:cs="Times New Roman"/>
              <w:sz w:val="24"/>
              <w:szCs w:val="24"/>
              <w:rPrChange w:id="4719" w:author="LIN, Yufeng" w:date="2021-10-07T10:22:00Z">
                <w:rPr>
                  <w:rFonts w:ascii="Times New Roman" w:hAnsi="Times New Roman" w:cs="Times New Roman"/>
                  <w:sz w:val="22"/>
                </w:rPr>
              </w:rPrChange>
            </w:rPr>
            <w:delText>further</w:delText>
          </w:r>
        </w:del>
      </w:ins>
      <w:ins w:id="4720" w:author="LIN, Yufeng" w:date="2021-09-23T15:46:00Z">
        <w:del w:id="4721" w:author="nick ting" w:date="2021-09-27T18:57:00Z">
          <w:r w:rsidR="008F7CB0" w:rsidRPr="00F331C9" w:rsidDel="00405527">
            <w:rPr>
              <w:rFonts w:ascii="Times New Roman" w:hAnsi="Times New Roman" w:cs="Times New Roman"/>
              <w:sz w:val="24"/>
              <w:szCs w:val="24"/>
              <w:rPrChange w:id="4722" w:author="LIN, Yufeng" w:date="2021-10-07T10:22:00Z">
                <w:rPr>
                  <w:rFonts w:ascii="Times New Roman" w:hAnsi="Times New Roman" w:cs="Times New Roman"/>
                  <w:sz w:val="22"/>
                </w:rPr>
              </w:rPrChange>
            </w:rPr>
            <w:delText>ly</w:delText>
          </w:r>
        </w:del>
      </w:ins>
      <w:ins w:id="4723" w:author="LIN, Yufeng" w:date="2021-09-23T15:45:00Z">
        <w:del w:id="4724" w:author="nick ting" w:date="2021-09-27T19:26:00Z">
          <w:r w:rsidR="008F7CB0" w:rsidRPr="00F331C9" w:rsidDel="0033648F">
            <w:rPr>
              <w:rFonts w:ascii="Times New Roman" w:hAnsi="Times New Roman" w:cs="Times New Roman"/>
              <w:sz w:val="24"/>
              <w:szCs w:val="24"/>
              <w:rPrChange w:id="4725" w:author="LIN, Yufeng" w:date="2021-10-07T10:22:00Z">
                <w:rPr>
                  <w:rFonts w:ascii="Times New Roman" w:hAnsi="Times New Roman" w:cs="Times New Roman"/>
                  <w:sz w:val="22"/>
                </w:rPr>
              </w:rPrChange>
            </w:rPr>
            <w:delText xml:space="preserve"> </w:delText>
          </w:r>
        </w:del>
      </w:ins>
      <w:del w:id="4726" w:author="nick ting" w:date="2021-09-27T19:26:00Z">
        <w:r w:rsidRPr="00F331C9" w:rsidDel="0033648F">
          <w:rPr>
            <w:rFonts w:ascii="Times New Roman" w:hAnsi="Times New Roman" w:cs="Times New Roman"/>
            <w:sz w:val="24"/>
            <w:szCs w:val="24"/>
            <w:rPrChange w:id="4727" w:author="LIN, Yufeng" w:date="2021-10-07T10:22:00Z">
              <w:rPr>
                <w:rFonts w:ascii="Times New Roman" w:hAnsi="Times New Roman" w:cs="Times New Roman"/>
                <w:sz w:val="22"/>
              </w:rPr>
            </w:rPrChange>
          </w:rPr>
          <w:delText xml:space="preserve">investigated the potential alternations of polymicrobial ecological interactions in CRC by estimating multiple </w:delText>
        </w:r>
        <w:r w:rsidR="00FA35F2" w:rsidRPr="00F331C9" w:rsidDel="0033648F">
          <w:rPr>
            <w:rFonts w:ascii="Times New Roman" w:hAnsi="Times New Roman" w:cs="Times New Roman"/>
            <w:sz w:val="24"/>
            <w:szCs w:val="24"/>
            <w:rPrChange w:id="4728" w:author="LIN, Yufeng" w:date="2021-10-07T10:22:00Z">
              <w:rPr>
                <w:rFonts w:ascii="Times New Roman" w:hAnsi="Times New Roman" w:cs="Times New Roman"/>
                <w:sz w:val="22"/>
              </w:rPr>
            </w:rPrChange>
          </w:rPr>
          <w:delText>micro-eukaryotes</w:delText>
        </w:r>
        <w:r w:rsidRPr="00F331C9" w:rsidDel="0033648F">
          <w:rPr>
            <w:rFonts w:ascii="Times New Roman" w:hAnsi="Times New Roman" w:cs="Times New Roman"/>
            <w:sz w:val="24"/>
            <w:szCs w:val="24"/>
            <w:rPrChange w:id="4729" w:author="LIN, Yufeng" w:date="2021-10-07T10:22:00Z">
              <w:rPr>
                <w:rFonts w:ascii="Times New Roman" w:hAnsi="Times New Roman" w:cs="Times New Roman"/>
                <w:sz w:val="22"/>
              </w:rPr>
            </w:rPrChange>
          </w:rPr>
          <w:delText xml:space="preserve"> and </w:delText>
        </w:r>
        <w:r w:rsidR="00FA35F2" w:rsidRPr="00F331C9" w:rsidDel="0033648F">
          <w:rPr>
            <w:rFonts w:ascii="Times New Roman" w:hAnsi="Times New Roman" w:cs="Times New Roman"/>
            <w:sz w:val="24"/>
            <w:szCs w:val="24"/>
            <w:rPrChange w:id="4730" w:author="LIN, Yufeng" w:date="2021-10-07T10:22:00Z">
              <w:rPr>
                <w:rFonts w:ascii="Times New Roman" w:hAnsi="Times New Roman" w:cs="Times New Roman"/>
                <w:sz w:val="22"/>
              </w:rPr>
            </w:rPrChange>
          </w:rPr>
          <w:delText>micro-eukaryotic</w:delText>
        </w:r>
        <w:r w:rsidRPr="00F331C9" w:rsidDel="0033648F">
          <w:rPr>
            <w:rFonts w:ascii="Times New Roman" w:hAnsi="Times New Roman" w:cs="Times New Roman"/>
            <w:sz w:val="24"/>
            <w:szCs w:val="24"/>
            <w:rPrChange w:id="4731" w:author="LIN, Yufeng" w:date="2021-10-07T10:22:00Z">
              <w:rPr>
                <w:rFonts w:ascii="Times New Roman" w:hAnsi="Times New Roman" w:cs="Times New Roman"/>
                <w:sz w:val="22"/>
              </w:rPr>
            </w:rPrChange>
          </w:rPr>
          <w:delText>-bacterial selections correlations</w:delText>
        </w:r>
      </w:del>
      <w:ins w:id="4732" w:author="nick ting" w:date="2021-09-27T19:26:00Z">
        <w:r w:rsidR="0033648F" w:rsidRPr="00F331C9">
          <w:rPr>
            <w:rFonts w:ascii="Times New Roman" w:hAnsi="Times New Roman" w:cs="Times New Roman"/>
            <w:sz w:val="24"/>
            <w:szCs w:val="24"/>
            <w:rPrChange w:id="4733" w:author="LIN, Yufeng" w:date="2021-10-07T10:22:00Z">
              <w:rPr>
                <w:rFonts w:ascii="Times New Roman" w:hAnsi="Times New Roman" w:cs="Times New Roman"/>
                <w:sz w:val="22"/>
              </w:rPr>
            </w:rPrChange>
          </w:rPr>
          <w:t xml:space="preserve"> We performed</w:t>
        </w:r>
      </w:ins>
      <w:del w:id="4734" w:author="nick ting" w:date="2021-09-27T19:26:00Z">
        <w:r w:rsidRPr="00F331C9" w:rsidDel="0033648F">
          <w:rPr>
            <w:rFonts w:ascii="Times New Roman" w:hAnsi="Times New Roman" w:cs="Times New Roman"/>
            <w:sz w:val="24"/>
            <w:szCs w:val="24"/>
            <w:rPrChange w:id="4735" w:author="LIN, Yufeng" w:date="2021-10-07T10:22:00Z">
              <w:rPr>
                <w:rFonts w:ascii="Times New Roman" w:hAnsi="Times New Roman" w:cs="Times New Roman"/>
                <w:sz w:val="22"/>
              </w:rPr>
            </w:rPrChange>
          </w:rPr>
          <w:delText>.</w:delText>
        </w:r>
      </w:del>
      <w:ins w:id="4736" w:author="nick ting" w:date="2021-09-27T19:10:00Z">
        <w:r w:rsidR="00B705DE" w:rsidRPr="00F331C9">
          <w:rPr>
            <w:rFonts w:ascii="Times New Roman" w:hAnsi="Times New Roman" w:cs="Times New Roman"/>
            <w:sz w:val="24"/>
            <w:szCs w:val="24"/>
            <w:rPrChange w:id="4737" w:author="LIN, Yufeng" w:date="2021-10-07T10:22:00Z">
              <w:rPr>
                <w:rFonts w:ascii="Times New Roman" w:hAnsi="Times New Roman" w:cs="Times New Roman"/>
                <w:sz w:val="22"/>
              </w:rPr>
            </w:rPrChange>
          </w:rPr>
          <w:t xml:space="preserve"> </w:t>
        </w:r>
      </w:ins>
      <w:ins w:id="4738" w:author="nick ting" w:date="2021-09-27T19:26:00Z">
        <w:r w:rsidR="0033648F" w:rsidRPr="00F331C9">
          <w:rPr>
            <w:rFonts w:ascii="Times New Roman" w:hAnsi="Times New Roman" w:cs="Times New Roman"/>
            <w:sz w:val="24"/>
            <w:szCs w:val="24"/>
            <w:rPrChange w:id="4739" w:author="LIN, Yufeng" w:date="2021-10-07T10:22:00Z">
              <w:rPr>
                <w:rFonts w:ascii="Times New Roman" w:hAnsi="Times New Roman" w:cs="Times New Roman"/>
                <w:sz w:val="22"/>
              </w:rPr>
            </w:rPrChange>
          </w:rPr>
          <w:t>t</w:t>
        </w:r>
      </w:ins>
      <w:ins w:id="4740" w:author="nick ting" w:date="2021-09-27T19:10:00Z">
        <w:r w:rsidR="00B705DE" w:rsidRPr="00F331C9">
          <w:rPr>
            <w:rFonts w:ascii="Times New Roman" w:hAnsi="Times New Roman" w:cs="Times New Roman"/>
            <w:sz w:val="24"/>
            <w:szCs w:val="24"/>
            <w:rPrChange w:id="4741" w:author="LIN, Yufeng" w:date="2021-10-07T10:22:00Z">
              <w:rPr>
                <w:rFonts w:ascii="Times New Roman" w:hAnsi="Times New Roman" w:cs="Times New Roman"/>
                <w:sz w:val="22"/>
              </w:rPr>
            </w:rPrChange>
          </w:rPr>
          <w:t>he correlation analysis</w:t>
        </w:r>
      </w:ins>
      <w:ins w:id="4742" w:author="LIN, Yufeng" w:date="2021-09-28T10:57:00Z">
        <w:r w:rsidR="00A009DF" w:rsidRPr="00F331C9">
          <w:rPr>
            <w:rFonts w:ascii="Times New Roman" w:hAnsi="Times New Roman" w:cs="Times New Roman"/>
            <w:sz w:val="24"/>
            <w:szCs w:val="24"/>
            <w:rPrChange w:id="4743" w:author="LIN, Yufeng" w:date="2021-10-07T10:22:00Z">
              <w:rPr>
                <w:rFonts w:ascii="Times New Roman" w:hAnsi="Times New Roman" w:cs="Times New Roman"/>
                <w:sz w:val="22"/>
              </w:rPr>
            </w:rPrChange>
          </w:rPr>
          <w:t xml:space="preserve"> with DGCA</w:t>
        </w:r>
      </w:ins>
      <w:r w:rsidR="00A009DF" w:rsidRPr="00F331C9">
        <w:rPr>
          <w:rFonts w:ascii="Times New Roman" w:hAnsi="Times New Roman" w:cs="Times New Roman"/>
          <w:sz w:val="24"/>
          <w:szCs w:val="24"/>
          <w:rPrChange w:id="4744" w:author="LIN, Yufeng" w:date="2021-10-07T10:22:00Z">
            <w:rPr>
              <w:rFonts w:ascii="Times New Roman" w:hAnsi="Times New Roman" w:cs="Times New Roman"/>
              <w:sz w:val="22"/>
            </w:rPr>
          </w:rPrChange>
        </w:rPr>
        <w:fldChar w:fldCharType="begin"/>
      </w:r>
      <w:r w:rsidR="00A009DF" w:rsidRPr="00F331C9">
        <w:rPr>
          <w:rFonts w:ascii="Times New Roman" w:hAnsi="Times New Roman" w:cs="Times New Roman"/>
          <w:sz w:val="24"/>
          <w:szCs w:val="24"/>
          <w:rPrChange w:id="4745" w:author="LIN, Yufeng" w:date="2021-10-07T10:22:00Z">
            <w:rPr>
              <w:rFonts w:ascii="Times New Roman" w:hAnsi="Times New Roman" w:cs="Times New Roman"/>
              <w:sz w:val="22"/>
            </w:rPr>
          </w:rPrChange>
        </w:rPr>
        <w:instrText xml:space="preserve"> ADDIN ZOTERO_ITEM CSL_CITATION {"citationID":"a1ag63v8ml9","properties":{"formattedCitation":"\\super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F331C9">
        <w:rPr>
          <w:rFonts w:ascii="Times New Roman" w:hAnsi="Times New Roman" w:cs="Times New Roman"/>
          <w:sz w:val="24"/>
          <w:szCs w:val="24"/>
          <w:rPrChange w:id="4746" w:author="LIN, Yufeng" w:date="2021-10-07T10:22:00Z">
            <w:rPr>
              <w:rFonts w:ascii="Times New Roman" w:hAnsi="Times New Roman" w:cs="Times New Roman"/>
              <w:sz w:val="22"/>
            </w:rPr>
          </w:rPrChange>
        </w:rPr>
        <w:fldChar w:fldCharType="separate"/>
      </w:r>
      <w:r w:rsidR="00A009DF" w:rsidRPr="00F331C9">
        <w:rPr>
          <w:rFonts w:ascii="Times New Roman" w:hAnsi="Times New Roman" w:cs="Times New Roman"/>
          <w:kern w:val="0"/>
          <w:sz w:val="24"/>
          <w:szCs w:val="24"/>
          <w:vertAlign w:val="superscript"/>
          <w:rPrChange w:id="4747" w:author="LIN, Yufeng" w:date="2021-10-07T10:22:00Z">
            <w:rPr>
              <w:rFonts w:ascii="Times New Roman" w:hAnsi="Times New Roman" w:cs="Times New Roman"/>
              <w:kern w:val="0"/>
              <w:sz w:val="22"/>
              <w:szCs w:val="24"/>
              <w:vertAlign w:val="superscript"/>
            </w:rPr>
          </w:rPrChange>
        </w:rPr>
        <w:t>24</w:t>
      </w:r>
      <w:r w:rsidR="00A009DF" w:rsidRPr="00F331C9">
        <w:rPr>
          <w:rFonts w:ascii="Times New Roman" w:hAnsi="Times New Roman" w:cs="Times New Roman"/>
          <w:sz w:val="24"/>
          <w:szCs w:val="24"/>
          <w:rPrChange w:id="4748" w:author="LIN, Yufeng" w:date="2021-10-07T10:22:00Z">
            <w:rPr>
              <w:rFonts w:ascii="Times New Roman" w:hAnsi="Times New Roman" w:cs="Times New Roman"/>
              <w:sz w:val="22"/>
            </w:rPr>
          </w:rPrChange>
        </w:rPr>
        <w:fldChar w:fldCharType="end"/>
      </w:r>
      <w:ins w:id="4749" w:author="nick ting" w:date="2021-09-27T19:10:00Z">
        <w:r w:rsidR="00B705DE" w:rsidRPr="00F331C9">
          <w:rPr>
            <w:rFonts w:ascii="Times New Roman" w:hAnsi="Times New Roman" w:cs="Times New Roman"/>
            <w:sz w:val="24"/>
            <w:szCs w:val="24"/>
            <w:rPrChange w:id="4750" w:author="LIN, Yufeng" w:date="2021-10-07T10:22:00Z">
              <w:rPr>
                <w:rFonts w:ascii="Times New Roman" w:hAnsi="Times New Roman" w:cs="Times New Roman"/>
                <w:sz w:val="22"/>
              </w:rPr>
            </w:rPrChange>
          </w:rPr>
          <w:t xml:space="preserve"> </w:t>
        </w:r>
      </w:ins>
      <w:ins w:id="4751" w:author="nick ting" w:date="2021-09-27T19:11:00Z">
        <w:r w:rsidR="00B705DE" w:rsidRPr="00F331C9">
          <w:rPr>
            <w:rFonts w:ascii="Times New Roman" w:hAnsi="Times New Roman" w:cs="Times New Roman"/>
            <w:sz w:val="24"/>
            <w:szCs w:val="24"/>
            <w:rPrChange w:id="4752" w:author="LIN, Yufeng" w:date="2021-10-07T10:22:00Z">
              <w:rPr>
                <w:rFonts w:ascii="Times New Roman" w:hAnsi="Times New Roman" w:cs="Times New Roman"/>
                <w:sz w:val="22"/>
              </w:rPr>
            </w:rPrChange>
          </w:rPr>
          <w:t xml:space="preserve">on the 33 differentially abundant </w:t>
        </w:r>
        <w:del w:id="4753" w:author="LIN, Yufeng" w:date="2021-09-28T13:07:00Z">
          <w:r w:rsidR="00B705DE" w:rsidRPr="00F331C9" w:rsidDel="004314C2">
            <w:rPr>
              <w:rFonts w:ascii="Times New Roman" w:hAnsi="Times New Roman" w:cs="Times New Roman"/>
              <w:sz w:val="24"/>
              <w:szCs w:val="24"/>
              <w:rPrChange w:id="4754" w:author="LIN, Yufeng" w:date="2021-10-07T10:22:00Z">
                <w:rPr>
                  <w:rFonts w:ascii="Times New Roman" w:hAnsi="Times New Roman" w:cs="Times New Roman"/>
                  <w:sz w:val="22"/>
                </w:rPr>
              </w:rPrChange>
            </w:rPr>
            <w:delText>micro-eukaryotes</w:delText>
          </w:r>
        </w:del>
      </w:ins>
      <w:ins w:id="4755" w:author="LIN, Yufeng" w:date="2021-09-28T13:07:00Z">
        <w:del w:id="4756" w:author="nick ting" w:date="2021-10-03T19:40:00Z">
          <w:r w:rsidR="004314C2" w:rsidRPr="00F331C9" w:rsidDel="00D46E76">
            <w:rPr>
              <w:rFonts w:ascii="Times New Roman" w:hAnsi="Times New Roman" w:cs="Times New Roman"/>
              <w:sz w:val="24"/>
              <w:szCs w:val="24"/>
              <w:rPrChange w:id="4757" w:author="LIN, Yufeng" w:date="2021-10-07T10:22:00Z">
                <w:rPr>
                  <w:rFonts w:ascii="Times New Roman" w:hAnsi="Times New Roman" w:cs="Times New Roman"/>
                  <w:sz w:val="22"/>
                </w:rPr>
              </w:rPrChange>
            </w:rPr>
            <w:delText>fungi</w:delText>
          </w:r>
        </w:del>
      </w:ins>
      <w:ins w:id="4758" w:author="nick ting" w:date="2021-10-03T19:40:00Z">
        <w:del w:id="4759" w:author="LIN, Yufeng" w:date="2021-10-04T16:54:00Z">
          <w:r w:rsidR="00D46E76" w:rsidRPr="00F331C9" w:rsidDel="00DB66B4">
            <w:rPr>
              <w:rFonts w:ascii="Times New Roman" w:hAnsi="Times New Roman" w:cs="Times New Roman"/>
              <w:sz w:val="24"/>
              <w:szCs w:val="24"/>
              <w:rPrChange w:id="4760" w:author="LIN, Yufeng" w:date="2021-10-07T10:22:00Z">
                <w:rPr>
                  <w:rFonts w:ascii="Times New Roman" w:hAnsi="Times New Roman" w:cs="Times New Roman"/>
                  <w:sz w:val="22"/>
                </w:rPr>
              </w:rPrChange>
            </w:rPr>
            <w:delText>micro-eukaryotes</w:delText>
          </w:r>
        </w:del>
      </w:ins>
      <w:ins w:id="4761" w:author="LIN, Yufeng" w:date="2021-10-04T16:54:00Z">
        <w:r w:rsidR="00DB66B4" w:rsidRPr="00F331C9">
          <w:rPr>
            <w:rFonts w:ascii="Times New Roman" w:hAnsi="Times New Roman" w:cs="Times New Roman"/>
            <w:sz w:val="24"/>
            <w:szCs w:val="24"/>
            <w:rPrChange w:id="4762" w:author="LIN, Yufeng" w:date="2021-10-07T10:22:00Z">
              <w:rPr>
                <w:rFonts w:ascii="Times New Roman" w:hAnsi="Times New Roman" w:cs="Times New Roman"/>
                <w:sz w:val="22"/>
              </w:rPr>
            </w:rPrChange>
          </w:rPr>
          <w:t>fungi</w:t>
        </w:r>
        <w:del w:id="4763" w:author="nick ting" w:date="2021-10-04T21:43:00Z">
          <w:r w:rsidR="00DB66B4" w:rsidRPr="00F331C9" w:rsidDel="00A305D8">
            <w:rPr>
              <w:rFonts w:ascii="Times New Roman" w:hAnsi="Times New Roman" w:cs="Times New Roman"/>
              <w:sz w:val="24"/>
              <w:szCs w:val="24"/>
              <w:rPrChange w:id="4764" w:author="LIN, Yufeng" w:date="2021-10-07T10:22:00Z">
                <w:rPr>
                  <w:rFonts w:ascii="Times New Roman" w:hAnsi="Times New Roman" w:cs="Times New Roman"/>
                  <w:sz w:val="22"/>
                </w:rPr>
              </w:rPrChange>
            </w:rPr>
            <w:delText xml:space="preserve"> </w:delText>
          </w:r>
        </w:del>
      </w:ins>
      <w:ins w:id="4765" w:author="nick ting" w:date="2021-09-27T19:11:00Z">
        <w:r w:rsidR="00B705DE" w:rsidRPr="00F331C9">
          <w:rPr>
            <w:rFonts w:ascii="Times New Roman" w:hAnsi="Times New Roman" w:cs="Times New Roman"/>
            <w:sz w:val="24"/>
            <w:szCs w:val="24"/>
            <w:rPrChange w:id="4766" w:author="LIN, Yufeng" w:date="2021-10-07T10:22:00Z">
              <w:rPr>
                <w:rFonts w:ascii="Times New Roman" w:hAnsi="Times New Roman" w:cs="Times New Roman"/>
                <w:sz w:val="22"/>
              </w:rPr>
            </w:rPrChange>
          </w:rPr>
          <w:t xml:space="preserve"> in the core set</w:t>
        </w:r>
      </w:ins>
      <w:ins w:id="4767" w:author="nick ting" w:date="2021-09-27T19:26:00Z">
        <w:del w:id="4768" w:author="LIN, Yufeng" w:date="2021-10-07T10:49:00Z">
          <w:r w:rsidR="0033648F" w:rsidRPr="00F331C9" w:rsidDel="00E81CE7">
            <w:rPr>
              <w:rFonts w:ascii="Times New Roman" w:hAnsi="Times New Roman" w:cs="Times New Roman"/>
              <w:sz w:val="24"/>
              <w:szCs w:val="24"/>
              <w:rPrChange w:id="4769" w:author="LIN, Yufeng" w:date="2021-10-07T10:22:00Z">
                <w:rPr>
                  <w:rFonts w:ascii="Times New Roman" w:hAnsi="Times New Roman" w:cs="Times New Roman"/>
                  <w:sz w:val="22"/>
                </w:rPr>
              </w:rPrChange>
            </w:rPr>
            <w:delText xml:space="preserve"> and</w:delText>
          </w:r>
        </w:del>
      </w:ins>
      <w:ins w:id="4770" w:author="LIN, Yufeng" w:date="2021-10-07T10:49:00Z">
        <w:r w:rsidR="00E81CE7" w:rsidRPr="00F331C9">
          <w:rPr>
            <w:rFonts w:ascii="Times New Roman" w:hAnsi="Times New Roman" w:cs="Times New Roman"/>
            <w:sz w:val="24"/>
            <w:szCs w:val="24"/>
          </w:rPr>
          <w:t>. We</w:t>
        </w:r>
      </w:ins>
      <w:ins w:id="4771" w:author="nick ting" w:date="2021-09-27T19:26:00Z">
        <w:r w:rsidR="0033648F" w:rsidRPr="00F331C9">
          <w:rPr>
            <w:rFonts w:ascii="Times New Roman" w:hAnsi="Times New Roman" w:cs="Times New Roman"/>
            <w:sz w:val="24"/>
            <w:szCs w:val="24"/>
            <w:rPrChange w:id="4772" w:author="LIN, Yufeng" w:date="2021-10-07T10:22:00Z">
              <w:rPr>
                <w:rFonts w:ascii="Times New Roman" w:hAnsi="Times New Roman" w:cs="Times New Roman"/>
                <w:sz w:val="22"/>
              </w:rPr>
            </w:rPrChange>
          </w:rPr>
          <w:t xml:space="preserve"> </w:t>
        </w:r>
      </w:ins>
      <w:del w:id="4773" w:author="nick ting" w:date="2021-09-27T19:10:00Z">
        <w:r w:rsidRPr="00F331C9" w:rsidDel="00B705DE">
          <w:rPr>
            <w:rFonts w:ascii="Times New Roman" w:hAnsi="Times New Roman" w:cs="Times New Roman"/>
            <w:sz w:val="24"/>
            <w:szCs w:val="24"/>
            <w:rPrChange w:id="4774" w:author="LIN, Yufeng" w:date="2021-10-07T10:22:00Z">
              <w:rPr>
                <w:rFonts w:ascii="Times New Roman" w:hAnsi="Times New Roman" w:cs="Times New Roman"/>
                <w:sz w:val="22"/>
              </w:rPr>
            </w:rPrChange>
          </w:rPr>
          <w:delText xml:space="preserve"> </w:delText>
        </w:r>
      </w:del>
      <w:del w:id="4775" w:author="nick ting" w:date="2021-09-27T19:26:00Z">
        <w:r w:rsidRPr="00F331C9" w:rsidDel="0033648F">
          <w:rPr>
            <w:rFonts w:ascii="Times New Roman" w:hAnsi="Times New Roman" w:cs="Times New Roman"/>
            <w:sz w:val="24"/>
            <w:szCs w:val="24"/>
            <w:rPrChange w:id="4776" w:author="LIN, Yufeng" w:date="2021-10-07T10:22:00Z">
              <w:rPr>
                <w:rFonts w:ascii="Times New Roman" w:hAnsi="Times New Roman" w:cs="Times New Roman"/>
                <w:sz w:val="22"/>
              </w:rPr>
            </w:rPrChange>
          </w:rPr>
          <w:delText xml:space="preserve">We </w:delText>
        </w:r>
      </w:del>
      <w:r w:rsidRPr="00F331C9">
        <w:rPr>
          <w:rFonts w:ascii="Times New Roman" w:hAnsi="Times New Roman" w:cs="Times New Roman"/>
          <w:sz w:val="24"/>
          <w:szCs w:val="24"/>
          <w:rPrChange w:id="4777" w:author="LIN, Yufeng" w:date="2021-10-07T10:22:00Z">
            <w:rPr>
              <w:rFonts w:ascii="Times New Roman" w:hAnsi="Times New Roman" w:cs="Times New Roman"/>
              <w:sz w:val="22"/>
            </w:rPr>
          </w:rPrChange>
        </w:rPr>
        <w:t xml:space="preserve">observed that </w:t>
      </w:r>
      <w:del w:id="4778" w:author="nick ting" w:date="2021-10-04T21:46:00Z">
        <w:r w:rsidRPr="00F331C9" w:rsidDel="00A305D8">
          <w:rPr>
            <w:rFonts w:ascii="Times New Roman" w:hAnsi="Times New Roman" w:cs="Times New Roman"/>
            <w:sz w:val="24"/>
            <w:szCs w:val="24"/>
            <w:rPrChange w:id="4779" w:author="LIN, Yufeng" w:date="2021-10-07T10:22:00Z">
              <w:rPr>
                <w:rFonts w:ascii="Times New Roman" w:hAnsi="Times New Roman" w:cs="Times New Roman"/>
                <w:sz w:val="22"/>
              </w:rPr>
            </w:rPrChange>
          </w:rPr>
          <w:delText xml:space="preserve">the </w:delText>
        </w:r>
      </w:del>
      <w:ins w:id="4780" w:author="nick ting" w:date="2021-10-04T21:46:00Z">
        <w:r w:rsidR="00A305D8" w:rsidRPr="00F331C9">
          <w:rPr>
            <w:rFonts w:ascii="Times New Roman" w:hAnsi="Times New Roman" w:cs="Times New Roman"/>
            <w:sz w:val="24"/>
            <w:szCs w:val="24"/>
            <w:rPrChange w:id="4781" w:author="LIN, Yufeng" w:date="2021-10-07T10:22:00Z">
              <w:rPr>
                <w:rFonts w:ascii="Times New Roman" w:hAnsi="Times New Roman" w:cs="Times New Roman"/>
                <w:sz w:val="22"/>
              </w:rPr>
            </w:rPrChange>
          </w:rPr>
          <w:t xml:space="preserve">the </w:t>
        </w:r>
      </w:ins>
      <w:r w:rsidRPr="00F331C9">
        <w:rPr>
          <w:rFonts w:ascii="Times New Roman" w:hAnsi="Times New Roman" w:cs="Times New Roman"/>
          <w:sz w:val="24"/>
          <w:szCs w:val="24"/>
          <w:rPrChange w:id="4782" w:author="LIN, Yufeng" w:date="2021-10-07T10:22:00Z">
            <w:rPr>
              <w:rFonts w:ascii="Times New Roman" w:hAnsi="Times New Roman" w:cs="Times New Roman"/>
              <w:sz w:val="22"/>
            </w:rPr>
          </w:rPrChange>
        </w:rPr>
        <w:t xml:space="preserve">correlations within the </w:t>
      </w:r>
      <w:del w:id="4783" w:author="LIN, Yufeng" w:date="2021-09-28T13:01:00Z">
        <w:r w:rsidR="00FA35F2" w:rsidRPr="00F331C9" w:rsidDel="004314C2">
          <w:rPr>
            <w:rFonts w:ascii="Times New Roman" w:hAnsi="Times New Roman" w:cs="Times New Roman"/>
            <w:sz w:val="24"/>
            <w:szCs w:val="24"/>
            <w:rPrChange w:id="4784" w:author="LIN, Yufeng" w:date="2021-10-07T10:22:00Z">
              <w:rPr>
                <w:rFonts w:ascii="Times New Roman" w:hAnsi="Times New Roman" w:cs="Times New Roman"/>
                <w:sz w:val="22"/>
              </w:rPr>
            </w:rPrChange>
          </w:rPr>
          <w:delText>micro-eukaryotic</w:delText>
        </w:r>
      </w:del>
      <w:ins w:id="4785" w:author="LIN, Yufeng" w:date="2021-09-28T13:01:00Z">
        <w:del w:id="4786" w:author="nick ting" w:date="2021-10-03T19:40:00Z">
          <w:r w:rsidR="004314C2" w:rsidRPr="00F331C9" w:rsidDel="00D46E76">
            <w:rPr>
              <w:rFonts w:ascii="Times New Roman" w:hAnsi="Times New Roman" w:cs="Times New Roman"/>
              <w:sz w:val="24"/>
              <w:szCs w:val="24"/>
              <w:rPrChange w:id="4787" w:author="LIN, Yufeng" w:date="2021-10-07T10:22:00Z">
                <w:rPr>
                  <w:rFonts w:ascii="Times New Roman" w:hAnsi="Times New Roman" w:cs="Times New Roman"/>
                  <w:sz w:val="22"/>
                </w:rPr>
              </w:rPrChange>
            </w:rPr>
            <w:delText>fungal</w:delText>
          </w:r>
        </w:del>
      </w:ins>
      <w:del w:id="4788" w:author="nick ting" w:date="2021-10-03T19:40:00Z">
        <w:r w:rsidRPr="00F331C9" w:rsidDel="00D46E76">
          <w:rPr>
            <w:rFonts w:ascii="Times New Roman" w:hAnsi="Times New Roman" w:cs="Times New Roman"/>
            <w:sz w:val="24"/>
            <w:szCs w:val="24"/>
            <w:rPrChange w:id="4789"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4790" w:author="LIN, Yufeng" w:date="2021-10-07T10:22:00Z">
            <w:rPr>
              <w:rFonts w:ascii="Times New Roman" w:hAnsi="Times New Roman" w:cs="Times New Roman"/>
              <w:sz w:val="22"/>
            </w:rPr>
          </w:rPrChange>
        </w:rPr>
        <w:t xml:space="preserve">core-set </w:t>
      </w:r>
      <w:del w:id="4791" w:author="nick ting" w:date="2021-10-04T21:46:00Z">
        <w:r w:rsidRPr="00F331C9" w:rsidDel="00A305D8">
          <w:rPr>
            <w:rFonts w:ascii="Times New Roman" w:hAnsi="Times New Roman" w:cs="Times New Roman"/>
            <w:sz w:val="24"/>
            <w:szCs w:val="24"/>
            <w:rPrChange w:id="4792" w:author="LIN, Yufeng" w:date="2021-10-07T10:22:00Z">
              <w:rPr>
                <w:rFonts w:ascii="Times New Roman" w:hAnsi="Times New Roman" w:cs="Times New Roman"/>
                <w:sz w:val="22"/>
              </w:rPr>
            </w:rPrChange>
          </w:rPr>
          <w:delText xml:space="preserve">network </w:delText>
        </w:r>
      </w:del>
      <w:ins w:id="4793" w:author="nick ting" w:date="2021-10-04T21:46:00Z">
        <w:r w:rsidR="00A305D8" w:rsidRPr="00F331C9">
          <w:rPr>
            <w:rFonts w:ascii="Times New Roman" w:hAnsi="Times New Roman" w:cs="Times New Roman"/>
            <w:sz w:val="24"/>
            <w:szCs w:val="24"/>
            <w:rPrChange w:id="4794" w:author="LIN, Yufeng" w:date="2021-10-07T10:22:00Z">
              <w:rPr>
                <w:rFonts w:ascii="Times New Roman" w:hAnsi="Times New Roman" w:cs="Times New Roman"/>
                <w:sz w:val="22"/>
              </w:rPr>
            </w:rPrChange>
          </w:rPr>
          <w:t xml:space="preserve">fungi </w:t>
        </w:r>
      </w:ins>
      <w:r w:rsidRPr="00F331C9">
        <w:rPr>
          <w:rFonts w:ascii="Times New Roman" w:hAnsi="Times New Roman" w:cs="Times New Roman"/>
          <w:sz w:val="24"/>
          <w:szCs w:val="24"/>
          <w:rPrChange w:id="4795" w:author="LIN, Yufeng" w:date="2021-10-07T10:22:00Z">
            <w:rPr>
              <w:rFonts w:ascii="Times New Roman" w:hAnsi="Times New Roman" w:cs="Times New Roman"/>
              <w:sz w:val="22"/>
            </w:rPr>
          </w:rPrChange>
        </w:rPr>
        <w:t xml:space="preserve">were stronger in CRC than </w:t>
      </w:r>
      <w:del w:id="4796" w:author="nick ting" w:date="2021-09-27T19:11:00Z">
        <w:r w:rsidRPr="00F331C9" w:rsidDel="00B705DE">
          <w:rPr>
            <w:rFonts w:ascii="Times New Roman" w:hAnsi="Times New Roman" w:cs="Times New Roman"/>
            <w:sz w:val="24"/>
            <w:szCs w:val="24"/>
            <w:rPrChange w:id="4797" w:author="LIN, Yufeng" w:date="2021-10-07T10:22:00Z">
              <w:rPr>
                <w:rFonts w:ascii="Times New Roman" w:hAnsi="Times New Roman" w:cs="Times New Roman"/>
                <w:sz w:val="22"/>
              </w:rPr>
            </w:rPrChange>
          </w:rPr>
          <w:delText>in</w:delText>
        </w:r>
      </w:del>
      <w:del w:id="4798" w:author="nick ting" w:date="2021-09-27T19:12:00Z">
        <w:r w:rsidRPr="00F331C9" w:rsidDel="00B705DE">
          <w:rPr>
            <w:rFonts w:ascii="Times New Roman" w:hAnsi="Times New Roman" w:cs="Times New Roman"/>
            <w:sz w:val="24"/>
            <w:szCs w:val="24"/>
            <w:rPrChange w:id="4799"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4800" w:author="LIN, Yufeng" w:date="2021-10-07T10:22:00Z">
            <w:rPr>
              <w:rFonts w:ascii="Times New Roman" w:hAnsi="Times New Roman" w:cs="Times New Roman"/>
              <w:sz w:val="22"/>
            </w:rPr>
          </w:rPrChange>
        </w:rPr>
        <w:t>healthy control (figure 4</w:t>
      </w:r>
      <w:ins w:id="4801" w:author="LIN, Yufeng" w:date="2021-10-07T18:05:00Z">
        <w:r w:rsidR="002967E7" w:rsidRPr="00F331C9">
          <w:rPr>
            <w:rFonts w:ascii="Times New Roman" w:hAnsi="Times New Roman" w:cs="Times New Roman"/>
            <w:sz w:val="24"/>
            <w:szCs w:val="24"/>
          </w:rPr>
          <w:t xml:space="preserve"> and supplementary figure </w:t>
        </w:r>
      </w:ins>
      <w:ins w:id="4802" w:author="LIN, Yufeng" w:date="2021-10-07T18:15:00Z">
        <w:r w:rsidR="002967E7" w:rsidRPr="00F331C9">
          <w:rPr>
            <w:rFonts w:ascii="Times New Roman" w:hAnsi="Times New Roman" w:cs="Times New Roman"/>
            <w:sz w:val="24"/>
            <w:szCs w:val="24"/>
          </w:rPr>
          <w:t>4</w:t>
        </w:r>
      </w:ins>
      <w:r w:rsidRPr="00F331C9">
        <w:rPr>
          <w:rFonts w:ascii="Times New Roman" w:hAnsi="Times New Roman" w:cs="Times New Roman"/>
          <w:sz w:val="24"/>
          <w:szCs w:val="24"/>
          <w:rPrChange w:id="4803" w:author="LIN, Yufeng" w:date="2021-10-07T10:22:00Z">
            <w:rPr>
              <w:rFonts w:ascii="Times New Roman" w:hAnsi="Times New Roman" w:cs="Times New Roman"/>
              <w:sz w:val="22"/>
            </w:rPr>
          </w:rPrChange>
        </w:rPr>
        <w:t xml:space="preserve">). There were only four strong positive (correlation index </w:t>
      </w:r>
      <w:r w:rsidRPr="00F331C9">
        <w:rPr>
          <w:rFonts w:ascii="Times New Roman" w:hAnsi="Times New Roman" w:cs="Times New Roman" w:hint="eastAsia"/>
          <w:sz w:val="24"/>
          <w:szCs w:val="24"/>
          <w:rPrChange w:id="4804" w:author="LIN, Yufeng" w:date="2021-10-07T10:22:00Z">
            <w:rPr>
              <w:rFonts w:ascii="Times New Roman" w:hAnsi="Times New Roman" w:cs="Times New Roman" w:hint="eastAsia"/>
              <w:sz w:val="22"/>
            </w:rPr>
          </w:rPrChange>
        </w:rPr>
        <w:t>≥</w:t>
      </w:r>
      <w:r w:rsidRPr="00F331C9">
        <w:rPr>
          <w:rFonts w:ascii="Times New Roman" w:hAnsi="Times New Roman" w:cs="Times New Roman"/>
          <w:sz w:val="24"/>
          <w:szCs w:val="24"/>
          <w:rPrChange w:id="4805" w:author="LIN, Yufeng" w:date="2021-10-07T10:22:00Z">
            <w:rPr>
              <w:rFonts w:ascii="Times New Roman" w:hAnsi="Times New Roman" w:cs="Times New Roman"/>
              <w:sz w:val="22"/>
            </w:rPr>
          </w:rPrChange>
        </w:rPr>
        <w:t xml:space="preserve"> 0.5) and three negative interactions (correlation index </w:t>
      </w:r>
      <w:r w:rsidRPr="00F331C9">
        <w:rPr>
          <w:rFonts w:ascii="Times New Roman" w:hAnsi="Times New Roman" w:cs="Times New Roman" w:hint="eastAsia"/>
          <w:sz w:val="24"/>
          <w:szCs w:val="24"/>
          <w:rPrChange w:id="4806" w:author="LIN, Yufeng" w:date="2021-10-07T10:22:00Z">
            <w:rPr>
              <w:rFonts w:ascii="Times New Roman" w:hAnsi="Times New Roman" w:cs="Times New Roman" w:hint="eastAsia"/>
              <w:sz w:val="22"/>
            </w:rPr>
          </w:rPrChange>
        </w:rPr>
        <w:t>≤</w:t>
      </w:r>
      <w:r w:rsidRPr="00F331C9">
        <w:rPr>
          <w:rFonts w:ascii="Times New Roman" w:hAnsi="Times New Roman" w:cs="Times New Roman"/>
          <w:sz w:val="24"/>
          <w:szCs w:val="24"/>
          <w:rPrChange w:id="4807" w:author="LIN, Yufeng" w:date="2021-10-07T10:22:00Z">
            <w:rPr>
              <w:rFonts w:ascii="Times New Roman" w:hAnsi="Times New Roman" w:cs="Times New Roman"/>
              <w:sz w:val="22"/>
            </w:rPr>
          </w:rPrChange>
        </w:rPr>
        <w:t xml:space="preserve"> -0.15) in healthy </w:t>
      </w:r>
      <w:ins w:id="4808" w:author="nick ting" w:date="2021-10-03T19:44:00Z">
        <w:r w:rsidR="00D46E76" w:rsidRPr="00F331C9">
          <w:rPr>
            <w:rFonts w:ascii="Times New Roman" w:hAnsi="Times New Roman" w:cs="Times New Roman"/>
            <w:sz w:val="24"/>
            <w:szCs w:val="24"/>
            <w:rPrChange w:id="4809" w:author="LIN, Yufeng" w:date="2021-10-07T10:22:00Z">
              <w:rPr>
                <w:rFonts w:ascii="Times New Roman" w:hAnsi="Times New Roman" w:cs="Times New Roman"/>
                <w:sz w:val="22"/>
              </w:rPr>
            </w:rPrChange>
          </w:rPr>
          <w:t>individuals</w:t>
        </w:r>
      </w:ins>
      <w:del w:id="4810" w:author="nick ting" w:date="2021-10-03T19:44:00Z">
        <w:r w:rsidRPr="00F331C9" w:rsidDel="00D46E76">
          <w:rPr>
            <w:rFonts w:ascii="Times New Roman" w:hAnsi="Times New Roman" w:cs="Times New Roman"/>
            <w:sz w:val="24"/>
            <w:szCs w:val="24"/>
            <w:rPrChange w:id="4811" w:author="LIN, Yufeng" w:date="2021-10-07T10:22:00Z">
              <w:rPr>
                <w:rFonts w:ascii="Times New Roman" w:hAnsi="Times New Roman" w:cs="Times New Roman"/>
                <w:sz w:val="22"/>
              </w:rPr>
            </w:rPrChange>
          </w:rPr>
          <w:delText>control</w:delText>
        </w:r>
      </w:del>
      <w:r w:rsidRPr="00F331C9">
        <w:rPr>
          <w:rFonts w:ascii="Times New Roman" w:hAnsi="Times New Roman" w:cs="Times New Roman"/>
          <w:sz w:val="24"/>
          <w:szCs w:val="24"/>
          <w:rPrChange w:id="4812" w:author="LIN, Yufeng" w:date="2021-10-07T10:22:00Z">
            <w:rPr>
              <w:rFonts w:ascii="Times New Roman" w:hAnsi="Times New Roman" w:cs="Times New Roman"/>
              <w:sz w:val="22"/>
            </w:rPr>
          </w:rPrChange>
        </w:rPr>
        <w:t xml:space="preserve"> (figure 4a)</w:t>
      </w:r>
      <w:del w:id="4813" w:author="nick ting" w:date="2021-10-04T21:47:00Z">
        <w:r w:rsidRPr="00F331C9" w:rsidDel="00A305D8">
          <w:rPr>
            <w:rFonts w:ascii="Times New Roman" w:hAnsi="Times New Roman" w:cs="Times New Roman"/>
            <w:sz w:val="24"/>
            <w:szCs w:val="24"/>
            <w:rPrChange w:id="4814" w:author="LIN, Yufeng" w:date="2021-10-07T10:22:00Z">
              <w:rPr>
                <w:rFonts w:ascii="Times New Roman" w:hAnsi="Times New Roman" w:cs="Times New Roman"/>
                <w:sz w:val="22"/>
              </w:rPr>
            </w:rPrChange>
          </w:rPr>
          <w:delText>; meanwhile,</w:delText>
        </w:r>
      </w:del>
      <w:ins w:id="4815" w:author="nick ting" w:date="2021-10-04T21:47:00Z">
        <w:r w:rsidR="00A305D8" w:rsidRPr="00F331C9">
          <w:rPr>
            <w:rFonts w:ascii="Times New Roman" w:hAnsi="Times New Roman" w:cs="Times New Roman"/>
            <w:sz w:val="24"/>
            <w:szCs w:val="24"/>
            <w:rPrChange w:id="4816" w:author="LIN, Yufeng" w:date="2021-10-07T10:22:00Z">
              <w:rPr>
                <w:rFonts w:ascii="Times New Roman" w:hAnsi="Times New Roman" w:cs="Times New Roman"/>
                <w:sz w:val="22"/>
              </w:rPr>
            </w:rPrChange>
          </w:rPr>
          <w:t xml:space="preserve"> as compared to the</w:t>
        </w:r>
      </w:ins>
      <w:r w:rsidRPr="00F331C9">
        <w:rPr>
          <w:rFonts w:ascii="Times New Roman" w:hAnsi="Times New Roman" w:cs="Times New Roman"/>
          <w:sz w:val="24"/>
          <w:szCs w:val="24"/>
          <w:rPrChange w:id="4817" w:author="LIN, Yufeng" w:date="2021-10-07T10:22:00Z">
            <w:rPr>
              <w:rFonts w:ascii="Times New Roman" w:hAnsi="Times New Roman" w:cs="Times New Roman"/>
              <w:sz w:val="22"/>
            </w:rPr>
          </w:rPrChange>
        </w:rPr>
        <w:t xml:space="preserve"> nine </w:t>
      </w:r>
      <w:del w:id="4818" w:author="nick ting" w:date="2021-09-27T21:38:00Z">
        <w:r w:rsidRPr="00F331C9" w:rsidDel="006210FC">
          <w:rPr>
            <w:rFonts w:ascii="Times New Roman" w:hAnsi="Times New Roman" w:cs="Times New Roman"/>
            <w:sz w:val="24"/>
            <w:szCs w:val="24"/>
            <w:rPrChange w:id="4819" w:author="LIN, Yufeng" w:date="2021-10-07T10:22:00Z">
              <w:rPr>
                <w:rFonts w:ascii="Times New Roman" w:hAnsi="Times New Roman" w:cs="Times New Roman"/>
                <w:sz w:val="22"/>
              </w:rPr>
            </w:rPrChange>
          </w:rPr>
          <w:delText xml:space="preserve">high </w:delText>
        </w:r>
      </w:del>
      <w:ins w:id="4820" w:author="nick ting" w:date="2021-09-27T21:38:00Z">
        <w:r w:rsidR="006210FC" w:rsidRPr="00F331C9">
          <w:rPr>
            <w:rFonts w:ascii="Times New Roman" w:hAnsi="Times New Roman" w:cs="Times New Roman"/>
            <w:sz w:val="24"/>
            <w:szCs w:val="24"/>
            <w:rPrChange w:id="4821" w:author="LIN, Yufeng" w:date="2021-10-07T10:22:00Z">
              <w:rPr>
                <w:rFonts w:ascii="Times New Roman" w:hAnsi="Times New Roman" w:cs="Times New Roman"/>
                <w:sz w:val="22"/>
              </w:rPr>
            </w:rPrChange>
          </w:rPr>
          <w:t xml:space="preserve">strong </w:t>
        </w:r>
      </w:ins>
      <w:r w:rsidRPr="00F331C9">
        <w:rPr>
          <w:rFonts w:ascii="Times New Roman" w:hAnsi="Times New Roman" w:cs="Times New Roman"/>
          <w:sz w:val="24"/>
          <w:szCs w:val="24"/>
          <w:rPrChange w:id="4822" w:author="LIN, Yufeng" w:date="2021-10-07T10:22:00Z">
            <w:rPr>
              <w:rFonts w:ascii="Times New Roman" w:hAnsi="Times New Roman" w:cs="Times New Roman"/>
              <w:sz w:val="22"/>
            </w:rPr>
          </w:rPrChange>
        </w:rPr>
        <w:t>positive and four negative associations exhibit</w:t>
      </w:r>
      <w:ins w:id="4823" w:author="nick ting" w:date="2021-09-27T19:12:00Z">
        <w:r w:rsidR="00B705DE" w:rsidRPr="00F331C9">
          <w:rPr>
            <w:rFonts w:ascii="Times New Roman" w:hAnsi="Times New Roman" w:cs="Times New Roman"/>
            <w:sz w:val="24"/>
            <w:szCs w:val="24"/>
            <w:rPrChange w:id="4824" w:author="LIN, Yufeng" w:date="2021-10-07T10:22:00Z">
              <w:rPr>
                <w:rFonts w:ascii="Times New Roman" w:hAnsi="Times New Roman" w:cs="Times New Roman"/>
                <w:sz w:val="22"/>
              </w:rPr>
            </w:rPrChange>
          </w:rPr>
          <w:t>ed</w:t>
        </w:r>
      </w:ins>
      <w:r w:rsidRPr="00F331C9">
        <w:rPr>
          <w:rFonts w:ascii="Times New Roman" w:hAnsi="Times New Roman" w:cs="Times New Roman"/>
          <w:sz w:val="24"/>
          <w:szCs w:val="24"/>
          <w:rPrChange w:id="4825" w:author="LIN, Yufeng" w:date="2021-10-07T10:22:00Z">
            <w:rPr>
              <w:rFonts w:ascii="Times New Roman" w:hAnsi="Times New Roman" w:cs="Times New Roman"/>
              <w:sz w:val="22"/>
            </w:rPr>
          </w:rPrChange>
        </w:rPr>
        <w:t xml:space="preserve"> in CRC</w:t>
      </w:r>
      <w:ins w:id="4826" w:author="nick ting" w:date="2021-10-03T19:47:00Z">
        <w:r w:rsidR="00AC3DA1" w:rsidRPr="00F331C9">
          <w:rPr>
            <w:rFonts w:ascii="Times New Roman" w:hAnsi="Times New Roman" w:cs="Times New Roman"/>
            <w:sz w:val="24"/>
            <w:szCs w:val="24"/>
            <w:rPrChange w:id="4827"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4828" w:author="LIN, Yufeng" w:date="2021-10-07T10:22:00Z">
            <w:rPr>
              <w:rFonts w:ascii="Times New Roman" w:hAnsi="Times New Roman" w:cs="Times New Roman"/>
              <w:sz w:val="22"/>
            </w:rPr>
          </w:rPrChange>
        </w:rPr>
        <w:t xml:space="preserve"> (figure 4b). </w:t>
      </w:r>
      <w:del w:id="4829" w:author="nick ting" w:date="2021-10-04T21:47:00Z">
        <w:r w:rsidRPr="00F331C9" w:rsidDel="00A305D8">
          <w:rPr>
            <w:rFonts w:ascii="Times New Roman" w:hAnsi="Times New Roman" w:cs="Times New Roman"/>
            <w:sz w:val="24"/>
            <w:szCs w:val="24"/>
            <w:rPrChange w:id="4830" w:author="LIN, Yufeng" w:date="2021-10-07T10:22:00Z">
              <w:rPr>
                <w:rFonts w:ascii="Times New Roman" w:hAnsi="Times New Roman" w:cs="Times New Roman"/>
                <w:sz w:val="22"/>
              </w:rPr>
            </w:rPrChange>
          </w:rPr>
          <w:delText>In addition</w:delText>
        </w:r>
      </w:del>
      <w:ins w:id="4831" w:author="nick ting" w:date="2021-10-04T21:47:00Z">
        <w:r w:rsidR="00A305D8" w:rsidRPr="00F331C9">
          <w:rPr>
            <w:rFonts w:ascii="Times New Roman" w:hAnsi="Times New Roman" w:cs="Times New Roman"/>
            <w:sz w:val="24"/>
            <w:szCs w:val="24"/>
            <w:rPrChange w:id="4832" w:author="LIN, Yufeng" w:date="2021-10-07T10:22:00Z">
              <w:rPr>
                <w:rFonts w:ascii="Times New Roman" w:hAnsi="Times New Roman" w:cs="Times New Roman"/>
                <w:sz w:val="22"/>
              </w:rPr>
            </w:rPrChange>
          </w:rPr>
          <w:t>Additionally</w:t>
        </w:r>
      </w:ins>
      <w:r w:rsidRPr="00F331C9">
        <w:rPr>
          <w:rFonts w:ascii="Times New Roman" w:hAnsi="Times New Roman" w:cs="Times New Roman"/>
          <w:sz w:val="24"/>
          <w:szCs w:val="24"/>
          <w:rPrChange w:id="4833" w:author="LIN, Yufeng" w:date="2021-10-07T10:22:00Z">
            <w:rPr>
              <w:rFonts w:ascii="Times New Roman" w:hAnsi="Times New Roman" w:cs="Times New Roman"/>
              <w:sz w:val="22"/>
            </w:rPr>
          </w:rPrChange>
        </w:rPr>
        <w:t>,</w:t>
      </w:r>
      <w:ins w:id="4834" w:author="nick ting" w:date="2021-10-04T21:47:00Z">
        <w:r w:rsidR="00A305D8" w:rsidRPr="00F331C9">
          <w:rPr>
            <w:rFonts w:ascii="Times New Roman" w:hAnsi="Times New Roman" w:cs="Times New Roman"/>
            <w:sz w:val="24"/>
            <w:szCs w:val="24"/>
            <w:rPrChange w:id="4835" w:author="LIN, Yufeng" w:date="2021-10-07T10:22:00Z">
              <w:rPr>
                <w:rFonts w:ascii="Times New Roman" w:hAnsi="Times New Roman" w:cs="Times New Roman"/>
                <w:sz w:val="22"/>
              </w:rPr>
            </w:rPrChange>
          </w:rPr>
          <w:t xml:space="preserve"> there were</w:t>
        </w:r>
      </w:ins>
      <w:r w:rsidRPr="00F331C9">
        <w:rPr>
          <w:rFonts w:ascii="Times New Roman" w:hAnsi="Times New Roman" w:cs="Times New Roman"/>
          <w:sz w:val="24"/>
          <w:szCs w:val="24"/>
          <w:rPrChange w:id="4836" w:author="LIN, Yufeng" w:date="2021-10-07T10:22:00Z">
            <w:rPr>
              <w:rFonts w:ascii="Times New Roman" w:hAnsi="Times New Roman" w:cs="Times New Roman"/>
              <w:sz w:val="22"/>
            </w:rPr>
          </w:rPrChange>
        </w:rPr>
        <w:t xml:space="preserve"> nine </w:t>
      </w:r>
      <w:del w:id="4837" w:author="nick ting" w:date="2021-09-27T21:38:00Z">
        <w:r w:rsidRPr="00F331C9" w:rsidDel="006210FC">
          <w:rPr>
            <w:rFonts w:ascii="Times New Roman" w:hAnsi="Times New Roman" w:cs="Times New Roman"/>
            <w:sz w:val="24"/>
            <w:szCs w:val="24"/>
            <w:rPrChange w:id="4838" w:author="LIN, Yufeng" w:date="2021-10-07T10:22:00Z">
              <w:rPr>
                <w:rFonts w:ascii="Times New Roman" w:hAnsi="Times New Roman" w:cs="Times New Roman"/>
                <w:sz w:val="22"/>
              </w:rPr>
            </w:rPrChange>
          </w:rPr>
          <w:delText xml:space="preserve">close </w:delText>
        </w:r>
      </w:del>
      <w:ins w:id="4839" w:author="nick ting" w:date="2021-09-27T21:38:00Z">
        <w:r w:rsidR="006210FC" w:rsidRPr="00F331C9">
          <w:rPr>
            <w:rFonts w:ascii="Times New Roman" w:hAnsi="Times New Roman" w:cs="Times New Roman"/>
            <w:sz w:val="24"/>
            <w:szCs w:val="24"/>
            <w:rPrChange w:id="4840" w:author="LIN, Yufeng" w:date="2021-10-07T10:22:00Z">
              <w:rPr>
                <w:rFonts w:ascii="Times New Roman" w:hAnsi="Times New Roman" w:cs="Times New Roman"/>
                <w:sz w:val="22"/>
              </w:rPr>
            </w:rPrChange>
          </w:rPr>
          <w:t xml:space="preserve">strong </w:t>
        </w:r>
      </w:ins>
      <w:r w:rsidRPr="00F331C9">
        <w:rPr>
          <w:rFonts w:ascii="Times New Roman" w:hAnsi="Times New Roman" w:cs="Times New Roman"/>
          <w:sz w:val="24"/>
          <w:szCs w:val="24"/>
          <w:rPrChange w:id="4841" w:author="LIN, Yufeng" w:date="2021-10-07T10:22:00Z">
            <w:rPr>
              <w:rFonts w:ascii="Times New Roman" w:hAnsi="Times New Roman" w:cs="Times New Roman"/>
              <w:sz w:val="22"/>
            </w:rPr>
          </w:rPrChange>
        </w:rPr>
        <w:t xml:space="preserve">positives and one negative </w:t>
      </w:r>
      <w:del w:id="4842" w:author="nick ting" w:date="2021-10-04T21:47:00Z">
        <w:r w:rsidRPr="00F331C9" w:rsidDel="00A305D8">
          <w:rPr>
            <w:rFonts w:ascii="Times New Roman" w:hAnsi="Times New Roman" w:cs="Times New Roman"/>
            <w:sz w:val="24"/>
            <w:szCs w:val="24"/>
            <w:rPrChange w:id="4843" w:author="LIN, Yufeng" w:date="2021-10-07T10:22:00Z">
              <w:rPr>
                <w:rFonts w:ascii="Times New Roman" w:hAnsi="Times New Roman" w:cs="Times New Roman"/>
                <w:sz w:val="22"/>
              </w:rPr>
            </w:rPrChange>
          </w:rPr>
          <w:delText xml:space="preserve">interrelationship </w:delText>
        </w:r>
      </w:del>
      <w:ins w:id="4844" w:author="nick ting" w:date="2021-10-04T21:47:00Z">
        <w:r w:rsidR="00A305D8" w:rsidRPr="00F331C9">
          <w:rPr>
            <w:rFonts w:ascii="Times New Roman" w:hAnsi="Times New Roman" w:cs="Times New Roman"/>
            <w:sz w:val="24"/>
            <w:szCs w:val="24"/>
            <w:rPrChange w:id="4845" w:author="LIN, Yufeng" w:date="2021-10-07T10:22:00Z">
              <w:rPr>
                <w:rFonts w:ascii="Times New Roman" w:hAnsi="Times New Roman" w:cs="Times New Roman"/>
                <w:sz w:val="22"/>
              </w:rPr>
            </w:rPrChange>
          </w:rPr>
          <w:t>intera</w:t>
        </w:r>
      </w:ins>
      <w:ins w:id="4846" w:author="LIN, Yufeng" w:date="2021-10-07T10:49:00Z">
        <w:r w:rsidR="00E81CE7" w:rsidRPr="00F331C9">
          <w:rPr>
            <w:rFonts w:ascii="Times New Roman" w:hAnsi="Times New Roman" w:cs="Times New Roman"/>
            <w:sz w:val="24"/>
            <w:szCs w:val="24"/>
          </w:rPr>
          <w:t>c</w:t>
        </w:r>
      </w:ins>
      <w:ins w:id="4847" w:author="nick ting" w:date="2021-10-04T21:47:00Z">
        <w:r w:rsidR="00A305D8" w:rsidRPr="00F331C9">
          <w:rPr>
            <w:rFonts w:ascii="Times New Roman" w:hAnsi="Times New Roman" w:cs="Times New Roman"/>
            <w:sz w:val="24"/>
            <w:szCs w:val="24"/>
            <w:rPrChange w:id="4848" w:author="LIN, Yufeng" w:date="2021-10-07T10:22:00Z">
              <w:rPr>
                <w:rFonts w:ascii="Times New Roman" w:hAnsi="Times New Roman" w:cs="Times New Roman"/>
                <w:sz w:val="22"/>
              </w:rPr>
            </w:rPrChange>
          </w:rPr>
          <w:t>tion</w:t>
        </w:r>
        <w:del w:id="4849" w:author="LIN, Yufeng" w:date="2021-10-07T10:49:00Z">
          <w:r w:rsidR="00A305D8" w:rsidRPr="00F331C9" w:rsidDel="00E81CE7">
            <w:rPr>
              <w:rFonts w:ascii="Times New Roman" w:hAnsi="Times New Roman" w:cs="Times New Roman"/>
              <w:sz w:val="24"/>
              <w:szCs w:val="24"/>
              <w:rPrChange w:id="4850" w:author="LIN, Yufeng" w:date="2021-10-07T10:22:00Z">
                <w:rPr>
                  <w:rFonts w:ascii="Times New Roman" w:hAnsi="Times New Roman" w:cs="Times New Roman"/>
                  <w:sz w:val="22"/>
                </w:rPr>
              </w:rPrChange>
            </w:rPr>
            <w:delText>s</w:delText>
          </w:r>
        </w:del>
        <w:r w:rsidR="00A305D8" w:rsidRPr="00F331C9">
          <w:rPr>
            <w:rFonts w:ascii="Times New Roman" w:hAnsi="Times New Roman" w:cs="Times New Roman"/>
            <w:sz w:val="24"/>
            <w:szCs w:val="24"/>
            <w:rPrChange w:id="4851" w:author="LIN, Yufeng" w:date="2021-10-07T10:22:00Z">
              <w:rPr>
                <w:rFonts w:ascii="Times New Roman" w:hAnsi="Times New Roman" w:cs="Times New Roman"/>
                <w:sz w:val="22"/>
              </w:rPr>
            </w:rPrChange>
          </w:rPr>
          <w:t xml:space="preserve"> </w:t>
        </w:r>
      </w:ins>
      <w:del w:id="4852" w:author="nick ting" w:date="2021-10-04T21:47:00Z">
        <w:r w:rsidRPr="00F331C9" w:rsidDel="00A305D8">
          <w:rPr>
            <w:rFonts w:ascii="Times New Roman" w:hAnsi="Times New Roman" w:cs="Times New Roman"/>
            <w:sz w:val="24"/>
            <w:szCs w:val="24"/>
            <w:rPrChange w:id="4853" w:author="LIN, Yufeng" w:date="2021-10-07T10:22:00Z">
              <w:rPr>
                <w:rFonts w:ascii="Times New Roman" w:hAnsi="Times New Roman" w:cs="Times New Roman"/>
                <w:sz w:val="22"/>
              </w:rPr>
            </w:rPrChange>
          </w:rPr>
          <w:delText xml:space="preserve">were </w:delText>
        </w:r>
      </w:del>
      <w:del w:id="4854" w:author="nick ting" w:date="2021-09-27T19:12:00Z">
        <w:r w:rsidRPr="00F331C9" w:rsidDel="00B705DE">
          <w:rPr>
            <w:rFonts w:ascii="Times New Roman" w:hAnsi="Times New Roman" w:cs="Times New Roman"/>
            <w:sz w:val="24"/>
            <w:szCs w:val="24"/>
            <w:rPrChange w:id="4855" w:author="LIN, Yufeng" w:date="2021-10-07T10:22:00Z">
              <w:rPr>
                <w:rFonts w:ascii="Times New Roman" w:hAnsi="Times New Roman" w:cs="Times New Roman"/>
                <w:sz w:val="22"/>
              </w:rPr>
            </w:rPrChange>
          </w:rPr>
          <w:delText xml:space="preserve">executed </w:delText>
        </w:r>
      </w:del>
      <w:del w:id="4856" w:author="nick ting" w:date="2021-10-04T21:47:00Z">
        <w:r w:rsidRPr="00F331C9" w:rsidDel="00A305D8">
          <w:rPr>
            <w:rFonts w:ascii="Times New Roman" w:hAnsi="Times New Roman" w:cs="Times New Roman"/>
            <w:sz w:val="24"/>
            <w:szCs w:val="24"/>
            <w:rPrChange w:id="4857" w:author="LIN, Yufeng" w:date="2021-10-07T10:22:00Z">
              <w:rPr>
                <w:rFonts w:ascii="Times New Roman" w:hAnsi="Times New Roman" w:cs="Times New Roman"/>
                <w:sz w:val="22"/>
              </w:rPr>
            </w:rPrChange>
          </w:rPr>
          <w:delText>i</w:delText>
        </w:r>
      </w:del>
      <w:ins w:id="4858" w:author="nick ting" w:date="2021-10-04T21:47:00Z">
        <w:r w:rsidR="00A305D8" w:rsidRPr="00F331C9">
          <w:rPr>
            <w:rFonts w:ascii="Times New Roman" w:hAnsi="Times New Roman" w:cs="Times New Roman"/>
            <w:sz w:val="24"/>
            <w:szCs w:val="24"/>
            <w:rPrChange w:id="4859" w:author="LIN, Yufeng" w:date="2021-10-07T10:22:00Z">
              <w:rPr>
                <w:rFonts w:ascii="Times New Roman" w:hAnsi="Times New Roman" w:cs="Times New Roman"/>
                <w:sz w:val="22"/>
              </w:rPr>
            </w:rPrChange>
          </w:rPr>
          <w:t>i</w:t>
        </w:r>
      </w:ins>
      <w:r w:rsidRPr="00F331C9">
        <w:rPr>
          <w:rFonts w:ascii="Times New Roman" w:hAnsi="Times New Roman" w:cs="Times New Roman"/>
          <w:sz w:val="24"/>
          <w:szCs w:val="24"/>
          <w:rPrChange w:id="4860" w:author="LIN, Yufeng" w:date="2021-10-07T10:22:00Z">
            <w:rPr>
              <w:rFonts w:ascii="Times New Roman" w:hAnsi="Times New Roman" w:cs="Times New Roman"/>
              <w:sz w:val="22"/>
            </w:rPr>
          </w:rPrChange>
        </w:rPr>
        <w:t>n adenoma</w:t>
      </w:r>
      <w:ins w:id="4861" w:author="nick ting" w:date="2021-10-03T19:47:00Z">
        <w:r w:rsidR="00AC3DA1" w:rsidRPr="00F331C9">
          <w:rPr>
            <w:rFonts w:ascii="Times New Roman" w:hAnsi="Times New Roman" w:cs="Times New Roman"/>
            <w:sz w:val="24"/>
            <w:szCs w:val="24"/>
            <w:rPrChange w:id="4862" w:author="LIN, Yufeng" w:date="2021-10-07T10:22: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4863" w:author="LIN, Yufeng" w:date="2021-10-07T10:22:00Z">
            <w:rPr>
              <w:rFonts w:ascii="Times New Roman" w:hAnsi="Times New Roman" w:cs="Times New Roman"/>
              <w:sz w:val="22"/>
            </w:rPr>
          </w:rPrChange>
        </w:rPr>
        <w:t xml:space="preserve">. </w:t>
      </w:r>
    </w:p>
    <w:p w14:paraId="0AF9935B" w14:textId="77777777" w:rsidR="00A305D8" w:rsidRPr="00F331C9" w:rsidRDefault="00A305D8" w:rsidP="00F331C9">
      <w:pPr>
        <w:spacing w:line="480" w:lineRule="auto"/>
        <w:rPr>
          <w:ins w:id="4864" w:author="nick ting" w:date="2021-10-04T21:48:00Z"/>
          <w:rFonts w:ascii="Times New Roman" w:hAnsi="Times New Roman" w:cs="Times New Roman"/>
          <w:sz w:val="24"/>
          <w:szCs w:val="24"/>
          <w:rPrChange w:id="4865" w:author="LIN, Yufeng" w:date="2021-10-07T10:22:00Z">
            <w:rPr>
              <w:ins w:id="4866" w:author="nick ting" w:date="2021-10-04T21:48:00Z"/>
              <w:rFonts w:ascii="Times New Roman" w:hAnsi="Times New Roman" w:cs="Times New Roman"/>
              <w:sz w:val="22"/>
            </w:rPr>
          </w:rPrChange>
        </w:rPr>
      </w:pPr>
    </w:p>
    <w:p w14:paraId="561E01A5" w14:textId="2752E507" w:rsidR="00D9531B" w:rsidRPr="00F331C9" w:rsidDel="00211129" w:rsidRDefault="00D9531B" w:rsidP="00F331C9">
      <w:pPr>
        <w:spacing w:line="480" w:lineRule="auto"/>
        <w:rPr>
          <w:del w:id="4867" w:author="LIN, Yufeng" w:date="2021-10-05T10:12:00Z"/>
          <w:rFonts w:ascii="Times New Roman" w:hAnsi="Times New Roman" w:cs="Times New Roman"/>
          <w:sz w:val="24"/>
          <w:szCs w:val="24"/>
          <w:rPrChange w:id="4868" w:author="LIN, Yufeng" w:date="2021-10-07T10:22:00Z">
            <w:rPr>
              <w:del w:id="4869" w:author="LIN, Yufeng" w:date="2021-10-05T10:12:00Z"/>
              <w:rFonts w:ascii="Times New Roman" w:hAnsi="Times New Roman" w:cs="Times New Roman"/>
              <w:sz w:val="22"/>
            </w:rPr>
          </w:rPrChange>
        </w:rPr>
      </w:pPr>
      <w:r w:rsidRPr="00F331C9">
        <w:rPr>
          <w:rFonts w:ascii="Times New Roman" w:hAnsi="Times New Roman" w:cs="Times New Roman"/>
          <w:i/>
          <w:iCs/>
          <w:sz w:val="24"/>
          <w:szCs w:val="24"/>
          <w:rPrChange w:id="4870"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487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2"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87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4" w:author="LIN, Yufeng" w:date="2021-10-07T10:22:00Z">
            <w:rPr>
              <w:rFonts w:ascii="Times New Roman" w:hAnsi="Times New Roman" w:cs="Times New Roman"/>
              <w:i/>
              <w:iCs/>
              <w:sz w:val="22"/>
            </w:rPr>
          </w:rPrChange>
        </w:rPr>
        <w:t>Rhizophagus</w:t>
      </w:r>
      <w:r w:rsidRPr="00F331C9">
        <w:rPr>
          <w:rFonts w:ascii="Times New Roman" w:hAnsi="Times New Roman" w:cs="Times New Roman"/>
          <w:sz w:val="24"/>
          <w:szCs w:val="24"/>
          <w:rPrChange w:id="487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6" w:author="LIN, Yufeng" w:date="2021-10-07T10:22:00Z">
            <w:rPr>
              <w:rFonts w:ascii="Times New Roman" w:hAnsi="Times New Roman" w:cs="Times New Roman"/>
              <w:i/>
              <w:iCs/>
              <w:sz w:val="22"/>
            </w:rPr>
          </w:rPrChange>
        </w:rPr>
        <w:t>irregularis</w:t>
      </w:r>
      <w:r w:rsidRPr="00F331C9">
        <w:rPr>
          <w:rFonts w:ascii="Times New Roman" w:hAnsi="Times New Roman" w:cs="Times New Roman"/>
          <w:sz w:val="24"/>
          <w:szCs w:val="24"/>
          <w:rPrChange w:id="487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78" w:author="LIN, Yufeng" w:date="2021-10-07T10:22:00Z">
            <w:rPr>
              <w:rFonts w:ascii="Times New Roman" w:hAnsi="Times New Roman" w:cs="Times New Roman"/>
              <w:i/>
              <w:iCs/>
              <w:sz w:val="22"/>
            </w:rPr>
          </w:rPrChange>
        </w:rPr>
        <w:t>Rhizophagus</w:t>
      </w:r>
      <w:r w:rsidRPr="00F331C9">
        <w:rPr>
          <w:rFonts w:ascii="Times New Roman" w:hAnsi="Times New Roman" w:cs="Times New Roman"/>
          <w:sz w:val="24"/>
          <w:szCs w:val="24"/>
          <w:rPrChange w:id="4879"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0" w:author="LIN, Yufeng" w:date="2021-10-07T10:22:00Z">
            <w:rPr>
              <w:rFonts w:ascii="Times New Roman" w:hAnsi="Times New Roman" w:cs="Times New Roman"/>
              <w:i/>
              <w:iCs/>
              <w:sz w:val="22"/>
            </w:rPr>
          </w:rPrChange>
        </w:rPr>
        <w:t>clarus</w:t>
      </w:r>
      <w:r w:rsidRPr="00F331C9">
        <w:rPr>
          <w:rFonts w:ascii="Times New Roman" w:hAnsi="Times New Roman" w:cs="Times New Roman"/>
          <w:sz w:val="24"/>
          <w:szCs w:val="24"/>
          <w:rPrChange w:id="488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2" w:author="LIN, Yufeng" w:date="2021-10-07T10:22:00Z">
            <w:rPr>
              <w:rFonts w:ascii="Times New Roman" w:hAnsi="Times New Roman" w:cs="Times New Roman"/>
              <w:i/>
              <w:iCs/>
              <w:sz w:val="22"/>
            </w:rPr>
          </w:rPrChange>
        </w:rPr>
        <w:t>Phytopythium</w:t>
      </w:r>
      <w:r w:rsidRPr="00F331C9">
        <w:rPr>
          <w:rFonts w:ascii="Times New Roman" w:hAnsi="Times New Roman" w:cs="Times New Roman"/>
          <w:sz w:val="24"/>
          <w:szCs w:val="24"/>
          <w:rPrChange w:id="488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4" w:author="LIN, Yufeng" w:date="2021-10-07T10:22:00Z">
            <w:rPr>
              <w:rFonts w:ascii="Times New Roman" w:hAnsi="Times New Roman" w:cs="Times New Roman"/>
              <w:i/>
              <w:iCs/>
              <w:sz w:val="22"/>
            </w:rPr>
          </w:rPrChange>
        </w:rPr>
        <w:t>vexans</w:t>
      </w:r>
      <w:r w:rsidRPr="00F331C9">
        <w:rPr>
          <w:rFonts w:ascii="Times New Roman" w:hAnsi="Times New Roman" w:cs="Times New Roman"/>
          <w:sz w:val="24"/>
          <w:szCs w:val="24"/>
          <w:rPrChange w:id="4885"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886" w:author="LIN, Yufeng" w:date="2021-10-07T10:22:00Z">
            <w:rPr>
              <w:rFonts w:ascii="Times New Roman" w:hAnsi="Times New Roman" w:cs="Times New Roman"/>
              <w:i/>
              <w:iCs/>
              <w:sz w:val="22"/>
            </w:rPr>
          </w:rPrChange>
        </w:rPr>
        <w:t>Edhazardia</w:t>
      </w:r>
      <w:r w:rsidRPr="00F331C9">
        <w:rPr>
          <w:rFonts w:ascii="Times New Roman" w:hAnsi="Times New Roman" w:cs="Times New Roman"/>
          <w:sz w:val="24"/>
          <w:szCs w:val="24"/>
          <w:rPrChange w:id="488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888" w:author="LIN, Yufeng" w:date="2021-10-07T10:22:00Z">
            <w:rPr>
              <w:rFonts w:ascii="Times New Roman" w:hAnsi="Times New Roman" w:cs="Times New Roman"/>
              <w:i/>
              <w:iCs/>
              <w:sz w:val="22"/>
            </w:rPr>
          </w:rPrChange>
        </w:rPr>
        <w:t>aedis</w:t>
      </w:r>
      <w:r w:rsidRPr="00F331C9">
        <w:rPr>
          <w:rFonts w:ascii="Times New Roman" w:hAnsi="Times New Roman" w:cs="Times New Roman"/>
          <w:sz w:val="24"/>
          <w:szCs w:val="24"/>
          <w:rPrChange w:id="4889" w:author="LIN, Yufeng" w:date="2021-10-07T10:22:00Z">
            <w:rPr>
              <w:rFonts w:ascii="Times New Roman" w:hAnsi="Times New Roman" w:cs="Times New Roman"/>
              <w:sz w:val="22"/>
            </w:rPr>
          </w:rPrChange>
        </w:rPr>
        <w:t xml:space="preserve"> </w:t>
      </w:r>
      <w:del w:id="4890" w:author="nick ting" w:date="2021-10-03T20:00:00Z">
        <w:r w:rsidRPr="00F331C9" w:rsidDel="00637CC2">
          <w:rPr>
            <w:rFonts w:ascii="Times New Roman" w:hAnsi="Times New Roman" w:cs="Times New Roman"/>
            <w:sz w:val="24"/>
            <w:szCs w:val="24"/>
            <w:rPrChange w:id="4891" w:author="LIN, Yufeng" w:date="2021-10-07T10:22:00Z">
              <w:rPr>
                <w:rFonts w:ascii="Times New Roman" w:hAnsi="Times New Roman" w:cs="Times New Roman"/>
                <w:sz w:val="22"/>
              </w:rPr>
            </w:rPrChange>
          </w:rPr>
          <w:delText xml:space="preserve">appeared </w:delText>
        </w:r>
      </w:del>
      <w:ins w:id="4892" w:author="nick ting" w:date="2021-10-03T20:00:00Z">
        <w:r w:rsidR="00637CC2" w:rsidRPr="00F331C9">
          <w:rPr>
            <w:rFonts w:ascii="Times New Roman" w:hAnsi="Times New Roman" w:cs="Times New Roman"/>
            <w:sz w:val="24"/>
            <w:szCs w:val="24"/>
            <w:rPrChange w:id="4893" w:author="LIN, Yufeng" w:date="2021-10-07T10:22:00Z">
              <w:rPr>
                <w:rFonts w:ascii="Times New Roman" w:hAnsi="Times New Roman" w:cs="Times New Roman"/>
                <w:sz w:val="22"/>
              </w:rPr>
            </w:rPrChange>
          </w:rPr>
          <w:t xml:space="preserve">showed significant </w:t>
        </w:r>
      </w:ins>
      <w:ins w:id="4894" w:author="nick ting" w:date="2021-10-03T20:01:00Z">
        <w:r w:rsidR="00637CC2" w:rsidRPr="00F331C9">
          <w:rPr>
            <w:rFonts w:ascii="Times New Roman" w:hAnsi="Times New Roman" w:cs="Times New Roman"/>
            <w:sz w:val="24"/>
            <w:szCs w:val="24"/>
            <w:rPrChange w:id="4895" w:author="LIN, Yufeng" w:date="2021-10-07T10:22:00Z">
              <w:rPr>
                <w:rFonts w:ascii="Times New Roman" w:hAnsi="Times New Roman" w:cs="Times New Roman"/>
                <w:sz w:val="22"/>
              </w:rPr>
            </w:rPrChange>
          </w:rPr>
          <w:t xml:space="preserve">correlations </w:t>
        </w:r>
        <w:del w:id="4896" w:author="LIN, Yufeng" w:date="2021-10-07T10:50:00Z">
          <w:r w:rsidR="00637CC2" w:rsidRPr="00F331C9" w:rsidDel="00E81CE7">
            <w:rPr>
              <w:rFonts w:ascii="Times New Roman" w:hAnsi="Times New Roman" w:cs="Times New Roman"/>
              <w:sz w:val="24"/>
              <w:szCs w:val="24"/>
              <w:rPrChange w:id="4897" w:author="LIN, Yufeng" w:date="2021-10-07T10:22:00Z">
                <w:rPr>
                  <w:rFonts w:ascii="Times New Roman" w:hAnsi="Times New Roman" w:cs="Times New Roman"/>
                  <w:sz w:val="22"/>
                </w:rPr>
              </w:rPrChange>
            </w:rPr>
            <w:delText>with one another</w:delText>
          </w:r>
        </w:del>
      </w:ins>
      <w:ins w:id="4898" w:author="nick ting" w:date="2021-10-03T20:00:00Z">
        <w:del w:id="4899" w:author="LIN, Yufeng" w:date="2021-10-07T10:50:00Z">
          <w:r w:rsidR="00637CC2" w:rsidRPr="00F331C9" w:rsidDel="00E81CE7">
            <w:rPr>
              <w:rFonts w:ascii="Times New Roman" w:hAnsi="Times New Roman" w:cs="Times New Roman"/>
              <w:sz w:val="24"/>
              <w:szCs w:val="24"/>
              <w:rPrChange w:id="4900" w:author="LIN, Yufeng" w:date="2021-10-07T10:22:00Z">
                <w:rPr>
                  <w:rFonts w:ascii="Times New Roman" w:hAnsi="Times New Roman" w:cs="Times New Roman"/>
                  <w:sz w:val="22"/>
                </w:rPr>
              </w:rPrChange>
            </w:rPr>
            <w:delText xml:space="preserve"> </w:delText>
          </w:r>
        </w:del>
      </w:ins>
      <w:r w:rsidRPr="00F331C9">
        <w:rPr>
          <w:rFonts w:ascii="Times New Roman" w:hAnsi="Times New Roman" w:cs="Times New Roman"/>
          <w:sz w:val="24"/>
          <w:szCs w:val="24"/>
          <w:rPrChange w:id="4901" w:author="LIN, Yufeng" w:date="2021-10-07T10:22:00Z">
            <w:rPr>
              <w:rFonts w:ascii="Times New Roman" w:hAnsi="Times New Roman" w:cs="Times New Roman"/>
              <w:sz w:val="22"/>
            </w:rPr>
          </w:rPrChange>
        </w:rPr>
        <w:t xml:space="preserve">in all three </w:t>
      </w:r>
      <w:del w:id="4902" w:author="nick ting" w:date="2021-10-04T21:48:00Z">
        <w:r w:rsidRPr="00F331C9" w:rsidDel="00A305D8">
          <w:rPr>
            <w:rFonts w:ascii="Times New Roman" w:hAnsi="Times New Roman" w:cs="Times New Roman"/>
            <w:sz w:val="24"/>
            <w:szCs w:val="24"/>
            <w:rPrChange w:id="4903" w:author="LIN, Yufeng" w:date="2021-10-07T10:22:00Z">
              <w:rPr>
                <w:rFonts w:ascii="Times New Roman" w:hAnsi="Times New Roman" w:cs="Times New Roman"/>
                <w:sz w:val="22"/>
              </w:rPr>
            </w:rPrChange>
          </w:rPr>
          <w:delText xml:space="preserve">stages </w:delText>
        </w:r>
      </w:del>
      <w:ins w:id="4904" w:author="nick ting" w:date="2021-10-04T21:48:00Z">
        <w:r w:rsidR="00A305D8" w:rsidRPr="00F331C9">
          <w:rPr>
            <w:rFonts w:ascii="Times New Roman" w:hAnsi="Times New Roman" w:cs="Times New Roman"/>
            <w:sz w:val="24"/>
            <w:szCs w:val="24"/>
            <w:rPrChange w:id="4905" w:author="LIN, Yufeng" w:date="2021-10-07T10:22:00Z">
              <w:rPr>
                <w:rFonts w:ascii="Times New Roman" w:hAnsi="Times New Roman" w:cs="Times New Roman"/>
                <w:sz w:val="22"/>
              </w:rPr>
            </w:rPrChange>
          </w:rPr>
          <w:t>conditions</w:t>
        </w:r>
      </w:ins>
      <w:ins w:id="4906" w:author="nick ting" w:date="2021-10-04T21:49:00Z">
        <w:r w:rsidR="00A305D8" w:rsidRPr="00F331C9">
          <w:rPr>
            <w:rFonts w:ascii="Times New Roman" w:hAnsi="Times New Roman" w:cs="Times New Roman"/>
            <w:sz w:val="24"/>
            <w:szCs w:val="24"/>
            <w:rPrChange w:id="4907" w:author="LIN, Yufeng" w:date="2021-10-07T10:22:00Z">
              <w:rPr>
                <w:rFonts w:ascii="Times New Roman" w:hAnsi="Times New Roman" w:cs="Times New Roman"/>
                <w:sz w:val="22"/>
              </w:rPr>
            </w:rPrChange>
          </w:rPr>
          <w:t xml:space="preserve"> (Healthy, Adenoma, CRC)</w:t>
        </w:r>
      </w:ins>
      <w:ins w:id="4908" w:author="nick ting" w:date="2021-10-04T21:48:00Z">
        <w:r w:rsidR="00A305D8" w:rsidRPr="00F331C9">
          <w:rPr>
            <w:rFonts w:ascii="Times New Roman" w:hAnsi="Times New Roman" w:cs="Times New Roman"/>
            <w:sz w:val="24"/>
            <w:szCs w:val="24"/>
            <w:rPrChange w:id="4909"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4910" w:author="LIN, Yufeng" w:date="2021-10-07T10:22:00Z">
            <w:rPr>
              <w:rFonts w:ascii="Times New Roman" w:hAnsi="Times New Roman" w:cs="Times New Roman"/>
              <w:sz w:val="22"/>
            </w:rPr>
          </w:rPrChange>
        </w:rPr>
        <w:t>(figure 4</w:t>
      </w:r>
      <w:del w:id="4911" w:author="LIN, Yufeng" w:date="2021-10-07T18:09:00Z">
        <w:r w:rsidRPr="00F331C9" w:rsidDel="002967E7">
          <w:rPr>
            <w:rFonts w:ascii="Times New Roman" w:hAnsi="Times New Roman" w:cs="Times New Roman"/>
            <w:sz w:val="24"/>
            <w:szCs w:val="24"/>
            <w:rPrChange w:id="4912"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4913" w:author="LIN, Yufeng" w:date="2021-10-07T10:22:00Z">
            <w:rPr>
              <w:rFonts w:ascii="Times New Roman" w:hAnsi="Times New Roman" w:cs="Times New Roman"/>
              <w:sz w:val="22"/>
            </w:rPr>
          </w:rPrChange>
        </w:rPr>
        <w:t xml:space="preserve"> and </w:t>
      </w:r>
      <w:commentRangeStart w:id="4914"/>
      <w:r w:rsidRPr="00F331C9">
        <w:rPr>
          <w:rFonts w:ascii="Times New Roman" w:hAnsi="Times New Roman" w:cs="Times New Roman"/>
          <w:sz w:val="24"/>
          <w:szCs w:val="24"/>
          <w:rPrChange w:id="4915" w:author="LIN, Yufeng" w:date="2021-10-07T10:22:00Z">
            <w:rPr>
              <w:rFonts w:ascii="Times New Roman" w:hAnsi="Times New Roman" w:cs="Times New Roman"/>
              <w:sz w:val="22"/>
            </w:rPr>
          </w:rPrChange>
        </w:rPr>
        <w:t xml:space="preserve">supplementary figure </w:t>
      </w:r>
      <w:del w:id="4916" w:author="LIN, Yufeng" w:date="2021-10-07T18:05:00Z">
        <w:r w:rsidRPr="00F331C9" w:rsidDel="002967E7">
          <w:rPr>
            <w:rFonts w:ascii="Times New Roman" w:hAnsi="Times New Roman" w:cs="Times New Roman"/>
            <w:sz w:val="24"/>
            <w:szCs w:val="24"/>
            <w:rPrChange w:id="4917" w:author="LIN, Yufeng" w:date="2021-10-07T10:22:00Z">
              <w:rPr>
                <w:rFonts w:ascii="Times New Roman" w:hAnsi="Times New Roman" w:cs="Times New Roman"/>
                <w:sz w:val="22"/>
              </w:rPr>
            </w:rPrChange>
          </w:rPr>
          <w:delText>5</w:delText>
        </w:r>
        <w:commentRangeEnd w:id="4914"/>
        <w:r w:rsidRPr="00F331C9" w:rsidDel="002967E7">
          <w:rPr>
            <w:rStyle w:val="CommentReference"/>
            <w:rFonts w:ascii="Times New Roman" w:hAnsi="Times New Roman" w:cs="Times New Roman"/>
            <w:sz w:val="24"/>
            <w:szCs w:val="24"/>
            <w:rPrChange w:id="4918" w:author="LIN, Yufeng" w:date="2021-10-07T10:22:00Z">
              <w:rPr>
                <w:rStyle w:val="CommentReference"/>
                <w:rFonts w:ascii="Times New Roman" w:hAnsi="Times New Roman" w:cs="Times New Roman"/>
                <w:sz w:val="22"/>
                <w:szCs w:val="22"/>
              </w:rPr>
            </w:rPrChange>
          </w:rPr>
          <w:commentReference w:id="4914"/>
        </w:r>
      </w:del>
      <w:ins w:id="4919" w:author="LIN, Yufeng" w:date="2021-10-07T18:08:00Z">
        <w:r w:rsidR="002967E7" w:rsidRPr="00F331C9">
          <w:rPr>
            <w:rFonts w:ascii="Times New Roman" w:hAnsi="Times New Roman" w:cs="Times New Roman"/>
            <w:sz w:val="24"/>
            <w:szCs w:val="24"/>
          </w:rPr>
          <w:t>3</w:t>
        </w:r>
      </w:ins>
      <w:r w:rsidRPr="00F331C9">
        <w:rPr>
          <w:rFonts w:ascii="Times New Roman" w:hAnsi="Times New Roman" w:cs="Times New Roman"/>
          <w:sz w:val="24"/>
          <w:szCs w:val="24"/>
          <w:rPrChange w:id="4920" w:author="LIN, Yufeng" w:date="2021-10-07T10:22:00Z">
            <w:rPr>
              <w:rFonts w:ascii="Times New Roman" w:hAnsi="Times New Roman" w:cs="Times New Roman"/>
              <w:sz w:val="22"/>
            </w:rPr>
          </w:rPrChange>
        </w:rPr>
        <w:t xml:space="preserve">). </w:t>
      </w:r>
      <w:del w:id="4921" w:author="nick ting" w:date="2021-09-27T21:39:00Z">
        <w:r w:rsidRPr="00F331C9" w:rsidDel="006210FC">
          <w:rPr>
            <w:rFonts w:ascii="Times New Roman" w:hAnsi="Times New Roman" w:cs="Times New Roman"/>
            <w:sz w:val="24"/>
            <w:szCs w:val="24"/>
            <w:rPrChange w:id="4922" w:author="LIN, Yufeng" w:date="2021-10-07T10:22:00Z">
              <w:rPr>
                <w:rFonts w:ascii="Times New Roman" w:hAnsi="Times New Roman" w:cs="Times New Roman"/>
                <w:sz w:val="22"/>
              </w:rPr>
            </w:rPrChange>
          </w:rPr>
          <w:delText>Still</w:delText>
        </w:r>
      </w:del>
      <w:ins w:id="4923" w:author="nick ting" w:date="2021-09-27T21:39:00Z">
        <w:r w:rsidR="006210FC" w:rsidRPr="00F331C9">
          <w:rPr>
            <w:rFonts w:ascii="Times New Roman" w:hAnsi="Times New Roman" w:cs="Times New Roman"/>
            <w:sz w:val="24"/>
            <w:szCs w:val="24"/>
            <w:rPrChange w:id="4924" w:author="LIN, Yufeng" w:date="2021-10-07T10:22:00Z">
              <w:rPr>
                <w:rFonts w:ascii="Times New Roman" w:hAnsi="Times New Roman" w:cs="Times New Roman"/>
                <w:sz w:val="22"/>
              </w:rPr>
            </w:rPrChange>
          </w:rPr>
          <w:t>However</w:t>
        </w:r>
      </w:ins>
      <w:r w:rsidRPr="00F331C9">
        <w:rPr>
          <w:rFonts w:ascii="Times New Roman" w:hAnsi="Times New Roman" w:cs="Times New Roman"/>
          <w:sz w:val="24"/>
          <w:szCs w:val="24"/>
          <w:rPrChange w:id="4925" w:author="LIN, Yufeng" w:date="2021-10-07T10:22:00Z">
            <w:rPr>
              <w:rFonts w:ascii="Times New Roman" w:hAnsi="Times New Roman" w:cs="Times New Roman"/>
              <w:sz w:val="22"/>
            </w:rPr>
          </w:rPrChange>
        </w:rPr>
        <w:t xml:space="preserve">, </w:t>
      </w:r>
      <w:del w:id="4926" w:author="nick ting" w:date="2021-10-04T21:49:00Z">
        <w:r w:rsidRPr="00F331C9" w:rsidDel="00A305D8">
          <w:rPr>
            <w:rFonts w:ascii="Times New Roman" w:hAnsi="Times New Roman" w:cs="Times New Roman"/>
            <w:sz w:val="24"/>
            <w:szCs w:val="24"/>
            <w:rPrChange w:id="4927" w:author="LIN, Yufeng" w:date="2021-10-07T10:22:00Z">
              <w:rPr>
                <w:rFonts w:ascii="Times New Roman" w:hAnsi="Times New Roman" w:cs="Times New Roman"/>
                <w:sz w:val="22"/>
              </w:rPr>
            </w:rPrChange>
          </w:rPr>
          <w:delText xml:space="preserve">their </w:delText>
        </w:r>
      </w:del>
      <w:ins w:id="4928" w:author="nick ting" w:date="2021-10-04T21:49:00Z">
        <w:r w:rsidR="00A305D8" w:rsidRPr="00F331C9">
          <w:rPr>
            <w:rFonts w:ascii="Times New Roman" w:hAnsi="Times New Roman" w:cs="Times New Roman"/>
            <w:sz w:val="24"/>
            <w:szCs w:val="24"/>
            <w:rPrChange w:id="4929" w:author="LIN, Yufeng" w:date="2021-10-07T10:22:00Z">
              <w:rPr>
                <w:rFonts w:ascii="Times New Roman" w:hAnsi="Times New Roman" w:cs="Times New Roman"/>
                <w:sz w:val="22"/>
              </w:rPr>
            </w:rPrChange>
          </w:rPr>
          <w:t xml:space="preserve">no characteristic pattern was identified in the changes of their </w:t>
        </w:r>
      </w:ins>
      <w:r w:rsidRPr="00F331C9">
        <w:rPr>
          <w:rFonts w:ascii="Times New Roman" w:hAnsi="Times New Roman" w:cs="Times New Roman"/>
          <w:sz w:val="24"/>
          <w:szCs w:val="24"/>
          <w:rPrChange w:id="4930" w:author="LIN, Yufeng" w:date="2021-10-07T10:22:00Z">
            <w:rPr>
              <w:rFonts w:ascii="Times New Roman" w:hAnsi="Times New Roman" w:cs="Times New Roman"/>
              <w:sz w:val="22"/>
            </w:rPr>
          </w:rPrChange>
        </w:rPr>
        <w:t>correlation</w:t>
      </w:r>
      <w:ins w:id="4931" w:author="nick ting" w:date="2021-10-04T21:49:00Z">
        <w:r w:rsidR="00A305D8" w:rsidRPr="00F331C9">
          <w:rPr>
            <w:rFonts w:ascii="Times New Roman" w:hAnsi="Times New Roman" w:cs="Times New Roman"/>
            <w:sz w:val="24"/>
            <w:szCs w:val="24"/>
            <w:rPrChange w:id="4932"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4933" w:author="LIN, Yufeng" w:date="2021-10-07T10:22:00Z">
            <w:rPr>
              <w:rFonts w:ascii="Times New Roman" w:hAnsi="Times New Roman" w:cs="Times New Roman"/>
              <w:sz w:val="22"/>
            </w:rPr>
          </w:rPrChange>
        </w:rPr>
        <w:t xml:space="preserve"> </w:t>
      </w:r>
      <w:del w:id="4934" w:author="nick ting" w:date="2021-10-04T21:49:00Z">
        <w:r w:rsidRPr="00F331C9" w:rsidDel="00A305D8">
          <w:rPr>
            <w:rFonts w:ascii="Times New Roman" w:hAnsi="Times New Roman" w:cs="Times New Roman"/>
            <w:sz w:val="24"/>
            <w:szCs w:val="24"/>
            <w:rPrChange w:id="4935" w:author="LIN, Yufeng" w:date="2021-10-07T10:22:00Z">
              <w:rPr>
                <w:rFonts w:ascii="Times New Roman" w:hAnsi="Times New Roman" w:cs="Times New Roman"/>
                <w:sz w:val="22"/>
              </w:rPr>
            </w:rPrChange>
          </w:rPr>
          <w:delText xml:space="preserve">was not consistent </w:delText>
        </w:r>
      </w:del>
      <w:del w:id="4936" w:author="nick ting" w:date="2021-10-03T20:01:00Z">
        <w:r w:rsidRPr="00F331C9" w:rsidDel="00637CC2">
          <w:rPr>
            <w:rFonts w:ascii="Times New Roman" w:hAnsi="Times New Roman" w:cs="Times New Roman"/>
            <w:sz w:val="24"/>
            <w:szCs w:val="24"/>
            <w:rPrChange w:id="4937" w:author="LIN, Yufeng" w:date="2021-10-07T10:22:00Z">
              <w:rPr>
                <w:rFonts w:ascii="Times New Roman" w:hAnsi="Times New Roman" w:cs="Times New Roman"/>
                <w:sz w:val="22"/>
              </w:rPr>
            </w:rPrChange>
          </w:rPr>
          <w:delText>in various</w:delText>
        </w:r>
      </w:del>
      <w:del w:id="4938" w:author="nick ting" w:date="2021-10-04T21:49:00Z">
        <w:r w:rsidRPr="00F331C9" w:rsidDel="00A305D8">
          <w:rPr>
            <w:rFonts w:ascii="Times New Roman" w:hAnsi="Times New Roman" w:cs="Times New Roman"/>
            <w:sz w:val="24"/>
            <w:szCs w:val="24"/>
            <w:rPrChange w:id="4939" w:author="LIN, Yufeng" w:date="2021-10-07T10:22:00Z">
              <w:rPr>
                <w:rFonts w:ascii="Times New Roman" w:hAnsi="Times New Roman" w:cs="Times New Roman"/>
                <w:sz w:val="22"/>
              </w:rPr>
            </w:rPrChange>
          </w:rPr>
          <w:delText xml:space="preserve"> stages</w:delText>
        </w:r>
      </w:del>
      <w:ins w:id="4940" w:author="nick ting" w:date="2021-10-04T21:49:00Z">
        <w:r w:rsidR="00A305D8" w:rsidRPr="00F331C9">
          <w:rPr>
            <w:rFonts w:ascii="Times New Roman" w:hAnsi="Times New Roman" w:cs="Times New Roman"/>
            <w:sz w:val="24"/>
            <w:szCs w:val="24"/>
            <w:rPrChange w:id="4941" w:author="LIN, Yufeng" w:date="2021-10-07T10:22:00Z">
              <w:rPr>
                <w:rFonts w:ascii="Times New Roman" w:hAnsi="Times New Roman" w:cs="Times New Roman"/>
                <w:sz w:val="22"/>
              </w:rPr>
            </w:rPrChange>
          </w:rPr>
          <w:t>across different conditions</w:t>
        </w:r>
      </w:ins>
      <w:r w:rsidRPr="00F331C9">
        <w:rPr>
          <w:rFonts w:ascii="Times New Roman" w:hAnsi="Times New Roman" w:cs="Times New Roman"/>
          <w:sz w:val="24"/>
          <w:szCs w:val="24"/>
          <w:rPrChange w:id="4942" w:author="LIN, Yufeng" w:date="2021-10-07T10:22:00Z">
            <w:rPr>
              <w:rFonts w:ascii="Times New Roman" w:hAnsi="Times New Roman" w:cs="Times New Roman"/>
              <w:sz w:val="22"/>
            </w:rPr>
          </w:rPrChange>
        </w:rPr>
        <w:t xml:space="preserve">. </w:t>
      </w:r>
      <w:del w:id="4943" w:author="nick ting" w:date="2021-10-03T20:06:00Z">
        <w:r w:rsidRPr="00F331C9" w:rsidDel="00637CC2">
          <w:rPr>
            <w:rFonts w:ascii="Times New Roman" w:hAnsi="Times New Roman" w:cs="Times New Roman"/>
            <w:sz w:val="24"/>
            <w:szCs w:val="24"/>
            <w:rPrChange w:id="4944" w:author="LIN, Yufeng" w:date="2021-10-07T10:22:00Z">
              <w:rPr>
                <w:rFonts w:ascii="Times New Roman" w:hAnsi="Times New Roman" w:cs="Times New Roman"/>
                <w:sz w:val="22"/>
              </w:rPr>
            </w:rPrChange>
          </w:rPr>
          <w:delText xml:space="preserve">The </w:delText>
        </w:r>
      </w:del>
      <w:ins w:id="4945" w:author="nick ting" w:date="2021-10-03T20:06:00Z">
        <w:r w:rsidR="00637CC2" w:rsidRPr="00F331C9">
          <w:rPr>
            <w:rFonts w:ascii="Times New Roman" w:hAnsi="Times New Roman" w:cs="Times New Roman"/>
            <w:sz w:val="24"/>
            <w:szCs w:val="24"/>
            <w:rPrChange w:id="4946" w:author="LIN, Yufeng" w:date="2021-10-07T10:22:00Z">
              <w:rPr>
                <w:rFonts w:ascii="Times New Roman" w:hAnsi="Times New Roman" w:cs="Times New Roman"/>
                <w:sz w:val="22"/>
              </w:rPr>
            </w:rPrChange>
          </w:rPr>
          <w:t xml:space="preserve">A more </w:t>
        </w:r>
      </w:ins>
      <w:del w:id="4947" w:author="nick ting" w:date="2021-10-03T20:01:00Z">
        <w:r w:rsidRPr="00F331C9" w:rsidDel="00637CC2">
          <w:rPr>
            <w:rFonts w:ascii="Times New Roman" w:hAnsi="Times New Roman" w:cs="Times New Roman"/>
            <w:sz w:val="24"/>
            <w:szCs w:val="24"/>
            <w:rPrChange w:id="4948" w:author="LIN, Yufeng" w:date="2021-10-07T10:22:00Z">
              <w:rPr>
                <w:rFonts w:ascii="Times New Roman" w:hAnsi="Times New Roman" w:cs="Times New Roman"/>
                <w:sz w:val="22"/>
              </w:rPr>
            </w:rPrChange>
          </w:rPr>
          <w:delText xml:space="preserve">further </w:delText>
        </w:r>
      </w:del>
      <w:r w:rsidRPr="00F331C9">
        <w:rPr>
          <w:rFonts w:ascii="Times New Roman" w:hAnsi="Times New Roman" w:cs="Times New Roman"/>
          <w:sz w:val="24"/>
          <w:szCs w:val="24"/>
          <w:rPrChange w:id="4949" w:author="LIN, Yufeng" w:date="2021-10-07T10:22:00Z">
            <w:rPr>
              <w:rFonts w:ascii="Times New Roman" w:hAnsi="Times New Roman" w:cs="Times New Roman"/>
              <w:sz w:val="22"/>
            </w:rPr>
          </w:rPrChange>
        </w:rPr>
        <w:t xml:space="preserve">exciting discovery was that </w:t>
      </w:r>
      <w:ins w:id="4950" w:author="nick ting" w:date="2021-10-03T20:06:00Z">
        <w:r w:rsidR="00637CC2" w:rsidRPr="00F331C9">
          <w:rPr>
            <w:rFonts w:ascii="Times New Roman" w:hAnsi="Times New Roman" w:cs="Times New Roman"/>
            <w:sz w:val="24"/>
            <w:szCs w:val="24"/>
            <w:rPrChange w:id="4951" w:author="LIN, Yufeng" w:date="2021-10-07T10:22:00Z">
              <w:rPr>
                <w:rFonts w:ascii="Times New Roman" w:hAnsi="Times New Roman" w:cs="Times New Roman"/>
                <w:sz w:val="22"/>
              </w:rPr>
            </w:rPrChange>
          </w:rPr>
          <w:t xml:space="preserve">4 of the CRC-associated </w:t>
        </w:r>
      </w:ins>
      <w:del w:id="4952" w:author="nick ting" w:date="2021-10-03T20:06:00Z">
        <w:r w:rsidRPr="00F331C9" w:rsidDel="00637CC2">
          <w:rPr>
            <w:rFonts w:ascii="Times New Roman" w:hAnsi="Times New Roman" w:cs="Times New Roman"/>
            <w:sz w:val="24"/>
            <w:szCs w:val="24"/>
            <w:rPrChange w:id="4953" w:author="LIN, Yufeng" w:date="2021-10-07T10:22:00Z">
              <w:rPr>
                <w:rFonts w:ascii="Times New Roman" w:hAnsi="Times New Roman" w:cs="Times New Roman"/>
                <w:sz w:val="22"/>
              </w:rPr>
            </w:rPrChange>
          </w:rPr>
          <w:delText xml:space="preserve">co-occurrence interactions were observed among </w:delText>
        </w:r>
      </w:del>
      <w:del w:id="4954" w:author="LIN, Yufeng" w:date="2021-09-28T13:07:00Z">
        <w:r w:rsidR="00FA35F2" w:rsidRPr="00F331C9" w:rsidDel="004314C2">
          <w:rPr>
            <w:rFonts w:ascii="Times New Roman" w:hAnsi="Times New Roman" w:cs="Times New Roman"/>
            <w:sz w:val="24"/>
            <w:szCs w:val="24"/>
            <w:rPrChange w:id="4955" w:author="LIN, Yufeng" w:date="2021-10-07T10:22:00Z">
              <w:rPr>
                <w:rFonts w:ascii="Times New Roman" w:hAnsi="Times New Roman" w:cs="Times New Roman"/>
                <w:sz w:val="22"/>
              </w:rPr>
            </w:rPrChange>
          </w:rPr>
          <w:delText>micro-eukaryotes</w:delText>
        </w:r>
      </w:del>
      <w:ins w:id="4956" w:author="LIN, Yufeng" w:date="2021-09-28T13:07:00Z">
        <w:r w:rsidR="004314C2" w:rsidRPr="00F331C9">
          <w:rPr>
            <w:rFonts w:ascii="Times New Roman" w:hAnsi="Times New Roman" w:cs="Times New Roman"/>
            <w:sz w:val="24"/>
            <w:szCs w:val="24"/>
            <w:rPrChange w:id="4957" w:author="LIN, Yufeng" w:date="2021-10-07T10:22:00Z">
              <w:rPr>
                <w:rFonts w:ascii="Times New Roman" w:hAnsi="Times New Roman" w:cs="Times New Roman"/>
                <w:sz w:val="22"/>
              </w:rPr>
            </w:rPrChange>
          </w:rPr>
          <w:t>fungi</w:t>
        </w:r>
      </w:ins>
      <w:ins w:id="4958" w:author="LIN, Yufeng" w:date="2021-10-07T10:51:00Z">
        <w:r w:rsidR="00E81CE7" w:rsidRPr="00F331C9">
          <w:rPr>
            <w:rFonts w:ascii="Times New Roman" w:hAnsi="Times New Roman" w:cs="Times New Roman"/>
            <w:sz w:val="24"/>
            <w:szCs w:val="24"/>
          </w:rPr>
          <w:t>,</w:t>
        </w:r>
      </w:ins>
      <w:r w:rsidRPr="00F331C9">
        <w:rPr>
          <w:rFonts w:ascii="Times New Roman" w:hAnsi="Times New Roman" w:cs="Times New Roman"/>
          <w:sz w:val="24"/>
          <w:szCs w:val="24"/>
          <w:rPrChange w:id="4959"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0" w:author="LIN, Yufeng" w:date="2021-10-07T10:22:00Z">
            <w:rPr>
              <w:rFonts w:ascii="Times New Roman" w:hAnsi="Times New Roman" w:cs="Times New Roman"/>
              <w:i/>
              <w:iCs/>
              <w:sz w:val="22"/>
            </w:rPr>
          </w:rPrChange>
        </w:rPr>
        <w:t>Aspergillus</w:t>
      </w:r>
      <w:r w:rsidRPr="00F331C9">
        <w:rPr>
          <w:rFonts w:ascii="Times New Roman" w:hAnsi="Times New Roman" w:cs="Times New Roman"/>
          <w:sz w:val="24"/>
          <w:szCs w:val="24"/>
          <w:rPrChange w:id="496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2" w:author="LIN, Yufeng" w:date="2021-10-07T10:22:00Z">
            <w:rPr>
              <w:rFonts w:ascii="Times New Roman" w:hAnsi="Times New Roman" w:cs="Times New Roman"/>
              <w:i/>
              <w:iCs/>
              <w:sz w:val="22"/>
            </w:rPr>
          </w:rPrChange>
        </w:rPr>
        <w:t>rambellii</w:t>
      </w:r>
      <w:r w:rsidRPr="00F331C9">
        <w:rPr>
          <w:rFonts w:ascii="Times New Roman" w:hAnsi="Times New Roman" w:cs="Times New Roman"/>
          <w:sz w:val="24"/>
          <w:szCs w:val="24"/>
          <w:rPrChange w:id="496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4" w:author="LIN, Yufeng" w:date="2021-10-07T10:22:00Z">
            <w:rPr>
              <w:rFonts w:ascii="Times New Roman" w:hAnsi="Times New Roman" w:cs="Times New Roman"/>
              <w:i/>
              <w:iCs/>
              <w:sz w:val="22"/>
            </w:rPr>
          </w:rPrChange>
        </w:rPr>
        <w:t>E</w:t>
      </w:r>
      <w:ins w:id="4965" w:author="LIN, Yufeng" w:date="2021-10-07T10:50:00Z">
        <w:r w:rsidR="00E81CE7" w:rsidRPr="00F331C9">
          <w:rPr>
            <w:rFonts w:ascii="Times New Roman" w:hAnsi="Times New Roman" w:cs="Times New Roman"/>
            <w:i/>
            <w:iCs/>
            <w:sz w:val="24"/>
            <w:szCs w:val="24"/>
          </w:rPr>
          <w:t>r</w:t>
        </w:r>
      </w:ins>
      <w:r w:rsidRPr="00F331C9">
        <w:rPr>
          <w:rFonts w:ascii="Times New Roman" w:hAnsi="Times New Roman" w:cs="Times New Roman"/>
          <w:i/>
          <w:iCs/>
          <w:sz w:val="24"/>
          <w:szCs w:val="24"/>
          <w:rPrChange w:id="4966" w:author="LIN, Yufeng" w:date="2021-10-07T10:22:00Z">
            <w:rPr>
              <w:rFonts w:ascii="Times New Roman" w:hAnsi="Times New Roman" w:cs="Times New Roman"/>
              <w:i/>
              <w:iCs/>
              <w:sz w:val="22"/>
            </w:rPr>
          </w:rPrChange>
        </w:rPr>
        <w:t>ysiphe</w:t>
      </w:r>
      <w:r w:rsidRPr="00F331C9">
        <w:rPr>
          <w:rFonts w:ascii="Times New Roman" w:hAnsi="Times New Roman" w:cs="Times New Roman"/>
          <w:sz w:val="24"/>
          <w:szCs w:val="24"/>
          <w:rPrChange w:id="496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68" w:author="LIN, Yufeng" w:date="2021-10-07T10:22:00Z">
            <w:rPr>
              <w:rFonts w:ascii="Times New Roman" w:hAnsi="Times New Roman" w:cs="Times New Roman"/>
              <w:i/>
              <w:iCs/>
              <w:sz w:val="22"/>
            </w:rPr>
          </w:rPrChange>
        </w:rPr>
        <w:t>pulchra</w:t>
      </w:r>
      <w:r w:rsidRPr="00F331C9">
        <w:rPr>
          <w:rFonts w:ascii="Times New Roman" w:hAnsi="Times New Roman" w:cs="Times New Roman"/>
          <w:sz w:val="24"/>
          <w:szCs w:val="24"/>
          <w:rPrChange w:id="4969"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70" w:author="LIN, Yufeng" w:date="2021-10-07T10:22:00Z">
            <w:rPr>
              <w:rFonts w:ascii="Times New Roman" w:hAnsi="Times New Roman" w:cs="Times New Roman"/>
              <w:i/>
              <w:iCs/>
              <w:sz w:val="22"/>
            </w:rPr>
          </w:rPrChange>
        </w:rPr>
        <w:t>Thielaviopsis</w:t>
      </w:r>
      <w:r w:rsidRPr="00F331C9">
        <w:rPr>
          <w:rFonts w:ascii="Times New Roman" w:hAnsi="Times New Roman" w:cs="Times New Roman"/>
          <w:sz w:val="24"/>
          <w:szCs w:val="24"/>
          <w:rPrChange w:id="4971"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72" w:author="LIN, Yufeng" w:date="2021-10-07T10:22:00Z">
            <w:rPr>
              <w:rFonts w:ascii="Times New Roman" w:hAnsi="Times New Roman" w:cs="Times New Roman"/>
              <w:i/>
              <w:iCs/>
              <w:sz w:val="22"/>
            </w:rPr>
          </w:rPrChange>
        </w:rPr>
        <w:t>punctulata</w:t>
      </w:r>
      <w:r w:rsidRPr="00F331C9">
        <w:rPr>
          <w:rFonts w:ascii="Times New Roman" w:hAnsi="Times New Roman" w:cs="Times New Roman"/>
          <w:sz w:val="24"/>
          <w:szCs w:val="24"/>
          <w:rPrChange w:id="4973"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4974" w:author="LIN, Yufeng" w:date="2021-10-07T10:22:00Z">
            <w:rPr>
              <w:rFonts w:ascii="Times New Roman" w:hAnsi="Times New Roman" w:cs="Times New Roman"/>
              <w:i/>
              <w:iCs/>
              <w:sz w:val="22"/>
            </w:rPr>
          </w:rPrChange>
        </w:rPr>
        <w:t>Sphaerulina</w:t>
      </w:r>
      <w:r w:rsidRPr="00F331C9">
        <w:rPr>
          <w:rFonts w:ascii="Times New Roman" w:hAnsi="Times New Roman" w:cs="Times New Roman"/>
          <w:sz w:val="24"/>
          <w:szCs w:val="24"/>
          <w:rPrChange w:id="497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4976" w:author="LIN, Yufeng" w:date="2021-10-07T10:22:00Z">
            <w:rPr>
              <w:rFonts w:ascii="Times New Roman" w:hAnsi="Times New Roman" w:cs="Times New Roman"/>
              <w:i/>
              <w:iCs/>
              <w:sz w:val="22"/>
            </w:rPr>
          </w:rPrChange>
        </w:rPr>
        <w:t>musiva</w:t>
      </w:r>
      <w:ins w:id="4977" w:author="LIN, Yufeng" w:date="2021-10-07T10:51:00Z">
        <w:r w:rsidR="00E81CE7" w:rsidRPr="00F331C9">
          <w:rPr>
            <w:rFonts w:ascii="Times New Roman" w:hAnsi="Times New Roman" w:cs="Times New Roman"/>
            <w:i/>
            <w:iCs/>
            <w:sz w:val="24"/>
            <w:szCs w:val="24"/>
          </w:rPr>
          <w:t>,</w:t>
        </w:r>
      </w:ins>
      <w:ins w:id="4978" w:author="nick ting" w:date="2021-10-03T20:07:00Z">
        <w:r w:rsidR="00637CC2" w:rsidRPr="00F331C9">
          <w:rPr>
            <w:rFonts w:ascii="Times New Roman" w:hAnsi="Times New Roman" w:cs="Times New Roman"/>
            <w:sz w:val="24"/>
            <w:szCs w:val="24"/>
            <w:rPrChange w:id="4979" w:author="LIN, Yufeng" w:date="2021-10-07T10:22:00Z">
              <w:rPr>
                <w:rFonts w:ascii="Times New Roman" w:hAnsi="Times New Roman" w:cs="Times New Roman"/>
                <w:sz w:val="22"/>
              </w:rPr>
            </w:rPrChange>
          </w:rPr>
          <w:t xml:space="preserve"> were found to be positively correlated with one another in CRC patients. </w:t>
        </w:r>
      </w:ins>
      <w:del w:id="4980" w:author="nick ting" w:date="2021-10-03T20:07:00Z">
        <w:r w:rsidRPr="00F331C9" w:rsidDel="00637CC2">
          <w:rPr>
            <w:rFonts w:ascii="Times New Roman" w:hAnsi="Times New Roman" w:cs="Times New Roman"/>
            <w:sz w:val="24"/>
            <w:szCs w:val="24"/>
            <w:rPrChange w:id="4981" w:author="LIN, Yufeng" w:date="2021-10-07T10:22:00Z">
              <w:rPr>
                <w:rFonts w:ascii="Times New Roman" w:hAnsi="Times New Roman" w:cs="Times New Roman"/>
                <w:sz w:val="22"/>
              </w:rPr>
            </w:rPrChange>
          </w:rPr>
          <w:delText xml:space="preserve"> in CRC. </w:delText>
        </w:r>
      </w:del>
      <w:del w:id="4982" w:author="nick ting" w:date="2021-10-03T20:12:00Z">
        <w:r w:rsidRPr="00F331C9" w:rsidDel="006B3C3B">
          <w:rPr>
            <w:rFonts w:ascii="Times New Roman" w:hAnsi="Times New Roman" w:cs="Times New Roman"/>
            <w:sz w:val="24"/>
            <w:szCs w:val="24"/>
            <w:rPrChange w:id="4983" w:author="LIN, Yufeng" w:date="2021-10-07T10:22:00Z">
              <w:rPr>
                <w:rFonts w:ascii="Times New Roman" w:hAnsi="Times New Roman" w:cs="Times New Roman"/>
                <w:sz w:val="22"/>
              </w:rPr>
            </w:rPrChange>
          </w:rPr>
          <w:delText xml:space="preserve">They were seen as a clustering of </w:delText>
        </w:r>
        <w:r w:rsidR="00FA35F2" w:rsidRPr="00F331C9" w:rsidDel="006B3C3B">
          <w:rPr>
            <w:rFonts w:ascii="Times New Roman" w:hAnsi="Times New Roman" w:cs="Times New Roman"/>
            <w:sz w:val="24"/>
            <w:szCs w:val="24"/>
            <w:rPrChange w:id="4984" w:author="LIN, Yufeng" w:date="2021-10-07T10:22:00Z">
              <w:rPr>
                <w:rFonts w:ascii="Times New Roman" w:hAnsi="Times New Roman" w:cs="Times New Roman"/>
                <w:sz w:val="22"/>
              </w:rPr>
            </w:rPrChange>
          </w:rPr>
          <w:delText>micro-eukaryotes</w:delText>
        </w:r>
      </w:del>
      <w:ins w:id="4985" w:author="LIN, Yufeng" w:date="2021-09-28T13:07:00Z">
        <w:del w:id="4986" w:author="nick ting" w:date="2021-10-03T20:12:00Z">
          <w:r w:rsidR="004314C2" w:rsidRPr="00F331C9" w:rsidDel="006B3C3B">
            <w:rPr>
              <w:rFonts w:ascii="Times New Roman" w:hAnsi="Times New Roman" w:cs="Times New Roman"/>
              <w:sz w:val="24"/>
              <w:szCs w:val="24"/>
              <w:rPrChange w:id="4987" w:author="LIN, Yufeng" w:date="2021-10-07T10:22:00Z">
                <w:rPr>
                  <w:rFonts w:ascii="Times New Roman" w:hAnsi="Times New Roman" w:cs="Times New Roman"/>
                  <w:sz w:val="22"/>
                </w:rPr>
              </w:rPrChange>
            </w:rPr>
            <w:delText>fungi</w:delText>
          </w:r>
        </w:del>
      </w:ins>
      <w:del w:id="4988" w:author="nick ting" w:date="2021-10-03T20:12:00Z">
        <w:r w:rsidRPr="00F331C9" w:rsidDel="006B3C3B">
          <w:rPr>
            <w:rFonts w:ascii="Times New Roman" w:hAnsi="Times New Roman" w:cs="Times New Roman"/>
            <w:sz w:val="24"/>
            <w:szCs w:val="24"/>
            <w:rPrChange w:id="4989" w:author="LIN, Yufeng" w:date="2021-10-07T10:22:00Z">
              <w:rPr>
                <w:rFonts w:ascii="Times New Roman" w:hAnsi="Times New Roman" w:cs="Times New Roman"/>
                <w:sz w:val="22"/>
              </w:rPr>
            </w:rPrChange>
          </w:rPr>
          <w:delText xml:space="preserve"> that cooperates and symbiotically (figure 4a). </w:delText>
        </w:r>
      </w:del>
      <w:r w:rsidRPr="00F331C9">
        <w:rPr>
          <w:rFonts w:ascii="Times New Roman" w:hAnsi="Times New Roman" w:cs="Times New Roman"/>
          <w:sz w:val="24"/>
          <w:szCs w:val="24"/>
          <w:rPrChange w:id="4990" w:author="LIN, Yufeng" w:date="2021-10-07T10:22:00Z">
            <w:rPr>
              <w:rFonts w:ascii="Times New Roman" w:hAnsi="Times New Roman" w:cs="Times New Roman"/>
              <w:sz w:val="22"/>
            </w:rPr>
          </w:rPrChange>
        </w:rPr>
        <w:t xml:space="preserve">However, these </w:t>
      </w:r>
      <w:del w:id="4991" w:author="nick ting" w:date="2021-10-03T20:09:00Z">
        <w:r w:rsidRPr="00F331C9" w:rsidDel="006B3C3B">
          <w:rPr>
            <w:rFonts w:ascii="Times New Roman" w:hAnsi="Times New Roman" w:cs="Times New Roman"/>
            <w:sz w:val="24"/>
            <w:szCs w:val="24"/>
            <w:rPrChange w:id="4992" w:author="LIN, Yufeng" w:date="2021-10-07T10:22:00Z">
              <w:rPr>
                <w:rFonts w:ascii="Times New Roman" w:hAnsi="Times New Roman" w:cs="Times New Roman"/>
                <w:sz w:val="22"/>
              </w:rPr>
            </w:rPrChange>
          </w:rPr>
          <w:delText>close relationships</w:delText>
        </w:r>
      </w:del>
      <w:ins w:id="4993" w:author="nick ting" w:date="2021-10-03T20:09:00Z">
        <w:r w:rsidR="006B3C3B" w:rsidRPr="00F331C9">
          <w:rPr>
            <w:rFonts w:ascii="Times New Roman" w:hAnsi="Times New Roman" w:cs="Times New Roman"/>
            <w:sz w:val="24"/>
            <w:szCs w:val="24"/>
            <w:rPrChange w:id="4994" w:author="LIN, Yufeng" w:date="2021-10-07T10:22:00Z">
              <w:rPr>
                <w:rFonts w:ascii="Times New Roman" w:hAnsi="Times New Roman" w:cs="Times New Roman"/>
                <w:sz w:val="22"/>
              </w:rPr>
            </w:rPrChange>
          </w:rPr>
          <w:t>correlations</w:t>
        </w:r>
      </w:ins>
      <w:r w:rsidRPr="00F331C9">
        <w:rPr>
          <w:rFonts w:ascii="Times New Roman" w:hAnsi="Times New Roman" w:cs="Times New Roman"/>
          <w:sz w:val="24"/>
          <w:szCs w:val="24"/>
          <w:rPrChange w:id="4995" w:author="LIN, Yufeng" w:date="2021-10-07T10:22:00Z">
            <w:rPr>
              <w:rFonts w:ascii="Times New Roman" w:hAnsi="Times New Roman" w:cs="Times New Roman"/>
              <w:sz w:val="22"/>
            </w:rPr>
          </w:rPrChange>
        </w:rPr>
        <w:t xml:space="preserve"> </w:t>
      </w:r>
      <w:del w:id="4996" w:author="nick ting" w:date="2021-10-03T20:13:00Z">
        <w:r w:rsidRPr="00F331C9" w:rsidDel="006B3C3B">
          <w:rPr>
            <w:rFonts w:ascii="Times New Roman" w:hAnsi="Times New Roman" w:cs="Times New Roman"/>
            <w:sz w:val="24"/>
            <w:szCs w:val="24"/>
            <w:rPrChange w:id="4997"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4998" w:author="LIN, Yufeng" w:date="2021-10-07T10:22:00Z">
            <w:rPr>
              <w:rFonts w:ascii="Times New Roman" w:hAnsi="Times New Roman" w:cs="Times New Roman"/>
              <w:sz w:val="22"/>
            </w:rPr>
          </w:rPrChange>
        </w:rPr>
        <w:t>disappeared in the adenoma or healthy</w:t>
      </w:r>
      <w:ins w:id="4999" w:author="nick ting" w:date="2021-10-04T21:52:00Z">
        <w:r w:rsidR="008C40FC" w:rsidRPr="00F331C9">
          <w:rPr>
            <w:rFonts w:ascii="Times New Roman" w:hAnsi="Times New Roman" w:cs="Times New Roman"/>
            <w:sz w:val="24"/>
            <w:szCs w:val="24"/>
            <w:rPrChange w:id="5000" w:author="LIN, Yufeng" w:date="2021-10-07T10:22:00Z">
              <w:rPr>
                <w:rFonts w:ascii="Times New Roman" w:hAnsi="Times New Roman" w:cs="Times New Roman"/>
                <w:sz w:val="22"/>
              </w:rPr>
            </w:rPrChange>
          </w:rPr>
          <w:t xml:space="preserve"> individuals</w:t>
        </w:r>
      </w:ins>
      <w:del w:id="5001" w:author="nick ting" w:date="2021-10-04T21:52:00Z">
        <w:r w:rsidRPr="00F331C9" w:rsidDel="008C40FC">
          <w:rPr>
            <w:rFonts w:ascii="Times New Roman" w:hAnsi="Times New Roman" w:cs="Times New Roman"/>
            <w:sz w:val="24"/>
            <w:szCs w:val="24"/>
            <w:rPrChange w:id="5002" w:author="LIN, Yufeng" w:date="2021-10-07T10:22:00Z">
              <w:rPr>
                <w:rFonts w:ascii="Times New Roman" w:hAnsi="Times New Roman" w:cs="Times New Roman"/>
                <w:sz w:val="22"/>
              </w:rPr>
            </w:rPrChange>
          </w:rPr>
          <w:delText xml:space="preserve"> control group</w:delText>
        </w:r>
      </w:del>
      <w:r w:rsidRPr="00F331C9">
        <w:rPr>
          <w:rFonts w:ascii="Times New Roman" w:hAnsi="Times New Roman" w:cs="Times New Roman"/>
          <w:sz w:val="24"/>
          <w:szCs w:val="24"/>
          <w:rPrChange w:id="5003" w:author="LIN, Yufeng" w:date="2021-10-07T10:22:00Z">
            <w:rPr>
              <w:rFonts w:ascii="Times New Roman" w:hAnsi="Times New Roman" w:cs="Times New Roman"/>
              <w:sz w:val="22"/>
            </w:rPr>
          </w:rPrChange>
        </w:rPr>
        <w:t xml:space="preserve"> (figure 4</w:t>
      </w:r>
      <w:ins w:id="5004" w:author="LIN, Yufeng" w:date="2021-10-07T18:09:00Z">
        <w:r w:rsidR="002967E7" w:rsidRPr="00F331C9">
          <w:rPr>
            <w:rFonts w:ascii="Times New Roman" w:hAnsi="Times New Roman" w:cs="Times New Roman"/>
            <w:sz w:val="24"/>
            <w:szCs w:val="24"/>
          </w:rPr>
          <w:t>a</w:t>
        </w:r>
      </w:ins>
      <w:del w:id="5005" w:author="LIN, Yufeng" w:date="2021-10-07T18:09:00Z">
        <w:r w:rsidRPr="00F331C9" w:rsidDel="002967E7">
          <w:rPr>
            <w:rFonts w:ascii="Times New Roman" w:hAnsi="Times New Roman" w:cs="Times New Roman"/>
            <w:sz w:val="24"/>
            <w:szCs w:val="24"/>
            <w:rPrChange w:id="5006" w:author="LIN, Yufeng" w:date="2021-10-07T10:22:00Z">
              <w:rPr>
                <w:rFonts w:ascii="Times New Roman" w:hAnsi="Times New Roman" w:cs="Times New Roman"/>
                <w:sz w:val="22"/>
              </w:rPr>
            </w:rPrChange>
          </w:rPr>
          <w:delText>a</w:delText>
        </w:r>
      </w:del>
      <w:r w:rsidRPr="00F331C9">
        <w:rPr>
          <w:rFonts w:ascii="Times New Roman" w:hAnsi="Times New Roman" w:cs="Times New Roman"/>
          <w:sz w:val="24"/>
          <w:szCs w:val="24"/>
          <w:rPrChange w:id="5007" w:author="LIN, Yufeng" w:date="2021-10-07T10:22:00Z">
            <w:rPr>
              <w:rFonts w:ascii="Times New Roman" w:hAnsi="Times New Roman" w:cs="Times New Roman"/>
              <w:sz w:val="22"/>
            </w:rPr>
          </w:rPrChange>
        </w:rPr>
        <w:t xml:space="preserve"> and </w:t>
      </w:r>
      <w:commentRangeStart w:id="5008"/>
      <w:r w:rsidRPr="00F331C9">
        <w:rPr>
          <w:rFonts w:ascii="Times New Roman" w:hAnsi="Times New Roman" w:cs="Times New Roman"/>
          <w:sz w:val="24"/>
          <w:szCs w:val="24"/>
          <w:rPrChange w:id="5009" w:author="LIN, Yufeng" w:date="2021-10-07T10:22:00Z">
            <w:rPr>
              <w:rFonts w:ascii="Times New Roman" w:hAnsi="Times New Roman" w:cs="Times New Roman"/>
              <w:sz w:val="22"/>
            </w:rPr>
          </w:rPrChange>
        </w:rPr>
        <w:t xml:space="preserve">supplementary figure </w:t>
      </w:r>
      <w:del w:id="5010" w:author="LIN, Yufeng" w:date="2021-10-07T18:06:00Z">
        <w:r w:rsidRPr="00F331C9" w:rsidDel="002967E7">
          <w:rPr>
            <w:rFonts w:ascii="Times New Roman" w:hAnsi="Times New Roman" w:cs="Times New Roman"/>
            <w:sz w:val="24"/>
            <w:szCs w:val="24"/>
            <w:rPrChange w:id="5011" w:author="LIN, Yufeng" w:date="2021-10-07T10:22:00Z">
              <w:rPr>
                <w:rFonts w:ascii="Times New Roman" w:hAnsi="Times New Roman" w:cs="Times New Roman"/>
                <w:sz w:val="22"/>
              </w:rPr>
            </w:rPrChange>
          </w:rPr>
          <w:delText>5</w:delText>
        </w:r>
        <w:commentRangeEnd w:id="5008"/>
        <w:r w:rsidRPr="00F331C9" w:rsidDel="002967E7">
          <w:rPr>
            <w:rStyle w:val="CommentReference"/>
            <w:rFonts w:ascii="Times New Roman" w:hAnsi="Times New Roman" w:cs="Times New Roman"/>
            <w:sz w:val="24"/>
            <w:szCs w:val="24"/>
            <w:rPrChange w:id="5012" w:author="LIN, Yufeng" w:date="2021-10-07T10:22:00Z">
              <w:rPr>
                <w:rStyle w:val="CommentReference"/>
                <w:rFonts w:ascii="Times New Roman" w:hAnsi="Times New Roman" w:cs="Times New Roman"/>
                <w:sz w:val="22"/>
                <w:szCs w:val="22"/>
              </w:rPr>
            </w:rPrChange>
          </w:rPr>
          <w:commentReference w:id="5008"/>
        </w:r>
      </w:del>
      <w:ins w:id="5013" w:author="LIN, Yufeng" w:date="2021-10-07T18:08:00Z">
        <w:r w:rsidR="002967E7" w:rsidRPr="00F331C9">
          <w:rPr>
            <w:rFonts w:ascii="Times New Roman" w:hAnsi="Times New Roman" w:cs="Times New Roman"/>
            <w:sz w:val="24"/>
            <w:szCs w:val="24"/>
          </w:rPr>
          <w:t>3</w:t>
        </w:r>
      </w:ins>
      <w:r w:rsidRPr="00F331C9">
        <w:rPr>
          <w:rFonts w:ascii="Times New Roman" w:hAnsi="Times New Roman" w:cs="Times New Roman"/>
          <w:sz w:val="24"/>
          <w:szCs w:val="24"/>
          <w:rPrChange w:id="5014" w:author="LIN, Yufeng" w:date="2021-10-07T10:22:00Z">
            <w:rPr>
              <w:rFonts w:ascii="Times New Roman" w:hAnsi="Times New Roman" w:cs="Times New Roman"/>
              <w:sz w:val="22"/>
            </w:rPr>
          </w:rPrChange>
        </w:rPr>
        <w:t xml:space="preserve">). In </w:t>
      </w:r>
      <w:del w:id="5015" w:author="nick ting" w:date="2021-10-04T21:52:00Z">
        <w:r w:rsidRPr="00F331C9" w:rsidDel="008C40FC">
          <w:rPr>
            <w:rFonts w:ascii="Times New Roman" w:hAnsi="Times New Roman" w:cs="Times New Roman"/>
            <w:sz w:val="24"/>
            <w:szCs w:val="24"/>
            <w:rPrChange w:id="5016" w:author="LIN, Yufeng" w:date="2021-10-07T10:22:00Z">
              <w:rPr>
                <w:rFonts w:ascii="Times New Roman" w:hAnsi="Times New Roman" w:cs="Times New Roman"/>
                <w:sz w:val="22"/>
              </w:rPr>
            </w:rPrChange>
          </w:rPr>
          <w:delText>adenoma or healthy control</w:delText>
        </w:r>
      </w:del>
      <w:ins w:id="5017" w:author="nick ting" w:date="2021-10-04T21:52:00Z">
        <w:r w:rsidR="008C40FC" w:rsidRPr="00F331C9">
          <w:rPr>
            <w:rFonts w:ascii="Times New Roman" w:hAnsi="Times New Roman" w:cs="Times New Roman"/>
            <w:sz w:val="24"/>
            <w:szCs w:val="24"/>
            <w:rPrChange w:id="5018" w:author="LIN, Yufeng" w:date="2021-10-07T10:22:00Z">
              <w:rPr>
                <w:rFonts w:ascii="Times New Roman" w:hAnsi="Times New Roman" w:cs="Times New Roman"/>
                <w:sz w:val="22"/>
              </w:rPr>
            </w:rPrChange>
          </w:rPr>
          <w:t>these two conditions</w:t>
        </w:r>
      </w:ins>
      <w:r w:rsidRPr="00F331C9">
        <w:rPr>
          <w:rFonts w:ascii="Times New Roman" w:hAnsi="Times New Roman" w:cs="Times New Roman"/>
          <w:sz w:val="24"/>
          <w:szCs w:val="24"/>
          <w:rPrChange w:id="5019" w:author="LIN, Yufeng" w:date="2021-10-07T10:22:00Z">
            <w:rPr>
              <w:rFonts w:ascii="Times New Roman" w:hAnsi="Times New Roman" w:cs="Times New Roman"/>
              <w:sz w:val="22"/>
            </w:rPr>
          </w:rPrChange>
        </w:rPr>
        <w:t>,</w:t>
      </w:r>
      <w:ins w:id="5020" w:author="nick ting" w:date="2021-10-04T21:51:00Z">
        <w:r w:rsidR="00A305D8" w:rsidRPr="00F331C9">
          <w:rPr>
            <w:rFonts w:ascii="Times New Roman" w:hAnsi="Times New Roman" w:cs="Times New Roman"/>
            <w:sz w:val="24"/>
            <w:szCs w:val="24"/>
            <w:rPrChange w:id="5021" w:author="LIN, Yufeng" w:date="2021-10-07T10:22:00Z">
              <w:rPr>
                <w:rFonts w:ascii="Times New Roman" w:hAnsi="Times New Roman" w:cs="Times New Roman"/>
                <w:sz w:val="22"/>
              </w:rPr>
            </w:rPrChange>
          </w:rPr>
          <w:t xml:space="preserve"> only </w:t>
        </w:r>
        <w:r w:rsidR="00A305D8" w:rsidRPr="00F331C9">
          <w:rPr>
            <w:rFonts w:ascii="Times New Roman" w:hAnsi="Times New Roman" w:cs="Times New Roman"/>
            <w:i/>
            <w:iCs/>
            <w:sz w:val="24"/>
            <w:szCs w:val="24"/>
            <w:rPrChange w:id="5022" w:author="LIN, Yufeng" w:date="2021-10-07T10:22:00Z">
              <w:rPr>
                <w:rFonts w:ascii="Times New Roman" w:hAnsi="Times New Roman" w:cs="Times New Roman"/>
                <w:i/>
                <w:iCs/>
                <w:sz w:val="22"/>
              </w:rPr>
            </w:rPrChange>
          </w:rPr>
          <w:t xml:space="preserve">A. </w:t>
        </w:r>
        <w:r w:rsidR="00A305D8" w:rsidRPr="00F331C9">
          <w:rPr>
            <w:rFonts w:ascii="Times New Roman" w:hAnsi="Times New Roman" w:cs="Times New Roman"/>
            <w:i/>
            <w:iCs/>
            <w:sz w:val="24"/>
            <w:szCs w:val="24"/>
            <w:rPrChange w:id="5023" w:author="LIN, Yufeng" w:date="2021-10-07T10:22:00Z">
              <w:rPr>
                <w:rFonts w:ascii="Times New Roman" w:hAnsi="Times New Roman" w:cs="Times New Roman"/>
                <w:i/>
                <w:iCs/>
                <w:sz w:val="22"/>
              </w:rPr>
            </w:rPrChange>
          </w:rPr>
          <w:lastRenderedPageBreak/>
          <w:t>rambellii</w:t>
        </w:r>
        <w:r w:rsidR="00A305D8" w:rsidRPr="00F331C9">
          <w:rPr>
            <w:rFonts w:ascii="Times New Roman" w:hAnsi="Times New Roman" w:cs="Times New Roman"/>
            <w:sz w:val="24"/>
            <w:szCs w:val="24"/>
            <w:rPrChange w:id="5024" w:author="LIN, Yufeng" w:date="2021-10-07T10:22:00Z">
              <w:rPr>
                <w:rFonts w:ascii="Times New Roman" w:hAnsi="Times New Roman" w:cs="Times New Roman"/>
                <w:sz w:val="22"/>
              </w:rPr>
            </w:rPrChange>
          </w:rPr>
          <w:t xml:space="preserve"> still showed correlations with other fungi but not</w:t>
        </w:r>
      </w:ins>
      <w:r w:rsidRPr="00F331C9">
        <w:rPr>
          <w:rFonts w:ascii="Times New Roman" w:hAnsi="Times New Roman" w:cs="Times New Roman"/>
          <w:sz w:val="24"/>
          <w:szCs w:val="24"/>
          <w:rPrChange w:id="5025"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5026" w:author="LIN, Yufeng" w:date="2021-10-07T10:22:00Z">
            <w:rPr>
              <w:rFonts w:ascii="Times New Roman" w:hAnsi="Times New Roman" w:cs="Times New Roman"/>
              <w:i/>
              <w:iCs/>
              <w:sz w:val="22"/>
            </w:rPr>
          </w:rPrChange>
        </w:rPr>
        <w:t>T. punctulata</w:t>
      </w:r>
      <w:r w:rsidRPr="00F331C9">
        <w:rPr>
          <w:rFonts w:ascii="Times New Roman" w:hAnsi="Times New Roman" w:cs="Times New Roman"/>
          <w:sz w:val="24"/>
          <w:szCs w:val="24"/>
          <w:rPrChange w:id="5027"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5028" w:author="LIN, Yufeng" w:date="2021-10-07T10:22:00Z">
            <w:rPr>
              <w:rFonts w:ascii="Times New Roman" w:hAnsi="Times New Roman" w:cs="Times New Roman"/>
              <w:i/>
              <w:iCs/>
              <w:sz w:val="22"/>
            </w:rPr>
          </w:rPrChange>
        </w:rPr>
        <w:t>S. musiva</w:t>
      </w:r>
      <w:r w:rsidRPr="00F331C9">
        <w:rPr>
          <w:rFonts w:ascii="Times New Roman" w:hAnsi="Times New Roman" w:cs="Times New Roman"/>
          <w:sz w:val="24"/>
          <w:szCs w:val="24"/>
          <w:rPrChange w:id="5029"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5030" w:author="LIN, Yufeng" w:date="2021-10-07T10:22:00Z">
            <w:rPr>
              <w:rFonts w:ascii="Times New Roman" w:hAnsi="Times New Roman" w:cs="Times New Roman"/>
              <w:i/>
              <w:iCs/>
              <w:sz w:val="22"/>
            </w:rPr>
          </w:rPrChange>
        </w:rPr>
        <w:t>E. pulchra</w:t>
      </w:r>
      <w:del w:id="5031" w:author="nick ting" w:date="2021-10-04T21:52:00Z">
        <w:r w:rsidRPr="00F331C9" w:rsidDel="008C40FC">
          <w:rPr>
            <w:rFonts w:ascii="Times New Roman" w:hAnsi="Times New Roman" w:cs="Times New Roman"/>
            <w:sz w:val="24"/>
            <w:szCs w:val="24"/>
            <w:rPrChange w:id="5032" w:author="LIN, Yufeng" w:date="2021-10-07T10:22:00Z">
              <w:rPr>
                <w:rFonts w:ascii="Times New Roman" w:hAnsi="Times New Roman" w:cs="Times New Roman"/>
                <w:sz w:val="22"/>
              </w:rPr>
            </w:rPrChange>
          </w:rPr>
          <w:delText xml:space="preserve"> </w:delText>
        </w:r>
      </w:del>
      <w:del w:id="5033" w:author="nick ting" w:date="2021-10-03T20:14:00Z">
        <w:r w:rsidRPr="00F331C9" w:rsidDel="006B3C3B">
          <w:rPr>
            <w:rFonts w:ascii="Times New Roman" w:hAnsi="Times New Roman" w:cs="Times New Roman"/>
            <w:sz w:val="24"/>
            <w:szCs w:val="24"/>
            <w:rPrChange w:id="5034" w:author="LIN, Yufeng" w:date="2021-10-07T10:22:00Z">
              <w:rPr>
                <w:rFonts w:ascii="Times New Roman" w:hAnsi="Times New Roman" w:cs="Times New Roman"/>
                <w:sz w:val="22"/>
              </w:rPr>
            </w:rPrChange>
          </w:rPr>
          <w:delText>didn</w:delText>
        </w:r>
        <w:r w:rsidR="000D0043" w:rsidRPr="00F331C9" w:rsidDel="006B3C3B">
          <w:rPr>
            <w:rFonts w:ascii="Times New Roman" w:hAnsi="Times New Roman" w:cs="Times New Roman"/>
            <w:sz w:val="24"/>
            <w:szCs w:val="24"/>
            <w:rPrChange w:id="5035" w:author="LIN, Yufeng" w:date="2021-10-07T10:22:00Z">
              <w:rPr>
                <w:rFonts w:ascii="Times New Roman" w:hAnsi="Times New Roman" w:cs="Times New Roman"/>
                <w:sz w:val="22"/>
              </w:rPr>
            </w:rPrChange>
          </w:rPr>
          <w:delText>'</w:delText>
        </w:r>
        <w:r w:rsidRPr="00F331C9" w:rsidDel="006B3C3B">
          <w:rPr>
            <w:rFonts w:ascii="Times New Roman" w:hAnsi="Times New Roman" w:cs="Times New Roman"/>
            <w:sz w:val="24"/>
            <w:szCs w:val="24"/>
            <w:rPrChange w:id="5036" w:author="LIN, Yufeng" w:date="2021-10-07T10:22:00Z">
              <w:rPr>
                <w:rFonts w:ascii="Times New Roman" w:hAnsi="Times New Roman" w:cs="Times New Roman"/>
                <w:sz w:val="22"/>
              </w:rPr>
            </w:rPrChange>
          </w:rPr>
          <w:delText xml:space="preserve">t release the </w:delText>
        </w:r>
      </w:del>
      <w:del w:id="5037" w:author="nick ting" w:date="2021-10-04T21:52:00Z">
        <w:r w:rsidRPr="00F331C9" w:rsidDel="008C40FC">
          <w:rPr>
            <w:rFonts w:ascii="Times New Roman" w:hAnsi="Times New Roman" w:cs="Times New Roman"/>
            <w:sz w:val="24"/>
            <w:szCs w:val="24"/>
            <w:rPrChange w:id="5038" w:author="LIN, Yufeng" w:date="2021-10-07T10:22:00Z">
              <w:rPr>
                <w:rFonts w:ascii="Times New Roman" w:hAnsi="Times New Roman" w:cs="Times New Roman"/>
                <w:sz w:val="22"/>
              </w:rPr>
            </w:rPrChange>
          </w:rPr>
          <w:delText xml:space="preserve">strong </w:delText>
        </w:r>
      </w:del>
      <w:del w:id="5039" w:author="nick ting" w:date="2021-10-03T20:14:00Z">
        <w:r w:rsidRPr="00F331C9" w:rsidDel="006B3C3B">
          <w:rPr>
            <w:rFonts w:ascii="Times New Roman" w:hAnsi="Times New Roman" w:cs="Times New Roman"/>
            <w:sz w:val="24"/>
            <w:szCs w:val="24"/>
            <w:rPrChange w:id="5040" w:author="LIN, Yufeng" w:date="2021-10-07T10:22:00Z">
              <w:rPr>
                <w:rFonts w:ascii="Times New Roman" w:hAnsi="Times New Roman" w:cs="Times New Roman"/>
                <w:sz w:val="22"/>
              </w:rPr>
            </w:rPrChange>
          </w:rPr>
          <w:delText xml:space="preserve">correspondence </w:delText>
        </w:r>
      </w:del>
      <w:del w:id="5041" w:author="nick ting" w:date="2021-10-04T21:52:00Z">
        <w:r w:rsidRPr="00F331C9" w:rsidDel="008C40FC">
          <w:rPr>
            <w:rFonts w:ascii="Times New Roman" w:hAnsi="Times New Roman" w:cs="Times New Roman"/>
            <w:sz w:val="24"/>
            <w:szCs w:val="24"/>
            <w:rPrChange w:id="5042" w:author="LIN, Yufeng" w:date="2021-10-07T10:22:00Z">
              <w:rPr>
                <w:rFonts w:ascii="Times New Roman" w:hAnsi="Times New Roman" w:cs="Times New Roman"/>
                <w:sz w:val="22"/>
              </w:rPr>
            </w:rPrChange>
          </w:rPr>
          <w:delText xml:space="preserve">with any other candidates, but </w:delText>
        </w:r>
      </w:del>
      <w:del w:id="5043" w:author="nick ting" w:date="2021-10-04T21:51:00Z">
        <w:r w:rsidRPr="00F331C9" w:rsidDel="00A305D8">
          <w:rPr>
            <w:rFonts w:ascii="Times New Roman" w:hAnsi="Times New Roman" w:cs="Times New Roman"/>
            <w:i/>
            <w:iCs/>
            <w:sz w:val="24"/>
            <w:szCs w:val="24"/>
            <w:rPrChange w:id="5044" w:author="LIN, Yufeng" w:date="2021-10-07T10:22:00Z">
              <w:rPr>
                <w:rFonts w:ascii="Times New Roman" w:hAnsi="Times New Roman" w:cs="Times New Roman"/>
                <w:i/>
                <w:iCs/>
                <w:sz w:val="22"/>
              </w:rPr>
            </w:rPrChange>
          </w:rPr>
          <w:delText>A. rambellii</w:delText>
        </w:r>
        <w:r w:rsidRPr="00F331C9" w:rsidDel="00A305D8">
          <w:rPr>
            <w:rFonts w:ascii="Times New Roman" w:hAnsi="Times New Roman" w:cs="Times New Roman"/>
            <w:sz w:val="24"/>
            <w:szCs w:val="24"/>
            <w:rPrChange w:id="5045" w:author="LIN, Yufeng" w:date="2021-10-07T10:22:00Z">
              <w:rPr>
                <w:rFonts w:ascii="Times New Roman" w:hAnsi="Times New Roman" w:cs="Times New Roman"/>
                <w:sz w:val="22"/>
              </w:rPr>
            </w:rPrChange>
          </w:rPr>
          <w:delText xml:space="preserve"> </w:delText>
        </w:r>
      </w:del>
      <w:del w:id="5046" w:author="nick ting" w:date="2021-10-04T21:52:00Z">
        <w:r w:rsidRPr="00F331C9" w:rsidDel="008C40FC">
          <w:rPr>
            <w:rFonts w:ascii="Times New Roman" w:hAnsi="Times New Roman" w:cs="Times New Roman"/>
            <w:sz w:val="24"/>
            <w:szCs w:val="24"/>
            <w:rPrChange w:id="5047" w:author="LIN, Yufeng" w:date="2021-10-07T10:22:00Z">
              <w:rPr>
                <w:rFonts w:ascii="Times New Roman" w:hAnsi="Times New Roman" w:cs="Times New Roman"/>
                <w:sz w:val="22"/>
              </w:rPr>
            </w:rPrChange>
          </w:rPr>
          <w:delText xml:space="preserve">were </w:delText>
        </w:r>
      </w:del>
      <w:del w:id="5048" w:author="nick ting" w:date="2021-10-03T20:14:00Z">
        <w:r w:rsidRPr="00F331C9" w:rsidDel="006B3C3B">
          <w:rPr>
            <w:rFonts w:ascii="Times New Roman" w:hAnsi="Times New Roman" w:cs="Times New Roman"/>
            <w:sz w:val="24"/>
            <w:szCs w:val="24"/>
            <w:rPrChange w:id="5049" w:author="LIN, Yufeng" w:date="2021-10-07T10:22:00Z">
              <w:rPr>
                <w:rFonts w:ascii="Times New Roman" w:hAnsi="Times New Roman" w:cs="Times New Roman"/>
                <w:sz w:val="22"/>
              </w:rPr>
            </w:rPrChange>
          </w:rPr>
          <w:delText>a high positive connection</w:delText>
        </w:r>
      </w:del>
      <w:del w:id="5050" w:author="nick ting" w:date="2021-10-04T21:52:00Z">
        <w:r w:rsidRPr="00F331C9" w:rsidDel="008C40FC">
          <w:rPr>
            <w:rFonts w:ascii="Times New Roman" w:hAnsi="Times New Roman" w:cs="Times New Roman"/>
            <w:sz w:val="24"/>
            <w:szCs w:val="24"/>
            <w:rPrChange w:id="5051" w:author="LIN, Yufeng" w:date="2021-10-07T10:22:00Z">
              <w:rPr>
                <w:rFonts w:ascii="Times New Roman" w:hAnsi="Times New Roman" w:cs="Times New Roman"/>
                <w:sz w:val="22"/>
              </w:rPr>
            </w:rPrChange>
          </w:rPr>
          <w:delText xml:space="preserve"> with </w:delText>
        </w:r>
        <w:r w:rsidRPr="00F331C9" w:rsidDel="008C40FC">
          <w:rPr>
            <w:rFonts w:ascii="Times New Roman" w:hAnsi="Times New Roman" w:cs="Times New Roman"/>
            <w:i/>
            <w:iCs/>
            <w:sz w:val="24"/>
            <w:szCs w:val="24"/>
            <w:rPrChange w:id="5052" w:author="LIN, Yufeng" w:date="2021-10-07T10:22:00Z">
              <w:rPr>
                <w:rFonts w:ascii="Times New Roman" w:hAnsi="Times New Roman" w:cs="Times New Roman"/>
                <w:i/>
                <w:iCs/>
                <w:sz w:val="22"/>
              </w:rPr>
            </w:rPrChange>
          </w:rPr>
          <w:delText>Moniliophthora</w:delText>
        </w:r>
        <w:r w:rsidRPr="00F331C9" w:rsidDel="008C40FC">
          <w:rPr>
            <w:rFonts w:ascii="Times New Roman" w:hAnsi="Times New Roman" w:cs="Times New Roman"/>
            <w:sz w:val="24"/>
            <w:szCs w:val="24"/>
            <w:rPrChange w:id="5053" w:author="LIN, Yufeng" w:date="2021-10-07T10:22:00Z">
              <w:rPr>
                <w:rFonts w:ascii="Times New Roman" w:hAnsi="Times New Roman" w:cs="Times New Roman"/>
                <w:sz w:val="22"/>
              </w:rPr>
            </w:rPrChange>
          </w:rPr>
          <w:delText xml:space="preserve"> </w:delText>
        </w:r>
        <w:r w:rsidRPr="00F331C9" w:rsidDel="008C40FC">
          <w:rPr>
            <w:rFonts w:ascii="Times New Roman" w:hAnsi="Times New Roman" w:cs="Times New Roman"/>
            <w:i/>
            <w:iCs/>
            <w:sz w:val="24"/>
            <w:szCs w:val="24"/>
            <w:rPrChange w:id="5054" w:author="LIN, Yufeng" w:date="2021-10-07T10:22:00Z">
              <w:rPr>
                <w:rFonts w:ascii="Times New Roman" w:hAnsi="Times New Roman" w:cs="Times New Roman"/>
                <w:i/>
                <w:iCs/>
                <w:sz w:val="22"/>
              </w:rPr>
            </w:rPrChange>
          </w:rPr>
          <w:delText>Pemiciosa</w:delText>
        </w:r>
        <w:r w:rsidRPr="00F331C9" w:rsidDel="008C40FC">
          <w:rPr>
            <w:rFonts w:ascii="Times New Roman" w:hAnsi="Times New Roman" w:cs="Times New Roman"/>
            <w:sz w:val="24"/>
            <w:szCs w:val="24"/>
            <w:rPrChange w:id="5055" w:author="LIN, Yufeng" w:date="2021-10-07T10:22:00Z">
              <w:rPr>
                <w:rFonts w:ascii="Times New Roman" w:hAnsi="Times New Roman" w:cs="Times New Roman"/>
                <w:sz w:val="22"/>
              </w:rPr>
            </w:rPrChange>
          </w:rPr>
          <w:delText xml:space="preserve"> in these two stages</w:delText>
        </w:r>
      </w:del>
      <w:r w:rsidRPr="00F331C9">
        <w:rPr>
          <w:rFonts w:ascii="Times New Roman" w:hAnsi="Times New Roman" w:cs="Times New Roman"/>
          <w:sz w:val="24"/>
          <w:szCs w:val="24"/>
          <w:rPrChange w:id="5056" w:author="LIN, Yufeng" w:date="2021-10-07T10:22:00Z">
            <w:rPr>
              <w:rFonts w:ascii="Times New Roman" w:hAnsi="Times New Roman" w:cs="Times New Roman"/>
              <w:sz w:val="22"/>
            </w:rPr>
          </w:rPrChange>
        </w:rPr>
        <w:t xml:space="preserve">. </w:t>
      </w:r>
      <w:ins w:id="5057" w:author="nick ting" w:date="2021-10-04T22:00:00Z">
        <w:r w:rsidR="008C40FC" w:rsidRPr="00F331C9">
          <w:rPr>
            <w:rFonts w:ascii="Times New Roman" w:hAnsi="Times New Roman" w:cs="Times New Roman"/>
            <w:sz w:val="24"/>
            <w:szCs w:val="24"/>
            <w:rPrChange w:id="5058" w:author="LIN, Yufeng" w:date="2021-10-07T10:22:00Z">
              <w:rPr>
                <w:rFonts w:ascii="Times New Roman" w:hAnsi="Times New Roman" w:cs="Times New Roman"/>
                <w:sz w:val="22"/>
              </w:rPr>
            </w:rPrChange>
          </w:rPr>
          <w:t xml:space="preserve">Interestingly, </w:t>
        </w:r>
      </w:ins>
      <w:ins w:id="5059" w:author="nick ting" w:date="2021-10-04T22:01:00Z">
        <w:r w:rsidR="008C40FC" w:rsidRPr="00F331C9">
          <w:rPr>
            <w:rFonts w:ascii="Times New Roman" w:hAnsi="Times New Roman" w:cs="Times New Roman"/>
            <w:sz w:val="24"/>
            <w:szCs w:val="24"/>
            <w:rPrChange w:id="5060" w:author="LIN, Yufeng" w:date="2021-10-07T10:22:00Z">
              <w:rPr>
                <w:rFonts w:ascii="Times New Roman" w:hAnsi="Times New Roman" w:cs="Times New Roman"/>
                <w:sz w:val="22"/>
              </w:rPr>
            </w:rPrChange>
          </w:rPr>
          <w:t xml:space="preserve">CRC-depleted fungi such as </w:t>
        </w:r>
        <w:r w:rsidR="008C40FC" w:rsidRPr="00F331C9">
          <w:rPr>
            <w:rFonts w:ascii="Times New Roman" w:hAnsi="Times New Roman" w:cs="Times New Roman"/>
            <w:i/>
            <w:iCs/>
            <w:sz w:val="24"/>
            <w:szCs w:val="24"/>
            <w:rPrChange w:id="5061" w:author="LIN, Yufeng" w:date="2021-10-07T10:22:00Z">
              <w:rPr>
                <w:rFonts w:ascii="Times New Roman" w:hAnsi="Times New Roman" w:cs="Times New Roman"/>
                <w:sz w:val="22"/>
              </w:rPr>
            </w:rPrChange>
          </w:rPr>
          <w:t>R. clarus</w:t>
        </w:r>
        <w:r w:rsidR="008C40FC" w:rsidRPr="00F331C9">
          <w:rPr>
            <w:rFonts w:ascii="Times New Roman" w:hAnsi="Times New Roman" w:cs="Times New Roman"/>
            <w:sz w:val="24"/>
            <w:szCs w:val="24"/>
            <w:rPrChange w:id="5062" w:author="LIN, Yufeng" w:date="2021-10-07T10:22:00Z">
              <w:rPr>
                <w:rFonts w:ascii="Times New Roman" w:hAnsi="Times New Roman" w:cs="Times New Roman"/>
                <w:sz w:val="22"/>
              </w:rPr>
            </w:rPrChange>
          </w:rPr>
          <w:t xml:space="preserve">, </w:t>
        </w:r>
        <w:r w:rsidR="008C40FC" w:rsidRPr="00F331C9">
          <w:rPr>
            <w:rFonts w:ascii="Times New Roman" w:hAnsi="Times New Roman" w:cs="Times New Roman"/>
            <w:i/>
            <w:iCs/>
            <w:sz w:val="24"/>
            <w:szCs w:val="24"/>
            <w:rPrChange w:id="5063" w:author="LIN, Yufeng" w:date="2021-10-07T10:22:00Z">
              <w:rPr>
                <w:rFonts w:ascii="Times New Roman" w:hAnsi="Times New Roman" w:cs="Times New Roman"/>
                <w:sz w:val="22"/>
              </w:rPr>
            </w:rPrChange>
          </w:rPr>
          <w:t>E. aedis</w:t>
        </w:r>
      </w:ins>
      <w:ins w:id="5064" w:author="nick ting" w:date="2021-10-04T22:02:00Z">
        <w:r w:rsidR="005F24DC" w:rsidRPr="00F331C9">
          <w:rPr>
            <w:rFonts w:ascii="Times New Roman" w:hAnsi="Times New Roman" w:cs="Times New Roman"/>
            <w:sz w:val="24"/>
            <w:szCs w:val="24"/>
            <w:rPrChange w:id="5065" w:author="LIN, Yufeng" w:date="2021-10-07T10:22:00Z">
              <w:rPr>
                <w:rFonts w:ascii="Times New Roman" w:hAnsi="Times New Roman" w:cs="Times New Roman"/>
                <w:sz w:val="22"/>
              </w:rPr>
            </w:rPrChange>
          </w:rPr>
          <w:t xml:space="preserve">, </w:t>
        </w:r>
      </w:ins>
      <w:ins w:id="5066" w:author="nick ting" w:date="2021-10-04T22:01:00Z">
        <w:r w:rsidR="008C40FC" w:rsidRPr="00F331C9">
          <w:rPr>
            <w:rFonts w:ascii="Times New Roman" w:hAnsi="Times New Roman" w:cs="Times New Roman"/>
            <w:i/>
            <w:iCs/>
            <w:sz w:val="24"/>
            <w:szCs w:val="24"/>
            <w:rPrChange w:id="5067" w:author="LIN, Yufeng" w:date="2021-10-07T10:22:00Z">
              <w:rPr>
                <w:rFonts w:ascii="Times New Roman" w:hAnsi="Times New Roman" w:cs="Times New Roman"/>
                <w:sz w:val="22"/>
              </w:rPr>
            </w:rPrChange>
          </w:rPr>
          <w:t>Naumovozyma dairenensis</w:t>
        </w:r>
        <w:r w:rsidR="005F24DC" w:rsidRPr="00F331C9">
          <w:rPr>
            <w:rFonts w:ascii="Times New Roman" w:hAnsi="Times New Roman" w:cs="Times New Roman"/>
            <w:sz w:val="24"/>
            <w:szCs w:val="24"/>
            <w:rPrChange w:id="5068" w:author="LIN, Yufeng" w:date="2021-10-07T10:22:00Z">
              <w:rPr>
                <w:rFonts w:ascii="Times New Roman" w:hAnsi="Times New Roman" w:cs="Times New Roman"/>
                <w:sz w:val="22"/>
              </w:rPr>
            </w:rPrChange>
          </w:rPr>
          <w:t xml:space="preserve"> </w:t>
        </w:r>
      </w:ins>
      <w:ins w:id="5069" w:author="nick ting" w:date="2021-10-04T22:02:00Z">
        <w:r w:rsidR="005F24DC" w:rsidRPr="00F331C9">
          <w:rPr>
            <w:rFonts w:ascii="Times New Roman" w:hAnsi="Times New Roman" w:cs="Times New Roman"/>
            <w:sz w:val="24"/>
            <w:szCs w:val="24"/>
            <w:rPrChange w:id="5070" w:author="LIN, Yufeng" w:date="2021-10-07T10:22:00Z">
              <w:rPr>
                <w:rFonts w:ascii="Times New Roman" w:hAnsi="Times New Roman" w:cs="Times New Roman"/>
                <w:sz w:val="22"/>
              </w:rPr>
            </w:rPrChange>
          </w:rPr>
          <w:t xml:space="preserve">and </w:t>
        </w:r>
        <w:r w:rsidR="005F24DC" w:rsidRPr="00F331C9">
          <w:rPr>
            <w:rFonts w:ascii="Times New Roman" w:hAnsi="Times New Roman" w:cs="Times New Roman"/>
            <w:i/>
            <w:iCs/>
            <w:sz w:val="24"/>
            <w:szCs w:val="24"/>
            <w:rPrChange w:id="5071" w:author="LIN, Yufeng" w:date="2021-10-07T10:22:00Z">
              <w:rPr>
                <w:rFonts w:ascii="Times New Roman" w:hAnsi="Times New Roman" w:cs="Times New Roman"/>
                <w:sz w:val="22"/>
              </w:rPr>
            </w:rPrChange>
          </w:rPr>
          <w:t>R. irregularis</w:t>
        </w:r>
        <w:r w:rsidR="005F24DC" w:rsidRPr="00F331C9">
          <w:rPr>
            <w:rFonts w:ascii="Times New Roman" w:hAnsi="Times New Roman" w:cs="Times New Roman"/>
            <w:sz w:val="24"/>
            <w:szCs w:val="24"/>
            <w:rPrChange w:id="5072" w:author="LIN, Yufeng" w:date="2021-10-07T10:22:00Z">
              <w:rPr>
                <w:rFonts w:ascii="Times New Roman" w:hAnsi="Times New Roman" w:cs="Times New Roman"/>
                <w:sz w:val="22"/>
              </w:rPr>
            </w:rPrChange>
          </w:rPr>
          <w:t xml:space="preserve"> are correlated with one another in healthy individuals. </w:t>
        </w:r>
      </w:ins>
      <w:ins w:id="5073" w:author="nick ting" w:date="2021-10-04T22:03:00Z">
        <w:r w:rsidR="005F24DC" w:rsidRPr="00F331C9">
          <w:rPr>
            <w:rFonts w:ascii="Times New Roman" w:hAnsi="Times New Roman" w:cs="Times New Roman"/>
            <w:sz w:val="24"/>
            <w:szCs w:val="24"/>
            <w:rPrChange w:id="5074" w:author="LIN, Yufeng" w:date="2021-10-07T10:22:00Z">
              <w:rPr>
                <w:rFonts w:ascii="Times New Roman" w:hAnsi="Times New Roman" w:cs="Times New Roman"/>
                <w:sz w:val="22"/>
              </w:rPr>
            </w:rPrChange>
          </w:rPr>
          <w:t>A</w:t>
        </w:r>
      </w:ins>
      <w:ins w:id="5075" w:author="nick ting" w:date="2021-10-04T22:02:00Z">
        <w:r w:rsidR="005F24DC" w:rsidRPr="00F331C9">
          <w:rPr>
            <w:rFonts w:ascii="Times New Roman" w:hAnsi="Times New Roman" w:cs="Times New Roman"/>
            <w:sz w:val="24"/>
            <w:szCs w:val="24"/>
            <w:rPrChange w:id="5076" w:author="LIN, Yufeng" w:date="2021-10-07T10:22:00Z">
              <w:rPr>
                <w:rFonts w:ascii="Times New Roman" w:hAnsi="Times New Roman" w:cs="Times New Roman"/>
                <w:sz w:val="22"/>
              </w:rPr>
            </w:rPrChange>
          </w:rPr>
          <w:t>ltogether</w:t>
        </w:r>
      </w:ins>
      <w:ins w:id="5077" w:author="nick ting" w:date="2021-10-04T22:03:00Z">
        <w:r w:rsidR="005F24DC" w:rsidRPr="00F331C9">
          <w:rPr>
            <w:rFonts w:ascii="Times New Roman" w:hAnsi="Times New Roman" w:cs="Times New Roman"/>
            <w:sz w:val="24"/>
            <w:szCs w:val="24"/>
            <w:rPrChange w:id="5078" w:author="LIN, Yufeng" w:date="2021-10-07T10:22:00Z">
              <w:rPr>
                <w:rFonts w:ascii="Times New Roman" w:hAnsi="Times New Roman" w:cs="Times New Roman"/>
                <w:sz w:val="22"/>
              </w:rPr>
            </w:rPrChange>
          </w:rPr>
          <w:t xml:space="preserve">, our results suggested that </w:t>
        </w:r>
      </w:ins>
      <w:ins w:id="5079" w:author="nick ting" w:date="2021-10-04T22:04:00Z">
        <w:r w:rsidR="005F24DC" w:rsidRPr="00F331C9">
          <w:rPr>
            <w:rFonts w:ascii="Times New Roman" w:hAnsi="Times New Roman" w:cs="Times New Roman"/>
            <w:sz w:val="24"/>
            <w:szCs w:val="24"/>
            <w:rPrChange w:id="5080" w:author="LIN, Yufeng" w:date="2021-10-07T10:22:00Z">
              <w:rPr>
                <w:rFonts w:ascii="Times New Roman" w:hAnsi="Times New Roman" w:cs="Times New Roman"/>
                <w:sz w:val="22"/>
              </w:rPr>
            </w:rPrChange>
          </w:rPr>
          <w:t>different sets of fungi were strongly correlated in different conditions.</w:t>
        </w:r>
      </w:ins>
      <w:ins w:id="5081" w:author="nick ting" w:date="2021-10-04T22:05:00Z">
        <w:r w:rsidR="005F24DC" w:rsidRPr="00F331C9">
          <w:rPr>
            <w:rFonts w:ascii="Times New Roman" w:hAnsi="Times New Roman" w:cs="Times New Roman"/>
            <w:sz w:val="24"/>
            <w:szCs w:val="24"/>
            <w:rPrChange w:id="5082" w:author="LIN, Yufeng" w:date="2021-10-07T10:22:00Z">
              <w:rPr>
                <w:rFonts w:ascii="Times New Roman" w:hAnsi="Times New Roman" w:cs="Times New Roman"/>
                <w:sz w:val="22"/>
              </w:rPr>
            </w:rPrChange>
          </w:rPr>
          <w:t xml:space="preserve"> While CRC-depleted fungi might be crucial for maintain</w:t>
        </w:r>
      </w:ins>
      <w:ins w:id="5083" w:author="nick ting" w:date="2021-10-04T22:06:00Z">
        <w:r w:rsidR="005F24DC" w:rsidRPr="00F331C9">
          <w:rPr>
            <w:rFonts w:ascii="Times New Roman" w:hAnsi="Times New Roman" w:cs="Times New Roman"/>
            <w:sz w:val="24"/>
            <w:szCs w:val="24"/>
            <w:rPrChange w:id="5084" w:author="LIN, Yufeng" w:date="2021-10-07T10:22:00Z">
              <w:rPr>
                <w:rFonts w:ascii="Times New Roman" w:hAnsi="Times New Roman" w:cs="Times New Roman"/>
                <w:sz w:val="22"/>
              </w:rPr>
            </w:rPrChange>
          </w:rPr>
          <w:t>ing</w:t>
        </w:r>
      </w:ins>
      <w:ins w:id="5085" w:author="nick ting" w:date="2021-10-04T22:05:00Z">
        <w:r w:rsidR="005F24DC" w:rsidRPr="00F331C9">
          <w:rPr>
            <w:rFonts w:ascii="Times New Roman" w:hAnsi="Times New Roman" w:cs="Times New Roman"/>
            <w:sz w:val="24"/>
            <w:szCs w:val="24"/>
            <w:rPrChange w:id="5086" w:author="LIN, Yufeng" w:date="2021-10-07T10:22:00Z">
              <w:rPr>
                <w:rFonts w:ascii="Times New Roman" w:hAnsi="Times New Roman" w:cs="Times New Roman"/>
                <w:sz w:val="22"/>
              </w:rPr>
            </w:rPrChange>
          </w:rPr>
          <w:t xml:space="preserve"> enteric homeostasis in </w:t>
        </w:r>
      </w:ins>
      <w:ins w:id="5087" w:author="LIN, Yufeng" w:date="2021-10-07T10:51:00Z">
        <w:r w:rsidR="00E81CE7" w:rsidRPr="00F331C9">
          <w:rPr>
            <w:rFonts w:ascii="Times New Roman" w:hAnsi="Times New Roman" w:cs="Times New Roman"/>
            <w:sz w:val="24"/>
            <w:szCs w:val="24"/>
          </w:rPr>
          <w:t xml:space="preserve">a </w:t>
        </w:r>
      </w:ins>
      <w:ins w:id="5088" w:author="nick ting" w:date="2021-10-04T22:05:00Z">
        <w:r w:rsidR="005F24DC" w:rsidRPr="00F331C9">
          <w:rPr>
            <w:rFonts w:ascii="Times New Roman" w:hAnsi="Times New Roman" w:cs="Times New Roman"/>
            <w:sz w:val="24"/>
            <w:szCs w:val="24"/>
            <w:rPrChange w:id="5089" w:author="LIN, Yufeng" w:date="2021-10-07T10:22:00Z">
              <w:rPr>
                <w:rFonts w:ascii="Times New Roman" w:hAnsi="Times New Roman" w:cs="Times New Roman"/>
                <w:sz w:val="22"/>
              </w:rPr>
            </w:rPrChange>
          </w:rPr>
          <w:t>healt</w:t>
        </w:r>
      </w:ins>
      <w:ins w:id="5090" w:author="nick ting" w:date="2021-10-04T22:06:00Z">
        <w:r w:rsidR="005F24DC" w:rsidRPr="00F331C9">
          <w:rPr>
            <w:rFonts w:ascii="Times New Roman" w:hAnsi="Times New Roman" w:cs="Times New Roman"/>
            <w:sz w:val="24"/>
            <w:szCs w:val="24"/>
            <w:rPrChange w:id="5091" w:author="LIN, Yufeng" w:date="2021-10-07T10:22:00Z">
              <w:rPr>
                <w:rFonts w:ascii="Times New Roman" w:hAnsi="Times New Roman" w:cs="Times New Roman"/>
                <w:sz w:val="22"/>
              </w:rPr>
            </w:rPrChange>
          </w:rPr>
          <w:t>hy gut, enrichment of CRC-associated fungi might break the homeostasis contributing to CRC carcinogenesis.</w:t>
        </w:r>
      </w:ins>
      <w:del w:id="5092" w:author="nick ting" w:date="2021-10-04T22:06:00Z">
        <w:r w:rsidRPr="00F331C9" w:rsidDel="005F24DC">
          <w:rPr>
            <w:rFonts w:ascii="Times New Roman" w:hAnsi="Times New Roman" w:cs="Times New Roman"/>
            <w:sz w:val="24"/>
            <w:szCs w:val="24"/>
            <w:rPrChange w:id="5093" w:author="LIN, Yufeng" w:date="2021-10-07T10:22:00Z">
              <w:rPr>
                <w:rFonts w:ascii="Times New Roman" w:hAnsi="Times New Roman" w:cs="Times New Roman"/>
                <w:sz w:val="22"/>
              </w:rPr>
            </w:rPrChange>
          </w:rPr>
          <w:delText xml:space="preserve">Thus, our analysis revealed that co-occurrence </w:delText>
        </w:r>
        <w:r w:rsidR="00FA35F2" w:rsidRPr="00F331C9" w:rsidDel="005F24DC">
          <w:rPr>
            <w:rFonts w:ascii="Times New Roman" w:hAnsi="Times New Roman" w:cs="Times New Roman"/>
            <w:sz w:val="24"/>
            <w:szCs w:val="24"/>
            <w:rPrChange w:id="5094" w:author="LIN, Yufeng" w:date="2021-10-07T10:22:00Z">
              <w:rPr>
                <w:rFonts w:ascii="Times New Roman" w:hAnsi="Times New Roman" w:cs="Times New Roman"/>
                <w:sz w:val="22"/>
              </w:rPr>
            </w:rPrChange>
          </w:rPr>
          <w:delText>micro-eukaryotic</w:delText>
        </w:r>
      </w:del>
      <w:ins w:id="5095" w:author="LIN, Yufeng" w:date="2021-09-28T13:01:00Z">
        <w:del w:id="5096" w:author="nick ting" w:date="2021-10-04T22:06:00Z">
          <w:r w:rsidR="004314C2" w:rsidRPr="00F331C9" w:rsidDel="005F24DC">
            <w:rPr>
              <w:rFonts w:ascii="Times New Roman" w:hAnsi="Times New Roman" w:cs="Times New Roman"/>
              <w:sz w:val="24"/>
              <w:szCs w:val="24"/>
              <w:rPrChange w:id="5097" w:author="LIN, Yufeng" w:date="2021-10-07T10:22:00Z">
                <w:rPr>
                  <w:rFonts w:ascii="Times New Roman" w:hAnsi="Times New Roman" w:cs="Times New Roman"/>
                  <w:sz w:val="22"/>
                </w:rPr>
              </w:rPrChange>
            </w:rPr>
            <w:delText>fungal</w:delText>
          </w:r>
        </w:del>
      </w:ins>
      <w:del w:id="5098" w:author="nick ting" w:date="2021-10-04T22:06:00Z">
        <w:r w:rsidRPr="00F331C9" w:rsidDel="005F24DC">
          <w:rPr>
            <w:rFonts w:ascii="Times New Roman" w:hAnsi="Times New Roman" w:cs="Times New Roman"/>
            <w:sz w:val="24"/>
            <w:szCs w:val="24"/>
            <w:rPrChange w:id="5099" w:author="LIN, Yufeng" w:date="2021-10-07T10:22:00Z">
              <w:rPr>
                <w:rFonts w:ascii="Times New Roman" w:hAnsi="Times New Roman" w:cs="Times New Roman"/>
                <w:sz w:val="22"/>
              </w:rPr>
            </w:rPrChange>
          </w:rPr>
          <w:delText xml:space="preserve"> relationships might be crucial for enteric homeostasis in a healthy gut. In contrast, </w:delText>
        </w:r>
        <w:r w:rsidR="00FA35F2" w:rsidRPr="00F331C9" w:rsidDel="005F24DC">
          <w:rPr>
            <w:rFonts w:ascii="Times New Roman" w:hAnsi="Times New Roman" w:cs="Times New Roman"/>
            <w:sz w:val="24"/>
            <w:szCs w:val="24"/>
            <w:rPrChange w:id="5100" w:author="LIN, Yufeng" w:date="2021-10-07T10:22:00Z">
              <w:rPr>
                <w:rFonts w:ascii="Times New Roman" w:hAnsi="Times New Roman" w:cs="Times New Roman"/>
                <w:sz w:val="22"/>
              </w:rPr>
            </w:rPrChange>
          </w:rPr>
          <w:delText>micro-eukaryotic</w:delText>
        </w:r>
      </w:del>
      <w:ins w:id="5101" w:author="LIN, Yufeng" w:date="2021-09-28T13:01:00Z">
        <w:del w:id="5102" w:author="nick ting" w:date="2021-10-04T22:06:00Z">
          <w:r w:rsidR="004314C2" w:rsidRPr="00F331C9" w:rsidDel="005F24DC">
            <w:rPr>
              <w:rFonts w:ascii="Times New Roman" w:hAnsi="Times New Roman" w:cs="Times New Roman"/>
              <w:sz w:val="24"/>
              <w:szCs w:val="24"/>
              <w:rPrChange w:id="5103" w:author="LIN, Yufeng" w:date="2021-10-07T10:22:00Z">
                <w:rPr>
                  <w:rFonts w:ascii="Times New Roman" w:hAnsi="Times New Roman" w:cs="Times New Roman"/>
                  <w:sz w:val="22"/>
                </w:rPr>
              </w:rPrChange>
            </w:rPr>
            <w:delText>fungal</w:delText>
          </w:r>
        </w:del>
      </w:ins>
      <w:del w:id="5104" w:author="nick ting" w:date="2021-10-04T22:06:00Z">
        <w:r w:rsidRPr="00F331C9" w:rsidDel="005F24DC">
          <w:rPr>
            <w:rFonts w:ascii="Times New Roman" w:hAnsi="Times New Roman" w:cs="Times New Roman"/>
            <w:sz w:val="24"/>
            <w:szCs w:val="24"/>
            <w:rPrChange w:id="5105" w:author="LIN, Yufeng" w:date="2021-10-07T10:22:00Z">
              <w:rPr>
                <w:rFonts w:ascii="Times New Roman" w:hAnsi="Times New Roman" w:cs="Times New Roman"/>
                <w:sz w:val="22"/>
              </w:rPr>
            </w:rPrChange>
          </w:rPr>
          <w:delText xml:space="preserve"> dysbiosis might break the balance and provide a suitable environment for the harmful </w:delText>
        </w:r>
        <w:r w:rsidR="00FA35F2" w:rsidRPr="00F331C9" w:rsidDel="005F24DC">
          <w:rPr>
            <w:rFonts w:ascii="Times New Roman" w:hAnsi="Times New Roman" w:cs="Times New Roman"/>
            <w:sz w:val="24"/>
            <w:szCs w:val="24"/>
            <w:rPrChange w:id="5106" w:author="LIN, Yufeng" w:date="2021-10-07T10:22:00Z">
              <w:rPr>
                <w:rFonts w:ascii="Times New Roman" w:hAnsi="Times New Roman" w:cs="Times New Roman"/>
                <w:sz w:val="22"/>
              </w:rPr>
            </w:rPrChange>
          </w:rPr>
          <w:delText>micro-eukaryotes</w:delText>
        </w:r>
      </w:del>
      <w:ins w:id="5107" w:author="LIN, Yufeng" w:date="2021-09-28T13:07:00Z">
        <w:del w:id="5108" w:author="nick ting" w:date="2021-10-04T22:06:00Z">
          <w:r w:rsidR="004314C2" w:rsidRPr="00F331C9" w:rsidDel="005F24DC">
            <w:rPr>
              <w:rFonts w:ascii="Times New Roman" w:hAnsi="Times New Roman" w:cs="Times New Roman"/>
              <w:sz w:val="24"/>
              <w:szCs w:val="24"/>
              <w:rPrChange w:id="5109" w:author="LIN, Yufeng" w:date="2021-10-07T10:22:00Z">
                <w:rPr>
                  <w:rFonts w:ascii="Times New Roman" w:hAnsi="Times New Roman" w:cs="Times New Roman"/>
                  <w:sz w:val="22"/>
                </w:rPr>
              </w:rPrChange>
            </w:rPr>
            <w:delText>fungi</w:delText>
          </w:r>
        </w:del>
      </w:ins>
      <w:del w:id="5110" w:author="nick ting" w:date="2021-10-04T22:06:00Z">
        <w:r w:rsidRPr="00F331C9" w:rsidDel="005F24DC">
          <w:rPr>
            <w:rFonts w:ascii="Times New Roman" w:hAnsi="Times New Roman" w:cs="Times New Roman"/>
            <w:sz w:val="24"/>
            <w:szCs w:val="24"/>
            <w:rPrChange w:id="5111" w:author="LIN, Yufeng" w:date="2021-10-07T10:22:00Z">
              <w:rPr>
                <w:rFonts w:ascii="Times New Roman" w:hAnsi="Times New Roman" w:cs="Times New Roman"/>
                <w:sz w:val="22"/>
              </w:rPr>
            </w:rPrChange>
          </w:rPr>
          <w:delText xml:space="preserve"> clustering developing, which might cause colorectal carcinogenesis.</w:delText>
        </w:r>
      </w:del>
    </w:p>
    <w:p w14:paraId="0E95DE57" w14:textId="388F8A2D" w:rsidR="00D9531B" w:rsidRPr="00F331C9" w:rsidDel="00211129" w:rsidRDefault="00D9531B">
      <w:pPr>
        <w:spacing w:line="480" w:lineRule="auto"/>
        <w:rPr>
          <w:del w:id="5112" w:author="LIN, Yufeng" w:date="2021-10-05T10:12:00Z"/>
          <w:rFonts w:ascii="Times New Roman" w:hAnsi="Times New Roman" w:cs="Times New Roman"/>
          <w:szCs w:val="24"/>
          <w:rPrChange w:id="5113" w:author="LIN, Yufeng" w:date="2021-10-07T10:22:00Z">
            <w:rPr>
              <w:del w:id="5114" w:author="LIN, Yufeng" w:date="2021-10-05T10:12:00Z"/>
            </w:rPr>
          </w:rPrChange>
        </w:rPr>
        <w:pPrChange w:id="5115" w:author="LIN, Yufeng" w:date="2021-10-05T10:12:00Z">
          <w:pPr>
            <w:pStyle w:val="title20825"/>
          </w:pPr>
        </w:pPrChange>
      </w:pPr>
      <w:del w:id="5116" w:author="LIN, Yufeng" w:date="2021-10-05T10:12:00Z">
        <w:r w:rsidRPr="00F331C9" w:rsidDel="00211129">
          <w:rPr>
            <w:rFonts w:ascii="Times New Roman" w:hAnsi="Times New Roman" w:cs="Times New Roman"/>
            <w:sz w:val="24"/>
            <w:szCs w:val="24"/>
            <w:rPrChange w:id="5117" w:author="LIN, Yufeng" w:date="2021-10-07T10:22:00Z">
              <w:rPr/>
            </w:rPrChange>
          </w:rPr>
          <w:delText xml:space="preserve">Correlation between CRC-related </w:delText>
        </w:r>
      </w:del>
      <w:ins w:id="5118" w:author="nick ting" w:date="2021-10-03T20:16:00Z">
        <w:del w:id="5119" w:author="LIN, Yufeng" w:date="2021-10-05T10:12:00Z">
          <w:r w:rsidR="006B3C3B" w:rsidRPr="00F331C9" w:rsidDel="00211129">
            <w:rPr>
              <w:rFonts w:ascii="Times New Roman" w:hAnsi="Times New Roman" w:cs="Times New Roman"/>
              <w:sz w:val="24"/>
              <w:szCs w:val="24"/>
              <w:rPrChange w:id="5120" w:author="LIN, Yufeng" w:date="2021-10-07T10:22:00Z">
                <w:rPr/>
              </w:rPrChange>
            </w:rPr>
            <w:delText xml:space="preserve">associated </w:delText>
          </w:r>
        </w:del>
      </w:ins>
      <w:del w:id="5121" w:author="LIN, Yufeng" w:date="2021-10-05T10:12:00Z">
        <w:r w:rsidRPr="00F331C9" w:rsidDel="00211129">
          <w:rPr>
            <w:rFonts w:ascii="Times New Roman" w:hAnsi="Times New Roman" w:cs="Times New Roman"/>
            <w:sz w:val="24"/>
            <w:szCs w:val="24"/>
            <w:rPrChange w:id="5122" w:author="LIN, Yufeng" w:date="2021-10-07T10:22:00Z">
              <w:rPr/>
            </w:rPrChange>
          </w:rPr>
          <w:delText xml:space="preserve">bacteria and selected </w:delText>
        </w:r>
      </w:del>
      <w:ins w:id="5123" w:author="nick ting" w:date="2021-10-03T20:16:00Z">
        <w:del w:id="5124" w:author="LIN, Yufeng" w:date="2021-10-05T10:12:00Z">
          <w:r w:rsidR="006B3C3B" w:rsidRPr="00F331C9" w:rsidDel="00211129">
            <w:rPr>
              <w:rFonts w:ascii="Times New Roman" w:hAnsi="Times New Roman" w:cs="Times New Roman"/>
              <w:sz w:val="24"/>
              <w:szCs w:val="24"/>
              <w:rPrChange w:id="5125" w:author="LIN, Yufeng" w:date="2021-10-07T10:22:00Z">
                <w:rPr/>
              </w:rPrChange>
            </w:rPr>
            <w:delText xml:space="preserve">CRC-associated </w:delText>
          </w:r>
        </w:del>
      </w:ins>
      <w:del w:id="5126" w:author="LIN, Yufeng" w:date="2021-09-28T13:07:00Z">
        <w:r w:rsidR="00FA35F2" w:rsidRPr="00F331C9" w:rsidDel="004314C2">
          <w:rPr>
            <w:rFonts w:ascii="Times New Roman" w:hAnsi="Times New Roman" w:cs="Times New Roman"/>
            <w:sz w:val="24"/>
            <w:szCs w:val="24"/>
            <w:rPrChange w:id="5127" w:author="LIN, Yufeng" w:date="2021-10-07T10:22:00Z">
              <w:rPr/>
            </w:rPrChange>
          </w:rPr>
          <w:delText>micro-eukaryotes</w:delText>
        </w:r>
      </w:del>
      <w:ins w:id="5128" w:author="nick ting" w:date="2021-10-03T20:16:00Z">
        <w:del w:id="5129" w:author="LIN, Yufeng" w:date="2021-10-04T16:55:00Z">
          <w:r w:rsidR="006B3C3B" w:rsidRPr="00F331C9" w:rsidDel="00DB66B4">
            <w:rPr>
              <w:rFonts w:ascii="Times New Roman" w:hAnsi="Times New Roman" w:cs="Times New Roman"/>
              <w:sz w:val="24"/>
              <w:szCs w:val="24"/>
              <w:rPrChange w:id="5130" w:author="LIN, Yufeng" w:date="2021-10-07T10:22:00Z">
                <w:rPr/>
              </w:rPrChange>
            </w:rPr>
            <w:delText>micro-eukaryotes</w:delText>
          </w:r>
        </w:del>
      </w:ins>
      <w:del w:id="5131" w:author="nick ting" w:date="2021-10-04T17:50:00Z">
        <w:r w:rsidRPr="00F331C9" w:rsidDel="00B16CD0">
          <w:rPr>
            <w:rFonts w:ascii="Times New Roman" w:hAnsi="Times New Roman" w:cs="Times New Roman"/>
            <w:sz w:val="24"/>
            <w:szCs w:val="24"/>
            <w:rPrChange w:id="5132" w:author="LIN, Yufeng" w:date="2021-10-07T10:22:00Z">
              <w:rPr/>
            </w:rPrChange>
          </w:rPr>
          <w:delText xml:space="preserve"> </w:delText>
        </w:r>
      </w:del>
      <w:del w:id="5133" w:author="nick ting" w:date="2021-10-03T20:16:00Z">
        <w:r w:rsidRPr="00F331C9" w:rsidDel="006B3C3B">
          <w:rPr>
            <w:rFonts w:ascii="Times New Roman" w:hAnsi="Times New Roman" w:cs="Times New Roman"/>
            <w:sz w:val="24"/>
            <w:szCs w:val="24"/>
            <w:rPrChange w:id="5134" w:author="LIN, Yufeng" w:date="2021-10-07T10:22:00Z">
              <w:rPr/>
            </w:rPrChange>
          </w:rPr>
          <w:delText xml:space="preserve">was Perturbed </w:delText>
        </w:r>
      </w:del>
      <w:del w:id="5135" w:author="nick ting" w:date="2021-10-04T17:50:00Z">
        <w:r w:rsidRPr="00F331C9" w:rsidDel="00B16CD0">
          <w:rPr>
            <w:rFonts w:ascii="Times New Roman" w:hAnsi="Times New Roman" w:cs="Times New Roman"/>
            <w:sz w:val="24"/>
            <w:szCs w:val="24"/>
            <w:rPrChange w:id="5136" w:author="LIN, Yufeng" w:date="2021-10-07T10:22:00Z">
              <w:rPr/>
            </w:rPrChange>
          </w:rPr>
          <w:delText>in CRC</w:delText>
        </w:r>
      </w:del>
    </w:p>
    <w:p w14:paraId="3E90538B" w14:textId="5BF2843C" w:rsidR="005F24DC" w:rsidRPr="00F331C9" w:rsidDel="00A71977" w:rsidRDefault="00D9531B" w:rsidP="00F331C9">
      <w:pPr>
        <w:spacing w:line="480" w:lineRule="auto"/>
        <w:rPr>
          <w:ins w:id="5137" w:author="nick ting" w:date="2021-10-04T22:08:00Z"/>
          <w:del w:id="5138" w:author="LIN, Yufeng" w:date="2021-10-05T09:59:00Z"/>
          <w:rFonts w:ascii="Times New Roman" w:hAnsi="Times New Roman" w:cs="Times New Roman"/>
          <w:sz w:val="24"/>
          <w:szCs w:val="24"/>
          <w:rPrChange w:id="5139" w:author="LIN, Yufeng" w:date="2021-10-07T10:22:00Z">
            <w:rPr>
              <w:ins w:id="5140" w:author="nick ting" w:date="2021-10-04T22:08:00Z"/>
              <w:del w:id="5141" w:author="LIN, Yufeng" w:date="2021-10-05T09:59:00Z"/>
              <w:rFonts w:ascii="Times New Roman" w:hAnsi="Times New Roman" w:cs="Times New Roman"/>
              <w:sz w:val="22"/>
            </w:rPr>
          </w:rPrChange>
        </w:rPr>
      </w:pPr>
      <w:del w:id="5142" w:author="LIN, Yufeng" w:date="2021-09-24T16:04:00Z">
        <w:r w:rsidRPr="00F331C9" w:rsidDel="005557B8">
          <w:rPr>
            <w:rFonts w:ascii="Times New Roman" w:hAnsi="Times New Roman" w:cs="Times New Roman"/>
            <w:sz w:val="24"/>
            <w:szCs w:val="24"/>
            <w:rPrChange w:id="5143" w:author="LIN, Yufeng" w:date="2021-10-07T10:22:00Z">
              <w:rPr>
                <w:rFonts w:ascii="Times New Roman" w:hAnsi="Times New Roman" w:cs="Times New Roman"/>
                <w:sz w:val="22"/>
              </w:rPr>
            </w:rPrChange>
          </w:rPr>
          <w:delText xml:space="preserve">As we know, our research was the first study about </w:delText>
        </w:r>
        <w:r w:rsidR="00FA35F2" w:rsidRPr="00F331C9" w:rsidDel="005557B8">
          <w:rPr>
            <w:rFonts w:ascii="Times New Roman" w:hAnsi="Times New Roman" w:cs="Times New Roman"/>
            <w:sz w:val="24"/>
            <w:szCs w:val="24"/>
            <w:rPrChange w:id="5144" w:author="LIN, Yufeng" w:date="2021-10-07T10:22:00Z">
              <w:rPr>
                <w:rFonts w:ascii="Times New Roman" w:hAnsi="Times New Roman" w:cs="Times New Roman"/>
                <w:sz w:val="22"/>
              </w:rPr>
            </w:rPrChange>
          </w:rPr>
          <w:delText>micro-eukaryotic</w:delText>
        </w:r>
        <w:r w:rsidRPr="00F331C9" w:rsidDel="005557B8">
          <w:rPr>
            <w:rFonts w:ascii="Times New Roman" w:hAnsi="Times New Roman" w:cs="Times New Roman"/>
            <w:sz w:val="24"/>
            <w:szCs w:val="24"/>
            <w:rPrChange w:id="5145" w:author="LIN, Yufeng" w:date="2021-10-07T10:22:00Z">
              <w:rPr>
                <w:rFonts w:ascii="Times New Roman" w:hAnsi="Times New Roman" w:cs="Times New Roman"/>
                <w:sz w:val="22"/>
              </w:rPr>
            </w:rPrChange>
          </w:rPr>
          <w:delText xml:space="preserve"> meta-analysis in CRC, and we want to know whether our methodologies were corrected or not</w:delText>
        </w:r>
      </w:del>
      <w:ins w:id="5146" w:author="nick ting" w:date="2021-10-03T20:29:00Z">
        <w:del w:id="5147" w:author="LIN, Yufeng" w:date="2021-10-05T10:08:00Z">
          <w:r w:rsidR="00B47CE5" w:rsidRPr="00F331C9" w:rsidDel="00211129">
            <w:rPr>
              <w:rFonts w:ascii="Times New Roman" w:hAnsi="Times New Roman" w:cs="Times New Roman"/>
              <w:sz w:val="24"/>
              <w:szCs w:val="24"/>
              <w:rPrChange w:id="5148" w:author="LIN, Yufeng" w:date="2021-10-07T10:22:00Z">
                <w:rPr>
                  <w:rFonts w:ascii="Times New Roman" w:hAnsi="Times New Roman" w:cs="Times New Roman"/>
                  <w:sz w:val="22"/>
                </w:rPr>
              </w:rPrChange>
            </w:rPr>
            <w:delText>identify</w:delText>
          </w:r>
        </w:del>
      </w:ins>
      <w:ins w:id="5149" w:author="nick ting" w:date="2021-10-03T20:16:00Z">
        <w:del w:id="5150" w:author="LIN, Yufeng" w:date="2021-10-05T10:08:00Z">
          <w:r w:rsidR="006B3C3B" w:rsidRPr="00F331C9" w:rsidDel="00211129">
            <w:rPr>
              <w:rFonts w:ascii="Times New Roman" w:hAnsi="Times New Roman" w:cs="Times New Roman"/>
              <w:sz w:val="24"/>
              <w:szCs w:val="24"/>
              <w:rPrChange w:id="5151" w:author="LIN, Yufeng" w:date="2021-10-07T10:22:00Z">
                <w:rPr>
                  <w:rFonts w:ascii="Times New Roman" w:hAnsi="Times New Roman" w:cs="Times New Roman"/>
                  <w:sz w:val="22"/>
                </w:rPr>
              </w:rPrChange>
            </w:rPr>
            <w:delText xml:space="preserve"> ially abundantbacteria</w:delText>
          </w:r>
        </w:del>
      </w:ins>
      <w:ins w:id="5152" w:author="nick ting" w:date="2021-10-03T20:29:00Z">
        <w:del w:id="5153" w:author="LIN, Yufeng" w:date="2021-10-05T10:08:00Z">
          <w:r w:rsidR="00B47CE5" w:rsidRPr="00F331C9" w:rsidDel="00211129">
            <w:rPr>
              <w:rFonts w:ascii="Times New Roman" w:hAnsi="Times New Roman" w:cs="Times New Roman"/>
              <w:sz w:val="24"/>
              <w:szCs w:val="24"/>
              <w:rPrChange w:id="5154" w:author="LIN, Yufeng" w:date="2021-10-07T10:22:00Z">
                <w:rPr>
                  <w:rFonts w:ascii="Times New Roman" w:hAnsi="Times New Roman" w:cs="Times New Roman"/>
                  <w:sz w:val="22"/>
                </w:rPr>
              </w:rPrChange>
            </w:rPr>
            <w:delText xml:space="preserve"> between CRC and healthy individu</w:delText>
          </w:r>
        </w:del>
      </w:ins>
      <w:ins w:id="5155" w:author="nick ting" w:date="2021-10-03T20:30:00Z">
        <w:del w:id="5156" w:author="LIN, Yufeng" w:date="2021-10-05T10:08:00Z">
          <w:r w:rsidR="00B47CE5" w:rsidRPr="00F331C9" w:rsidDel="00211129">
            <w:rPr>
              <w:rFonts w:ascii="Times New Roman" w:hAnsi="Times New Roman" w:cs="Times New Roman"/>
              <w:sz w:val="24"/>
              <w:szCs w:val="24"/>
              <w:rPrChange w:id="5157" w:author="LIN, Yufeng" w:date="2021-10-07T10:22:00Z">
                <w:rPr>
                  <w:rFonts w:ascii="Times New Roman" w:hAnsi="Times New Roman" w:cs="Times New Roman"/>
                  <w:sz w:val="22"/>
                </w:rPr>
              </w:rPrChange>
            </w:rPr>
            <w:delText>als</w:delText>
          </w:r>
          <w:commentRangeStart w:id="5158"/>
          <w:r w:rsidR="00B47CE5" w:rsidRPr="00F331C9" w:rsidDel="00211129">
            <w:rPr>
              <w:rFonts w:ascii="Times New Roman" w:hAnsi="Times New Roman" w:cs="Times New Roman"/>
              <w:sz w:val="24"/>
              <w:szCs w:val="24"/>
              <w:rPrChange w:id="5159" w:author="LIN, Yufeng" w:date="2021-10-07T10:22:00Z">
                <w:rPr>
                  <w:rFonts w:ascii="Times New Roman" w:hAnsi="Times New Roman" w:cs="Times New Roman"/>
                  <w:sz w:val="22"/>
                </w:rPr>
              </w:rPrChange>
            </w:rPr>
            <w:delText xml:space="preserve">, </w:delText>
          </w:r>
        </w:del>
      </w:ins>
      <w:commentRangeEnd w:id="5158"/>
      <w:del w:id="5160" w:author="LIN, Yufeng" w:date="2021-10-05T10:08:00Z">
        <w:r w:rsidR="007A0F07" w:rsidRPr="00F331C9" w:rsidDel="00211129">
          <w:rPr>
            <w:rStyle w:val="CommentReference"/>
            <w:rFonts w:ascii="Times New Roman" w:hAnsi="Times New Roman" w:cs="Times New Roman"/>
            <w:sz w:val="24"/>
            <w:szCs w:val="24"/>
            <w:rPrChange w:id="5161" w:author="LIN, Yufeng" w:date="2021-10-07T10:22:00Z">
              <w:rPr>
                <w:rStyle w:val="CommentReference"/>
              </w:rPr>
            </w:rPrChange>
          </w:rPr>
          <w:commentReference w:id="5158"/>
        </w:r>
        <w:r w:rsidRPr="00F331C9" w:rsidDel="00211129">
          <w:rPr>
            <w:rFonts w:ascii="Times New Roman" w:hAnsi="Times New Roman" w:cs="Times New Roman"/>
            <w:sz w:val="24"/>
            <w:szCs w:val="24"/>
            <w:rPrChange w:id="5162" w:author="LIN, Yufeng" w:date="2021-10-07T10:22:00Z">
              <w:rPr>
                <w:rFonts w:ascii="Times New Roman" w:hAnsi="Times New Roman" w:cs="Times New Roman"/>
                <w:sz w:val="22"/>
              </w:rPr>
            </w:rPrChange>
          </w:rPr>
          <w:delText xml:space="preserve">. We </w:delText>
        </w:r>
      </w:del>
      <w:ins w:id="5163" w:author="nick ting" w:date="2021-10-04T22:07:00Z">
        <w:del w:id="5164" w:author="LIN, Yufeng" w:date="2021-10-05T10:08:00Z">
          <w:r w:rsidR="005F24DC" w:rsidRPr="00F331C9" w:rsidDel="00211129">
            <w:rPr>
              <w:rFonts w:ascii="Times New Roman" w:hAnsi="Times New Roman" w:cs="Times New Roman"/>
              <w:sz w:val="24"/>
              <w:szCs w:val="24"/>
              <w:rPrChange w:id="5165" w:author="LIN, Yufeng" w:date="2021-10-07T10:22:00Z">
                <w:rPr>
                  <w:rFonts w:ascii="Times New Roman" w:hAnsi="Times New Roman" w:cs="Times New Roman"/>
                  <w:sz w:val="22"/>
                </w:rPr>
              </w:rPrChange>
            </w:rPr>
            <w:delText>performed</w:delText>
          </w:r>
        </w:del>
      </w:ins>
      <w:ins w:id="5166" w:author="nick ting" w:date="2021-10-03T20:31:00Z">
        <w:del w:id="5167" w:author="LIN, Yufeng" w:date="2021-10-05T10:08:00Z">
          <w:r w:rsidR="00B47CE5" w:rsidRPr="00F331C9" w:rsidDel="00211129">
            <w:rPr>
              <w:rFonts w:ascii="Times New Roman" w:hAnsi="Times New Roman" w:cs="Times New Roman"/>
              <w:sz w:val="24"/>
              <w:szCs w:val="24"/>
              <w:rPrChange w:id="5168" w:author="LIN, Yufeng" w:date="2021-10-07T10:22:00Z">
                <w:rPr>
                  <w:rFonts w:ascii="Times New Roman" w:hAnsi="Times New Roman" w:cs="Times New Roman"/>
                  <w:sz w:val="22"/>
                </w:rPr>
              </w:rPrChange>
            </w:rPr>
            <w:delText xml:space="preserve"> Wilcoxon rank-sum test</w:delText>
          </w:r>
        </w:del>
      </w:ins>
      <w:ins w:id="5169" w:author="nick ting" w:date="2021-10-04T22:07:00Z">
        <w:del w:id="5170" w:author="LIN, Yufeng" w:date="2021-10-05T10:08:00Z">
          <w:r w:rsidR="005F24DC" w:rsidRPr="00F331C9" w:rsidDel="00211129">
            <w:rPr>
              <w:rFonts w:ascii="Times New Roman" w:hAnsi="Times New Roman" w:cs="Times New Roman"/>
              <w:sz w:val="24"/>
              <w:szCs w:val="24"/>
              <w:rPrChange w:id="5171" w:author="LIN, Yufeng" w:date="2021-10-07T10:22:00Z">
                <w:rPr>
                  <w:rFonts w:ascii="Times New Roman" w:hAnsi="Times New Roman" w:cs="Times New Roman"/>
                  <w:sz w:val="22"/>
                </w:rPr>
              </w:rPrChange>
            </w:rPr>
            <w:delText xml:space="preserve"> with</w:delText>
          </w:r>
        </w:del>
      </w:ins>
      <w:del w:id="5172" w:author="LIN, Yufeng" w:date="2021-10-05T10:08:00Z">
        <w:r w:rsidRPr="00F331C9" w:rsidDel="00211129">
          <w:rPr>
            <w:rFonts w:ascii="Times New Roman" w:hAnsi="Times New Roman" w:cs="Times New Roman"/>
            <w:sz w:val="24"/>
            <w:szCs w:val="24"/>
            <w:rPrChange w:id="5173" w:author="LIN, Yufeng" w:date="2021-10-07T10:22:00Z">
              <w:rPr>
                <w:rFonts w:ascii="Times New Roman" w:hAnsi="Times New Roman" w:cs="Times New Roman"/>
                <w:sz w:val="22"/>
              </w:rPr>
            </w:rPrChange>
          </w:rPr>
          <w:delText xml:space="preserve">tend to utilize these </w:delText>
        </w:r>
      </w:del>
      <w:ins w:id="5174" w:author="nick ting" w:date="2021-10-04T22:07:00Z">
        <w:del w:id="5175" w:author="LIN, Yufeng" w:date="2021-10-05T10:08:00Z">
          <w:r w:rsidR="005F24DC" w:rsidRPr="00F331C9" w:rsidDel="00211129">
            <w:rPr>
              <w:rFonts w:ascii="Times New Roman" w:hAnsi="Times New Roman" w:cs="Times New Roman"/>
              <w:sz w:val="24"/>
              <w:szCs w:val="24"/>
              <w:rPrChange w:id="5176" w:author="LIN, Yufeng" w:date="2021-10-07T10:22:00Z">
                <w:rPr>
                  <w:rFonts w:ascii="Times New Roman" w:hAnsi="Times New Roman" w:cs="Times New Roman"/>
                  <w:sz w:val="22"/>
                </w:rPr>
              </w:rPrChange>
            </w:rPr>
            <w:delText>stringent</w:delText>
          </w:r>
        </w:del>
      </w:ins>
      <w:ins w:id="5177" w:author="nick ting" w:date="2021-10-03T20:31:00Z">
        <w:del w:id="5178" w:author="LIN, Yufeng" w:date="2021-10-05T10:08:00Z">
          <w:r w:rsidR="00B47CE5" w:rsidRPr="00F331C9" w:rsidDel="00211129">
            <w:rPr>
              <w:rFonts w:ascii="Times New Roman" w:hAnsi="Times New Roman" w:cs="Times New Roman"/>
              <w:sz w:val="24"/>
              <w:szCs w:val="24"/>
              <w:rPrChange w:id="5179" w:author="LIN, Yufeng" w:date="2021-10-07T10:22:00Z">
                <w:rPr>
                  <w:rFonts w:ascii="Times New Roman" w:hAnsi="Times New Roman" w:cs="Times New Roman"/>
                  <w:sz w:val="22"/>
                </w:rPr>
              </w:rPrChange>
            </w:rPr>
            <w:delText xml:space="preserve">selection </w:delText>
          </w:r>
        </w:del>
      </w:ins>
      <w:del w:id="5180" w:author="LIN, Yufeng" w:date="2021-10-05T10:08:00Z">
        <w:r w:rsidRPr="00F331C9" w:rsidDel="00211129">
          <w:rPr>
            <w:rFonts w:ascii="Times New Roman" w:hAnsi="Times New Roman" w:cs="Times New Roman"/>
            <w:sz w:val="24"/>
            <w:szCs w:val="24"/>
            <w:rPrChange w:id="5181" w:author="LIN, Yufeng" w:date="2021-10-07T10:22:00Z">
              <w:rPr>
                <w:rFonts w:ascii="Times New Roman" w:hAnsi="Times New Roman" w:cs="Times New Roman"/>
                <w:sz w:val="22"/>
              </w:rPr>
            </w:rPrChange>
          </w:rPr>
          <w:delText>criteria</w:delText>
        </w:r>
      </w:del>
      <w:ins w:id="5182" w:author="nick ting" w:date="2021-10-04T17:52:00Z">
        <w:del w:id="5183" w:author="LIN, Yufeng" w:date="2021-10-05T10:08:00Z">
          <w:r w:rsidR="00B16CD0" w:rsidRPr="00F331C9" w:rsidDel="00211129">
            <w:rPr>
              <w:rFonts w:ascii="Times New Roman" w:hAnsi="Times New Roman" w:cs="Times New Roman"/>
              <w:sz w:val="24"/>
              <w:szCs w:val="24"/>
              <w:rPrChange w:id="5184" w:author="LIN, Yufeng" w:date="2021-10-07T10:22:00Z">
                <w:rPr>
                  <w:rFonts w:ascii="Times New Roman" w:hAnsi="Times New Roman" w:cs="Times New Roman"/>
                  <w:sz w:val="22"/>
                </w:rPr>
              </w:rPrChange>
            </w:rPr>
            <w:delText xml:space="preserve"> removed</w:delText>
          </w:r>
        </w:del>
      </w:ins>
      <w:del w:id="5185" w:author="LIN, Yufeng" w:date="2021-10-05T10:08:00Z">
        <w:r w:rsidRPr="00F331C9" w:rsidDel="00211129">
          <w:rPr>
            <w:rFonts w:ascii="Times New Roman" w:hAnsi="Times New Roman" w:cs="Times New Roman"/>
            <w:sz w:val="24"/>
            <w:szCs w:val="24"/>
            <w:rPrChange w:id="5186" w:author="LIN, Yufeng" w:date="2021-10-07T10:22:00Z">
              <w:rPr>
                <w:rFonts w:ascii="Times New Roman" w:hAnsi="Times New Roman" w:cs="Times New Roman"/>
                <w:sz w:val="22"/>
              </w:rPr>
            </w:rPrChange>
          </w:rPr>
          <w:delText xml:space="preserve"> to </w:delText>
        </w:r>
      </w:del>
      <w:del w:id="5187" w:author="LIN, Yufeng" w:date="2021-09-24T16:07:00Z">
        <w:r w:rsidRPr="00F331C9" w:rsidDel="005557B8">
          <w:rPr>
            <w:rFonts w:ascii="Times New Roman" w:hAnsi="Times New Roman" w:cs="Times New Roman"/>
            <w:sz w:val="24"/>
            <w:szCs w:val="24"/>
            <w:rPrChange w:id="5188" w:author="LIN, Yufeng" w:date="2021-10-07T10:22:00Z">
              <w:rPr>
                <w:rFonts w:ascii="Times New Roman" w:hAnsi="Times New Roman" w:cs="Times New Roman"/>
                <w:sz w:val="22"/>
              </w:rPr>
            </w:rPrChange>
          </w:rPr>
          <w:delText xml:space="preserve">select </w:delText>
        </w:r>
      </w:del>
      <w:del w:id="5189" w:author="LIN, Yufeng" w:date="2021-10-05T10:08:00Z">
        <w:r w:rsidRPr="00F331C9" w:rsidDel="00211129">
          <w:rPr>
            <w:rFonts w:ascii="Times New Roman" w:hAnsi="Times New Roman" w:cs="Times New Roman"/>
            <w:sz w:val="24"/>
            <w:szCs w:val="24"/>
            <w:rPrChange w:id="5190" w:author="LIN, Yufeng" w:date="2021-10-07T10:22:00Z">
              <w:rPr>
                <w:rFonts w:ascii="Times New Roman" w:hAnsi="Times New Roman" w:cs="Times New Roman"/>
                <w:sz w:val="22"/>
              </w:rPr>
            </w:rPrChange>
          </w:rPr>
          <w:delText>the bacteria</w:delText>
        </w:r>
      </w:del>
      <w:del w:id="5191" w:author="LIN, Yufeng" w:date="2021-09-24T16:08:00Z">
        <w:r w:rsidRPr="00F331C9" w:rsidDel="005557B8">
          <w:rPr>
            <w:rFonts w:ascii="Times New Roman" w:hAnsi="Times New Roman" w:cs="Times New Roman"/>
            <w:sz w:val="24"/>
            <w:szCs w:val="24"/>
            <w:rPrChange w:id="5192" w:author="LIN, Yufeng" w:date="2021-10-07T10:22:00Z">
              <w:rPr>
                <w:rFonts w:ascii="Times New Roman" w:hAnsi="Times New Roman" w:cs="Times New Roman"/>
                <w:sz w:val="22"/>
              </w:rPr>
            </w:rPrChange>
          </w:rPr>
          <w:delText>l candidates</w:delText>
        </w:r>
      </w:del>
      <w:del w:id="5193" w:author="LIN, Yufeng" w:date="2021-10-05T10:08:00Z">
        <w:r w:rsidRPr="00F331C9" w:rsidDel="00211129">
          <w:rPr>
            <w:rFonts w:ascii="Times New Roman" w:hAnsi="Times New Roman" w:cs="Times New Roman"/>
            <w:sz w:val="24"/>
            <w:szCs w:val="24"/>
            <w:rPrChange w:id="5194" w:author="LIN, Yufeng" w:date="2021-10-07T10:22:00Z">
              <w:rPr>
                <w:rFonts w:ascii="Times New Roman" w:hAnsi="Times New Roman" w:cs="Times New Roman"/>
                <w:sz w:val="22"/>
              </w:rPr>
            </w:rPrChange>
          </w:rPr>
          <w:delText xml:space="preserve">. Compared with </w:delText>
        </w:r>
        <w:r w:rsidR="00FA35F2" w:rsidRPr="00F331C9" w:rsidDel="00211129">
          <w:rPr>
            <w:rFonts w:ascii="Times New Roman" w:hAnsi="Times New Roman" w:cs="Times New Roman"/>
            <w:sz w:val="24"/>
            <w:szCs w:val="24"/>
            <w:rPrChange w:id="5195" w:author="LIN, Yufeng" w:date="2021-10-07T10:22:00Z">
              <w:rPr>
                <w:rFonts w:ascii="Times New Roman" w:hAnsi="Times New Roman" w:cs="Times New Roman"/>
                <w:sz w:val="22"/>
              </w:rPr>
            </w:rPrChange>
          </w:rPr>
          <w:delText>micro-eukaryotes</w:delText>
        </w:r>
        <w:r w:rsidRPr="00F331C9" w:rsidDel="00211129">
          <w:rPr>
            <w:rFonts w:ascii="Times New Roman" w:hAnsi="Times New Roman" w:cs="Times New Roman"/>
            <w:sz w:val="24"/>
            <w:szCs w:val="24"/>
            <w:rPrChange w:id="5196" w:author="LIN, Yufeng" w:date="2021-10-07T10:22:00Z">
              <w:rPr>
                <w:rFonts w:ascii="Times New Roman" w:hAnsi="Times New Roman" w:cs="Times New Roman"/>
                <w:sz w:val="22"/>
              </w:rPr>
            </w:rPrChange>
          </w:rPr>
          <w:delText>,</w:delText>
        </w:r>
      </w:del>
      <w:ins w:id="5197" w:author="nick ting" w:date="2021-10-03T20:32:00Z">
        <w:del w:id="5198" w:author="LIN, Yufeng" w:date="2021-10-05T10:05:00Z">
          <w:r w:rsidR="00B47CE5" w:rsidRPr="00F331C9" w:rsidDel="00A71977">
            <w:rPr>
              <w:rFonts w:ascii="Times New Roman" w:hAnsi="Times New Roman" w:cs="Times New Roman"/>
              <w:sz w:val="24"/>
              <w:szCs w:val="24"/>
              <w:rPrChange w:id="5199" w:author="LIN, Yufeng" w:date="2021-10-07T10:22:00Z">
                <w:rPr>
                  <w:rFonts w:ascii="Times New Roman" w:hAnsi="Times New Roman" w:cs="Times New Roman"/>
                  <w:sz w:val="22"/>
                </w:rPr>
              </w:rPrChange>
            </w:rPr>
            <w:delText>31</w:delText>
          </w:r>
        </w:del>
      </w:ins>
      <w:del w:id="5200" w:author="LIN, Yufeng" w:date="2021-10-05T10:08:00Z">
        <w:r w:rsidRPr="00F331C9" w:rsidDel="00211129">
          <w:rPr>
            <w:rFonts w:ascii="Times New Roman" w:hAnsi="Times New Roman" w:cs="Times New Roman"/>
            <w:sz w:val="24"/>
            <w:szCs w:val="24"/>
            <w:rPrChange w:id="5201" w:author="LIN, Yufeng" w:date="2021-10-07T10:22:00Z">
              <w:rPr>
                <w:rFonts w:ascii="Times New Roman" w:hAnsi="Times New Roman" w:cs="Times New Roman"/>
                <w:sz w:val="22"/>
              </w:rPr>
            </w:rPrChange>
          </w:rPr>
          <w:delText xml:space="preserve"> the difference between</w:delText>
        </w:r>
      </w:del>
      <w:ins w:id="5202" w:author="nick ting" w:date="2021-10-03T20:32:00Z">
        <w:del w:id="5203" w:author="LIN, Yufeng" w:date="2021-10-05T10:08:00Z">
          <w:r w:rsidR="00B47CE5" w:rsidRPr="00F331C9" w:rsidDel="00211129">
            <w:rPr>
              <w:rFonts w:ascii="Times New Roman" w:hAnsi="Times New Roman" w:cs="Times New Roman"/>
              <w:sz w:val="24"/>
              <w:szCs w:val="24"/>
              <w:rPrChange w:id="5204" w:author="LIN, Yufeng" w:date="2021-10-07T10:22:00Z">
                <w:rPr>
                  <w:rFonts w:ascii="Times New Roman" w:hAnsi="Times New Roman" w:cs="Times New Roman"/>
                  <w:sz w:val="22"/>
                </w:rPr>
              </w:rPrChange>
            </w:rPr>
            <w:delText>differentially abundant</w:delText>
          </w:r>
        </w:del>
      </w:ins>
      <w:del w:id="5205" w:author="LIN, Yufeng" w:date="2021-10-05T10:08:00Z">
        <w:r w:rsidRPr="00F331C9" w:rsidDel="00211129">
          <w:rPr>
            <w:rFonts w:ascii="Times New Roman" w:hAnsi="Times New Roman" w:cs="Times New Roman"/>
            <w:sz w:val="24"/>
            <w:szCs w:val="24"/>
            <w:rPrChange w:id="5206" w:author="LIN, Yufeng" w:date="2021-10-07T10:22:00Z">
              <w:rPr>
                <w:rFonts w:ascii="Times New Roman" w:hAnsi="Times New Roman" w:cs="Times New Roman"/>
                <w:sz w:val="22"/>
              </w:rPr>
            </w:rPrChange>
          </w:rPr>
          <w:delText xml:space="preserve"> bacteria</w:delText>
        </w:r>
      </w:del>
      <w:ins w:id="5207" w:author="nick ting" w:date="2021-10-04T17:53:00Z">
        <w:del w:id="5208" w:author="LIN, Yufeng" w:date="2021-10-05T10:08:00Z">
          <w:r w:rsidR="00B16CD0" w:rsidRPr="00F331C9" w:rsidDel="00211129">
            <w:rPr>
              <w:rFonts w:ascii="Times New Roman" w:hAnsi="Times New Roman" w:cs="Times New Roman"/>
              <w:sz w:val="24"/>
              <w:szCs w:val="24"/>
              <w:rPrChange w:id="5209" w:author="LIN, Yufeng" w:date="2021-10-07T10:22:00Z">
                <w:rPr>
                  <w:rFonts w:ascii="Times New Roman" w:hAnsi="Times New Roman" w:cs="Times New Roman"/>
                  <w:sz w:val="22"/>
                </w:rPr>
              </w:rPrChange>
            </w:rPr>
            <w:delText xml:space="preserve"> were identified</w:delText>
          </w:r>
        </w:del>
      </w:ins>
      <w:ins w:id="5210" w:author="nick ting" w:date="2021-10-03T20:32:00Z">
        <w:del w:id="5211" w:author="LIN, Yufeng" w:date="2021-10-05T10:08:00Z">
          <w:r w:rsidR="00B47CE5" w:rsidRPr="00F331C9" w:rsidDel="00211129">
            <w:rPr>
              <w:rFonts w:ascii="Times New Roman" w:hAnsi="Times New Roman" w:cs="Times New Roman"/>
              <w:sz w:val="24"/>
              <w:szCs w:val="24"/>
              <w:rPrChange w:id="5212" w:author="LIN, Yufeng" w:date="2021-10-07T10:22:00Z">
                <w:rPr>
                  <w:rFonts w:ascii="Times New Roman" w:hAnsi="Times New Roman" w:cs="Times New Roman"/>
                  <w:sz w:val="22"/>
                </w:rPr>
              </w:rPrChange>
            </w:rPr>
            <w:delText xml:space="preserve"> </w:delText>
          </w:r>
        </w:del>
      </w:ins>
      <w:del w:id="5213" w:author="LIN, Yufeng" w:date="2021-10-05T10:08:00Z">
        <w:r w:rsidRPr="00F331C9" w:rsidDel="00211129">
          <w:rPr>
            <w:rFonts w:ascii="Times New Roman" w:hAnsi="Times New Roman" w:cs="Times New Roman"/>
            <w:sz w:val="24"/>
            <w:szCs w:val="24"/>
            <w:rPrChange w:id="5214" w:author="LIN, Yufeng" w:date="2021-10-07T10:22:00Z">
              <w:rPr>
                <w:rFonts w:ascii="Times New Roman" w:hAnsi="Times New Roman" w:cs="Times New Roman"/>
                <w:sz w:val="22"/>
              </w:rPr>
            </w:rPrChange>
          </w:rPr>
          <w:delText xml:space="preserve"> in </w:delText>
        </w:r>
      </w:del>
      <w:del w:id="5215" w:author="LIN, Yufeng" w:date="2021-09-24T16:17:00Z">
        <w:r w:rsidRPr="00F331C9" w:rsidDel="008A0F40">
          <w:rPr>
            <w:rFonts w:ascii="Times New Roman" w:hAnsi="Times New Roman" w:cs="Times New Roman"/>
            <w:sz w:val="24"/>
            <w:szCs w:val="24"/>
            <w:rPrChange w:id="5216" w:author="LIN, Yufeng" w:date="2021-10-07T10:22:00Z">
              <w:rPr>
                <w:rFonts w:ascii="Times New Roman" w:hAnsi="Times New Roman" w:cs="Times New Roman"/>
                <w:sz w:val="22"/>
              </w:rPr>
            </w:rPrChange>
          </w:rPr>
          <w:delText xml:space="preserve">healthy controls and </w:delText>
        </w:r>
      </w:del>
      <w:del w:id="5217" w:author="LIN, Yufeng" w:date="2021-10-05T10:08:00Z">
        <w:r w:rsidRPr="00F331C9" w:rsidDel="00211129">
          <w:rPr>
            <w:rFonts w:ascii="Times New Roman" w:hAnsi="Times New Roman" w:cs="Times New Roman"/>
            <w:sz w:val="24"/>
            <w:szCs w:val="24"/>
            <w:rPrChange w:id="5218" w:author="LIN, Yufeng" w:date="2021-10-07T10:22:00Z">
              <w:rPr>
                <w:rFonts w:ascii="Times New Roman" w:hAnsi="Times New Roman" w:cs="Times New Roman"/>
                <w:sz w:val="22"/>
              </w:rPr>
            </w:rPrChange>
          </w:rPr>
          <w:delText>CRC</w:delText>
        </w:r>
      </w:del>
      <w:ins w:id="5219" w:author="nick ting" w:date="2021-10-03T20:43:00Z">
        <w:del w:id="5220" w:author="LIN, Yufeng" w:date="2021-10-05T10:08:00Z">
          <w:r w:rsidR="00AC7FAD" w:rsidRPr="00F331C9" w:rsidDel="00211129">
            <w:rPr>
              <w:rFonts w:ascii="Times New Roman" w:hAnsi="Times New Roman" w:cs="Times New Roman"/>
              <w:sz w:val="24"/>
              <w:szCs w:val="24"/>
              <w:rPrChange w:id="5221" w:author="LIN, Yufeng" w:date="2021-10-07T10:22:00Z">
                <w:rPr>
                  <w:rFonts w:ascii="Times New Roman" w:hAnsi="Times New Roman" w:cs="Times New Roman"/>
                  <w:sz w:val="22"/>
                </w:rPr>
              </w:rPrChange>
            </w:rPr>
            <w:delText xml:space="preserve"> which</w:delText>
          </w:r>
        </w:del>
      </w:ins>
      <w:del w:id="5222" w:author="LIN, Yufeng" w:date="2021-10-05T10:08:00Z">
        <w:r w:rsidRPr="00F331C9" w:rsidDel="00211129">
          <w:rPr>
            <w:rFonts w:ascii="Times New Roman" w:hAnsi="Times New Roman" w:cs="Times New Roman"/>
            <w:sz w:val="24"/>
            <w:szCs w:val="24"/>
            <w:rPrChange w:id="5223" w:author="LIN, Yufeng" w:date="2021-10-07T10:22:00Z">
              <w:rPr>
                <w:rFonts w:ascii="Times New Roman" w:hAnsi="Times New Roman" w:cs="Times New Roman"/>
                <w:sz w:val="22"/>
              </w:rPr>
            </w:rPrChange>
          </w:rPr>
          <w:delText xml:space="preserve"> </w:delText>
        </w:r>
      </w:del>
      <w:del w:id="5224" w:author="LIN, Yufeng" w:date="2021-09-24T16:08:00Z">
        <w:r w:rsidRPr="00F331C9" w:rsidDel="005557B8">
          <w:rPr>
            <w:rFonts w:ascii="Times New Roman" w:hAnsi="Times New Roman" w:cs="Times New Roman"/>
            <w:sz w:val="24"/>
            <w:szCs w:val="24"/>
            <w:rPrChange w:id="5225" w:author="LIN, Yufeng" w:date="2021-10-07T10:22:00Z">
              <w:rPr>
                <w:rFonts w:ascii="Times New Roman" w:hAnsi="Times New Roman" w:cs="Times New Roman"/>
                <w:sz w:val="22"/>
              </w:rPr>
            </w:rPrChange>
          </w:rPr>
          <w:delText xml:space="preserve">is </w:delText>
        </w:r>
      </w:del>
      <w:ins w:id="5226" w:author="nick ting" w:date="2021-10-04T17:53:00Z">
        <w:del w:id="5227" w:author="LIN, Yufeng" w:date="2021-10-05T10:08:00Z">
          <w:r w:rsidR="00B16CD0" w:rsidRPr="00F331C9" w:rsidDel="00211129">
            <w:rPr>
              <w:rFonts w:ascii="Times New Roman" w:hAnsi="Times New Roman" w:cs="Times New Roman"/>
              <w:sz w:val="24"/>
              <w:szCs w:val="24"/>
              <w:rPrChange w:id="5228" w:author="LIN, Yufeng" w:date="2021-10-07T10:22:00Z">
                <w:rPr>
                  <w:rFonts w:ascii="Times New Roman" w:hAnsi="Times New Roman" w:cs="Times New Roman"/>
                  <w:sz w:val="22"/>
                </w:rPr>
              </w:rPrChange>
            </w:rPr>
            <w:delText>were</w:delText>
          </w:r>
        </w:del>
      </w:ins>
      <w:del w:id="5229" w:author="LIN, Yufeng" w:date="2021-10-05T10:08:00Z">
        <w:r w:rsidRPr="00F331C9" w:rsidDel="00211129">
          <w:rPr>
            <w:rFonts w:ascii="Times New Roman" w:hAnsi="Times New Roman" w:cs="Times New Roman"/>
            <w:sz w:val="24"/>
            <w:szCs w:val="24"/>
            <w:rPrChange w:id="5230" w:author="LIN, Yufeng" w:date="2021-10-07T10:22:00Z">
              <w:rPr>
                <w:rFonts w:ascii="Times New Roman" w:hAnsi="Times New Roman" w:cs="Times New Roman"/>
                <w:sz w:val="22"/>
              </w:rPr>
            </w:rPrChange>
          </w:rPr>
          <w:delText>more significant</w:delText>
        </w:r>
      </w:del>
      <w:ins w:id="5231" w:author="nick ting" w:date="2021-10-03T20:33:00Z">
        <w:del w:id="5232" w:author="LIN, Yufeng" w:date="2021-10-05T10:08:00Z">
          <w:r w:rsidR="00B47CE5" w:rsidRPr="00F331C9" w:rsidDel="00211129">
            <w:rPr>
              <w:rFonts w:ascii="Times New Roman" w:hAnsi="Times New Roman" w:cs="Times New Roman"/>
              <w:sz w:val="24"/>
              <w:szCs w:val="24"/>
              <w:rPrChange w:id="5233" w:author="LIN, Yufeng" w:date="2021-10-07T10:22:00Z">
                <w:rPr>
                  <w:rFonts w:ascii="Times New Roman" w:hAnsi="Times New Roman" w:cs="Times New Roman"/>
                  <w:sz w:val="22"/>
                </w:rPr>
              </w:rPrChange>
            </w:rPr>
            <w:delText xml:space="preserve"> as compared to those in </w:delText>
          </w:r>
        </w:del>
        <w:del w:id="5234" w:author="LIN, Yufeng" w:date="2021-10-04T16:55:00Z">
          <w:r w:rsidR="00B47CE5" w:rsidRPr="00F331C9" w:rsidDel="00DB66B4">
            <w:rPr>
              <w:rFonts w:ascii="Times New Roman" w:hAnsi="Times New Roman" w:cs="Times New Roman"/>
              <w:sz w:val="24"/>
              <w:szCs w:val="24"/>
              <w:rPrChange w:id="5235" w:author="LIN, Yufeng" w:date="2021-10-07T10:22:00Z">
                <w:rPr>
                  <w:rFonts w:ascii="Times New Roman" w:hAnsi="Times New Roman" w:cs="Times New Roman"/>
                  <w:sz w:val="22"/>
                </w:rPr>
              </w:rPrChange>
            </w:rPr>
            <w:delText>micro-eukaryotes</w:delText>
          </w:r>
        </w:del>
      </w:ins>
      <w:del w:id="5236" w:author="LIN, Yufeng" w:date="2021-10-05T10:08:00Z">
        <w:r w:rsidRPr="00F331C9" w:rsidDel="00211129">
          <w:rPr>
            <w:rFonts w:ascii="Times New Roman" w:hAnsi="Times New Roman" w:cs="Times New Roman"/>
            <w:sz w:val="24"/>
            <w:szCs w:val="24"/>
            <w:rPrChange w:id="5237" w:author="LIN, Yufeng" w:date="2021-10-07T10:22:00Z">
              <w:rPr>
                <w:rFonts w:ascii="Times New Roman" w:hAnsi="Times New Roman" w:cs="Times New Roman"/>
                <w:sz w:val="22"/>
              </w:rPr>
            </w:rPrChange>
          </w:rPr>
          <w:delText xml:space="preserve">; we gained 31 features </w:delText>
        </w:r>
      </w:del>
      <w:ins w:id="5238" w:author="nick ting" w:date="2021-10-03T20:33:00Z">
        <w:del w:id="5239" w:author="LIN, Yufeng" w:date="2021-10-05T10:08:00Z">
          <w:r w:rsidR="00B47CE5" w:rsidRPr="00F331C9" w:rsidDel="00211129">
            <w:rPr>
              <w:rFonts w:ascii="Times New Roman" w:hAnsi="Times New Roman" w:cs="Times New Roman"/>
              <w:sz w:val="24"/>
              <w:szCs w:val="24"/>
              <w:rPrChange w:id="5240" w:author="LIN, Yufeng" w:date="2021-10-07T10:22:00Z">
                <w:rPr>
                  <w:rFonts w:ascii="Times New Roman" w:hAnsi="Times New Roman" w:cs="Times New Roman"/>
                  <w:sz w:val="22"/>
                </w:rPr>
              </w:rPrChange>
            </w:rPr>
            <w:delText>)</w:delText>
          </w:r>
        </w:del>
      </w:ins>
      <w:del w:id="5241" w:author="LIN, Yufeng" w:date="2021-10-05T10:08:00Z">
        <w:r w:rsidRPr="00F331C9" w:rsidDel="00211129">
          <w:rPr>
            <w:rFonts w:ascii="Times New Roman" w:hAnsi="Times New Roman" w:cs="Times New Roman"/>
            <w:sz w:val="24"/>
            <w:szCs w:val="24"/>
            <w:rPrChange w:id="5242" w:author="LIN, Yufeng" w:date="2021-10-07T10:22:00Z">
              <w:rPr>
                <w:rFonts w:ascii="Times New Roman" w:hAnsi="Times New Roman" w:cs="Times New Roman"/>
                <w:sz w:val="22"/>
              </w:rPr>
            </w:rPrChange>
          </w:rPr>
          <w:delText>through two filters</w:delText>
        </w:r>
      </w:del>
      <w:del w:id="5243" w:author="LIN, Yufeng" w:date="2021-09-23T17:22:00Z">
        <w:r w:rsidRPr="00F331C9" w:rsidDel="00A45492">
          <w:rPr>
            <w:rFonts w:ascii="Times New Roman" w:hAnsi="Times New Roman" w:cs="Times New Roman"/>
            <w:sz w:val="24"/>
            <w:szCs w:val="24"/>
            <w:rPrChange w:id="5244" w:author="LIN, Yufeng" w:date="2021-10-07T10:22:00Z">
              <w:rPr>
                <w:rFonts w:ascii="Times New Roman" w:hAnsi="Times New Roman" w:cs="Times New Roman"/>
                <w:sz w:val="22"/>
              </w:rPr>
            </w:rPrChange>
          </w:rPr>
          <w:delText xml:space="preserve"> (see Methods)</w:delText>
        </w:r>
      </w:del>
      <w:del w:id="5245" w:author="LIN, Yufeng" w:date="2021-10-05T10:08:00Z">
        <w:r w:rsidRPr="00F331C9" w:rsidDel="00211129">
          <w:rPr>
            <w:rFonts w:ascii="Times New Roman" w:hAnsi="Times New Roman" w:cs="Times New Roman"/>
            <w:sz w:val="24"/>
            <w:szCs w:val="24"/>
            <w:rPrChange w:id="5246" w:author="LIN, Yufeng" w:date="2021-10-07T10:22:00Z">
              <w:rPr>
                <w:rFonts w:ascii="Times New Roman" w:hAnsi="Times New Roman" w:cs="Times New Roman"/>
                <w:sz w:val="22"/>
              </w:rPr>
            </w:rPrChange>
          </w:rPr>
          <w:delText>. At least half of the bacteri</w:delText>
        </w:r>
      </w:del>
      <w:ins w:id="5247" w:author="nick ting" w:date="2021-10-03T20:33:00Z">
        <w:del w:id="5248" w:author="LIN, Yufeng" w:date="2021-10-05T10:08:00Z">
          <w:r w:rsidR="00B47CE5" w:rsidRPr="00F331C9" w:rsidDel="00211129">
            <w:rPr>
              <w:rFonts w:ascii="Times New Roman" w:hAnsi="Times New Roman" w:cs="Times New Roman"/>
              <w:sz w:val="24"/>
              <w:szCs w:val="24"/>
              <w:rPrChange w:id="5249" w:author="LIN, Yufeng" w:date="2021-10-07T10:22:00Z">
                <w:rPr>
                  <w:rFonts w:ascii="Times New Roman" w:hAnsi="Times New Roman" w:cs="Times New Roman"/>
                  <w:sz w:val="22"/>
                </w:rPr>
              </w:rPrChange>
            </w:rPr>
            <w:delText xml:space="preserve">a identified </w:delText>
          </w:r>
        </w:del>
      </w:ins>
      <w:del w:id="5250" w:author="LIN, Yufeng" w:date="2021-10-05T10:08:00Z">
        <w:r w:rsidRPr="00F331C9" w:rsidDel="00211129">
          <w:rPr>
            <w:rFonts w:ascii="Times New Roman" w:hAnsi="Times New Roman" w:cs="Times New Roman"/>
            <w:sz w:val="24"/>
            <w:szCs w:val="24"/>
            <w:rPrChange w:id="5251" w:author="LIN, Yufeng" w:date="2021-10-07T10:22:00Z">
              <w:rPr>
                <w:rFonts w:ascii="Times New Roman" w:hAnsi="Times New Roman" w:cs="Times New Roman"/>
                <w:sz w:val="22"/>
              </w:rPr>
            </w:rPrChange>
          </w:rPr>
          <w:delText xml:space="preserve">al candidates have informed </w:delText>
        </w:r>
      </w:del>
      <w:ins w:id="5252" w:author="nick ting" w:date="2021-10-03T20:33:00Z">
        <w:del w:id="5253" w:author="LIN, Yufeng" w:date="2021-10-05T10:08:00Z">
          <w:r w:rsidR="00B47CE5" w:rsidRPr="00F331C9" w:rsidDel="00211129">
            <w:rPr>
              <w:rFonts w:ascii="Times New Roman" w:hAnsi="Times New Roman" w:cs="Times New Roman"/>
              <w:sz w:val="24"/>
              <w:szCs w:val="24"/>
              <w:rPrChange w:id="5254" w:author="LIN, Yufeng" w:date="2021-10-07T10:22:00Z">
                <w:rPr>
                  <w:rFonts w:ascii="Times New Roman" w:hAnsi="Times New Roman" w:cs="Times New Roman"/>
                  <w:sz w:val="22"/>
                </w:rPr>
              </w:rPrChange>
            </w:rPr>
            <w:delText xml:space="preserve">been reported to be </w:delText>
          </w:r>
        </w:del>
      </w:ins>
      <w:del w:id="5255" w:author="LIN, Yufeng" w:date="2021-10-05T10:08:00Z">
        <w:r w:rsidRPr="00F331C9" w:rsidDel="00211129">
          <w:rPr>
            <w:rFonts w:ascii="Times New Roman" w:hAnsi="Times New Roman" w:cs="Times New Roman"/>
            <w:sz w:val="24"/>
            <w:szCs w:val="24"/>
            <w:rPrChange w:id="5256" w:author="LIN, Yufeng" w:date="2021-10-07T10:22:00Z">
              <w:rPr>
                <w:rFonts w:ascii="Times New Roman" w:hAnsi="Times New Roman" w:cs="Times New Roman"/>
                <w:sz w:val="22"/>
              </w:rPr>
            </w:rPrChange>
          </w:rPr>
          <w:delText>canc</w:delText>
        </w:r>
      </w:del>
      <w:ins w:id="5257" w:author="nick ting" w:date="2021-10-03T20:33:00Z">
        <w:del w:id="5258" w:author="LIN, Yufeng" w:date="2021-10-05T10:08:00Z">
          <w:r w:rsidR="00B47CE5" w:rsidRPr="00F331C9" w:rsidDel="00211129">
            <w:rPr>
              <w:rFonts w:ascii="Times New Roman" w:hAnsi="Times New Roman" w:cs="Times New Roman"/>
              <w:sz w:val="24"/>
              <w:szCs w:val="24"/>
              <w:rPrChange w:id="5259" w:author="LIN, Yufeng" w:date="2021-10-07T10:22:00Z">
                <w:rPr>
                  <w:rFonts w:ascii="Times New Roman" w:hAnsi="Times New Roman" w:cs="Times New Roman"/>
                  <w:sz w:val="22"/>
                </w:rPr>
              </w:rPrChange>
            </w:rPr>
            <w:delText>CRC</w:delText>
          </w:r>
        </w:del>
      </w:ins>
      <w:del w:id="5260" w:author="LIN, Yufeng" w:date="2021-10-05T10:08:00Z">
        <w:r w:rsidRPr="00F331C9" w:rsidDel="00211129">
          <w:rPr>
            <w:rFonts w:ascii="Times New Roman" w:hAnsi="Times New Roman" w:cs="Times New Roman"/>
            <w:sz w:val="24"/>
            <w:szCs w:val="24"/>
            <w:rPrChange w:id="5261" w:author="LIN, Yufeng" w:date="2021-10-07T10:22:00Z">
              <w:rPr>
                <w:rFonts w:ascii="Times New Roman" w:hAnsi="Times New Roman" w:cs="Times New Roman"/>
                <w:sz w:val="22"/>
              </w:rPr>
            </w:rPrChange>
          </w:rPr>
          <w:delText>er-related</w:delText>
        </w:r>
      </w:del>
      <w:ins w:id="5262" w:author="nick ting" w:date="2021-10-04T17:54:00Z">
        <w:del w:id="5263" w:author="LIN, Yufeng" w:date="2021-10-05T10:08:00Z">
          <w:r w:rsidR="00B16CD0" w:rsidRPr="00F331C9" w:rsidDel="00211129">
            <w:rPr>
              <w:rFonts w:ascii="Times New Roman" w:hAnsi="Times New Roman" w:cs="Times New Roman"/>
              <w:sz w:val="24"/>
              <w:szCs w:val="24"/>
              <w:rPrChange w:id="5264" w:author="LIN, Yufeng" w:date="2021-10-07T10:22:00Z">
                <w:rPr>
                  <w:rFonts w:ascii="Times New Roman" w:hAnsi="Times New Roman" w:cs="Times New Roman"/>
                  <w:sz w:val="22"/>
                </w:rPr>
              </w:rPrChange>
            </w:rPr>
            <w:delText xml:space="preserve"> such as </w:delText>
          </w:r>
        </w:del>
      </w:ins>
      <w:ins w:id="5265" w:author="nick ting" w:date="2021-10-04T17:57:00Z">
        <w:del w:id="5266" w:author="LIN, Yufeng" w:date="2021-10-05T10:08:00Z">
          <w:r w:rsidR="00B16CD0" w:rsidRPr="00F331C9" w:rsidDel="00211129">
            <w:rPr>
              <w:rFonts w:ascii="Times New Roman" w:hAnsi="Times New Roman" w:cs="Times New Roman"/>
              <w:i/>
              <w:iCs/>
              <w:sz w:val="24"/>
              <w:szCs w:val="24"/>
              <w:rPrChange w:id="5267" w:author="LIN, Yufeng" w:date="2021-10-07T10:22:00Z">
                <w:rPr>
                  <w:rFonts w:ascii="Times New Roman" w:hAnsi="Times New Roman" w:cs="Times New Roman"/>
                  <w:i/>
                  <w:iCs/>
                  <w:sz w:val="22"/>
                </w:rPr>
              </w:rPrChange>
            </w:rPr>
            <w:delText>Fusobacterium</w:delText>
          </w:r>
          <w:r w:rsidR="00B16CD0" w:rsidRPr="00F331C9" w:rsidDel="00211129">
            <w:rPr>
              <w:rFonts w:ascii="Times New Roman" w:hAnsi="Times New Roman" w:cs="Times New Roman"/>
              <w:sz w:val="24"/>
              <w:szCs w:val="24"/>
              <w:rPrChange w:id="5268"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69" w:author="LIN, Yufeng" w:date="2021-10-07T10:22:00Z">
                <w:rPr>
                  <w:rFonts w:ascii="Times New Roman" w:hAnsi="Times New Roman" w:cs="Times New Roman"/>
                  <w:i/>
                  <w:iCs/>
                  <w:sz w:val="22"/>
                </w:rPr>
              </w:rPrChange>
            </w:rPr>
            <w:delText>nucleatum</w:delText>
          </w:r>
          <w:r w:rsidR="00B16CD0" w:rsidRPr="00F331C9" w:rsidDel="00211129">
            <w:rPr>
              <w:rFonts w:ascii="Times New Roman" w:hAnsi="Times New Roman" w:cs="Times New Roman"/>
              <w:sz w:val="24"/>
              <w:szCs w:val="24"/>
              <w:rPrChange w:id="5270"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1" w:author="LIN, Yufeng" w:date="2021-10-07T10:22:00Z">
                <w:rPr>
                  <w:rFonts w:ascii="Times New Roman" w:hAnsi="Times New Roman" w:cs="Times New Roman"/>
                  <w:i/>
                  <w:iCs/>
                  <w:sz w:val="22"/>
                </w:rPr>
              </w:rPrChange>
            </w:rPr>
            <w:delText>Parvimonas</w:delText>
          </w:r>
          <w:r w:rsidR="00B16CD0" w:rsidRPr="00F331C9" w:rsidDel="00211129">
            <w:rPr>
              <w:rFonts w:ascii="Times New Roman" w:hAnsi="Times New Roman" w:cs="Times New Roman"/>
              <w:sz w:val="24"/>
              <w:szCs w:val="24"/>
              <w:rPrChange w:id="5272"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3" w:author="LIN, Yufeng" w:date="2021-10-07T10:22:00Z">
                <w:rPr>
                  <w:rFonts w:ascii="Times New Roman" w:hAnsi="Times New Roman" w:cs="Times New Roman"/>
                  <w:sz w:val="22"/>
                </w:rPr>
              </w:rPrChange>
            </w:rPr>
            <w:delText>micra</w:delText>
          </w:r>
          <w:r w:rsidR="00B16CD0" w:rsidRPr="00F331C9" w:rsidDel="00211129">
            <w:rPr>
              <w:rFonts w:ascii="Times New Roman" w:hAnsi="Times New Roman" w:cs="Times New Roman"/>
              <w:sz w:val="24"/>
              <w:szCs w:val="24"/>
              <w:rPrChange w:id="5274" w:author="LIN, Yufeng" w:date="2021-10-07T10:22:00Z">
                <w:rPr>
                  <w:rFonts w:ascii="Times New Roman" w:hAnsi="Times New Roman" w:cs="Times New Roman"/>
                  <w:sz w:val="22"/>
                </w:rPr>
              </w:rPrChange>
            </w:rPr>
            <w:delText xml:space="preserve">, and </w:delText>
          </w:r>
          <w:r w:rsidR="00B16CD0" w:rsidRPr="00F331C9" w:rsidDel="00211129">
            <w:rPr>
              <w:rFonts w:ascii="Times New Roman" w:hAnsi="Times New Roman" w:cs="Times New Roman"/>
              <w:i/>
              <w:iCs/>
              <w:sz w:val="24"/>
              <w:szCs w:val="24"/>
              <w:rPrChange w:id="5275" w:author="LIN, Yufeng" w:date="2021-10-07T10:22:00Z">
                <w:rPr>
                  <w:rFonts w:ascii="Times New Roman" w:hAnsi="Times New Roman" w:cs="Times New Roman"/>
                  <w:i/>
                  <w:iCs/>
                  <w:sz w:val="22"/>
                </w:rPr>
              </w:rPrChange>
            </w:rPr>
            <w:delText>Gemella</w:delText>
          </w:r>
          <w:r w:rsidR="00B16CD0" w:rsidRPr="00F331C9" w:rsidDel="00211129">
            <w:rPr>
              <w:rFonts w:ascii="Times New Roman" w:hAnsi="Times New Roman" w:cs="Times New Roman"/>
              <w:sz w:val="24"/>
              <w:szCs w:val="24"/>
              <w:rPrChange w:id="5276"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277" w:author="LIN, Yufeng" w:date="2021-10-07T10:22:00Z">
                <w:rPr>
                  <w:rFonts w:ascii="Times New Roman" w:hAnsi="Times New Roman" w:cs="Times New Roman"/>
                  <w:i/>
                  <w:iCs/>
                  <w:sz w:val="22"/>
                </w:rPr>
              </w:rPrChange>
            </w:rPr>
            <w:delText>morbilloru</w:delText>
          </w:r>
        </w:del>
      </w:ins>
      <w:ins w:id="5278" w:author="nick ting" w:date="2021-10-04T17:58:00Z">
        <w:del w:id="5279" w:author="LIN, Yufeng" w:date="2021-10-05T10:08:00Z">
          <w:r w:rsidR="00B16CD0" w:rsidRPr="00F331C9" w:rsidDel="00211129">
            <w:rPr>
              <w:rFonts w:ascii="Times New Roman" w:hAnsi="Times New Roman" w:cs="Times New Roman"/>
              <w:i/>
              <w:iCs/>
              <w:sz w:val="24"/>
              <w:szCs w:val="24"/>
              <w:rPrChange w:id="5280" w:author="LIN, Yufeng" w:date="2021-10-07T10:22:00Z">
                <w:rPr>
                  <w:rFonts w:ascii="Times New Roman" w:hAnsi="Times New Roman" w:cs="Times New Roman"/>
                  <w:i/>
                  <w:iCs/>
                  <w:sz w:val="22"/>
                </w:rPr>
              </w:rPrChange>
            </w:rPr>
            <w:delText>m</w:delText>
          </w:r>
        </w:del>
      </w:ins>
      <w:del w:id="5281" w:author="LIN, Yufeng" w:date="2021-10-05T10:08:00Z">
        <w:r w:rsidRPr="00F331C9" w:rsidDel="00211129">
          <w:rPr>
            <w:rFonts w:ascii="Times New Roman" w:hAnsi="Times New Roman" w:cs="Times New Roman"/>
            <w:sz w:val="24"/>
            <w:szCs w:val="24"/>
            <w:rPrChange w:id="5282" w:author="LIN, Yufeng" w:date="2021-10-07T10:22:00Z">
              <w:rPr>
                <w:rFonts w:ascii="Times New Roman" w:hAnsi="Times New Roman" w:cs="Times New Roman"/>
                <w:sz w:val="22"/>
              </w:rPr>
            </w:rPrChange>
          </w:rPr>
          <w:fldChar w:fldCharType="begin"/>
        </w:r>
        <w:r w:rsidR="00F05685" w:rsidRPr="00F331C9" w:rsidDel="00211129">
          <w:rPr>
            <w:rFonts w:ascii="Times New Roman" w:hAnsi="Times New Roman" w:cs="Times New Roman"/>
            <w:sz w:val="24"/>
            <w:szCs w:val="24"/>
            <w:rPrChange w:id="5283" w:author="LIN, Yufeng" w:date="2021-10-07T10:22:00Z">
              <w:rPr>
                <w:rFonts w:ascii="Times New Roman" w:hAnsi="Times New Roman" w:cs="Times New Roman"/>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F331C9" w:rsidDel="00211129">
          <w:rPr>
            <w:rFonts w:ascii="Times New Roman" w:hAnsi="Times New Roman" w:cs="Times New Roman"/>
            <w:sz w:val="24"/>
            <w:szCs w:val="24"/>
            <w:rPrChange w:id="5284" w:author="LIN, Yufeng" w:date="2021-10-07T10:22:00Z">
              <w:rPr>
                <w:rFonts w:ascii="Times New Roman" w:hAnsi="Times New Roman" w:cs="Times New Roman"/>
                <w:sz w:val="22"/>
              </w:rPr>
            </w:rPrChange>
          </w:rPr>
          <w:fldChar w:fldCharType="separate"/>
        </w:r>
        <w:r w:rsidR="00F05685" w:rsidRPr="00F331C9" w:rsidDel="00211129">
          <w:rPr>
            <w:rFonts w:ascii="Times New Roman" w:hAnsi="Times New Roman" w:cs="Times New Roman"/>
            <w:kern w:val="0"/>
            <w:sz w:val="24"/>
            <w:szCs w:val="24"/>
            <w:vertAlign w:val="superscript"/>
            <w:rPrChange w:id="5285" w:author="LIN, Yufeng" w:date="2021-10-07T10:22:00Z">
              <w:rPr>
                <w:rFonts w:ascii="Times New Roman" w:hAnsi="Times New Roman" w:cs="Times New Roman"/>
                <w:kern w:val="0"/>
                <w:sz w:val="22"/>
                <w:szCs w:val="24"/>
                <w:vertAlign w:val="superscript"/>
              </w:rPr>
            </w:rPrChange>
          </w:rPr>
          <w:delText>33–44</w:delText>
        </w:r>
        <w:r w:rsidRPr="00F331C9" w:rsidDel="00211129">
          <w:rPr>
            <w:rFonts w:ascii="Times New Roman" w:hAnsi="Times New Roman" w:cs="Times New Roman"/>
            <w:sz w:val="24"/>
            <w:szCs w:val="24"/>
            <w:rPrChange w:id="5286" w:author="LIN, Yufeng" w:date="2021-10-07T10:22:00Z">
              <w:rPr>
                <w:rFonts w:ascii="Times New Roman" w:hAnsi="Times New Roman" w:cs="Times New Roman"/>
                <w:sz w:val="22"/>
              </w:rPr>
            </w:rPrChange>
          </w:rPr>
          <w:fldChar w:fldCharType="end"/>
        </w:r>
      </w:del>
      <w:ins w:id="5287" w:author="nick ting" w:date="2021-10-04T17:58:00Z">
        <w:del w:id="5288" w:author="LIN, Yufeng" w:date="2021-10-05T10:08:00Z">
          <w:r w:rsidR="00B16CD0" w:rsidRPr="00F331C9" w:rsidDel="00211129">
            <w:rPr>
              <w:rFonts w:ascii="Times New Roman" w:hAnsi="Times New Roman" w:cs="Times New Roman"/>
              <w:sz w:val="24"/>
              <w:szCs w:val="24"/>
              <w:rPrChange w:id="5289" w:author="LIN, Yufeng" w:date="2021-10-07T10:22:00Z">
                <w:rPr>
                  <w:rFonts w:ascii="Times New Roman" w:hAnsi="Times New Roman" w:cs="Times New Roman"/>
                  <w:sz w:val="22"/>
                </w:rPr>
              </w:rPrChange>
            </w:rPr>
            <w:delText>;</w:delText>
          </w:r>
        </w:del>
      </w:ins>
      <w:del w:id="5290" w:author="LIN, Yufeng" w:date="2021-10-05T10:08:00Z">
        <w:r w:rsidRPr="00F331C9" w:rsidDel="00211129">
          <w:rPr>
            <w:rFonts w:ascii="Times New Roman" w:hAnsi="Times New Roman" w:cs="Times New Roman"/>
            <w:sz w:val="24"/>
            <w:szCs w:val="24"/>
            <w:rPrChange w:id="5291" w:author="LIN, Yufeng" w:date="2021-10-07T10:22:00Z">
              <w:rPr>
                <w:rFonts w:ascii="Times New Roman" w:hAnsi="Times New Roman" w:cs="Times New Roman"/>
                <w:sz w:val="22"/>
              </w:rPr>
            </w:rPrChange>
          </w:rPr>
          <w:delText xml:space="preserve"> or </w:delText>
        </w:r>
      </w:del>
      <w:ins w:id="5292" w:author="nick ting" w:date="2021-10-04T17:53:00Z">
        <w:del w:id="5293" w:author="LIN, Yufeng" w:date="2021-10-05T10:08:00Z">
          <w:r w:rsidR="00B16CD0" w:rsidRPr="00F331C9" w:rsidDel="00211129">
            <w:rPr>
              <w:rFonts w:ascii="Times New Roman" w:hAnsi="Times New Roman" w:cs="Times New Roman"/>
              <w:sz w:val="24"/>
              <w:szCs w:val="24"/>
              <w:rPrChange w:id="5294" w:author="LIN, Yufeng" w:date="2021-10-07T10:22:00Z">
                <w:rPr>
                  <w:rFonts w:ascii="Times New Roman" w:hAnsi="Times New Roman" w:cs="Times New Roman"/>
                  <w:sz w:val="22"/>
                </w:rPr>
              </w:rPrChange>
            </w:rPr>
            <w:delText xml:space="preserve">commonly used </w:delText>
          </w:r>
        </w:del>
      </w:ins>
      <w:del w:id="5295" w:author="LIN, Yufeng" w:date="2021-10-05T10:08:00Z">
        <w:r w:rsidRPr="00F331C9" w:rsidDel="00211129">
          <w:rPr>
            <w:rFonts w:ascii="Times New Roman" w:hAnsi="Times New Roman" w:cs="Times New Roman"/>
            <w:sz w:val="24"/>
            <w:szCs w:val="24"/>
            <w:rPrChange w:id="5296" w:author="LIN, Yufeng" w:date="2021-10-07T10:22:00Z">
              <w:rPr>
                <w:rFonts w:ascii="Times New Roman" w:hAnsi="Times New Roman" w:cs="Times New Roman"/>
                <w:sz w:val="22"/>
              </w:rPr>
            </w:rPrChange>
          </w:rPr>
          <w:delText>the reported probiotics</w:delText>
        </w:r>
      </w:del>
      <w:ins w:id="5297" w:author="nick ting" w:date="2021-10-04T17:59:00Z">
        <w:del w:id="5298" w:author="LIN, Yufeng" w:date="2021-10-05T10:08:00Z">
          <w:r w:rsidR="00B16CD0" w:rsidRPr="00F331C9" w:rsidDel="00211129">
            <w:rPr>
              <w:rFonts w:ascii="Times New Roman" w:hAnsi="Times New Roman" w:cs="Times New Roman"/>
              <w:sz w:val="24"/>
              <w:szCs w:val="24"/>
              <w:rPrChange w:id="5299" w:author="LIN, Yufeng" w:date="2021-10-07T10:22:00Z">
                <w:rPr>
                  <w:rFonts w:ascii="Times New Roman" w:hAnsi="Times New Roman" w:cs="Times New Roman"/>
                  <w:sz w:val="22"/>
                </w:rPr>
              </w:rPrChange>
            </w:rPr>
            <w:delText xml:space="preserve"> including </w:delText>
          </w:r>
          <w:r w:rsidR="00B16CD0" w:rsidRPr="00F331C9" w:rsidDel="00211129">
            <w:rPr>
              <w:rFonts w:ascii="Times New Roman" w:hAnsi="Times New Roman" w:cs="Times New Roman"/>
              <w:i/>
              <w:iCs/>
              <w:sz w:val="24"/>
              <w:szCs w:val="24"/>
              <w:rPrChange w:id="5300" w:author="LIN, Yufeng" w:date="2021-10-07T10:22:00Z">
                <w:rPr>
                  <w:rFonts w:ascii="Times New Roman" w:hAnsi="Times New Roman" w:cs="Times New Roman"/>
                  <w:i/>
                  <w:iCs/>
                  <w:sz w:val="22"/>
                </w:rPr>
              </w:rPrChange>
            </w:rPr>
            <w:delText>Roseburia</w:delText>
          </w:r>
          <w:r w:rsidR="00B16CD0" w:rsidRPr="00F331C9" w:rsidDel="00211129">
            <w:rPr>
              <w:rFonts w:ascii="Times New Roman" w:hAnsi="Times New Roman" w:cs="Times New Roman"/>
              <w:sz w:val="24"/>
              <w:szCs w:val="24"/>
              <w:rPrChange w:id="5301"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2" w:author="LIN, Yufeng" w:date="2021-10-07T10:22:00Z">
                <w:rPr>
                  <w:rFonts w:ascii="Times New Roman" w:hAnsi="Times New Roman" w:cs="Times New Roman"/>
                  <w:i/>
                  <w:iCs/>
                  <w:sz w:val="22"/>
                </w:rPr>
              </w:rPrChange>
            </w:rPr>
            <w:delText>intestinalis</w:delText>
          </w:r>
          <w:r w:rsidR="00B16CD0" w:rsidRPr="00F331C9" w:rsidDel="00211129">
            <w:rPr>
              <w:rFonts w:ascii="Times New Roman" w:hAnsi="Times New Roman" w:cs="Times New Roman"/>
              <w:sz w:val="24"/>
              <w:szCs w:val="24"/>
              <w:rPrChange w:id="5303"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4" w:author="LIN, Yufeng" w:date="2021-10-07T10:22:00Z">
                <w:rPr>
                  <w:rFonts w:ascii="Times New Roman" w:hAnsi="Times New Roman" w:cs="Times New Roman"/>
                  <w:i/>
                  <w:iCs/>
                  <w:sz w:val="22"/>
                </w:rPr>
              </w:rPrChange>
            </w:rPr>
            <w:delText>Bifidobacterium</w:delText>
          </w:r>
          <w:r w:rsidR="00B16CD0" w:rsidRPr="00F331C9" w:rsidDel="00211129">
            <w:rPr>
              <w:rFonts w:ascii="Times New Roman" w:hAnsi="Times New Roman" w:cs="Times New Roman"/>
              <w:sz w:val="24"/>
              <w:szCs w:val="24"/>
              <w:rPrChange w:id="5305"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06" w:author="LIN, Yufeng" w:date="2021-10-07T10:22:00Z">
                <w:rPr>
                  <w:rFonts w:ascii="Times New Roman" w:hAnsi="Times New Roman" w:cs="Times New Roman"/>
                  <w:i/>
                  <w:iCs/>
                  <w:sz w:val="22"/>
                </w:rPr>
              </w:rPrChange>
            </w:rPr>
            <w:delText>bifidum</w:delText>
          </w:r>
          <w:r w:rsidR="00B16CD0" w:rsidRPr="00F331C9" w:rsidDel="00211129">
            <w:rPr>
              <w:rFonts w:ascii="Times New Roman" w:hAnsi="Times New Roman" w:cs="Times New Roman"/>
              <w:sz w:val="24"/>
              <w:szCs w:val="24"/>
              <w:rPrChange w:id="5307" w:author="LIN, Yufeng" w:date="2021-10-07T10:22:00Z">
                <w:rPr>
                  <w:rFonts w:ascii="Times New Roman" w:hAnsi="Times New Roman" w:cs="Times New Roman"/>
                  <w:sz w:val="22"/>
                </w:rPr>
              </w:rPrChange>
            </w:rPr>
            <w:delText xml:space="preserve">, and </w:delText>
          </w:r>
          <w:r w:rsidR="00B16CD0" w:rsidRPr="00F331C9" w:rsidDel="00211129">
            <w:rPr>
              <w:rFonts w:ascii="Times New Roman" w:hAnsi="Times New Roman" w:cs="Times New Roman"/>
              <w:i/>
              <w:iCs/>
              <w:sz w:val="24"/>
              <w:szCs w:val="24"/>
              <w:rPrChange w:id="5308" w:author="LIN, Yufeng" w:date="2021-10-07T10:22:00Z">
                <w:rPr>
                  <w:rFonts w:ascii="Times New Roman" w:hAnsi="Times New Roman" w:cs="Times New Roman"/>
                  <w:i/>
                  <w:iCs/>
                  <w:sz w:val="22"/>
                </w:rPr>
              </w:rPrChange>
            </w:rPr>
            <w:delText>Streptococcus</w:delText>
          </w:r>
          <w:r w:rsidR="00B16CD0" w:rsidRPr="00F331C9" w:rsidDel="00211129">
            <w:rPr>
              <w:rFonts w:ascii="Times New Roman" w:hAnsi="Times New Roman" w:cs="Times New Roman"/>
              <w:sz w:val="24"/>
              <w:szCs w:val="24"/>
              <w:rPrChange w:id="5309" w:author="LIN, Yufeng" w:date="2021-10-07T10:22:00Z">
                <w:rPr>
                  <w:rFonts w:ascii="Times New Roman" w:hAnsi="Times New Roman" w:cs="Times New Roman"/>
                  <w:sz w:val="22"/>
                </w:rPr>
              </w:rPrChange>
            </w:rPr>
            <w:delText xml:space="preserve"> </w:delText>
          </w:r>
          <w:r w:rsidR="00B16CD0" w:rsidRPr="00F331C9" w:rsidDel="00211129">
            <w:rPr>
              <w:rFonts w:ascii="Times New Roman" w:hAnsi="Times New Roman" w:cs="Times New Roman"/>
              <w:i/>
              <w:iCs/>
              <w:sz w:val="24"/>
              <w:szCs w:val="24"/>
              <w:rPrChange w:id="5310" w:author="LIN, Yufeng" w:date="2021-10-07T10:22:00Z">
                <w:rPr>
                  <w:rFonts w:ascii="Times New Roman" w:hAnsi="Times New Roman" w:cs="Times New Roman"/>
                  <w:i/>
                  <w:iCs/>
                  <w:sz w:val="22"/>
                </w:rPr>
              </w:rPrChange>
            </w:rPr>
            <w:delText>thermophilus</w:delText>
          </w:r>
          <w:r w:rsidR="00B16CD0" w:rsidRPr="00F331C9" w:rsidDel="00211129">
            <w:rPr>
              <w:rFonts w:ascii="Times New Roman" w:hAnsi="Times New Roman" w:cs="Times New Roman"/>
              <w:sz w:val="24"/>
              <w:szCs w:val="24"/>
              <w:rPrChange w:id="5311" w:author="LIN, Yufeng" w:date="2021-10-07T10:22:00Z">
                <w:rPr>
                  <w:rFonts w:ascii="Times New Roman" w:hAnsi="Times New Roman" w:cs="Times New Roman"/>
                  <w:sz w:val="22"/>
                </w:rPr>
              </w:rPrChange>
            </w:rPr>
            <w:delText>.</w:delText>
          </w:r>
        </w:del>
      </w:ins>
      <w:del w:id="5312" w:author="LIN, Yufeng" w:date="2021-10-05T10:08:00Z">
        <w:r w:rsidRPr="00F331C9" w:rsidDel="00211129">
          <w:rPr>
            <w:rFonts w:ascii="Times New Roman" w:hAnsi="Times New Roman" w:cs="Times New Roman"/>
            <w:sz w:val="24"/>
            <w:szCs w:val="24"/>
            <w:rPrChange w:id="5313" w:author="LIN, Yufeng" w:date="2021-10-07T10:22:00Z">
              <w:rPr>
                <w:rFonts w:ascii="Times New Roman" w:hAnsi="Times New Roman" w:cs="Times New Roman"/>
                <w:sz w:val="22"/>
              </w:rPr>
            </w:rPrChange>
          </w:rPr>
          <w:fldChar w:fldCharType="begin"/>
        </w:r>
        <w:r w:rsidR="008E309A" w:rsidRPr="00F331C9" w:rsidDel="00211129">
          <w:rPr>
            <w:rFonts w:ascii="Times New Roman" w:hAnsi="Times New Roman" w:cs="Times New Roman"/>
            <w:sz w:val="24"/>
            <w:szCs w:val="24"/>
            <w:rPrChange w:id="5314" w:author="LIN, Yufeng" w:date="2021-10-07T10:22:00Z">
              <w:rPr>
                <w:rFonts w:ascii="Times New Roman" w:hAnsi="Times New Roman" w:cs="Times New Roman"/>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RPr="00F331C9" w:rsidDel="00211129">
          <w:rPr>
            <w:rFonts w:ascii="Times New Roman" w:hAnsi="Times New Roman" w:cs="Times New Roman" w:hint="eastAsia"/>
            <w:sz w:val="24"/>
            <w:szCs w:val="24"/>
            <w:rPrChange w:id="5315" w:author="LIN, Yufeng" w:date="2021-10-07T10:22:00Z">
              <w:rPr>
                <w:rFonts w:ascii="Times New Roman" w:hAnsi="Times New Roman" w:cs="Times New Roman" w:hint="eastAsia"/>
                <w:sz w:val="22"/>
              </w:rPr>
            </w:rPrChange>
          </w:rPr>
          <w:delInstrText>→</w:delInstrText>
        </w:r>
        <w:r w:rsidR="008E309A" w:rsidRPr="00F331C9" w:rsidDel="00211129">
          <w:rPr>
            <w:rFonts w:ascii="Times New Roman" w:hAnsi="Times New Roman" w:cs="Times New Roman"/>
            <w:sz w:val="24"/>
            <w:szCs w:val="24"/>
            <w:rPrChange w:id="5316" w:author="LIN, Yufeng" w:date="2021-10-07T10:22:00Z">
              <w:rPr>
                <w:rFonts w:ascii="Times New Roman" w:hAnsi="Times New Roman" w:cs="Times New Roman"/>
                <w:sz w:val="22"/>
              </w:rPr>
            </w:rPrChange>
          </w:rPr>
          <w:delInstrText xml:space="preserve"> inﬂammation </w:delInstrText>
        </w:r>
        <w:r w:rsidR="008E309A" w:rsidRPr="00F331C9" w:rsidDel="00211129">
          <w:rPr>
            <w:rFonts w:ascii="Times New Roman" w:hAnsi="Times New Roman" w:cs="Times New Roman" w:hint="eastAsia"/>
            <w:sz w:val="24"/>
            <w:szCs w:val="24"/>
            <w:rPrChange w:id="5317" w:author="LIN, Yufeng" w:date="2021-10-07T10:22:00Z">
              <w:rPr>
                <w:rFonts w:ascii="Times New Roman" w:hAnsi="Times New Roman" w:cs="Times New Roman" w:hint="eastAsia"/>
                <w:sz w:val="22"/>
              </w:rPr>
            </w:rPrChange>
          </w:rPr>
          <w:delInstrText>→</w:delInstrText>
        </w:r>
        <w:r w:rsidR="008E309A" w:rsidRPr="00F331C9" w:rsidDel="00211129">
          <w:rPr>
            <w:rFonts w:ascii="Times New Roman" w:hAnsi="Times New Roman" w:cs="Times New Roman"/>
            <w:sz w:val="24"/>
            <w:szCs w:val="24"/>
            <w:rPrChange w:id="5318" w:author="LIN, Yufeng" w:date="2021-10-07T10:22:00Z">
              <w:rPr>
                <w:rFonts w:ascii="Times New Roman" w:hAnsi="Times New Roman" w:cs="Times New Roman"/>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F331C9" w:rsidDel="00211129">
          <w:rPr>
            <w:rFonts w:ascii="Times New Roman" w:hAnsi="Times New Roman" w:cs="Times New Roman"/>
            <w:sz w:val="24"/>
            <w:szCs w:val="24"/>
            <w:rPrChange w:id="5319" w:author="LIN, Yufeng" w:date="2021-10-07T10:22:00Z">
              <w:rPr>
                <w:rFonts w:ascii="Times New Roman" w:hAnsi="Times New Roman" w:cs="Times New Roman"/>
                <w:sz w:val="22"/>
              </w:rPr>
            </w:rPrChange>
          </w:rPr>
          <w:fldChar w:fldCharType="separate"/>
        </w:r>
        <w:r w:rsidR="008E309A" w:rsidRPr="00F331C9" w:rsidDel="00211129">
          <w:rPr>
            <w:rFonts w:ascii="Times New Roman" w:hAnsi="Times New Roman" w:cs="Times New Roman"/>
            <w:kern w:val="0"/>
            <w:sz w:val="24"/>
            <w:szCs w:val="24"/>
            <w:vertAlign w:val="superscript"/>
            <w:rPrChange w:id="5320" w:author="LIN, Yufeng" w:date="2021-10-07T10:22:00Z">
              <w:rPr>
                <w:rFonts w:ascii="Times New Roman" w:hAnsi="Times New Roman" w:cs="Times New Roman"/>
                <w:kern w:val="0"/>
                <w:sz w:val="22"/>
                <w:szCs w:val="24"/>
                <w:vertAlign w:val="superscript"/>
              </w:rPr>
            </w:rPrChange>
          </w:rPr>
          <w:delText>45–50</w:delText>
        </w:r>
        <w:r w:rsidRPr="00F331C9" w:rsidDel="00211129">
          <w:rPr>
            <w:rFonts w:ascii="Times New Roman" w:hAnsi="Times New Roman" w:cs="Times New Roman"/>
            <w:sz w:val="24"/>
            <w:szCs w:val="24"/>
            <w:rPrChange w:id="5321" w:author="LIN, Yufeng" w:date="2021-10-07T10:22:00Z">
              <w:rPr>
                <w:rFonts w:ascii="Times New Roman" w:hAnsi="Times New Roman" w:cs="Times New Roman"/>
                <w:sz w:val="22"/>
              </w:rPr>
            </w:rPrChange>
          </w:rPr>
          <w:fldChar w:fldCharType="end"/>
        </w:r>
      </w:del>
      <w:ins w:id="5322" w:author="nick ting" w:date="2021-10-04T17:59:00Z">
        <w:del w:id="5323" w:author="LIN, Yufeng" w:date="2021-10-05T10:08:00Z">
          <w:r w:rsidR="00B16CD0" w:rsidRPr="00F331C9" w:rsidDel="00211129">
            <w:rPr>
              <w:rFonts w:ascii="Times New Roman" w:hAnsi="Times New Roman" w:cs="Times New Roman"/>
              <w:sz w:val="24"/>
              <w:szCs w:val="24"/>
              <w:rPrChange w:id="5324" w:author="LIN, Yufeng" w:date="2021-10-07T10:22:00Z">
                <w:rPr>
                  <w:rFonts w:ascii="Times New Roman" w:hAnsi="Times New Roman" w:cs="Times New Roman"/>
                  <w:sz w:val="22"/>
                </w:rPr>
              </w:rPrChange>
            </w:rPr>
            <w:delText>.</w:delText>
          </w:r>
        </w:del>
      </w:ins>
      <w:ins w:id="5325" w:author="nick ting" w:date="2021-10-04T18:00:00Z">
        <w:del w:id="5326" w:author="LIN, Yufeng" w:date="2021-10-05T10:08:00Z">
          <w:r w:rsidR="009134E0" w:rsidRPr="00F331C9" w:rsidDel="00211129">
            <w:rPr>
              <w:rFonts w:ascii="Times New Roman" w:hAnsi="Times New Roman" w:cs="Times New Roman"/>
              <w:sz w:val="24"/>
              <w:szCs w:val="24"/>
              <w:rPrChange w:id="5327" w:author="LIN, Yufeng" w:date="2021-10-07T10:22:00Z">
                <w:rPr>
                  <w:rFonts w:ascii="Times New Roman" w:hAnsi="Times New Roman" w:cs="Times New Roman"/>
                  <w:sz w:val="22"/>
                </w:rPr>
              </w:rPrChange>
            </w:rPr>
            <w:delText xml:space="preserve"> </w:delText>
          </w:r>
        </w:del>
      </w:ins>
      <w:del w:id="5328" w:author="LIN, Yufeng" w:date="2021-10-05T10:08:00Z">
        <w:r w:rsidRPr="00F331C9" w:rsidDel="00211129">
          <w:rPr>
            <w:rFonts w:ascii="Times New Roman" w:hAnsi="Times New Roman" w:cs="Times New Roman"/>
            <w:sz w:val="24"/>
            <w:szCs w:val="24"/>
            <w:rPrChange w:id="5329" w:author="LIN, Yufeng" w:date="2021-10-07T10:22:00Z">
              <w:rPr>
                <w:rFonts w:ascii="Times New Roman" w:hAnsi="Times New Roman" w:cs="Times New Roman"/>
                <w:sz w:val="22"/>
              </w:rPr>
            </w:rPrChange>
          </w:rPr>
          <w:delText xml:space="preserve">, including some well-known cancer-related bacteria, such as </w:delText>
        </w:r>
        <w:r w:rsidRPr="00F331C9" w:rsidDel="00211129">
          <w:rPr>
            <w:rFonts w:ascii="Times New Roman" w:hAnsi="Times New Roman" w:cs="Times New Roman"/>
            <w:i/>
            <w:iCs/>
            <w:sz w:val="24"/>
            <w:szCs w:val="24"/>
            <w:rPrChange w:id="5330" w:author="LIN, Yufeng" w:date="2021-10-07T10:22:00Z">
              <w:rPr>
                <w:rFonts w:ascii="Times New Roman" w:hAnsi="Times New Roman" w:cs="Times New Roman"/>
                <w:i/>
                <w:iCs/>
                <w:sz w:val="22"/>
              </w:rPr>
            </w:rPrChange>
          </w:rPr>
          <w:delText>Fusobacterium</w:delText>
        </w:r>
        <w:r w:rsidRPr="00F331C9" w:rsidDel="00211129">
          <w:rPr>
            <w:rFonts w:ascii="Times New Roman" w:hAnsi="Times New Roman" w:cs="Times New Roman"/>
            <w:sz w:val="24"/>
            <w:szCs w:val="24"/>
            <w:rPrChange w:id="5331"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2" w:author="LIN, Yufeng" w:date="2021-10-07T10:22:00Z">
              <w:rPr>
                <w:rFonts w:ascii="Times New Roman" w:hAnsi="Times New Roman" w:cs="Times New Roman"/>
                <w:i/>
                <w:iCs/>
                <w:sz w:val="22"/>
              </w:rPr>
            </w:rPrChange>
          </w:rPr>
          <w:delText>nucleatum</w:delText>
        </w:r>
        <w:r w:rsidRPr="00F331C9" w:rsidDel="00211129">
          <w:rPr>
            <w:rFonts w:ascii="Times New Roman" w:hAnsi="Times New Roman" w:cs="Times New Roman"/>
            <w:sz w:val="24"/>
            <w:szCs w:val="24"/>
            <w:rPrChange w:id="5333"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4" w:author="LIN, Yufeng" w:date="2021-10-07T10:22:00Z">
              <w:rPr>
                <w:rFonts w:ascii="Times New Roman" w:hAnsi="Times New Roman" w:cs="Times New Roman"/>
                <w:i/>
                <w:iCs/>
                <w:sz w:val="22"/>
              </w:rPr>
            </w:rPrChange>
          </w:rPr>
          <w:delText>Parvimonas</w:delText>
        </w:r>
        <w:r w:rsidRPr="00F331C9" w:rsidDel="00211129">
          <w:rPr>
            <w:rFonts w:ascii="Times New Roman" w:hAnsi="Times New Roman" w:cs="Times New Roman"/>
            <w:sz w:val="24"/>
            <w:szCs w:val="24"/>
            <w:rPrChange w:id="5335" w:author="LIN, Yufeng" w:date="2021-10-07T10:22:00Z">
              <w:rPr>
                <w:rFonts w:ascii="Times New Roman" w:hAnsi="Times New Roman" w:cs="Times New Roman"/>
                <w:sz w:val="22"/>
              </w:rPr>
            </w:rPrChange>
          </w:rPr>
          <w:delText xml:space="preserve"> micra, and </w:delText>
        </w:r>
        <w:r w:rsidRPr="00F331C9" w:rsidDel="00211129">
          <w:rPr>
            <w:rFonts w:ascii="Times New Roman" w:hAnsi="Times New Roman" w:cs="Times New Roman"/>
            <w:i/>
            <w:iCs/>
            <w:sz w:val="24"/>
            <w:szCs w:val="24"/>
            <w:rPrChange w:id="5336" w:author="LIN, Yufeng" w:date="2021-10-07T10:22:00Z">
              <w:rPr>
                <w:rFonts w:ascii="Times New Roman" w:hAnsi="Times New Roman" w:cs="Times New Roman"/>
                <w:i/>
                <w:iCs/>
                <w:sz w:val="22"/>
              </w:rPr>
            </w:rPrChange>
          </w:rPr>
          <w:delText>Gemella</w:delText>
        </w:r>
        <w:r w:rsidRPr="00F331C9" w:rsidDel="00211129">
          <w:rPr>
            <w:rFonts w:ascii="Times New Roman" w:hAnsi="Times New Roman" w:cs="Times New Roman"/>
            <w:sz w:val="24"/>
            <w:szCs w:val="24"/>
            <w:rPrChange w:id="5337"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38" w:author="LIN, Yufeng" w:date="2021-10-07T10:22:00Z">
              <w:rPr>
                <w:rFonts w:ascii="Times New Roman" w:hAnsi="Times New Roman" w:cs="Times New Roman"/>
                <w:i/>
                <w:iCs/>
                <w:sz w:val="22"/>
              </w:rPr>
            </w:rPrChange>
          </w:rPr>
          <w:delText>morbillorum</w:delText>
        </w:r>
        <w:r w:rsidRPr="00F331C9" w:rsidDel="00211129">
          <w:rPr>
            <w:rFonts w:ascii="Times New Roman" w:hAnsi="Times New Roman" w:cs="Times New Roman"/>
            <w:sz w:val="24"/>
            <w:szCs w:val="24"/>
            <w:rPrChange w:id="5339" w:author="LIN, Yufeng" w:date="2021-10-07T10:22:00Z">
              <w:rPr>
                <w:rFonts w:ascii="Times New Roman" w:hAnsi="Times New Roman" w:cs="Times New Roman"/>
                <w:sz w:val="22"/>
              </w:rPr>
            </w:rPrChange>
          </w:rPr>
          <w:delText xml:space="preserve">; and some famous probiotics, such as </w:delText>
        </w:r>
        <w:r w:rsidRPr="00F331C9" w:rsidDel="00211129">
          <w:rPr>
            <w:rFonts w:ascii="Times New Roman" w:hAnsi="Times New Roman" w:cs="Times New Roman"/>
            <w:i/>
            <w:iCs/>
            <w:sz w:val="24"/>
            <w:szCs w:val="24"/>
            <w:rPrChange w:id="5340" w:author="LIN, Yufeng" w:date="2021-10-07T10:22:00Z">
              <w:rPr>
                <w:rFonts w:ascii="Times New Roman" w:hAnsi="Times New Roman" w:cs="Times New Roman"/>
                <w:i/>
                <w:iCs/>
                <w:sz w:val="22"/>
              </w:rPr>
            </w:rPrChange>
          </w:rPr>
          <w:delText>Roseburia</w:delText>
        </w:r>
        <w:r w:rsidRPr="00F331C9" w:rsidDel="00211129">
          <w:rPr>
            <w:rFonts w:ascii="Times New Roman" w:hAnsi="Times New Roman" w:cs="Times New Roman"/>
            <w:sz w:val="24"/>
            <w:szCs w:val="24"/>
            <w:rPrChange w:id="5341"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2" w:author="LIN, Yufeng" w:date="2021-10-07T10:22:00Z">
              <w:rPr>
                <w:rFonts w:ascii="Times New Roman" w:hAnsi="Times New Roman" w:cs="Times New Roman"/>
                <w:i/>
                <w:iCs/>
                <w:sz w:val="22"/>
              </w:rPr>
            </w:rPrChange>
          </w:rPr>
          <w:delText>intestinalis</w:delText>
        </w:r>
        <w:r w:rsidRPr="00F331C9" w:rsidDel="00211129">
          <w:rPr>
            <w:rFonts w:ascii="Times New Roman" w:hAnsi="Times New Roman" w:cs="Times New Roman"/>
            <w:sz w:val="24"/>
            <w:szCs w:val="24"/>
            <w:rPrChange w:id="5343"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4" w:author="LIN, Yufeng" w:date="2021-10-07T10:22:00Z">
              <w:rPr>
                <w:rFonts w:ascii="Times New Roman" w:hAnsi="Times New Roman" w:cs="Times New Roman"/>
                <w:i/>
                <w:iCs/>
                <w:sz w:val="22"/>
              </w:rPr>
            </w:rPrChange>
          </w:rPr>
          <w:delText>Bifidobacterium</w:delText>
        </w:r>
        <w:r w:rsidRPr="00F331C9" w:rsidDel="00211129">
          <w:rPr>
            <w:rFonts w:ascii="Times New Roman" w:hAnsi="Times New Roman" w:cs="Times New Roman"/>
            <w:sz w:val="24"/>
            <w:szCs w:val="24"/>
            <w:rPrChange w:id="5345"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46" w:author="LIN, Yufeng" w:date="2021-10-07T10:22:00Z">
              <w:rPr>
                <w:rFonts w:ascii="Times New Roman" w:hAnsi="Times New Roman" w:cs="Times New Roman"/>
                <w:i/>
                <w:iCs/>
                <w:sz w:val="22"/>
              </w:rPr>
            </w:rPrChange>
          </w:rPr>
          <w:delText>bifidum</w:delText>
        </w:r>
        <w:r w:rsidRPr="00F331C9" w:rsidDel="00211129">
          <w:rPr>
            <w:rFonts w:ascii="Times New Roman" w:hAnsi="Times New Roman" w:cs="Times New Roman"/>
            <w:sz w:val="24"/>
            <w:szCs w:val="24"/>
            <w:rPrChange w:id="5347" w:author="LIN, Yufeng" w:date="2021-10-07T10:22:00Z">
              <w:rPr>
                <w:rFonts w:ascii="Times New Roman" w:hAnsi="Times New Roman" w:cs="Times New Roman"/>
                <w:sz w:val="22"/>
              </w:rPr>
            </w:rPrChange>
          </w:rPr>
          <w:delText xml:space="preserve">, and </w:delText>
        </w:r>
        <w:r w:rsidRPr="00F331C9" w:rsidDel="00211129">
          <w:rPr>
            <w:rFonts w:ascii="Times New Roman" w:hAnsi="Times New Roman" w:cs="Times New Roman"/>
            <w:i/>
            <w:iCs/>
            <w:sz w:val="24"/>
            <w:szCs w:val="24"/>
            <w:rPrChange w:id="5348" w:author="LIN, Yufeng" w:date="2021-10-07T10:22:00Z">
              <w:rPr>
                <w:rFonts w:ascii="Times New Roman" w:hAnsi="Times New Roman" w:cs="Times New Roman"/>
                <w:i/>
                <w:iCs/>
                <w:sz w:val="22"/>
              </w:rPr>
            </w:rPrChange>
          </w:rPr>
          <w:delText>Streptococcus</w:delText>
        </w:r>
        <w:r w:rsidRPr="00F331C9" w:rsidDel="00211129">
          <w:rPr>
            <w:rFonts w:ascii="Times New Roman" w:hAnsi="Times New Roman" w:cs="Times New Roman"/>
            <w:sz w:val="24"/>
            <w:szCs w:val="24"/>
            <w:rPrChange w:id="5349" w:author="LIN, Yufeng" w:date="2021-10-07T10:22:00Z">
              <w:rPr>
                <w:rFonts w:ascii="Times New Roman" w:hAnsi="Times New Roman" w:cs="Times New Roman"/>
                <w:sz w:val="22"/>
              </w:rPr>
            </w:rPrChange>
          </w:rPr>
          <w:delText xml:space="preserve"> </w:delText>
        </w:r>
        <w:r w:rsidRPr="00F331C9" w:rsidDel="00211129">
          <w:rPr>
            <w:rFonts w:ascii="Times New Roman" w:hAnsi="Times New Roman" w:cs="Times New Roman"/>
            <w:i/>
            <w:iCs/>
            <w:sz w:val="24"/>
            <w:szCs w:val="24"/>
            <w:rPrChange w:id="5350" w:author="LIN, Yufeng" w:date="2021-10-07T10:22:00Z">
              <w:rPr>
                <w:rFonts w:ascii="Times New Roman" w:hAnsi="Times New Roman" w:cs="Times New Roman"/>
                <w:i/>
                <w:iCs/>
                <w:sz w:val="22"/>
              </w:rPr>
            </w:rPrChange>
          </w:rPr>
          <w:delText>thermophilus</w:delText>
        </w:r>
        <w:r w:rsidRPr="00F331C9" w:rsidDel="00211129">
          <w:rPr>
            <w:rFonts w:ascii="Times New Roman" w:hAnsi="Times New Roman" w:cs="Times New Roman"/>
            <w:sz w:val="24"/>
            <w:szCs w:val="24"/>
            <w:rPrChange w:id="5351" w:author="LIN, Yufeng" w:date="2021-10-07T10:22:00Z">
              <w:rPr>
                <w:rFonts w:ascii="Times New Roman" w:hAnsi="Times New Roman" w:cs="Times New Roman"/>
                <w:sz w:val="22"/>
              </w:rPr>
            </w:rPrChange>
          </w:rPr>
          <w:delText xml:space="preserve">. This </w:delText>
        </w:r>
      </w:del>
      <w:ins w:id="5352" w:author="nick ting" w:date="2021-10-03T20:44:00Z">
        <w:del w:id="5353" w:author="LIN, Yufeng" w:date="2021-10-05T10:08:00Z">
          <w:r w:rsidR="00AC7FAD" w:rsidRPr="00F331C9" w:rsidDel="00211129">
            <w:rPr>
              <w:rFonts w:ascii="Times New Roman" w:hAnsi="Times New Roman" w:cs="Times New Roman"/>
              <w:sz w:val="24"/>
              <w:szCs w:val="24"/>
              <w:rPrChange w:id="5354" w:author="LIN, Yufeng" w:date="2021-10-07T10:22:00Z">
                <w:rPr>
                  <w:rFonts w:ascii="Times New Roman" w:hAnsi="Times New Roman" w:cs="Times New Roman"/>
                  <w:sz w:val="22"/>
                </w:rPr>
              </w:rPrChange>
            </w:rPr>
            <w:delText xml:space="preserve">The </w:delText>
          </w:r>
        </w:del>
      </w:ins>
      <w:del w:id="5355" w:author="LIN, Yufeng" w:date="2021-10-05T10:08:00Z">
        <w:r w:rsidRPr="00F331C9" w:rsidDel="00211129">
          <w:rPr>
            <w:rFonts w:ascii="Times New Roman" w:hAnsi="Times New Roman" w:cs="Times New Roman"/>
            <w:sz w:val="24"/>
            <w:szCs w:val="24"/>
            <w:rPrChange w:id="5356" w:author="LIN, Yufeng" w:date="2021-10-07T10:22:00Z">
              <w:rPr>
                <w:rFonts w:ascii="Times New Roman" w:hAnsi="Times New Roman" w:cs="Times New Roman"/>
                <w:sz w:val="22"/>
              </w:rPr>
            </w:rPrChange>
          </w:rPr>
          <w:delText>result</w:delText>
        </w:r>
      </w:del>
      <w:ins w:id="5357" w:author="nick ting" w:date="2021-10-04T18:00:00Z">
        <w:del w:id="5358" w:author="LIN, Yufeng" w:date="2021-10-05T10:08:00Z">
          <w:r w:rsidR="009134E0" w:rsidRPr="00F331C9" w:rsidDel="00211129">
            <w:rPr>
              <w:rFonts w:ascii="Times New Roman" w:hAnsi="Times New Roman" w:cs="Times New Roman"/>
              <w:sz w:val="24"/>
              <w:szCs w:val="24"/>
              <w:rPrChange w:id="5359" w:author="LIN, Yufeng" w:date="2021-10-07T10:22:00Z">
                <w:rPr>
                  <w:rFonts w:ascii="Times New Roman" w:hAnsi="Times New Roman" w:cs="Times New Roman"/>
                  <w:sz w:val="22"/>
                </w:rPr>
              </w:rPrChange>
            </w:rPr>
            <w:delText>s</w:delText>
          </w:r>
        </w:del>
      </w:ins>
      <w:del w:id="5360" w:author="LIN, Yufeng" w:date="2021-10-05T10:08:00Z">
        <w:r w:rsidRPr="00F331C9" w:rsidDel="00211129">
          <w:rPr>
            <w:rFonts w:ascii="Times New Roman" w:hAnsi="Times New Roman" w:cs="Times New Roman"/>
            <w:sz w:val="24"/>
            <w:szCs w:val="24"/>
            <w:rPrChange w:id="5361" w:author="LIN, Yufeng" w:date="2021-10-07T10:22:00Z">
              <w:rPr>
                <w:rFonts w:ascii="Times New Roman" w:hAnsi="Times New Roman" w:cs="Times New Roman"/>
                <w:sz w:val="22"/>
              </w:rPr>
            </w:rPrChange>
          </w:rPr>
          <w:delText xml:space="preserve"> </w:delText>
        </w:r>
      </w:del>
      <w:ins w:id="5362" w:author="nick ting" w:date="2021-10-03T20:47:00Z">
        <w:del w:id="5363" w:author="LIN, Yufeng" w:date="2021-10-05T10:08:00Z">
          <w:r w:rsidR="00AC7FAD" w:rsidRPr="00F331C9" w:rsidDel="00211129">
            <w:rPr>
              <w:rFonts w:ascii="Times New Roman" w:hAnsi="Times New Roman" w:cs="Times New Roman"/>
              <w:sz w:val="24"/>
              <w:szCs w:val="24"/>
              <w:rPrChange w:id="5364" w:author="LIN, Yufeng" w:date="2021-10-07T10:22:00Z">
                <w:rPr>
                  <w:rFonts w:ascii="Times New Roman" w:hAnsi="Times New Roman" w:cs="Times New Roman"/>
                  <w:sz w:val="22"/>
                </w:rPr>
              </w:rPrChange>
            </w:rPr>
            <w:delText>in</w:delText>
          </w:r>
        </w:del>
      </w:ins>
      <w:ins w:id="5365" w:author="nick ting" w:date="2021-10-03T20:48:00Z">
        <w:del w:id="5366" w:author="LIN, Yufeng" w:date="2021-10-05T10:08:00Z">
          <w:r w:rsidR="00AC7FAD" w:rsidRPr="00F331C9" w:rsidDel="00211129">
            <w:rPr>
              <w:rFonts w:ascii="Times New Roman" w:hAnsi="Times New Roman" w:cs="Times New Roman"/>
              <w:sz w:val="24"/>
              <w:szCs w:val="24"/>
              <w:rPrChange w:id="5367" w:author="LIN, Yufeng" w:date="2021-10-07T10:22:00Z">
                <w:rPr>
                  <w:rFonts w:ascii="Times New Roman" w:hAnsi="Times New Roman" w:cs="Times New Roman"/>
                  <w:sz w:val="22"/>
                </w:rPr>
              </w:rPrChange>
            </w:rPr>
            <w:delText xml:space="preserve"> </w:delText>
          </w:r>
        </w:del>
      </w:ins>
      <w:ins w:id="5368" w:author="nick ting" w:date="2021-10-03T20:47:00Z">
        <w:del w:id="5369" w:author="LIN, Yufeng" w:date="2021-10-05T10:08:00Z">
          <w:r w:rsidR="00AC7FAD" w:rsidRPr="00F331C9" w:rsidDel="00211129">
            <w:rPr>
              <w:rFonts w:ascii="Times New Roman" w:hAnsi="Times New Roman" w:cs="Times New Roman"/>
              <w:sz w:val="24"/>
              <w:szCs w:val="24"/>
              <w:rPrChange w:id="5370" w:author="LIN, Yufeng" w:date="2021-10-07T10:22:00Z">
                <w:rPr>
                  <w:rFonts w:ascii="Times New Roman" w:hAnsi="Times New Roman" w:cs="Times New Roman"/>
                  <w:sz w:val="22"/>
                </w:rPr>
              </w:rPrChange>
            </w:rPr>
            <w:delText>differentially abund</w:delText>
          </w:r>
        </w:del>
      </w:ins>
      <w:ins w:id="5371" w:author="nick ting" w:date="2021-10-03T20:48:00Z">
        <w:del w:id="5372" w:author="LIN, Yufeng" w:date="2021-10-05T10:08:00Z">
          <w:r w:rsidR="00AC7FAD" w:rsidRPr="00F331C9" w:rsidDel="00211129">
            <w:rPr>
              <w:rFonts w:ascii="Times New Roman" w:hAnsi="Times New Roman" w:cs="Times New Roman"/>
              <w:sz w:val="24"/>
              <w:szCs w:val="24"/>
              <w:rPrChange w:id="5373" w:author="LIN, Yufeng" w:date="2021-10-07T10:22:00Z">
                <w:rPr>
                  <w:rFonts w:ascii="Times New Roman" w:hAnsi="Times New Roman" w:cs="Times New Roman"/>
                  <w:sz w:val="22"/>
                </w:rPr>
              </w:rPrChange>
            </w:rPr>
            <w:delText xml:space="preserve">ant bacteria analysis </w:delText>
          </w:r>
        </w:del>
      </w:ins>
      <w:del w:id="5374" w:author="LIN, Yufeng" w:date="2021-10-05T10:08:00Z">
        <w:r w:rsidRPr="00F331C9" w:rsidDel="00211129">
          <w:rPr>
            <w:rFonts w:ascii="Times New Roman" w:hAnsi="Times New Roman" w:cs="Times New Roman"/>
            <w:sz w:val="24"/>
            <w:szCs w:val="24"/>
            <w:rPrChange w:id="5375" w:author="LIN, Yufeng" w:date="2021-10-07T10:22:00Z">
              <w:rPr>
                <w:rFonts w:ascii="Times New Roman" w:hAnsi="Times New Roman" w:cs="Times New Roman"/>
                <w:sz w:val="22"/>
              </w:rPr>
            </w:rPrChange>
          </w:rPr>
          <w:delText xml:space="preserve">revealed </w:delText>
        </w:r>
      </w:del>
      <w:ins w:id="5376" w:author="nick ting" w:date="2021-10-03T20:48:00Z">
        <w:del w:id="5377" w:author="LIN, Yufeng" w:date="2021-10-05T10:08:00Z">
          <w:r w:rsidR="00AC7FAD" w:rsidRPr="00F331C9" w:rsidDel="00211129">
            <w:rPr>
              <w:rFonts w:ascii="Times New Roman" w:hAnsi="Times New Roman" w:cs="Times New Roman"/>
              <w:sz w:val="24"/>
              <w:szCs w:val="24"/>
              <w:rPrChange w:id="5378" w:author="LIN, Yufeng" w:date="2021-10-07T10:22:00Z">
                <w:rPr>
                  <w:rFonts w:ascii="Times New Roman" w:hAnsi="Times New Roman" w:cs="Times New Roman"/>
                  <w:sz w:val="22"/>
                </w:rPr>
              </w:rPrChange>
            </w:rPr>
            <w:delText xml:space="preserve">implied </w:delText>
          </w:r>
        </w:del>
      </w:ins>
      <w:del w:id="5379" w:author="LIN, Yufeng" w:date="2021-10-05T10:08:00Z">
        <w:r w:rsidRPr="00F331C9" w:rsidDel="00211129">
          <w:rPr>
            <w:rFonts w:ascii="Times New Roman" w:hAnsi="Times New Roman" w:cs="Times New Roman"/>
            <w:sz w:val="24"/>
            <w:szCs w:val="24"/>
            <w:rPrChange w:id="5380" w:author="LIN, Yufeng" w:date="2021-10-07T10:22:00Z">
              <w:rPr>
                <w:rFonts w:ascii="Times New Roman" w:hAnsi="Times New Roman" w:cs="Times New Roman"/>
                <w:sz w:val="22"/>
              </w:rPr>
            </w:rPrChange>
          </w:rPr>
          <w:delText>that</w:delText>
        </w:r>
      </w:del>
      <w:ins w:id="5381" w:author="nick ting" w:date="2021-10-03T20:48:00Z">
        <w:del w:id="5382" w:author="LIN, Yufeng" w:date="2021-10-05T10:08:00Z">
          <w:r w:rsidR="00AC7FAD" w:rsidRPr="00F331C9" w:rsidDel="00211129">
            <w:rPr>
              <w:rFonts w:ascii="Times New Roman" w:hAnsi="Times New Roman" w:cs="Times New Roman"/>
              <w:sz w:val="24"/>
              <w:szCs w:val="24"/>
              <w:rPrChange w:id="5383" w:author="LIN, Yufeng" w:date="2021-10-07T10:22:00Z">
                <w:rPr>
                  <w:rFonts w:ascii="Times New Roman" w:hAnsi="Times New Roman" w:cs="Times New Roman"/>
                  <w:sz w:val="22"/>
                </w:rPr>
              </w:rPrChange>
            </w:rPr>
            <w:delText xml:space="preserve"> our methods used in</w:delText>
          </w:r>
        </w:del>
      </w:ins>
      <w:del w:id="5384" w:author="LIN, Yufeng" w:date="2021-10-05T10:08:00Z">
        <w:r w:rsidRPr="00F331C9" w:rsidDel="00211129">
          <w:rPr>
            <w:rFonts w:ascii="Times New Roman" w:hAnsi="Times New Roman" w:cs="Times New Roman"/>
            <w:sz w:val="24"/>
            <w:szCs w:val="24"/>
            <w:rPrChange w:id="5385" w:author="LIN, Yufeng" w:date="2021-10-07T10:22:00Z">
              <w:rPr>
                <w:rFonts w:ascii="Times New Roman" w:hAnsi="Times New Roman" w:cs="Times New Roman"/>
                <w:sz w:val="22"/>
              </w:rPr>
            </w:rPrChange>
          </w:rPr>
          <w:delText xml:space="preserve"> </w:delText>
        </w:r>
      </w:del>
      <w:ins w:id="5386" w:author="nick ting" w:date="2021-10-04T18:01:00Z">
        <w:del w:id="5387" w:author="LIN, Yufeng" w:date="2021-10-05T10:08:00Z">
          <w:r w:rsidR="009134E0" w:rsidRPr="00F331C9" w:rsidDel="00211129">
            <w:rPr>
              <w:rFonts w:ascii="Times New Roman" w:hAnsi="Times New Roman" w:cs="Times New Roman"/>
              <w:sz w:val="24"/>
              <w:szCs w:val="24"/>
              <w:rPrChange w:id="5388" w:author="LIN, Yufeng" w:date="2021-10-07T10:22:00Z">
                <w:rPr>
                  <w:rFonts w:ascii="Times New Roman" w:hAnsi="Times New Roman" w:cs="Times New Roman"/>
                  <w:sz w:val="22"/>
                </w:rPr>
              </w:rPrChange>
            </w:rPr>
            <w:delText xml:space="preserve">the </w:delText>
          </w:r>
        </w:del>
      </w:ins>
      <w:del w:id="5389" w:author="LIN, Yufeng" w:date="2021-09-28T10:55:00Z">
        <w:r w:rsidRPr="00F331C9" w:rsidDel="00F05685">
          <w:rPr>
            <w:rFonts w:ascii="Times New Roman" w:hAnsi="Times New Roman" w:cs="Times New Roman"/>
            <w:sz w:val="24"/>
            <w:szCs w:val="24"/>
            <w:rPrChange w:id="5390" w:author="LIN, Yufeng" w:date="2021-10-07T10:22:00Z">
              <w:rPr>
                <w:rFonts w:ascii="Times New Roman" w:hAnsi="Times New Roman" w:cs="Times New Roman"/>
                <w:sz w:val="22"/>
              </w:rPr>
            </w:rPrChange>
          </w:rPr>
          <w:delText xml:space="preserve">our discovery was validated the </w:delText>
        </w:r>
      </w:del>
      <w:del w:id="5391" w:author="LIN, Yufeng" w:date="2021-10-05T10:08:00Z">
        <w:r w:rsidRPr="00F331C9" w:rsidDel="00211129">
          <w:rPr>
            <w:rFonts w:ascii="Times New Roman" w:hAnsi="Times New Roman" w:cs="Times New Roman"/>
            <w:sz w:val="24"/>
            <w:szCs w:val="24"/>
            <w:rPrChange w:id="5392" w:author="LIN, Yufeng" w:date="2021-10-07T10:22:00Z">
              <w:rPr>
                <w:rFonts w:ascii="Times New Roman" w:hAnsi="Times New Roman" w:cs="Times New Roman"/>
                <w:sz w:val="22"/>
              </w:rPr>
            </w:rPrChange>
          </w:rPr>
          <w:delText xml:space="preserve">previous </w:delText>
        </w:r>
      </w:del>
      <w:ins w:id="5393" w:author="nick ting" w:date="2021-10-03T20:48:00Z">
        <w:del w:id="5394" w:author="LIN, Yufeng" w:date="2021-10-05T10:08:00Z">
          <w:r w:rsidR="00AC7FAD" w:rsidRPr="00F331C9" w:rsidDel="00211129">
            <w:rPr>
              <w:rFonts w:ascii="Times New Roman" w:hAnsi="Times New Roman" w:cs="Times New Roman"/>
              <w:sz w:val="24"/>
              <w:szCs w:val="24"/>
              <w:rPrChange w:id="5395" w:author="LIN, Yufeng" w:date="2021-10-07T10:22:00Z">
                <w:rPr>
                  <w:rFonts w:ascii="Times New Roman" w:hAnsi="Times New Roman" w:cs="Times New Roman"/>
                  <w:sz w:val="22"/>
                </w:rPr>
              </w:rPrChange>
            </w:rPr>
            <w:delText xml:space="preserve">differentially abundant </w:delText>
          </w:r>
        </w:del>
        <w:del w:id="5396" w:author="LIN, Yufeng" w:date="2021-10-04T16:55:00Z">
          <w:r w:rsidR="00AC7FAD" w:rsidRPr="00F331C9" w:rsidDel="00DB66B4">
            <w:rPr>
              <w:rFonts w:ascii="Times New Roman" w:hAnsi="Times New Roman" w:cs="Times New Roman"/>
              <w:sz w:val="24"/>
              <w:szCs w:val="24"/>
              <w:rPrChange w:id="5397" w:author="LIN, Yufeng" w:date="2021-10-07T10:22:00Z">
                <w:rPr>
                  <w:rFonts w:ascii="Times New Roman" w:hAnsi="Times New Roman" w:cs="Times New Roman"/>
                  <w:sz w:val="22"/>
                </w:rPr>
              </w:rPrChange>
            </w:rPr>
            <w:delText>micro-eukaryotes</w:delText>
          </w:r>
        </w:del>
      </w:ins>
      <w:del w:id="5398" w:author="LIN, Yufeng" w:date="2021-10-05T10:08:00Z">
        <w:r w:rsidRPr="00F331C9" w:rsidDel="00211129">
          <w:rPr>
            <w:rFonts w:ascii="Times New Roman" w:hAnsi="Times New Roman" w:cs="Times New Roman"/>
            <w:sz w:val="24"/>
            <w:szCs w:val="24"/>
            <w:rPrChange w:id="5399" w:author="LIN, Yufeng" w:date="2021-10-07T10:22:00Z">
              <w:rPr>
                <w:rFonts w:ascii="Times New Roman" w:hAnsi="Times New Roman" w:cs="Times New Roman"/>
                <w:sz w:val="22"/>
              </w:rPr>
            </w:rPrChange>
          </w:rPr>
          <w:delText xml:space="preserve">analysis selection were credible. </w:delText>
        </w:r>
      </w:del>
    </w:p>
    <w:p w14:paraId="0E7D4488" w14:textId="77777777" w:rsidR="005F24DC" w:rsidRPr="00F331C9" w:rsidRDefault="005F24DC" w:rsidP="00F331C9">
      <w:pPr>
        <w:spacing w:line="480" w:lineRule="auto"/>
        <w:rPr>
          <w:ins w:id="5400" w:author="nick ting" w:date="2021-10-04T22:08:00Z"/>
          <w:rFonts w:ascii="Times New Roman" w:hAnsi="Times New Roman" w:cs="Times New Roman"/>
          <w:sz w:val="24"/>
          <w:szCs w:val="24"/>
          <w:rPrChange w:id="5401" w:author="LIN, Yufeng" w:date="2021-10-07T10:22:00Z">
            <w:rPr>
              <w:ins w:id="5402" w:author="nick ting" w:date="2021-10-04T22:08:00Z"/>
              <w:rFonts w:ascii="Times New Roman" w:hAnsi="Times New Roman" w:cs="Times New Roman"/>
              <w:sz w:val="22"/>
            </w:rPr>
          </w:rPrChange>
        </w:rPr>
      </w:pPr>
    </w:p>
    <w:p w14:paraId="267F6F4C" w14:textId="380A72B4" w:rsidR="00D9531B" w:rsidRPr="00F331C9" w:rsidRDefault="00D9531B" w:rsidP="00F331C9">
      <w:pPr>
        <w:spacing w:line="480" w:lineRule="auto"/>
        <w:rPr>
          <w:rFonts w:ascii="Times New Roman" w:hAnsi="Times New Roman" w:cs="Times New Roman"/>
          <w:b/>
          <w:bCs/>
          <w:sz w:val="24"/>
          <w:szCs w:val="24"/>
          <w:rPrChange w:id="5403" w:author="LIN, Yufeng" w:date="2021-10-07T10:22:00Z">
            <w:rPr>
              <w:rFonts w:ascii="Times New Roman" w:hAnsi="Times New Roman" w:cs="Times New Roman"/>
              <w:b/>
              <w:bCs/>
              <w:sz w:val="22"/>
            </w:rPr>
          </w:rPrChange>
        </w:rPr>
      </w:pPr>
      <w:del w:id="5404" w:author="nick ting" w:date="2021-10-03T20:49:00Z">
        <w:r w:rsidRPr="00F331C9" w:rsidDel="00AC7FAD">
          <w:rPr>
            <w:rFonts w:ascii="Times New Roman" w:hAnsi="Times New Roman" w:cs="Times New Roman"/>
            <w:sz w:val="24"/>
            <w:szCs w:val="24"/>
            <w:rPrChange w:id="5405" w:author="LIN, Yufeng" w:date="2021-10-07T10:22:00Z">
              <w:rPr>
                <w:rFonts w:ascii="Times New Roman" w:hAnsi="Times New Roman" w:cs="Times New Roman"/>
                <w:sz w:val="22"/>
              </w:rPr>
            </w:rPrChange>
          </w:rPr>
          <w:delText>And n</w:delText>
        </w:r>
      </w:del>
      <w:ins w:id="5406" w:author="nick ting" w:date="2021-10-03T20:49:00Z">
        <w:r w:rsidR="00AC7FAD" w:rsidRPr="00F331C9">
          <w:rPr>
            <w:rFonts w:ascii="Times New Roman" w:hAnsi="Times New Roman" w:cs="Times New Roman"/>
            <w:sz w:val="24"/>
            <w:szCs w:val="24"/>
            <w:rPrChange w:id="5407" w:author="LIN, Yufeng" w:date="2021-10-07T10:22:00Z">
              <w:rPr>
                <w:rFonts w:ascii="Times New Roman" w:hAnsi="Times New Roman" w:cs="Times New Roman"/>
                <w:sz w:val="22"/>
              </w:rPr>
            </w:rPrChange>
          </w:rPr>
          <w:t>N</w:t>
        </w:r>
      </w:ins>
      <w:r w:rsidRPr="00F331C9">
        <w:rPr>
          <w:rFonts w:ascii="Times New Roman" w:hAnsi="Times New Roman" w:cs="Times New Roman"/>
          <w:sz w:val="24"/>
          <w:szCs w:val="24"/>
          <w:rPrChange w:id="5408" w:author="LIN, Yufeng" w:date="2021-10-07T10:22:00Z">
            <w:rPr>
              <w:rFonts w:ascii="Times New Roman" w:hAnsi="Times New Roman" w:cs="Times New Roman"/>
              <w:sz w:val="22"/>
            </w:rPr>
          </w:rPrChange>
        </w:rPr>
        <w:t xml:space="preserve">ext, we </w:t>
      </w:r>
      <w:del w:id="5409" w:author="nick ting" w:date="2021-10-03T20:51:00Z">
        <w:r w:rsidRPr="00F331C9" w:rsidDel="0043131C">
          <w:rPr>
            <w:rFonts w:ascii="Times New Roman" w:hAnsi="Times New Roman" w:cs="Times New Roman"/>
            <w:sz w:val="24"/>
            <w:szCs w:val="24"/>
            <w:rPrChange w:id="5410" w:author="LIN, Yufeng" w:date="2021-10-07T10:22:00Z">
              <w:rPr>
                <w:rFonts w:ascii="Times New Roman" w:hAnsi="Times New Roman" w:cs="Times New Roman"/>
                <w:sz w:val="22"/>
              </w:rPr>
            </w:rPrChange>
          </w:rPr>
          <w:delText xml:space="preserve">aimed to explore the </w:delText>
        </w:r>
      </w:del>
      <w:ins w:id="5411" w:author="nick ting" w:date="2021-10-03T20:51:00Z">
        <w:r w:rsidR="0043131C" w:rsidRPr="00F331C9">
          <w:rPr>
            <w:rFonts w:ascii="Times New Roman" w:hAnsi="Times New Roman" w:cs="Times New Roman"/>
            <w:sz w:val="24"/>
            <w:szCs w:val="24"/>
            <w:rPrChange w:id="5412" w:author="LIN, Yufeng" w:date="2021-10-07T10:22:00Z">
              <w:rPr>
                <w:rFonts w:ascii="Times New Roman" w:hAnsi="Times New Roman" w:cs="Times New Roman"/>
                <w:sz w:val="22"/>
              </w:rPr>
            </w:rPrChange>
          </w:rPr>
          <w:t xml:space="preserve">asked whether the </w:t>
        </w:r>
      </w:ins>
      <w:del w:id="5413" w:author="nick ting" w:date="2021-10-03T20:52:00Z">
        <w:r w:rsidRPr="00F331C9" w:rsidDel="0043131C">
          <w:rPr>
            <w:rFonts w:ascii="Times New Roman" w:hAnsi="Times New Roman" w:cs="Times New Roman"/>
            <w:sz w:val="24"/>
            <w:szCs w:val="24"/>
            <w:rPrChange w:id="5414" w:author="LIN, Yufeng" w:date="2021-10-07T10:22:00Z">
              <w:rPr>
                <w:rFonts w:ascii="Times New Roman" w:hAnsi="Times New Roman" w:cs="Times New Roman"/>
                <w:sz w:val="22"/>
              </w:rPr>
            </w:rPrChange>
          </w:rPr>
          <w:delText xml:space="preserve">associations </w:delText>
        </w:r>
      </w:del>
      <w:ins w:id="5415" w:author="nick ting" w:date="2021-10-03T20:52:00Z">
        <w:r w:rsidR="0043131C" w:rsidRPr="00F331C9">
          <w:rPr>
            <w:rFonts w:ascii="Times New Roman" w:hAnsi="Times New Roman" w:cs="Times New Roman"/>
            <w:sz w:val="24"/>
            <w:szCs w:val="24"/>
            <w:rPrChange w:id="5416" w:author="LIN, Yufeng" w:date="2021-10-07T10:22:00Z">
              <w:rPr>
                <w:rFonts w:ascii="Times New Roman" w:hAnsi="Times New Roman" w:cs="Times New Roman"/>
                <w:sz w:val="22"/>
              </w:rPr>
            </w:rPrChange>
          </w:rPr>
          <w:t xml:space="preserve">correlations </w:t>
        </w:r>
      </w:ins>
      <w:r w:rsidRPr="00F331C9">
        <w:rPr>
          <w:rFonts w:ascii="Times New Roman" w:hAnsi="Times New Roman" w:cs="Times New Roman"/>
          <w:sz w:val="24"/>
          <w:szCs w:val="24"/>
          <w:rPrChange w:id="5417" w:author="LIN, Yufeng" w:date="2021-10-07T10:22:00Z">
            <w:rPr>
              <w:rFonts w:ascii="Times New Roman" w:hAnsi="Times New Roman" w:cs="Times New Roman"/>
              <w:sz w:val="22"/>
            </w:rPr>
          </w:rPrChange>
        </w:rPr>
        <w:t xml:space="preserve">between the </w:t>
      </w:r>
      <w:ins w:id="5418" w:author="nick ting" w:date="2021-10-04T22:09:00Z">
        <w:r w:rsidR="005F24DC" w:rsidRPr="00F331C9">
          <w:rPr>
            <w:rFonts w:ascii="Times New Roman" w:hAnsi="Times New Roman" w:cs="Times New Roman"/>
            <w:sz w:val="24"/>
            <w:szCs w:val="24"/>
            <w:rPrChange w:id="5419" w:author="LIN, Yufeng" w:date="2021-10-07T10:22:00Z">
              <w:rPr>
                <w:rFonts w:ascii="Times New Roman" w:hAnsi="Times New Roman" w:cs="Times New Roman"/>
                <w:sz w:val="22"/>
              </w:rPr>
            </w:rPrChange>
          </w:rPr>
          <w:t xml:space="preserve">differentially abundant </w:t>
        </w:r>
      </w:ins>
      <w:del w:id="5420" w:author="LIN, Yufeng" w:date="2021-09-28T13:07:00Z">
        <w:r w:rsidR="00FA35F2" w:rsidRPr="00F331C9" w:rsidDel="004314C2">
          <w:rPr>
            <w:rFonts w:ascii="Times New Roman" w:hAnsi="Times New Roman" w:cs="Times New Roman"/>
            <w:sz w:val="24"/>
            <w:szCs w:val="24"/>
            <w:rPrChange w:id="5421" w:author="LIN, Yufeng" w:date="2021-10-07T10:22:00Z">
              <w:rPr>
                <w:rFonts w:ascii="Times New Roman" w:hAnsi="Times New Roman" w:cs="Times New Roman"/>
                <w:sz w:val="22"/>
              </w:rPr>
            </w:rPrChange>
          </w:rPr>
          <w:delText>micro-eukaryotes</w:delText>
        </w:r>
      </w:del>
      <w:ins w:id="5422" w:author="LIN, Yufeng" w:date="2021-09-28T13:07:00Z">
        <w:del w:id="5423" w:author="nick ting" w:date="2021-10-03T20:51:00Z">
          <w:r w:rsidR="004314C2" w:rsidRPr="00F331C9" w:rsidDel="0043131C">
            <w:rPr>
              <w:rFonts w:ascii="Times New Roman" w:hAnsi="Times New Roman" w:cs="Times New Roman"/>
              <w:sz w:val="24"/>
              <w:szCs w:val="24"/>
              <w:rPrChange w:id="5424" w:author="LIN, Yufeng" w:date="2021-10-07T10:22:00Z">
                <w:rPr>
                  <w:rFonts w:ascii="Times New Roman" w:hAnsi="Times New Roman" w:cs="Times New Roman"/>
                  <w:sz w:val="22"/>
                </w:rPr>
              </w:rPrChange>
            </w:rPr>
            <w:delText>fungi</w:delText>
          </w:r>
        </w:del>
      </w:ins>
      <w:ins w:id="5425" w:author="nick ting" w:date="2021-10-03T20:51:00Z">
        <w:del w:id="5426" w:author="LIN, Yufeng" w:date="2021-10-04T16:55:00Z">
          <w:r w:rsidR="0043131C" w:rsidRPr="00F331C9" w:rsidDel="00DB66B4">
            <w:rPr>
              <w:rFonts w:ascii="Times New Roman" w:hAnsi="Times New Roman" w:cs="Times New Roman"/>
              <w:sz w:val="24"/>
              <w:szCs w:val="24"/>
              <w:rPrChange w:id="5427" w:author="LIN, Yufeng" w:date="2021-10-07T10:22:00Z">
                <w:rPr>
                  <w:rFonts w:ascii="Times New Roman" w:hAnsi="Times New Roman" w:cs="Times New Roman"/>
                  <w:sz w:val="22"/>
                </w:rPr>
              </w:rPrChange>
            </w:rPr>
            <w:delText>micro-eukaryotes</w:delText>
          </w:r>
        </w:del>
      </w:ins>
      <w:ins w:id="5428" w:author="LIN, Yufeng" w:date="2021-10-04T16:55:00Z">
        <w:r w:rsidR="00DB66B4" w:rsidRPr="00F331C9">
          <w:rPr>
            <w:rFonts w:ascii="Times New Roman" w:hAnsi="Times New Roman" w:cs="Times New Roman"/>
            <w:sz w:val="24"/>
            <w:szCs w:val="24"/>
            <w:rPrChange w:id="5429" w:author="LIN, Yufeng" w:date="2021-10-07T10:22:00Z">
              <w:rPr>
                <w:rFonts w:ascii="Times New Roman" w:hAnsi="Times New Roman" w:cs="Times New Roman"/>
                <w:sz w:val="22"/>
              </w:rPr>
            </w:rPrChange>
          </w:rPr>
          <w:t xml:space="preserve">fungi </w:t>
        </w:r>
      </w:ins>
      <w:del w:id="5430" w:author="nick ting" w:date="2021-10-04T18:01:00Z">
        <w:r w:rsidRPr="00F331C9" w:rsidDel="009134E0">
          <w:rPr>
            <w:rFonts w:ascii="Times New Roman" w:hAnsi="Times New Roman" w:cs="Times New Roman"/>
            <w:sz w:val="24"/>
            <w:szCs w:val="24"/>
            <w:rPrChange w:id="5431"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432" w:author="LIN, Yufeng" w:date="2021-10-07T10:22:00Z">
            <w:rPr>
              <w:rFonts w:ascii="Times New Roman" w:hAnsi="Times New Roman" w:cs="Times New Roman"/>
              <w:sz w:val="22"/>
            </w:rPr>
          </w:rPrChange>
        </w:rPr>
        <w:t>and bacteria</w:t>
      </w:r>
      <w:ins w:id="5433" w:author="nick ting" w:date="2021-10-03T20:51:00Z">
        <w:r w:rsidR="0043131C" w:rsidRPr="00F331C9">
          <w:rPr>
            <w:rFonts w:ascii="Times New Roman" w:hAnsi="Times New Roman" w:cs="Times New Roman"/>
            <w:sz w:val="24"/>
            <w:szCs w:val="24"/>
            <w:rPrChange w:id="5434" w:author="LIN, Yufeng" w:date="2021-10-07T10:22:00Z">
              <w:rPr>
                <w:rFonts w:ascii="Times New Roman" w:hAnsi="Times New Roman" w:cs="Times New Roman"/>
                <w:sz w:val="22"/>
              </w:rPr>
            </w:rPrChange>
          </w:rPr>
          <w:t xml:space="preserve"> </w:t>
        </w:r>
      </w:ins>
      <w:ins w:id="5435" w:author="nick ting" w:date="2021-10-03T20:52:00Z">
        <w:r w:rsidR="0043131C" w:rsidRPr="00F331C9">
          <w:rPr>
            <w:rFonts w:ascii="Times New Roman" w:hAnsi="Times New Roman" w:cs="Times New Roman"/>
            <w:sz w:val="24"/>
            <w:szCs w:val="24"/>
            <w:rPrChange w:id="5436" w:author="LIN, Yufeng" w:date="2021-10-07T10:22:00Z">
              <w:rPr>
                <w:rFonts w:ascii="Times New Roman" w:hAnsi="Times New Roman" w:cs="Times New Roman"/>
                <w:sz w:val="22"/>
              </w:rPr>
            </w:rPrChange>
          </w:rPr>
          <w:t>are associated with CRC</w:t>
        </w:r>
      </w:ins>
      <w:r w:rsidRPr="00F331C9">
        <w:rPr>
          <w:rFonts w:ascii="Times New Roman" w:hAnsi="Times New Roman" w:cs="Times New Roman"/>
          <w:sz w:val="24"/>
          <w:szCs w:val="24"/>
          <w:rPrChange w:id="5437" w:author="LIN, Yufeng" w:date="2021-10-07T10:22:00Z">
            <w:rPr>
              <w:rFonts w:ascii="Times New Roman" w:hAnsi="Times New Roman" w:cs="Times New Roman"/>
              <w:sz w:val="22"/>
            </w:rPr>
          </w:rPrChange>
        </w:rPr>
        <w:t xml:space="preserve">. </w:t>
      </w:r>
      <w:del w:id="5438" w:author="nick ting" w:date="2021-10-04T18:01:00Z">
        <w:r w:rsidRPr="00F331C9" w:rsidDel="009134E0">
          <w:rPr>
            <w:rFonts w:ascii="Times New Roman" w:hAnsi="Times New Roman" w:cs="Times New Roman"/>
            <w:sz w:val="24"/>
            <w:szCs w:val="24"/>
            <w:rPrChange w:id="5439" w:author="LIN, Yufeng" w:date="2021-10-07T10:22:00Z">
              <w:rPr>
                <w:rFonts w:ascii="Times New Roman" w:hAnsi="Times New Roman" w:cs="Times New Roman"/>
                <w:sz w:val="22"/>
              </w:rPr>
            </w:rPrChange>
          </w:rPr>
          <w:delText xml:space="preserve">We </w:delText>
        </w:r>
      </w:del>
      <w:del w:id="5440" w:author="nick ting" w:date="2021-10-03T20:51:00Z">
        <w:r w:rsidRPr="00F331C9" w:rsidDel="0043131C">
          <w:rPr>
            <w:rFonts w:ascii="Times New Roman" w:hAnsi="Times New Roman" w:cs="Times New Roman"/>
            <w:sz w:val="24"/>
            <w:szCs w:val="24"/>
            <w:rPrChange w:id="5441" w:author="LIN, Yufeng" w:date="2021-10-07T10:22:00Z">
              <w:rPr>
                <w:rFonts w:ascii="Times New Roman" w:hAnsi="Times New Roman" w:cs="Times New Roman"/>
                <w:sz w:val="22"/>
              </w:rPr>
            </w:rPrChange>
          </w:rPr>
          <w:delText>utilized the same method</w:delText>
        </w:r>
      </w:del>
      <w:del w:id="5442" w:author="nick ting" w:date="2021-10-03T20:52:00Z">
        <w:r w:rsidRPr="00F331C9" w:rsidDel="0043131C">
          <w:rPr>
            <w:rFonts w:ascii="Times New Roman" w:hAnsi="Times New Roman" w:cs="Times New Roman"/>
            <w:sz w:val="24"/>
            <w:szCs w:val="24"/>
            <w:rPrChange w:id="5443" w:author="LIN, Yufeng" w:date="2021-10-07T10:22:00Z">
              <w:rPr>
                <w:rFonts w:ascii="Times New Roman" w:hAnsi="Times New Roman" w:cs="Times New Roman"/>
                <w:sz w:val="22"/>
              </w:rPr>
            </w:rPrChange>
          </w:rPr>
          <w:delText>,</w:delText>
        </w:r>
      </w:del>
      <w:del w:id="5444" w:author="nick ting" w:date="2021-10-04T18:01:00Z">
        <w:r w:rsidRPr="00F331C9" w:rsidDel="009134E0">
          <w:rPr>
            <w:rFonts w:ascii="Times New Roman" w:hAnsi="Times New Roman" w:cs="Times New Roman"/>
            <w:sz w:val="24"/>
            <w:szCs w:val="24"/>
            <w:rPrChange w:id="5445"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446" w:author="LIN, Yufeng" w:date="2021-10-07T10:22:00Z">
            <w:rPr>
              <w:rFonts w:ascii="Times New Roman" w:hAnsi="Times New Roman" w:cs="Times New Roman"/>
              <w:sz w:val="22"/>
            </w:rPr>
          </w:rPrChange>
        </w:rPr>
        <w:t>DGCA</w:t>
      </w:r>
      <w:ins w:id="5447" w:author="LIN, Yufeng" w:date="2021-10-07T18:23:00Z">
        <w:r w:rsidR="002967E7" w:rsidRPr="00F331C9">
          <w:rPr>
            <w:rFonts w:ascii="Times New Roman" w:hAnsi="Times New Roman" w:cs="Times New Roman"/>
            <w:sz w:val="24"/>
            <w:szCs w:val="24"/>
          </w:rPr>
          <w:fldChar w:fldCharType="begin"/>
        </w:r>
        <w:r w:rsidR="002967E7" w:rsidRPr="00F331C9">
          <w:rPr>
            <w:rFonts w:ascii="Times New Roman" w:hAnsi="Times New Roman" w:cs="Times New Roman"/>
            <w:sz w:val="24"/>
            <w:szCs w:val="24"/>
          </w:rPr>
          <w: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2967E7" w:rsidRPr="00F331C9">
          <w:rPr>
            <w:rFonts w:ascii="Times New Roman" w:hAnsi="Times New Roman" w:cs="Times New Roman"/>
            <w:sz w:val="24"/>
            <w:szCs w:val="24"/>
          </w:rPr>
          <w:fldChar w:fldCharType="separate"/>
        </w:r>
        <w:r w:rsidR="002967E7" w:rsidRPr="00F331C9">
          <w:rPr>
            <w:rFonts w:ascii="Times New Roman" w:hAnsi="Times New Roman" w:cs="Times New Roman"/>
            <w:kern w:val="0"/>
            <w:sz w:val="24"/>
            <w:szCs w:val="24"/>
            <w:vertAlign w:val="superscript"/>
          </w:rPr>
          <w:t>24</w:t>
        </w:r>
        <w:r w:rsidR="002967E7" w:rsidRPr="00F331C9">
          <w:rPr>
            <w:rFonts w:ascii="Times New Roman" w:hAnsi="Times New Roman" w:cs="Times New Roman"/>
            <w:sz w:val="24"/>
            <w:szCs w:val="24"/>
          </w:rPr>
          <w:fldChar w:fldCharType="end"/>
        </w:r>
      </w:ins>
      <w:ins w:id="5448" w:author="nick ting" w:date="2021-10-04T22:09:00Z">
        <w:r w:rsidR="005F24DC" w:rsidRPr="00F331C9">
          <w:rPr>
            <w:rFonts w:ascii="Times New Roman" w:hAnsi="Times New Roman" w:cs="Times New Roman"/>
            <w:sz w:val="24"/>
            <w:szCs w:val="24"/>
            <w:rPrChange w:id="5449" w:author="LIN, Yufeng" w:date="2021-10-07T10:22:00Z">
              <w:rPr>
                <w:rFonts w:ascii="Times New Roman" w:hAnsi="Times New Roman" w:cs="Times New Roman"/>
                <w:sz w:val="22"/>
              </w:rPr>
            </w:rPrChange>
          </w:rPr>
          <w:t xml:space="preserve"> was performed to calculate the correlation between fungi and bacteria</w:t>
        </w:r>
      </w:ins>
      <w:del w:id="5450" w:author="LIN, Yufeng" w:date="2021-10-07T18:23:00Z">
        <w:r w:rsidRPr="00F331C9" w:rsidDel="002967E7">
          <w:rPr>
            <w:rFonts w:ascii="Times New Roman" w:hAnsi="Times New Roman" w:cs="Times New Roman"/>
            <w:sz w:val="24"/>
            <w:szCs w:val="24"/>
            <w:rPrChange w:id="5451" w:author="LIN, Yufeng" w:date="2021-10-07T10:22:00Z">
              <w:rPr>
                <w:rFonts w:ascii="Times New Roman" w:hAnsi="Times New Roman" w:cs="Times New Roman"/>
                <w:sz w:val="22"/>
              </w:rPr>
            </w:rPrChange>
          </w:rPr>
          <w:fldChar w:fldCharType="begin"/>
        </w:r>
        <w:r w:rsidR="008E309A" w:rsidRPr="00F331C9" w:rsidDel="002967E7">
          <w:rPr>
            <w:rFonts w:ascii="Times New Roman" w:hAnsi="Times New Roman" w:cs="Times New Roman"/>
            <w:sz w:val="24"/>
            <w:szCs w:val="24"/>
            <w:rPrChange w:id="5452" w:author="LIN, Yufeng" w:date="2021-10-07T10:22:00Z">
              <w:rPr>
                <w:rFonts w:ascii="Times New Roman" w:hAnsi="Times New Roman" w:cs="Times New Roman"/>
                <w:sz w:val="22"/>
              </w:rPr>
            </w:rPrChange>
          </w:rPr>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F331C9" w:rsidDel="002967E7">
          <w:rPr>
            <w:rFonts w:ascii="Times New Roman" w:hAnsi="Times New Roman" w:cs="Times New Roman"/>
            <w:sz w:val="24"/>
            <w:szCs w:val="24"/>
            <w:rPrChange w:id="5453" w:author="LIN, Yufeng" w:date="2021-10-07T10:22:00Z">
              <w:rPr>
                <w:rFonts w:ascii="Times New Roman" w:hAnsi="Times New Roman" w:cs="Times New Roman"/>
                <w:sz w:val="22"/>
              </w:rPr>
            </w:rPrChange>
          </w:rPr>
          <w:fldChar w:fldCharType="separate"/>
        </w:r>
        <w:r w:rsidR="008E309A" w:rsidRPr="00F331C9" w:rsidDel="002967E7">
          <w:rPr>
            <w:rFonts w:ascii="Times New Roman" w:hAnsi="Times New Roman" w:cs="Times New Roman"/>
            <w:kern w:val="0"/>
            <w:sz w:val="24"/>
            <w:szCs w:val="24"/>
            <w:vertAlign w:val="superscript"/>
            <w:rPrChange w:id="5454" w:author="LIN, Yufeng" w:date="2021-10-07T10:22:00Z">
              <w:rPr>
                <w:rFonts w:ascii="Times New Roman" w:hAnsi="Times New Roman" w:cs="Times New Roman"/>
                <w:kern w:val="0"/>
                <w:sz w:val="22"/>
                <w:szCs w:val="24"/>
                <w:vertAlign w:val="superscript"/>
              </w:rPr>
            </w:rPrChange>
          </w:rPr>
          <w:delText>24</w:delText>
        </w:r>
        <w:r w:rsidRPr="00F331C9" w:rsidDel="002967E7">
          <w:rPr>
            <w:rFonts w:ascii="Times New Roman" w:hAnsi="Times New Roman" w:cs="Times New Roman"/>
            <w:sz w:val="24"/>
            <w:szCs w:val="24"/>
            <w:rPrChange w:id="5455" w:author="LIN, Yufeng" w:date="2021-10-07T10:22:00Z">
              <w:rPr>
                <w:rFonts w:ascii="Times New Roman" w:hAnsi="Times New Roman" w:cs="Times New Roman"/>
                <w:sz w:val="22"/>
              </w:rPr>
            </w:rPrChange>
          </w:rPr>
          <w:fldChar w:fldCharType="end"/>
        </w:r>
      </w:del>
      <w:ins w:id="5456" w:author="nick ting" w:date="2021-10-04T22:09:00Z">
        <w:r w:rsidR="005F24DC" w:rsidRPr="00F331C9">
          <w:rPr>
            <w:rFonts w:ascii="Times New Roman" w:hAnsi="Times New Roman" w:cs="Times New Roman"/>
            <w:sz w:val="24"/>
            <w:szCs w:val="24"/>
            <w:rPrChange w:id="5457" w:author="LIN, Yufeng" w:date="2021-10-07T10:22:00Z">
              <w:rPr>
                <w:rFonts w:ascii="Times New Roman" w:hAnsi="Times New Roman" w:cs="Times New Roman"/>
                <w:sz w:val="22"/>
              </w:rPr>
            </w:rPrChange>
          </w:rPr>
          <w:t>.</w:t>
        </w:r>
      </w:ins>
      <w:ins w:id="5458" w:author="nick ting" w:date="2021-10-04T18:01:00Z">
        <w:r w:rsidR="009134E0" w:rsidRPr="00F331C9">
          <w:rPr>
            <w:rFonts w:ascii="Times New Roman" w:hAnsi="Times New Roman" w:cs="Times New Roman"/>
            <w:sz w:val="24"/>
            <w:szCs w:val="24"/>
            <w:rPrChange w:id="5459" w:author="LIN, Yufeng" w:date="2021-10-07T10:22:00Z">
              <w:rPr>
                <w:rFonts w:ascii="Times New Roman" w:hAnsi="Times New Roman" w:cs="Times New Roman"/>
                <w:sz w:val="22"/>
              </w:rPr>
            </w:rPrChange>
          </w:rPr>
          <w:t xml:space="preserve"> </w:t>
        </w:r>
      </w:ins>
      <w:del w:id="5460" w:author="nick ting" w:date="2021-10-04T18:01:00Z">
        <w:r w:rsidRPr="00F331C9" w:rsidDel="009134E0">
          <w:rPr>
            <w:rFonts w:ascii="Times New Roman" w:hAnsi="Times New Roman" w:cs="Times New Roman"/>
            <w:sz w:val="24"/>
            <w:szCs w:val="24"/>
            <w:rPrChange w:id="5461" w:author="LIN, Yufeng" w:date="2021-10-07T10:22:00Z">
              <w:rPr>
                <w:rFonts w:ascii="Times New Roman" w:hAnsi="Times New Roman" w:cs="Times New Roman"/>
                <w:sz w:val="22"/>
              </w:rPr>
            </w:rPrChange>
          </w:rPr>
          <w:delText>,</w:delText>
        </w:r>
      </w:del>
      <w:del w:id="5462" w:author="nick ting" w:date="2021-10-03T20:53:00Z">
        <w:r w:rsidRPr="00F331C9" w:rsidDel="0043131C">
          <w:rPr>
            <w:rFonts w:ascii="Times New Roman" w:hAnsi="Times New Roman" w:cs="Times New Roman"/>
            <w:sz w:val="24"/>
            <w:szCs w:val="24"/>
            <w:rPrChange w:id="5463" w:author="LIN, Yufeng" w:date="2021-10-07T10:22:00Z">
              <w:rPr>
                <w:rFonts w:ascii="Times New Roman" w:hAnsi="Times New Roman" w:cs="Times New Roman"/>
                <w:sz w:val="22"/>
              </w:rPr>
            </w:rPrChange>
          </w:rPr>
          <w:delText xml:space="preserve"> as the internal</w:delText>
        </w:r>
      </w:del>
      <w:del w:id="5464" w:author="nick ting" w:date="2021-10-04T22:09:00Z">
        <w:r w:rsidRPr="00F331C9" w:rsidDel="005F24DC">
          <w:rPr>
            <w:rFonts w:ascii="Times New Roman" w:hAnsi="Times New Roman" w:cs="Times New Roman"/>
            <w:sz w:val="24"/>
            <w:szCs w:val="24"/>
            <w:rPrChange w:id="5465" w:author="LIN, Yufeng" w:date="2021-10-07T10:22:00Z">
              <w:rPr>
                <w:rFonts w:ascii="Times New Roman" w:hAnsi="Times New Roman" w:cs="Times New Roman"/>
                <w:sz w:val="22"/>
              </w:rPr>
            </w:rPrChange>
          </w:rPr>
          <w:delText xml:space="preserve"> correlation </w:delText>
        </w:r>
      </w:del>
      <w:del w:id="5466" w:author="nick ting" w:date="2021-10-03T20:53:00Z">
        <w:r w:rsidRPr="00F331C9" w:rsidDel="0043131C">
          <w:rPr>
            <w:rFonts w:ascii="Times New Roman" w:hAnsi="Times New Roman" w:cs="Times New Roman"/>
            <w:sz w:val="24"/>
            <w:szCs w:val="24"/>
            <w:rPrChange w:id="5467" w:author="LIN, Yufeng" w:date="2021-10-07T10:22:00Z">
              <w:rPr>
                <w:rFonts w:ascii="Times New Roman" w:hAnsi="Times New Roman" w:cs="Times New Roman"/>
                <w:sz w:val="22"/>
              </w:rPr>
            </w:rPrChange>
          </w:rPr>
          <w:delText xml:space="preserve">of </w:delText>
        </w:r>
      </w:del>
      <w:del w:id="5468" w:author="nick ting" w:date="2021-10-04T22:09:00Z">
        <w:r w:rsidR="00FA35F2" w:rsidRPr="00F331C9" w:rsidDel="005F24DC">
          <w:rPr>
            <w:rFonts w:ascii="Times New Roman" w:hAnsi="Times New Roman" w:cs="Times New Roman"/>
            <w:sz w:val="24"/>
            <w:szCs w:val="24"/>
            <w:rPrChange w:id="5469" w:author="LIN, Yufeng" w:date="2021-10-07T10:22:00Z">
              <w:rPr>
                <w:rFonts w:ascii="Times New Roman" w:hAnsi="Times New Roman" w:cs="Times New Roman"/>
                <w:sz w:val="22"/>
              </w:rPr>
            </w:rPrChange>
          </w:rPr>
          <w:delText>micro-eukaryotes</w:delText>
        </w:r>
      </w:del>
      <w:ins w:id="5470" w:author="LIN, Yufeng" w:date="2021-09-28T13:07:00Z">
        <w:del w:id="5471" w:author="nick ting" w:date="2021-10-03T20:53:00Z">
          <w:r w:rsidR="004314C2" w:rsidRPr="00F331C9" w:rsidDel="0043131C">
            <w:rPr>
              <w:rFonts w:ascii="Times New Roman" w:hAnsi="Times New Roman" w:cs="Times New Roman"/>
              <w:sz w:val="24"/>
              <w:szCs w:val="24"/>
              <w:rPrChange w:id="5472" w:author="LIN, Yufeng" w:date="2021-10-07T10:22:00Z">
                <w:rPr>
                  <w:rFonts w:ascii="Times New Roman" w:hAnsi="Times New Roman" w:cs="Times New Roman"/>
                  <w:sz w:val="22"/>
                </w:rPr>
              </w:rPrChange>
            </w:rPr>
            <w:delText>fungi</w:delText>
          </w:r>
        </w:del>
      </w:ins>
      <w:ins w:id="5473" w:author="LIN, Yufeng" w:date="2021-10-04T16:55:00Z">
        <w:del w:id="5474" w:author="nick ting" w:date="2021-10-04T18:01:00Z">
          <w:r w:rsidR="00DB66B4" w:rsidRPr="00F331C9" w:rsidDel="009134E0">
            <w:rPr>
              <w:rFonts w:ascii="Times New Roman" w:hAnsi="Times New Roman" w:cs="Times New Roman"/>
              <w:sz w:val="24"/>
              <w:szCs w:val="24"/>
              <w:rPrChange w:id="5475" w:author="LIN, Yufeng" w:date="2021-10-07T10:22:00Z">
                <w:rPr>
                  <w:rFonts w:ascii="Times New Roman" w:hAnsi="Times New Roman" w:cs="Times New Roman"/>
                  <w:sz w:val="22"/>
                </w:rPr>
              </w:rPrChange>
            </w:rPr>
            <w:delText>fungi</w:delText>
          </w:r>
        </w:del>
        <w:del w:id="5476" w:author="nick ting" w:date="2021-10-04T22:09:00Z">
          <w:r w:rsidR="00DB66B4" w:rsidRPr="00F331C9" w:rsidDel="005F24DC">
            <w:rPr>
              <w:rFonts w:ascii="Times New Roman" w:hAnsi="Times New Roman" w:cs="Times New Roman"/>
              <w:sz w:val="24"/>
              <w:szCs w:val="24"/>
              <w:rPrChange w:id="5477" w:author="LIN, Yufeng" w:date="2021-10-07T10:22:00Z">
                <w:rPr>
                  <w:rFonts w:ascii="Times New Roman" w:hAnsi="Times New Roman" w:cs="Times New Roman"/>
                  <w:sz w:val="22"/>
                </w:rPr>
              </w:rPrChange>
            </w:rPr>
            <w:delText xml:space="preserve"> </w:delText>
          </w:r>
        </w:del>
      </w:ins>
      <w:ins w:id="5478" w:author="LIN, Yufeng" w:date="2021-09-28T10:59:00Z">
        <w:del w:id="5479" w:author="nick ting" w:date="2021-10-04T18:01:00Z">
          <w:r w:rsidR="00A009DF" w:rsidRPr="00F331C9" w:rsidDel="009134E0">
            <w:rPr>
              <w:rFonts w:ascii="Times New Roman" w:hAnsi="Times New Roman" w:cs="Times New Roman"/>
              <w:sz w:val="24"/>
              <w:szCs w:val="24"/>
              <w:rPrChange w:id="5480" w:author="LIN, Yufeng" w:date="2021-10-07T10:22:00Z">
                <w:rPr>
                  <w:rFonts w:ascii="Times New Roman" w:hAnsi="Times New Roman" w:cs="Times New Roman"/>
                  <w:sz w:val="22"/>
                </w:rPr>
              </w:rPrChange>
            </w:rPr>
            <w:delText xml:space="preserve"> </w:delText>
          </w:r>
        </w:del>
        <w:del w:id="5481" w:author="nick ting" w:date="2021-10-04T22:09:00Z">
          <w:r w:rsidR="00A009DF" w:rsidRPr="00F331C9" w:rsidDel="005F24DC">
            <w:rPr>
              <w:rFonts w:ascii="Times New Roman" w:hAnsi="Times New Roman" w:cs="Times New Roman"/>
              <w:sz w:val="24"/>
              <w:szCs w:val="24"/>
              <w:rPrChange w:id="5482" w:author="LIN, Yufeng" w:date="2021-10-07T10:22:00Z">
                <w:rPr>
                  <w:rFonts w:ascii="Times New Roman" w:hAnsi="Times New Roman" w:cs="Times New Roman"/>
                  <w:sz w:val="22"/>
                </w:rPr>
              </w:rPrChange>
            </w:rPr>
            <w:delText>and bacteria</w:delText>
          </w:r>
        </w:del>
      </w:ins>
      <w:del w:id="5483" w:author="nick ting" w:date="2021-10-04T22:09:00Z">
        <w:r w:rsidRPr="00F331C9" w:rsidDel="005F24DC">
          <w:rPr>
            <w:rFonts w:ascii="Times New Roman" w:hAnsi="Times New Roman" w:cs="Times New Roman"/>
            <w:sz w:val="24"/>
            <w:szCs w:val="24"/>
            <w:rPrChange w:id="5484" w:author="LIN, Yufeng" w:date="2021-10-07T10:22:00Z">
              <w:rPr>
                <w:rFonts w:ascii="Times New Roman" w:hAnsi="Times New Roman" w:cs="Times New Roman"/>
                <w:sz w:val="22"/>
              </w:rPr>
            </w:rPrChange>
          </w:rPr>
          <w:delText>.</w:delText>
        </w:r>
      </w:del>
      <w:ins w:id="5485" w:author="LIN, Yufeng" w:date="2021-09-28T11:04:00Z">
        <w:del w:id="5486" w:author="nick ting" w:date="2021-10-04T22:09:00Z">
          <w:r w:rsidR="00A009DF" w:rsidRPr="00F331C9" w:rsidDel="005F24DC">
            <w:rPr>
              <w:rFonts w:ascii="Times New Roman" w:hAnsi="Times New Roman" w:cs="Times New Roman"/>
              <w:sz w:val="24"/>
              <w:szCs w:val="24"/>
              <w:rPrChange w:id="5487" w:author="LIN, Yufeng" w:date="2021-10-07T10:22:00Z">
                <w:rPr>
                  <w:rFonts w:ascii="Times New Roman" w:hAnsi="Times New Roman" w:cs="Times New Roman"/>
                  <w:sz w:val="22"/>
                </w:rPr>
              </w:rPrChange>
            </w:rPr>
            <w:delText xml:space="preserve"> </w:delText>
          </w:r>
        </w:del>
        <w:del w:id="5488" w:author="nick ting" w:date="2021-10-03T20:54:00Z">
          <w:r w:rsidR="00A009DF" w:rsidRPr="00F331C9" w:rsidDel="0043131C">
            <w:rPr>
              <w:rFonts w:ascii="Times New Roman" w:hAnsi="Times New Roman" w:cs="Times New Roman"/>
              <w:sz w:val="24"/>
              <w:szCs w:val="24"/>
              <w:rPrChange w:id="5489" w:author="LIN, Yufeng" w:date="2021-10-07T10:22:00Z">
                <w:rPr>
                  <w:rFonts w:ascii="Times New Roman" w:hAnsi="Times New Roman" w:cs="Times New Roman"/>
                  <w:sz w:val="22"/>
                </w:rPr>
              </w:rPrChange>
            </w:rPr>
            <w:delText>Whether CRC, adenoma, or healthy control, w</w:delText>
          </w:r>
        </w:del>
      </w:ins>
      <w:ins w:id="5490" w:author="nick ting" w:date="2021-10-03T20:54:00Z">
        <w:r w:rsidR="0043131C" w:rsidRPr="00F331C9">
          <w:rPr>
            <w:rFonts w:ascii="Times New Roman" w:hAnsi="Times New Roman" w:cs="Times New Roman"/>
            <w:sz w:val="24"/>
            <w:szCs w:val="24"/>
            <w:rPrChange w:id="5491" w:author="LIN, Yufeng" w:date="2021-10-07T10:22:00Z">
              <w:rPr>
                <w:rFonts w:ascii="Times New Roman" w:hAnsi="Times New Roman" w:cs="Times New Roman"/>
                <w:sz w:val="22"/>
              </w:rPr>
            </w:rPrChange>
          </w:rPr>
          <w:t>W</w:t>
        </w:r>
      </w:ins>
      <w:ins w:id="5492" w:author="LIN, Yufeng" w:date="2021-09-28T11:04:00Z">
        <w:r w:rsidR="00A009DF" w:rsidRPr="00F331C9">
          <w:rPr>
            <w:rFonts w:ascii="Times New Roman" w:hAnsi="Times New Roman" w:cs="Times New Roman"/>
            <w:sz w:val="24"/>
            <w:szCs w:val="24"/>
            <w:rPrChange w:id="5493" w:author="LIN, Yufeng" w:date="2021-10-07T10:22:00Z">
              <w:rPr>
                <w:rFonts w:ascii="Times New Roman" w:hAnsi="Times New Roman" w:cs="Times New Roman"/>
                <w:sz w:val="22"/>
              </w:rPr>
            </w:rPrChange>
          </w:rPr>
          <w:t>e discovered that t</w:t>
        </w:r>
      </w:ins>
      <w:ins w:id="5494" w:author="nick ting" w:date="2021-10-03T20:53:00Z">
        <w:r w:rsidR="0043131C" w:rsidRPr="00F331C9">
          <w:rPr>
            <w:rFonts w:ascii="Times New Roman" w:hAnsi="Times New Roman" w:cs="Times New Roman"/>
            <w:sz w:val="24"/>
            <w:szCs w:val="24"/>
            <w:rPrChange w:id="5495" w:author="LIN, Yufeng" w:date="2021-10-07T10:22:00Z">
              <w:rPr>
                <w:rFonts w:ascii="Times New Roman" w:hAnsi="Times New Roman" w:cs="Times New Roman"/>
                <w:sz w:val="22"/>
              </w:rPr>
            </w:rPrChange>
          </w:rPr>
          <w:t>he</w:t>
        </w:r>
      </w:ins>
      <w:ins w:id="5496" w:author="LIN, Yufeng" w:date="2021-09-28T11:04:00Z">
        <w:del w:id="5497" w:author="nick ting" w:date="2021-10-03T20:53:00Z">
          <w:r w:rsidR="00A009DF" w:rsidRPr="00F331C9" w:rsidDel="0043131C">
            <w:rPr>
              <w:rFonts w:ascii="Times New Roman" w:hAnsi="Times New Roman" w:cs="Times New Roman"/>
              <w:sz w:val="24"/>
              <w:szCs w:val="24"/>
              <w:rPrChange w:id="5498" w:author="LIN, Yufeng" w:date="2021-10-07T10:22:00Z">
                <w:rPr>
                  <w:rFonts w:ascii="Times New Roman" w:hAnsi="Times New Roman" w:cs="Times New Roman"/>
                  <w:sz w:val="22"/>
                </w:rPr>
              </w:rPrChange>
            </w:rPr>
            <w:delText>he relationship of</w:delText>
          </w:r>
        </w:del>
        <w:r w:rsidR="00A009DF" w:rsidRPr="00F331C9">
          <w:rPr>
            <w:rFonts w:ascii="Times New Roman" w:hAnsi="Times New Roman" w:cs="Times New Roman"/>
            <w:sz w:val="24"/>
            <w:szCs w:val="24"/>
            <w:rPrChange w:id="5499" w:author="LIN, Yufeng" w:date="2021-10-07T10:22:00Z">
              <w:rPr>
                <w:rFonts w:ascii="Times New Roman" w:hAnsi="Times New Roman" w:cs="Times New Roman"/>
                <w:sz w:val="22"/>
              </w:rPr>
            </w:rPrChange>
          </w:rPr>
          <w:t xml:space="preserve"> </w:t>
        </w:r>
      </w:ins>
      <w:ins w:id="5500" w:author="LIN, Yufeng" w:date="2021-10-04T16:57:00Z">
        <w:del w:id="5501" w:author="nick ting" w:date="2021-10-04T18:02:00Z">
          <w:r w:rsidR="00DB66B4" w:rsidRPr="00F331C9" w:rsidDel="009134E0">
            <w:rPr>
              <w:rFonts w:ascii="Times New Roman" w:hAnsi="Times New Roman" w:cs="Times New Roman"/>
              <w:sz w:val="24"/>
              <w:szCs w:val="24"/>
              <w:rPrChange w:id="5502" w:author="LIN, Yufeng" w:date="2021-10-07T10:22:00Z">
                <w:rPr>
                  <w:rFonts w:ascii="Times New Roman" w:hAnsi="Times New Roman" w:cs="Times New Roman"/>
                  <w:sz w:val="22"/>
                </w:rPr>
              </w:rPrChange>
            </w:rPr>
            <w:delText>fung</w:delText>
          </w:r>
        </w:del>
      </w:ins>
      <w:ins w:id="5503" w:author="LIN, Yufeng" w:date="2021-10-04T16:58:00Z">
        <w:del w:id="5504" w:author="nick ting" w:date="2021-10-04T18:02:00Z">
          <w:r w:rsidR="00DB66B4" w:rsidRPr="00F331C9" w:rsidDel="009134E0">
            <w:rPr>
              <w:rFonts w:ascii="Times New Roman" w:hAnsi="Times New Roman" w:cs="Times New Roman"/>
              <w:sz w:val="24"/>
              <w:szCs w:val="24"/>
              <w:rPrChange w:id="5505" w:author="LIN, Yufeng" w:date="2021-10-07T10:22:00Z">
                <w:rPr>
                  <w:rFonts w:ascii="Times New Roman" w:hAnsi="Times New Roman" w:cs="Times New Roman"/>
                  <w:sz w:val="22"/>
                </w:rPr>
              </w:rPrChange>
            </w:rPr>
            <w:delText>al</w:delText>
          </w:r>
        </w:del>
      </w:ins>
      <w:ins w:id="5506" w:author="nick ting" w:date="2021-10-04T22:09:00Z">
        <w:r w:rsidR="005F24DC" w:rsidRPr="00F331C9">
          <w:rPr>
            <w:rFonts w:ascii="Times New Roman" w:hAnsi="Times New Roman" w:cs="Times New Roman"/>
            <w:sz w:val="24"/>
            <w:szCs w:val="24"/>
            <w:rPrChange w:id="5507" w:author="LIN, Yufeng" w:date="2021-10-07T10:22:00Z">
              <w:rPr>
                <w:rFonts w:ascii="Times New Roman" w:hAnsi="Times New Roman" w:cs="Times New Roman"/>
                <w:sz w:val="22"/>
              </w:rPr>
            </w:rPrChange>
          </w:rPr>
          <w:t>fungal</w:t>
        </w:r>
      </w:ins>
      <w:ins w:id="5508" w:author="nick ting" w:date="2021-10-03T20:53:00Z">
        <w:del w:id="5509" w:author="LIN, Yufeng" w:date="2021-10-04T16:57:00Z">
          <w:r w:rsidR="0043131C" w:rsidRPr="00F331C9" w:rsidDel="00DB66B4">
            <w:rPr>
              <w:rFonts w:ascii="Times New Roman" w:hAnsi="Times New Roman" w:cs="Times New Roman"/>
              <w:sz w:val="24"/>
              <w:szCs w:val="24"/>
              <w:rPrChange w:id="5510" w:author="LIN, Yufeng" w:date="2021-10-07T10:22:00Z">
                <w:rPr>
                  <w:rFonts w:ascii="Times New Roman" w:hAnsi="Times New Roman" w:cs="Times New Roman"/>
                  <w:sz w:val="22"/>
                </w:rPr>
              </w:rPrChange>
            </w:rPr>
            <w:delText>o</w:delText>
          </w:r>
        </w:del>
      </w:ins>
      <w:ins w:id="5511" w:author="LIN, Yufeng" w:date="2021-09-28T11:04:00Z">
        <w:del w:id="5512" w:author="nick ting" w:date="2021-10-03T20:53:00Z">
          <w:r w:rsidR="00A009DF" w:rsidRPr="00F331C9" w:rsidDel="0043131C">
            <w:rPr>
              <w:rFonts w:ascii="Times New Roman" w:hAnsi="Times New Roman" w:cs="Times New Roman"/>
              <w:sz w:val="24"/>
              <w:szCs w:val="24"/>
              <w:rPrChange w:id="5513" w:author="LIN, Yufeng" w:date="2021-10-07T10:22:00Z">
                <w:rPr>
                  <w:rFonts w:ascii="Times New Roman" w:hAnsi="Times New Roman" w:cs="Times New Roman"/>
                  <w:sz w:val="22"/>
                </w:rPr>
              </w:rPrChange>
            </w:rPr>
            <w:delText>ote</w:delText>
          </w:r>
        </w:del>
        <w:r w:rsidR="00A009DF" w:rsidRPr="00F331C9">
          <w:rPr>
            <w:rFonts w:ascii="Times New Roman" w:hAnsi="Times New Roman" w:cs="Times New Roman"/>
            <w:sz w:val="24"/>
            <w:szCs w:val="24"/>
            <w:rPrChange w:id="5514" w:author="LIN, Yufeng" w:date="2021-10-07T10:22:00Z">
              <w:rPr>
                <w:rFonts w:ascii="Times New Roman" w:hAnsi="Times New Roman" w:cs="Times New Roman"/>
                <w:sz w:val="22"/>
              </w:rPr>
            </w:rPrChange>
          </w:rPr>
          <w:t>-bacteri</w:t>
        </w:r>
      </w:ins>
      <w:ins w:id="5515" w:author="nick ting" w:date="2021-10-03T20:53:00Z">
        <w:r w:rsidR="0043131C" w:rsidRPr="00F331C9">
          <w:rPr>
            <w:rFonts w:ascii="Times New Roman" w:hAnsi="Times New Roman" w:cs="Times New Roman"/>
            <w:sz w:val="24"/>
            <w:szCs w:val="24"/>
            <w:rPrChange w:id="5516" w:author="LIN, Yufeng" w:date="2021-10-07T10:22:00Z">
              <w:rPr>
                <w:rFonts w:ascii="Times New Roman" w:hAnsi="Times New Roman" w:cs="Times New Roman"/>
                <w:sz w:val="22"/>
              </w:rPr>
            </w:rPrChange>
          </w:rPr>
          <w:t>al corr</w:t>
        </w:r>
      </w:ins>
      <w:ins w:id="5517" w:author="nick ting" w:date="2021-10-04T22:10:00Z">
        <w:r w:rsidR="005F24DC" w:rsidRPr="00F331C9">
          <w:rPr>
            <w:rFonts w:ascii="Times New Roman" w:hAnsi="Times New Roman" w:cs="Times New Roman"/>
            <w:sz w:val="24"/>
            <w:szCs w:val="24"/>
            <w:rPrChange w:id="5518" w:author="LIN, Yufeng" w:date="2021-10-07T10:22:00Z">
              <w:rPr>
                <w:rFonts w:ascii="Times New Roman" w:hAnsi="Times New Roman" w:cs="Times New Roman"/>
                <w:sz w:val="22"/>
              </w:rPr>
            </w:rPrChange>
          </w:rPr>
          <w:t>e</w:t>
        </w:r>
      </w:ins>
      <w:ins w:id="5519" w:author="nick ting" w:date="2021-10-03T20:53:00Z">
        <w:r w:rsidR="0043131C" w:rsidRPr="00F331C9">
          <w:rPr>
            <w:rFonts w:ascii="Times New Roman" w:hAnsi="Times New Roman" w:cs="Times New Roman"/>
            <w:sz w:val="24"/>
            <w:szCs w:val="24"/>
            <w:rPrChange w:id="5520" w:author="LIN, Yufeng" w:date="2021-10-07T10:22:00Z">
              <w:rPr>
                <w:rFonts w:ascii="Times New Roman" w:hAnsi="Times New Roman" w:cs="Times New Roman"/>
                <w:sz w:val="22"/>
              </w:rPr>
            </w:rPrChange>
          </w:rPr>
          <w:t>lations</w:t>
        </w:r>
      </w:ins>
      <w:ins w:id="5521" w:author="LIN, Yufeng" w:date="2021-09-28T11:04:00Z">
        <w:del w:id="5522" w:author="nick ting" w:date="2021-10-03T20:53:00Z">
          <w:r w:rsidR="00A009DF" w:rsidRPr="00F331C9" w:rsidDel="0043131C">
            <w:rPr>
              <w:rFonts w:ascii="Times New Roman" w:hAnsi="Times New Roman" w:cs="Times New Roman"/>
              <w:sz w:val="24"/>
              <w:szCs w:val="24"/>
              <w:rPrChange w:id="5523" w:author="LIN, Yufeng" w:date="2021-10-07T10:22:00Z">
                <w:rPr>
                  <w:rFonts w:ascii="Times New Roman" w:hAnsi="Times New Roman" w:cs="Times New Roman"/>
                  <w:sz w:val="22"/>
                </w:rPr>
              </w:rPrChange>
            </w:rPr>
            <w:delText>a</w:delText>
          </w:r>
        </w:del>
        <w:r w:rsidR="00A009DF" w:rsidRPr="00F331C9">
          <w:rPr>
            <w:rFonts w:ascii="Times New Roman" w:hAnsi="Times New Roman" w:cs="Times New Roman"/>
            <w:sz w:val="24"/>
            <w:szCs w:val="24"/>
            <w:rPrChange w:id="5524" w:author="LIN, Yufeng" w:date="2021-10-07T10:22:00Z">
              <w:rPr>
                <w:rFonts w:ascii="Times New Roman" w:hAnsi="Times New Roman" w:cs="Times New Roman"/>
                <w:sz w:val="22"/>
              </w:rPr>
            </w:rPrChange>
          </w:rPr>
          <w:t xml:space="preserve"> </w:t>
        </w:r>
        <w:del w:id="5525" w:author="nick ting" w:date="2021-10-03T20:54:00Z">
          <w:r w:rsidR="00A009DF" w:rsidRPr="00F331C9" w:rsidDel="0043131C">
            <w:rPr>
              <w:rFonts w:ascii="Times New Roman" w:hAnsi="Times New Roman" w:cs="Times New Roman"/>
              <w:sz w:val="24"/>
              <w:szCs w:val="24"/>
              <w:rPrChange w:id="5526" w:author="LIN, Yufeng" w:date="2021-10-07T10:22:00Z">
                <w:rPr>
                  <w:rFonts w:ascii="Times New Roman" w:hAnsi="Times New Roman" w:cs="Times New Roman"/>
                  <w:sz w:val="22"/>
                </w:rPr>
              </w:rPrChange>
            </w:rPr>
            <w:delText>was</w:delText>
          </w:r>
        </w:del>
      </w:ins>
      <w:ins w:id="5527" w:author="nick ting" w:date="2021-10-03T20:54:00Z">
        <w:r w:rsidR="0043131C" w:rsidRPr="00F331C9">
          <w:rPr>
            <w:rFonts w:ascii="Times New Roman" w:hAnsi="Times New Roman" w:cs="Times New Roman"/>
            <w:sz w:val="24"/>
            <w:szCs w:val="24"/>
            <w:rPrChange w:id="5528" w:author="LIN, Yufeng" w:date="2021-10-07T10:22:00Z">
              <w:rPr>
                <w:rFonts w:ascii="Times New Roman" w:hAnsi="Times New Roman" w:cs="Times New Roman"/>
                <w:sz w:val="22"/>
              </w:rPr>
            </w:rPrChange>
          </w:rPr>
          <w:t>were</w:t>
        </w:r>
      </w:ins>
      <w:ins w:id="5529" w:author="LIN, Yufeng" w:date="2021-09-28T11:04:00Z">
        <w:r w:rsidR="00A009DF" w:rsidRPr="00F331C9">
          <w:rPr>
            <w:rFonts w:ascii="Times New Roman" w:hAnsi="Times New Roman" w:cs="Times New Roman"/>
            <w:sz w:val="24"/>
            <w:szCs w:val="24"/>
            <w:rPrChange w:id="5530" w:author="LIN, Yufeng" w:date="2021-10-07T10:22:00Z">
              <w:rPr>
                <w:rFonts w:ascii="Times New Roman" w:hAnsi="Times New Roman" w:cs="Times New Roman"/>
                <w:sz w:val="22"/>
              </w:rPr>
            </w:rPrChange>
          </w:rPr>
          <w:t xml:space="preserve"> weaker than </w:t>
        </w:r>
        <w:del w:id="5531" w:author="nick ting" w:date="2021-10-03T20:54:00Z">
          <w:r w:rsidR="00A009DF" w:rsidRPr="00F331C9" w:rsidDel="0043131C">
            <w:rPr>
              <w:rFonts w:ascii="Times New Roman" w:hAnsi="Times New Roman" w:cs="Times New Roman"/>
              <w:sz w:val="24"/>
              <w:szCs w:val="24"/>
              <w:rPrChange w:id="5532" w:author="LIN, Yufeng" w:date="2021-10-07T10:22:00Z">
                <w:rPr>
                  <w:rFonts w:ascii="Times New Roman" w:hAnsi="Times New Roman" w:cs="Times New Roman"/>
                  <w:sz w:val="22"/>
                </w:rPr>
              </w:rPrChange>
            </w:rPr>
            <w:delText xml:space="preserve">internal </w:delText>
          </w:r>
        </w:del>
      </w:ins>
      <w:ins w:id="5533" w:author="LIN, Yufeng" w:date="2021-09-28T13:07:00Z">
        <w:del w:id="5534" w:author="nick ting" w:date="2021-10-03T20:54:00Z">
          <w:r w:rsidR="004314C2" w:rsidRPr="00F331C9" w:rsidDel="0043131C">
            <w:rPr>
              <w:rFonts w:ascii="Times New Roman" w:hAnsi="Times New Roman" w:cs="Times New Roman"/>
              <w:sz w:val="24"/>
              <w:szCs w:val="24"/>
              <w:rPrChange w:id="5535" w:author="LIN, Yufeng" w:date="2021-10-07T10:22:00Z">
                <w:rPr>
                  <w:rFonts w:ascii="Times New Roman" w:hAnsi="Times New Roman" w:cs="Times New Roman"/>
                  <w:sz w:val="22"/>
                </w:rPr>
              </w:rPrChange>
            </w:rPr>
            <w:delText>fungi</w:delText>
          </w:r>
        </w:del>
      </w:ins>
      <w:ins w:id="5536" w:author="LIN, Yufeng" w:date="2021-09-28T11:04:00Z">
        <w:del w:id="5537" w:author="nick ting" w:date="2021-10-03T20:54:00Z">
          <w:r w:rsidR="00A009DF" w:rsidRPr="00F331C9" w:rsidDel="0043131C">
            <w:rPr>
              <w:rFonts w:ascii="Times New Roman" w:hAnsi="Times New Roman" w:cs="Times New Roman"/>
              <w:sz w:val="24"/>
              <w:szCs w:val="24"/>
              <w:rPrChange w:id="5538" w:author="LIN, Yufeng" w:date="2021-10-07T10:22:00Z">
                <w:rPr>
                  <w:rFonts w:ascii="Times New Roman" w:hAnsi="Times New Roman" w:cs="Times New Roman"/>
                  <w:sz w:val="22"/>
                </w:rPr>
              </w:rPrChange>
            </w:rPr>
            <w:delText xml:space="preserve"> </w:delText>
          </w:r>
        </w:del>
      </w:ins>
      <w:ins w:id="5539" w:author="nick ting" w:date="2021-10-03T20:54:00Z">
        <w:r w:rsidR="0043131C" w:rsidRPr="00F331C9">
          <w:rPr>
            <w:rFonts w:ascii="Times New Roman" w:hAnsi="Times New Roman" w:cs="Times New Roman"/>
            <w:sz w:val="24"/>
            <w:szCs w:val="24"/>
            <w:rPrChange w:id="5540" w:author="LIN, Yufeng" w:date="2021-10-07T10:22:00Z">
              <w:rPr>
                <w:rFonts w:ascii="Times New Roman" w:hAnsi="Times New Roman" w:cs="Times New Roman"/>
                <w:sz w:val="22"/>
              </w:rPr>
            </w:rPrChange>
          </w:rPr>
          <w:t>inter-</w:t>
        </w:r>
        <w:del w:id="5541" w:author="LIN, Yufeng" w:date="2021-10-04T16:55:00Z">
          <w:r w:rsidR="0043131C" w:rsidRPr="00F331C9" w:rsidDel="00DB66B4">
            <w:rPr>
              <w:rFonts w:ascii="Times New Roman" w:hAnsi="Times New Roman" w:cs="Times New Roman"/>
              <w:sz w:val="24"/>
              <w:szCs w:val="24"/>
              <w:rPrChange w:id="5542" w:author="LIN, Yufeng" w:date="2021-10-07T10:22:00Z">
                <w:rPr>
                  <w:rFonts w:ascii="Times New Roman" w:hAnsi="Times New Roman" w:cs="Times New Roman"/>
                  <w:sz w:val="22"/>
                </w:rPr>
              </w:rPrChange>
            </w:rPr>
            <w:delText>microeukaryotes</w:delText>
          </w:r>
        </w:del>
      </w:ins>
      <w:ins w:id="5543" w:author="LIN, Yufeng" w:date="2021-10-04T16:55:00Z">
        <w:del w:id="5544" w:author="nick ting" w:date="2021-10-04T18:02:00Z">
          <w:r w:rsidR="00DB66B4" w:rsidRPr="00F331C9" w:rsidDel="009134E0">
            <w:rPr>
              <w:rFonts w:ascii="Times New Roman" w:hAnsi="Times New Roman" w:cs="Times New Roman"/>
              <w:sz w:val="24"/>
              <w:szCs w:val="24"/>
              <w:rPrChange w:id="5545" w:author="LIN, Yufeng" w:date="2021-10-07T10:22:00Z">
                <w:rPr>
                  <w:rFonts w:ascii="Times New Roman" w:hAnsi="Times New Roman" w:cs="Times New Roman"/>
                  <w:sz w:val="22"/>
                </w:rPr>
              </w:rPrChange>
            </w:rPr>
            <w:delText>fungi</w:delText>
          </w:r>
        </w:del>
      </w:ins>
      <w:ins w:id="5546" w:author="nick ting" w:date="2021-10-04T22:10:00Z">
        <w:r w:rsidR="005F24DC" w:rsidRPr="00F331C9">
          <w:rPr>
            <w:rFonts w:ascii="Times New Roman" w:hAnsi="Times New Roman" w:cs="Times New Roman"/>
            <w:sz w:val="24"/>
            <w:szCs w:val="24"/>
            <w:rPrChange w:id="5547" w:author="LIN, Yufeng" w:date="2021-10-07T10:22:00Z">
              <w:rPr>
                <w:rFonts w:ascii="Times New Roman" w:hAnsi="Times New Roman" w:cs="Times New Roman"/>
                <w:sz w:val="22"/>
              </w:rPr>
            </w:rPrChange>
          </w:rPr>
          <w:t>fungal</w:t>
        </w:r>
      </w:ins>
      <w:ins w:id="5548" w:author="nick ting" w:date="2021-10-03T20:54:00Z">
        <w:r w:rsidR="0043131C" w:rsidRPr="00F331C9">
          <w:rPr>
            <w:rFonts w:ascii="Times New Roman" w:hAnsi="Times New Roman" w:cs="Times New Roman"/>
            <w:sz w:val="24"/>
            <w:szCs w:val="24"/>
            <w:rPrChange w:id="5549" w:author="LIN, Yufeng" w:date="2021-10-07T10:22:00Z">
              <w:rPr>
                <w:rFonts w:ascii="Times New Roman" w:hAnsi="Times New Roman" w:cs="Times New Roman"/>
                <w:sz w:val="22"/>
              </w:rPr>
            </w:rPrChange>
          </w:rPr>
          <w:t xml:space="preserve"> correlations across all three </w:t>
        </w:r>
      </w:ins>
      <w:ins w:id="5550" w:author="nick ting" w:date="2021-10-04T22:10:00Z">
        <w:r w:rsidR="005F24DC" w:rsidRPr="00F331C9">
          <w:rPr>
            <w:rFonts w:ascii="Times New Roman" w:hAnsi="Times New Roman" w:cs="Times New Roman"/>
            <w:sz w:val="24"/>
            <w:szCs w:val="24"/>
            <w:rPrChange w:id="5551" w:author="LIN, Yufeng" w:date="2021-10-07T10:22:00Z">
              <w:rPr>
                <w:rFonts w:ascii="Times New Roman" w:hAnsi="Times New Roman" w:cs="Times New Roman"/>
                <w:sz w:val="22"/>
              </w:rPr>
            </w:rPrChange>
          </w:rPr>
          <w:t>conditions</w:t>
        </w:r>
      </w:ins>
      <w:ins w:id="5552" w:author="nick ting" w:date="2021-10-03T20:55:00Z">
        <w:r w:rsidR="0043131C" w:rsidRPr="00F331C9">
          <w:rPr>
            <w:rFonts w:ascii="Times New Roman" w:hAnsi="Times New Roman" w:cs="Times New Roman"/>
            <w:sz w:val="24"/>
            <w:szCs w:val="24"/>
            <w:rPrChange w:id="5553" w:author="LIN, Yufeng" w:date="2021-10-07T10:22:00Z">
              <w:rPr>
                <w:rFonts w:ascii="Times New Roman" w:hAnsi="Times New Roman" w:cs="Times New Roman"/>
                <w:sz w:val="22"/>
              </w:rPr>
            </w:rPrChange>
          </w:rPr>
          <w:t xml:space="preserve"> (</w:t>
        </w:r>
      </w:ins>
      <w:ins w:id="5554" w:author="nick ting" w:date="2021-10-04T22:10:00Z">
        <w:r w:rsidR="005F24DC" w:rsidRPr="00F331C9">
          <w:rPr>
            <w:rFonts w:ascii="Times New Roman" w:hAnsi="Times New Roman" w:cs="Times New Roman"/>
            <w:sz w:val="24"/>
            <w:szCs w:val="24"/>
            <w:rPrChange w:id="5555" w:author="LIN, Yufeng" w:date="2021-10-07T10:22:00Z">
              <w:rPr>
                <w:rFonts w:ascii="Times New Roman" w:hAnsi="Times New Roman" w:cs="Times New Roman"/>
                <w:sz w:val="22"/>
              </w:rPr>
            </w:rPrChange>
          </w:rPr>
          <w:t>Healthy, Adenoma, CRC</w:t>
        </w:r>
      </w:ins>
      <w:ins w:id="5556" w:author="nick ting" w:date="2021-10-03T20:55:00Z">
        <w:r w:rsidR="0043131C" w:rsidRPr="00F331C9">
          <w:rPr>
            <w:rFonts w:ascii="Times New Roman" w:hAnsi="Times New Roman" w:cs="Times New Roman"/>
            <w:sz w:val="24"/>
            <w:szCs w:val="24"/>
            <w:rPrChange w:id="5557" w:author="LIN, Yufeng" w:date="2021-10-07T10:22:00Z">
              <w:rPr>
                <w:rFonts w:ascii="Times New Roman" w:hAnsi="Times New Roman" w:cs="Times New Roman"/>
                <w:sz w:val="22"/>
              </w:rPr>
            </w:rPrChange>
          </w:rPr>
          <w:t>)</w:t>
        </w:r>
      </w:ins>
      <w:ins w:id="5558" w:author="nick ting" w:date="2021-10-04T22:10:00Z">
        <w:r w:rsidR="005F24DC" w:rsidRPr="00F331C9">
          <w:rPr>
            <w:rFonts w:ascii="Times New Roman" w:hAnsi="Times New Roman" w:cs="Times New Roman"/>
            <w:sz w:val="24"/>
            <w:szCs w:val="24"/>
            <w:rPrChange w:id="5559" w:author="LIN, Yufeng" w:date="2021-10-07T10:22:00Z">
              <w:rPr>
                <w:rFonts w:ascii="Times New Roman" w:hAnsi="Times New Roman" w:cs="Times New Roman"/>
                <w:sz w:val="22"/>
              </w:rPr>
            </w:rPrChange>
          </w:rPr>
          <w:t xml:space="preserve"> </w:t>
        </w:r>
      </w:ins>
      <w:ins w:id="5560" w:author="LIN, Yufeng" w:date="2021-09-28T11:04:00Z">
        <w:r w:rsidR="00A009DF" w:rsidRPr="00F331C9">
          <w:rPr>
            <w:rFonts w:ascii="Times New Roman" w:hAnsi="Times New Roman" w:cs="Times New Roman"/>
            <w:sz w:val="24"/>
            <w:szCs w:val="24"/>
            <w:rPrChange w:id="5561" w:author="LIN, Yufeng" w:date="2021-10-07T10:22:00Z">
              <w:rPr>
                <w:rFonts w:ascii="Times New Roman" w:hAnsi="Times New Roman" w:cs="Times New Roman"/>
                <w:sz w:val="22"/>
              </w:rPr>
            </w:rPrChange>
          </w:rPr>
          <w:t>(</w:t>
        </w:r>
      </w:ins>
      <w:ins w:id="5562" w:author="LIN, Yufeng" w:date="2021-10-07T18:24:00Z">
        <w:r w:rsidR="002967E7" w:rsidRPr="00F331C9">
          <w:rPr>
            <w:rFonts w:ascii="Times New Roman" w:hAnsi="Times New Roman" w:cs="Times New Roman"/>
            <w:sz w:val="24"/>
            <w:szCs w:val="24"/>
          </w:rPr>
          <w:t xml:space="preserve">supplementary figure 5 </w:t>
        </w:r>
        <w:r w:rsidR="002967E7" w:rsidRPr="00F331C9">
          <w:rPr>
            <w:rFonts w:ascii="Times New Roman" w:hAnsi="Times New Roman" w:cs="Times New Roman" w:hint="eastAsia"/>
            <w:sz w:val="24"/>
            <w:szCs w:val="24"/>
          </w:rPr>
          <w:t>and</w:t>
        </w:r>
        <w:r w:rsidR="002967E7" w:rsidRPr="00F331C9">
          <w:rPr>
            <w:rFonts w:ascii="Times New Roman" w:hAnsi="Times New Roman" w:cs="Times New Roman"/>
            <w:sz w:val="24"/>
            <w:szCs w:val="24"/>
          </w:rPr>
          <w:t xml:space="preserve"> </w:t>
        </w:r>
      </w:ins>
      <w:ins w:id="5563" w:author="LIN, Yufeng" w:date="2021-09-28T11:04:00Z">
        <w:r w:rsidR="00A009DF" w:rsidRPr="00F331C9">
          <w:rPr>
            <w:rFonts w:ascii="Times New Roman" w:hAnsi="Times New Roman" w:cs="Times New Roman"/>
            <w:sz w:val="24"/>
            <w:szCs w:val="24"/>
            <w:rPrChange w:id="5564" w:author="LIN, Yufeng" w:date="2021-10-07T10:22:00Z">
              <w:rPr>
                <w:rFonts w:ascii="Times New Roman" w:hAnsi="Times New Roman" w:cs="Times New Roman"/>
                <w:sz w:val="22"/>
              </w:rPr>
            </w:rPrChange>
          </w:rPr>
          <w:t xml:space="preserve">supplementary table 11). </w:t>
        </w:r>
      </w:ins>
      <w:del w:id="5565" w:author="LIN, Yufeng" w:date="2021-09-28T11:04:00Z">
        <w:r w:rsidRPr="00F331C9" w:rsidDel="00A009DF">
          <w:rPr>
            <w:rFonts w:ascii="Times New Roman" w:hAnsi="Times New Roman" w:cs="Times New Roman"/>
            <w:sz w:val="24"/>
            <w:szCs w:val="24"/>
            <w:rPrChange w:id="5566" w:author="LIN, Yufeng" w:date="2021-10-07T10:22:00Z">
              <w:rPr>
                <w:rFonts w:ascii="Times New Roman" w:hAnsi="Times New Roman" w:cs="Times New Roman"/>
                <w:sz w:val="22"/>
              </w:rPr>
            </w:rPrChange>
          </w:rPr>
          <w:delText xml:space="preserve"> </w:delText>
        </w:r>
      </w:del>
      <w:del w:id="5567" w:author="LIN, Yufeng" w:date="2021-09-28T11:03:00Z">
        <w:r w:rsidRPr="00F331C9" w:rsidDel="00A009DF">
          <w:rPr>
            <w:rFonts w:ascii="Times New Roman" w:hAnsi="Times New Roman" w:cs="Times New Roman"/>
            <w:sz w:val="24"/>
            <w:szCs w:val="24"/>
            <w:rPrChange w:id="5568" w:author="LIN, Yufeng" w:date="2021-10-07T10:22:00Z">
              <w:rPr>
                <w:rFonts w:ascii="Times New Roman" w:hAnsi="Times New Roman" w:cs="Times New Roman"/>
                <w:sz w:val="22"/>
              </w:rPr>
            </w:rPrChange>
          </w:rPr>
          <w:delText>W</w:delText>
        </w:r>
      </w:del>
      <w:del w:id="5569" w:author="LIN, Yufeng" w:date="2021-09-28T11:04:00Z">
        <w:r w:rsidRPr="00F331C9" w:rsidDel="00A009DF">
          <w:rPr>
            <w:rFonts w:ascii="Times New Roman" w:hAnsi="Times New Roman" w:cs="Times New Roman"/>
            <w:sz w:val="24"/>
            <w:szCs w:val="24"/>
            <w:rPrChange w:id="5570" w:author="LIN, Yufeng" w:date="2021-10-07T10:22:00Z">
              <w:rPr>
                <w:rFonts w:ascii="Times New Roman" w:hAnsi="Times New Roman" w:cs="Times New Roman"/>
                <w:sz w:val="22"/>
              </w:rPr>
            </w:rPrChange>
          </w:rPr>
          <w:delText xml:space="preserve">e discovered the relationship of microeukaryote-bacteria was weaker than internal </w:delText>
        </w:r>
        <w:r w:rsidR="00FA35F2" w:rsidRPr="00F331C9" w:rsidDel="00A009DF">
          <w:rPr>
            <w:rFonts w:ascii="Times New Roman" w:hAnsi="Times New Roman" w:cs="Times New Roman"/>
            <w:sz w:val="24"/>
            <w:szCs w:val="24"/>
            <w:rPrChange w:id="5571" w:author="LIN, Yufeng" w:date="2021-10-07T10:22:00Z">
              <w:rPr>
                <w:rFonts w:ascii="Times New Roman" w:hAnsi="Times New Roman" w:cs="Times New Roman"/>
                <w:sz w:val="22"/>
              </w:rPr>
            </w:rPrChange>
          </w:rPr>
          <w:delText>micro-eukaryotes</w:delText>
        </w:r>
        <w:r w:rsidRPr="00F331C9" w:rsidDel="00A009DF">
          <w:rPr>
            <w:rFonts w:ascii="Times New Roman" w:hAnsi="Times New Roman" w:cs="Times New Roman"/>
            <w:sz w:val="24"/>
            <w:szCs w:val="24"/>
            <w:rPrChange w:id="5572" w:author="LIN, Yufeng" w:date="2021-10-07T10:22:00Z">
              <w:rPr>
                <w:rFonts w:ascii="Times New Roman" w:hAnsi="Times New Roman" w:cs="Times New Roman"/>
                <w:sz w:val="22"/>
              </w:rPr>
            </w:rPrChange>
          </w:rPr>
          <w:delText xml:space="preserve">. </w:delText>
        </w:r>
      </w:del>
      <w:r w:rsidRPr="00F331C9">
        <w:rPr>
          <w:rFonts w:ascii="Times New Roman" w:hAnsi="Times New Roman" w:cs="Times New Roman"/>
          <w:sz w:val="24"/>
          <w:szCs w:val="24"/>
          <w:rPrChange w:id="5573" w:author="LIN, Yufeng" w:date="2021-10-07T10:22:00Z">
            <w:rPr>
              <w:rFonts w:ascii="Times New Roman" w:hAnsi="Times New Roman" w:cs="Times New Roman"/>
              <w:sz w:val="22"/>
            </w:rPr>
          </w:rPrChange>
        </w:rPr>
        <w:t xml:space="preserve">However, </w:t>
      </w:r>
      <w:del w:id="5574" w:author="nick ting" w:date="2021-10-03T20:55:00Z">
        <w:r w:rsidRPr="00F331C9" w:rsidDel="0043131C">
          <w:rPr>
            <w:rFonts w:ascii="Times New Roman" w:hAnsi="Times New Roman" w:cs="Times New Roman"/>
            <w:sz w:val="24"/>
            <w:szCs w:val="24"/>
            <w:rPrChange w:id="5575" w:author="LIN, Yufeng" w:date="2021-10-07T10:22:00Z">
              <w:rPr>
                <w:rFonts w:ascii="Times New Roman" w:hAnsi="Times New Roman" w:cs="Times New Roman"/>
                <w:sz w:val="22"/>
              </w:rPr>
            </w:rPrChange>
          </w:rPr>
          <w:delText xml:space="preserve">we explored that </w:delText>
        </w:r>
      </w:del>
      <w:r w:rsidRPr="00F331C9">
        <w:rPr>
          <w:rFonts w:ascii="Times New Roman" w:hAnsi="Times New Roman" w:cs="Times New Roman"/>
          <w:sz w:val="24"/>
          <w:szCs w:val="24"/>
          <w:rPrChange w:id="5576" w:author="LIN, Yufeng" w:date="2021-10-07T10:22:00Z">
            <w:rPr>
              <w:rFonts w:ascii="Times New Roman" w:hAnsi="Times New Roman" w:cs="Times New Roman"/>
              <w:sz w:val="22"/>
            </w:rPr>
          </w:rPrChange>
        </w:rPr>
        <w:t xml:space="preserve">the </w:t>
      </w:r>
      <w:ins w:id="5577" w:author="LIN, Yufeng" w:date="2021-10-04T16:58:00Z">
        <w:del w:id="5578" w:author="nick ting" w:date="2021-10-04T18:02:00Z">
          <w:r w:rsidR="00DB66B4" w:rsidRPr="00F331C9" w:rsidDel="009134E0">
            <w:rPr>
              <w:rFonts w:ascii="Times New Roman" w:hAnsi="Times New Roman" w:cs="Times New Roman"/>
              <w:sz w:val="24"/>
              <w:szCs w:val="24"/>
              <w:rPrChange w:id="5579" w:author="LIN, Yufeng" w:date="2021-10-07T10:22:00Z">
                <w:rPr>
                  <w:rFonts w:ascii="Times New Roman" w:hAnsi="Times New Roman" w:cs="Times New Roman"/>
                  <w:sz w:val="22"/>
                </w:rPr>
              </w:rPrChange>
            </w:rPr>
            <w:delText>fungal</w:delText>
          </w:r>
        </w:del>
      </w:ins>
      <w:ins w:id="5580" w:author="nick ting" w:date="2021-10-04T22:10:00Z">
        <w:r w:rsidR="005F24DC" w:rsidRPr="00F331C9">
          <w:rPr>
            <w:rFonts w:ascii="Times New Roman" w:hAnsi="Times New Roman" w:cs="Times New Roman"/>
            <w:sz w:val="24"/>
            <w:szCs w:val="24"/>
            <w:rPrChange w:id="5581" w:author="LIN, Yufeng" w:date="2021-10-07T10:22:00Z">
              <w:rPr>
                <w:rFonts w:ascii="Times New Roman" w:hAnsi="Times New Roman" w:cs="Times New Roman"/>
                <w:sz w:val="22"/>
              </w:rPr>
            </w:rPrChange>
          </w:rPr>
          <w:t>fungal</w:t>
        </w:r>
      </w:ins>
      <w:ins w:id="5582" w:author="nick ting" w:date="2021-10-03T20:55:00Z">
        <w:del w:id="5583" w:author="LIN, Yufeng" w:date="2021-10-04T16:58:00Z">
          <w:r w:rsidR="0043131C" w:rsidRPr="00F331C9" w:rsidDel="00DB66B4">
            <w:rPr>
              <w:rFonts w:ascii="Times New Roman" w:hAnsi="Times New Roman" w:cs="Times New Roman"/>
              <w:sz w:val="24"/>
              <w:szCs w:val="24"/>
              <w:rPrChange w:id="5584" w:author="LIN, Yufeng" w:date="2021-10-07T10:22:00Z">
                <w:rPr>
                  <w:rFonts w:ascii="Times New Roman" w:hAnsi="Times New Roman" w:cs="Times New Roman"/>
                  <w:sz w:val="22"/>
                </w:rPr>
              </w:rPrChange>
            </w:rPr>
            <w:delText>micro-eukaryo</w:delText>
          </w:r>
        </w:del>
        <w:r w:rsidR="0043131C" w:rsidRPr="00F331C9">
          <w:rPr>
            <w:rFonts w:ascii="Times New Roman" w:hAnsi="Times New Roman" w:cs="Times New Roman"/>
            <w:sz w:val="24"/>
            <w:szCs w:val="24"/>
            <w:rPrChange w:id="5585" w:author="LIN, Yufeng" w:date="2021-10-07T10:22:00Z">
              <w:rPr>
                <w:rFonts w:ascii="Times New Roman" w:hAnsi="Times New Roman" w:cs="Times New Roman"/>
                <w:sz w:val="22"/>
              </w:rPr>
            </w:rPrChange>
          </w:rPr>
          <w:t xml:space="preserve">-bacterial correlation was still </w:t>
        </w:r>
      </w:ins>
      <w:del w:id="5586" w:author="nick ting" w:date="2021-10-03T20:55:00Z">
        <w:r w:rsidRPr="00F331C9" w:rsidDel="0043131C">
          <w:rPr>
            <w:rFonts w:ascii="Times New Roman" w:hAnsi="Times New Roman" w:cs="Times New Roman"/>
            <w:sz w:val="24"/>
            <w:szCs w:val="24"/>
            <w:rPrChange w:id="5587" w:author="LIN, Yufeng" w:date="2021-10-07T10:22:00Z">
              <w:rPr>
                <w:rFonts w:ascii="Times New Roman" w:hAnsi="Times New Roman" w:cs="Times New Roman"/>
                <w:sz w:val="22"/>
              </w:rPr>
            </w:rPrChange>
          </w:rPr>
          <w:delText xml:space="preserve">associations </w:delText>
        </w:r>
      </w:del>
      <w:ins w:id="5588" w:author="nick ting" w:date="2021-10-03T20:55:00Z">
        <w:del w:id="5589" w:author="LIN, Yufeng" w:date="2021-10-07T10:51:00Z">
          <w:r w:rsidR="0043131C" w:rsidRPr="00F331C9" w:rsidDel="00E81CE7">
            <w:rPr>
              <w:rFonts w:ascii="Times New Roman" w:hAnsi="Times New Roman" w:cs="Times New Roman"/>
              <w:sz w:val="24"/>
              <w:szCs w:val="24"/>
              <w:rPrChange w:id="5590" w:author="LIN, Yufeng" w:date="2021-10-07T10:22:00Z">
                <w:rPr>
                  <w:rFonts w:ascii="Times New Roman" w:hAnsi="Times New Roman" w:cs="Times New Roman"/>
                  <w:sz w:val="22"/>
                </w:rPr>
              </w:rPrChange>
            </w:rPr>
            <w:delText>stronger</w:delText>
          </w:r>
        </w:del>
      </w:ins>
      <w:ins w:id="5591" w:author="LIN, Yufeng" w:date="2021-10-07T10:51:00Z">
        <w:r w:rsidR="00E81CE7" w:rsidRPr="00F331C9">
          <w:rPr>
            <w:rFonts w:ascii="Times New Roman" w:hAnsi="Times New Roman" w:cs="Times New Roman"/>
            <w:sz w:val="24"/>
            <w:szCs w:val="24"/>
          </w:rPr>
          <w:t>more vigorous</w:t>
        </w:r>
      </w:ins>
      <w:ins w:id="5592" w:author="nick ting" w:date="2021-10-03T20:55:00Z">
        <w:r w:rsidR="0043131C" w:rsidRPr="00F331C9">
          <w:rPr>
            <w:rFonts w:ascii="Times New Roman" w:hAnsi="Times New Roman" w:cs="Times New Roman"/>
            <w:sz w:val="24"/>
            <w:szCs w:val="24"/>
            <w:rPrChange w:id="5593" w:author="LIN, Yufeng" w:date="2021-10-07T10:22:00Z">
              <w:rPr>
                <w:rFonts w:ascii="Times New Roman" w:hAnsi="Times New Roman" w:cs="Times New Roman"/>
                <w:sz w:val="22"/>
              </w:rPr>
            </w:rPrChange>
          </w:rPr>
          <w:t xml:space="preserve"> </w:t>
        </w:r>
      </w:ins>
      <w:r w:rsidRPr="00F331C9">
        <w:rPr>
          <w:rFonts w:ascii="Times New Roman" w:hAnsi="Times New Roman" w:cs="Times New Roman"/>
          <w:sz w:val="24"/>
          <w:szCs w:val="24"/>
          <w:rPrChange w:id="5594" w:author="LIN, Yufeng" w:date="2021-10-07T10:22:00Z">
            <w:rPr>
              <w:rFonts w:ascii="Times New Roman" w:hAnsi="Times New Roman" w:cs="Times New Roman"/>
              <w:sz w:val="22"/>
            </w:rPr>
          </w:rPrChange>
        </w:rPr>
        <w:t xml:space="preserve">in CRC </w:t>
      </w:r>
      <w:del w:id="5595" w:author="nick ting" w:date="2021-10-03T20:56:00Z">
        <w:r w:rsidRPr="00F331C9" w:rsidDel="0043131C">
          <w:rPr>
            <w:rFonts w:ascii="Times New Roman" w:hAnsi="Times New Roman" w:cs="Times New Roman"/>
            <w:sz w:val="24"/>
            <w:szCs w:val="24"/>
            <w:rPrChange w:id="5596" w:author="LIN, Yufeng" w:date="2021-10-07T10:22:00Z">
              <w:rPr>
                <w:rFonts w:ascii="Times New Roman" w:hAnsi="Times New Roman" w:cs="Times New Roman"/>
                <w:sz w:val="22"/>
              </w:rPr>
            </w:rPrChange>
          </w:rPr>
          <w:delText>were much more potent</w:delText>
        </w:r>
      </w:del>
      <w:ins w:id="5597" w:author="LIN, Yufeng" w:date="2021-09-23T15:03:00Z">
        <w:del w:id="5598" w:author="nick ting" w:date="2021-10-03T20:56:00Z">
          <w:r w:rsidR="00F15BA6" w:rsidRPr="00F331C9" w:rsidDel="0043131C">
            <w:rPr>
              <w:rFonts w:ascii="Times New Roman" w:hAnsi="Times New Roman" w:cs="Times New Roman"/>
              <w:sz w:val="24"/>
              <w:szCs w:val="24"/>
              <w:rPrChange w:id="5599" w:author="LIN, Yufeng" w:date="2021-10-07T10:22:00Z">
                <w:rPr>
                  <w:rFonts w:ascii="Times New Roman" w:hAnsi="Times New Roman" w:cs="Times New Roman"/>
                  <w:sz w:val="22"/>
                </w:rPr>
              </w:rPrChange>
            </w:rPr>
            <w:delText>stronger</w:delText>
          </w:r>
        </w:del>
      </w:ins>
      <w:del w:id="5600" w:author="nick ting" w:date="2021-10-03T20:56:00Z">
        <w:r w:rsidRPr="00F331C9" w:rsidDel="0043131C">
          <w:rPr>
            <w:rFonts w:ascii="Times New Roman" w:hAnsi="Times New Roman" w:cs="Times New Roman"/>
            <w:sz w:val="24"/>
            <w:szCs w:val="24"/>
            <w:rPrChange w:id="5601" w:author="LIN, Yufeng" w:date="2021-10-07T10:22:00Z">
              <w:rPr>
                <w:rFonts w:ascii="Times New Roman" w:hAnsi="Times New Roman" w:cs="Times New Roman"/>
                <w:sz w:val="22"/>
              </w:rPr>
            </w:rPrChange>
          </w:rPr>
          <w:delText xml:space="preserve"> than</w:delText>
        </w:r>
      </w:del>
      <w:ins w:id="5602" w:author="nick ting" w:date="2021-10-03T20:56:00Z">
        <w:r w:rsidR="0043131C" w:rsidRPr="00F331C9">
          <w:rPr>
            <w:rFonts w:ascii="Times New Roman" w:hAnsi="Times New Roman" w:cs="Times New Roman"/>
            <w:sz w:val="24"/>
            <w:szCs w:val="24"/>
            <w:rPrChange w:id="5603" w:author="LIN, Yufeng" w:date="2021-10-07T10:22:00Z">
              <w:rPr>
                <w:rFonts w:ascii="Times New Roman" w:hAnsi="Times New Roman" w:cs="Times New Roman"/>
                <w:sz w:val="22"/>
              </w:rPr>
            </w:rPrChange>
          </w:rPr>
          <w:t>when compared to</w:t>
        </w:r>
      </w:ins>
      <w:r w:rsidRPr="00F331C9">
        <w:rPr>
          <w:rFonts w:ascii="Times New Roman" w:hAnsi="Times New Roman" w:cs="Times New Roman"/>
          <w:sz w:val="24"/>
          <w:szCs w:val="24"/>
          <w:rPrChange w:id="5604" w:author="LIN, Yufeng" w:date="2021-10-07T10:22:00Z">
            <w:rPr>
              <w:rFonts w:ascii="Times New Roman" w:hAnsi="Times New Roman" w:cs="Times New Roman"/>
              <w:sz w:val="22"/>
            </w:rPr>
          </w:rPrChange>
        </w:rPr>
        <w:t xml:space="preserve"> </w:t>
      </w:r>
      <w:del w:id="5605" w:author="nick ting" w:date="2021-10-03T20:56:00Z">
        <w:r w:rsidRPr="00F331C9" w:rsidDel="0043131C">
          <w:rPr>
            <w:rFonts w:ascii="Times New Roman" w:hAnsi="Times New Roman" w:cs="Times New Roman"/>
            <w:sz w:val="24"/>
            <w:szCs w:val="24"/>
            <w:rPrChange w:id="5606" w:author="LIN, Yufeng" w:date="2021-10-07T10:22:00Z">
              <w:rPr>
                <w:rFonts w:ascii="Times New Roman" w:hAnsi="Times New Roman" w:cs="Times New Roman"/>
                <w:sz w:val="22"/>
              </w:rPr>
            </w:rPrChange>
          </w:rPr>
          <w:delText xml:space="preserve">in </w:delText>
        </w:r>
      </w:del>
      <w:r w:rsidRPr="00F331C9">
        <w:rPr>
          <w:rFonts w:ascii="Times New Roman" w:hAnsi="Times New Roman" w:cs="Times New Roman"/>
          <w:sz w:val="24"/>
          <w:szCs w:val="24"/>
          <w:rPrChange w:id="5607" w:author="LIN, Yufeng" w:date="2021-10-07T10:22:00Z">
            <w:rPr>
              <w:rFonts w:ascii="Times New Roman" w:hAnsi="Times New Roman" w:cs="Times New Roman"/>
              <w:sz w:val="22"/>
            </w:rPr>
          </w:rPrChange>
        </w:rPr>
        <w:t xml:space="preserve">healthy </w:t>
      </w:r>
      <w:del w:id="5608" w:author="nick ting" w:date="2021-10-04T22:10:00Z">
        <w:r w:rsidRPr="00F331C9" w:rsidDel="005F24DC">
          <w:rPr>
            <w:rFonts w:ascii="Times New Roman" w:hAnsi="Times New Roman" w:cs="Times New Roman"/>
            <w:sz w:val="24"/>
            <w:szCs w:val="24"/>
            <w:rPrChange w:id="5609" w:author="LIN, Yufeng" w:date="2021-10-07T10:22:00Z">
              <w:rPr>
                <w:rFonts w:ascii="Times New Roman" w:hAnsi="Times New Roman" w:cs="Times New Roman"/>
                <w:sz w:val="22"/>
              </w:rPr>
            </w:rPrChange>
          </w:rPr>
          <w:delText>control</w:delText>
        </w:r>
      </w:del>
      <w:ins w:id="5610" w:author="nick ting" w:date="2021-10-04T22:10:00Z">
        <w:r w:rsidR="005F24DC" w:rsidRPr="00F331C9">
          <w:rPr>
            <w:rFonts w:ascii="Times New Roman" w:hAnsi="Times New Roman" w:cs="Times New Roman"/>
            <w:sz w:val="24"/>
            <w:szCs w:val="24"/>
            <w:rPrChange w:id="5611" w:author="LIN, Yufeng" w:date="2021-10-07T10:22:00Z">
              <w:rPr>
                <w:rFonts w:ascii="Times New Roman" w:hAnsi="Times New Roman" w:cs="Times New Roman"/>
                <w:sz w:val="22"/>
              </w:rPr>
            </w:rPrChange>
          </w:rPr>
          <w:t>individuals</w:t>
        </w:r>
      </w:ins>
      <w:r w:rsidRPr="00F331C9">
        <w:rPr>
          <w:rFonts w:ascii="Times New Roman" w:hAnsi="Times New Roman" w:cs="Times New Roman"/>
          <w:sz w:val="24"/>
          <w:szCs w:val="24"/>
          <w:rPrChange w:id="5612" w:author="LIN, Yufeng" w:date="2021-10-07T10:22:00Z">
            <w:rPr>
              <w:rFonts w:ascii="Times New Roman" w:hAnsi="Times New Roman" w:cs="Times New Roman"/>
              <w:sz w:val="22"/>
            </w:rPr>
          </w:rPrChange>
        </w:rPr>
        <w:t xml:space="preserve">, </w:t>
      </w:r>
      <w:ins w:id="5613" w:author="nick ting" w:date="2021-10-03T20:56:00Z">
        <w:r w:rsidR="0043131C" w:rsidRPr="00F331C9">
          <w:rPr>
            <w:rFonts w:ascii="Times New Roman" w:hAnsi="Times New Roman" w:cs="Times New Roman"/>
            <w:sz w:val="24"/>
            <w:szCs w:val="24"/>
            <w:rPrChange w:id="5614" w:author="LIN, Yufeng" w:date="2021-10-07T10:22:00Z">
              <w:rPr>
                <w:rFonts w:ascii="Times New Roman" w:hAnsi="Times New Roman" w:cs="Times New Roman"/>
                <w:sz w:val="22"/>
              </w:rPr>
            </w:rPrChange>
          </w:rPr>
          <w:t xml:space="preserve">which </w:t>
        </w:r>
      </w:ins>
      <w:ins w:id="5615" w:author="nick ting" w:date="2021-10-04T22:11:00Z">
        <w:r w:rsidR="005F24DC" w:rsidRPr="00F331C9">
          <w:rPr>
            <w:rFonts w:ascii="Times New Roman" w:hAnsi="Times New Roman" w:cs="Times New Roman"/>
            <w:sz w:val="24"/>
            <w:szCs w:val="24"/>
            <w:rPrChange w:id="5616" w:author="LIN, Yufeng" w:date="2021-10-07T10:22:00Z">
              <w:rPr>
                <w:rFonts w:ascii="Times New Roman" w:hAnsi="Times New Roman" w:cs="Times New Roman"/>
                <w:sz w:val="22"/>
              </w:rPr>
            </w:rPrChange>
          </w:rPr>
          <w:t>showed the same pattern</w:t>
        </w:r>
      </w:ins>
      <w:del w:id="5617" w:author="nick ting" w:date="2021-10-04T22:11:00Z">
        <w:r w:rsidRPr="00F331C9" w:rsidDel="005F24DC">
          <w:rPr>
            <w:rFonts w:ascii="Times New Roman" w:hAnsi="Times New Roman" w:cs="Times New Roman"/>
            <w:sz w:val="24"/>
            <w:szCs w:val="24"/>
            <w:rPrChange w:id="5618" w:author="LIN, Yufeng" w:date="2021-10-07T10:22:00Z">
              <w:rPr>
                <w:rFonts w:ascii="Times New Roman" w:hAnsi="Times New Roman" w:cs="Times New Roman"/>
                <w:sz w:val="22"/>
              </w:rPr>
            </w:rPrChange>
          </w:rPr>
          <w:delText>same</w:delText>
        </w:r>
      </w:del>
      <w:r w:rsidRPr="00F331C9">
        <w:rPr>
          <w:rFonts w:ascii="Times New Roman" w:hAnsi="Times New Roman" w:cs="Times New Roman"/>
          <w:sz w:val="24"/>
          <w:szCs w:val="24"/>
          <w:rPrChange w:id="5619" w:author="LIN, Yufeng" w:date="2021-10-07T10:22:00Z">
            <w:rPr>
              <w:rFonts w:ascii="Times New Roman" w:hAnsi="Times New Roman" w:cs="Times New Roman"/>
              <w:sz w:val="22"/>
            </w:rPr>
          </w:rPrChange>
        </w:rPr>
        <w:t xml:space="preserve"> </w:t>
      </w:r>
      <w:del w:id="5620" w:author="nick ting" w:date="2021-10-03T20:56:00Z">
        <w:r w:rsidRPr="00F331C9" w:rsidDel="0043131C">
          <w:rPr>
            <w:rFonts w:ascii="Times New Roman" w:hAnsi="Times New Roman" w:cs="Times New Roman"/>
            <w:sz w:val="24"/>
            <w:szCs w:val="24"/>
            <w:rPrChange w:id="5621" w:author="LIN, Yufeng" w:date="2021-10-07T10:22:00Z">
              <w:rPr>
                <w:rFonts w:ascii="Times New Roman" w:hAnsi="Times New Roman" w:cs="Times New Roman"/>
                <w:sz w:val="22"/>
              </w:rPr>
            </w:rPrChange>
          </w:rPr>
          <w:delText xml:space="preserve">with internal </w:delText>
        </w:r>
        <w:r w:rsidR="00FA35F2" w:rsidRPr="00F331C9" w:rsidDel="0043131C">
          <w:rPr>
            <w:rFonts w:ascii="Times New Roman" w:hAnsi="Times New Roman" w:cs="Times New Roman"/>
            <w:sz w:val="24"/>
            <w:szCs w:val="24"/>
            <w:rPrChange w:id="5622" w:author="LIN, Yufeng" w:date="2021-10-07T10:22:00Z">
              <w:rPr>
                <w:rFonts w:ascii="Times New Roman" w:hAnsi="Times New Roman" w:cs="Times New Roman"/>
                <w:sz w:val="22"/>
              </w:rPr>
            </w:rPrChange>
          </w:rPr>
          <w:delText>micro-eukaryotes</w:delText>
        </w:r>
      </w:del>
      <w:ins w:id="5623" w:author="LIN, Yufeng" w:date="2021-09-28T13:07:00Z">
        <w:del w:id="5624" w:author="nick ting" w:date="2021-10-03T20:56:00Z">
          <w:r w:rsidR="004314C2" w:rsidRPr="00F331C9" w:rsidDel="0043131C">
            <w:rPr>
              <w:rFonts w:ascii="Times New Roman" w:hAnsi="Times New Roman" w:cs="Times New Roman"/>
              <w:sz w:val="24"/>
              <w:szCs w:val="24"/>
              <w:rPrChange w:id="5625" w:author="LIN, Yufeng" w:date="2021-10-07T10:22:00Z">
                <w:rPr>
                  <w:rFonts w:ascii="Times New Roman" w:hAnsi="Times New Roman" w:cs="Times New Roman"/>
                  <w:sz w:val="22"/>
                </w:rPr>
              </w:rPrChange>
            </w:rPr>
            <w:delText>fungi</w:delText>
          </w:r>
        </w:del>
      </w:ins>
      <w:del w:id="5626" w:author="nick ting" w:date="2021-10-03T20:56:00Z">
        <w:r w:rsidRPr="00F331C9" w:rsidDel="0043131C">
          <w:rPr>
            <w:rFonts w:ascii="Times New Roman" w:hAnsi="Times New Roman" w:cs="Times New Roman"/>
            <w:sz w:val="24"/>
            <w:szCs w:val="24"/>
            <w:rPrChange w:id="5627" w:author="LIN, Yufeng" w:date="2021-10-07T10:22:00Z">
              <w:rPr>
                <w:rFonts w:ascii="Times New Roman" w:hAnsi="Times New Roman" w:cs="Times New Roman"/>
                <w:sz w:val="22"/>
              </w:rPr>
            </w:rPrChange>
          </w:rPr>
          <w:delText xml:space="preserve"> </w:delText>
        </w:r>
      </w:del>
      <w:ins w:id="5628" w:author="nick ting" w:date="2021-10-03T20:56:00Z">
        <w:r w:rsidR="0043131C" w:rsidRPr="00F331C9">
          <w:rPr>
            <w:rFonts w:ascii="Times New Roman" w:hAnsi="Times New Roman" w:cs="Times New Roman"/>
            <w:sz w:val="24"/>
            <w:szCs w:val="24"/>
            <w:rPrChange w:id="5629" w:author="LIN, Yufeng" w:date="2021-10-07T10:22:00Z">
              <w:rPr>
                <w:rFonts w:ascii="Times New Roman" w:hAnsi="Times New Roman" w:cs="Times New Roman"/>
                <w:sz w:val="22"/>
              </w:rPr>
            </w:rPrChange>
          </w:rPr>
          <w:t>as</w:t>
        </w:r>
      </w:ins>
      <w:ins w:id="5630" w:author="nick ting" w:date="2021-10-04T22:11:00Z">
        <w:r w:rsidR="005F24DC" w:rsidRPr="00F331C9">
          <w:rPr>
            <w:rFonts w:ascii="Times New Roman" w:hAnsi="Times New Roman" w:cs="Times New Roman"/>
            <w:sz w:val="24"/>
            <w:szCs w:val="24"/>
            <w:rPrChange w:id="5631" w:author="LIN, Yufeng" w:date="2021-10-07T10:22:00Z">
              <w:rPr>
                <w:rFonts w:ascii="Times New Roman" w:hAnsi="Times New Roman" w:cs="Times New Roman"/>
                <w:sz w:val="22"/>
              </w:rPr>
            </w:rPrChange>
          </w:rPr>
          <w:t xml:space="preserve"> in</w:t>
        </w:r>
      </w:ins>
      <w:ins w:id="5632" w:author="nick ting" w:date="2021-10-03T20:56:00Z">
        <w:r w:rsidR="0043131C" w:rsidRPr="00F331C9">
          <w:rPr>
            <w:rFonts w:ascii="Times New Roman" w:hAnsi="Times New Roman" w:cs="Times New Roman"/>
            <w:sz w:val="24"/>
            <w:szCs w:val="24"/>
            <w:rPrChange w:id="5633" w:author="LIN, Yufeng" w:date="2021-10-07T10:22:00Z">
              <w:rPr>
                <w:rFonts w:ascii="Times New Roman" w:hAnsi="Times New Roman" w:cs="Times New Roman"/>
                <w:sz w:val="22"/>
              </w:rPr>
            </w:rPrChange>
          </w:rPr>
          <w:t xml:space="preserve"> inter-</w:t>
        </w:r>
      </w:ins>
      <w:ins w:id="5634" w:author="LIN, Yufeng" w:date="2021-10-04T16:56:00Z">
        <w:del w:id="5635" w:author="nick ting" w:date="2021-10-04T18:02:00Z">
          <w:r w:rsidR="00DB66B4" w:rsidRPr="00F331C9" w:rsidDel="009134E0">
            <w:rPr>
              <w:rFonts w:ascii="Times New Roman" w:hAnsi="Times New Roman" w:cs="Times New Roman"/>
              <w:sz w:val="24"/>
              <w:szCs w:val="24"/>
              <w:rPrChange w:id="5636" w:author="LIN, Yufeng" w:date="2021-10-07T10:22:00Z">
                <w:rPr>
                  <w:rFonts w:ascii="Times New Roman" w:hAnsi="Times New Roman" w:cs="Times New Roman"/>
                  <w:sz w:val="22"/>
                </w:rPr>
              </w:rPrChange>
            </w:rPr>
            <w:delText>fungi</w:delText>
          </w:r>
        </w:del>
      </w:ins>
      <w:ins w:id="5637" w:author="nick ting" w:date="2021-10-04T22:11:00Z">
        <w:r w:rsidR="005F24DC" w:rsidRPr="00F331C9">
          <w:rPr>
            <w:rFonts w:ascii="Times New Roman" w:hAnsi="Times New Roman" w:cs="Times New Roman"/>
            <w:sz w:val="24"/>
            <w:szCs w:val="24"/>
            <w:rPrChange w:id="5638" w:author="LIN, Yufeng" w:date="2021-10-07T10:22:00Z">
              <w:rPr>
                <w:rFonts w:ascii="Times New Roman" w:hAnsi="Times New Roman" w:cs="Times New Roman"/>
                <w:sz w:val="22"/>
              </w:rPr>
            </w:rPrChange>
          </w:rPr>
          <w:t>fungal</w:t>
        </w:r>
      </w:ins>
      <w:ins w:id="5639" w:author="LIN, Yufeng" w:date="2021-10-04T16:56:00Z">
        <w:r w:rsidR="00DB66B4" w:rsidRPr="00F331C9">
          <w:rPr>
            <w:rFonts w:ascii="Times New Roman" w:hAnsi="Times New Roman" w:cs="Times New Roman"/>
            <w:sz w:val="24"/>
            <w:szCs w:val="24"/>
            <w:rPrChange w:id="5640" w:author="LIN, Yufeng" w:date="2021-10-07T10:22:00Z">
              <w:rPr>
                <w:rFonts w:ascii="Times New Roman" w:hAnsi="Times New Roman" w:cs="Times New Roman"/>
                <w:sz w:val="22"/>
              </w:rPr>
            </w:rPrChange>
          </w:rPr>
          <w:t xml:space="preserve"> </w:t>
        </w:r>
      </w:ins>
      <w:ins w:id="5641" w:author="nick ting" w:date="2021-10-03T20:56:00Z">
        <w:del w:id="5642" w:author="LIN, Yufeng" w:date="2021-10-04T16:56:00Z">
          <w:r w:rsidR="0043131C" w:rsidRPr="00F331C9" w:rsidDel="00DB66B4">
            <w:rPr>
              <w:rFonts w:ascii="Times New Roman" w:hAnsi="Times New Roman" w:cs="Times New Roman"/>
              <w:sz w:val="24"/>
              <w:szCs w:val="24"/>
              <w:rPrChange w:id="5643" w:author="LIN, Yufeng" w:date="2021-10-07T10:22:00Z">
                <w:rPr>
                  <w:rFonts w:ascii="Times New Roman" w:hAnsi="Times New Roman" w:cs="Times New Roman"/>
                  <w:sz w:val="22"/>
                </w:rPr>
              </w:rPrChange>
            </w:rPr>
            <w:delText xml:space="preserve">microeukaryotes </w:delText>
          </w:r>
        </w:del>
      </w:ins>
      <w:r w:rsidRPr="00F331C9">
        <w:rPr>
          <w:rFonts w:ascii="Times New Roman" w:hAnsi="Times New Roman" w:cs="Times New Roman"/>
          <w:sz w:val="24"/>
          <w:szCs w:val="24"/>
          <w:rPrChange w:id="5644" w:author="LIN, Yufeng" w:date="2021-10-07T10:22:00Z">
            <w:rPr>
              <w:rFonts w:ascii="Times New Roman" w:hAnsi="Times New Roman" w:cs="Times New Roman"/>
              <w:sz w:val="22"/>
            </w:rPr>
          </w:rPrChange>
        </w:rPr>
        <w:t>correlations (figure 4</w:t>
      </w:r>
      <w:ins w:id="5645" w:author="LIN, Yufeng" w:date="2021-10-07T18:23:00Z">
        <w:r w:rsidR="002967E7" w:rsidRPr="00F331C9">
          <w:rPr>
            <w:rFonts w:ascii="Times New Roman" w:hAnsi="Times New Roman" w:cs="Times New Roman"/>
            <w:sz w:val="24"/>
            <w:szCs w:val="24"/>
          </w:rPr>
          <w:t>, supplementary figure 5</w:t>
        </w:r>
      </w:ins>
      <w:r w:rsidRPr="00F331C9">
        <w:rPr>
          <w:rFonts w:ascii="Times New Roman" w:hAnsi="Times New Roman" w:cs="Times New Roman"/>
          <w:sz w:val="24"/>
          <w:szCs w:val="24"/>
          <w:rPrChange w:id="5646" w:author="LIN, Yufeng" w:date="2021-10-07T10:22:00Z">
            <w:rPr>
              <w:rFonts w:ascii="Times New Roman" w:hAnsi="Times New Roman" w:cs="Times New Roman"/>
              <w:sz w:val="22"/>
            </w:rPr>
          </w:rPrChange>
        </w:rPr>
        <w:t xml:space="preserve"> and </w:t>
      </w:r>
      <w:commentRangeStart w:id="5647"/>
      <w:r w:rsidRPr="00F331C9">
        <w:rPr>
          <w:rFonts w:ascii="Times New Roman" w:hAnsi="Times New Roman" w:cs="Times New Roman"/>
          <w:sz w:val="24"/>
          <w:szCs w:val="24"/>
          <w:rPrChange w:id="5648" w:author="LIN, Yufeng" w:date="2021-10-07T10:22:00Z">
            <w:rPr>
              <w:rFonts w:ascii="Times New Roman" w:hAnsi="Times New Roman" w:cs="Times New Roman"/>
              <w:sz w:val="22"/>
            </w:rPr>
          </w:rPrChange>
        </w:rPr>
        <w:t xml:space="preserve">supplementary table </w:t>
      </w:r>
      <w:del w:id="5649" w:author="LIN, Yufeng" w:date="2021-09-23T14:28:00Z">
        <w:r w:rsidRPr="00F331C9" w:rsidDel="003A3841">
          <w:rPr>
            <w:rFonts w:ascii="Times New Roman" w:hAnsi="Times New Roman" w:cs="Times New Roman"/>
            <w:sz w:val="24"/>
            <w:szCs w:val="24"/>
            <w:rPrChange w:id="5650" w:author="LIN, Yufeng" w:date="2021-10-07T10:22:00Z">
              <w:rPr>
                <w:rFonts w:ascii="Times New Roman" w:hAnsi="Times New Roman" w:cs="Times New Roman"/>
                <w:sz w:val="22"/>
              </w:rPr>
            </w:rPrChange>
          </w:rPr>
          <w:delText>7</w:delText>
        </w:r>
        <w:commentRangeEnd w:id="5647"/>
        <w:r w:rsidRPr="00F331C9" w:rsidDel="003A3841">
          <w:rPr>
            <w:rStyle w:val="CommentReference"/>
            <w:rFonts w:ascii="Times New Roman" w:hAnsi="Times New Roman" w:cs="Times New Roman"/>
            <w:sz w:val="24"/>
            <w:szCs w:val="24"/>
            <w:rPrChange w:id="5651" w:author="LIN, Yufeng" w:date="2021-10-07T10:22:00Z">
              <w:rPr>
                <w:rStyle w:val="CommentReference"/>
                <w:rFonts w:ascii="Times New Roman" w:hAnsi="Times New Roman" w:cs="Times New Roman"/>
                <w:sz w:val="22"/>
                <w:szCs w:val="22"/>
              </w:rPr>
            </w:rPrChange>
          </w:rPr>
          <w:commentReference w:id="5647"/>
        </w:r>
      </w:del>
      <w:ins w:id="5652" w:author="LIN, Yufeng" w:date="2021-09-23T17:06:00Z">
        <w:r w:rsidR="001A7063" w:rsidRPr="00F331C9">
          <w:rPr>
            <w:rFonts w:ascii="Times New Roman" w:hAnsi="Times New Roman" w:cs="Times New Roman"/>
            <w:sz w:val="24"/>
            <w:szCs w:val="24"/>
            <w:rPrChange w:id="5653" w:author="LIN, Yufeng" w:date="2021-10-07T10:22:00Z">
              <w:rPr>
                <w:rFonts w:ascii="Times New Roman" w:hAnsi="Times New Roman" w:cs="Times New Roman"/>
                <w:sz w:val="22"/>
              </w:rPr>
            </w:rPrChange>
          </w:rPr>
          <w:t>1</w:t>
        </w:r>
      </w:ins>
      <w:ins w:id="5654" w:author="LIN, Yufeng" w:date="2021-09-23T17:30:00Z">
        <w:r w:rsidR="00F774B9" w:rsidRPr="00F331C9">
          <w:rPr>
            <w:rFonts w:ascii="Times New Roman" w:hAnsi="Times New Roman" w:cs="Times New Roman"/>
            <w:sz w:val="24"/>
            <w:szCs w:val="24"/>
            <w:rPrChange w:id="5655"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5656" w:author="LIN, Yufeng" w:date="2021-10-07T10:22:00Z">
            <w:rPr>
              <w:rFonts w:ascii="Times New Roman" w:hAnsi="Times New Roman" w:cs="Times New Roman"/>
              <w:sz w:val="22"/>
            </w:rPr>
          </w:rPrChange>
        </w:rPr>
        <w:t>).</w:t>
      </w:r>
      <w:ins w:id="5657" w:author="nick ting" w:date="2021-10-04T18:03:00Z">
        <w:r w:rsidR="009134E0" w:rsidRPr="00F331C9">
          <w:rPr>
            <w:rFonts w:ascii="Times New Roman" w:hAnsi="Times New Roman" w:cs="Times New Roman"/>
            <w:sz w:val="24"/>
            <w:szCs w:val="24"/>
            <w:rPrChange w:id="5658" w:author="LIN, Yufeng" w:date="2021-10-07T10:22:00Z">
              <w:rPr>
                <w:rFonts w:ascii="Times New Roman" w:hAnsi="Times New Roman" w:cs="Times New Roman"/>
                <w:sz w:val="22"/>
              </w:rPr>
            </w:rPrChange>
          </w:rPr>
          <w:t xml:space="preserve"> This suggested that although the</w:t>
        </w:r>
      </w:ins>
      <w:ins w:id="5659" w:author="nick ting" w:date="2021-10-04T22:11:00Z">
        <w:r w:rsidR="005F24DC" w:rsidRPr="00F331C9">
          <w:rPr>
            <w:rFonts w:ascii="Times New Roman" w:hAnsi="Times New Roman" w:cs="Times New Roman"/>
            <w:sz w:val="24"/>
            <w:szCs w:val="24"/>
            <w:rPrChange w:id="5660" w:author="LIN, Yufeng" w:date="2021-10-07T10:22:00Z">
              <w:rPr>
                <w:rFonts w:ascii="Times New Roman" w:hAnsi="Times New Roman" w:cs="Times New Roman"/>
                <w:sz w:val="22"/>
              </w:rPr>
            </w:rPrChange>
          </w:rPr>
          <w:t xml:space="preserve"> fungal-bacterial </w:t>
        </w:r>
      </w:ins>
      <w:ins w:id="5661" w:author="nick ting" w:date="2021-10-04T18:03:00Z">
        <w:r w:rsidR="009134E0" w:rsidRPr="00F331C9">
          <w:rPr>
            <w:rFonts w:ascii="Times New Roman" w:hAnsi="Times New Roman" w:cs="Times New Roman"/>
            <w:sz w:val="24"/>
            <w:szCs w:val="24"/>
            <w:rPrChange w:id="5662" w:author="LIN, Yufeng" w:date="2021-10-07T10:22:00Z">
              <w:rPr>
                <w:rFonts w:ascii="Times New Roman" w:hAnsi="Times New Roman" w:cs="Times New Roman"/>
                <w:sz w:val="22"/>
              </w:rPr>
            </w:rPrChange>
          </w:rPr>
          <w:t>interactions are weaker than inter-</w:t>
        </w:r>
      </w:ins>
      <w:ins w:id="5663" w:author="nick ting" w:date="2021-10-04T22:11:00Z">
        <w:r w:rsidR="005F24DC" w:rsidRPr="00F331C9">
          <w:rPr>
            <w:rFonts w:ascii="Times New Roman" w:hAnsi="Times New Roman" w:cs="Times New Roman"/>
            <w:sz w:val="24"/>
            <w:szCs w:val="24"/>
            <w:rPrChange w:id="5664" w:author="LIN, Yufeng" w:date="2021-10-07T10:22:00Z">
              <w:rPr>
                <w:rFonts w:ascii="Times New Roman" w:hAnsi="Times New Roman" w:cs="Times New Roman"/>
                <w:sz w:val="22"/>
              </w:rPr>
            </w:rPrChange>
          </w:rPr>
          <w:t>fungal</w:t>
        </w:r>
      </w:ins>
      <w:ins w:id="5665" w:author="nick ting" w:date="2021-10-04T18:03:00Z">
        <w:r w:rsidR="009134E0" w:rsidRPr="00F331C9">
          <w:rPr>
            <w:rFonts w:ascii="Times New Roman" w:hAnsi="Times New Roman" w:cs="Times New Roman"/>
            <w:sz w:val="24"/>
            <w:szCs w:val="24"/>
            <w:rPrChange w:id="5666" w:author="LIN, Yufeng" w:date="2021-10-07T10:22:00Z">
              <w:rPr>
                <w:rFonts w:ascii="Times New Roman" w:hAnsi="Times New Roman" w:cs="Times New Roman"/>
                <w:sz w:val="22"/>
              </w:rPr>
            </w:rPrChange>
          </w:rPr>
          <w:t xml:space="preserve"> int</w:t>
        </w:r>
      </w:ins>
      <w:ins w:id="5667" w:author="nick ting" w:date="2021-10-04T18:04:00Z">
        <w:r w:rsidR="009134E0" w:rsidRPr="00F331C9">
          <w:rPr>
            <w:rFonts w:ascii="Times New Roman" w:hAnsi="Times New Roman" w:cs="Times New Roman"/>
            <w:sz w:val="24"/>
            <w:szCs w:val="24"/>
            <w:rPrChange w:id="5668" w:author="LIN, Yufeng" w:date="2021-10-07T10:22:00Z">
              <w:rPr>
                <w:rFonts w:ascii="Times New Roman" w:hAnsi="Times New Roman" w:cs="Times New Roman"/>
                <w:sz w:val="22"/>
              </w:rPr>
            </w:rPrChange>
          </w:rPr>
          <w:t>eractions, they might still be associated with CRC tumorigenesis.</w:t>
        </w:r>
      </w:ins>
    </w:p>
    <w:p w14:paraId="2880458B" w14:textId="4C82E7D5" w:rsidR="00D9531B" w:rsidRPr="00F331C9" w:rsidRDefault="00D9531B" w:rsidP="00F331C9">
      <w:pPr>
        <w:pStyle w:val="title20825"/>
        <w:spacing w:line="480" w:lineRule="auto"/>
        <w:rPr>
          <w:rFonts w:ascii="Times New Roman" w:hAnsi="Times New Roman" w:cs="Times New Roman"/>
          <w:szCs w:val="24"/>
          <w:rPrChange w:id="5669" w:author="LIN, Yufeng" w:date="2021-10-07T10:22:00Z">
            <w:rPr/>
          </w:rPrChange>
        </w:rPr>
      </w:pPr>
      <w:del w:id="5670" w:author="LIN, Yufeng" w:date="2021-09-28T11:32:00Z">
        <w:r w:rsidRPr="00F331C9" w:rsidDel="002C1089">
          <w:rPr>
            <w:rFonts w:ascii="Times New Roman" w:hAnsi="Times New Roman" w:cs="Times New Roman"/>
            <w:szCs w:val="24"/>
            <w:rPrChange w:id="5671" w:author="LIN, Yufeng" w:date="2021-10-07T10:22:00Z">
              <w:rPr/>
            </w:rPrChange>
          </w:rPr>
          <w:delText>Alternative enteric microbiome in CRC and</w:delText>
        </w:r>
        <w:r w:rsidRPr="00F331C9" w:rsidDel="002C1089">
          <w:rPr>
            <w:rFonts w:ascii="Times New Roman" w:hAnsi="Times New Roman" w:cs="Times New Roman"/>
            <w:i/>
            <w:iCs/>
            <w:szCs w:val="24"/>
            <w:rPrChange w:id="5672" w:author="LIN, Yufeng" w:date="2021-10-07T10:22:00Z">
              <w:rPr>
                <w:i/>
                <w:iCs/>
              </w:rPr>
            </w:rPrChange>
          </w:rPr>
          <w:delText xml:space="preserve"> A. rambellii</w:delText>
        </w:r>
        <w:r w:rsidRPr="00F331C9" w:rsidDel="002C1089">
          <w:rPr>
            <w:rFonts w:ascii="Times New Roman" w:hAnsi="Times New Roman" w:cs="Times New Roman"/>
            <w:szCs w:val="24"/>
            <w:rPrChange w:id="5673" w:author="LIN, Yufeng" w:date="2021-10-07T10:22:00Z">
              <w:rPr/>
            </w:rPrChange>
          </w:rPr>
          <w:delText xml:space="preserve"> interacted domains with </w:delText>
        </w:r>
      </w:del>
      <w:ins w:id="5674" w:author="LIN, Yufeng" w:date="2021-09-28T11:32:00Z">
        <w:r w:rsidR="002C1089" w:rsidRPr="00F331C9">
          <w:rPr>
            <w:rFonts w:ascii="Times New Roman" w:hAnsi="Times New Roman" w:cs="Times New Roman"/>
            <w:szCs w:val="24"/>
            <w:rPrChange w:id="5675" w:author="LIN, Yufeng" w:date="2021-10-07T10:22:00Z">
              <w:rPr/>
            </w:rPrChange>
          </w:rPr>
          <w:t xml:space="preserve">Alternative enteric microbiome in CRC and </w:t>
        </w:r>
      </w:ins>
      <w:ins w:id="5676" w:author="LIN, Yufeng" w:date="2021-09-28T13:07:00Z">
        <w:r w:rsidR="004314C2" w:rsidRPr="00F331C9">
          <w:rPr>
            <w:rFonts w:ascii="Times New Roman" w:hAnsi="Times New Roman" w:cs="Times New Roman"/>
            <w:szCs w:val="24"/>
            <w:rPrChange w:id="5677" w:author="LIN, Yufeng" w:date="2021-10-07T10:22:00Z">
              <w:rPr/>
            </w:rPrChange>
          </w:rPr>
          <w:t>fungi</w:t>
        </w:r>
      </w:ins>
      <w:ins w:id="5678" w:author="LIN, Yufeng" w:date="2021-09-28T12:50:00Z">
        <w:r w:rsidR="00E06A91" w:rsidRPr="00F331C9">
          <w:rPr>
            <w:rFonts w:ascii="Times New Roman" w:hAnsi="Times New Roman" w:cs="Times New Roman"/>
            <w:szCs w:val="24"/>
            <w:rPrChange w:id="5679" w:author="LIN, Yufeng" w:date="2021-10-07T10:22:00Z">
              <w:rPr>
                <w:rFonts w:ascii="Times New Roman" w:hAnsi="Times New Roman" w:cs="Times New Roman"/>
                <w:sz w:val="22"/>
              </w:rPr>
            </w:rPrChange>
          </w:rPr>
          <w:t xml:space="preserve"> were the important potential biomarkers or inducement</w:t>
        </w:r>
      </w:ins>
      <w:ins w:id="5680" w:author="LIN, Yufeng" w:date="2021-10-07T10:51:00Z">
        <w:r w:rsidR="00E81CE7" w:rsidRPr="00F331C9">
          <w:rPr>
            <w:rFonts w:ascii="Times New Roman" w:hAnsi="Times New Roman" w:cs="Times New Roman"/>
            <w:szCs w:val="24"/>
          </w:rPr>
          <w:t>s</w:t>
        </w:r>
      </w:ins>
      <w:ins w:id="5681" w:author="LIN, Yufeng" w:date="2021-09-28T12:50:00Z">
        <w:r w:rsidR="00E06A91" w:rsidRPr="00F331C9">
          <w:rPr>
            <w:rFonts w:ascii="Times New Roman" w:hAnsi="Times New Roman" w:cs="Times New Roman"/>
            <w:szCs w:val="24"/>
            <w:rPrChange w:id="5682" w:author="LIN, Yufeng" w:date="2021-10-07T10:22:00Z">
              <w:rPr>
                <w:rFonts w:ascii="Times New Roman" w:hAnsi="Times New Roman" w:cs="Times New Roman"/>
                <w:sz w:val="22"/>
              </w:rPr>
            </w:rPrChange>
          </w:rPr>
          <w:t xml:space="preserve"> for CRC</w:t>
        </w:r>
      </w:ins>
      <w:ins w:id="5683" w:author="nick ting" w:date="2021-10-04T18:43:00Z">
        <w:del w:id="5684" w:author="LIN, Yufeng" w:date="2021-10-07T10:19:00Z">
          <w:r w:rsidR="00C40C9A" w:rsidRPr="00F331C9" w:rsidDel="006546E8">
            <w:rPr>
              <w:rFonts w:ascii="Times New Roman" w:hAnsi="Times New Roman" w:cs="Times New Roman"/>
              <w:szCs w:val="24"/>
              <w:rPrChange w:id="5685" w:author="LIN, Yufeng" w:date="2021-10-07T10:22:00Z">
                <w:rPr/>
              </w:rPrChange>
            </w:rPr>
            <w:delText xml:space="preserve"> (Differential correlation </w:delText>
          </w:r>
        </w:del>
      </w:ins>
      <w:ins w:id="5686" w:author="nick ting" w:date="2021-10-04T18:50:00Z">
        <w:del w:id="5687" w:author="LIN, Yufeng" w:date="2021-10-07T10:19:00Z">
          <w:r w:rsidR="00C40C9A" w:rsidRPr="00F331C9" w:rsidDel="006546E8">
            <w:rPr>
              <w:rFonts w:ascii="Times New Roman" w:hAnsi="Times New Roman" w:cs="Times New Roman"/>
              <w:szCs w:val="24"/>
              <w:rPrChange w:id="5688" w:author="LIN, Yufeng" w:date="2021-10-07T10:22:00Z">
                <w:rPr/>
              </w:rPrChange>
            </w:rPr>
            <w:delText xml:space="preserve">of bacteria and </w:delText>
          </w:r>
        </w:del>
        <w:del w:id="5689" w:author="LIN, Yufeng" w:date="2021-10-05T14:01:00Z">
          <w:r w:rsidR="00C40C9A" w:rsidRPr="00F331C9" w:rsidDel="0096422D">
            <w:rPr>
              <w:rFonts w:ascii="Times New Roman" w:hAnsi="Times New Roman" w:cs="Times New Roman"/>
              <w:szCs w:val="24"/>
              <w:rPrChange w:id="5690" w:author="LIN, Yufeng" w:date="2021-10-07T10:22:00Z">
                <w:rPr/>
              </w:rPrChange>
            </w:rPr>
            <w:delText>microeukayotes</w:delText>
          </w:r>
        </w:del>
        <w:del w:id="5691" w:author="LIN, Yufeng" w:date="2021-10-07T10:19:00Z">
          <w:r w:rsidR="00C40C9A" w:rsidRPr="00F331C9" w:rsidDel="006546E8">
            <w:rPr>
              <w:rFonts w:ascii="Times New Roman" w:hAnsi="Times New Roman" w:cs="Times New Roman"/>
              <w:szCs w:val="24"/>
              <w:rPrChange w:id="5692" w:author="LIN, Yufeng" w:date="2021-10-07T10:22:00Z">
                <w:rPr/>
              </w:rPrChange>
            </w:rPr>
            <w:delText xml:space="preserve"> in CRC versus hea</w:delText>
          </w:r>
        </w:del>
      </w:ins>
      <w:ins w:id="5693" w:author="nick ting" w:date="2021-10-04T18:51:00Z">
        <w:del w:id="5694" w:author="LIN, Yufeng" w:date="2021-10-07T10:19:00Z">
          <w:r w:rsidR="00C40C9A" w:rsidRPr="00F331C9" w:rsidDel="006546E8">
            <w:rPr>
              <w:rFonts w:ascii="Times New Roman" w:hAnsi="Times New Roman" w:cs="Times New Roman"/>
              <w:szCs w:val="24"/>
              <w:rPrChange w:id="5695" w:author="LIN, Yufeng" w:date="2021-10-07T10:22:00Z">
                <w:rPr/>
              </w:rPrChange>
            </w:rPr>
            <w:delText>lthy conidtion</w:delText>
          </w:r>
        </w:del>
      </w:ins>
      <w:ins w:id="5696" w:author="nick ting" w:date="2021-10-04T18:43:00Z">
        <w:del w:id="5697" w:author="LIN, Yufeng" w:date="2021-10-07T10:19:00Z">
          <w:r w:rsidR="00C40C9A" w:rsidRPr="00F331C9" w:rsidDel="006546E8">
            <w:rPr>
              <w:rFonts w:ascii="Times New Roman" w:hAnsi="Times New Roman" w:cs="Times New Roman"/>
              <w:szCs w:val="24"/>
              <w:rPrChange w:id="5698" w:author="LIN, Yufeng" w:date="2021-10-07T10:22:00Z">
                <w:rPr/>
              </w:rPrChange>
            </w:rPr>
            <w:delText>)</w:delText>
          </w:r>
        </w:del>
      </w:ins>
      <w:del w:id="5699" w:author="LIN, Yufeng" w:date="2021-09-28T11:28:00Z">
        <w:r w:rsidRPr="00F331C9" w:rsidDel="002C1089">
          <w:rPr>
            <w:rFonts w:ascii="Times New Roman" w:hAnsi="Times New Roman" w:cs="Times New Roman"/>
            <w:szCs w:val="24"/>
            <w:rPrChange w:id="5700" w:author="LIN, Yufeng" w:date="2021-10-07T10:22:00Z">
              <w:rPr>
                <w:i/>
                <w:iCs/>
              </w:rPr>
            </w:rPrChange>
          </w:rPr>
          <w:delText>F. nucleatum</w:delText>
        </w:r>
        <w:r w:rsidRPr="00F331C9" w:rsidDel="002C1089">
          <w:rPr>
            <w:rFonts w:ascii="Times New Roman" w:hAnsi="Times New Roman" w:cs="Times New Roman"/>
            <w:szCs w:val="24"/>
            <w:rPrChange w:id="5701" w:author="LIN, Yufeng" w:date="2021-10-07T10:22:00Z">
              <w:rPr/>
            </w:rPrChange>
          </w:rPr>
          <w:delText xml:space="preserve"> and </w:delText>
        </w:r>
        <w:r w:rsidRPr="00F331C9" w:rsidDel="002C1089">
          <w:rPr>
            <w:rFonts w:ascii="Times New Roman" w:hAnsi="Times New Roman" w:cs="Times New Roman"/>
            <w:szCs w:val="24"/>
            <w:rPrChange w:id="5702" w:author="LIN, Yufeng" w:date="2021-10-07T10:22:00Z">
              <w:rPr>
                <w:i/>
                <w:iCs/>
              </w:rPr>
            </w:rPrChange>
          </w:rPr>
          <w:delText>P. micra</w:delText>
        </w:r>
      </w:del>
    </w:p>
    <w:p w14:paraId="5BF8A410" w14:textId="65B7A154" w:rsidR="00D9531B" w:rsidRPr="00F331C9" w:rsidDel="008E4C32" w:rsidRDefault="00C40C9A" w:rsidP="00F331C9">
      <w:pPr>
        <w:spacing w:line="480" w:lineRule="auto"/>
        <w:rPr>
          <w:del w:id="5703" w:author="LIN, Yufeng" w:date="2021-09-28T11:21:00Z"/>
          <w:rFonts w:ascii="Times New Roman" w:hAnsi="Times New Roman" w:cs="Times New Roman"/>
          <w:sz w:val="24"/>
          <w:szCs w:val="24"/>
          <w:rPrChange w:id="5704" w:author="LIN, Yufeng" w:date="2021-10-07T10:22:00Z">
            <w:rPr>
              <w:del w:id="5705" w:author="LIN, Yufeng" w:date="2021-09-28T11:21:00Z"/>
              <w:rFonts w:ascii="Times New Roman" w:hAnsi="Times New Roman" w:cs="Times New Roman"/>
              <w:sz w:val="22"/>
            </w:rPr>
          </w:rPrChange>
        </w:rPr>
      </w:pPr>
      <w:ins w:id="5706" w:author="nick ting" w:date="2021-10-04T18:51:00Z">
        <w:r w:rsidRPr="00F331C9">
          <w:rPr>
            <w:rFonts w:ascii="Times New Roman" w:hAnsi="Times New Roman" w:cs="Times New Roman"/>
            <w:sz w:val="24"/>
            <w:szCs w:val="24"/>
            <w:rPrChange w:id="5707" w:author="LIN, Yufeng" w:date="2021-10-07T10:22:00Z">
              <w:rPr>
                <w:rFonts w:ascii="Times New Roman" w:hAnsi="Times New Roman" w:cs="Times New Roman"/>
                <w:sz w:val="22"/>
              </w:rPr>
            </w:rPrChange>
          </w:rPr>
          <w:t xml:space="preserve">After </w:t>
        </w:r>
      </w:ins>
      <w:ins w:id="5708" w:author="nick ting" w:date="2021-10-04T18:55:00Z">
        <w:r w:rsidR="00AE28C8" w:rsidRPr="00F331C9">
          <w:rPr>
            <w:rFonts w:ascii="Times New Roman" w:hAnsi="Times New Roman" w:cs="Times New Roman"/>
            <w:sz w:val="24"/>
            <w:szCs w:val="24"/>
            <w:rPrChange w:id="5709" w:author="LIN, Yufeng" w:date="2021-10-07T10:22:00Z">
              <w:rPr>
                <w:rFonts w:ascii="Times New Roman" w:hAnsi="Times New Roman" w:cs="Times New Roman"/>
                <w:sz w:val="22"/>
              </w:rPr>
            </w:rPrChange>
          </w:rPr>
          <w:t>determining</w:t>
        </w:r>
      </w:ins>
      <w:ins w:id="5710" w:author="nick ting" w:date="2021-10-04T18:51:00Z">
        <w:r w:rsidRPr="00F331C9">
          <w:rPr>
            <w:rFonts w:ascii="Times New Roman" w:hAnsi="Times New Roman" w:cs="Times New Roman"/>
            <w:sz w:val="24"/>
            <w:szCs w:val="24"/>
            <w:rPrChange w:id="5711" w:author="LIN, Yufeng" w:date="2021-10-07T10:22:00Z">
              <w:rPr>
                <w:rFonts w:ascii="Times New Roman" w:hAnsi="Times New Roman" w:cs="Times New Roman"/>
                <w:sz w:val="22"/>
              </w:rPr>
            </w:rPrChange>
          </w:rPr>
          <w:t xml:space="preserve"> the</w:t>
        </w:r>
      </w:ins>
      <w:ins w:id="5712" w:author="nick ting" w:date="2021-10-04T18:52:00Z">
        <w:r w:rsidRPr="00F331C9">
          <w:rPr>
            <w:rFonts w:ascii="Times New Roman" w:hAnsi="Times New Roman" w:cs="Times New Roman"/>
            <w:sz w:val="24"/>
            <w:szCs w:val="24"/>
            <w:rPrChange w:id="5713" w:author="LIN, Yufeng" w:date="2021-10-07T10:22:00Z">
              <w:rPr>
                <w:rFonts w:ascii="Times New Roman" w:hAnsi="Times New Roman" w:cs="Times New Roman"/>
                <w:sz w:val="22"/>
              </w:rPr>
            </w:rPrChange>
          </w:rPr>
          <w:t xml:space="preserve"> inter-bacteria, inter-</w:t>
        </w:r>
      </w:ins>
      <w:ins w:id="5714" w:author="nick ting" w:date="2021-10-04T22:11:00Z">
        <w:r w:rsidR="005F24DC" w:rsidRPr="00F331C9">
          <w:rPr>
            <w:rFonts w:ascii="Times New Roman" w:hAnsi="Times New Roman" w:cs="Times New Roman"/>
            <w:sz w:val="24"/>
            <w:szCs w:val="24"/>
            <w:rPrChange w:id="5715" w:author="LIN, Yufeng" w:date="2021-10-07T10:22:00Z">
              <w:rPr>
                <w:rFonts w:ascii="Times New Roman" w:hAnsi="Times New Roman" w:cs="Times New Roman"/>
                <w:sz w:val="22"/>
              </w:rPr>
            </w:rPrChange>
          </w:rPr>
          <w:t>fungal</w:t>
        </w:r>
      </w:ins>
      <w:ins w:id="5716" w:author="nick ting" w:date="2021-10-04T18:52:00Z">
        <w:r w:rsidRPr="00F331C9">
          <w:rPr>
            <w:rFonts w:ascii="Times New Roman" w:hAnsi="Times New Roman" w:cs="Times New Roman"/>
            <w:sz w:val="24"/>
            <w:szCs w:val="24"/>
            <w:rPrChange w:id="5717" w:author="LIN, Yufeng" w:date="2021-10-07T10:22:00Z">
              <w:rPr>
                <w:rFonts w:ascii="Times New Roman" w:hAnsi="Times New Roman" w:cs="Times New Roman"/>
                <w:sz w:val="22"/>
              </w:rPr>
            </w:rPrChange>
          </w:rPr>
          <w:t xml:space="preserve"> and </w:t>
        </w:r>
      </w:ins>
      <w:ins w:id="5718" w:author="nick ting" w:date="2021-10-04T22:11:00Z">
        <w:r w:rsidR="005F24DC" w:rsidRPr="00F331C9">
          <w:rPr>
            <w:rFonts w:ascii="Times New Roman" w:hAnsi="Times New Roman" w:cs="Times New Roman"/>
            <w:sz w:val="24"/>
            <w:szCs w:val="24"/>
            <w:rPrChange w:id="5719" w:author="LIN, Yufeng" w:date="2021-10-07T10:22:00Z">
              <w:rPr>
                <w:rFonts w:ascii="Times New Roman" w:hAnsi="Times New Roman" w:cs="Times New Roman"/>
                <w:sz w:val="22"/>
              </w:rPr>
            </w:rPrChange>
          </w:rPr>
          <w:t>fungal</w:t>
        </w:r>
      </w:ins>
      <w:ins w:id="5720" w:author="nick ting" w:date="2021-10-04T18:52:00Z">
        <w:r w:rsidRPr="00F331C9">
          <w:rPr>
            <w:rFonts w:ascii="Times New Roman" w:hAnsi="Times New Roman" w:cs="Times New Roman"/>
            <w:sz w:val="24"/>
            <w:szCs w:val="24"/>
            <w:rPrChange w:id="5721" w:author="LIN, Yufeng" w:date="2021-10-07T10:22:00Z">
              <w:rPr>
                <w:rFonts w:ascii="Times New Roman" w:hAnsi="Times New Roman" w:cs="Times New Roman"/>
                <w:sz w:val="22"/>
              </w:rPr>
            </w:rPrChange>
          </w:rPr>
          <w:t xml:space="preserve">-bacterial correlations in CRC </w:t>
        </w:r>
      </w:ins>
      <w:ins w:id="5722" w:author="nick ting" w:date="2021-10-04T22:12:00Z">
        <w:r w:rsidR="005F24DC" w:rsidRPr="00F331C9">
          <w:rPr>
            <w:rFonts w:ascii="Times New Roman" w:hAnsi="Times New Roman" w:cs="Times New Roman"/>
            <w:sz w:val="24"/>
            <w:szCs w:val="24"/>
            <w:rPrChange w:id="5723" w:author="LIN, Yufeng" w:date="2021-10-07T10:22:00Z">
              <w:rPr>
                <w:rFonts w:ascii="Times New Roman" w:hAnsi="Times New Roman" w:cs="Times New Roman"/>
                <w:sz w:val="22"/>
              </w:rPr>
            </w:rPrChange>
          </w:rPr>
          <w:t>and</w:t>
        </w:r>
      </w:ins>
      <w:ins w:id="5724" w:author="nick ting" w:date="2021-10-04T18:52:00Z">
        <w:r w:rsidRPr="00F331C9">
          <w:rPr>
            <w:rFonts w:ascii="Times New Roman" w:hAnsi="Times New Roman" w:cs="Times New Roman"/>
            <w:sz w:val="24"/>
            <w:szCs w:val="24"/>
            <w:rPrChange w:id="5725" w:author="LIN, Yufeng" w:date="2021-10-07T10:22:00Z">
              <w:rPr>
                <w:rFonts w:ascii="Times New Roman" w:hAnsi="Times New Roman" w:cs="Times New Roman"/>
                <w:sz w:val="22"/>
              </w:rPr>
            </w:rPrChange>
          </w:rPr>
          <w:t xml:space="preserve"> healthy conditions, we next asked whet</w:t>
        </w:r>
      </w:ins>
      <w:ins w:id="5726" w:author="nick ting" w:date="2021-10-04T18:53:00Z">
        <w:r w:rsidRPr="00F331C9">
          <w:rPr>
            <w:rFonts w:ascii="Times New Roman" w:hAnsi="Times New Roman" w:cs="Times New Roman"/>
            <w:sz w:val="24"/>
            <w:szCs w:val="24"/>
            <w:rPrChange w:id="5727" w:author="LIN, Yufeng" w:date="2021-10-07T10:22:00Z">
              <w:rPr>
                <w:rFonts w:ascii="Times New Roman" w:hAnsi="Times New Roman" w:cs="Times New Roman"/>
                <w:sz w:val="22"/>
              </w:rPr>
            </w:rPrChange>
          </w:rPr>
          <w:t>her these correlations are significantly</w:t>
        </w:r>
        <w:r w:rsidR="00AE28C8" w:rsidRPr="00F331C9">
          <w:rPr>
            <w:rFonts w:ascii="Times New Roman" w:hAnsi="Times New Roman" w:cs="Times New Roman"/>
            <w:sz w:val="24"/>
            <w:szCs w:val="24"/>
            <w:rPrChange w:id="5728" w:author="LIN, Yufeng" w:date="2021-10-07T10:22:00Z">
              <w:rPr>
                <w:rFonts w:ascii="Times New Roman" w:hAnsi="Times New Roman" w:cs="Times New Roman"/>
                <w:sz w:val="22"/>
              </w:rPr>
            </w:rPrChange>
          </w:rPr>
          <w:t xml:space="preserve"> different between these two conditions.</w:t>
        </w:r>
        <w:r w:rsidRPr="00F331C9">
          <w:rPr>
            <w:rFonts w:ascii="Times New Roman" w:hAnsi="Times New Roman" w:cs="Times New Roman"/>
            <w:sz w:val="24"/>
            <w:szCs w:val="24"/>
            <w:rPrChange w:id="5729" w:author="LIN, Yufeng" w:date="2021-10-07T10:22:00Z">
              <w:rPr>
                <w:rFonts w:ascii="Times New Roman" w:hAnsi="Times New Roman" w:cs="Times New Roman"/>
                <w:sz w:val="22"/>
              </w:rPr>
            </w:rPrChange>
          </w:rPr>
          <w:t xml:space="preserve"> </w:t>
        </w:r>
      </w:ins>
      <w:ins w:id="5730" w:author="nick ting" w:date="2021-10-04T18:54:00Z">
        <w:del w:id="5731" w:author="LIN, Yufeng" w:date="2021-10-07T11:04:00Z">
          <w:r w:rsidR="00AE28C8" w:rsidRPr="00F331C9" w:rsidDel="00E81CE7">
            <w:rPr>
              <w:rFonts w:ascii="Times New Roman" w:hAnsi="Times New Roman" w:cs="Times New Roman"/>
              <w:sz w:val="24"/>
              <w:szCs w:val="24"/>
              <w:rPrChange w:id="5732" w:author="LIN, Yufeng" w:date="2021-10-07T10:22:00Z">
                <w:rPr>
                  <w:rFonts w:ascii="Times New Roman" w:hAnsi="Times New Roman" w:cs="Times New Roman"/>
                  <w:sz w:val="22"/>
                </w:rPr>
              </w:rPrChange>
            </w:rPr>
            <w:delText xml:space="preserve">The R package </w:delText>
          </w:r>
        </w:del>
        <w:r w:rsidR="00AE28C8" w:rsidRPr="00F331C9">
          <w:rPr>
            <w:rFonts w:ascii="Times New Roman" w:hAnsi="Times New Roman" w:cs="Times New Roman"/>
            <w:sz w:val="24"/>
            <w:szCs w:val="24"/>
            <w:rPrChange w:id="5733" w:author="LIN, Yufeng" w:date="2021-10-07T10:22:00Z">
              <w:rPr>
                <w:rFonts w:ascii="Times New Roman" w:hAnsi="Times New Roman" w:cs="Times New Roman"/>
                <w:sz w:val="22"/>
              </w:rPr>
            </w:rPrChange>
          </w:rPr>
          <w:t>DGCA w</w:t>
        </w:r>
        <w:del w:id="5734" w:author="LIN, Yufeng" w:date="2021-10-07T10:51:00Z">
          <w:r w:rsidR="00AE28C8" w:rsidRPr="00F331C9" w:rsidDel="00E81CE7">
            <w:rPr>
              <w:rFonts w:ascii="Times New Roman" w:hAnsi="Times New Roman" w:cs="Times New Roman"/>
              <w:sz w:val="24"/>
              <w:szCs w:val="24"/>
              <w:rPrChange w:id="5735" w:author="LIN, Yufeng" w:date="2021-10-07T10:22:00Z">
                <w:rPr>
                  <w:rFonts w:ascii="Times New Roman" w:hAnsi="Times New Roman" w:cs="Times New Roman"/>
                  <w:sz w:val="22"/>
                </w:rPr>
              </w:rPrChange>
            </w:rPr>
            <w:delText>ere</w:delText>
          </w:r>
        </w:del>
      </w:ins>
      <w:ins w:id="5736" w:author="LIN, Yufeng" w:date="2021-10-07T10:51:00Z">
        <w:r w:rsidR="00E81CE7" w:rsidRPr="00F331C9">
          <w:rPr>
            <w:rFonts w:ascii="Times New Roman" w:hAnsi="Times New Roman" w:cs="Times New Roman"/>
            <w:sz w:val="24"/>
            <w:szCs w:val="24"/>
          </w:rPr>
          <w:t>as</w:t>
        </w:r>
      </w:ins>
      <w:ins w:id="5737" w:author="nick ting" w:date="2021-10-04T18:54:00Z">
        <w:r w:rsidR="00AE28C8" w:rsidRPr="00F331C9">
          <w:rPr>
            <w:rFonts w:ascii="Times New Roman" w:hAnsi="Times New Roman" w:cs="Times New Roman"/>
            <w:sz w:val="24"/>
            <w:szCs w:val="24"/>
            <w:rPrChange w:id="5738" w:author="LIN, Yufeng" w:date="2021-10-07T10:22:00Z">
              <w:rPr>
                <w:rFonts w:ascii="Times New Roman" w:hAnsi="Times New Roman" w:cs="Times New Roman"/>
                <w:sz w:val="22"/>
              </w:rPr>
            </w:rPrChange>
          </w:rPr>
          <w:t xml:space="preserve"> used to perform the differential correlation analysis</w:t>
        </w:r>
      </w:ins>
      <w:ins w:id="5739" w:author="nick ting" w:date="2021-10-04T18:55:00Z">
        <w:r w:rsidR="00AE28C8" w:rsidRPr="00F331C9">
          <w:rPr>
            <w:rFonts w:ascii="Times New Roman" w:hAnsi="Times New Roman" w:cs="Times New Roman"/>
            <w:sz w:val="24"/>
            <w:szCs w:val="24"/>
            <w:rPrChange w:id="5740" w:author="LIN, Yufeng" w:date="2021-10-07T10:22:00Z">
              <w:rPr>
                <w:rFonts w:ascii="Times New Roman" w:hAnsi="Times New Roman" w:cs="Times New Roman"/>
                <w:sz w:val="22"/>
              </w:rPr>
            </w:rPrChange>
          </w:rPr>
          <w:t xml:space="preserve">. </w:t>
        </w:r>
      </w:ins>
      <w:ins w:id="5741" w:author="nick ting" w:date="2021-10-04T22:13:00Z">
        <w:del w:id="5742" w:author="LIN, Yufeng" w:date="2021-10-07T10:52:00Z">
          <w:r w:rsidR="00232ACE" w:rsidRPr="00F331C9" w:rsidDel="00E81CE7">
            <w:rPr>
              <w:rFonts w:ascii="Times New Roman" w:hAnsi="Times New Roman" w:cs="Times New Roman"/>
              <w:sz w:val="24"/>
              <w:szCs w:val="24"/>
              <w:rPrChange w:id="5743" w:author="LIN, Yufeng" w:date="2021-10-07T10:22:00Z">
                <w:rPr>
                  <w:rFonts w:ascii="Times New Roman" w:hAnsi="Times New Roman" w:cs="Times New Roman"/>
                  <w:sz w:val="22"/>
                </w:rPr>
              </w:rPrChange>
            </w:rPr>
            <w:delText>We o</w:delText>
          </w:r>
        </w:del>
      </w:ins>
      <w:ins w:id="5744" w:author="nick ting" w:date="2021-10-04T22:15:00Z">
        <w:del w:id="5745" w:author="LIN, Yufeng" w:date="2021-10-07T10:52:00Z">
          <w:r w:rsidR="00232ACE" w:rsidRPr="00F331C9" w:rsidDel="00E81CE7">
            <w:rPr>
              <w:rFonts w:ascii="Times New Roman" w:hAnsi="Times New Roman" w:cs="Times New Roman"/>
              <w:sz w:val="24"/>
              <w:szCs w:val="24"/>
              <w:rPrChange w:id="5746" w:author="LIN, Yufeng" w:date="2021-10-07T10:22:00Z">
                <w:rPr>
                  <w:rFonts w:ascii="Times New Roman" w:hAnsi="Times New Roman" w:cs="Times New Roman"/>
                  <w:sz w:val="22"/>
                </w:rPr>
              </w:rPrChange>
            </w:rPr>
            <w:delText>b</w:delText>
          </w:r>
        </w:del>
      </w:ins>
      <w:ins w:id="5747" w:author="nick ting" w:date="2021-10-04T22:13:00Z">
        <w:del w:id="5748" w:author="LIN, Yufeng" w:date="2021-10-07T10:52:00Z">
          <w:r w:rsidR="00232ACE" w:rsidRPr="00F331C9" w:rsidDel="00E81CE7">
            <w:rPr>
              <w:rFonts w:ascii="Times New Roman" w:hAnsi="Times New Roman" w:cs="Times New Roman"/>
              <w:sz w:val="24"/>
              <w:szCs w:val="24"/>
              <w:rPrChange w:id="5749" w:author="LIN, Yufeng" w:date="2021-10-07T10:22:00Z">
                <w:rPr>
                  <w:rFonts w:ascii="Times New Roman" w:hAnsi="Times New Roman" w:cs="Times New Roman"/>
                  <w:sz w:val="22"/>
                </w:rPr>
              </w:rPrChange>
            </w:rPr>
            <w:delText>served an interesting phenomenon that inter-bacterial correlatio</w:delText>
          </w:r>
        </w:del>
      </w:ins>
      <w:ins w:id="5750" w:author="nick ting" w:date="2021-10-04T22:14:00Z">
        <w:del w:id="5751" w:author="LIN, Yufeng" w:date="2021-10-07T10:52:00Z">
          <w:r w:rsidR="00232ACE" w:rsidRPr="00F331C9" w:rsidDel="00E81CE7">
            <w:rPr>
              <w:rFonts w:ascii="Times New Roman" w:hAnsi="Times New Roman" w:cs="Times New Roman"/>
              <w:sz w:val="24"/>
              <w:szCs w:val="24"/>
              <w:rPrChange w:id="5752" w:author="LIN, Yufeng" w:date="2021-10-07T10:22:00Z">
                <w:rPr>
                  <w:rFonts w:ascii="Times New Roman" w:hAnsi="Times New Roman" w:cs="Times New Roman"/>
                  <w:sz w:val="22"/>
                </w:rPr>
              </w:rPrChange>
            </w:rPr>
            <w:delText xml:space="preserve">ns were stronger in CRC patients </w:delText>
          </w:r>
        </w:del>
        <w:del w:id="5753" w:author="LIN, Yufeng" w:date="2021-10-07T10:51:00Z">
          <w:r w:rsidR="00232ACE" w:rsidRPr="00F331C9" w:rsidDel="00E81CE7">
            <w:rPr>
              <w:rFonts w:ascii="Times New Roman" w:hAnsi="Times New Roman" w:cs="Times New Roman"/>
              <w:sz w:val="24"/>
              <w:szCs w:val="24"/>
              <w:rPrChange w:id="5754" w:author="LIN, Yufeng" w:date="2021-10-07T10:22:00Z">
                <w:rPr>
                  <w:rFonts w:ascii="Times New Roman" w:hAnsi="Times New Roman" w:cs="Times New Roman"/>
                  <w:sz w:val="22"/>
                </w:rPr>
              </w:rPrChange>
            </w:rPr>
            <w:delText>compared to</w:delText>
          </w:r>
        </w:del>
      </w:ins>
      <w:ins w:id="5755" w:author="LIN, Yufeng" w:date="2021-10-07T10:52:00Z">
        <w:r w:rsidR="00E81CE7" w:rsidRPr="00F331C9">
          <w:rPr>
            <w:rFonts w:ascii="Times New Roman" w:hAnsi="Times New Roman" w:cs="Times New Roman"/>
            <w:sz w:val="24"/>
            <w:szCs w:val="24"/>
          </w:rPr>
          <w:t>Interestingly, inter-bacterial correlations were stronger in CRC patients than i</w:t>
        </w:r>
      </w:ins>
      <w:ins w:id="5756" w:author="LIN, Yufeng" w:date="2021-10-07T10:51:00Z">
        <w:r w:rsidR="00E81CE7" w:rsidRPr="00F331C9">
          <w:rPr>
            <w:rFonts w:ascii="Times New Roman" w:hAnsi="Times New Roman" w:cs="Times New Roman"/>
            <w:sz w:val="24"/>
            <w:szCs w:val="24"/>
          </w:rPr>
          <w:t>n</w:t>
        </w:r>
      </w:ins>
      <w:ins w:id="5757" w:author="nick ting" w:date="2021-10-04T22:14:00Z">
        <w:r w:rsidR="00232ACE" w:rsidRPr="00F331C9">
          <w:rPr>
            <w:rFonts w:ascii="Times New Roman" w:hAnsi="Times New Roman" w:cs="Times New Roman"/>
            <w:sz w:val="24"/>
            <w:szCs w:val="24"/>
            <w:rPrChange w:id="5758" w:author="LIN, Yufeng" w:date="2021-10-07T10:22:00Z">
              <w:rPr>
                <w:rFonts w:ascii="Times New Roman" w:hAnsi="Times New Roman" w:cs="Times New Roman"/>
                <w:sz w:val="22"/>
              </w:rPr>
            </w:rPrChange>
          </w:rPr>
          <w:t xml:space="preserve"> </w:t>
        </w:r>
        <w:r w:rsidR="00232ACE" w:rsidRPr="00F331C9">
          <w:rPr>
            <w:rFonts w:ascii="Times New Roman" w:hAnsi="Times New Roman" w:cs="Times New Roman"/>
            <w:sz w:val="24"/>
            <w:szCs w:val="24"/>
            <w:rPrChange w:id="5759" w:author="LIN, Yufeng" w:date="2021-10-07T10:22:00Z">
              <w:rPr>
                <w:rFonts w:ascii="Times New Roman" w:hAnsi="Times New Roman" w:cs="Times New Roman"/>
                <w:sz w:val="22"/>
              </w:rPr>
            </w:rPrChange>
          </w:rPr>
          <w:lastRenderedPageBreak/>
          <w:t>healthy ind</w:t>
        </w:r>
      </w:ins>
      <w:ins w:id="5760" w:author="LIN, Yufeng" w:date="2021-10-07T10:51:00Z">
        <w:r w:rsidR="00E81CE7" w:rsidRPr="00F331C9">
          <w:rPr>
            <w:rFonts w:ascii="Times New Roman" w:hAnsi="Times New Roman" w:cs="Times New Roman"/>
            <w:sz w:val="24"/>
            <w:szCs w:val="24"/>
          </w:rPr>
          <w:t>i</w:t>
        </w:r>
      </w:ins>
      <w:ins w:id="5761" w:author="nick ting" w:date="2021-10-04T22:14:00Z">
        <w:r w:rsidR="00232ACE" w:rsidRPr="00F331C9">
          <w:rPr>
            <w:rFonts w:ascii="Times New Roman" w:hAnsi="Times New Roman" w:cs="Times New Roman"/>
            <w:sz w:val="24"/>
            <w:szCs w:val="24"/>
            <w:rPrChange w:id="5762" w:author="LIN, Yufeng" w:date="2021-10-07T10:22:00Z">
              <w:rPr>
                <w:rFonts w:ascii="Times New Roman" w:hAnsi="Times New Roman" w:cs="Times New Roman"/>
                <w:sz w:val="22"/>
              </w:rPr>
            </w:rPrChange>
          </w:rPr>
          <w:t>viduals</w:t>
        </w:r>
      </w:ins>
      <w:ins w:id="5763" w:author="LIN, Yufeng" w:date="2021-10-07T10:52:00Z">
        <w:r w:rsidR="00E81CE7" w:rsidRPr="00F331C9">
          <w:rPr>
            <w:rFonts w:ascii="Times New Roman" w:hAnsi="Times New Roman" w:cs="Times New Roman"/>
            <w:sz w:val="24"/>
            <w:szCs w:val="24"/>
          </w:rPr>
          <w:t>,</w:t>
        </w:r>
      </w:ins>
      <w:ins w:id="5764" w:author="nick ting" w:date="2021-10-04T22:14:00Z">
        <w:r w:rsidR="00232ACE" w:rsidRPr="00F331C9">
          <w:rPr>
            <w:rFonts w:ascii="Times New Roman" w:hAnsi="Times New Roman" w:cs="Times New Roman"/>
            <w:sz w:val="24"/>
            <w:szCs w:val="24"/>
            <w:rPrChange w:id="5765" w:author="LIN, Yufeng" w:date="2021-10-07T10:22:00Z">
              <w:rPr>
                <w:rFonts w:ascii="Times New Roman" w:hAnsi="Times New Roman" w:cs="Times New Roman"/>
                <w:sz w:val="22"/>
              </w:rPr>
            </w:rPrChange>
          </w:rPr>
          <w:t xml:space="preserve"> while inter-fungal correlations were st</w:t>
        </w:r>
      </w:ins>
      <w:ins w:id="5766" w:author="nick ting" w:date="2021-10-04T22:15:00Z">
        <w:r w:rsidR="00232ACE" w:rsidRPr="00F331C9">
          <w:rPr>
            <w:rFonts w:ascii="Times New Roman" w:hAnsi="Times New Roman" w:cs="Times New Roman"/>
            <w:sz w:val="24"/>
            <w:szCs w:val="24"/>
            <w:rPrChange w:id="5767" w:author="LIN, Yufeng" w:date="2021-10-07T10:22:00Z">
              <w:rPr>
                <w:rFonts w:ascii="Times New Roman" w:hAnsi="Times New Roman" w:cs="Times New Roman"/>
                <w:sz w:val="22"/>
              </w:rPr>
            </w:rPrChange>
          </w:rPr>
          <w:t xml:space="preserve">ronger in healthy individuals. </w:t>
        </w:r>
      </w:ins>
      <w:del w:id="5768" w:author="LIN, Yufeng" w:date="2021-09-24T16:21:00Z">
        <w:r w:rsidR="00D9531B" w:rsidRPr="00F331C9" w:rsidDel="008A0F40">
          <w:rPr>
            <w:rFonts w:ascii="Times New Roman" w:hAnsi="Times New Roman" w:cs="Times New Roman"/>
            <w:sz w:val="24"/>
            <w:szCs w:val="24"/>
            <w:rPrChange w:id="5769" w:author="LIN, Yufeng" w:date="2021-10-07T10:22:00Z">
              <w:rPr>
                <w:rFonts w:ascii="Times New Roman" w:hAnsi="Times New Roman" w:cs="Times New Roman"/>
                <w:sz w:val="22"/>
              </w:rPr>
            </w:rPrChange>
          </w:rPr>
          <w:delText>Our previous work only compared the distribution, counts, or value of correlation index in different groups. Still, we intended to use a more reliable method, DGCA</w:delText>
        </w:r>
        <w:r w:rsidR="00D9531B" w:rsidRPr="00F331C9" w:rsidDel="008A0F40">
          <w:rPr>
            <w:rFonts w:ascii="Times New Roman" w:hAnsi="Times New Roman" w:cs="Times New Roman"/>
            <w:sz w:val="24"/>
            <w:szCs w:val="24"/>
            <w:rPrChange w:id="5770" w:author="LIN, Yufeng" w:date="2021-10-07T10:22:00Z">
              <w:rPr>
                <w:rFonts w:ascii="Times New Roman" w:hAnsi="Times New Roman" w:cs="Times New Roman"/>
                <w:sz w:val="22"/>
              </w:rPr>
            </w:rPrChange>
          </w:rPr>
          <w:fldChar w:fldCharType="begin"/>
        </w:r>
        <w:r w:rsidR="008E309A" w:rsidRPr="00F331C9" w:rsidDel="008A0F40">
          <w:rPr>
            <w:rFonts w:ascii="Times New Roman" w:hAnsi="Times New Roman" w:cs="Times New Roman"/>
            <w:sz w:val="24"/>
            <w:szCs w:val="24"/>
            <w:rPrChange w:id="5771" w:author="LIN, Yufeng" w:date="2021-10-07T10:22:00Z">
              <w:rPr>
                <w:rFonts w:ascii="Times New Roman" w:hAnsi="Times New Roman" w:cs="Times New Roman"/>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F331C9" w:rsidDel="008A0F40">
          <w:rPr>
            <w:rFonts w:ascii="Times New Roman" w:hAnsi="Times New Roman" w:cs="Times New Roman"/>
            <w:sz w:val="24"/>
            <w:szCs w:val="24"/>
            <w:rPrChange w:id="5772" w:author="LIN, Yufeng" w:date="2021-10-07T10:22:00Z">
              <w:rPr>
                <w:rFonts w:ascii="Times New Roman" w:hAnsi="Times New Roman" w:cs="Times New Roman"/>
                <w:sz w:val="22"/>
              </w:rPr>
            </w:rPrChange>
          </w:rPr>
          <w:fldChar w:fldCharType="separate"/>
        </w:r>
        <w:r w:rsidR="008E309A" w:rsidRPr="00F331C9" w:rsidDel="008A0F40">
          <w:rPr>
            <w:rFonts w:ascii="Times New Roman" w:hAnsi="Times New Roman" w:cs="Times New Roman"/>
            <w:kern w:val="0"/>
            <w:sz w:val="24"/>
            <w:szCs w:val="24"/>
            <w:vertAlign w:val="superscript"/>
            <w:rPrChange w:id="5773" w:author="LIN, Yufeng" w:date="2021-10-07T10:22:00Z">
              <w:rPr>
                <w:rFonts w:ascii="Times New Roman" w:hAnsi="Times New Roman" w:cs="Times New Roman"/>
                <w:kern w:val="0"/>
                <w:sz w:val="22"/>
                <w:szCs w:val="24"/>
                <w:vertAlign w:val="superscript"/>
              </w:rPr>
            </w:rPrChange>
          </w:rPr>
          <w:delText>24</w:delText>
        </w:r>
        <w:r w:rsidR="00D9531B" w:rsidRPr="00F331C9" w:rsidDel="008A0F40">
          <w:rPr>
            <w:rFonts w:ascii="Times New Roman" w:hAnsi="Times New Roman" w:cs="Times New Roman"/>
            <w:sz w:val="24"/>
            <w:szCs w:val="24"/>
            <w:rPrChange w:id="5774" w:author="LIN, Yufeng" w:date="2021-10-07T10:22:00Z">
              <w:rPr>
                <w:rFonts w:ascii="Times New Roman" w:hAnsi="Times New Roman" w:cs="Times New Roman"/>
                <w:sz w:val="22"/>
              </w:rPr>
            </w:rPrChange>
          </w:rPr>
          <w:fldChar w:fldCharType="end"/>
        </w:r>
        <w:r w:rsidR="00D9531B" w:rsidRPr="00F331C9" w:rsidDel="008A0F40">
          <w:rPr>
            <w:rFonts w:ascii="Times New Roman" w:hAnsi="Times New Roman" w:cs="Times New Roman"/>
            <w:sz w:val="24"/>
            <w:szCs w:val="24"/>
            <w:rPrChange w:id="5775" w:author="LIN, Yufeng" w:date="2021-10-07T10:22:00Z">
              <w:rPr>
                <w:rFonts w:ascii="Times New Roman" w:hAnsi="Times New Roman" w:cs="Times New Roman"/>
                <w:sz w:val="22"/>
              </w:rPr>
            </w:rPrChange>
          </w:rPr>
          <w:delText>, t</w:delText>
        </w:r>
      </w:del>
      <w:del w:id="5776" w:author="LIN, Yufeng" w:date="2021-09-28T11:21:00Z">
        <w:r w:rsidR="00D9531B" w:rsidRPr="00F331C9" w:rsidDel="008E4C32">
          <w:rPr>
            <w:rFonts w:ascii="Times New Roman" w:hAnsi="Times New Roman" w:cs="Times New Roman"/>
            <w:sz w:val="24"/>
            <w:szCs w:val="24"/>
            <w:rPrChange w:id="5777" w:author="LIN, Yufeng" w:date="2021-10-07T10:22:00Z">
              <w:rPr>
                <w:rFonts w:ascii="Times New Roman" w:hAnsi="Times New Roman" w:cs="Times New Roman"/>
                <w:sz w:val="22"/>
              </w:rPr>
            </w:rPrChange>
          </w:rPr>
          <w:delText>o judge the differences in the correlation of enteric microbiome between CRC and healthy control (figure 4</w:delText>
        </w:r>
      </w:del>
      <w:del w:id="5778" w:author="LIN, Yufeng" w:date="2021-09-24T16:21:00Z">
        <w:r w:rsidR="00D9531B" w:rsidRPr="00F331C9" w:rsidDel="008A0F40">
          <w:rPr>
            <w:rFonts w:ascii="Times New Roman" w:hAnsi="Times New Roman" w:cs="Times New Roman"/>
            <w:sz w:val="24"/>
            <w:szCs w:val="24"/>
            <w:rPrChange w:id="5779" w:author="LIN, Yufeng" w:date="2021-10-07T10:22:00Z">
              <w:rPr>
                <w:rFonts w:ascii="Times New Roman" w:hAnsi="Times New Roman" w:cs="Times New Roman"/>
                <w:sz w:val="22"/>
              </w:rPr>
            </w:rPrChange>
          </w:rPr>
          <w:delText xml:space="preserve">). </w:delText>
        </w:r>
      </w:del>
      <w:del w:id="5780" w:author="LIN, Yufeng" w:date="2021-09-28T11:21:00Z">
        <w:r w:rsidR="00D9531B" w:rsidRPr="00F331C9" w:rsidDel="008E4C32">
          <w:rPr>
            <w:rFonts w:ascii="Times New Roman" w:hAnsi="Times New Roman" w:cs="Times New Roman"/>
            <w:sz w:val="24"/>
            <w:szCs w:val="24"/>
            <w:rPrChange w:id="5781" w:author="LIN, Yufeng" w:date="2021-10-07T10:22:00Z">
              <w:rPr>
                <w:rFonts w:ascii="Times New Roman" w:hAnsi="Times New Roman" w:cs="Times New Roman"/>
                <w:sz w:val="22"/>
              </w:rPr>
            </w:rPrChange>
          </w:rPr>
          <w:delText xml:space="preserve">DGCA </w:delText>
        </w:r>
      </w:del>
      <w:del w:id="5782" w:author="LIN, Yufeng" w:date="2021-09-24T16:29:00Z">
        <w:r w:rsidR="00D9531B" w:rsidRPr="00F331C9" w:rsidDel="00420570">
          <w:rPr>
            <w:rFonts w:ascii="Times New Roman" w:hAnsi="Times New Roman" w:cs="Times New Roman"/>
            <w:sz w:val="24"/>
            <w:szCs w:val="24"/>
            <w:rPrChange w:id="5783" w:author="LIN, Yufeng" w:date="2021-10-07T10:22:00Z">
              <w:rPr>
                <w:rFonts w:ascii="Times New Roman" w:hAnsi="Times New Roman" w:cs="Times New Roman"/>
                <w:sz w:val="22"/>
              </w:rPr>
            </w:rPrChange>
          </w:rPr>
          <w:delText>identified the z-score to represent the relative strength of differential association (</w:delText>
        </w:r>
        <w:commentRangeStart w:id="5784"/>
        <w:r w:rsidR="00D9531B" w:rsidRPr="00F331C9" w:rsidDel="00420570">
          <w:rPr>
            <w:rFonts w:ascii="Times New Roman" w:hAnsi="Times New Roman" w:cs="Times New Roman"/>
            <w:sz w:val="24"/>
            <w:szCs w:val="24"/>
            <w:rPrChange w:id="5785" w:author="LIN, Yufeng" w:date="2021-10-07T10:22:00Z">
              <w:rPr>
                <w:rFonts w:ascii="Times New Roman" w:hAnsi="Times New Roman" w:cs="Times New Roman"/>
                <w:sz w:val="22"/>
              </w:rPr>
            </w:rPrChange>
          </w:rPr>
          <w:delText>see methods</w:delText>
        </w:r>
        <w:commentRangeEnd w:id="5784"/>
        <w:r w:rsidR="00D9531B" w:rsidRPr="00F331C9" w:rsidDel="00420570">
          <w:rPr>
            <w:rStyle w:val="CommentReference"/>
            <w:rFonts w:ascii="Times New Roman" w:hAnsi="Times New Roman" w:cs="Times New Roman"/>
            <w:sz w:val="24"/>
            <w:szCs w:val="24"/>
            <w:rPrChange w:id="5786" w:author="LIN, Yufeng" w:date="2021-10-07T10:22:00Z">
              <w:rPr>
                <w:rStyle w:val="CommentReference"/>
                <w:rFonts w:ascii="Times New Roman" w:hAnsi="Times New Roman" w:cs="Times New Roman"/>
                <w:sz w:val="22"/>
                <w:szCs w:val="22"/>
              </w:rPr>
            </w:rPrChange>
          </w:rPr>
          <w:commentReference w:id="5784"/>
        </w:r>
        <w:r w:rsidR="00D9531B" w:rsidRPr="00F331C9" w:rsidDel="00420570">
          <w:rPr>
            <w:rFonts w:ascii="Times New Roman" w:hAnsi="Times New Roman" w:cs="Times New Roman"/>
            <w:sz w:val="24"/>
            <w:szCs w:val="24"/>
            <w:rPrChange w:id="5787" w:author="LIN, Yufeng" w:date="2021-10-07T10:22:00Z">
              <w:rPr>
                <w:rFonts w:ascii="Times New Roman" w:hAnsi="Times New Roman" w:cs="Times New Roman"/>
                <w:sz w:val="22"/>
              </w:rPr>
            </w:rPrChange>
          </w:rPr>
          <w:delText>).</w:delText>
        </w:r>
      </w:del>
      <w:del w:id="5788" w:author="LIN, Yufeng" w:date="2021-09-28T11:21:00Z">
        <w:r w:rsidR="00D9531B" w:rsidRPr="00F331C9" w:rsidDel="008E4C32">
          <w:rPr>
            <w:rFonts w:ascii="Times New Roman" w:hAnsi="Times New Roman" w:cs="Times New Roman"/>
            <w:sz w:val="24"/>
            <w:szCs w:val="24"/>
            <w:rPrChange w:id="5789" w:author="LIN, Yufeng" w:date="2021-10-07T10:22:00Z">
              <w:rPr>
                <w:rFonts w:ascii="Times New Roman" w:hAnsi="Times New Roman" w:cs="Times New Roman"/>
                <w:sz w:val="22"/>
              </w:rPr>
            </w:rPrChange>
          </w:rPr>
          <w:delText xml:space="preserve"> </w:delText>
        </w:r>
      </w:del>
      <w:del w:id="5790" w:author="LIN, Yufeng" w:date="2021-09-28T11:20:00Z">
        <w:r w:rsidR="00D9531B" w:rsidRPr="00F331C9" w:rsidDel="008E4C32">
          <w:rPr>
            <w:rFonts w:ascii="Times New Roman" w:hAnsi="Times New Roman" w:cs="Times New Roman"/>
            <w:sz w:val="24"/>
            <w:szCs w:val="24"/>
            <w:rPrChange w:id="5791" w:author="LIN, Yufeng" w:date="2021-10-07T10:22:00Z">
              <w:rPr>
                <w:rFonts w:ascii="Times New Roman" w:hAnsi="Times New Roman" w:cs="Times New Roman"/>
                <w:sz w:val="22"/>
              </w:rPr>
            </w:rPrChange>
          </w:rPr>
          <w:delText>The positive z-score refers to the correlation in CRC is weaker than the healthy control, while the negative z-score means the correlation is more positive in CRC</w:delText>
        </w:r>
      </w:del>
      <w:del w:id="5792" w:author="LIN, Yufeng" w:date="2021-09-24T16:31:00Z">
        <w:r w:rsidR="00D9531B" w:rsidRPr="00F331C9" w:rsidDel="00420570">
          <w:rPr>
            <w:rFonts w:ascii="Times New Roman" w:hAnsi="Times New Roman" w:cs="Times New Roman"/>
            <w:sz w:val="24"/>
            <w:szCs w:val="24"/>
            <w:rPrChange w:id="5793" w:author="LIN, Yufeng" w:date="2021-10-07T10:22:00Z">
              <w:rPr>
                <w:rFonts w:ascii="Times New Roman" w:hAnsi="Times New Roman" w:cs="Times New Roman"/>
                <w:sz w:val="22"/>
              </w:rPr>
            </w:rPrChange>
          </w:rPr>
          <w:delText xml:space="preserve"> (figure 5b)</w:delText>
        </w:r>
      </w:del>
      <w:del w:id="5794" w:author="LIN, Yufeng" w:date="2021-09-28T11:20:00Z">
        <w:r w:rsidR="00D9531B" w:rsidRPr="00F331C9" w:rsidDel="008E4C32">
          <w:rPr>
            <w:rFonts w:ascii="Times New Roman" w:hAnsi="Times New Roman" w:cs="Times New Roman"/>
            <w:sz w:val="24"/>
            <w:szCs w:val="24"/>
            <w:rPrChange w:id="5795" w:author="LIN, Yufeng" w:date="2021-10-07T10:22:00Z">
              <w:rPr>
                <w:rFonts w:ascii="Times New Roman" w:hAnsi="Times New Roman" w:cs="Times New Roman"/>
                <w:sz w:val="22"/>
              </w:rPr>
            </w:rPrChange>
          </w:rPr>
          <w:delText>.</w:delText>
        </w:r>
      </w:del>
    </w:p>
    <w:p w14:paraId="6CBADDFD" w14:textId="51CEEFF6" w:rsidR="00D9531B" w:rsidRPr="00F331C9" w:rsidDel="0096422D" w:rsidRDefault="00D9531B" w:rsidP="00F331C9">
      <w:pPr>
        <w:spacing w:line="480" w:lineRule="auto"/>
        <w:rPr>
          <w:ins w:id="5796" w:author="nick ting" w:date="2021-10-04T18:09:00Z"/>
          <w:del w:id="5797" w:author="LIN, Yufeng" w:date="2021-10-05T14:03:00Z"/>
          <w:rFonts w:ascii="Times New Roman" w:hAnsi="Times New Roman" w:cs="Times New Roman"/>
          <w:sz w:val="24"/>
          <w:szCs w:val="24"/>
          <w:rPrChange w:id="5798" w:author="LIN, Yufeng" w:date="2021-10-07T10:22:00Z">
            <w:rPr>
              <w:ins w:id="5799" w:author="nick ting" w:date="2021-10-04T18:09:00Z"/>
              <w:del w:id="5800" w:author="LIN, Yufeng" w:date="2021-10-05T14:03:00Z"/>
              <w:rFonts w:ascii="Times New Roman" w:hAnsi="Times New Roman" w:cs="Times New Roman"/>
              <w:sz w:val="22"/>
            </w:rPr>
          </w:rPrChange>
        </w:rPr>
      </w:pPr>
      <w:del w:id="5801" w:author="nick ting" w:date="2021-10-04T22:15:00Z">
        <w:r w:rsidRPr="00F331C9" w:rsidDel="00232ACE">
          <w:rPr>
            <w:rFonts w:ascii="Times New Roman" w:hAnsi="Times New Roman" w:cs="Times New Roman"/>
            <w:sz w:val="24"/>
            <w:szCs w:val="24"/>
            <w:rPrChange w:id="5802" w:author="LIN, Yufeng" w:date="2021-10-07T10:22:00Z">
              <w:rPr>
                <w:rFonts w:ascii="Times New Roman" w:hAnsi="Times New Roman" w:cs="Times New Roman"/>
                <w:sz w:val="22"/>
              </w:rPr>
            </w:rPrChange>
          </w:rPr>
          <w:delText xml:space="preserve">Our results revealed a marked difference in correlations among </w:delText>
        </w:r>
        <w:r w:rsidR="00FA35F2" w:rsidRPr="00F331C9" w:rsidDel="00232ACE">
          <w:rPr>
            <w:rFonts w:ascii="Times New Roman" w:hAnsi="Times New Roman" w:cs="Times New Roman"/>
            <w:sz w:val="24"/>
            <w:szCs w:val="24"/>
            <w:rPrChange w:id="5803" w:author="LIN, Yufeng" w:date="2021-10-07T10:22:00Z">
              <w:rPr>
                <w:rFonts w:ascii="Times New Roman" w:hAnsi="Times New Roman" w:cs="Times New Roman"/>
                <w:sz w:val="22"/>
              </w:rPr>
            </w:rPrChange>
          </w:rPr>
          <w:delText>micro-eukaryotes</w:delText>
        </w:r>
      </w:del>
      <w:ins w:id="5804" w:author="LIN, Yufeng" w:date="2021-09-28T13:07:00Z">
        <w:del w:id="5805" w:author="nick ting" w:date="2021-10-04T22:15:00Z">
          <w:r w:rsidR="004314C2" w:rsidRPr="00F331C9" w:rsidDel="00232ACE">
            <w:rPr>
              <w:rFonts w:ascii="Times New Roman" w:hAnsi="Times New Roman" w:cs="Times New Roman"/>
              <w:sz w:val="24"/>
              <w:szCs w:val="24"/>
              <w:rPrChange w:id="5806" w:author="LIN, Yufeng" w:date="2021-10-07T10:22:00Z">
                <w:rPr>
                  <w:rFonts w:ascii="Times New Roman" w:hAnsi="Times New Roman" w:cs="Times New Roman"/>
                  <w:sz w:val="22"/>
                </w:rPr>
              </w:rPrChange>
            </w:rPr>
            <w:delText>fungi</w:delText>
          </w:r>
        </w:del>
      </w:ins>
      <w:del w:id="5807" w:author="nick ting" w:date="2021-10-04T22:15:00Z">
        <w:r w:rsidRPr="00F331C9" w:rsidDel="00232ACE">
          <w:rPr>
            <w:rFonts w:ascii="Times New Roman" w:hAnsi="Times New Roman" w:cs="Times New Roman"/>
            <w:sz w:val="24"/>
            <w:szCs w:val="24"/>
            <w:rPrChange w:id="5808" w:author="LIN, Yufeng" w:date="2021-10-07T10:22:00Z">
              <w:rPr>
                <w:rFonts w:ascii="Times New Roman" w:hAnsi="Times New Roman" w:cs="Times New Roman"/>
                <w:sz w:val="22"/>
              </w:rPr>
            </w:rPrChange>
          </w:rPr>
          <w:delText xml:space="preserve"> and bacteria in CRC and healthy </w:delText>
        </w:r>
      </w:del>
      <w:r w:rsidRPr="00F331C9">
        <w:rPr>
          <w:rFonts w:ascii="Times New Roman" w:hAnsi="Times New Roman" w:cs="Times New Roman"/>
          <w:sz w:val="24"/>
          <w:szCs w:val="24"/>
          <w:rPrChange w:id="5809" w:author="LIN, Yufeng" w:date="2021-10-07T10:22:00Z">
            <w:rPr>
              <w:rFonts w:ascii="Times New Roman" w:hAnsi="Times New Roman" w:cs="Times New Roman"/>
              <w:sz w:val="22"/>
            </w:rPr>
          </w:rPrChange>
        </w:rPr>
        <w:t>(</w:t>
      </w:r>
      <w:proofErr w:type="gramStart"/>
      <w:r w:rsidRPr="00F331C9">
        <w:rPr>
          <w:rFonts w:ascii="Times New Roman" w:hAnsi="Times New Roman" w:cs="Times New Roman"/>
          <w:sz w:val="24"/>
          <w:szCs w:val="24"/>
          <w:rPrChange w:id="5810" w:author="LIN, Yufeng" w:date="2021-10-07T10:22:00Z">
            <w:rPr>
              <w:rFonts w:ascii="Times New Roman" w:hAnsi="Times New Roman" w:cs="Times New Roman"/>
              <w:sz w:val="22"/>
            </w:rPr>
          </w:rPrChange>
        </w:rPr>
        <w:t>figure</w:t>
      </w:r>
      <w:proofErr w:type="gramEnd"/>
      <w:r w:rsidRPr="00F331C9">
        <w:rPr>
          <w:rFonts w:ascii="Times New Roman" w:hAnsi="Times New Roman" w:cs="Times New Roman"/>
          <w:sz w:val="24"/>
          <w:szCs w:val="24"/>
          <w:rPrChange w:id="5811" w:author="LIN, Yufeng" w:date="2021-10-07T10:22:00Z">
            <w:rPr>
              <w:rFonts w:ascii="Times New Roman" w:hAnsi="Times New Roman" w:cs="Times New Roman"/>
              <w:sz w:val="22"/>
            </w:rPr>
          </w:rPrChange>
        </w:rPr>
        <w:t xml:space="preserve"> 5a).</w:t>
      </w:r>
      <w:ins w:id="5812" w:author="nick ting" w:date="2021-10-04T22:15:00Z">
        <w:r w:rsidR="00232ACE" w:rsidRPr="00F331C9">
          <w:rPr>
            <w:rFonts w:ascii="Times New Roman" w:hAnsi="Times New Roman" w:cs="Times New Roman"/>
            <w:sz w:val="24"/>
            <w:szCs w:val="24"/>
            <w:rPrChange w:id="5813" w:author="LIN, Yufeng" w:date="2021-10-07T10:22:00Z">
              <w:rPr>
                <w:rFonts w:ascii="Times New Roman" w:hAnsi="Times New Roman" w:cs="Times New Roman"/>
                <w:sz w:val="22"/>
              </w:rPr>
            </w:rPrChange>
          </w:rPr>
          <w:t xml:space="preserve"> </w:t>
        </w:r>
      </w:ins>
      <w:del w:id="5814" w:author="nick ting" w:date="2021-10-04T22:15:00Z">
        <w:r w:rsidRPr="00F331C9" w:rsidDel="00232ACE">
          <w:rPr>
            <w:rFonts w:ascii="Times New Roman" w:hAnsi="Times New Roman" w:cs="Times New Roman"/>
            <w:sz w:val="24"/>
            <w:szCs w:val="24"/>
            <w:rPrChange w:id="5815" w:author="LIN, Yufeng" w:date="2021-10-07T10:22:00Z">
              <w:rPr>
                <w:rFonts w:ascii="Times New Roman" w:hAnsi="Times New Roman" w:cs="Times New Roman"/>
                <w:sz w:val="22"/>
              </w:rPr>
            </w:rPrChange>
          </w:rPr>
          <w:delText xml:space="preserve"> Correlations among </w:delText>
        </w:r>
        <w:r w:rsidR="00FA35F2" w:rsidRPr="00F331C9" w:rsidDel="00232ACE">
          <w:rPr>
            <w:rFonts w:ascii="Times New Roman" w:hAnsi="Times New Roman" w:cs="Times New Roman"/>
            <w:sz w:val="24"/>
            <w:szCs w:val="24"/>
            <w:rPrChange w:id="5816" w:author="LIN, Yufeng" w:date="2021-10-07T10:22:00Z">
              <w:rPr>
                <w:rFonts w:ascii="Times New Roman" w:hAnsi="Times New Roman" w:cs="Times New Roman"/>
                <w:sz w:val="22"/>
              </w:rPr>
            </w:rPrChange>
          </w:rPr>
          <w:delText>micro-eukaryotes</w:delText>
        </w:r>
      </w:del>
      <w:ins w:id="5817" w:author="LIN, Yufeng" w:date="2021-09-28T13:08:00Z">
        <w:del w:id="5818" w:author="nick ting" w:date="2021-10-04T22:15:00Z">
          <w:r w:rsidR="004314C2" w:rsidRPr="00F331C9" w:rsidDel="00232ACE">
            <w:rPr>
              <w:rFonts w:ascii="Times New Roman" w:hAnsi="Times New Roman" w:cs="Times New Roman"/>
              <w:sz w:val="24"/>
              <w:szCs w:val="24"/>
              <w:rPrChange w:id="5819" w:author="LIN, Yufeng" w:date="2021-10-07T10:22:00Z">
                <w:rPr>
                  <w:rFonts w:ascii="Times New Roman" w:hAnsi="Times New Roman" w:cs="Times New Roman"/>
                  <w:sz w:val="22"/>
                </w:rPr>
              </w:rPrChange>
            </w:rPr>
            <w:delText>fungi</w:delText>
          </w:r>
        </w:del>
      </w:ins>
      <w:del w:id="5820" w:author="nick ting" w:date="2021-10-04T22:15:00Z">
        <w:r w:rsidRPr="00F331C9" w:rsidDel="00232ACE">
          <w:rPr>
            <w:rFonts w:ascii="Times New Roman" w:hAnsi="Times New Roman" w:cs="Times New Roman"/>
            <w:sz w:val="24"/>
            <w:szCs w:val="24"/>
            <w:rPrChange w:id="5821" w:author="LIN, Yufeng" w:date="2021-10-07T10:22:00Z">
              <w:rPr>
                <w:rFonts w:ascii="Times New Roman" w:hAnsi="Times New Roman" w:cs="Times New Roman"/>
                <w:sz w:val="22"/>
              </w:rPr>
            </w:rPrChange>
          </w:rPr>
          <w:delText xml:space="preserve"> were higher in healthy controls compared to CRC (figure 5a). In contrast, correlations among </w:delText>
        </w:r>
      </w:del>
      <w:ins w:id="5822" w:author="LIN, Yufeng" w:date="2021-09-28T11:09:00Z">
        <w:del w:id="5823" w:author="nick ting" w:date="2021-10-04T22:15:00Z">
          <w:r w:rsidR="008C7798" w:rsidRPr="00F331C9" w:rsidDel="00232ACE">
            <w:rPr>
              <w:rFonts w:ascii="Times New Roman" w:hAnsi="Times New Roman" w:cs="Times New Roman"/>
              <w:sz w:val="24"/>
              <w:szCs w:val="24"/>
              <w:rPrChange w:id="5824" w:author="LIN, Yufeng" w:date="2021-10-07T10:22:00Z">
                <w:rPr>
                  <w:rFonts w:ascii="Times New Roman" w:hAnsi="Times New Roman" w:cs="Times New Roman"/>
                  <w:sz w:val="22"/>
                </w:rPr>
              </w:rPrChange>
            </w:rPr>
            <w:delText>intra-</w:delText>
          </w:r>
        </w:del>
      </w:ins>
      <w:del w:id="5825" w:author="nick ting" w:date="2021-10-04T22:15:00Z">
        <w:r w:rsidRPr="00F331C9" w:rsidDel="00232ACE">
          <w:rPr>
            <w:rFonts w:ascii="Times New Roman" w:hAnsi="Times New Roman" w:cs="Times New Roman"/>
            <w:sz w:val="24"/>
            <w:szCs w:val="24"/>
            <w:rPrChange w:id="5826" w:author="LIN, Yufeng" w:date="2021-10-07T10:22:00Z">
              <w:rPr>
                <w:rFonts w:ascii="Times New Roman" w:hAnsi="Times New Roman" w:cs="Times New Roman"/>
                <w:sz w:val="22"/>
              </w:rPr>
            </w:rPrChange>
          </w:rPr>
          <w:delText>bacteria</w:delText>
        </w:r>
      </w:del>
      <w:ins w:id="5827" w:author="LIN, Yufeng" w:date="2021-09-28T11:09:00Z">
        <w:del w:id="5828" w:author="nick ting" w:date="2021-10-04T22:15:00Z">
          <w:r w:rsidR="008C7798" w:rsidRPr="00F331C9" w:rsidDel="00232ACE">
            <w:rPr>
              <w:rFonts w:ascii="Times New Roman" w:hAnsi="Times New Roman" w:cs="Times New Roman"/>
              <w:sz w:val="24"/>
              <w:szCs w:val="24"/>
              <w:rPrChange w:id="5829" w:author="LIN, Yufeng" w:date="2021-10-07T10:22:00Z">
                <w:rPr>
                  <w:rFonts w:ascii="Times New Roman" w:hAnsi="Times New Roman" w:cs="Times New Roman"/>
                  <w:sz w:val="22"/>
                </w:rPr>
              </w:rPrChange>
            </w:rPr>
            <w:delText>l relationships</w:delText>
          </w:r>
        </w:del>
      </w:ins>
      <w:del w:id="5830" w:author="nick ting" w:date="2021-10-04T22:15:00Z">
        <w:r w:rsidRPr="00F331C9" w:rsidDel="00232ACE">
          <w:rPr>
            <w:rFonts w:ascii="Times New Roman" w:hAnsi="Times New Roman" w:cs="Times New Roman"/>
            <w:sz w:val="24"/>
            <w:szCs w:val="24"/>
            <w:rPrChange w:id="5831" w:author="LIN, Yufeng" w:date="2021-10-07T10:22:00Z">
              <w:rPr>
                <w:rFonts w:ascii="Times New Roman" w:hAnsi="Times New Roman" w:cs="Times New Roman"/>
                <w:sz w:val="22"/>
              </w:rPr>
            </w:rPrChange>
          </w:rPr>
          <w:delText xml:space="preserve"> were increased in CRC (figure 5a). </w:delText>
        </w:r>
      </w:del>
      <w:r w:rsidRPr="00F331C9">
        <w:rPr>
          <w:rFonts w:ascii="Times New Roman" w:hAnsi="Times New Roman" w:cs="Times New Roman"/>
          <w:sz w:val="24"/>
          <w:szCs w:val="24"/>
          <w:rPrChange w:id="5832" w:author="LIN, Yufeng" w:date="2021-10-07T10:22:00Z">
            <w:rPr>
              <w:rFonts w:ascii="Times New Roman" w:hAnsi="Times New Roman" w:cs="Times New Roman"/>
              <w:sz w:val="22"/>
            </w:rPr>
          </w:rPrChange>
        </w:rPr>
        <w:t xml:space="preserve">When assessing </w:t>
      </w:r>
      <w:del w:id="5833" w:author="LIN, Yufeng" w:date="2021-09-28T13:08:00Z">
        <w:r w:rsidR="00FA35F2" w:rsidRPr="00F331C9" w:rsidDel="004314C2">
          <w:rPr>
            <w:rFonts w:ascii="Times New Roman" w:hAnsi="Times New Roman" w:cs="Times New Roman"/>
            <w:sz w:val="24"/>
            <w:szCs w:val="24"/>
            <w:rPrChange w:id="5834" w:author="LIN, Yufeng" w:date="2021-10-07T10:22:00Z">
              <w:rPr>
                <w:rFonts w:ascii="Times New Roman" w:hAnsi="Times New Roman" w:cs="Times New Roman"/>
                <w:sz w:val="22"/>
              </w:rPr>
            </w:rPrChange>
          </w:rPr>
          <w:delText>micro-eukaryotes</w:delText>
        </w:r>
      </w:del>
      <w:ins w:id="5835" w:author="LIN, Yufeng" w:date="2021-09-28T13:08:00Z">
        <w:r w:rsidR="004314C2" w:rsidRPr="00F331C9">
          <w:rPr>
            <w:rFonts w:ascii="Times New Roman" w:hAnsi="Times New Roman" w:cs="Times New Roman"/>
            <w:sz w:val="24"/>
            <w:szCs w:val="24"/>
            <w:rPrChange w:id="5836" w:author="LIN, Yufeng" w:date="2021-10-07T10:22:00Z">
              <w:rPr>
                <w:rFonts w:ascii="Times New Roman" w:hAnsi="Times New Roman" w:cs="Times New Roman"/>
                <w:sz w:val="22"/>
              </w:rPr>
            </w:rPrChange>
          </w:rPr>
          <w:t>fung</w:t>
        </w:r>
      </w:ins>
      <w:ins w:id="5837" w:author="nick ting" w:date="2021-10-04T22:15:00Z">
        <w:r w:rsidR="00232ACE" w:rsidRPr="00F331C9">
          <w:rPr>
            <w:rFonts w:ascii="Times New Roman" w:hAnsi="Times New Roman" w:cs="Times New Roman"/>
            <w:sz w:val="24"/>
            <w:szCs w:val="24"/>
            <w:rPrChange w:id="5838" w:author="LIN, Yufeng" w:date="2021-10-07T10:22:00Z">
              <w:rPr>
                <w:rFonts w:ascii="Times New Roman" w:hAnsi="Times New Roman" w:cs="Times New Roman"/>
                <w:sz w:val="22"/>
              </w:rPr>
            </w:rPrChange>
          </w:rPr>
          <w:t>al</w:t>
        </w:r>
      </w:ins>
      <w:ins w:id="5839" w:author="LIN, Yufeng" w:date="2021-09-28T13:08:00Z">
        <w:del w:id="5840" w:author="nick ting" w:date="2021-10-04T22:15:00Z">
          <w:r w:rsidR="004314C2" w:rsidRPr="00F331C9" w:rsidDel="00232ACE">
            <w:rPr>
              <w:rFonts w:ascii="Times New Roman" w:hAnsi="Times New Roman" w:cs="Times New Roman"/>
              <w:sz w:val="24"/>
              <w:szCs w:val="24"/>
              <w:rPrChange w:id="5841" w:author="LIN, Yufeng" w:date="2021-10-07T10:22:00Z">
                <w:rPr>
                  <w:rFonts w:ascii="Times New Roman" w:hAnsi="Times New Roman" w:cs="Times New Roman"/>
                  <w:sz w:val="22"/>
                </w:rPr>
              </w:rPrChange>
            </w:rPr>
            <w:delText>i</w:delText>
          </w:r>
        </w:del>
      </w:ins>
      <w:r w:rsidRPr="00F331C9">
        <w:rPr>
          <w:rFonts w:ascii="Times New Roman" w:hAnsi="Times New Roman" w:cs="Times New Roman"/>
          <w:sz w:val="24"/>
          <w:szCs w:val="24"/>
          <w:rPrChange w:id="5842" w:author="LIN, Yufeng" w:date="2021-10-07T10:22:00Z">
            <w:rPr>
              <w:rFonts w:ascii="Times New Roman" w:hAnsi="Times New Roman" w:cs="Times New Roman"/>
              <w:sz w:val="22"/>
            </w:rPr>
          </w:rPrChange>
        </w:rPr>
        <w:t>-bacteria</w:t>
      </w:r>
      <w:ins w:id="5843" w:author="nick ting" w:date="2021-10-04T22:15:00Z">
        <w:r w:rsidR="00232ACE" w:rsidRPr="00F331C9">
          <w:rPr>
            <w:rFonts w:ascii="Times New Roman" w:hAnsi="Times New Roman" w:cs="Times New Roman"/>
            <w:sz w:val="24"/>
            <w:szCs w:val="24"/>
            <w:rPrChange w:id="5844" w:author="LIN, Yufeng" w:date="2021-10-07T10:22:00Z">
              <w:rPr>
                <w:rFonts w:ascii="Times New Roman" w:hAnsi="Times New Roman" w:cs="Times New Roman"/>
                <w:sz w:val="22"/>
              </w:rPr>
            </w:rPrChange>
          </w:rPr>
          <w:t>l</w:t>
        </w:r>
      </w:ins>
      <w:r w:rsidRPr="00F331C9">
        <w:rPr>
          <w:rFonts w:ascii="Times New Roman" w:hAnsi="Times New Roman" w:cs="Times New Roman"/>
          <w:sz w:val="24"/>
          <w:szCs w:val="24"/>
          <w:rPrChange w:id="5845" w:author="LIN, Yufeng" w:date="2021-10-07T10:22:00Z">
            <w:rPr>
              <w:rFonts w:ascii="Times New Roman" w:hAnsi="Times New Roman" w:cs="Times New Roman"/>
              <w:sz w:val="22"/>
            </w:rPr>
          </w:rPrChange>
        </w:rPr>
        <w:t xml:space="preserve"> correlations, two peaks at -5 and </w:t>
      </w:r>
      <w:ins w:id="5846" w:author="nick ting" w:date="2021-10-04T22:21:00Z">
        <w:r w:rsidR="00232ACE" w:rsidRPr="00F331C9">
          <w:rPr>
            <w:rFonts w:ascii="Times New Roman" w:hAnsi="Times New Roman" w:cs="Times New Roman"/>
            <w:sz w:val="24"/>
            <w:szCs w:val="24"/>
            <w:rPrChange w:id="5847" w:author="LIN, Yufeng" w:date="2021-10-07T10:22:00Z">
              <w:rPr>
                <w:rFonts w:ascii="Times New Roman" w:hAnsi="Times New Roman" w:cs="Times New Roman"/>
                <w:sz w:val="22"/>
              </w:rPr>
            </w:rPrChange>
          </w:rPr>
          <w:t>+</w:t>
        </w:r>
      </w:ins>
      <w:r w:rsidRPr="00F331C9">
        <w:rPr>
          <w:rFonts w:ascii="Times New Roman" w:hAnsi="Times New Roman" w:cs="Times New Roman"/>
          <w:sz w:val="24"/>
          <w:szCs w:val="24"/>
          <w:rPrChange w:id="5848" w:author="LIN, Yufeng" w:date="2021-10-07T10:22:00Z">
            <w:rPr>
              <w:rFonts w:ascii="Times New Roman" w:hAnsi="Times New Roman" w:cs="Times New Roman"/>
              <w:sz w:val="22"/>
            </w:rPr>
          </w:rPrChange>
        </w:rPr>
        <w:t>5 were observed</w:t>
      </w:r>
      <w:ins w:id="5849" w:author="nick ting" w:date="2021-10-04T22:16:00Z">
        <w:r w:rsidR="00232ACE" w:rsidRPr="00F331C9">
          <w:rPr>
            <w:rFonts w:ascii="Times New Roman" w:hAnsi="Times New Roman" w:cs="Times New Roman"/>
            <w:sz w:val="24"/>
            <w:szCs w:val="24"/>
            <w:rPrChange w:id="5850" w:author="LIN, Yufeng" w:date="2021-10-07T10:22:00Z">
              <w:rPr>
                <w:rFonts w:ascii="Times New Roman" w:hAnsi="Times New Roman" w:cs="Times New Roman"/>
                <w:sz w:val="22"/>
              </w:rPr>
            </w:rPrChange>
          </w:rPr>
          <w:t xml:space="preserve"> in the density graph with Z-score</w:t>
        </w:r>
      </w:ins>
      <w:r w:rsidRPr="00F331C9">
        <w:rPr>
          <w:rFonts w:ascii="Times New Roman" w:hAnsi="Times New Roman" w:cs="Times New Roman"/>
          <w:sz w:val="24"/>
          <w:szCs w:val="24"/>
          <w:rPrChange w:id="5851" w:author="LIN, Yufeng" w:date="2021-10-07T10:22:00Z">
            <w:rPr>
              <w:rFonts w:ascii="Times New Roman" w:hAnsi="Times New Roman" w:cs="Times New Roman"/>
              <w:sz w:val="22"/>
            </w:rPr>
          </w:rPrChange>
        </w:rPr>
        <w:t xml:space="preserve">, indicating the </w:t>
      </w:r>
      <w:ins w:id="5852" w:author="nick ting" w:date="2021-10-04T22:17:00Z">
        <w:r w:rsidR="00232ACE" w:rsidRPr="00F331C9">
          <w:rPr>
            <w:rFonts w:ascii="Times New Roman" w:hAnsi="Times New Roman" w:cs="Times New Roman"/>
            <w:sz w:val="24"/>
            <w:szCs w:val="24"/>
            <w:rPrChange w:id="5853" w:author="LIN, Yufeng" w:date="2021-10-07T10:22:00Z">
              <w:rPr>
                <w:rFonts w:ascii="Times New Roman" w:hAnsi="Times New Roman" w:cs="Times New Roman"/>
                <w:sz w:val="22"/>
              </w:rPr>
            </w:rPrChange>
          </w:rPr>
          <w:t xml:space="preserve">strength of </w:t>
        </w:r>
      </w:ins>
      <w:del w:id="5854" w:author="LIN, Yufeng" w:date="2021-09-28T13:08:00Z">
        <w:r w:rsidR="00FA35F2" w:rsidRPr="00F331C9" w:rsidDel="004314C2">
          <w:rPr>
            <w:rFonts w:ascii="Times New Roman" w:hAnsi="Times New Roman" w:cs="Times New Roman"/>
            <w:sz w:val="24"/>
            <w:szCs w:val="24"/>
            <w:rPrChange w:id="5855" w:author="LIN, Yufeng" w:date="2021-10-07T10:22:00Z">
              <w:rPr>
                <w:rFonts w:ascii="Times New Roman" w:hAnsi="Times New Roman" w:cs="Times New Roman"/>
                <w:sz w:val="22"/>
              </w:rPr>
            </w:rPrChange>
          </w:rPr>
          <w:delText>micro-eukaryotes</w:delText>
        </w:r>
      </w:del>
      <w:ins w:id="5856" w:author="LIN, Yufeng" w:date="2021-09-28T13:08:00Z">
        <w:r w:rsidR="004314C2" w:rsidRPr="00F331C9">
          <w:rPr>
            <w:rFonts w:ascii="Times New Roman" w:hAnsi="Times New Roman" w:cs="Times New Roman"/>
            <w:sz w:val="24"/>
            <w:szCs w:val="24"/>
            <w:rPrChange w:id="5857" w:author="LIN, Yufeng" w:date="2021-10-07T10:22:00Z">
              <w:rPr>
                <w:rFonts w:ascii="Times New Roman" w:hAnsi="Times New Roman" w:cs="Times New Roman"/>
                <w:sz w:val="22"/>
              </w:rPr>
            </w:rPrChange>
          </w:rPr>
          <w:t>fung</w:t>
        </w:r>
      </w:ins>
      <w:ins w:id="5858" w:author="nick ting" w:date="2021-10-04T22:16:00Z">
        <w:r w:rsidR="00232ACE" w:rsidRPr="00F331C9">
          <w:rPr>
            <w:rFonts w:ascii="Times New Roman" w:hAnsi="Times New Roman" w:cs="Times New Roman"/>
            <w:sz w:val="24"/>
            <w:szCs w:val="24"/>
            <w:rPrChange w:id="5859" w:author="LIN, Yufeng" w:date="2021-10-07T10:22:00Z">
              <w:rPr>
                <w:rFonts w:ascii="Times New Roman" w:hAnsi="Times New Roman" w:cs="Times New Roman"/>
                <w:sz w:val="22"/>
              </w:rPr>
            </w:rPrChange>
          </w:rPr>
          <w:t>al-</w:t>
        </w:r>
      </w:ins>
      <w:ins w:id="5860" w:author="LIN, Yufeng" w:date="2021-09-28T13:08:00Z">
        <w:del w:id="5861" w:author="nick ting" w:date="2021-10-04T22:16:00Z">
          <w:r w:rsidR="004314C2" w:rsidRPr="00F331C9" w:rsidDel="00232ACE">
            <w:rPr>
              <w:rFonts w:ascii="Times New Roman" w:hAnsi="Times New Roman" w:cs="Times New Roman"/>
              <w:sz w:val="24"/>
              <w:szCs w:val="24"/>
              <w:rPrChange w:id="5862" w:author="LIN, Yufeng" w:date="2021-10-07T10:22:00Z">
                <w:rPr>
                  <w:rFonts w:ascii="Times New Roman" w:hAnsi="Times New Roman" w:cs="Times New Roman"/>
                  <w:sz w:val="22"/>
                </w:rPr>
              </w:rPrChange>
            </w:rPr>
            <w:delText>i</w:delText>
          </w:r>
        </w:del>
      </w:ins>
      <w:del w:id="5863" w:author="nick ting" w:date="2021-10-04T22:16:00Z">
        <w:r w:rsidRPr="00F331C9" w:rsidDel="00232ACE">
          <w:rPr>
            <w:rFonts w:ascii="Times New Roman" w:hAnsi="Times New Roman" w:cs="Times New Roman"/>
            <w:sz w:val="24"/>
            <w:szCs w:val="24"/>
            <w:rPrChange w:id="5864"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5865" w:author="LIN, Yufeng" w:date="2021-10-07T10:22:00Z">
            <w:rPr>
              <w:rFonts w:ascii="Times New Roman" w:hAnsi="Times New Roman" w:cs="Times New Roman"/>
              <w:sz w:val="22"/>
            </w:rPr>
          </w:rPrChange>
        </w:rPr>
        <w:t>bacteria</w:t>
      </w:r>
      <w:ins w:id="5866" w:author="nick ting" w:date="2021-10-04T22:16:00Z">
        <w:r w:rsidR="00232ACE" w:rsidRPr="00F331C9">
          <w:rPr>
            <w:rFonts w:ascii="Times New Roman" w:hAnsi="Times New Roman" w:cs="Times New Roman"/>
            <w:sz w:val="24"/>
            <w:szCs w:val="24"/>
            <w:rPrChange w:id="5867" w:author="LIN, Yufeng" w:date="2021-10-07T10:22:00Z">
              <w:rPr>
                <w:rFonts w:ascii="Times New Roman" w:hAnsi="Times New Roman" w:cs="Times New Roman"/>
                <w:sz w:val="22"/>
              </w:rPr>
            </w:rPrChange>
          </w:rPr>
          <w:t>l</w:t>
        </w:r>
      </w:ins>
      <w:r w:rsidRPr="00F331C9">
        <w:rPr>
          <w:rFonts w:ascii="Times New Roman" w:hAnsi="Times New Roman" w:cs="Times New Roman"/>
          <w:sz w:val="24"/>
          <w:szCs w:val="24"/>
          <w:rPrChange w:id="5868" w:author="LIN, Yufeng" w:date="2021-10-07T10:22:00Z">
            <w:rPr>
              <w:rFonts w:ascii="Times New Roman" w:hAnsi="Times New Roman" w:cs="Times New Roman"/>
              <w:sz w:val="22"/>
            </w:rPr>
          </w:rPrChange>
        </w:rPr>
        <w:t xml:space="preserve"> correlations </w:t>
      </w:r>
      <w:del w:id="5869" w:author="nick ting" w:date="2021-10-04T22:17:00Z">
        <w:r w:rsidRPr="00F331C9" w:rsidDel="00232ACE">
          <w:rPr>
            <w:rFonts w:ascii="Times New Roman" w:hAnsi="Times New Roman" w:cs="Times New Roman"/>
            <w:sz w:val="24"/>
            <w:szCs w:val="24"/>
            <w:rPrChange w:id="5870" w:author="LIN, Yufeng" w:date="2021-10-07T10:22:00Z">
              <w:rPr>
                <w:rFonts w:ascii="Times New Roman" w:hAnsi="Times New Roman" w:cs="Times New Roman"/>
                <w:sz w:val="22"/>
              </w:rPr>
            </w:rPrChange>
          </w:rPr>
          <w:delText>didn</w:delText>
        </w:r>
        <w:r w:rsidR="000D0043" w:rsidRPr="00F331C9" w:rsidDel="00232ACE">
          <w:rPr>
            <w:rFonts w:ascii="Times New Roman" w:hAnsi="Times New Roman" w:cs="Times New Roman"/>
            <w:sz w:val="24"/>
            <w:szCs w:val="24"/>
            <w:rPrChange w:id="5871" w:author="LIN, Yufeng" w:date="2021-10-07T10:22:00Z">
              <w:rPr>
                <w:rFonts w:ascii="Times New Roman" w:hAnsi="Times New Roman" w:cs="Times New Roman"/>
                <w:sz w:val="22"/>
              </w:rPr>
            </w:rPrChange>
          </w:rPr>
          <w:delText>'</w:delText>
        </w:r>
        <w:r w:rsidRPr="00F331C9" w:rsidDel="00232ACE">
          <w:rPr>
            <w:rFonts w:ascii="Times New Roman" w:hAnsi="Times New Roman" w:cs="Times New Roman"/>
            <w:sz w:val="24"/>
            <w:szCs w:val="24"/>
            <w:rPrChange w:id="5872" w:author="LIN, Yufeng" w:date="2021-10-07T10:22:00Z">
              <w:rPr>
                <w:rFonts w:ascii="Times New Roman" w:hAnsi="Times New Roman" w:cs="Times New Roman"/>
                <w:sz w:val="22"/>
              </w:rPr>
            </w:rPrChange>
          </w:rPr>
          <w:delText xml:space="preserve">t exist </w:delText>
        </w:r>
        <w:r w:rsidR="00EC22EF" w:rsidRPr="00F331C9" w:rsidDel="00232ACE">
          <w:rPr>
            <w:rFonts w:ascii="Times New Roman" w:hAnsi="Times New Roman" w:cs="Times New Roman"/>
            <w:sz w:val="24"/>
            <w:szCs w:val="24"/>
            <w:rPrChange w:id="5873" w:author="LIN, Yufeng" w:date="2021-10-07T10:22:00Z">
              <w:rPr>
                <w:rFonts w:ascii="Times New Roman" w:hAnsi="Times New Roman" w:cs="Times New Roman"/>
                <w:sz w:val="22"/>
              </w:rPr>
            </w:rPrChange>
          </w:rPr>
          <w:delText xml:space="preserve">in </w:delText>
        </w:r>
        <w:r w:rsidRPr="00F331C9" w:rsidDel="00232ACE">
          <w:rPr>
            <w:rFonts w:ascii="Times New Roman" w:hAnsi="Times New Roman" w:cs="Times New Roman"/>
            <w:sz w:val="24"/>
            <w:szCs w:val="24"/>
            <w:rPrChange w:id="5874" w:author="LIN, Yufeng" w:date="2021-10-07T10:22:00Z">
              <w:rPr>
                <w:rFonts w:ascii="Times New Roman" w:hAnsi="Times New Roman" w:cs="Times New Roman"/>
                <w:sz w:val="22"/>
              </w:rPr>
            </w:rPrChange>
          </w:rPr>
          <w:delText>the gentle relationship</w:delText>
        </w:r>
      </w:del>
      <w:ins w:id="5875" w:author="nick ting" w:date="2021-10-04T22:17:00Z">
        <w:r w:rsidR="00232ACE" w:rsidRPr="00F331C9">
          <w:rPr>
            <w:rFonts w:ascii="Times New Roman" w:hAnsi="Times New Roman" w:cs="Times New Roman"/>
            <w:sz w:val="24"/>
            <w:szCs w:val="24"/>
            <w:rPrChange w:id="5876" w:author="LIN, Yufeng" w:date="2021-10-07T10:22:00Z">
              <w:rPr>
                <w:rFonts w:ascii="Times New Roman" w:hAnsi="Times New Roman" w:cs="Times New Roman"/>
                <w:sz w:val="22"/>
              </w:rPr>
            </w:rPrChange>
          </w:rPr>
          <w:t>do not show simple unidirectional changes</w:t>
        </w:r>
      </w:ins>
      <w:ins w:id="5877" w:author="nick ting" w:date="2021-10-04T22:18:00Z">
        <w:r w:rsidR="00232ACE" w:rsidRPr="00F331C9">
          <w:rPr>
            <w:rFonts w:ascii="Times New Roman" w:hAnsi="Times New Roman" w:cs="Times New Roman"/>
            <w:sz w:val="24"/>
            <w:szCs w:val="24"/>
            <w:rPrChange w:id="5878" w:author="LIN, Yufeng" w:date="2021-10-07T10:22:00Z">
              <w:rPr>
                <w:rFonts w:ascii="Times New Roman" w:hAnsi="Times New Roman" w:cs="Times New Roman"/>
                <w:sz w:val="22"/>
              </w:rPr>
            </w:rPrChange>
          </w:rPr>
          <w:t xml:space="preserve"> </w:t>
        </w:r>
      </w:ins>
      <w:ins w:id="5879" w:author="nick ting" w:date="2021-10-04T22:21:00Z">
        <w:r w:rsidR="00232ACE" w:rsidRPr="00F331C9">
          <w:rPr>
            <w:rFonts w:ascii="Times New Roman" w:hAnsi="Times New Roman" w:cs="Times New Roman"/>
            <w:sz w:val="24"/>
            <w:szCs w:val="24"/>
            <w:rPrChange w:id="5880" w:author="LIN, Yufeng" w:date="2021-10-07T10:22:00Z">
              <w:rPr>
                <w:rFonts w:ascii="Times New Roman" w:hAnsi="Times New Roman" w:cs="Times New Roman"/>
                <w:sz w:val="22"/>
              </w:rPr>
            </w:rPrChange>
          </w:rPr>
          <w:t xml:space="preserve">across </w:t>
        </w:r>
      </w:ins>
      <w:ins w:id="5881" w:author="nick ting" w:date="2021-10-04T22:18:00Z">
        <w:r w:rsidR="00232ACE" w:rsidRPr="00F331C9">
          <w:rPr>
            <w:rFonts w:ascii="Times New Roman" w:hAnsi="Times New Roman" w:cs="Times New Roman"/>
            <w:sz w:val="24"/>
            <w:szCs w:val="24"/>
            <w:rPrChange w:id="5882" w:author="LIN, Yufeng" w:date="2021-10-07T10:22:00Z">
              <w:rPr>
                <w:rFonts w:ascii="Times New Roman" w:hAnsi="Times New Roman" w:cs="Times New Roman"/>
                <w:sz w:val="22"/>
              </w:rPr>
            </w:rPrChange>
          </w:rPr>
          <w:t>two conditions</w:t>
        </w:r>
      </w:ins>
      <w:r w:rsidRPr="00F331C9">
        <w:rPr>
          <w:rFonts w:ascii="Times New Roman" w:hAnsi="Times New Roman" w:cs="Times New Roman"/>
          <w:sz w:val="24"/>
          <w:szCs w:val="24"/>
          <w:rPrChange w:id="5883" w:author="LIN, Yufeng" w:date="2021-10-07T10:22:00Z">
            <w:rPr>
              <w:rFonts w:ascii="Times New Roman" w:hAnsi="Times New Roman" w:cs="Times New Roman"/>
              <w:sz w:val="22"/>
            </w:rPr>
          </w:rPrChange>
        </w:rPr>
        <w:t>.</w:t>
      </w:r>
      <w:ins w:id="5884" w:author="nick ting" w:date="2021-10-04T22:18:00Z">
        <w:r w:rsidR="00232ACE" w:rsidRPr="00F331C9">
          <w:rPr>
            <w:rFonts w:ascii="Times New Roman" w:hAnsi="Times New Roman" w:cs="Times New Roman"/>
            <w:sz w:val="24"/>
            <w:szCs w:val="24"/>
            <w:rPrChange w:id="5885" w:author="LIN, Yufeng" w:date="2021-10-07T10:22:00Z">
              <w:rPr>
                <w:rFonts w:ascii="Times New Roman" w:hAnsi="Times New Roman" w:cs="Times New Roman"/>
                <w:sz w:val="22"/>
              </w:rPr>
            </w:rPrChange>
          </w:rPr>
          <w:t xml:space="preserve"> While a group of fungal-bacterial interactions bec</w:t>
        </w:r>
      </w:ins>
      <w:ins w:id="5886" w:author="nick ting" w:date="2021-10-04T22:19:00Z">
        <w:r w:rsidR="00232ACE" w:rsidRPr="00F331C9">
          <w:rPr>
            <w:rFonts w:ascii="Times New Roman" w:hAnsi="Times New Roman" w:cs="Times New Roman"/>
            <w:sz w:val="24"/>
            <w:szCs w:val="24"/>
            <w:rPrChange w:id="5887" w:author="LIN, Yufeng" w:date="2021-10-07T10:22:00Z">
              <w:rPr>
                <w:rFonts w:ascii="Times New Roman" w:hAnsi="Times New Roman" w:cs="Times New Roman"/>
                <w:sz w:val="22"/>
              </w:rPr>
            </w:rPrChange>
          </w:rPr>
          <w:t>ame</w:t>
        </w:r>
      </w:ins>
      <w:ins w:id="5888" w:author="nick ting" w:date="2021-10-04T22:18:00Z">
        <w:r w:rsidR="00232ACE" w:rsidRPr="00F331C9">
          <w:rPr>
            <w:rFonts w:ascii="Times New Roman" w:hAnsi="Times New Roman" w:cs="Times New Roman"/>
            <w:sz w:val="24"/>
            <w:szCs w:val="24"/>
            <w:rPrChange w:id="5889" w:author="LIN, Yufeng" w:date="2021-10-07T10:22:00Z">
              <w:rPr>
                <w:rFonts w:ascii="Times New Roman" w:hAnsi="Times New Roman" w:cs="Times New Roman"/>
                <w:sz w:val="22"/>
              </w:rPr>
            </w:rPrChange>
          </w:rPr>
          <w:t xml:space="preserve"> </w:t>
        </w:r>
        <w:proofErr w:type="gramStart"/>
        <w:r w:rsidR="00232ACE" w:rsidRPr="00F331C9">
          <w:rPr>
            <w:rFonts w:ascii="Times New Roman" w:hAnsi="Times New Roman" w:cs="Times New Roman"/>
            <w:sz w:val="24"/>
            <w:szCs w:val="24"/>
            <w:rPrChange w:id="5890" w:author="LIN, Yufeng" w:date="2021-10-07T10:22:00Z">
              <w:rPr>
                <w:rFonts w:ascii="Times New Roman" w:hAnsi="Times New Roman" w:cs="Times New Roman"/>
                <w:sz w:val="22"/>
              </w:rPr>
            </w:rPrChange>
          </w:rPr>
          <w:t xml:space="preserve">stronger </w:t>
        </w:r>
      </w:ins>
      <w:r w:rsidRPr="00F331C9">
        <w:rPr>
          <w:rFonts w:ascii="Times New Roman" w:hAnsi="Times New Roman" w:cs="Times New Roman"/>
          <w:sz w:val="24"/>
          <w:szCs w:val="24"/>
          <w:rPrChange w:id="5891" w:author="LIN, Yufeng" w:date="2021-10-07T10:22:00Z">
            <w:rPr>
              <w:rFonts w:ascii="Times New Roman" w:hAnsi="Times New Roman" w:cs="Times New Roman"/>
              <w:sz w:val="22"/>
            </w:rPr>
          </w:rPrChange>
        </w:rPr>
        <w:t xml:space="preserve"> </w:t>
      </w:r>
      <w:ins w:id="5892" w:author="nick ting" w:date="2021-10-04T22:18:00Z">
        <w:r w:rsidR="00232ACE" w:rsidRPr="00F331C9">
          <w:rPr>
            <w:rFonts w:ascii="Times New Roman" w:hAnsi="Times New Roman" w:cs="Times New Roman"/>
            <w:sz w:val="24"/>
            <w:szCs w:val="24"/>
            <w:rPrChange w:id="5893" w:author="LIN, Yufeng" w:date="2021-10-07T10:22:00Z">
              <w:rPr>
                <w:rFonts w:ascii="Times New Roman" w:hAnsi="Times New Roman" w:cs="Times New Roman"/>
                <w:sz w:val="22"/>
              </w:rPr>
            </w:rPrChange>
          </w:rPr>
          <w:t>in</w:t>
        </w:r>
        <w:proofErr w:type="gramEnd"/>
        <w:r w:rsidR="00232ACE" w:rsidRPr="00F331C9">
          <w:rPr>
            <w:rFonts w:ascii="Times New Roman" w:hAnsi="Times New Roman" w:cs="Times New Roman"/>
            <w:sz w:val="24"/>
            <w:szCs w:val="24"/>
            <w:rPrChange w:id="5894" w:author="LIN, Yufeng" w:date="2021-10-07T10:22:00Z">
              <w:rPr>
                <w:rFonts w:ascii="Times New Roman" w:hAnsi="Times New Roman" w:cs="Times New Roman"/>
                <w:sz w:val="22"/>
              </w:rPr>
            </w:rPrChange>
          </w:rPr>
          <w:t xml:space="preserve"> CRC patients, another g</w:t>
        </w:r>
      </w:ins>
      <w:ins w:id="5895" w:author="nick ting" w:date="2021-10-04T22:19:00Z">
        <w:r w:rsidR="00232ACE" w:rsidRPr="00F331C9">
          <w:rPr>
            <w:rFonts w:ascii="Times New Roman" w:hAnsi="Times New Roman" w:cs="Times New Roman"/>
            <w:sz w:val="24"/>
            <w:szCs w:val="24"/>
            <w:rPrChange w:id="5896" w:author="LIN, Yufeng" w:date="2021-10-07T10:22:00Z">
              <w:rPr>
                <w:rFonts w:ascii="Times New Roman" w:hAnsi="Times New Roman" w:cs="Times New Roman"/>
                <w:sz w:val="22"/>
              </w:rPr>
            </w:rPrChange>
          </w:rPr>
          <w:t xml:space="preserve">roup of fungal-bacterial interactions became weaker. </w:t>
        </w:r>
      </w:ins>
      <w:r w:rsidRPr="00F331C9">
        <w:rPr>
          <w:rFonts w:ascii="Times New Roman" w:hAnsi="Times New Roman" w:cs="Times New Roman"/>
          <w:sz w:val="24"/>
          <w:szCs w:val="24"/>
          <w:rPrChange w:id="5897" w:author="LIN, Yufeng" w:date="2021-10-07T10:22:00Z">
            <w:rPr>
              <w:rFonts w:ascii="Times New Roman" w:hAnsi="Times New Roman" w:cs="Times New Roman"/>
              <w:sz w:val="22"/>
            </w:rPr>
          </w:rPrChange>
        </w:rPr>
        <w:t xml:space="preserve">Collectively, </w:t>
      </w:r>
      <w:del w:id="5898" w:author="nick ting" w:date="2021-10-04T22:19:00Z">
        <w:r w:rsidRPr="00F331C9" w:rsidDel="00232ACE">
          <w:rPr>
            <w:rFonts w:ascii="Times New Roman" w:hAnsi="Times New Roman" w:cs="Times New Roman"/>
            <w:sz w:val="24"/>
            <w:szCs w:val="24"/>
            <w:rPrChange w:id="5899" w:author="LIN, Yufeng" w:date="2021-10-07T10:22:00Z">
              <w:rPr>
                <w:rFonts w:ascii="Times New Roman" w:hAnsi="Times New Roman" w:cs="Times New Roman"/>
                <w:sz w:val="22"/>
              </w:rPr>
            </w:rPrChange>
          </w:rPr>
          <w:delText xml:space="preserve">our results implicated those correlations among </w:delText>
        </w:r>
        <w:r w:rsidR="00FA35F2" w:rsidRPr="00F331C9" w:rsidDel="00232ACE">
          <w:rPr>
            <w:rFonts w:ascii="Times New Roman" w:hAnsi="Times New Roman" w:cs="Times New Roman"/>
            <w:sz w:val="24"/>
            <w:szCs w:val="24"/>
            <w:rPrChange w:id="5900" w:author="LIN, Yufeng" w:date="2021-10-07T10:22:00Z">
              <w:rPr>
                <w:rFonts w:ascii="Times New Roman" w:hAnsi="Times New Roman" w:cs="Times New Roman"/>
                <w:sz w:val="22"/>
              </w:rPr>
            </w:rPrChange>
          </w:rPr>
          <w:delText>micro-eukaryotes</w:delText>
        </w:r>
      </w:del>
      <w:ins w:id="5901" w:author="LIN, Yufeng" w:date="2021-09-28T13:08:00Z">
        <w:del w:id="5902" w:author="nick ting" w:date="2021-10-04T22:19:00Z">
          <w:r w:rsidR="004314C2" w:rsidRPr="00F331C9" w:rsidDel="00232ACE">
            <w:rPr>
              <w:rFonts w:ascii="Times New Roman" w:hAnsi="Times New Roman" w:cs="Times New Roman"/>
              <w:sz w:val="24"/>
              <w:szCs w:val="24"/>
              <w:rPrChange w:id="5903" w:author="LIN, Yufeng" w:date="2021-10-07T10:22:00Z">
                <w:rPr>
                  <w:rFonts w:ascii="Times New Roman" w:hAnsi="Times New Roman" w:cs="Times New Roman"/>
                  <w:sz w:val="22"/>
                </w:rPr>
              </w:rPrChange>
            </w:rPr>
            <w:delText>fungi</w:delText>
          </w:r>
        </w:del>
      </w:ins>
      <w:del w:id="5904" w:author="nick ting" w:date="2021-10-04T22:19:00Z">
        <w:r w:rsidRPr="00F331C9" w:rsidDel="00232ACE">
          <w:rPr>
            <w:rFonts w:ascii="Times New Roman" w:hAnsi="Times New Roman" w:cs="Times New Roman"/>
            <w:sz w:val="24"/>
            <w:szCs w:val="24"/>
            <w:rPrChange w:id="5905" w:author="LIN, Yufeng" w:date="2021-10-07T10:22:00Z">
              <w:rPr>
                <w:rFonts w:ascii="Times New Roman" w:hAnsi="Times New Roman" w:cs="Times New Roman"/>
                <w:sz w:val="22"/>
              </w:rPr>
            </w:rPrChange>
          </w:rPr>
          <w:delText xml:space="preserve"> were weakened in CRC, while bacteria-bacteria correlations were utterly opposite. And associations of </w:delText>
        </w:r>
        <w:r w:rsidR="00FA35F2" w:rsidRPr="00F331C9" w:rsidDel="00232ACE">
          <w:rPr>
            <w:rFonts w:ascii="Times New Roman" w:hAnsi="Times New Roman" w:cs="Times New Roman"/>
            <w:sz w:val="24"/>
            <w:szCs w:val="24"/>
            <w:rPrChange w:id="5906" w:author="LIN, Yufeng" w:date="2021-10-07T10:22:00Z">
              <w:rPr>
                <w:rFonts w:ascii="Times New Roman" w:hAnsi="Times New Roman" w:cs="Times New Roman"/>
                <w:sz w:val="22"/>
              </w:rPr>
            </w:rPrChange>
          </w:rPr>
          <w:delText>micro-eukaryotes</w:delText>
        </w:r>
      </w:del>
      <w:ins w:id="5907" w:author="LIN, Yufeng" w:date="2021-09-28T13:08:00Z">
        <w:del w:id="5908" w:author="nick ting" w:date="2021-10-04T22:19:00Z">
          <w:r w:rsidR="004314C2" w:rsidRPr="00F331C9" w:rsidDel="00232ACE">
            <w:rPr>
              <w:rFonts w:ascii="Times New Roman" w:hAnsi="Times New Roman" w:cs="Times New Roman"/>
              <w:sz w:val="24"/>
              <w:szCs w:val="24"/>
              <w:rPrChange w:id="5909" w:author="LIN, Yufeng" w:date="2021-10-07T10:22:00Z">
                <w:rPr>
                  <w:rFonts w:ascii="Times New Roman" w:hAnsi="Times New Roman" w:cs="Times New Roman"/>
                  <w:sz w:val="22"/>
                </w:rPr>
              </w:rPrChange>
            </w:rPr>
            <w:delText>fungi</w:delText>
          </w:r>
        </w:del>
      </w:ins>
      <w:del w:id="5910" w:author="nick ting" w:date="2021-10-04T22:19:00Z">
        <w:r w:rsidRPr="00F331C9" w:rsidDel="00232ACE">
          <w:rPr>
            <w:rFonts w:ascii="Times New Roman" w:hAnsi="Times New Roman" w:cs="Times New Roman"/>
            <w:sz w:val="24"/>
            <w:szCs w:val="24"/>
            <w:rPrChange w:id="5911" w:author="LIN, Yufeng" w:date="2021-10-07T10:22:00Z">
              <w:rPr>
                <w:rFonts w:ascii="Times New Roman" w:hAnsi="Times New Roman" w:cs="Times New Roman"/>
                <w:sz w:val="22"/>
              </w:rPr>
            </w:rPrChange>
          </w:rPr>
          <w:delText>-bacteria existed above two situations.</w:delText>
        </w:r>
      </w:del>
      <w:ins w:id="5912" w:author="nick ting" w:date="2021-10-04T22:19:00Z">
        <w:r w:rsidR="00232ACE" w:rsidRPr="00F331C9">
          <w:rPr>
            <w:rFonts w:ascii="Times New Roman" w:hAnsi="Times New Roman" w:cs="Times New Roman"/>
            <w:sz w:val="24"/>
            <w:szCs w:val="24"/>
            <w:rPrChange w:id="5913" w:author="LIN, Yufeng" w:date="2021-10-07T10:22:00Z">
              <w:rPr>
                <w:rFonts w:ascii="Times New Roman" w:hAnsi="Times New Roman" w:cs="Times New Roman"/>
                <w:sz w:val="22"/>
              </w:rPr>
            </w:rPrChange>
          </w:rPr>
          <w:t xml:space="preserve">our differential correlation analysis demonstrated </w:t>
        </w:r>
      </w:ins>
      <w:ins w:id="5914" w:author="nick ting" w:date="2021-10-04T22:22:00Z">
        <w:r w:rsidR="00232ACE" w:rsidRPr="00F331C9">
          <w:rPr>
            <w:rFonts w:ascii="Times New Roman" w:hAnsi="Times New Roman" w:cs="Times New Roman"/>
            <w:sz w:val="24"/>
            <w:szCs w:val="24"/>
            <w:rPrChange w:id="5915" w:author="LIN, Yufeng" w:date="2021-10-07T10:22:00Z">
              <w:rPr>
                <w:rFonts w:ascii="Times New Roman" w:hAnsi="Times New Roman" w:cs="Times New Roman"/>
                <w:sz w:val="22"/>
              </w:rPr>
            </w:rPrChange>
          </w:rPr>
          <w:t>distinct differences</w:t>
        </w:r>
        <w:r w:rsidR="00FA777A" w:rsidRPr="00F331C9">
          <w:rPr>
            <w:rFonts w:ascii="Times New Roman" w:hAnsi="Times New Roman" w:cs="Times New Roman"/>
            <w:sz w:val="24"/>
            <w:szCs w:val="24"/>
            <w:rPrChange w:id="5916" w:author="LIN, Yufeng" w:date="2021-10-07T10:22:00Z">
              <w:rPr>
                <w:rFonts w:ascii="Times New Roman" w:hAnsi="Times New Roman" w:cs="Times New Roman"/>
                <w:sz w:val="22"/>
              </w:rPr>
            </w:rPrChange>
          </w:rPr>
          <w:t xml:space="preserve"> in the correlation changes among inter-fungal, inter-bacterial and fungal-bacterial interactions.</w:t>
        </w:r>
        <w:del w:id="5917" w:author="LIN, Yufeng" w:date="2021-10-07T11:04:00Z">
          <w:r w:rsidR="00FA777A" w:rsidRPr="00F331C9" w:rsidDel="00E81CE7">
            <w:rPr>
              <w:rFonts w:ascii="Times New Roman" w:hAnsi="Times New Roman" w:cs="Times New Roman"/>
              <w:sz w:val="24"/>
              <w:szCs w:val="24"/>
              <w:rPrChange w:id="5918" w:author="LIN, Yufeng" w:date="2021-10-07T10:22:00Z">
                <w:rPr>
                  <w:rFonts w:ascii="Times New Roman" w:hAnsi="Times New Roman" w:cs="Times New Roman"/>
                  <w:sz w:val="22"/>
                </w:rPr>
              </w:rPrChange>
            </w:rPr>
            <w:delText xml:space="preserve"> This might imply that </w:delText>
          </w:r>
        </w:del>
      </w:ins>
    </w:p>
    <w:p w14:paraId="56866ADB" w14:textId="77777777" w:rsidR="00C33557" w:rsidRPr="00F331C9" w:rsidRDefault="00C33557" w:rsidP="00F331C9">
      <w:pPr>
        <w:spacing w:line="480" w:lineRule="auto"/>
        <w:rPr>
          <w:rFonts w:ascii="Times New Roman" w:hAnsi="Times New Roman" w:cs="Times New Roman"/>
          <w:sz w:val="24"/>
          <w:szCs w:val="24"/>
          <w:rPrChange w:id="5919" w:author="LIN, Yufeng" w:date="2021-10-07T10:22:00Z">
            <w:rPr>
              <w:rFonts w:ascii="Times New Roman" w:hAnsi="Times New Roman" w:cs="Times New Roman"/>
              <w:sz w:val="22"/>
            </w:rPr>
          </w:rPrChange>
        </w:rPr>
      </w:pPr>
    </w:p>
    <w:p w14:paraId="57E32D7E" w14:textId="2C5A2321" w:rsidR="00D9531B" w:rsidRPr="00F331C9" w:rsidDel="0096422D" w:rsidRDefault="00D9531B" w:rsidP="00F331C9">
      <w:pPr>
        <w:spacing w:line="480" w:lineRule="auto"/>
        <w:rPr>
          <w:ins w:id="5920" w:author="nick ting" w:date="2021-10-04T18:14:00Z"/>
          <w:del w:id="5921" w:author="LIN, Yufeng" w:date="2021-10-05T14:03:00Z"/>
          <w:rFonts w:ascii="Times New Roman" w:hAnsi="Times New Roman" w:cs="Times New Roman"/>
          <w:sz w:val="24"/>
          <w:szCs w:val="24"/>
          <w:rPrChange w:id="5922" w:author="LIN, Yufeng" w:date="2021-10-07T10:22:00Z">
            <w:rPr>
              <w:ins w:id="5923" w:author="nick ting" w:date="2021-10-04T18:14:00Z"/>
              <w:del w:id="5924" w:author="LIN, Yufeng" w:date="2021-10-05T14:03:00Z"/>
              <w:rFonts w:ascii="Times New Roman" w:hAnsi="Times New Roman" w:cs="Times New Roman"/>
              <w:sz w:val="22"/>
            </w:rPr>
          </w:rPrChange>
        </w:rPr>
      </w:pPr>
      <w:r w:rsidRPr="00F331C9">
        <w:rPr>
          <w:rFonts w:ascii="Times New Roman" w:hAnsi="Times New Roman" w:cs="Times New Roman"/>
          <w:sz w:val="24"/>
          <w:szCs w:val="24"/>
          <w:rPrChange w:id="5925" w:author="LIN, Yufeng" w:date="2021-10-07T10:22:00Z">
            <w:rPr>
              <w:rFonts w:ascii="Times New Roman" w:hAnsi="Times New Roman" w:cs="Times New Roman"/>
              <w:sz w:val="22"/>
            </w:rPr>
          </w:rPrChange>
        </w:rPr>
        <w:t xml:space="preserve">We also defined the nine cases in the pair correlation comparison (figure 5b </w:t>
      </w:r>
      <w:ins w:id="5926" w:author="nick ting" w:date="2021-10-04T22:23:00Z">
        <w:r w:rsidR="00FA777A" w:rsidRPr="00F331C9">
          <w:rPr>
            <w:rFonts w:ascii="Times New Roman" w:hAnsi="Times New Roman" w:cs="Times New Roman"/>
            <w:sz w:val="24"/>
            <w:szCs w:val="24"/>
            <w:rPrChange w:id="5927" w:author="LIN, Yufeng" w:date="2021-10-07T10:22:00Z">
              <w:rPr>
                <w:rFonts w:ascii="Times New Roman" w:hAnsi="Times New Roman" w:cs="Times New Roman"/>
                <w:sz w:val="22"/>
              </w:rPr>
            </w:rPrChange>
          </w:rPr>
          <w:t xml:space="preserve">left panel </w:t>
        </w:r>
      </w:ins>
      <w:r w:rsidRPr="00F331C9">
        <w:rPr>
          <w:rFonts w:ascii="Times New Roman" w:hAnsi="Times New Roman" w:cs="Times New Roman"/>
          <w:sz w:val="24"/>
          <w:szCs w:val="24"/>
          <w:rPrChange w:id="5928" w:author="LIN, Yufeng" w:date="2021-10-07T10:22:00Z">
            <w:rPr>
              <w:rFonts w:ascii="Times New Roman" w:hAnsi="Times New Roman" w:cs="Times New Roman"/>
              <w:sz w:val="22"/>
            </w:rPr>
          </w:rPrChange>
        </w:rPr>
        <w:t xml:space="preserve">and see methods). Our results showed that the most significant correlations were </w:t>
      </w:r>
      <w:r w:rsidR="000D0043" w:rsidRPr="00F331C9">
        <w:rPr>
          <w:rFonts w:ascii="Times New Roman" w:hAnsi="Times New Roman" w:cs="Times New Roman"/>
          <w:sz w:val="24"/>
          <w:szCs w:val="24"/>
          <w:rPrChange w:id="5929"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0"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5931"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2" w:author="LIN, Yufeng" w:date="2021-10-07T10:22:00Z">
            <w:rPr>
              <w:rFonts w:ascii="Times New Roman" w:hAnsi="Times New Roman" w:cs="Times New Roman"/>
              <w:sz w:val="22"/>
            </w:rPr>
          </w:rPrChange>
        </w:rPr>
        <w:t xml:space="preserve">, </w:t>
      </w:r>
      <w:r w:rsidR="000D0043" w:rsidRPr="00F331C9">
        <w:rPr>
          <w:rFonts w:ascii="Times New Roman" w:hAnsi="Times New Roman" w:cs="Times New Roman"/>
          <w:sz w:val="24"/>
          <w:szCs w:val="24"/>
          <w:rPrChange w:id="5933"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4"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5935"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6" w:author="LIN, Yufeng" w:date="2021-10-07T10:22:00Z">
            <w:rPr>
              <w:rFonts w:ascii="Times New Roman" w:hAnsi="Times New Roman" w:cs="Times New Roman"/>
              <w:sz w:val="22"/>
            </w:rPr>
          </w:rPrChange>
        </w:rPr>
        <w:t xml:space="preserve">, and </w:t>
      </w:r>
      <w:r w:rsidR="000D0043" w:rsidRPr="00F331C9">
        <w:rPr>
          <w:rFonts w:ascii="Times New Roman" w:hAnsi="Times New Roman" w:cs="Times New Roman"/>
          <w:sz w:val="24"/>
          <w:szCs w:val="24"/>
          <w:rPrChange w:id="5937"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38"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5939"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40" w:author="LIN, Yufeng" w:date="2021-10-07T10:22:00Z">
            <w:rPr>
              <w:rFonts w:ascii="Times New Roman" w:hAnsi="Times New Roman" w:cs="Times New Roman"/>
              <w:sz w:val="22"/>
            </w:rPr>
          </w:rPrChange>
        </w:rPr>
        <w:t>, indicating that the most meaningful comparisons (</w:t>
      </w:r>
      <w:r w:rsidRPr="00F331C9">
        <w:rPr>
          <w:rFonts w:ascii="Times New Roman" w:hAnsi="Times New Roman" w:cs="Times New Roman"/>
          <w:i/>
          <w:iCs/>
          <w:sz w:val="24"/>
          <w:szCs w:val="24"/>
          <w:rPrChange w:id="5941" w:author="LIN, Yufeng" w:date="2021-10-07T10:53:00Z">
            <w:rPr>
              <w:rFonts w:ascii="Times New Roman" w:hAnsi="Times New Roman" w:cs="Times New Roman"/>
              <w:sz w:val="22"/>
            </w:rPr>
          </w:rPrChange>
        </w:rPr>
        <w:t>pm</w:t>
      </w:r>
      <w:ins w:id="5942" w:author="LIN, Yufeng" w:date="2021-10-07T10:53:00Z">
        <w:r w:rsidR="00E81CE7" w:rsidRPr="00F331C9">
          <w:rPr>
            <w:rFonts w:ascii="Times New Roman" w:hAnsi="Times New Roman" w:cs="Times New Roman"/>
            <w:i/>
            <w:iCs/>
            <w:sz w:val="24"/>
            <w:szCs w:val="24"/>
          </w:rPr>
          <w:t xml:space="preserve"> </w:t>
        </w:r>
      </w:ins>
      <w:r w:rsidRPr="00F331C9">
        <w:rPr>
          <w:rFonts w:ascii="Times New Roman" w:hAnsi="Times New Roman" w:cs="Times New Roman"/>
          <w:i/>
          <w:iCs/>
          <w:sz w:val="24"/>
          <w:szCs w:val="24"/>
          <w:rPrChange w:id="5943" w:author="LIN, Yufeng" w:date="2021-10-07T10:53:00Z">
            <w:rPr>
              <w:rFonts w:ascii="Times New Roman" w:hAnsi="Times New Roman" w:cs="Times New Roman"/>
              <w:sz w:val="22"/>
            </w:rPr>
          </w:rPrChange>
        </w:rPr>
        <w:t>Val</w:t>
      </w:r>
      <w:r w:rsidRPr="00F331C9">
        <w:rPr>
          <w:rFonts w:ascii="Times New Roman" w:hAnsi="Times New Roman" w:cs="Times New Roman"/>
          <w:sz w:val="24"/>
          <w:szCs w:val="24"/>
          <w:rPrChange w:id="5944" w:author="LIN, Yufeng" w:date="2021-10-07T10:22:00Z">
            <w:rPr>
              <w:rFonts w:ascii="Times New Roman" w:hAnsi="Times New Roman" w:cs="Times New Roman"/>
              <w:sz w:val="22"/>
            </w:rPr>
          </w:rPrChange>
        </w:rPr>
        <w:t xml:space="preserve"> &lt; 0.05) were based on the positive correlations; in other words, negative correlations were rare (figure 5c). Notably, only the </w:t>
      </w:r>
      <w:ins w:id="5945" w:author="LIN, Yufeng" w:date="2021-10-05T16:44:00Z">
        <w:r w:rsidR="00F96E61" w:rsidRPr="00F331C9">
          <w:rPr>
            <w:rFonts w:ascii="Times New Roman" w:hAnsi="Times New Roman" w:cs="Times New Roman"/>
            <w:sz w:val="24"/>
            <w:szCs w:val="24"/>
            <w:rPrChange w:id="5946" w:author="LIN, Yufeng" w:date="2021-10-07T10:22:00Z">
              <w:rPr>
                <w:rFonts w:ascii="Times New Roman" w:hAnsi="Times New Roman" w:cs="Times New Roman"/>
                <w:sz w:val="22"/>
              </w:rPr>
            </w:rPrChange>
          </w:rPr>
          <w:t>intra-</w:t>
        </w:r>
      </w:ins>
      <w:del w:id="5947" w:author="LIN, Yufeng" w:date="2021-10-05T16:44:00Z">
        <w:r w:rsidRPr="00F331C9" w:rsidDel="00F96E61">
          <w:rPr>
            <w:rFonts w:ascii="Times New Roman" w:hAnsi="Times New Roman" w:cs="Times New Roman"/>
            <w:sz w:val="24"/>
            <w:szCs w:val="24"/>
            <w:rPrChange w:id="5948" w:author="LIN, Yufeng" w:date="2021-10-07T10:22:00Z">
              <w:rPr>
                <w:rFonts w:ascii="Times New Roman" w:hAnsi="Times New Roman" w:cs="Times New Roman"/>
                <w:sz w:val="22"/>
              </w:rPr>
            </w:rPrChange>
          </w:rPr>
          <w:delText xml:space="preserve">internal </w:delText>
        </w:r>
      </w:del>
      <w:del w:id="5949" w:author="LIN, Yufeng" w:date="2021-09-28T13:08:00Z">
        <w:r w:rsidR="00FA35F2" w:rsidRPr="00F331C9" w:rsidDel="004314C2">
          <w:rPr>
            <w:rFonts w:ascii="Times New Roman" w:hAnsi="Times New Roman" w:cs="Times New Roman"/>
            <w:sz w:val="24"/>
            <w:szCs w:val="24"/>
            <w:rPrChange w:id="5950" w:author="LIN, Yufeng" w:date="2021-10-07T10:22:00Z">
              <w:rPr>
                <w:rFonts w:ascii="Times New Roman" w:hAnsi="Times New Roman" w:cs="Times New Roman"/>
                <w:sz w:val="22"/>
              </w:rPr>
            </w:rPrChange>
          </w:rPr>
          <w:delText>micro-eukaryotes</w:delText>
        </w:r>
      </w:del>
      <w:ins w:id="5951" w:author="LIN, Yufeng" w:date="2021-09-28T13:08:00Z">
        <w:r w:rsidR="004314C2" w:rsidRPr="00F331C9">
          <w:rPr>
            <w:rFonts w:ascii="Times New Roman" w:hAnsi="Times New Roman" w:cs="Times New Roman"/>
            <w:sz w:val="24"/>
            <w:szCs w:val="24"/>
            <w:rPrChange w:id="5952"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5953" w:author="LIN, Yufeng" w:date="2021-10-07T10:22:00Z">
            <w:rPr>
              <w:rFonts w:ascii="Times New Roman" w:hAnsi="Times New Roman" w:cs="Times New Roman"/>
              <w:sz w:val="22"/>
            </w:rPr>
          </w:rPrChange>
        </w:rPr>
        <w:t xml:space="preserve"> had six </w:t>
      </w:r>
      <w:r w:rsidR="000D0043" w:rsidRPr="00F331C9">
        <w:rPr>
          <w:rFonts w:ascii="Times New Roman" w:hAnsi="Times New Roman" w:cs="Times New Roman"/>
          <w:sz w:val="24"/>
          <w:szCs w:val="24"/>
          <w:rPrChange w:id="5954"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55"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5956"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5957" w:author="LIN, Yufeng" w:date="2021-10-07T10:22:00Z">
            <w:rPr>
              <w:rFonts w:ascii="Times New Roman" w:hAnsi="Times New Roman" w:cs="Times New Roman"/>
              <w:sz w:val="22"/>
            </w:rPr>
          </w:rPrChange>
        </w:rPr>
        <w:t xml:space="preserve"> cases, which means the feature pair correlation in CRC was negative, while its association in healthy control was positive (figure 5c). It might reveal some potential markers or changes in the stage alteration.</w:t>
      </w:r>
    </w:p>
    <w:p w14:paraId="078C74E8" w14:textId="77777777" w:rsidR="00C33557" w:rsidRPr="00F331C9" w:rsidRDefault="00C33557" w:rsidP="00F331C9">
      <w:pPr>
        <w:spacing w:line="480" w:lineRule="auto"/>
        <w:rPr>
          <w:rFonts w:ascii="Times New Roman" w:hAnsi="Times New Roman" w:cs="Times New Roman"/>
          <w:sz w:val="24"/>
          <w:szCs w:val="24"/>
          <w:rPrChange w:id="5958" w:author="LIN, Yufeng" w:date="2021-10-07T10:22:00Z">
            <w:rPr>
              <w:rFonts w:ascii="Times New Roman" w:hAnsi="Times New Roman" w:cs="Times New Roman"/>
              <w:sz w:val="22"/>
            </w:rPr>
          </w:rPrChange>
        </w:rPr>
      </w:pPr>
    </w:p>
    <w:p w14:paraId="41551AE8" w14:textId="24308CA7" w:rsidR="00D9531B" w:rsidRPr="00F331C9" w:rsidDel="0096422D" w:rsidRDefault="00D9531B" w:rsidP="00F331C9">
      <w:pPr>
        <w:spacing w:line="480" w:lineRule="auto"/>
        <w:rPr>
          <w:ins w:id="5959" w:author="nick ting" w:date="2021-10-04T22:23:00Z"/>
          <w:del w:id="5960" w:author="LIN, Yufeng" w:date="2021-10-05T14:03:00Z"/>
          <w:rFonts w:ascii="Times New Roman" w:hAnsi="Times New Roman" w:cs="Times New Roman"/>
          <w:sz w:val="24"/>
          <w:szCs w:val="24"/>
          <w:rPrChange w:id="5961" w:author="LIN, Yufeng" w:date="2021-10-07T10:22:00Z">
            <w:rPr>
              <w:ins w:id="5962" w:author="nick ting" w:date="2021-10-04T22:23:00Z"/>
              <w:del w:id="5963" w:author="LIN, Yufeng" w:date="2021-10-05T14:03:00Z"/>
              <w:rFonts w:ascii="Times New Roman" w:hAnsi="Times New Roman" w:cs="Times New Roman"/>
              <w:sz w:val="22"/>
            </w:rPr>
          </w:rPrChange>
        </w:rPr>
      </w:pPr>
      <w:del w:id="5964" w:author="nick ting" w:date="2021-10-04T22:24:00Z">
        <w:r w:rsidRPr="00F331C9" w:rsidDel="00FA777A">
          <w:rPr>
            <w:rFonts w:ascii="Times New Roman" w:hAnsi="Times New Roman" w:cs="Times New Roman"/>
            <w:sz w:val="24"/>
            <w:szCs w:val="24"/>
            <w:rPrChange w:id="5965" w:author="LIN, Yufeng" w:date="2021-10-07T10:22:00Z">
              <w:rPr>
                <w:rFonts w:ascii="Times New Roman" w:hAnsi="Times New Roman" w:cs="Times New Roman"/>
                <w:sz w:val="22"/>
              </w:rPr>
            </w:rPrChange>
          </w:rPr>
          <w:delText>Sixty-four</w:delText>
        </w:r>
      </w:del>
      <w:ins w:id="5966" w:author="nick ting" w:date="2021-10-04T22:24:00Z">
        <w:del w:id="5967" w:author="LIN, Yufeng" w:date="2021-10-05T14:03:00Z">
          <w:r w:rsidR="00FA777A" w:rsidRPr="00F331C9" w:rsidDel="0096422D">
            <w:rPr>
              <w:rFonts w:ascii="Times New Roman" w:hAnsi="Times New Roman" w:cs="Times New Roman"/>
              <w:sz w:val="24"/>
              <w:szCs w:val="24"/>
              <w:rPrChange w:id="5968" w:author="LIN, Yufeng" w:date="2021-10-07T10:22:00Z">
                <w:rPr>
                  <w:rFonts w:ascii="Times New Roman" w:hAnsi="Times New Roman" w:cs="Times New Roman"/>
                  <w:sz w:val="22"/>
                </w:rPr>
              </w:rPrChange>
            </w:rPr>
            <w:delText>64</w:delText>
          </w:r>
        </w:del>
      </w:ins>
      <w:ins w:id="5969" w:author="LIN, Yufeng" w:date="2021-10-05T14:03:00Z">
        <w:r w:rsidR="0096422D" w:rsidRPr="00F331C9">
          <w:rPr>
            <w:rFonts w:ascii="Times New Roman" w:hAnsi="Times New Roman" w:cs="Times New Roman"/>
            <w:sz w:val="24"/>
            <w:szCs w:val="24"/>
            <w:rPrChange w:id="5970" w:author="LIN, Yufeng" w:date="2021-10-07T10:22:00Z">
              <w:rPr>
                <w:rFonts w:ascii="Times New Roman" w:hAnsi="Times New Roman" w:cs="Times New Roman"/>
                <w:sz w:val="22"/>
              </w:rPr>
            </w:rPrChange>
          </w:rPr>
          <w:t>Sixty-four</w:t>
        </w:r>
      </w:ins>
      <w:r w:rsidRPr="00F331C9">
        <w:rPr>
          <w:rFonts w:ascii="Times New Roman" w:hAnsi="Times New Roman" w:cs="Times New Roman"/>
          <w:sz w:val="24"/>
          <w:szCs w:val="24"/>
          <w:rPrChange w:id="5971" w:author="LIN, Yufeng" w:date="2021-10-07T10:22:00Z">
            <w:rPr>
              <w:rFonts w:ascii="Times New Roman" w:hAnsi="Times New Roman" w:cs="Times New Roman"/>
              <w:sz w:val="22"/>
            </w:rPr>
          </w:rPrChange>
        </w:rPr>
        <w:t xml:space="preserve"> </w:t>
      </w:r>
      <w:del w:id="5972" w:author="nick ting" w:date="2021-10-04T22:24:00Z">
        <w:r w:rsidRPr="00F331C9" w:rsidDel="00FA777A">
          <w:rPr>
            <w:rFonts w:ascii="Times New Roman" w:hAnsi="Times New Roman" w:cs="Times New Roman"/>
            <w:sz w:val="24"/>
            <w:szCs w:val="24"/>
            <w:rPrChange w:id="5973" w:author="LIN, Yufeng" w:date="2021-10-07T10:22:00Z">
              <w:rPr>
                <w:rFonts w:ascii="Times New Roman" w:hAnsi="Times New Roman" w:cs="Times New Roman"/>
                <w:sz w:val="22"/>
              </w:rPr>
            </w:rPrChange>
          </w:rPr>
          <w:delText xml:space="preserve">candidates </w:delText>
        </w:r>
      </w:del>
      <w:ins w:id="5974" w:author="nick ting" w:date="2021-10-04T22:24:00Z">
        <w:r w:rsidR="00FA777A" w:rsidRPr="00F331C9">
          <w:rPr>
            <w:rFonts w:ascii="Times New Roman" w:hAnsi="Times New Roman" w:cs="Times New Roman"/>
            <w:sz w:val="24"/>
            <w:szCs w:val="24"/>
            <w:rPrChange w:id="5975" w:author="LIN, Yufeng" w:date="2021-10-07T10:22:00Z">
              <w:rPr>
                <w:rFonts w:ascii="Times New Roman" w:hAnsi="Times New Roman" w:cs="Times New Roman"/>
                <w:sz w:val="22"/>
              </w:rPr>
            </w:rPrChange>
          </w:rPr>
          <w:t xml:space="preserve">microbes </w:t>
        </w:r>
      </w:ins>
      <w:r w:rsidRPr="00F331C9">
        <w:rPr>
          <w:rFonts w:ascii="Times New Roman" w:hAnsi="Times New Roman" w:cs="Times New Roman"/>
          <w:sz w:val="24"/>
          <w:szCs w:val="24"/>
          <w:rPrChange w:id="5976" w:author="LIN, Yufeng" w:date="2021-10-07T10:22:00Z">
            <w:rPr>
              <w:rFonts w:ascii="Times New Roman" w:hAnsi="Times New Roman" w:cs="Times New Roman"/>
              <w:sz w:val="22"/>
            </w:rPr>
          </w:rPrChange>
        </w:rPr>
        <w:t xml:space="preserve">(31 bacteria and 33 </w:t>
      </w:r>
      <w:del w:id="5977" w:author="LIN, Yufeng" w:date="2021-09-28T13:08:00Z">
        <w:r w:rsidR="00FA35F2" w:rsidRPr="00F331C9" w:rsidDel="004314C2">
          <w:rPr>
            <w:rFonts w:ascii="Times New Roman" w:hAnsi="Times New Roman" w:cs="Times New Roman"/>
            <w:sz w:val="24"/>
            <w:szCs w:val="24"/>
            <w:rPrChange w:id="5978" w:author="LIN, Yufeng" w:date="2021-10-07T10:22:00Z">
              <w:rPr>
                <w:rFonts w:ascii="Times New Roman" w:hAnsi="Times New Roman" w:cs="Times New Roman"/>
                <w:sz w:val="22"/>
              </w:rPr>
            </w:rPrChange>
          </w:rPr>
          <w:delText>micro-eukaryotes</w:delText>
        </w:r>
      </w:del>
      <w:ins w:id="5979" w:author="LIN, Yufeng" w:date="2021-09-28T13:08:00Z">
        <w:r w:rsidR="004314C2" w:rsidRPr="00F331C9">
          <w:rPr>
            <w:rFonts w:ascii="Times New Roman" w:hAnsi="Times New Roman" w:cs="Times New Roman"/>
            <w:sz w:val="24"/>
            <w:szCs w:val="24"/>
            <w:rPrChange w:id="5980"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5981" w:author="LIN, Yufeng" w:date="2021-10-07T10:22:00Z">
            <w:rPr>
              <w:rFonts w:ascii="Times New Roman" w:hAnsi="Times New Roman" w:cs="Times New Roman"/>
              <w:sz w:val="22"/>
            </w:rPr>
          </w:rPrChange>
        </w:rPr>
        <w:t>) were separated into six cluste</w:t>
      </w:r>
      <w:ins w:id="5982" w:author="nick ting" w:date="2021-10-04T22:24:00Z">
        <w:r w:rsidR="00FA777A" w:rsidRPr="00F331C9">
          <w:rPr>
            <w:rFonts w:ascii="Times New Roman" w:hAnsi="Times New Roman" w:cs="Times New Roman"/>
            <w:sz w:val="24"/>
            <w:szCs w:val="24"/>
            <w:rPrChange w:id="5983" w:author="LIN, Yufeng" w:date="2021-10-07T10:22:00Z">
              <w:rPr>
                <w:rFonts w:ascii="Times New Roman" w:hAnsi="Times New Roman" w:cs="Times New Roman"/>
                <w:sz w:val="22"/>
              </w:rPr>
            </w:rPrChange>
          </w:rPr>
          <w:t>r</w:t>
        </w:r>
      </w:ins>
      <w:del w:id="5984" w:author="nick ting" w:date="2021-10-04T22:24:00Z">
        <w:r w:rsidRPr="00F331C9" w:rsidDel="00FA777A">
          <w:rPr>
            <w:rFonts w:ascii="Times New Roman" w:hAnsi="Times New Roman" w:cs="Times New Roman"/>
            <w:sz w:val="24"/>
            <w:szCs w:val="24"/>
            <w:rPrChange w:id="5985" w:author="LIN, Yufeng" w:date="2021-10-07T10:22:00Z">
              <w:rPr>
                <w:rFonts w:ascii="Times New Roman" w:hAnsi="Times New Roman" w:cs="Times New Roman"/>
                <w:sz w:val="22"/>
              </w:rPr>
            </w:rPrChange>
          </w:rPr>
          <w:delText>ring</w:delText>
        </w:r>
      </w:del>
      <w:r w:rsidRPr="00F331C9">
        <w:rPr>
          <w:rFonts w:ascii="Times New Roman" w:hAnsi="Times New Roman" w:cs="Times New Roman"/>
          <w:sz w:val="24"/>
          <w:szCs w:val="24"/>
          <w:rPrChange w:id="5986" w:author="LIN, Yufeng" w:date="2021-10-07T10:22:00Z">
            <w:rPr>
              <w:rFonts w:ascii="Times New Roman" w:hAnsi="Times New Roman" w:cs="Times New Roman"/>
              <w:sz w:val="22"/>
            </w:rPr>
          </w:rPrChange>
        </w:rPr>
        <w:t xml:space="preserve">s with </w:t>
      </w:r>
      <w:bookmarkStart w:id="5987" w:name="_Hlk82182357"/>
      <w:r w:rsidRPr="00F331C9">
        <w:rPr>
          <w:rFonts w:ascii="Times New Roman" w:hAnsi="Times New Roman" w:cs="Times New Roman"/>
          <w:sz w:val="24"/>
          <w:szCs w:val="24"/>
          <w:rPrChange w:id="5988" w:author="LIN, Yufeng" w:date="2021-10-07T10:22:00Z">
            <w:rPr>
              <w:rFonts w:ascii="Times New Roman" w:hAnsi="Times New Roman" w:cs="Times New Roman"/>
              <w:sz w:val="22"/>
            </w:rPr>
          </w:rPrChange>
        </w:rPr>
        <w:t>affinity propagation cluster</w:t>
      </w:r>
      <w:bookmarkEnd w:id="5987"/>
      <w:ins w:id="5989" w:author="LIN, Yufeng" w:date="2021-10-07T10:53:00Z">
        <w:r w:rsidR="00E81CE7" w:rsidRPr="00F331C9">
          <w:rPr>
            <w:rFonts w:ascii="Times New Roman" w:hAnsi="Times New Roman" w:cs="Times New Roman"/>
            <w:sz w:val="24"/>
            <w:szCs w:val="24"/>
          </w:rPr>
          <w:t>s</w:t>
        </w:r>
      </w:ins>
      <w:r w:rsidRPr="00F331C9">
        <w:rPr>
          <w:rFonts w:ascii="Times New Roman" w:hAnsi="Times New Roman" w:cs="Times New Roman"/>
          <w:sz w:val="24"/>
          <w:szCs w:val="24"/>
          <w:rPrChange w:id="5990" w:author="LIN, Yufeng" w:date="2021-10-07T10:22:00Z">
            <w:rPr>
              <w:rFonts w:ascii="Times New Roman" w:hAnsi="Times New Roman" w:cs="Times New Roman"/>
              <w:sz w:val="22"/>
            </w:rPr>
          </w:rPrChange>
        </w:rPr>
        <w:t xml:space="preserve"> (figure 5d). Among these, two cluste</w:t>
      </w:r>
      <w:ins w:id="5991" w:author="nick ting" w:date="2021-10-04T22:26:00Z">
        <w:r w:rsidR="00FA777A" w:rsidRPr="00F331C9">
          <w:rPr>
            <w:rFonts w:ascii="Times New Roman" w:hAnsi="Times New Roman" w:cs="Times New Roman"/>
            <w:sz w:val="24"/>
            <w:szCs w:val="24"/>
            <w:rPrChange w:id="5992" w:author="LIN, Yufeng" w:date="2021-10-07T10:22:00Z">
              <w:rPr>
                <w:rFonts w:ascii="Times New Roman" w:hAnsi="Times New Roman" w:cs="Times New Roman"/>
                <w:sz w:val="22"/>
              </w:rPr>
            </w:rPrChange>
          </w:rPr>
          <w:t>r</w:t>
        </w:r>
      </w:ins>
      <w:del w:id="5993" w:author="nick ting" w:date="2021-10-04T22:26:00Z">
        <w:r w:rsidRPr="00F331C9" w:rsidDel="00FA777A">
          <w:rPr>
            <w:rFonts w:ascii="Times New Roman" w:hAnsi="Times New Roman" w:cs="Times New Roman"/>
            <w:sz w:val="24"/>
            <w:szCs w:val="24"/>
            <w:rPrChange w:id="5994" w:author="LIN, Yufeng" w:date="2021-10-07T10:22:00Z">
              <w:rPr>
                <w:rFonts w:ascii="Times New Roman" w:hAnsi="Times New Roman" w:cs="Times New Roman"/>
                <w:sz w:val="22"/>
              </w:rPr>
            </w:rPrChange>
          </w:rPr>
          <w:delText>ring</w:delText>
        </w:r>
      </w:del>
      <w:r w:rsidRPr="00F331C9">
        <w:rPr>
          <w:rFonts w:ascii="Times New Roman" w:hAnsi="Times New Roman" w:cs="Times New Roman"/>
          <w:sz w:val="24"/>
          <w:szCs w:val="24"/>
          <w:rPrChange w:id="5995" w:author="LIN, Yufeng" w:date="2021-10-07T10:22:00Z">
            <w:rPr>
              <w:rFonts w:ascii="Times New Roman" w:hAnsi="Times New Roman" w:cs="Times New Roman"/>
              <w:sz w:val="22"/>
            </w:rPr>
          </w:rPrChange>
        </w:rPr>
        <w:t xml:space="preserve">s contained most of the candidates </w:t>
      </w:r>
      <w:del w:id="5996" w:author="nick ting" w:date="2021-10-04T22:26:00Z">
        <w:r w:rsidRPr="00F331C9" w:rsidDel="00FA777A">
          <w:rPr>
            <w:rFonts w:ascii="Times New Roman" w:hAnsi="Times New Roman" w:cs="Times New Roman"/>
            <w:sz w:val="24"/>
            <w:szCs w:val="24"/>
            <w:rPrChange w:id="5997" w:author="LIN, Yufeng" w:date="2021-10-07T10:22:00Z">
              <w:rPr>
                <w:rFonts w:ascii="Times New Roman" w:hAnsi="Times New Roman" w:cs="Times New Roman"/>
                <w:sz w:val="22"/>
              </w:rPr>
            </w:rPrChange>
          </w:rPr>
          <w:delText xml:space="preserve">were </w:delText>
        </w:r>
      </w:del>
      <w:r w:rsidRPr="00F331C9">
        <w:rPr>
          <w:rFonts w:ascii="Times New Roman" w:hAnsi="Times New Roman" w:cs="Times New Roman"/>
          <w:sz w:val="24"/>
          <w:szCs w:val="24"/>
          <w:rPrChange w:id="5998" w:author="LIN, Yufeng" w:date="2021-10-07T10:22:00Z">
            <w:rPr>
              <w:rFonts w:ascii="Times New Roman" w:hAnsi="Times New Roman" w:cs="Times New Roman"/>
              <w:sz w:val="22"/>
            </w:rPr>
          </w:rPrChange>
        </w:rPr>
        <w:t xml:space="preserve">identified. </w:t>
      </w:r>
      <w:ins w:id="5999" w:author="LIN, Yufeng" w:date="2021-09-28T11:41:00Z">
        <w:r w:rsidR="00EA49C9" w:rsidRPr="00F331C9">
          <w:rPr>
            <w:rFonts w:ascii="Times New Roman" w:hAnsi="Times New Roman" w:cs="Times New Roman"/>
            <w:sz w:val="24"/>
            <w:szCs w:val="24"/>
            <w:rPrChange w:id="6000" w:author="LIN, Yufeng" w:date="2021-10-07T10:22:00Z">
              <w:rPr>
                <w:rFonts w:ascii="Times New Roman" w:hAnsi="Times New Roman" w:cs="Times New Roman"/>
                <w:sz w:val="22"/>
              </w:rPr>
            </w:rPrChange>
          </w:rPr>
          <w:t xml:space="preserve">We named the biggest one the </w:t>
        </w:r>
      </w:ins>
      <w:proofErr w:type="spellStart"/>
      <w:ins w:id="6001" w:author="LIN, Yufeng" w:date="2021-09-28T13:09:00Z">
        <w:r w:rsidR="004314C2" w:rsidRPr="00F331C9">
          <w:rPr>
            <w:rFonts w:ascii="Times New Roman" w:hAnsi="Times New Roman" w:cs="Times New Roman"/>
            <w:sz w:val="24"/>
            <w:szCs w:val="24"/>
            <w:rPrChange w:id="6002" w:author="LIN, Yufeng" w:date="2021-10-07T10:22:00Z">
              <w:rPr>
                <w:rFonts w:ascii="Times New Roman" w:hAnsi="Times New Roman" w:cs="Times New Roman"/>
                <w:sz w:val="22"/>
              </w:rPr>
            </w:rPrChange>
          </w:rPr>
          <w:t>Fun</w:t>
        </w:r>
      </w:ins>
      <w:ins w:id="6003" w:author="LIN, Yufeng" w:date="2021-09-28T11:41:00Z">
        <w:r w:rsidR="00EA49C9" w:rsidRPr="00F331C9">
          <w:rPr>
            <w:rFonts w:ascii="Times New Roman" w:hAnsi="Times New Roman" w:cs="Times New Roman"/>
            <w:sz w:val="24"/>
            <w:szCs w:val="24"/>
            <w:rPrChange w:id="6004" w:author="LIN, Yufeng" w:date="2021-10-07T10:22:00Z">
              <w:rPr>
                <w:rFonts w:ascii="Times New Roman" w:hAnsi="Times New Roman" w:cs="Times New Roman"/>
                <w:sz w:val="22"/>
              </w:rPr>
            </w:rPrChange>
          </w:rPr>
          <w:t>_</w:t>
        </w:r>
      </w:ins>
      <w:ins w:id="6005" w:author="LIN, Yufeng" w:date="2021-09-28T11:44:00Z">
        <w:r w:rsidR="00EA49C9" w:rsidRPr="00F331C9">
          <w:rPr>
            <w:rFonts w:ascii="Times New Roman" w:hAnsi="Times New Roman" w:cs="Times New Roman"/>
            <w:sz w:val="24"/>
            <w:szCs w:val="24"/>
            <w:rPrChange w:id="6006" w:author="LIN, Yufeng" w:date="2021-10-07T10:22:00Z">
              <w:rPr>
                <w:rFonts w:ascii="Times New Roman" w:hAnsi="Times New Roman" w:cs="Times New Roman"/>
                <w:sz w:val="22"/>
              </w:rPr>
            </w:rPrChange>
          </w:rPr>
          <w:t>c</w:t>
        </w:r>
      </w:ins>
      <w:ins w:id="6007" w:author="LIN, Yufeng" w:date="2021-09-28T11:41:00Z">
        <w:r w:rsidR="00EA49C9" w:rsidRPr="00F331C9">
          <w:rPr>
            <w:rFonts w:ascii="Times New Roman" w:hAnsi="Times New Roman" w:cs="Times New Roman"/>
            <w:sz w:val="24"/>
            <w:szCs w:val="24"/>
            <w:rPrChange w:id="6008" w:author="LIN, Yufeng" w:date="2021-10-07T10:22:00Z">
              <w:rPr>
                <w:rFonts w:ascii="Times New Roman" w:hAnsi="Times New Roman" w:cs="Times New Roman"/>
                <w:sz w:val="22"/>
              </w:rPr>
            </w:rPrChange>
          </w:rPr>
          <w:t>luster</w:t>
        </w:r>
        <w:proofErr w:type="spellEnd"/>
        <w:r w:rsidR="00EA49C9" w:rsidRPr="00F331C9">
          <w:rPr>
            <w:rFonts w:ascii="Times New Roman" w:hAnsi="Times New Roman" w:cs="Times New Roman"/>
            <w:sz w:val="24"/>
            <w:szCs w:val="24"/>
            <w:rPrChange w:id="6009" w:author="LIN, Yufeng" w:date="2021-10-07T10:22:00Z">
              <w:rPr>
                <w:rFonts w:ascii="Times New Roman" w:hAnsi="Times New Roman" w:cs="Times New Roman"/>
                <w:sz w:val="22"/>
              </w:rPr>
            </w:rPrChange>
          </w:rPr>
          <w:t xml:space="preserve"> because 18 of 22 </w:t>
        </w:r>
        <w:del w:id="6010" w:author="nick ting" w:date="2021-10-04T22:26:00Z">
          <w:r w:rsidR="00EA49C9" w:rsidRPr="00F331C9" w:rsidDel="00FA777A">
            <w:rPr>
              <w:rFonts w:ascii="Times New Roman" w:hAnsi="Times New Roman" w:cs="Times New Roman"/>
              <w:sz w:val="24"/>
              <w:szCs w:val="24"/>
              <w:rPrChange w:id="6011" w:author="LIN, Yufeng" w:date="2021-10-07T10:22:00Z">
                <w:rPr>
                  <w:rFonts w:ascii="Times New Roman" w:hAnsi="Times New Roman" w:cs="Times New Roman"/>
                  <w:sz w:val="22"/>
                </w:rPr>
              </w:rPrChange>
            </w:rPr>
            <w:delText>participants</w:delText>
          </w:r>
        </w:del>
      </w:ins>
      <w:ins w:id="6012" w:author="nick ting" w:date="2021-10-04T22:26:00Z">
        <w:r w:rsidR="00FA777A" w:rsidRPr="00F331C9">
          <w:rPr>
            <w:rFonts w:ascii="Times New Roman" w:hAnsi="Times New Roman" w:cs="Times New Roman"/>
            <w:sz w:val="24"/>
            <w:szCs w:val="24"/>
            <w:rPrChange w:id="6013" w:author="LIN, Yufeng" w:date="2021-10-07T10:22:00Z">
              <w:rPr>
                <w:rFonts w:ascii="Times New Roman" w:hAnsi="Times New Roman" w:cs="Times New Roman"/>
                <w:sz w:val="22"/>
              </w:rPr>
            </w:rPrChange>
          </w:rPr>
          <w:t>microbes</w:t>
        </w:r>
      </w:ins>
      <w:ins w:id="6014" w:author="LIN, Yufeng" w:date="2021-09-28T11:41:00Z">
        <w:r w:rsidR="00EA49C9" w:rsidRPr="00F331C9">
          <w:rPr>
            <w:rFonts w:ascii="Times New Roman" w:hAnsi="Times New Roman" w:cs="Times New Roman"/>
            <w:sz w:val="24"/>
            <w:szCs w:val="24"/>
            <w:rPrChange w:id="6015" w:author="LIN, Yufeng" w:date="2021-10-07T10:22:00Z">
              <w:rPr>
                <w:rFonts w:ascii="Times New Roman" w:hAnsi="Times New Roman" w:cs="Times New Roman"/>
                <w:sz w:val="22"/>
              </w:rPr>
            </w:rPrChange>
          </w:rPr>
          <w:t xml:space="preserve"> were </w:t>
        </w:r>
      </w:ins>
      <w:ins w:id="6016" w:author="LIN, Yufeng" w:date="2021-09-28T13:08:00Z">
        <w:r w:rsidR="004314C2" w:rsidRPr="00F331C9">
          <w:rPr>
            <w:rFonts w:ascii="Times New Roman" w:hAnsi="Times New Roman" w:cs="Times New Roman"/>
            <w:sz w:val="24"/>
            <w:szCs w:val="24"/>
            <w:rPrChange w:id="6017" w:author="LIN, Yufeng" w:date="2021-10-07T10:22:00Z">
              <w:rPr>
                <w:rFonts w:ascii="Times New Roman" w:hAnsi="Times New Roman" w:cs="Times New Roman"/>
                <w:sz w:val="22"/>
              </w:rPr>
            </w:rPrChange>
          </w:rPr>
          <w:t>fungi</w:t>
        </w:r>
      </w:ins>
      <w:del w:id="6018" w:author="LIN, Yufeng" w:date="2021-09-28T11:41:00Z">
        <w:r w:rsidRPr="00F331C9" w:rsidDel="00EA49C9">
          <w:rPr>
            <w:rFonts w:ascii="Times New Roman" w:hAnsi="Times New Roman" w:cs="Times New Roman"/>
            <w:sz w:val="24"/>
            <w:szCs w:val="24"/>
            <w:rPrChange w:id="6019" w:author="LIN, Yufeng" w:date="2021-10-07T10:22:00Z">
              <w:rPr>
                <w:rFonts w:ascii="Times New Roman" w:hAnsi="Times New Roman" w:cs="Times New Roman"/>
                <w:sz w:val="22"/>
              </w:rPr>
            </w:rPrChange>
          </w:rPr>
          <w:delText>For the first main clustering, 22 candidates were involved, and most of them were in Eukaryota. We, therefore, named this clustering as mEuk_Cluster</w:delText>
        </w:r>
      </w:del>
      <w:r w:rsidRPr="00F331C9">
        <w:rPr>
          <w:rFonts w:ascii="Times New Roman" w:hAnsi="Times New Roman" w:cs="Times New Roman"/>
          <w:sz w:val="24"/>
          <w:szCs w:val="24"/>
          <w:rPrChange w:id="6020" w:author="LIN, Yufeng" w:date="2021-10-07T10:22:00Z">
            <w:rPr>
              <w:rFonts w:ascii="Times New Roman" w:hAnsi="Times New Roman" w:cs="Times New Roman"/>
              <w:sz w:val="22"/>
            </w:rPr>
          </w:rPrChange>
        </w:rPr>
        <w:t>. In this cluster</w:t>
      </w:r>
      <w:del w:id="6021" w:author="LIN, Yufeng" w:date="2021-09-28T11:42:00Z">
        <w:r w:rsidRPr="00F331C9" w:rsidDel="00EA49C9">
          <w:rPr>
            <w:rFonts w:ascii="Times New Roman" w:hAnsi="Times New Roman" w:cs="Times New Roman"/>
            <w:sz w:val="24"/>
            <w:szCs w:val="24"/>
            <w:rPrChange w:id="6022" w:author="LIN, Yufeng" w:date="2021-10-07T10:22:00Z">
              <w:rPr>
                <w:rFonts w:ascii="Times New Roman" w:hAnsi="Times New Roman" w:cs="Times New Roman"/>
                <w:sz w:val="22"/>
              </w:rPr>
            </w:rPrChange>
          </w:rPr>
          <w:delText>ing</w:delText>
        </w:r>
      </w:del>
      <w:r w:rsidRPr="00F331C9">
        <w:rPr>
          <w:rFonts w:ascii="Times New Roman" w:hAnsi="Times New Roman" w:cs="Times New Roman"/>
          <w:sz w:val="24"/>
          <w:szCs w:val="24"/>
          <w:rPrChange w:id="6023" w:author="LIN, Yufeng" w:date="2021-10-07T10:22:00Z">
            <w:rPr>
              <w:rFonts w:ascii="Times New Roman" w:hAnsi="Times New Roman" w:cs="Times New Roman"/>
              <w:sz w:val="22"/>
            </w:rPr>
          </w:rPrChange>
        </w:rPr>
        <w:t>, the correlation</w:t>
      </w:r>
      <w:ins w:id="6024" w:author="LIN, Yufeng" w:date="2021-09-28T11:42:00Z">
        <w:r w:rsidR="00EA49C9" w:rsidRPr="00F331C9">
          <w:rPr>
            <w:rFonts w:ascii="Times New Roman" w:hAnsi="Times New Roman" w:cs="Times New Roman"/>
            <w:sz w:val="24"/>
            <w:szCs w:val="24"/>
            <w:rPrChange w:id="6025" w:author="LIN, Yufeng" w:date="2021-10-07T10:22:00Z">
              <w:rPr>
                <w:rFonts w:ascii="Times New Roman" w:hAnsi="Times New Roman" w:cs="Times New Roman"/>
                <w:sz w:val="22"/>
              </w:rPr>
            </w:rPrChange>
          </w:rPr>
          <w:t>s</w:t>
        </w:r>
      </w:ins>
      <w:r w:rsidRPr="00F331C9">
        <w:rPr>
          <w:rFonts w:ascii="Times New Roman" w:hAnsi="Times New Roman" w:cs="Times New Roman"/>
          <w:sz w:val="24"/>
          <w:szCs w:val="24"/>
          <w:rPrChange w:id="6026" w:author="LIN, Yufeng" w:date="2021-10-07T10:22:00Z">
            <w:rPr>
              <w:rFonts w:ascii="Times New Roman" w:hAnsi="Times New Roman" w:cs="Times New Roman"/>
              <w:sz w:val="22"/>
            </w:rPr>
          </w:rPrChange>
        </w:rPr>
        <w:t xml:space="preserve"> between the enriched </w:t>
      </w:r>
      <w:del w:id="6027" w:author="LIN, Yufeng" w:date="2021-09-28T13:08:00Z">
        <w:r w:rsidR="00FA35F2" w:rsidRPr="00F331C9" w:rsidDel="004314C2">
          <w:rPr>
            <w:rFonts w:ascii="Times New Roman" w:hAnsi="Times New Roman" w:cs="Times New Roman"/>
            <w:sz w:val="24"/>
            <w:szCs w:val="24"/>
            <w:rPrChange w:id="6028" w:author="LIN, Yufeng" w:date="2021-10-07T10:22:00Z">
              <w:rPr>
                <w:rFonts w:ascii="Times New Roman" w:hAnsi="Times New Roman" w:cs="Times New Roman"/>
                <w:sz w:val="22"/>
              </w:rPr>
            </w:rPrChange>
          </w:rPr>
          <w:delText>micro-eukaryotes</w:delText>
        </w:r>
      </w:del>
      <w:ins w:id="6029" w:author="LIN, Yufeng" w:date="2021-09-28T13:08:00Z">
        <w:r w:rsidR="004314C2" w:rsidRPr="00F331C9">
          <w:rPr>
            <w:rFonts w:ascii="Times New Roman" w:hAnsi="Times New Roman" w:cs="Times New Roman"/>
            <w:sz w:val="24"/>
            <w:szCs w:val="24"/>
            <w:rPrChange w:id="6030"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31" w:author="LIN, Yufeng" w:date="2021-10-07T10:22:00Z">
            <w:rPr>
              <w:rFonts w:ascii="Times New Roman" w:hAnsi="Times New Roman" w:cs="Times New Roman"/>
              <w:sz w:val="22"/>
            </w:rPr>
          </w:rPrChange>
        </w:rPr>
        <w:t xml:space="preserve"> </w:t>
      </w:r>
      <w:del w:id="6032" w:author="LIN, Yufeng" w:date="2021-09-28T11:43:00Z">
        <w:r w:rsidRPr="00F331C9" w:rsidDel="00EA49C9">
          <w:rPr>
            <w:rFonts w:ascii="Times New Roman" w:hAnsi="Times New Roman" w:cs="Times New Roman"/>
            <w:sz w:val="24"/>
            <w:szCs w:val="24"/>
            <w:rPrChange w:id="6033" w:author="LIN, Yufeng" w:date="2021-10-07T10:22:00Z">
              <w:rPr>
                <w:rFonts w:ascii="Times New Roman" w:hAnsi="Times New Roman" w:cs="Times New Roman"/>
                <w:sz w:val="22"/>
              </w:rPr>
            </w:rPrChange>
          </w:rPr>
          <w:delText xml:space="preserve">was </w:delText>
        </w:r>
      </w:del>
      <w:ins w:id="6034" w:author="LIN, Yufeng" w:date="2021-09-28T11:43:00Z">
        <w:r w:rsidR="00EA49C9" w:rsidRPr="00F331C9">
          <w:rPr>
            <w:rFonts w:ascii="Times New Roman" w:hAnsi="Times New Roman" w:cs="Times New Roman"/>
            <w:sz w:val="24"/>
            <w:szCs w:val="24"/>
            <w:rPrChange w:id="6035" w:author="LIN, Yufeng" w:date="2021-10-07T10:22:00Z">
              <w:rPr>
                <w:rFonts w:ascii="Times New Roman" w:hAnsi="Times New Roman" w:cs="Times New Roman"/>
                <w:sz w:val="22"/>
              </w:rPr>
            </w:rPrChange>
          </w:rPr>
          <w:t xml:space="preserve">were </w:t>
        </w:r>
      </w:ins>
      <w:r w:rsidRPr="00F331C9">
        <w:rPr>
          <w:rFonts w:ascii="Times New Roman" w:hAnsi="Times New Roman" w:cs="Times New Roman"/>
          <w:sz w:val="24"/>
          <w:szCs w:val="24"/>
          <w:rPrChange w:id="6036" w:author="LIN, Yufeng" w:date="2021-10-07T10:22:00Z">
            <w:rPr>
              <w:rFonts w:ascii="Times New Roman" w:hAnsi="Times New Roman" w:cs="Times New Roman"/>
              <w:sz w:val="22"/>
            </w:rPr>
          </w:rPrChange>
        </w:rPr>
        <w:t xml:space="preserve">enhanced in CRC compared. We identified that </w:t>
      </w:r>
      <w:r w:rsidRPr="00F331C9">
        <w:rPr>
          <w:rFonts w:ascii="Times New Roman" w:hAnsi="Times New Roman" w:cs="Times New Roman"/>
          <w:i/>
          <w:iCs/>
          <w:sz w:val="24"/>
          <w:szCs w:val="24"/>
          <w:rPrChange w:id="6037" w:author="LIN, Yufeng" w:date="2021-10-07T10:22:00Z">
            <w:rPr>
              <w:rFonts w:ascii="Times New Roman" w:hAnsi="Times New Roman" w:cs="Times New Roman"/>
              <w:i/>
              <w:iCs/>
              <w:sz w:val="22"/>
            </w:rPr>
          </w:rPrChange>
        </w:rPr>
        <w:t>E. pulchra</w:t>
      </w:r>
      <w:r w:rsidRPr="00F331C9">
        <w:rPr>
          <w:rFonts w:ascii="Times New Roman" w:hAnsi="Times New Roman" w:cs="Times New Roman"/>
          <w:sz w:val="24"/>
          <w:szCs w:val="24"/>
          <w:rPrChange w:id="6038"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039"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040" w:author="LIN, Yufeng" w:date="2021-10-07T10:22:00Z">
            <w:rPr>
              <w:rFonts w:ascii="Times New Roman" w:hAnsi="Times New Roman" w:cs="Times New Roman"/>
              <w:sz w:val="22"/>
            </w:rPr>
          </w:rPrChange>
        </w:rPr>
        <w:t xml:space="preserve"> were the core </w:t>
      </w:r>
      <w:del w:id="6041" w:author="LIN, Yufeng" w:date="2021-09-28T13:08:00Z">
        <w:r w:rsidR="00FA35F2" w:rsidRPr="00F331C9" w:rsidDel="004314C2">
          <w:rPr>
            <w:rFonts w:ascii="Times New Roman" w:hAnsi="Times New Roman" w:cs="Times New Roman"/>
            <w:sz w:val="24"/>
            <w:szCs w:val="24"/>
            <w:rPrChange w:id="6042" w:author="LIN, Yufeng" w:date="2021-10-07T10:22:00Z">
              <w:rPr>
                <w:rFonts w:ascii="Times New Roman" w:hAnsi="Times New Roman" w:cs="Times New Roman"/>
                <w:sz w:val="22"/>
              </w:rPr>
            </w:rPrChange>
          </w:rPr>
          <w:delText>micro-eukaryotes</w:delText>
        </w:r>
      </w:del>
      <w:ins w:id="6043" w:author="LIN, Yufeng" w:date="2021-09-28T13:08:00Z">
        <w:r w:rsidR="004314C2" w:rsidRPr="00F331C9">
          <w:rPr>
            <w:rFonts w:ascii="Times New Roman" w:hAnsi="Times New Roman" w:cs="Times New Roman"/>
            <w:sz w:val="24"/>
            <w:szCs w:val="24"/>
            <w:rPrChange w:id="6044"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45" w:author="LIN, Yufeng" w:date="2021-10-07T10:22:00Z">
            <w:rPr>
              <w:rFonts w:ascii="Times New Roman" w:hAnsi="Times New Roman" w:cs="Times New Roman"/>
              <w:sz w:val="22"/>
            </w:rPr>
          </w:rPrChange>
        </w:rPr>
        <w:t xml:space="preserve"> in the </w:t>
      </w:r>
      <w:proofErr w:type="spellStart"/>
      <w:r w:rsidRPr="00F331C9">
        <w:rPr>
          <w:rFonts w:ascii="Times New Roman" w:hAnsi="Times New Roman" w:cs="Times New Roman"/>
          <w:sz w:val="24"/>
          <w:szCs w:val="24"/>
          <w:rPrChange w:id="6046" w:author="LIN, Yufeng" w:date="2021-10-07T10:22:00Z">
            <w:rPr>
              <w:rFonts w:ascii="Times New Roman" w:hAnsi="Times New Roman" w:cs="Times New Roman"/>
              <w:sz w:val="22"/>
            </w:rPr>
          </w:rPrChange>
        </w:rPr>
        <w:t>eEuk_cluster</w:t>
      </w:r>
      <w:proofErr w:type="spellEnd"/>
      <w:r w:rsidRPr="00F331C9">
        <w:rPr>
          <w:rFonts w:ascii="Times New Roman" w:hAnsi="Times New Roman" w:cs="Times New Roman"/>
          <w:sz w:val="24"/>
          <w:szCs w:val="24"/>
          <w:rPrChange w:id="6047" w:author="LIN, Yufeng" w:date="2021-10-07T10:22:00Z">
            <w:rPr>
              <w:rFonts w:ascii="Times New Roman" w:hAnsi="Times New Roman" w:cs="Times New Roman"/>
              <w:sz w:val="22"/>
            </w:rPr>
          </w:rPrChange>
        </w:rPr>
        <w:t xml:space="preserve">. </w:t>
      </w:r>
      <w:del w:id="6048" w:author="LIN, Yufeng" w:date="2021-09-28T11:44:00Z">
        <w:r w:rsidRPr="00F331C9" w:rsidDel="00EA49C9">
          <w:rPr>
            <w:rFonts w:ascii="Times New Roman" w:hAnsi="Times New Roman" w:cs="Times New Roman"/>
            <w:sz w:val="24"/>
            <w:szCs w:val="24"/>
            <w:rPrChange w:id="6049" w:author="LIN, Yufeng" w:date="2021-10-07T10:22:00Z">
              <w:rPr>
                <w:rFonts w:ascii="Times New Roman" w:hAnsi="Times New Roman" w:cs="Times New Roman"/>
                <w:sz w:val="22"/>
              </w:rPr>
            </w:rPrChange>
          </w:rPr>
          <w:delText xml:space="preserve">We also </w:delText>
        </w:r>
      </w:del>
      <w:del w:id="6050" w:author="LIN, Yufeng" w:date="2021-09-28T11:43:00Z">
        <w:r w:rsidRPr="00F331C9" w:rsidDel="00EA49C9">
          <w:rPr>
            <w:rFonts w:ascii="Times New Roman" w:hAnsi="Times New Roman" w:cs="Times New Roman"/>
            <w:sz w:val="24"/>
            <w:szCs w:val="24"/>
            <w:rPrChange w:id="6051" w:author="LIN, Yufeng" w:date="2021-10-07T10:22:00Z">
              <w:rPr>
                <w:rFonts w:ascii="Times New Roman" w:hAnsi="Times New Roman" w:cs="Times New Roman"/>
                <w:sz w:val="22"/>
              </w:rPr>
            </w:rPrChange>
          </w:rPr>
          <w:delText xml:space="preserve">identified </w:delText>
        </w:r>
      </w:del>
      <w:del w:id="6052" w:author="LIN, Yufeng" w:date="2021-09-28T11:44:00Z">
        <w:r w:rsidRPr="00F331C9" w:rsidDel="00EA49C9">
          <w:rPr>
            <w:rFonts w:ascii="Times New Roman" w:hAnsi="Times New Roman" w:cs="Times New Roman"/>
            <w:sz w:val="24"/>
            <w:szCs w:val="24"/>
            <w:rPrChange w:id="6053" w:author="LIN, Yufeng" w:date="2021-10-07T10:22:00Z">
              <w:rPr>
                <w:rFonts w:ascii="Times New Roman" w:hAnsi="Times New Roman" w:cs="Times New Roman"/>
                <w:sz w:val="22"/>
              </w:rPr>
            </w:rPrChange>
          </w:rPr>
          <w:delText>t</w:delText>
        </w:r>
      </w:del>
      <w:ins w:id="6054" w:author="LIN, Yufeng" w:date="2021-09-28T11:44:00Z">
        <w:r w:rsidR="00EA49C9" w:rsidRPr="00F331C9">
          <w:rPr>
            <w:rFonts w:ascii="Times New Roman" w:hAnsi="Times New Roman" w:cs="Times New Roman"/>
            <w:sz w:val="24"/>
            <w:szCs w:val="24"/>
            <w:rPrChange w:id="6055"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6056" w:author="LIN, Yufeng" w:date="2021-10-07T10:22:00Z">
            <w:rPr>
              <w:rFonts w:ascii="Times New Roman" w:hAnsi="Times New Roman" w:cs="Times New Roman"/>
              <w:sz w:val="22"/>
            </w:rPr>
          </w:rPrChange>
        </w:rPr>
        <w:t xml:space="preserve">hree CRC enriched bacteria, including </w:t>
      </w:r>
      <w:r w:rsidRPr="00F331C9">
        <w:rPr>
          <w:rFonts w:ascii="Times New Roman" w:hAnsi="Times New Roman" w:cs="Times New Roman"/>
          <w:i/>
          <w:iCs/>
          <w:sz w:val="24"/>
          <w:szCs w:val="24"/>
          <w:rPrChange w:id="6057" w:author="LIN, Yufeng" w:date="2021-10-07T10:22:00Z">
            <w:rPr>
              <w:rFonts w:ascii="Times New Roman" w:hAnsi="Times New Roman" w:cs="Times New Roman"/>
              <w:i/>
              <w:iCs/>
              <w:sz w:val="22"/>
            </w:rPr>
          </w:rPrChange>
        </w:rPr>
        <w:t>F. nucleatum</w:t>
      </w:r>
      <w:r w:rsidRPr="00F331C9">
        <w:rPr>
          <w:rFonts w:ascii="Times New Roman" w:hAnsi="Times New Roman" w:cs="Times New Roman"/>
          <w:sz w:val="24"/>
          <w:szCs w:val="24"/>
          <w:rPrChange w:id="605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059" w:author="LIN, Yufeng" w:date="2021-10-07T10:22:00Z">
            <w:rPr>
              <w:rFonts w:ascii="Times New Roman" w:hAnsi="Times New Roman" w:cs="Times New Roman"/>
              <w:i/>
              <w:iCs/>
              <w:sz w:val="22"/>
            </w:rPr>
          </w:rPrChange>
        </w:rPr>
        <w:t>F. periodonticum</w:t>
      </w:r>
      <w:r w:rsidRPr="00F331C9">
        <w:rPr>
          <w:rFonts w:ascii="Times New Roman" w:hAnsi="Times New Roman" w:cs="Times New Roman"/>
          <w:sz w:val="24"/>
          <w:szCs w:val="24"/>
          <w:rPrChange w:id="6060"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061" w:author="LIN, Yufeng" w:date="2021-10-07T10:22:00Z">
            <w:rPr>
              <w:rFonts w:ascii="Times New Roman" w:hAnsi="Times New Roman" w:cs="Times New Roman"/>
              <w:i/>
              <w:iCs/>
              <w:sz w:val="22"/>
            </w:rPr>
          </w:rPrChange>
        </w:rPr>
        <w:t>P. micra</w:t>
      </w:r>
      <w:ins w:id="6062" w:author="LIN, Yufeng" w:date="2021-10-07T10:54:00Z">
        <w:r w:rsidR="00E81CE7" w:rsidRPr="00F331C9">
          <w:rPr>
            <w:rFonts w:ascii="Times New Roman" w:hAnsi="Times New Roman" w:cs="Times New Roman"/>
            <w:i/>
            <w:iCs/>
            <w:sz w:val="24"/>
            <w:szCs w:val="24"/>
          </w:rPr>
          <w:t>,</w:t>
        </w:r>
      </w:ins>
      <w:r w:rsidRPr="00F331C9">
        <w:rPr>
          <w:rFonts w:ascii="Times New Roman" w:hAnsi="Times New Roman" w:cs="Times New Roman"/>
          <w:sz w:val="24"/>
          <w:szCs w:val="24"/>
          <w:rPrChange w:id="6063" w:author="LIN, Yufeng" w:date="2021-10-07T10:22:00Z">
            <w:rPr>
              <w:rFonts w:ascii="Times New Roman" w:hAnsi="Times New Roman" w:cs="Times New Roman"/>
              <w:sz w:val="22"/>
            </w:rPr>
          </w:rPrChange>
        </w:rPr>
        <w:t xml:space="preserve"> had strong correlations with these </w:t>
      </w:r>
      <w:del w:id="6064" w:author="LIN, Yufeng" w:date="2021-09-28T13:08:00Z">
        <w:r w:rsidR="00FA35F2" w:rsidRPr="00F331C9" w:rsidDel="004314C2">
          <w:rPr>
            <w:rFonts w:ascii="Times New Roman" w:hAnsi="Times New Roman" w:cs="Times New Roman"/>
            <w:sz w:val="24"/>
            <w:szCs w:val="24"/>
            <w:rPrChange w:id="6065" w:author="LIN, Yufeng" w:date="2021-10-07T10:22:00Z">
              <w:rPr>
                <w:rFonts w:ascii="Times New Roman" w:hAnsi="Times New Roman" w:cs="Times New Roman"/>
                <w:sz w:val="22"/>
              </w:rPr>
            </w:rPrChange>
          </w:rPr>
          <w:delText>micro-eukaryotes</w:delText>
        </w:r>
      </w:del>
      <w:ins w:id="6066" w:author="LIN, Yufeng" w:date="2021-09-28T13:08:00Z">
        <w:r w:rsidR="004314C2" w:rsidRPr="00F331C9">
          <w:rPr>
            <w:rFonts w:ascii="Times New Roman" w:hAnsi="Times New Roman" w:cs="Times New Roman"/>
            <w:sz w:val="24"/>
            <w:szCs w:val="24"/>
            <w:rPrChange w:id="6067"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68" w:author="LIN, Yufeng" w:date="2021-10-07T10:22:00Z">
            <w:rPr>
              <w:rFonts w:ascii="Times New Roman" w:hAnsi="Times New Roman" w:cs="Times New Roman"/>
              <w:sz w:val="22"/>
            </w:rPr>
          </w:rPrChange>
        </w:rPr>
        <w:t xml:space="preserve"> (figure 5d). </w:t>
      </w:r>
      <w:del w:id="6069" w:author="LIN, Yufeng" w:date="2021-09-28T11:45:00Z">
        <w:r w:rsidRPr="00F331C9" w:rsidDel="00EA49C9">
          <w:rPr>
            <w:rFonts w:ascii="Times New Roman" w:hAnsi="Times New Roman" w:cs="Times New Roman"/>
            <w:sz w:val="24"/>
            <w:szCs w:val="24"/>
            <w:rPrChange w:id="6070" w:author="LIN, Yufeng" w:date="2021-10-07T10:22:00Z">
              <w:rPr>
                <w:rFonts w:ascii="Times New Roman" w:hAnsi="Times New Roman" w:cs="Times New Roman"/>
                <w:sz w:val="22"/>
              </w:rPr>
            </w:rPrChange>
          </w:rPr>
          <w:delText>We revealed that t</w:delText>
        </w:r>
      </w:del>
      <w:ins w:id="6071" w:author="LIN, Yufeng" w:date="2021-09-28T11:45:00Z">
        <w:r w:rsidR="00EA49C9" w:rsidRPr="00F331C9">
          <w:rPr>
            <w:rFonts w:ascii="Times New Roman" w:hAnsi="Times New Roman" w:cs="Times New Roman"/>
            <w:sz w:val="24"/>
            <w:szCs w:val="24"/>
            <w:rPrChange w:id="6072" w:author="LIN, Yufeng" w:date="2021-10-07T10:22:00Z">
              <w:rPr>
                <w:rFonts w:ascii="Times New Roman" w:hAnsi="Times New Roman" w:cs="Times New Roman"/>
                <w:sz w:val="22"/>
              </w:rPr>
            </w:rPrChange>
          </w:rPr>
          <w:t>T</w:t>
        </w:r>
      </w:ins>
      <w:r w:rsidRPr="00F331C9">
        <w:rPr>
          <w:rFonts w:ascii="Times New Roman" w:hAnsi="Times New Roman" w:cs="Times New Roman"/>
          <w:sz w:val="24"/>
          <w:szCs w:val="24"/>
          <w:rPrChange w:id="6073" w:author="LIN, Yufeng" w:date="2021-10-07T10:22:00Z">
            <w:rPr>
              <w:rFonts w:ascii="Times New Roman" w:hAnsi="Times New Roman" w:cs="Times New Roman"/>
              <w:sz w:val="22"/>
            </w:rPr>
          </w:rPrChange>
        </w:rPr>
        <w:t xml:space="preserve">he most outstanding </w:t>
      </w:r>
      <w:del w:id="6074" w:author="LIN, Yufeng" w:date="2021-09-28T13:08:00Z">
        <w:r w:rsidR="00FA35F2" w:rsidRPr="00F331C9" w:rsidDel="004314C2">
          <w:rPr>
            <w:rFonts w:ascii="Times New Roman" w:hAnsi="Times New Roman" w:cs="Times New Roman"/>
            <w:sz w:val="24"/>
            <w:szCs w:val="24"/>
            <w:rPrChange w:id="6075" w:author="LIN, Yufeng" w:date="2021-10-07T10:22:00Z">
              <w:rPr>
                <w:rFonts w:ascii="Times New Roman" w:hAnsi="Times New Roman" w:cs="Times New Roman"/>
                <w:sz w:val="22"/>
              </w:rPr>
            </w:rPrChange>
          </w:rPr>
          <w:delText>micro-eukaryotes</w:delText>
        </w:r>
      </w:del>
      <w:ins w:id="6076" w:author="LIN, Yufeng" w:date="2021-09-28T13:08:00Z">
        <w:r w:rsidR="004314C2" w:rsidRPr="00F331C9">
          <w:rPr>
            <w:rFonts w:ascii="Times New Roman" w:hAnsi="Times New Roman" w:cs="Times New Roman"/>
            <w:sz w:val="24"/>
            <w:szCs w:val="24"/>
            <w:rPrChange w:id="6077"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07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079"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080" w:author="LIN, Yufeng" w:date="2021-10-07T10:22:00Z">
            <w:rPr>
              <w:rFonts w:ascii="Times New Roman" w:hAnsi="Times New Roman" w:cs="Times New Roman"/>
              <w:sz w:val="22"/>
            </w:rPr>
          </w:rPrChange>
        </w:rPr>
        <w:t xml:space="preserve">, and the </w:t>
      </w:r>
      <w:del w:id="6081" w:author="LIN, Yufeng" w:date="2021-09-28T11:46:00Z">
        <w:r w:rsidRPr="00F331C9" w:rsidDel="00EA49C9">
          <w:rPr>
            <w:rFonts w:ascii="Times New Roman" w:hAnsi="Times New Roman" w:cs="Times New Roman"/>
            <w:sz w:val="24"/>
            <w:szCs w:val="24"/>
            <w:rPrChange w:id="6082" w:author="LIN, Yufeng" w:date="2021-10-07T10:22:00Z">
              <w:rPr>
                <w:rFonts w:ascii="Times New Roman" w:hAnsi="Times New Roman" w:cs="Times New Roman"/>
                <w:sz w:val="22"/>
              </w:rPr>
            </w:rPrChange>
          </w:rPr>
          <w:lastRenderedPageBreak/>
          <w:delText xml:space="preserve">most reported </w:delText>
        </w:r>
      </w:del>
      <w:r w:rsidRPr="00F331C9">
        <w:rPr>
          <w:rFonts w:ascii="Times New Roman" w:hAnsi="Times New Roman" w:cs="Times New Roman"/>
          <w:sz w:val="24"/>
          <w:szCs w:val="24"/>
          <w:rPrChange w:id="6083" w:author="LIN, Yufeng" w:date="2021-10-07T10:22:00Z">
            <w:rPr>
              <w:rFonts w:ascii="Times New Roman" w:hAnsi="Times New Roman" w:cs="Times New Roman"/>
              <w:sz w:val="22"/>
            </w:rPr>
          </w:rPrChange>
        </w:rPr>
        <w:t>cancer-related pathogens,</w:t>
      </w:r>
      <w:r w:rsidRPr="00F331C9">
        <w:rPr>
          <w:rFonts w:ascii="Times New Roman" w:hAnsi="Times New Roman" w:cs="Times New Roman"/>
          <w:i/>
          <w:iCs/>
          <w:sz w:val="24"/>
          <w:szCs w:val="24"/>
          <w:rPrChange w:id="6084" w:author="LIN, Yufeng" w:date="2021-10-07T10:22:00Z">
            <w:rPr>
              <w:rFonts w:ascii="Times New Roman" w:hAnsi="Times New Roman" w:cs="Times New Roman"/>
              <w:i/>
              <w:iCs/>
              <w:sz w:val="22"/>
            </w:rPr>
          </w:rPrChange>
        </w:rPr>
        <w:t xml:space="preserve"> F. nucleatum</w:t>
      </w:r>
      <w:r w:rsidRPr="00F331C9">
        <w:rPr>
          <w:rFonts w:ascii="Times New Roman" w:hAnsi="Times New Roman" w:cs="Times New Roman"/>
          <w:sz w:val="24"/>
          <w:szCs w:val="24"/>
          <w:rPrChange w:id="6085" w:author="LIN, Yufeng" w:date="2021-10-07T10:22:00Z">
            <w:rPr>
              <w:rFonts w:ascii="Times New Roman" w:hAnsi="Times New Roman" w:cs="Times New Roman"/>
              <w:sz w:val="22"/>
            </w:rPr>
          </w:rPrChange>
        </w:rPr>
        <w:t>, were in the same cluster</w:t>
      </w:r>
      <w:del w:id="6086" w:author="LIN, Yufeng" w:date="2021-09-28T11:46:00Z">
        <w:r w:rsidRPr="00F331C9" w:rsidDel="00EA49C9">
          <w:rPr>
            <w:rFonts w:ascii="Times New Roman" w:hAnsi="Times New Roman" w:cs="Times New Roman"/>
            <w:sz w:val="24"/>
            <w:szCs w:val="24"/>
            <w:rPrChange w:id="6087" w:author="LIN, Yufeng" w:date="2021-10-07T10:22:00Z">
              <w:rPr>
                <w:rFonts w:ascii="Times New Roman" w:hAnsi="Times New Roman" w:cs="Times New Roman"/>
                <w:sz w:val="22"/>
              </w:rPr>
            </w:rPrChange>
          </w:rPr>
          <w:delText>ing</w:delText>
        </w:r>
      </w:del>
      <w:r w:rsidRPr="00F331C9">
        <w:rPr>
          <w:rFonts w:ascii="Times New Roman" w:hAnsi="Times New Roman" w:cs="Times New Roman"/>
          <w:sz w:val="24"/>
          <w:szCs w:val="24"/>
          <w:rPrChange w:id="6088" w:author="LIN, Yufeng" w:date="2021-10-07T10:22:00Z">
            <w:rPr>
              <w:rFonts w:ascii="Times New Roman" w:hAnsi="Times New Roman" w:cs="Times New Roman"/>
              <w:sz w:val="22"/>
            </w:rPr>
          </w:rPrChange>
        </w:rPr>
        <w:t xml:space="preserve">. Its z-score was -5.95, and it belonged to the </w:t>
      </w:r>
      <w:r w:rsidR="000D0043" w:rsidRPr="00F331C9">
        <w:rPr>
          <w:rFonts w:ascii="Times New Roman" w:hAnsi="Times New Roman" w:cs="Times New Roman"/>
          <w:sz w:val="24"/>
          <w:szCs w:val="24"/>
          <w:rPrChange w:id="6089"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090" w:author="LIN, Yufeng" w:date="2021-10-07T10:22:00Z">
            <w:rPr>
              <w:rFonts w:ascii="Times New Roman" w:hAnsi="Times New Roman" w:cs="Times New Roman"/>
              <w:sz w:val="22"/>
            </w:rPr>
          </w:rPrChange>
        </w:rPr>
        <w:t>+/+</w:t>
      </w:r>
      <w:r w:rsidR="000D0043" w:rsidRPr="00F331C9">
        <w:rPr>
          <w:rFonts w:ascii="Times New Roman" w:hAnsi="Times New Roman" w:cs="Times New Roman"/>
          <w:sz w:val="24"/>
          <w:szCs w:val="24"/>
          <w:rPrChange w:id="6091"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092" w:author="LIN, Yufeng" w:date="2021-10-07T10:22:00Z">
            <w:rPr>
              <w:rFonts w:ascii="Times New Roman" w:hAnsi="Times New Roman" w:cs="Times New Roman"/>
              <w:sz w:val="22"/>
            </w:rPr>
          </w:rPrChange>
        </w:rPr>
        <w:t xml:space="preserve"> case (see </w:t>
      </w:r>
      <w:commentRangeStart w:id="6093"/>
      <w:r w:rsidRPr="00F331C9">
        <w:rPr>
          <w:rFonts w:ascii="Times New Roman" w:hAnsi="Times New Roman" w:cs="Times New Roman"/>
          <w:sz w:val="24"/>
          <w:szCs w:val="24"/>
          <w:rPrChange w:id="6094" w:author="LIN, Yufeng" w:date="2021-10-07T10:22:00Z">
            <w:rPr>
              <w:rFonts w:ascii="Times New Roman" w:hAnsi="Times New Roman" w:cs="Times New Roman"/>
              <w:sz w:val="22"/>
            </w:rPr>
          </w:rPrChange>
        </w:rPr>
        <w:t xml:space="preserve">supplementary table </w:t>
      </w:r>
      <w:del w:id="6095" w:author="LIN, Yufeng" w:date="2021-09-23T14:28:00Z">
        <w:r w:rsidRPr="00F331C9" w:rsidDel="003A3841">
          <w:rPr>
            <w:rFonts w:ascii="Times New Roman" w:hAnsi="Times New Roman" w:cs="Times New Roman"/>
            <w:sz w:val="24"/>
            <w:szCs w:val="24"/>
            <w:rPrChange w:id="6096" w:author="LIN, Yufeng" w:date="2021-10-07T10:22:00Z">
              <w:rPr>
                <w:rFonts w:ascii="Times New Roman" w:hAnsi="Times New Roman" w:cs="Times New Roman"/>
                <w:sz w:val="22"/>
              </w:rPr>
            </w:rPrChange>
          </w:rPr>
          <w:delText>8</w:delText>
        </w:r>
      </w:del>
      <w:ins w:id="6097" w:author="LIN, Yufeng" w:date="2021-09-23T17:07:00Z">
        <w:r w:rsidR="001A7063" w:rsidRPr="00F331C9">
          <w:rPr>
            <w:rFonts w:ascii="Times New Roman" w:hAnsi="Times New Roman" w:cs="Times New Roman"/>
            <w:sz w:val="24"/>
            <w:szCs w:val="24"/>
            <w:rPrChange w:id="6098" w:author="LIN, Yufeng" w:date="2021-10-07T10:22:00Z">
              <w:rPr>
                <w:rFonts w:ascii="Times New Roman" w:hAnsi="Times New Roman" w:cs="Times New Roman"/>
                <w:sz w:val="22"/>
              </w:rPr>
            </w:rPrChange>
          </w:rPr>
          <w:t>1</w:t>
        </w:r>
      </w:ins>
      <w:ins w:id="6099" w:author="LIN, Yufeng" w:date="2021-09-23T17:30:00Z">
        <w:r w:rsidR="00F774B9" w:rsidRPr="00F331C9">
          <w:rPr>
            <w:rFonts w:ascii="Times New Roman" w:hAnsi="Times New Roman" w:cs="Times New Roman"/>
            <w:sz w:val="24"/>
            <w:szCs w:val="24"/>
            <w:rPrChange w:id="6100"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6101" w:author="LIN, Yufeng" w:date="2021-10-07T10:22:00Z">
            <w:rPr>
              <w:rFonts w:ascii="Times New Roman" w:hAnsi="Times New Roman" w:cs="Times New Roman"/>
              <w:sz w:val="22"/>
            </w:rPr>
          </w:rPrChange>
        </w:rPr>
        <w:t>)</w:t>
      </w:r>
      <w:commentRangeEnd w:id="6093"/>
      <w:r w:rsidRPr="00F331C9">
        <w:rPr>
          <w:rStyle w:val="CommentReference"/>
          <w:rFonts w:ascii="Times New Roman" w:hAnsi="Times New Roman" w:cs="Times New Roman"/>
          <w:sz w:val="24"/>
          <w:szCs w:val="24"/>
          <w:rPrChange w:id="6102" w:author="LIN, Yufeng" w:date="2021-10-07T10:22:00Z">
            <w:rPr>
              <w:rStyle w:val="CommentReference"/>
              <w:rFonts w:ascii="Times New Roman" w:hAnsi="Times New Roman" w:cs="Times New Roman"/>
              <w:sz w:val="22"/>
              <w:szCs w:val="22"/>
            </w:rPr>
          </w:rPrChange>
        </w:rPr>
        <w:commentReference w:id="6093"/>
      </w:r>
      <w:r w:rsidRPr="00F331C9">
        <w:rPr>
          <w:rFonts w:ascii="Times New Roman" w:hAnsi="Times New Roman" w:cs="Times New Roman"/>
          <w:sz w:val="24"/>
          <w:szCs w:val="24"/>
          <w:rPrChange w:id="6103" w:author="LIN, Yufeng" w:date="2021-10-07T10:22:00Z">
            <w:rPr>
              <w:rFonts w:ascii="Times New Roman" w:hAnsi="Times New Roman" w:cs="Times New Roman"/>
              <w:sz w:val="22"/>
            </w:rPr>
          </w:rPrChange>
        </w:rPr>
        <w:t xml:space="preserve">, indicating that </w:t>
      </w:r>
      <w:del w:id="6104" w:author="LIN, Yufeng" w:date="2021-09-28T13:01:00Z">
        <w:r w:rsidR="00FA35F2" w:rsidRPr="00F331C9" w:rsidDel="004314C2">
          <w:rPr>
            <w:rFonts w:ascii="Times New Roman" w:hAnsi="Times New Roman" w:cs="Times New Roman"/>
            <w:sz w:val="24"/>
            <w:szCs w:val="24"/>
            <w:rPrChange w:id="6105" w:author="LIN, Yufeng" w:date="2021-10-07T10:22:00Z">
              <w:rPr>
                <w:rFonts w:ascii="Times New Roman" w:hAnsi="Times New Roman" w:cs="Times New Roman"/>
                <w:sz w:val="22"/>
              </w:rPr>
            </w:rPrChange>
          </w:rPr>
          <w:delText>micro-eukaryotic</w:delText>
        </w:r>
      </w:del>
      <w:ins w:id="6106" w:author="LIN, Yufeng" w:date="2021-09-28T13:01:00Z">
        <w:r w:rsidR="004314C2" w:rsidRPr="00F331C9">
          <w:rPr>
            <w:rFonts w:ascii="Times New Roman" w:hAnsi="Times New Roman" w:cs="Times New Roman"/>
            <w:sz w:val="24"/>
            <w:szCs w:val="24"/>
            <w:rPrChange w:id="6107"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108"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09" w:author="LIN, Yufeng" w:date="2021-10-07T10:22:00Z">
            <w:rPr>
              <w:rFonts w:ascii="Times New Roman" w:hAnsi="Times New Roman" w:cs="Times New Roman"/>
              <w:i/>
              <w:iCs/>
              <w:sz w:val="22"/>
            </w:rPr>
          </w:rPrChange>
        </w:rPr>
        <w:t>A. rambellii</w:t>
      </w:r>
      <w:r w:rsidRPr="00F331C9">
        <w:rPr>
          <w:rFonts w:ascii="Times New Roman" w:hAnsi="Times New Roman" w:cs="Times New Roman"/>
          <w:sz w:val="24"/>
          <w:szCs w:val="24"/>
          <w:rPrChange w:id="6110" w:author="LIN, Yufeng" w:date="2021-10-07T10:22:00Z">
            <w:rPr>
              <w:rFonts w:ascii="Times New Roman" w:hAnsi="Times New Roman" w:cs="Times New Roman"/>
              <w:sz w:val="22"/>
            </w:rPr>
          </w:rPrChange>
        </w:rPr>
        <w:t xml:space="preserve"> and bacteria</w:t>
      </w:r>
      <w:del w:id="6111" w:author="LIN, Yufeng" w:date="2021-09-28T13:01:00Z">
        <w:r w:rsidRPr="00F331C9" w:rsidDel="004314C2">
          <w:rPr>
            <w:rFonts w:ascii="Times New Roman" w:hAnsi="Times New Roman" w:cs="Times New Roman"/>
            <w:sz w:val="24"/>
            <w:szCs w:val="24"/>
            <w:rPrChange w:id="6112" w:author="LIN, Yufeng" w:date="2021-10-07T10:22:00Z">
              <w:rPr>
                <w:rFonts w:ascii="Times New Roman" w:hAnsi="Times New Roman" w:cs="Times New Roman"/>
                <w:sz w:val="22"/>
              </w:rPr>
            </w:rPrChange>
          </w:rPr>
          <w:delText>l</w:delText>
        </w:r>
      </w:del>
      <w:r w:rsidRPr="00F331C9">
        <w:rPr>
          <w:rFonts w:ascii="Times New Roman" w:hAnsi="Times New Roman" w:cs="Times New Roman"/>
          <w:sz w:val="24"/>
          <w:szCs w:val="24"/>
          <w:rPrChange w:id="6113"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14" w:author="LIN, Yufeng" w:date="2021-10-07T10:22:00Z">
            <w:rPr>
              <w:rFonts w:ascii="Times New Roman" w:hAnsi="Times New Roman" w:cs="Times New Roman"/>
              <w:i/>
              <w:iCs/>
              <w:sz w:val="22"/>
            </w:rPr>
          </w:rPrChange>
        </w:rPr>
        <w:t>F. nucleatum</w:t>
      </w:r>
      <w:r w:rsidRPr="00F331C9">
        <w:rPr>
          <w:rFonts w:ascii="Times New Roman" w:hAnsi="Times New Roman" w:cs="Times New Roman"/>
          <w:sz w:val="24"/>
          <w:szCs w:val="24"/>
          <w:rPrChange w:id="6115" w:author="LIN, Yufeng" w:date="2021-10-07T10:22:00Z">
            <w:rPr>
              <w:rFonts w:ascii="Times New Roman" w:hAnsi="Times New Roman" w:cs="Times New Roman"/>
              <w:sz w:val="22"/>
            </w:rPr>
          </w:rPrChange>
        </w:rPr>
        <w:t xml:space="preserve"> were both positive relative CRC and healthy control. Still, their pair association was more potent in CRC compared with healthy control. Also, </w:t>
      </w:r>
      <w:r w:rsidRPr="00F331C9">
        <w:rPr>
          <w:rFonts w:ascii="Times New Roman" w:hAnsi="Times New Roman" w:cs="Times New Roman"/>
          <w:i/>
          <w:iCs/>
          <w:sz w:val="24"/>
          <w:szCs w:val="24"/>
          <w:rPrChange w:id="6116" w:author="LIN, Yufeng" w:date="2021-10-07T10:22:00Z">
            <w:rPr>
              <w:rFonts w:ascii="Times New Roman" w:hAnsi="Times New Roman" w:cs="Times New Roman"/>
              <w:i/>
              <w:iCs/>
              <w:sz w:val="22"/>
            </w:rPr>
          </w:rPrChange>
        </w:rPr>
        <w:t xml:space="preserve">A. rambellii </w:t>
      </w:r>
      <w:r w:rsidRPr="00F331C9">
        <w:rPr>
          <w:rFonts w:ascii="Times New Roman" w:hAnsi="Times New Roman" w:cs="Times New Roman"/>
          <w:sz w:val="24"/>
          <w:szCs w:val="24"/>
          <w:rPrChange w:id="6117" w:author="LIN, Yufeng" w:date="2021-10-07T10:22:00Z">
            <w:rPr>
              <w:rFonts w:ascii="Times New Roman" w:hAnsi="Times New Roman" w:cs="Times New Roman"/>
              <w:sz w:val="22"/>
            </w:rPr>
          </w:rPrChange>
        </w:rPr>
        <w:t xml:space="preserve">showed a strong correlation with another CRC-enriched bacteria </w:t>
      </w:r>
      <w:r w:rsidRPr="00F331C9">
        <w:rPr>
          <w:rFonts w:ascii="Times New Roman" w:hAnsi="Times New Roman" w:cs="Times New Roman"/>
          <w:i/>
          <w:iCs/>
          <w:sz w:val="24"/>
          <w:szCs w:val="24"/>
          <w:rPrChange w:id="6118" w:author="LIN, Yufeng" w:date="2021-10-07T10:22:00Z">
            <w:rPr>
              <w:rFonts w:ascii="Times New Roman" w:hAnsi="Times New Roman" w:cs="Times New Roman"/>
              <w:i/>
              <w:iCs/>
              <w:sz w:val="22"/>
            </w:rPr>
          </w:rPrChange>
        </w:rPr>
        <w:t>P. micra</w:t>
      </w:r>
      <w:r w:rsidRPr="00F331C9">
        <w:rPr>
          <w:rFonts w:ascii="Times New Roman" w:hAnsi="Times New Roman" w:cs="Times New Roman"/>
          <w:sz w:val="24"/>
          <w:szCs w:val="24"/>
          <w:rPrChange w:id="6119" w:author="LIN, Yufeng" w:date="2021-10-07T10:22:00Z">
            <w:rPr>
              <w:rFonts w:ascii="Times New Roman" w:hAnsi="Times New Roman" w:cs="Times New Roman"/>
              <w:sz w:val="22"/>
            </w:rPr>
          </w:rPrChange>
        </w:rPr>
        <w:t>, with a z-score -5.07, belonged</w:t>
      </w:r>
      <w:r w:rsidR="000D0043" w:rsidRPr="00F331C9">
        <w:rPr>
          <w:rFonts w:ascii="Times New Roman" w:hAnsi="Times New Roman" w:cs="Times New Roman"/>
          <w:sz w:val="24"/>
          <w:szCs w:val="24"/>
          <w:rPrChange w:id="6120" w:author="LIN, Yufeng" w:date="2021-10-07T10:22:00Z">
            <w:rPr>
              <w:rFonts w:ascii="Times New Roman" w:hAnsi="Times New Roman" w:cs="Times New Roman"/>
              <w:sz w:val="22"/>
            </w:rPr>
          </w:rPrChange>
        </w:rPr>
        <w:t xml:space="preserve">' </w:t>
      </w:r>
      <w:r w:rsidRPr="00F331C9">
        <w:rPr>
          <w:rFonts w:ascii="Times New Roman" w:hAnsi="Times New Roman" w:cs="Times New Roman"/>
          <w:sz w:val="24"/>
          <w:szCs w:val="24"/>
          <w:rPrChange w:id="6121" w:author="LIN, Yufeng" w:date="2021-10-07T10:22:00Z">
            <w:rPr>
              <w:rFonts w:ascii="Times New Roman" w:hAnsi="Times New Roman" w:cs="Times New Roman"/>
              <w:sz w:val="22"/>
            </w:rPr>
          </w:rPrChange>
        </w:rPr>
        <w:t>+/0</w:t>
      </w:r>
      <w:r w:rsidR="000D0043" w:rsidRPr="00F331C9">
        <w:rPr>
          <w:rFonts w:ascii="Times New Roman" w:hAnsi="Times New Roman" w:cs="Times New Roman"/>
          <w:sz w:val="24"/>
          <w:szCs w:val="24"/>
          <w:rPrChange w:id="6122" w:author="LIN, Yufeng" w:date="2021-10-07T10:22:00Z">
            <w:rPr>
              <w:rFonts w:ascii="Times New Roman" w:hAnsi="Times New Roman" w:cs="Times New Roman"/>
              <w:sz w:val="22"/>
            </w:rPr>
          </w:rPrChange>
        </w:rPr>
        <w:t>'</w:t>
      </w:r>
      <w:r w:rsidRPr="00F331C9">
        <w:rPr>
          <w:rFonts w:ascii="Times New Roman" w:hAnsi="Times New Roman" w:cs="Times New Roman"/>
          <w:sz w:val="24"/>
          <w:szCs w:val="24"/>
          <w:rPrChange w:id="6123" w:author="LIN, Yufeng" w:date="2021-10-07T10:22:00Z">
            <w:rPr>
              <w:rFonts w:ascii="Times New Roman" w:hAnsi="Times New Roman" w:cs="Times New Roman"/>
              <w:sz w:val="22"/>
            </w:rPr>
          </w:rPrChange>
        </w:rPr>
        <w:t xml:space="preserve"> (see </w:t>
      </w:r>
      <w:commentRangeStart w:id="6124"/>
      <w:r w:rsidRPr="00F331C9">
        <w:rPr>
          <w:rFonts w:ascii="Times New Roman" w:hAnsi="Times New Roman" w:cs="Times New Roman"/>
          <w:sz w:val="24"/>
          <w:szCs w:val="24"/>
          <w:rPrChange w:id="6125" w:author="LIN, Yufeng" w:date="2021-10-07T10:22:00Z">
            <w:rPr>
              <w:rFonts w:ascii="Times New Roman" w:hAnsi="Times New Roman" w:cs="Times New Roman"/>
              <w:sz w:val="22"/>
            </w:rPr>
          </w:rPrChange>
        </w:rPr>
        <w:t xml:space="preserve">supplementary table </w:t>
      </w:r>
      <w:del w:id="6126" w:author="LIN, Yufeng" w:date="2021-09-23T14:28:00Z">
        <w:r w:rsidRPr="00F331C9" w:rsidDel="003A3841">
          <w:rPr>
            <w:rFonts w:ascii="Times New Roman" w:hAnsi="Times New Roman" w:cs="Times New Roman"/>
            <w:sz w:val="24"/>
            <w:szCs w:val="24"/>
            <w:rPrChange w:id="6127" w:author="LIN, Yufeng" w:date="2021-10-07T10:22:00Z">
              <w:rPr>
                <w:rFonts w:ascii="Times New Roman" w:hAnsi="Times New Roman" w:cs="Times New Roman"/>
                <w:sz w:val="22"/>
              </w:rPr>
            </w:rPrChange>
          </w:rPr>
          <w:delText>8</w:delText>
        </w:r>
      </w:del>
      <w:ins w:id="6128" w:author="LIN, Yufeng" w:date="2021-09-23T17:07:00Z">
        <w:r w:rsidR="001A7063" w:rsidRPr="00F331C9">
          <w:rPr>
            <w:rFonts w:ascii="Times New Roman" w:hAnsi="Times New Roman" w:cs="Times New Roman"/>
            <w:sz w:val="24"/>
            <w:szCs w:val="24"/>
            <w:rPrChange w:id="6129" w:author="LIN, Yufeng" w:date="2021-10-07T10:22:00Z">
              <w:rPr>
                <w:rFonts w:ascii="Times New Roman" w:hAnsi="Times New Roman" w:cs="Times New Roman"/>
                <w:sz w:val="22"/>
              </w:rPr>
            </w:rPrChange>
          </w:rPr>
          <w:t>1</w:t>
        </w:r>
      </w:ins>
      <w:ins w:id="6130" w:author="LIN, Yufeng" w:date="2021-09-23T17:30:00Z">
        <w:r w:rsidR="00F774B9" w:rsidRPr="00F331C9">
          <w:rPr>
            <w:rFonts w:ascii="Times New Roman" w:hAnsi="Times New Roman" w:cs="Times New Roman"/>
            <w:sz w:val="24"/>
            <w:szCs w:val="24"/>
            <w:rPrChange w:id="6131" w:author="LIN, Yufeng" w:date="2021-10-07T10:22:00Z">
              <w:rPr>
                <w:rFonts w:ascii="Times New Roman" w:hAnsi="Times New Roman" w:cs="Times New Roman"/>
                <w:sz w:val="22"/>
              </w:rPr>
            </w:rPrChange>
          </w:rPr>
          <w:t>1</w:t>
        </w:r>
      </w:ins>
      <w:r w:rsidRPr="00F331C9">
        <w:rPr>
          <w:rFonts w:ascii="Times New Roman" w:hAnsi="Times New Roman" w:cs="Times New Roman"/>
          <w:sz w:val="24"/>
          <w:szCs w:val="24"/>
          <w:rPrChange w:id="6132" w:author="LIN, Yufeng" w:date="2021-10-07T10:22:00Z">
            <w:rPr>
              <w:rFonts w:ascii="Times New Roman" w:hAnsi="Times New Roman" w:cs="Times New Roman"/>
              <w:sz w:val="22"/>
            </w:rPr>
          </w:rPrChange>
        </w:rPr>
        <w:t>)</w:t>
      </w:r>
      <w:commentRangeEnd w:id="6124"/>
      <w:r w:rsidRPr="00F331C9">
        <w:rPr>
          <w:rStyle w:val="CommentReference"/>
          <w:rFonts w:ascii="Times New Roman" w:hAnsi="Times New Roman" w:cs="Times New Roman"/>
          <w:sz w:val="24"/>
          <w:szCs w:val="24"/>
          <w:rPrChange w:id="6133" w:author="LIN, Yufeng" w:date="2021-10-07T10:22:00Z">
            <w:rPr>
              <w:rStyle w:val="CommentReference"/>
              <w:rFonts w:ascii="Times New Roman" w:hAnsi="Times New Roman" w:cs="Times New Roman"/>
              <w:sz w:val="22"/>
              <w:szCs w:val="22"/>
            </w:rPr>
          </w:rPrChange>
        </w:rPr>
        <w:commentReference w:id="6124"/>
      </w:r>
      <w:r w:rsidRPr="00F331C9">
        <w:rPr>
          <w:rFonts w:ascii="Times New Roman" w:hAnsi="Times New Roman" w:cs="Times New Roman"/>
          <w:sz w:val="24"/>
          <w:szCs w:val="24"/>
          <w:rPrChange w:id="6134" w:author="LIN, Yufeng" w:date="2021-10-07T10:22:00Z">
            <w:rPr>
              <w:rFonts w:ascii="Times New Roman" w:hAnsi="Times New Roman" w:cs="Times New Roman"/>
              <w:sz w:val="22"/>
            </w:rPr>
          </w:rPrChange>
        </w:rPr>
        <w:t xml:space="preserve">. In contrast, </w:t>
      </w:r>
      <w:del w:id="6135" w:author="LIN, Yufeng" w:date="2021-10-07T10:54:00Z">
        <w:r w:rsidRPr="00F331C9" w:rsidDel="00E81CE7">
          <w:rPr>
            <w:rFonts w:ascii="Times New Roman" w:hAnsi="Times New Roman" w:cs="Times New Roman"/>
            <w:sz w:val="24"/>
            <w:szCs w:val="24"/>
            <w:rPrChange w:id="6136" w:author="LIN, Yufeng" w:date="2021-10-07T10:22:00Z">
              <w:rPr>
                <w:rFonts w:ascii="Times New Roman" w:hAnsi="Times New Roman" w:cs="Times New Roman"/>
                <w:sz w:val="22"/>
              </w:rPr>
            </w:rPrChange>
          </w:rPr>
          <w:delText xml:space="preserve">no direct correlation between another key </w:delText>
        </w:r>
      </w:del>
      <w:del w:id="6137" w:author="LIN, Yufeng" w:date="2021-10-04T16:58:00Z">
        <w:r w:rsidRPr="00F331C9" w:rsidDel="00DB66B4">
          <w:rPr>
            <w:rFonts w:ascii="Times New Roman" w:hAnsi="Times New Roman" w:cs="Times New Roman"/>
            <w:sz w:val="24"/>
            <w:szCs w:val="24"/>
            <w:rPrChange w:id="6138" w:author="LIN, Yufeng" w:date="2021-10-07T10:22:00Z">
              <w:rPr>
                <w:rFonts w:ascii="Times New Roman" w:hAnsi="Times New Roman" w:cs="Times New Roman"/>
                <w:sz w:val="22"/>
              </w:rPr>
            </w:rPrChange>
          </w:rPr>
          <w:delText xml:space="preserve">microeukaryote </w:delText>
        </w:r>
      </w:del>
      <w:del w:id="6139" w:author="LIN, Yufeng" w:date="2021-10-07T10:54:00Z">
        <w:r w:rsidRPr="00F331C9" w:rsidDel="00E81CE7">
          <w:rPr>
            <w:rFonts w:ascii="Times New Roman" w:hAnsi="Times New Roman" w:cs="Times New Roman"/>
            <w:i/>
            <w:iCs/>
            <w:sz w:val="24"/>
            <w:szCs w:val="24"/>
            <w:rPrChange w:id="6140" w:author="LIN, Yufeng" w:date="2021-10-07T10:22:00Z">
              <w:rPr>
                <w:rFonts w:ascii="Times New Roman" w:hAnsi="Times New Roman" w:cs="Times New Roman"/>
                <w:i/>
                <w:iCs/>
                <w:sz w:val="22"/>
              </w:rPr>
            </w:rPrChange>
          </w:rPr>
          <w:delText>E. pulchra</w:delText>
        </w:r>
        <w:r w:rsidR="00EC22EF" w:rsidRPr="00F331C9" w:rsidDel="00E81CE7">
          <w:rPr>
            <w:rFonts w:ascii="Times New Roman" w:hAnsi="Times New Roman" w:cs="Times New Roman"/>
            <w:i/>
            <w:iCs/>
            <w:sz w:val="24"/>
            <w:szCs w:val="24"/>
            <w:rPrChange w:id="6141" w:author="LIN, Yufeng" w:date="2021-10-07T10:22:00Z">
              <w:rPr>
                <w:rFonts w:ascii="Times New Roman" w:hAnsi="Times New Roman" w:cs="Times New Roman"/>
                <w:i/>
                <w:iCs/>
                <w:sz w:val="22"/>
              </w:rPr>
            </w:rPrChange>
          </w:rPr>
          <w:delText>,</w:delText>
        </w:r>
        <w:r w:rsidRPr="00F331C9" w:rsidDel="00E81CE7">
          <w:rPr>
            <w:rFonts w:ascii="Times New Roman" w:hAnsi="Times New Roman" w:cs="Times New Roman"/>
            <w:sz w:val="24"/>
            <w:szCs w:val="24"/>
            <w:rPrChange w:id="6142" w:author="LIN, Yufeng" w:date="2021-10-07T10:22:00Z">
              <w:rPr>
                <w:rFonts w:ascii="Times New Roman" w:hAnsi="Times New Roman" w:cs="Times New Roman"/>
                <w:sz w:val="22"/>
              </w:rPr>
            </w:rPrChange>
          </w:rPr>
          <w:delText xml:space="preserve"> and these three CRC-enriched bacteria was</w:delText>
        </w:r>
      </w:del>
      <w:ins w:id="6143" w:author="LIN, Yufeng" w:date="2021-10-07T10:54:00Z">
        <w:r w:rsidR="00E81CE7" w:rsidRPr="00F331C9">
          <w:rPr>
            <w:rFonts w:ascii="Times New Roman" w:hAnsi="Times New Roman" w:cs="Times New Roman"/>
            <w:sz w:val="24"/>
            <w:szCs w:val="24"/>
          </w:rPr>
          <w:t>there was no direct correlation between another critical fung</w:t>
        </w:r>
      </w:ins>
      <w:ins w:id="6144" w:author="LIN, Yufeng" w:date="2021-10-07T10:55:00Z">
        <w:r w:rsidR="00E81CE7" w:rsidRPr="00F331C9">
          <w:rPr>
            <w:rFonts w:ascii="Times New Roman" w:hAnsi="Times New Roman" w:cs="Times New Roman"/>
            <w:sz w:val="24"/>
            <w:szCs w:val="24"/>
          </w:rPr>
          <w:t>us</w:t>
        </w:r>
      </w:ins>
      <w:ins w:id="6145" w:author="LIN, Yufeng" w:date="2021-10-07T10:54:00Z">
        <w:r w:rsidR="00E81CE7" w:rsidRPr="00F331C9">
          <w:rPr>
            <w:rFonts w:ascii="Times New Roman" w:hAnsi="Times New Roman" w:cs="Times New Roman"/>
            <w:sz w:val="24"/>
            <w:szCs w:val="24"/>
          </w:rPr>
          <w:t>, E. pulchra, and these three CRC-enriched bacteria were</w:t>
        </w:r>
      </w:ins>
      <w:r w:rsidRPr="00F331C9">
        <w:rPr>
          <w:rFonts w:ascii="Times New Roman" w:hAnsi="Times New Roman" w:cs="Times New Roman"/>
          <w:sz w:val="24"/>
          <w:szCs w:val="24"/>
          <w:rPrChange w:id="6146" w:author="LIN, Yufeng" w:date="2021-10-07T10:22:00Z">
            <w:rPr>
              <w:rFonts w:ascii="Times New Roman" w:hAnsi="Times New Roman" w:cs="Times New Roman"/>
              <w:sz w:val="22"/>
            </w:rPr>
          </w:rPrChange>
        </w:rPr>
        <w:t xml:space="preserve"> identified.</w:t>
      </w:r>
      <w:ins w:id="6147" w:author="LIN, Yufeng" w:date="2021-09-28T11:46:00Z">
        <w:r w:rsidR="00EA49C9" w:rsidRPr="00F331C9">
          <w:rPr>
            <w:rFonts w:ascii="Times New Roman" w:hAnsi="Times New Roman" w:cs="Times New Roman"/>
            <w:sz w:val="24"/>
            <w:szCs w:val="24"/>
            <w:rPrChange w:id="6148" w:author="LIN, Yufeng" w:date="2021-10-07T10:22:00Z">
              <w:rPr>
                <w:rFonts w:ascii="Times New Roman" w:hAnsi="Times New Roman" w:cs="Times New Roman"/>
                <w:sz w:val="22"/>
              </w:rPr>
            </w:rPrChange>
          </w:rPr>
          <w:t xml:space="preserve"> </w:t>
        </w:r>
      </w:ins>
      <w:ins w:id="6149" w:author="LIN, Yufeng" w:date="2021-09-28T11:49:00Z">
        <w:r w:rsidR="00852BD9" w:rsidRPr="00F331C9">
          <w:rPr>
            <w:rFonts w:ascii="Times New Roman" w:hAnsi="Times New Roman" w:cs="Times New Roman"/>
            <w:sz w:val="24"/>
            <w:szCs w:val="24"/>
            <w:rPrChange w:id="6150" w:author="LIN, Yufeng" w:date="2021-10-07T10:22:00Z">
              <w:rPr>
                <w:rFonts w:ascii="Times New Roman" w:hAnsi="Times New Roman" w:cs="Times New Roman"/>
                <w:sz w:val="22"/>
              </w:rPr>
            </w:rPrChange>
          </w:rPr>
          <w:t xml:space="preserve">It revealed that </w:t>
        </w:r>
        <w:r w:rsidR="00852BD9" w:rsidRPr="00F331C9">
          <w:rPr>
            <w:rFonts w:ascii="Times New Roman" w:hAnsi="Times New Roman" w:cs="Times New Roman"/>
            <w:i/>
            <w:iCs/>
            <w:sz w:val="24"/>
            <w:szCs w:val="24"/>
            <w:rPrChange w:id="6151" w:author="LIN, Yufeng" w:date="2021-10-07T10:22:00Z">
              <w:rPr>
                <w:rFonts w:ascii="Times New Roman" w:hAnsi="Times New Roman" w:cs="Times New Roman"/>
                <w:sz w:val="22"/>
              </w:rPr>
            </w:rPrChange>
          </w:rPr>
          <w:t>A. rambellii</w:t>
        </w:r>
        <w:r w:rsidR="00852BD9" w:rsidRPr="00F331C9">
          <w:rPr>
            <w:rFonts w:ascii="Times New Roman" w:hAnsi="Times New Roman" w:cs="Times New Roman"/>
            <w:sz w:val="24"/>
            <w:szCs w:val="24"/>
            <w:rPrChange w:id="6152" w:author="LIN, Yufeng" w:date="2021-10-07T10:22:00Z">
              <w:rPr>
                <w:rFonts w:ascii="Times New Roman" w:hAnsi="Times New Roman" w:cs="Times New Roman"/>
                <w:sz w:val="22"/>
              </w:rPr>
            </w:rPrChange>
          </w:rPr>
          <w:t xml:space="preserve"> was an </w:t>
        </w:r>
      </w:ins>
      <w:ins w:id="6153" w:author="LIN, Yufeng" w:date="2021-10-07T10:55:00Z">
        <w:r w:rsidR="00E81CE7" w:rsidRPr="00F331C9">
          <w:rPr>
            <w:rFonts w:ascii="Times New Roman" w:hAnsi="Times New Roman" w:cs="Times New Roman"/>
            <w:sz w:val="24"/>
            <w:szCs w:val="24"/>
          </w:rPr>
          <w:t>essential</w:t>
        </w:r>
      </w:ins>
      <w:ins w:id="6154" w:author="LIN, Yufeng" w:date="2021-09-28T11:49:00Z">
        <w:r w:rsidR="00852BD9" w:rsidRPr="00F331C9">
          <w:rPr>
            <w:rFonts w:ascii="Times New Roman" w:hAnsi="Times New Roman" w:cs="Times New Roman"/>
            <w:sz w:val="24"/>
            <w:szCs w:val="24"/>
            <w:rPrChange w:id="6155" w:author="LIN, Yufeng" w:date="2021-10-07T10:22:00Z">
              <w:rPr>
                <w:rFonts w:ascii="Times New Roman" w:hAnsi="Times New Roman" w:cs="Times New Roman"/>
                <w:sz w:val="22"/>
              </w:rPr>
            </w:rPrChange>
          </w:rPr>
          <w:t xml:space="preserve"> potential carcinogen and related to other reported CRC-</w:t>
        </w:r>
        <w:proofErr w:type="spellStart"/>
        <w:r w:rsidR="00852BD9" w:rsidRPr="00F331C9">
          <w:rPr>
            <w:rFonts w:ascii="Times New Roman" w:hAnsi="Times New Roman" w:cs="Times New Roman"/>
            <w:sz w:val="24"/>
            <w:szCs w:val="24"/>
            <w:rPrChange w:id="6156" w:author="LIN, Yufeng" w:date="2021-10-07T10:22:00Z">
              <w:rPr>
                <w:rFonts w:ascii="Times New Roman" w:hAnsi="Times New Roman" w:cs="Times New Roman"/>
                <w:sz w:val="22"/>
              </w:rPr>
            </w:rPrChange>
          </w:rPr>
          <w:t>pathogenes</w:t>
        </w:r>
        <w:proofErr w:type="spellEnd"/>
        <w:r w:rsidR="00852BD9" w:rsidRPr="00F331C9">
          <w:rPr>
            <w:rFonts w:ascii="Times New Roman" w:hAnsi="Times New Roman" w:cs="Times New Roman"/>
            <w:sz w:val="24"/>
            <w:szCs w:val="24"/>
            <w:rPrChange w:id="6157" w:author="LIN, Yufeng" w:date="2021-10-07T10:22:00Z">
              <w:rPr>
                <w:rFonts w:ascii="Times New Roman" w:hAnsi="Times New Roman" w:cs="Times New Roman"/>
                <w:sz w:val="22"/>
              </w:rPr>
            </w:rPrChange>
          </w:rPr>
          <w:t>.</w:t>
        </w:r>
      </w:ins>
    </w:p>
    <w:p w14:paraId="0D121FEE" w14:textId="77777777" w:rsidR="00FA777A" w:rsidRPr="00F331C9" w:rsidRDefault="00FA777A" w:rsidP="00F331C9">
      <w:pPr>
        <w:spacing w:line="480" w:lineRule="auto"/>
        <w:rPr>
          <w:rFonts w:ascii="Times New Roman" w:hAnsi="Times New Roman" w:cs="Times New Roman"/>
          <w:sz w:val="24"/>
          <w:szCs w:val="24"/>
          <w:rPrChange w:id="6158" w:author="LIN, Yufeng" w:date="2021-10-07T10:22:00Z">
            <w:rPr>
              <w:rFonts w:ascii="Times New Roman" w:hAnsi="Times New Roman" w:cs="Times New Roman"/>
              <w:sz w:val="22"/>
            </w:rPr>
          </w:rPrChange>
        </w:rPr>
      </w:pPr>
    </w:p>
    <w:p w14:paraId="339C73F8" w14:textId="628FB7F0" w:rsidR="00881177" w:rsidRPr="00F331C9" w:rsidRDefault="00D9531B" w:rsidP="00F331C9">
      <w:pPr>
        <w:spacing w:line="480" w:lineRule="auto"/>
        <w:rPr>
          <w:rFonts w:ascii="Times New Roman" w:hAnsi="Times New Roman" w:cs="Times New Roman"/>
          <w:sz w:val="24"/>
          <w:szCs w:val="24"/>
          <w:rPrChange w:id="6159" w:author="LIN, Yufeng" w:date="2021-10-07T10:22:00Z">
            <w:rPr>
              <w:rFonts w:ascii="Times New Roman" w:hAnsi="Times New Roman" w:cs="Times New Roman"/>
              <w:sz w:val="22"/>
            </w:rPr>
          </w:rPrChange>
        </w:rPr>
      </w:pPr>
      <w:r w:rsidRPr="00F331C9">
        <w:rPr>
          <w:rFonts w:ascii="Times New Roman" w:hAnsi="Times New Roman" w:cs="Times New Roman"/>
          <w:sz w:val="24"/>
          <w:szCs w:val="24"/>
          <w:rPrChange w:id="6160" w:author="LIN, Yufeng" w:date="2021-10-07T10:22:00Z">
            <w:rPr>
              <w:rFonts w:ascii="Times New Roman" w:hAnsi="Times New Roman" w:cs="Times New Roman"/>
              <w:sz w:val="22"/>
            </w:rPr>
          </w:rPrChange>
        </w:rPr>
        <w:t xml:space="preserve">The second clustering included twenty-one candidates, and </w:t>
      </w:r>
      <w:del w:id="6161" w:author="LIN, Yufeng" w:date="2021-09-28T11:50:00Z">
        <w:r w:rsidRPr="00F331C9" w:rsidDel="00852BD9">
          <w:rPr>
            <w:rFonts w:ascii="Times New Roman" w:hAnsi="Times New Roman" w:cs="Times New Roman"/>
            <w:sz w:val="24"/>
            <w:szCs w:val="24"/>
            <w:rPrChange w:id="6162" w:author="LIN, Yufeng" w:date="2021-10-07T10:22:00Z">
              <w:rPr>
                <w:rFonts w:ascii="Times New Roman" w:hAnsi="Times New Roman" w:cs="Times New Roman"/>
                <w:sz w:val="22"/>
              </w:rPr>
            </w:rPrChange>
          </w:rPr>
          <w:delText xml:space="preserve">most </w:delText>
        </w:r>
      </w:del>
      <w:ins w:id="6163" w:author="LIN, Yufeng" w:date="2021-09-28T11:50:00Z">
        <w:r w:rsidR="00852BD9" w:rsidRPr="00F331C9">
          <w:rPr>
            <w:rFonts w:ascii="Times New Roman" w:hAnsi="Times New Roman" w:cs="Times New Roman"/>
            <w:sz w:val="24"/>
            <w:szCs w:val="24"/>
            <w:rPrChange w:id="6164" w:author="LIN, Yufeng" w:date="2021-10-07T10:22:00Z">
              <w:rPr>
                <w:rFonts w:ascii="Times New Roman" w:hAnsi="Times New Roman" w:cs="Times New Roman"/>
                <w:sz w:val="22"/>
              </w:rPr>
            </w:rPrChange>
          </w:rPr>
          <w:t xml:space="preserve">17 </w:t>
        </w:r>
      </w:ins>
      <w:r w:rsidRPr="00F331C9">
        <w:rPr>
          <w:rFonts w:ascii="Times New Roman" w:hAnsi="Times New Roman" w:cs="Times New Roman"/>
          <w:sz w:val="24"/>
          <w:szCs w:val="24"/>
          <w:rPrChange w:id="6165" w:author="LIN, Yufeng" w:date="2021-10-07T10:22:00Z">
            <w:rPr>
              <w:rFonts w:ascii="Times New Roman" w:hAnsi="Times New Roman" w:cs="Times New Roman"/>
              <w:sz w:val="22"/>
            </w:rPr>
          </w:rPrChange>
        </w:rPr>
        <w:t xml:space="preserve">of </w:t>
      </w:r>
      <w:del w:id="6166" w:author="LIN, Yufeng" w:date="2021-09-28T11:50:00Z">
        <w:r w:rsidRPr="00F331C9" w:rsidDel="00852BD9">
          <w:rPr>
            <w:rFonts w:ascii="Times New Roman" w:hAnsi="Times New Roman" w:cs="Times New Roman"/>
            <w:sz w:val="24"/>
            <w:szCs w:val="24"/>
            <w:rPrChange w:id="6167" w:author="LIN, Yufeng" w:date="2021-10-07T10:22:00Z">
              <w:rPr>
                <w:rFonts w:ascii="Times New Roman" w:hAnsi="Times New Roman" w:cs="Times New Roman"/>
                <w:sz w:val="22"/>
              </w:rPr>
            </w:rPrChange>
          </w:rPr>
          <w:delText xml:space="preserve">them </w:delText>
        </w:r>
      </w:del>
      <w:ins w:id="6168" w:author="LIN, Yufeng" w:date="2021-09-28T11:50:00Z">
        <w:r w:rsidR="00852BD9" w:rsidRPr="00F331C9">
          <w:rPr>
            <w:rFonts w:ascii="Times New Roman" w:hAnsi="Times New Roman" w:cs="Times New Roman"/>
            <w:sz w:val="24"/>
            <w:szCs w:val="24"/>
            <w:rPrChange w:id="6169" w:author="LIN, Yufeng" w:date="2021-10-07T10:22:00Z">
              <w:rPr>
                <w:rFonts w:ascii="Times New Roman" w:hAnsi="Times New Roman" w:cs="Times New Roman"/>
                <w:sz w:val="22"/>
              </w:rPr>
            </w:rPrChange>
          </w:rPr>
          <w:t xml:space="preserve">21 </w:t>
        </w:r>
      </w:ins>
      <w:r w:rsidRPr="00F331C9">
        <w:rPr>
          <w:rFonts w:ascii="Times New Roman" w:hAnsi="Times New Roman" w:cs="Times New Roman"/>
          <w:sz w:val="24"/>
          <w:szCs w:val="24"/>
          <w:rPrChange w:id="6170" w:author="LIN, Yufeng" w:date="2021-10-07T10:22:00Z">
            <w:rPr>
              <w:rFonts w:ascii="Times New Roman" w:hAnsi="Times New Roman" w:cs="Times New Roman"/>
              <w:sz w:val="22"/>
            </w:rPr>
          </w:rPrChange>
        </w:rPr>
        <w:t xml:space="preserve">were bacteria, namely </w:t>
      </w:r>
      <w:proofErr w:type="spellStart"/>
      <w:r w:rsidRPr="00F331C9">
        <w:rPr>
          <w:rFonts w:ascii="Times New Roman" w:hAnsi="Times New Roman" w:cs="Times New Roman"/>
          <w:sz w:val="24"/>
          <w:szCs w:val="24"/>
          <w:rPrChange w:id="6171" w:author="LIN, Yufeng" w:date="2021-10-07T10:22:00Z">
            <w:rPr>
              <w:rFonts w:ascii="Times New Roman" w:hAnsi="Times New Roman" w:cs="Times New Roman"/>
              <w:sz w:val="22"/>
            </w:rPr>
          </w:rPrChange>
        </w:rPr>
        <w:t>Bac_cluster</w:t>
      </w:r>
      <w:proofErr w:type="spellEnd"/>
      <w:r w:rsidRPr="00F331C9">
        <w:rPr>
          <w:rFonts w:ascii="Times New Roman" w:hAnsi="Times New Roman" w:cs="Times New Roman"/>
          <w:sz w:val="24"/>
          <w:szCs w:val="24"/>
          <w:rPrChange w:id="6172" w:author="LIN, Yufeng" w:date="2021-10-07T10:22:00Z">
            <w:rPr>
              <w:rFonts w:ascii="Times New Roman" w:hAnsi="Times New Roman" w:cs="Times New Roman"/>
              <w:sz w:val="22"/>
            </w:rPr>
          </w:rPrChange>
        </w:rPr>
        <w:t xml:space="preserve">. It had the most reported probiotics or potential probiotics, including </w:t>
      </w:r>
      <w:r w:rsidRPr="00F331C9">
        <w:rPr>
          <w:rFonts w:ascii="Times New Roman" w:hAnsi="Times New Roman" w:cs="Times New Roman"/>
          <w:i/>
          <w:iCs/>
          <w:sz w:val="24"/>
          <w:szCs w:val="24"/>
          <w:rPrChange w:id="6173" w:author="LIN, Yufeng" w:date="2021-10-07T10:22:00Z">
            <w:rPr>
              <w:rFonts w:ascii="Times New Roman" w:hAnsi="Times New Roman" w:cs="Times New Roman"/>
              <w:i/>
              <w:iCs/>
              <w:sz w:val="22"/>
            </w:rPr>
          </w:rPrChange>
        </w:rPr>
        <w:t>S. thermophilus</w:t>
      </w:r>
      <w:r w:rsidRPr="00F331C9">
        <w:rPr>
          <w:rFonts w:ascii="Times New Roman" w:hAnsi="Times New Roman" w:cs="Times New Roman"/>
          <w:sz w:val="24"/>
          <w:szCs w:val="24"/>
          <w:rPrChange w:id="6174"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75" w:author="LIN, Yufeng" w:date="2021-10-07T10:22:00Z">
            <w:rPr>
              <w:rFonts w:ascii="Times New Roman" w:hAnsi="Times New Roman" w:cs="Times New Roman"/>
              <w:i/>
              <w:iCs/>
              <w:sz w:val="22"/>
            </w:rPr>
          </w:rPrChange>
        </w:rPr>
        <w:t>S. salivarius</w:t>
      </w:r>
      <w:r w:rsidRPr="00F331C9">
        <w:rPr>
          <w:rFonts w:ascii="Times New Roman" w:hAnsi="Times New Roman" w:cs="Times New Roman"/>
          <w:sz w:val="24"/>
          <w:szCs w:val="24"/>
          <w:rPrChange w:id="6176"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77" w:author="LIN, Yufeng" w:date="2021-10-07T10:22:00Z">
            <w:rPr>
              <w:rFonts w:ascii="Times New Roman" w:hAnsi="Times New Roman" w:cs="Times New Roman"/>
              <w:i/>
              <w:iCs/>
              <w:sz w:val="22"/>
            </w:rPr>
          </w:rPrChange>
        </w:rPr>
        <w:t>A. hadrus</w:t>
      </w:r>
      <w:r w:rsidRPr="00F331C9">
        <w:rPr>
          <w:rFonts w:ascii="Times New Roman" w:hAnsi="Times New Roman" w:cs="Times New Roman"/>
          <w:sz w:val="24"/>
          <w:szCs w:val="24"/>
          <w:rPrChange w:id="6178"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179" w:author="LIN, Yufeng" w:date="2021-10-07T10:22:00Z">
            <w:rPr>
              <w:rFonts w:ascii="Times New Roman" w:hAnsi="Times New Roman" w:cs="Times New Roman"/>
              <w:i/>
              <w:iCs/>
              <w:sz w:val="22"/>
            </w:rPr>
          </w:rPrChange>
        </w:rPr>
        <w:t>E. eligens</w:t>
      </w:r>
      <w:r w:rsidRPr="00F331C9">
        <w:rPr>
          <w:rFonts w:ascii="Times New Roman" w:hAnsi="Times New Roman" w:cs="Times New Roman"/>
          <w:sz w:val="24"/>
          <w:szCs w:val="24"/>
          <w:rPrChange w:id="6180" w:author="LIN, Yufeng" w:date="2021-10-07T10:22:00Z">
            <w:rPr>
              <w:rFonts w:ascii="Times New Roman" w:hAnsi="Times New Roman" w:cs="Times New Roman"/>
              <w:sz w:val="22"/>
            </w:rPr>
          </w:rPrChange>
        </w:rPr>
        <w:t xml:space="preserve"> (figure 5d). While some cancer enriched such as </w:t>
      </w:r>
      <w:r w:rsidRPr="00F331C9">
        <w:rPr>
          <w:rFonts w:ascii="Times New Roman" w:hAnsi="Times New Roman" w:cs="Times New Roman"/>
          <w:i/>
          <w:iCs/>
          <w:sz w:val="24"/>
          <w:szCs w:val="24"/>
          <w:rPrChange w:id="6181" w:author="LIN, Yufeng" w:date="2021-10-07T10:22:00Z">
            <w:rPr>
              <w:rFonts w:ascii="Times New Roman" w:hAnsi="Times New Roman" w:cs="Times New Roman"/>
              <w:i/>
              <w:iCs/>
              <w:sz w:val="22"/>
            </w:rPr>
          </w:rPrChange>
        </w:rPr>
        <w:t>D. pneumosintes</w:t>
      </w:r>
      <w:r w:rsidRPr="00F331C9">
        <w:rPr>
          <w:rFonts w:ascii="Times New Roman" w:hAnsi="Times New Roman" w:cs="Times New Roman"/>
          <w:sz w:val="24"/>
          <w:szCs w:val="24"/>
          <w:rPrChange w:id="6182" w:author="LIN, Yufeng" w:date="2021-10-07T10:22:00Z">
            <w:rPr>
              <w:rFonts w:ascii="Times New Roman" w:hAnsi="Times New Roman" w:cs="Times New Roman"/>
              <w:sz w:val="22"/>
            </w:rPr>
          </w:rPrChange>
        </w:rPr>
        <w:t xml:space="preserve">, </w:t>
      </w:r>
      <w:r w:rsidRPr="00F331C9">
        <w:rPr>
          <w:rFonts w:ascii="Times New Roman" w:hAnsi="Times New Roman" w:cs="Times New Roman"/>
          <w:i/>
          <w:iCs/>
          <w:sz w:val="24"/>
          <w:szCs w:val="24"/>
          <w:rPrChange w:id="6183" w:author="LIN, Yufeng" w:date="2021-10-07T10:22:00Z">
            <w:rPr>
              <w:rFonts w:ascii="Times New Roman" w:hAnsi="Times New Roman" w:cs="Times New Roman"/>
              <w:i/>
              <w:iCs/>
              <w:sz w:val="22"/>
            </w:rPr>
          </w:rPrChange>
        </w:rPr>
        <w:t xml:space="preserve">S. </w:t>
      </w:r>
      <w:proofErr w:type="spellStart"/>
      <w:r w:rsidRPr="00F331C9">
        <w:rPr>
          <w:rFonts w:ascii="Times New Roman" w:hAnsi="Times New Roman" w:cs="Times New Roman"/>
          <w:i/>
          <w:iCs/>
          <w:sz w:val="24"/>
          <w:szCs w:val="24"/>
          <w:rPrChange w:id="6184" w:author="LIN, Yufeng" w:date="2021-10-07T10:22:00Z">
            <w:rPr>
              <w:rFonts w:ascii="Times New Roman" w:hAnsi="Times New Roman" w:cs="Times New Roman"/>
              <w:i/>
              <w:iCs/>
              <w:sz w:val="22"/>
            </w:rPr>
          </w:rPrChange>
        </w:rPr>
        <w:t>anginosus</w:t>
      </w:r>
      <w:proofErr w:type="spellEnd"/>
      <w:r w:rsidRPr="00F331C9">
        <w:rPr>
          <w:rFonts w:ascii="Times New Roman" w:hAnsi="Times New Roman" w:cs="Times New Roman"/>
          <w:sz w:val="24"/>
          <w:szCs w:val="24"/>
          <w:rPrChange w:id="6185" w:author="LIN, Yufeng" w:date="2021-10-07T10:22: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186" w:author="LIN, Yufeng" w:date="2021-10-07T10:22:00Z">
            <w:rPr>
              <w:rFonts w:ascii="Times New Roman" w:hAnsi="Times New Roman" w:cs="Times New Roman"/>
              <w:i/>
              <w:iCs/>
              <w:sz w:val="22"/>
            </w:rPr>
          </w:rPrChange>
        </w:rPr>
        <w:t xml:space="preserve">P. intermedia </w:t>
      </w:r>
      <w:r w:rsidRPr="00F331C9">
        <w:rPr>
          <w:rFonts w:ascii="Times New Roman" w:hAnsi="Times New Roman" w:cs="Times New Roman"/>
          <w:sz w:val="24"/>
          <w:szCs w:val="24"/>
          <w:rPrChange w:id="6187" w:author="LIN, Yufeng" w:date="2021-10-07T10:22:00Z">
            <w:rPr>
              <w:rFonts w:ascii="Times New Roman" w:hAnsi="Times New Roman" w:cs="Times New Roman"/>
              <w:sz w:val="22"/>
            </w:rPr>
          </w:rPrChange>
        </w:rPr>
        <w:t xml:space="preserve">were also included in this clustering (figure 5d). And these results were consistent with many previous studies reporting the correlations among bacteria. </w:t>
      </w:r>
      <w:r w:rsidR="00D72E28" w:rsidRPr="00F331C9">
        <w:rPr>
          <w:rFonts w:ascii="Times New Roman" w:hAnsi="Times New Roman" w:cs="Times New Roman"/>
          <w:sz w:val="24"/>
          <w:szCs w:val="24"/>
          <w:rPrChange w:id="6188" w:author="LIN, Yufeng" w:date="2021-10-07T10:22:00Z">
            <w:rPr>
              <w:rFonts w:ascii="Times New Roman" w:hAnsi="Times New Roman" w:cs="Times New Roman"/>
              <w:sz w:val="22"/>
            </w:rPr>
          </w:rPrChange>
        </w:rPr>
        <w:t xml:space="preserve">Interestingly, </w:t>
      </w:r>
      <w:r w:rsidR="00D72E28" w:rsidRPr="00F331C9">
        <w:rPr>
          <w:rFonts w:ascii="Times New Roman" w:hAnsi="Times New Roman" w:cs="Times New Roman"/>
          <w:i/>
          <w:iCs/>
          <w:sz w:val="24"/>
          <w:szCs w:val="24"/>
          <w:rPrChange w:id="6189" w:author="LIN, Yufeng" w:date="2021-10-07T10:22:00Z">
            <w:rPr>
              <w:rFonts w:ascii="Times New Roman" w:hAnsi="Times New Roman" w:cs="Times New Roman"/>
              <w:i/>
              <w:iCs/>
              <w:sz w:val="22"/>
            </w:rPr>
          </w:rPrChange>
        </w:rPr>
        <w:t xml:space="preserve">P. kudriavzevii </w:t>
      </w:r>
      <w:r w:rsidR="00D72E28" w:rsidRPr="00F331C9">
        <w:rPr>
          <w:rFonts w:ascii="Times New Roman" w:hAnsi="Times New Roman" w:cs="Times New Roman"/>
          <w:sz w:val="24"/>
          <w:szCs w:val="24"/>
          <w:rPrChange w:id="6190" w:author="LIN, Yufeng" w:date="2021-10-07T10:22:00Z">
            <w:rPr>
              <w:rFonts w:ascii="Times New Roman" w:hAnsi="Times New Roman" w:cs="Times New Roman"/>
              <w:sz w:val="22"/>
            </w:rPr>
          </w:rPrChange>
        </w:rPr>
        <w:t xml:space="preserve">was the only one correlated with three of four probiotics. </w:t>
      </w:r>
      <w:ins w:id="6191" w:author="LIN, Yufeng" w:date="2021-09-28T11:51:00Z">
        <w:r w:rsidR="00852BD9" w:rsidRPr="00F331C9">
          <w:rPr>
            <w:rFonts w:ascii="Times New Roman" w:hAnsi="Times New Roman" w:cs="Times New Roman"/>
            <w:sz w:val="24"/>
            <w:szCs w:val="24"/>
            <w:rPrChange w:id="6192" w:author="LIN, Yufeng" w:date="2021-10-07T10:22:00Z">
              <w:rPr>
                <w:rFonts w:ascii="Times New Roman" w:hAnsi="Times New Roman" w:cs="Times New Roman"/>
                <w:sz w:val="22"/>
              </w:rPr>
            </w:rPrChange>
          </w:rPr>
          <w:t>In previous research</w:t>
        </w:r>
      </w:ins>
      <w:r w:rsidR="00852BD9" w:rsidRPr="00F331C9">
        <w:rPr>
          <w:rFonts w:ascii="Times New Roman" w:hAnsi="Times New Roman" w:cs="Times New Roman"/>
          <w:sz w:val="24"/>
          <w:szCs w:val="24"/>
          <w:rPrChange w:id="6193" w:author="LIN, Yufeng" w:date="2021-10-07T10:22: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{"citationID":"a1oii05r3jl","properties":{"formattedCitation":"\\super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w:instrText>
      </w:r>
      <w:r w:rsidR="008F0C4F" w:rsidRPr="00F331C9">
        <w:rPr>
          <w:rFonts w:ascii="Times New Roman" w:hAnsi="Times New Roman" w:cs="Times New Roman" w:hint="eastAsia"/>
          <w:sz w:val="24"/>
          <w:szCs w:val="24"/>
        </w:rPr>
        <w:instrText>ations were performed via 3-(4,5-dimethylthiazole-2-yl)-2,5-diphenyltetrazolium bromide assay; 4</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 xml:space="preserve">,6-diamidino-2-phenylindole staining; and FACS-flow cytometry tests. Also, the effects of P. kudriavzevii AS-12 secretion metabolites on the expression level </w:instrText>
      </w:r>
      <w:r w:rsidR="008F0C4F" w:rsidRPr="00F331C9">
        <w:rPr>
          <w:rFonts w:ascii="Times New Roman" w:hAnsi="Times New Roman" w:cs="Times New Roman"/>
          <w:sz w:val="24"/>
          <w:szCs w:val="24"/>
        </w:rPr>
        <w:instrText xml:space="preserve">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F331C9">
        <w:rPr>
          <w:rFonts w:ascii="Times New Roman" w:hAnsi="Times New Roman" w:cs="Times New Roman"/>
          <w:sz w:val="24"/>
          <w:szCs w:val="24"/>
          <w:rPrChange w:id="6194" w:author="LIN, Yufeng" w:date="2021-10-07T10:22: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51</w:t>
      </w:r>
      <w:r w:rsidR="00852BD9" w:rsidRPr="00F331C9">
        <w:rPr>
          <w:rFonts w:ascii="Times New Roman" w:hAnsi="Times New Roman" w:cs="Times New Roman"/>
          <w:sz w:val="24"/>
          <w:szCs w:val="24"/>
          <w:rPrChange w:id="6195" w:author="LIN, Yufeng" w:date="2021-10-07T10:22:00Z">
            <w:rPr>
              <w:rFonts w:ascii="Times New Roman" w:hAnsi="Times New Roman" w:cs="Times New Roman"/>
              <w:sz w:val="22"/>
            </w:rPr>
          </w:rPrChange>
        </w:rPr>
        <w:fldChar w:fldCharType="end"/>
      </w:r>
      <w:ins w:id="6196" w:author="LIN, Yufeng" w:date="2021-09-28T11:51:00Z">
        <w:r w:rsidR="00852BD9" w:rsidRPr="00F331C9">
          <w:rPr>
            <w:rFonts w:ascii="Times New Roman" w:hAnsi="Times New Roman" w:cs="Times New Roman"/>
            <w:sz w:val="24"/>
            <w:szCs w:val="24"/>
            <w:rPrChange w:id="6197" w:author="LIN, Yufeng" w:date="2021-10-07T10:22:00Z">
              <w:rPr>
                <w:rFonts w:ascii="Times New Roman" w:hAnsi="Times New Roman" w:cs="Times New Roman"/>
                <w:sz w:val="22"/>
              </w:rPr>
            </w:rPrChange>
          </w:rPr>
          <w:t xml:space="preserve">, </w:t>
        </w:r>
      </w:ins>
      <w:del w:id="6198" w:author="LIN, Yufeng" w:date="2021-09-28T11:51:00Z">
        <w:r w:rsidR="00D72E28" w:rsidRPr="00F331C9" w:rsidDel="00852BD9">
          <w:rPr>
            <w:rFonts w:ascii="Times New Roman" w:hAnsi="Times New Roman" w:cs="Times New Roman"/>
            <w:sz w:val="24"/>
            <w:szCs w:val="24"/>
            <w:rPrChange w:id="6199" w:author="LIN, Yufeng" w:date="2021-10-07T10:22:00Z">
              <w:rPr>
                <w:rFonts w:ascii="Times New Roman" w:hAnsi="Times New Roman" w:cs="Times New Roman"/>
                <w:sz w:val="22"/>
              </w:rPr>
            </w:rPrChange>
          </w:rPr>
          <w:delText>C</w:delText>
        </w:r>
      </w:del>
      <w:ins w:id="6200" w:author="LIN, Yufeng" w:date="2021-09-28T11:52:00Z">
        <w:r w:rsidR="00852BD9" w:rsidRPr="00F331C9">
          <w:rPr>
            <w:rFonts w:ascii="Times New Roman" w:hAnsi="Times New Roman" w:cs="Times New Roman"/>
            <w:sz w:val="24"/>
            <w:szCs w:val="24"/>
            <w:rPrChange w:id="6201" w:author="LIN, Yufeng" w:date="2021-10-07T10:22:00Z">
              <w:rPr>
                <w:rFonts w:ascii="Times New Roman" w:hAnsi="Times New Roman" w:cs="Times New Roman"/>
                <w:sz w:val="22"/>
              </w:rPr>
            </w:rPrChange>
          </w:rPr>
          <w:t>c</w:t>
        </w:r>
      </w:ins>
      <w:r w:rsidR="00D72E28" w:rsidRPr="00F331C9">
        <w:rPr>
          <w:rFonts w:ascii="Times New Roman" w:hAnsi="Times New Roman" w:cs="Times New Roman"/>
          <w:sz w:val="24"/>
          <w:szCs w:val="24"/>
          <w:rPrChange w:id="6202" w:author="LIN, Yufeng" w:date="2021-10-07T10:22:00Z">
            <w:rPr>
              <w:rFonts w:ascii="Times New Roman" w:hAnsi="Times New Roman" w:cs="Times New Roman"/>
              <w:sz w:val="22"/>
            </w:rPr>
          </w:rPrChange>
        </w:rPr>
        <w:t xml:space="preserve">olon cancer cell proliferation, induction of endogenous and exogenous apoptosis inhibition would be inhibited by metabolites from </w:t>
      </w:r>
      <w:r w:rsidR="00D72E28" w:rsidRPr="00F331C9">
        <w:rPr>
          <w:rFonts w:ascii="Times New Roman" w:hAnsi="Times New Roman" w:cs="Times New Roman"/>
          <w:i/>
          <w:iCs/>
          <w:sz w:val="24"/>
          <w:szCs w:val="24"/>
          <w:rPrChange w:id="6203" w:author="LIN, Yufeng" w:date="2021-10-07T10:22:00Z">
            <w:rPr>
              <w:rFonts w:ascii="Times New Roman" w:hAnsi="Times New Roman" w:cs="Times New Roman"/>
              <w:i/>
              <w:iCs/>
              <w:sz w:val="22"/>
            </w:rPr>
          </w:rPrChange>
        </w:rPr>
        <w:t>P. kudriavzevii</w:t>
      </w:r>
      <w:r w:rsidR="00D72E28" w:rsidRPr="00F331C9">
        <w:rPr>
          <w:rFonts w:ascii="Times New Roman" w:hAnsi="Times New Roman" w:cs="Times New Roman"/>
          <w:sz w:val="24"/>
          <w:szCs w:val="24"/>
          <w:rPrChange w:id="6204" w:author="LIN, Yufeng" w:date="2021-10-07T10:22:00Z">
            <w:rPr>
              <w:rFonts w:ascii="Times New Roman" w:hAnsi="Times New Roman" w:cs="Times New Roman"/>
              <w:sz w:val="22"/>
            </w:rPr>
          </w:rPrChange>
        </w:rPr>
        <w:t xml:space="preserve">. </w:t>
      </w:r>
      <w:r w:rsidRPr="00F331C9">
        <w:rPr>
          <w:rFonts w:ascii="Times New Roman" w:hAnsi="Times New Roman" w:cs="Times New Roman"/>
          <w:sz w:val="24"/>
          <w:szCs w:val="24"/>
          <w:rPrChange w:id="6205" w:author="LIN, Yufeng" w:date="2021-10-07T10:22:00Z">
            <w:rPr>
              <w:rFonts w:ascii="Times New Roman" w:hAnsi="Times New Roman" w:cs="Times New Roman"/>
              <w:sz w:val="22"/>
            </w:rPr>
          </w:rPrChange>
        </w:rPr>
        <w:t xml:space="preserve">Collectively, these findings revealed that the correlations among </w:t>
      </w:r>
      <w:del w:id="6206" w:author="LIN, Yufeng" w:date="2021-09-28T13:08:00Z">
        <w:r w:rsidR="00FA35F2" w:rsidRPr="00F331C9" w:rsidDel="004314C2">
          <w:rPr>
            <w:rFonts w:ascii="Times New Roman" w:hAnsi="Times New Roman" w:cs="Times New Roman"/>
            <w:sz w:val="24"/>
            <w:szCs w:val="24"/>
            <w:rPrChange w:id="6207" w:author="LIN, Yufeng" w:date="2021-10-07T10:22:00Z">
              <w:rPr>
                <w:rFonts w:ascii="Times New Roman" w:hAnsi="Times New Roman" w:cs="Times New Roman"/>
                <w:sz w:val="22"/>
              </w:rPr>
            </w:rPrChange>
          </w:rPr>
          <w:delText>micro-eukaryotes</w:delText>
        </w:r>
      </w:del>
      <w:ins w:id="6208" w:author="LIN, Yufeng" w:date="2021-09-28T13:08:00Z">
        <w:r w:rsidR="004314C2" w:rsidRPr="00F331C9">
          <w:rPr>
            <w:rFonts w:ascii="Times New Roman" w:hAnsi="Times New Roman" w:cs="Times New Roman"/>
            <w:sz w:val="24"/>
            <w:szCs w:val="24"/>
            <w:rPrChange w:id="6209" w:author="LIN, Yufeng" w:date="2021-10-07T10:22:00Z">
              <w:rPr>
                <w:rFonts w:ascii="Times New Roman" w:hAnsi="Times New Roman" w:cs="Times New Roman"/>
                <w:sz w:val="22"/>
              </w:rPr>
            </w:rPrChange>
          </w:rPr>
          <w:t>intra</w:t>
        </w:r>
      </w:ins>
      <w:r w:rsidRPr="00F331C9">
        <w:rPr>
          <w:rFonts w:ascii="Times New Roman" w:hAnsi="Times New Roman" w:cs="Times New Roman"/>
          <w:sz w:val="24"/>
          <w:szCs w:val="24"/>
          <w:rPrChange w:id="6210" w:author="LIN, Yufeng" w:date="2021-10-07T10:22:00Z">
            <w:rPr>
              <w:rFonts w:ascii="Times New Roman" w:hAnsi="Times New Roman" w:cs="Times New Roman"/>
              <w:sz w:val="22"/>
            </w:rPr>
          </w:rPrChange>
        </w:rPr>
        <w:t>-</w:t>
      </w:r>
      <w:del w:id="6211" w:author="LIN, Yufeng" w:date="2021-09-28T13:08:00Z">
        <w:r w:rsidR="00FA35F2" w:rsidRPr="00F331C9" w:rsidDel="004314C2">
          <w:rPr>
            <w:rFonts w:ascii="Times New Roman" w:hAnsi="Times New Roman" w:cs="Times New Roman"/>
            <w:sz w:val="24"/>
            <w:szCs w:val="24"/>
            <w:rPrChange w:id="6212" w:author="LIN, Yufeng" w:date="2021-10-07T10:22:00Z">
              <w:rPr>
                <w:rFonts w:ascii="Times New Roman" w:hAnsi="Times New Roman" w:cs="Times New Roman"/>
                <w:sz w:val="22"/>
              </w:rPr>
            </w:rPrChange>
          </w:rPr>
          <w:delText>micro-eukaryotes</w:delText>
        </w:r>
      </w:del>
      <w:ins w:id="6213" w:author="LIN, Yufeng" w:date="2021-09-28T13:08:00Z">
        <w:r w:rsidR="004314C2" w:rsidRPr="00F331C9">
          <w:rPr>
            <w:rFonts w:ascii="Times New Roman" w:hAnsi="Times New Roman" w:cs="Times New Roman"/>
            <w:sz w:val="24"/>
            <w:szCs w:val="24"/>
            <w:rPrChange w:id="6214"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215" w:author="LIN, Yufeng" w:date="2021-10-07T10:22:00Z">
            <w:rPr>
              <w:rFonts w:ascii="Times New Roman" w:hAnsi="Times New Roman" w:cs="Times New Roman"/>
              <w:sz w:val="22"/>
            </w:rPr>
          </w:rPrChange>
        </w:rPr>
        <w:t xml:space="preserve">, </w:t>
      </w:r>
      <w:del w:id="6216" w:author="LIN, Yufeng" w:date="2021-09-28T13:08:00Z">
        <w:r w:rsidR="00FA35F2" w:rsidRPr="00F331C9" w:rsidDel="004314C2">
          <w:rPr>
            <w:rFonts w:ascii="Times New Roman" w:hAnsi="Times New Roman" w:cs="Times New Roman"/>
            <w:sz w:val="24"/>
            <w:szCs w:val="24"/>
            <w:rPrChange w:id="6217" w:author="LIN, Yufeng" w:date="2021-10-07T10:22:00Z">
              <w:rPr>
                <w:rFonts w:ascii="Times New Roman" w:hAnsi="Times New Roman" w:cs="Times New Roman"/>
                <w:sz w:val="22"/>
              </w:rPr>
            </w:rPrChange>
          </w:rPr>
          <w:delText>micro-eukaryotes</w:delText>
        </w:r>
      </w:del>
      <w:ins w:id="6218" w:author="LIN, Yufeng" w:date="2021-09-28T13:08:00Z">
        <w:r w:rsidR="004314C2" w:rsidRPr="00F331C9">
          <w:rPr>
            <w:rFonts w:ascii="Times New Roman" w:hAnsi="Times New Roman" w:cs="Times New Roman"/>
            <w:sz w:val="24"/>
            <w:szCs w:val="24"/>
            <w:rPrChange w:id="6219" w:author="LIN, Yufeng" w:date="2021-10-07T10:22:00Z">
              <w:rPr>
                <w:rFonts w:ascii="Times New Roman" w:hAnsi="Times New Roman" w:cs="Times New Roman"/>
                <w:sz w:val="22"/>
              </w:rPr>
            </w:rPrChange>
          </w:rPr>
          <w:t>fungi</w:t>
        </w:r>
      </w:ins>
      <w:r w:rsidRPr="00F331C9">
        <w:rPr>
          <w:rFonts w:ascii="Times New Roman" w:hAnsi="Times New Roman" w:cs="Times New Roman"/>
          <w:sz w:val="24"/>
          <w:szCs w:val="24"/>
          <w:rPrChange w:id="6220" w:author="LIN, Yufeng" w:date="2021-10-07T10:22:00Z">
            <w:rPr>
              <w:rFonts w:ascii="Times New Roman" w:hAnsi="Times New Roman" w:cs="Times New Roman"/>
              <w:sz w:val="22"/>
            </w:rPr>
          </w:rPrChange>
        </w:rPr>
        <w:t>-bacteria</w:t>
      </w:r>
      <w:del w:id="6221" w:author="LIN, Yufeng" w:date="2021-10-07T10:55:00Z">
        <w:r w:rsidRPr="00F331C9" w:rsidDel="00E81CE7">
          <w:rPr>
            <w:rFonts w:ascii="Times New Roman" w:hAnsi="Times New Roman" w:cs="Times New Roman"/>
            <w:sz w:val="24"/>
            <w:szCs w:val="24"/>
            <w:rPrChange w:id="6222" w:author="LIN, Yufeng" w:date="2021-10-07T10:22:00Z">
              <w:rPr>
                <w:rFonts w:ascii="Times New Roman" w:hAnsi="Times New Roman" w:cs="Times New Roman"/>
                <w:sz w:val="22"/>
              </w:rPr>
            </w:rPrChange>
          </w:rPr>
          <w:delText>,</w:delText>
        </w:r>
      </w:del>
      <w:r w:rsidRPr="00F331C9">
        <w:rPr>
          <w:rFonts w:ascii="Times New Roman" w:hAnsi="Times New Roman" w:cs="Times New Roman"/>
          <w:sz w:val="24"/>
          <w:szCs w:val="24"/>
          <w:rPrChange w:id="6223" w:author="LIN, Yufeng" w:date="2021-10-07T10:22:00Z">
            <w:rPr>
              <w:rFonts w:ascii="Times New Roman" w:hAnsi="Times New Roman" w:cs="Times New Roman"/>
              <w:sz w:val="22"/>
            </w:rPr>
          </w:rPrChange>
        </w:rPr>
        <w:t xml:space="preserve"> and bacteria-bacteria were </w:t>
      </w:r>
      <w:ins w:id="6224" w:author="LIN, Yufeng" w:date="2021-10-05T16:57:00Z">
        <w:r w:rsidR="0088212D" w:rsidRPr="00F331C9">
          <w:rPr>
            <w:rFonts w:ascii="Times New Roman" w:hAnsi="Times New Roman" w:cs="Times New Roman"/>
            <w:sz w:val="24"/>
            <w:szCs w:val="24"/>
            <w:rPrChange w:id="6225" w:author="LIN, Yufeng" w:date="2021-10-07T10:22:00Z">
              <w:rPr>
                <w:rFonts w:ascii="Times New Roman" w:hAnsi="Times New Roman" w:cs="Times New Roman"/>
                <w:sz w:val="22"/>
              </w:rPr>
            </w:rPrChange>
          </w:rPr>
          <w:t>significantly</w:t>
        </w:r>
        <w:commentRangeStart w:id="6226"/>
        <w:commentRangeEnd w:id="6226"/>
        <w:r w:rsidR="0088212D" w:rsidRPr="00F331C9">
          <w:rPr>
            <w:rStyle w:val="CommentReference"/>
            <w:rFonts w:ascii="Times New Roman" w:hAnsi="Times New Roman" w:cs="Times New Roman"/>
            <w:sz w:val="24"/>
            <w:szCs w:val="24"/>
            <w:rPrChange w:id="6227" w:author="LIN, Yufeng" w:date="2021-10-07T10:22:00Z">
              <w:rPr>
                <w:rStyle w:val="CommentReference"/>
              </w:rPr>
            </w:rPrChange>
          </w:rPr>
          <w:commentReference w:id="6226"/>
        </w:r>
        <w:r w:rsidR="0088212D" w:rsidRPr="00F331C9">
          <w:rPr>
            <w:rFonts w:ascii="Times New Roman" w:hAnsi="Times New Roman" w:cs="Times New Roman"/>
            <w:sz w:val="24"/>
            <w:szCs w:val="24"/>
            <w:rPrChange w:id="6228" w:author="LIN, Yufeng" w:date="2021-10-07T10:22:00Z">
              <w:rPr>
                <w:rFonts w:ascii="Times New Roman" w:hAnsi="Times New Roman" w:cs="Times New Roman"/>
                <w:sz w:val="22"/>
              </w:rPr>
            </w:rPrChange>
          </w:rPr>
          <w:t xml:space="preserve"> </w:t>
        </w:r>
      </w:ins>
      <w:del w:id="6229" w:author="LIN, Yufeng" w:date="2021-10-05T16:57:00Z">
        <w:r w:rsidRPr="00F331C9" w:rsidDel="0088212D">
          <w:rPr>
            <w:rFonts w:ascii="Times New Roman" w:hAnsi="Times New Roman" w:cs="Times New Roman"/>
            <w:sz w:val="24"/>
            <w:szCs w:val="24"/>
            <w:rPrChange w:id="6230" w:author="LIN, Yufeng" w:date="2021-10-07T10:22:00Z">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id="6231" w:author="LIN, Yufeng" w:date="2021-10-07T10:22:00Z">
            <w:rPr>
              <w:rFonts w:ascii="Times New Roman" w:hAnsi="Times New Roman" w:cs="Times New Roman"/>
              <w:sz w:val="22"/>
            </w:rPr>
          </w:rPrChange>
        </w:rPr>
        <w:t>different in CRC</w:t>
      </w:r>
      <w:ins w:id="6232" w:author="LIN, Yufeng" w:date="2021-09-28T11:57:00Z">
        <w:r w:rsidR="00881177" w:rsidRPr="00F331C9">
          <w:rPr>
            <w:rFonts w:ascii="Times New Roman" w:hAnsi="Times New Roman" w:cs="Times New Roman"/>
            <w:sz w:val="24"/>
            <w:szCs w:val="24"/>
            <w:rPrChange w:id="6233" w:author="LIN, Yufeng" w:date="2021-10-07T10:22:00Z">
              <w:rPr>
                <w:rFonts w:ascii="Times New Roman" w:hAnsi="Times New Roman" w:cs="Times New Roman"/>
                <w:sz w:val="22"/>
              </w:rPr>
            </w:rPrChange>
          </w:rPr>
          <w:t>.</w:t>
        </w:r>
      </w:ins>
      <w:del w:id="6234" w:author="LIN, Yufeng" w:date="2021-09-28T11:57:00Z">
        <w:r w:rsidRPr="00F331C9" w:rsidDel="00881177">
          <w:rPr>
            <w:rFonts w:ascii="Times New Roman" w:hAnsi="Times New Roman" w:cs="Times New Roman"/>
            <w:sz w:val="24"/>
            <w:szCs w:val="24"/>
            <w:rPrChange w:id="6235" w:author="LIN, Yufeng" w:date="2021-10-07T10:22:00Z">
              <w:rPr>
                <w:rFonts w:ascii="Times New Roman" w:hAnsi="Times New Roman" w:cs="Times New Roman"/>
                <w:sz w:val="22"/>
              </w:rPr>
            </w:rPrChange>
          </w:rPr>
          <w:delText xml:space="preserve"> and identified that</w:delText>
        </w:r>
      </w:del>
      <w:del w:id="6236" w:author="LIN, Yufeng" w:date="2021-09-28T12:04:00Z">
        <w:r w:rsidRPr="00F331C9" w:rsidDel="00881177">
          <w:rPr>
            <w:rFonts w:ascii="Times New Roman" w:hAnsi="Times New Roman" w:cs="Times New Roman"/>
            <w:sz w:val="24"/>
            <w:szCs w:val="24"/>
            <w:rPrChange w:id="6237" w:author="LIN, Yufeng" w:date="2021-10-07T10:22:00Z">
              <w:rPr>
                <w:rFonts w:ascii="Times New Roman" w:hAnsi="Times New Roman" w:cs="Times New Roman"/>
                <w:sz w:val="22"/>
              </w:rPr>
            </w:rPrChange>
          </w:rPr>
          <w:delText xml:space="preserve"> </w:delText>
        </w:r>
        <w:r w:rsidRPr="00F331C9" w:rsidDel="00881177">
          <w:rPr>
            <w:rFonts w:ascii="Times New Roman" w:hAnsi="Times New Roman" w:cs="Times New Roman"/>
            <w:i/>
            <w:iCs/>
            <w:sz w:val="24"/>
            <w:szCs w:val="24"/>
            <w:rPrChange w:id="6238" w:author="LIN, Yufeng" w:date="2021-10-07T10:22:00Z">
              <w:rPr>
                <w:rFonts w:ascii="Times New Roman" w:hAnsi="Times New Roman" w:cs="Times New Roman"/>
                <w:i/>
                <w:iCs/>
                <w:sz w:val="22"/>
              </w:rPr>
            </w:rPrChange>
          </w:rPr>
          <w:delText>A. rambellii</w:delText>
        </w:r>
        <w:r w:rsidRPr="00F331C9" w:rsidDel="00881177">
          <w:rPr>
            <w:rFonts w:ascii="Times New Roman" w:hAnsi="Times New Roman" w:cs="Times New Roman"/>
            <w:sz w:val="24"/>
            <w:szCs w:val="24"/>
            <w:rPrChange w:id="6239" w:author="LIN, Yufeng" w:date="2021-10-07T10:22:00Z">
              <w:rPr>
                <w:rFonts w:ascii="Times New Roman" w:hAnsi="Times New Roman" w:cs="Times New Roman"/>
                <w:sz w:val="22"/>
              </w:rPr>
            </w:rPrChange>
          </w:rPr>
          <w:delText xml:space="preserve"> and two CRC-related pathogens, </w:delText>
        </w:r>
        <w:r w:rsidRPr="00F331C9" w:rsidDel="00881177">
          <w:rPr>
            <w:rFonts w:ascii="Times New Roman" w:hAnsi="Times New Roman" w:cs="Times New Roman"/>
            <w:i/>
            <w:iCs/>
            <w:sz w:val="24"/>
            <w:szCs w:val="24"/>
            <w:rPrChange w:id="6240" w:author="LIN, Yufeng" w:date="2021-10-07T10:22:00Z">
              <w:rPr>
                <w:rFonts w:ascii="Times New Roman" w:hAnsi="Times New Roman" w:cs="Times New Roman"/>
                <w:i/>
                <w:iCs/>
                <w:sz w:val="22"/>
              </w:rPr>
            </w:rPrChange>
          </w:rPr>
          <w:delText>F. nucleatum</w:delText>
        </w:r>
        <w:r w:rsidRPr="00F331C9" w:rsidDel="00881177">
          <w:rPr>
            <w:rFonts w:ascii="Times New Roman" w:hAnsi="Times New Roman" w:cs="Times New Roman"/>
            <w:sz w:val="24"/>
            <w:szCs w:val="24"/>
            <w:rPrChange w:id="6241" w:author="LIN, Yufeng" w:date="2021-10-07T10:22:00Z">
              <w:rPr>
                <w:rFonts w:ascii="Times New Roman" w:hAnsi="Times New Roman" w:cs="Times New Roman"/>
                <w:sz w:val="22"/>
              </w:rPr>
            </w:rPrChange>
          </w:rPr>
          <w:delText xml:space="preserve">, and </w:delText>
        </w:r>
        <w:r w:rsidRPr="00F331C9" w:rsidDel="00881177">
          <w:rPr>
            <w:rFonts w:ascii="Times New Roman" w:hAnsi="Times New Roman" w:cs="Times New Roman"/>
            <w:i/>
            <w:iCs/>
            <w:sz w:val="24"/>
            <w:szCs w:val="24"/>
            <w:rPrChange w:id="6242" w:author="LIN, Yufeng" w:date="2021-10-07T10:22:00Z">
              <w:rPr>
                <w:rFonts w:ascii="Times New Roman" w:hAnsi="Times New Roman" w:cs="Times New Roman"/>
                <w:i/>
                <w:iCs/>
                <w:sz w:val="22"/>
              </w:rPr>
            </w:rPrChange>
          </w:rPr>
          <w:delText>P. micra</w:delText>
        </w:r>
        <w:r w:rsidRPr="00F331C9" w:rsidDel="00881177">
          <w:rPr>
            <w:rFonts w:ascii="Times New Roman" w:hAnsi="Times New Roman" w:cs="Times New Roman"/>
            <w:sz w:val="24"/>
            <w:szCs w:val="24"/>
            <w:rPrChange w:id="6243" w:author="LIN, Yufeng" w:date="2021-10-07T10:22:00Z">
              <w:rPr>
                <w:rFonts w:ascii="Times New Roman" w:hAnsi="Times New Roman" w:cs="Times New Roman"/>
                <w:sz w:val="22"/>
              </w:rPr>
            </w:rPrChange>
          </w:rPr>
          <w:delText>, showed a significant difference between the CRC and healthy control.</w:delText>
        </w:r>
      </w:del>
      <w:ins w:id="6244" w:author="LIN, Yufeng" w:date="2021-09-28T12:04:00Z">
        <w:r w:rsidR="00881177" w:rsidRPr="00F331C9">
          <w:rPr>
            <w:rFonts w:ascii="Times New Roman" w:hAnsi="Times New Roman" w:cs="Times New Roman"/>
            <w:sz w:val="24"/>
            <w:szCs w:val="24"/>
            <w:rPrChange w:id="6245" w:author="LIN, Yufeng" w:date="2021-10-07T10:22:00Z">
              <w:rPr>
                <w:rFonts w:ascii="Times New Roman" w:hAnsi="Times New Roman" w:cs="Times New Roman"/>
                <w:sz w:val="22"/>
              </w:rPr>
            </w:rPrChange>
          </w:rPr>
          <w:t xml:space="preserve"> </w:t>
        </w:r>
      </w:ins>
      <w:ins w:id="6246" w:author="LIN, Yufeng" w:date="2021-09-28T11:59:00Z">
        <w:r w:rsidR="00881177" w:rsidRPr="00F331C9">
          <w:rPr>
            <w:rFonts w:ascii="Times New Roman" w:hAnsi="Times New Roman" w:cs="Times New Roman"/>
            <w:sz w:val="24"/>
            <w:szCs w:val="24"/>
            <w:rPrChange w:id="6247" w:author="LIN, Yufeng" w:date="2021-10-07T10:22:00Z">
              <w:rPr>
                <w:rFonts w:ascii="Times New Roman" w:hAnsi="Times New Roman" w:cs="Times New Roman"/>
                <w:sz w:val="22"/>
              </w:rPr>
            </w:rPrChange>
          </w:rPr>
          <w:t>The specific relationships between</w:t>
        </w:r>
      </w:ins>
      <w:ins w:id="6248" w:author="LIN, Yufeng" w:date="2021-09-28T12:00:00Z">
        <w:r w:rsidR="00881177" w:rsidRPr="00F331C9">
          <w:rPr>
            <w:rFonts w:ascii="Times New Roman" w:hAnsi="Times New Roman" w:cs="Times New Roman"/>
            <w:sz w:val="24"/>
            <w:szCs w:val="24"/>
            <w:rPrChange w:id="6249" w:author="LIN, Yufeng" w:date="2021-10-07T10:22:00Z">
              <w:rPr>
                <w:rFonts w:ascii="Times New Roman" w:hAnsi="Times New Roman" w:cs="Times New Roman"/>
                <w:sz w:val="22"/>
              </w:rPr>
            </w:rPrChange>
          </w:rPr>
          <w:t xml:space="preserve"> </w:t>
        </w:r>
        <w:r w:rsidR="00881177" w:rsidRPr="00F331C9">
          <w:rPr>
            <w:rFonts w:ascii="Times New Roman" w:hAnsi="Times New Roman" w:cs="Times New Roman"/>
            <w:i/>
            <w:iCs/>
            <w:sz w:val="24"/>
            <w:szCs w:val="24"/>
            <w:rPrChange w:id="6250" w:author="LIN, Yufeng" w:date="2021-10-07T10:22:00Z">
              <w:rPr>
                <w:rFonts w:ascii="Times New Roman" w:hAnsi="Times New Roman" w:cs="Times New Roman"/>
                <w:sz w:val="22"/>
              </w:rPr>
            </w:rPrChange>
          </w:rPr>
          <w:t>A. rambellii</w:t>
        </w:r>
        <w:r w:rsidR="00881177" w:rsidRPr="00F331C9">
          <w:rPr>
            <w:rFonts w:ascii="Times New Roman" w:hAnsi="Times New Roman" w:cs="Times New Roman"/>
            <w:sz w:val="24"/>
            <w:szCs w:val="24"/>
            <w:rPrChange w:id="6251" w:author="LIN, Yufeng" w:date="2021-10-07T10:22:00Z">
              <w:rPr>
                <w:rFonts w:ascii="Times New Roman" w:hAnsi="Times New Roman" w:cs="Times New Roman"/>
                <w:sz w:val="22"/>
              </w:rPr>
            </w:rPrChange>
          </w:rPr>
          <w:t xml:space="preserve"> with CRC-carcino</w:t>
        </w:r>
      </w:ins>
      <w:ins w:id="6252" w:author="LIN, Yufeng" w:date="2021-09-28T12:01:00Z">
        <w:r w:rsidR="00881177" w:rsidRPr="00F331C9">
          <w:rPr>
            <w:rFonts w:ascii="Times New Roman" w:hAnsi="Times New Roman" w:cs="Times New Roman"/>
            <w:sz w:val="24"/>
            <w:szCs w:val="24"/>
            <w:rPrChange w:id="6253" w:author="LIN, Yufeng" w:date="2021-10-07T10:22:00Z">
              <w:rPr>
                <w:rFonts w:ascii="Times New Roman" w:hAnsi="Times New Roman" w:cs="Times New Roman"/>
                <w:sz w:val="22"/>
              </w:rPr>
            </w:rPrChange>
          </w:rPr>
          <w:t>gen</w:t>
        </w:r>
      </w:ins>
      <w:ins w:id="6254" w:author="LIN, Yufeng" w:date="2021-09-28T12:00:00Z">
        <w:r w:rsidR="00881177" w:rsidRPr="00F331C9">
          <w:rPr>
            <w:rFonts w:ascii="Times New Roman" w:hAnsi="Times New Roman" w:cs="Times New Roman"/>
            <w:sz w:val="24"/>
            <w:szCs w:val="24"/>
            <w:rPrChange w:id="6255" w:author="LIN, Yufeng" w:date="2021-10-07T10:22:00Z">
              <w:rPr>
                <w:rFonts w:ascii="Times New Roman" w:hAnsi="Times New Roman" w:cs="Times New Roman"/>
                <w:sz w:val="22"/>
              </w:rPr>
            </w:rPrChange>
          </w:rPr>
          <w:t xml:space="preserve"> and </w:t>
        </w:r>
      </w:ins>
      <w:ins w:id="6256" w:author="LIN, Yufeng" w:date="2021-09-28T12:01:00Z">
        <w:r w:rsidR="00881177" w:rsidRPr="00F331C9">
          <w:rPr>
            <w:rFonts w:ascii="Times New Roman" w:hAnsi="Times New Roman" w:cs="Times New Roman"/>
            <w:i/>
            <w:iCs/>
            <w:sz w:val="24"/>
            <w:szCs w:val="24"/>
            <w:rPrChange w:id="6257" w:author="LIN, Yufeng" w:date="2021-10-07T10:22:00Z">
              <w:rPr>
                <w:rFonts w:ascii="Times New Roman" w:hAnsi="Times New Roman" w:cs="Times New Roman"/>
                <w:sz w:val="22"/>
              </w:rPr>
            </w:rPrChange>
          </w:rPr>
          <w:t>P. kudriavzevii</w:t>
        </w:r>
        <w:r w:rsidR="00881177" w:rsidRPr="00F331C9">
          <w:rPr>
            <w:rFonts w:ascii="Times New Roman" w:hAnsi="Times New Roman" w:cs="Times New Roman"/>
            <w:sz w:val="24"/>
            <w:szCs w:val="24"/>
            <w:rPrChange w:id="6258" w:author="LIN, Yufeng" w:date="2021-10-07T10:22:00Z">
              <w:rPr>
                <w:rFonts w:ascii="Times New Roman" w:hAnsi="Times New Roman" w:cs="Times New Roman"/>
                <w:sz w:val="22"/>
              </w:rPr>
            </w:rPrChange>
          </w:rPr>
          <w:t xml:space="preserve"> with CRC-probiotics</w:t>
        </w:r>
      </w:ins>
      <w:ins w:id="6259" w:author="LIN, Yufeng" w:date="2021-09-28T12:02:00Z">
        <w:r w:rsidR="00881177" w:rsidRPr="00F331C9">
          <w:rPr>
            <w:rFonts w:ascii="Times New Roman" w:hAnsi="Times New Roman" w:cs="Times New Roman"/>
            <w:sz w:val="24"/>
            <w:szCs w:val="24"/>
            <w:rPrChange w:id="6260" w:author="LIN, Yufeng" w:date="2021-10-07T10:22:00Z">
              <w:rPr>
                <w:rFonts w:ascii="Times New Roman" w:hAnsi="Times New Roman" w:cs="Times New Roman"/>
                <w:sz w:val="22"/>
              </w:rPr>
            </w:rPrChange>
          </w:rPr>
          <w:t xml:space="preserve"> revealed that </w:t>
        </w:r>
      </w:ins>
      <w:ins w:id="6261" w:author="LIN, Yufeng" w:date="2021-09-28T13:08:00Z">
        <w:r w:rsidR="004314C2" w:rsidRPr="00F331C9">
          <w:rPr>
            <w:rFonts w:ascii="Times New Roman" w:hAnsi="Times New Roman" w:cs="Times New Roman"/>
            <w:sz w:val="24"/>
            <w:szCs w:val="24"/>
            <w:rPrChange w:id="6262" w:author="LIN, Yufeng" w:date="2021-10-07T10:22:00Z">
              <w:rPr>
                <w:rFonts w:ascii="Times New Roman" w:hAnsi="Times New Roman" w:cs="Times New Roman"/>
                <w:sz w:val="22"/>
              </w:rPr>
            </w:rPrChange>
          </w:rPr>
          <w:t>fungi</w:t>
        </w:r>
      </w:ins>
      <w:ins w:id="6263" w:author="LIN, Yufeng" w:date="2021-09-28T12:02:00Z">
        <w:r w:rsidR="00881177" w:rsidRPr="00F331C9">
          <w:rPr>
            <w:rFonts w:ascii="Times New Roman" w:hAnsi="Times New Roman" w:cs="Times New Roman"/>
            <w:sz w:val="24"/>
            <w:szCs w:val="24"/>
            <w:rPrChange w:id="6264" w:author="LIN, Yufeng" w:date="2021-10-07T10:22:00Z">
              <w:rPr>
                <w:rFonts w:ascii="Times New Roman" w:hAnsi="Times New Roman" w:cs="Times New Roman"/>
                <w:sz w:val="22"/>
              </w:rPr>
            </w:rPrChange>
          </w:rPr>
          <w:t xml:space="preserve"> were the important</w:t>
        </w:r>
      </w:ins>
      <w:ins w:id="6265" w:author="LIN, Yufeng" w:date="2021-09-28T12:03:00Z">
        <w:r w:rsidR="00881177" w:rsidRPr="00F331C9">
          <w:rPr>
            <w:rFonts w:ascii="Times New Roman" w:hAnsi="Times New Roman" w:cs="Times New Roman"/>
            <w:sz w:val="24"/>
            <w:szCs w:val="24"/>
            <w:rPrChange w:id="6266" w:author="LIN, Yufeng" w:date="2021-10-07T10:22:00Z">
              <w:rPr>
                <w:rFonts w:ascii="Times New Roman" w:hAnsi="Times New Roman" w:cs="Times New Roman"/>
                <w:sz w:val="22"/>
              </w:rPr>
            </w:rPrChange>
          </w:rPr>
          <w:t xml:space="preserve"> potential </w:t>
        </w:r>
      </w:ins>
      <w:ins w:id="6267" w:author="LIN, Yufeng" w:date="2021-09-28T12:04:00Z">
        <w:r w:rsidR="00881177" w:rsidRPr="00F331C9">
          <w:rPr>
            <w:rFonts w:ascii="Times New Roman" w:hAnsi="Times New Roman" w:cs="Times New Roman"/>
            <w:sz w:val="24"/>
            <w:szCs w:val="24"/>
            <w:rPrChange w:id="6268" w:author="LIN, Yufeng" w:date="2021-10-07T10:22:00Z">
              <w:rPr>
                <w:rFonts w:ascii="Times New Roman" w:hAnsi="Times New Roman" w:cs="Times New Roman"/>
                <w:sz w:val="22"/>
              </w:rPr>
            </w:rPrChange>
          </w:rPr>
          <w:t>biomarkers or inducement for CRC.</w:t>
        </w:r>
      </w:ins>
    </w:p>
    <w:p w14:paraId="131763F6" w14:textId="77777777" w:rsidR="00D9531B" w:rsidRPr="00F331C9" w:rsidRDefault="00D9531B" w:rsidP="00F331C9">
      <w:pPr>
        <w:pStyle w:val="title20825"/>
        <w:spacing w:line="480" w:lineRule="auto"/>
        <w:rPr>
          <w:rFonts w:ascii="Times New Roman" w:hAnsi="Times New Roman" w:cs="Times New Roman"/>
          <w:szCs w:val="24"/>
          <w:rPrChange w:id="6269" w:author="LIN, Yufeng" w:date="2021-10-07T10:22:00Z">
            <w:rPr/>
          </w:rPrChange>
        </w:rPr>
      </w:pPr>
      <w:r w:rsidRPr="00F331C9">
        <w:rPr>
          <w:rFonts w:ascii="Times New Roman" w:hAnsi="Times New Roman" w:cs="Times New Roman"/>
          <w:i/>
          <w:iCs/>
          <w:szCs w:val="24"/>
          <w:rPrChange w:id="6270" w:author="LIN, Yufeng" w:date="2021-10-07T10:22:00Z">
            <w:rPr>
              <w:i/>
              <w:iCs/>
            </w:rPr>
          </w:rPrChange>
        </w:rPr>
        <w:lastRenderedPageBreak/>
        <w:t xml:space="preserve">Aspergillus rambellii </w:t>
      </w:r>
      <w:r w:rsidRPr="00F331C9">
        <w:rPr>
          <w:rFonts w:ascii="Times New Roman" w:hAnsi="Times New Roman" w:cs="Times New Roman"/>
          <w:szCs w:val="24"/>
          <w:rPrChange w:id="6271" w:author="LIN, Yufeng" w:date="2021-10-07T10:22:00Z">
            <w:rPr/>
          </w:rPrChange>
        </w:rPr>
        <w:t xml:space="preserve">and its conditioned medium promote the viability of colon cancer cells. </w:t>
      </w:r>
    </w:p>
    <w:p w14:paraId="6B8C63BB" w14:textId="31BDE303" w:rsidR="00D9531B" w:rsidRPr="00F331C9" w:rsidRDefault="006546E8" w:rsidP="00F331C9">
      <w:pPr>
        <w:spacing w:line="480" w:lineRule="auto"/>
        <w:rPr>
          <w:rFonts w:ascii="Times New Roman" w:hAnsi="Times New Roman" w:cs="Times New Roman"/>
          <w:sz w:val="24"/>
          <w:szCs w:val="24"/>
          <w:rPrChange w:id="6272" w:author="LIN, Yufeng" w:date="2021-10-07T10:22:00Z">
            <w:rPr>
              <w:rFonts w:ascii="Times New Roman" w:hAnsi="Times New Roman" w:cs="Times New Roman"/>
              <w:sz w:val="22"/>
            </w:rPr>
          </w:rPrChange>
        </w:rPr>
      </w:pPr>
      <w:r w:rsidRPr="00F331C9">
        <w:rPr>
          <w:rFonts w:ascii="Times New Roman" w:hAnsi="Times New Roman" w:cs="Times New Roman"/>
          <w:sz w:val="24"/>
          <w:szCs w:val="24"/>
          <w:highlight w:val="yellow"/>
          <w:rPrChange w:id="6273" w:author="LIN, Yufeng" w:date="2021-10-07T10:22:00Z">
            <w:rPr>
              <w:rFonts w:ascii="Times New Roman" w:hAnsi="Times New Roman" w:cs="Times New Roman"/>
              <w:sz w:val="22"/>
              <w:highlight w:val="yellow"/>
            </w:rPr>
          </w:rPrChange>
        </w:rPr>
        <w:t>[</w:t>
      </w:r>
      <w:r w:rsidR="00D9531B" w:rsidRPr="00F331C9">
        <w:rPr>
          <w:rFonts w:ascii="Times New Roman" w:hAnsi="Times New Roman" w:cs="Times New Roman"/>
          <w:sz w:val="24"/>
          <w:szCs w:val="24"/>
          <w:highlight w:val="yellow"/>
          <w:rPrChange w:id="6274" w:author="LIN, Yufeng" w:date="2021-10-07T10:22:00Z">
            <w:rPr>
              <w:rFonts w:ascii="Times New Roman" w:hAnsi="Times New Roman" w:cs="Times New Roman"/>
              <w:sz w:val="22"/>
              <w:highlight w:val="yellow"/>
            </w:rPr>
          </w:rPrChange>
        </w:rPr>
        <w:t>TBA</w:t>
      </w:r>
      <w:r w:rsidRPr="00F331C9">
        <w:rPr>
          <w:rFonts w:ascii="Times New Roman" w:hAnsi="Times New Roman" w:cs="Times New Roman"/>
          <w:sz w:val="24"/>
          <w:szCs w:val="24"/>
          <w:highlight w:val="yellow"/>
          <w:rPrChange w:id="6275" w:author="LIN, Yufeng" w:date="2021-10-07T10:22:00Z">
            <w:rPr>
              <w:rFonts w:ascii="Times New Roman" w:hAnsi="Times New Roman" w:cs="Times New Roman"/>
              <w:sz w:val="22"/>
              <w:highlight w:val="yellow"/>
            </w:rPr>
          </w:rPrChange>
        </w:rPr>
        <w:t>]</w:t>
      </w:r>
    </w:p>
    <w:p w14:paraId="7CCD70D8" w14:textId="77777777" w:rsidR="00D9531B" w:rsidRPr="00F331C9" w:rsidRDefault="00D9531B" w:rsidP="00F331C9">
      <w:pPr>
        <w:spacing w:line="480" w:lineRule="auto"/>
        <w:rPr>
          <w:rFonts w:ascii="Times New Roman" w:hAnsi="Times New Roman" w:cs="Times New Roman"/>
          <w:sz w:val="24"/>
          <w:szCs w:val="24"/>
          <w:rPrChange w:id="6276" w:author="LIN, Yufeng" w:date="2021-10-07T10:22:00Z">
            <w:rPr>
              <w:rFonts w:ascii="Times New Roman" w:hAnsi="Times New Roman" w:cs="Times New Roman"/>
              <w:sz w:val="22"/>
            </w:rPr>
          </w:rPrChange>
        </w:rPr>
      </w:pPr>
    </w:p>
    <w:p w14:paraId="14AA41EB" w14:textId="77777777" w:rsidR="00867992" w:rsidRPr="00F331C9" w:rsidRDefault="00867992" w:rsidP="00F331C9">
      <w:pPr>
        <w:widowControl/>
        <w:spacing w:line="480" w:lineRule="auto"/>
        <w:rPr>
          <w:rFonts w:ascii="Times New Roman" w:hAnsi="Times New Roman" w:cs="Times New Roman"/>
          <w:b/>
          <w:bCs/>
          <w:kern w:val="44"/>
          <w:sz w:val="24"/>
          <w:szCs w:val="24"/>
          <w:u w:val="single"/>
          <w:rPrChange w:id="6277" w:author="LIN, Yufeng" w:date="2021-10-07T10:20:00Z">
            <w:rPr>
              <w:rFonts w:ascii="Times New Roman" w:hAnsi="Times New Roman" w:cs="Times New Roman"/>
              <w:b/>
              <w:bCs/>
              <w:kern w:val="44"/>
              <w:sz w:val="22"/>
              <w:u w:val="single"/>
            </w:rPr>
          </w:rPrChange>
        </w:rPr>
      </w:pPr>
      <w:r w:rsidRPr="00F331C9">
        <w:rPr>
          <w:rFonts w:ascii="Times New Roman" w:hAnsi="Times New Roman" w:cs="Times New Roman"/>
          <w:sz w:val="24"/>
          <w:szCs w:val="24"/>
          <w:rPrChange w:id="6278" w:author="LIN, Yufeng" w:date="2021-10-07T10:20:00Z">
            <w:rPr>
              <w:rFonts w:ascii="Times New Roman" w:hAnsi="Times New Roman" w:cs="Times New Roman"/>
              <w:sz w:val="22"/>
            </w:rPr>
          </w:rPrChange>
        </w:rPr>
        <w:br w:type="page"/>
      </w:r>
    </w:p>
    <w:p w14:paraId="62AF8E70" w14:textId="77777777" w:rsidR="00867992" w:rsidRPr="00F331C9" w:rsidRDefault="00867992">
      <w:pPr>
        <w:pStyle w:val="title10831"/>
        <w:spacing w:line="480" w:lineRule="auto"/>
        <w:jc w:val="left"/>
        <w:rPr>
          <w:rFonts w:ascii="Times New Roman" w:hAnsi="Times New Roman" w:cs="Times New Roman"/>
          <w:sz w:val="24"/>
          <w:szCs w:val="24"/>
          <w:rPrChange w:id="6279" w:author="LIN, Yufeng" w:date="2021-10-07T10:21:00Z">
            <w:rPr/>
          </w:rPrChange>
        </w:rPr>
        <w:pPrChange w:id="6280" w:author="LIN, Yufeng" w:date="2021-10-07T10:20:00Z">
          <w:pPr>
            <w:pStyle w:val="title10831"/>
          </w:pPr>
        </w:pPrChange>
      </w:pPr>
      <w:r w:rsidRPr="00F331C9">
        <w:rPr>
          <w:rFonts w:ascii="Times New Roman" w:hAnsi="Times New Roman" w:cs="Times New Roman"/>
          <w:sz w:val="24"/>
          <w:szCs w:val="24"/>
          <w:rPrChange w:id="6281" w:author="LIN, Yufeng" w:date="2021-10-07T10:21:00Z">
            <w:rPr/>
          </w:rPrChange>
        </w:rPr>
        <w:lastRenderedPageBreak/>
        <w:t>Discussion</w:t>
      </w:r>
    </w:p>
    <w:p w14:paraId="5C0E4BF3" w14:textId="7F492D63" w:rsidR="00CE631D" w:rsidRPr="00F331C9" w:rsidRDefault="00432D9F" w:rsidP="00F331C9">
      <w:pPr>
        <w:spacing w:line="480" w:lineRule="auto"/>
        <w:rPr>
          <w:ins w:id="6282" w:author="LIN, Yufeng" w:date="2021-10-06T11:50:00Z"/>
          <w:rFonts w:ascii="Times New Roman" w:hAnsi="Times New Roman" w:cs="Times New Roman"/>
          <w:sz w:val="24"/>
          <w:szCs w:val="24"/>
          <w:rPrChange w:id="6283" w:author="LIN, Yufeng" w:date="2021-10-07T10:20:00Z">
            <w:rPr>
              <w:ins w:id="6284" w:author="LIN, Yufeng" w:date="2021-10-06T11:50:00Z"/>
              <w:rFonts w:ascii="Times New Roman" w:hAnsi="Times New Roman" w:cs="Times New Roman"/>
              <w:sz w:val="22"/>
            </w:rPr>
          </w:rPrChange>
        </w:rPr>
      </w:pPr>
      <w:moveToRangeStart w:id="6285" w:author="LIN, Yufeng" w:date="2021-10-05T18:00:00Z" w:name="move84349222"/>
      <w:moveTo w:id="6286" w:author="LIN, Yufeng" w:date="2021-10-05T18:00:00Z">
        <w:del w:id="6287" w:author="nick ting" w:date="2021-10-05T23:19:00Z">
          <w:r w:rsidRPr="00F331C9" w:rsidDel="00365120">
            <w:rPr>
              <w:rFonts w:ascii="Times New Roman" w:hAnsi="Times New Roman" w:cs="Times New Roman"/>
              <w:sz w:val="24"/>
              <w:szCs w:val="24"/>
              <w:rPrChange w:id="6288" w:author="LIN, Yufeng" w:date="2021-10-07T10:20:00Z">
                <w:rPr>
                  <w:rFonts w:ascii="Times New Roman" w:hAnsi="Times New Roman" w:cs="Times New Roman"/>
                  <w:sz w:val="22"/>
                </w:rPr>
              </w:rPrChange>
            </w:rPr>
            <w:delText>Our study was the first to report the enteric fungi altered in CRC across multiple cohorts according to the acknowledge we know.</w:delText>
          </w:r>
        </w:del>
      </w:moveTo>
      <w:moveToRangeEnd w:id="6285"/>
      <w:ins w:id="6289" w:author="LIN, Yufeng" w:date="2021-10-06T10:10:00Z">
        <w:del w:id="6290" w:author="nick ting" w:date="2021-10-07T00:22:00Z">
          <w:r w:rsidR="00395D95" w:rsidRPr="00F331C9" w:rsidDel="0099700F">
            <w:rPr>
              <w:rFonts w:ascii="Times New Roman" w:hAnsi="Times New Roman" w:cs="Times New Roman"/>
              <w:sz w:val="24"/>
              <w:szCs w:val="24"/>
              <w:rPrChange w:id="6291" w:author="LIN, Yufeng" w:date="2021-10-07T10:20:00Z">
                <w:rPr>
                  <w:rFonts w:ascii="Times New Roman" w:hAnsi="Times New Roman" w:cs="Times New Roman"/>
                  <w:sz w:val="22"/>
                </w:rPr>
              </w:rPrChange>
            </w:rPr>
            <w:delText xml:space="preserve">the present </w:delText>
          </w:r>
        </w:del>
      </w:ins>
      <w:ins w:id="6292" w:author="LIN, Yufeng" w:date="2021-10-06T10:17:00Z">
        <w:del w:id="6293" w:author="nick ting" w:date="2021-10-07T00:22:00Z">
          <w:r w:rsidR="00395D95" w:rsidRPr="00F331C9" w:rsidDel="0099700F">
            <w:rPr>
              <w:rFonts w:ascii="Times New Roman" w:hAnsi="Times New Roman" w:cs="Times New Roman"/>
              <w:sz w:val="24"/>
              <w:szCs w:val="24"/>
              <w:rPrChange w:id="6294" w:author="LIN, Yufeng" w:date="2021-10-07T10:20:00Z">
                <w:rPr>
                  <w:rFonts w:ascii="Times New Roman" w:hAnsi="Times New Roman" w:cs="Times New Roman"/>
                  <w:sz w:val="22"/>
                </w:rPr>
              </w:rPrChange>
            </w:rPr>
            <w:delText xml:space="preserve">comprehensively </w:delText>
          </w:r>
        </w:del>
      </w:ins>
      <w:ins w:id="6295" w:author="LIN, Yufeng" w:date="2021-10-06T10:15:00Z">
        <w:del w:id="6296" w:author="nick ting" w:date="2021-10-07T00:22:00Z">
          <w:r w:rsidR="00395D95" w:rsidRPr="00F331C9" w:rsidDel="0099700F">
            <w:rPr>
              <w:rFonts w:ascii="Times New Roman" w:hAnsi="Times New Roman" w:cs="Times New Roman"/>
              <w:sz w:val="24"/>
              <w:szCs w:val="24"/>
              <w:rPrChange w:id="6297" w:author="LIN, Yufeng" w:date="2021-10-07T10:20:00Z">
                <w:rPr>
                  <w:rFonts w:ascii="Times New Roman" w:hAnsi="Times New Roman" w:cs="Times New Roman"/>
                  <w:sz w:val="22"/>
                </w:rPr>
              </w:rPrChange>
            </w:rPr>
            <w:delText xml:space="preserve">disclosed the </w:delText>
          </w:r>
        </w:del>
      </w:ins>
      <w:ins w:id="6298" w:author="LIN, Yufeng" w:date="2021-10-06T10:29:00Z">
        <w:del w:id="6299" w:author="nick ting" w:date="2021-10-07T00:22:00Z">
          <w:r w:rsidR="007D3A9D" w:rsidRPr="00F331C9" w:rsidDel="0099700F">
            <w:rPr>
              <w:rFonts w:ascii="Times New Roman" w:hAnsi="Times New Roman" w:cs="Times New Roman"/>
              <w:sz w:val="24"/>
              <w:szCs w:val="24"/>
              <w:rPrChange w:id="6300" w:author="LIN, Yufeng" w:date="2021-10-07T10:20:00Z">
                <w:rPr>
                  <w:rFonts w:ascii="Times New Roman" w:hAnsi="Times New Roman" w:cs="Times New Roman"/>
                  <w:sz w:val="22"/>
                </w:rPr>
              </w:rPrChange>
            </w:rPr>
            <w:delText xml:space="preserve">perturbed </w:delText>
          </w:r>
        </w:del>
      </w:ins>
      <w:ins w:id="6301" w:author="LIN, Yufeng" w:date="2021-10-06T10:18:00Z">
        <w:del w:id="6302" w:author="nick ting" w:date="2021-10-07T00:22:00Z">
          <w:r w:rsidR="00395D95" w:rsidRPr="00F331C9" w:rsidDel="0099700F">
            <w:rPr>
              <w:rFonts w:ascii="Times New Roman" w:hAnsi="Times New Roman" w:cs="Times New Roman"/>
              <w:sz w:val="24"/>
              <w:szCs w:val="24"/>
              <w:rPrChange w:id="6303" w:author="LIN, Yufeng" w:date="2021-10-07T10:20:00Z">
                <w:rPr>
                  <w:rFonts w:ascii="Times New Roman" w:hAnsi="Times New Roman" w:cs="Times New Roman"/>
                  <w:sz w:val="22"/>
                </w:rPr>
              </w:rPrChange>
            </w:rPr>
            <w:delText>CRC-associated intestinal fungi</w:delText>
          </w:r>
        </w:del>
      </w:ins>
      <w:ins w:id="6304" w:author="LIN, Yufeng" w:date="2021-10-06T10:27:00Z">
        <w:del w:id="6305" w:author="nick ting" w:date="2021-10-07T00:22:00Z">
          <w:r w:rsidR="007D3A9D" w:rsidRPr="00F331C9" w:rsidDel="0099700F">
            <w:rPr>
              <w:rFonts w:ascii="Times New Roman" w:hAnsi="Times New Roman" w:cs="Times New Roman"/>
              <w:sz w:val="24"/>
              <w:szCs w:val="24"/>
              <w:rPrChange w:id="6306" w:author="LIN, Yufeng" w:date="2021-10-07T10:20:00Z">
                <w:rPr>
                  <w:rFonts w:ascii="Times New Roman" w:hAnsi="Times New Roman" w:cs="Times New Roman"/>
                  <w:sz w:val="22"/>
                </w:rPr>
              </w:rPrChange>
            </w:rPr>
            <w:delText>,</w:delText>
          </w:r>
        </w:del>
      </w:ins>
      <w:ins w:id="6307" w:author="LIN, Yufeng" w:date="2021-10-06T10:28:00Z">
        <w:del w:id="6308" w:author="nick ting" w:date="2021-10-07T00:22:00Z">
          <w:r w:rsidR="007D3A9D" w:rsidRPr="00F331C9" w:rsidDel="0099700F">
            <w:rPr>
              <w:rFonts w:ascii="Times New Roman" w:hAnsi="Times New Roman" w:cs="Times New Roman"/>
              <w:sz w:val="24"/>
              <w:szCs w:val="24"/>
              <w:rPrChange w:id="6309" w:author="LIN, Yufeng" w:date="2021-10-07T10:20:00Z">
                <w:rPr>
                  <w:rFonts w:ascii="Times New Roman" w:hAnsi="Times New Roman" w:cs="Times New Roman"/>
                  <w:sz w:val="22"/>
                </w:rPr>
              </w:rPrChange>
            </w:rPr>
            <w:delText xml:space="preserve"> </w:delText>
          </w:r>
        </w:del>
      </w:ins>
      <w:ins w:id="6310" w:author="LIN, Yufeng" w:date="2021-10-06T10:18:00Z">
        <w:del w:id="6311" w:author="nick ting" w:date="2021-10-07T00:22:00Z">
          <w:r w:rsidR="00395D95" w:rsidRPr="00F331C9" w:rsidDel="0099700F">
            <w:rPr>
              <w:rFonts w:ascii="Times New Roman" w:hAnsi="Times New Roman" w:cs="Times New Roman"/>
              <w:sz w:val="24"/>
              <w:szCs w:val="24"/>
              <w:rPrChange w:id="6312" w:author="LIN, Yufeng" w:date="2021-10-07T10:20:00Z">
                <w:rPr>
                  <w:rFonts w:ascii="Times New Roman" w:hAnsi="Times New Roman" w:cs="Times New Roman"/>
                  <w:sz w:val="22"/>
                </w:rPr>
              </w:rPrChange>
            </w:rPr>
            <w:delText xml:space="preserve">and </w:delText>
          </w:r>
        </w:del>
      </w:ins>
      <w:ins w:id="6313" w:author="LIN, Yufeng" w:date="2021-10-06T10:22:00Z">
        <w:del w:id="6314" w:author="nick ting" w:date="2021-10-07T00:22:00Z">
          <w:r w:rsidR="007D3A9D" w:rsidRPr="00F331C9" w:rsidDel="0099700F">
            <w:rPr>
              <w:rFonts w:ascii="Times New Roman" w:hAnsi="Times New Roman" w:cs="Times New Roman"/>
              <w:sz w:val="24"/>
              <w:szCs w:val="24"/>
              <w:rPrChange w:id="6315" w:author="LIN, Yufeng" w:date="2021-10-07T10:20:00Z">
                <w:rPr>
                  <w:rFonts w:ascii="Times New Roman" w:hAnsi="Times New Roman" w:cs="Times New Roman"/>
                  <w:sz w:val="22"/>
                </w:rPr>
              </w:rPrChange>
            </w:rPr>
            <w:delText xml:space="preserve">its </w:delText>
          </w:r>
        </w:del>
      </w:ins>
      <w:ins w:id="6316" w:author="LIN, Yufeng" w:date="2021-10-06T10:26:00Z">
        <w:del w:id="6317" w:author="nick ting" w:date="2021-10-07T00:22:00Z">
          <w:r w:rsidR="007D3A9D" w:rsidRPr="00F331C9" w:rsidDel="0099700F">
            <w:rPr>
              <w:rFonts w:ascii="Times New Roman" w:hAnsi="Times New Roman" w:cs="Times New Roman"/>
              <w:sz w:val="24"/>
              <w:szCs w:val="24"/>
              <w:rPrChange w:id="6318" w:author="LIN, Yufeng" w:date="2021-10-07T10:20:00Z">
                <w:rPr>
                  <w:rFonts w:ascii="Times New Roman" w:hAnsi="Times New Roman" w:cs="Times New Roman"/>
                  <w:sz w:val="22"/>
                </w:rPr>
              </w:rPrChange>
            </w:rPr>
            <w:delText xml:space="preserve">tran-kingdom </w:delText>
          </w:r>
        </w:del>
      </w:ins>
      <w:ins w:id="6319" w:author="LIN, Yufeng" w:date="2021-10-06T10:22:00Z">
        <w:del w:id="6320" w:author="nick ting" w:date="2021-10-07T00:22:00Z">
          <w:r w:rsidR="007D3A9D" w:rsidRPr="00F331C9" w:rsidDel="0099700F">
            <w:rPr>
              <w:rFonts w:ascii="Times New Roman" w:hAnsi="Times New Roman" w:cs="Times New Roman"/>
              <w:sz w:val="24"/>
              <w:szCs w:val="24"/>
              <w:rPrChange w:id="6321" w:author="LIN, Yufeng" w:date="2021-10-07T10:20:00Z">
                <w:rPr>
                  <w:rFonts w:ascii="Times New Roman" w:hAnsi="Times New Roman" w:cs="Times New Roman"/>
                  <w:sz w:val="22"/>
                </w:rPr>
              </w:rPrChange>
            </w:rPr>
            <w:delText xml:space="preserve">interaction </w:delText>
          </w:r>
        </w:del>
      </w:ins>
      <w:ins w:id="6322" w:author="LIN, Yufeng" w:date="2021-10-06T10:26:00Z">
        <w:del w:id="6323" w:author="nick ting" w:date="2021-10-07T00:22:00Z">
          <w:r w:rsidR="007D3A9D" w:rsidRPr="00F331C9" w:rsidDel="0099700F">
            <w:rPr>
              <w:rFonts w:ascii="Times New Roman" w:hAnsi="Times New Roman" w:cs="Times New Roman"/>
              <w:sz w:val="24"/>
              <w:szCs w:val="24"/>
              <w:rPrChange w:id="6324" w:author="LIN, Yufeng" w:date="2021-10-07T10:20:00Z">
                <w:rPr>
                  <w:rFonts w:ascii="Times New Roman" w:hAnsi="Times New Roman" w:cs="Times New Roman"/>
                  <w:sz w:val="22"/>
                </w:rPr>
              </w:rPrChange>
            </w:rPr>
            <w:delText>with  bacteria</w:delText>
          </w:r>
        </w:del>
      </w:ins>
      <w:ins w:id="6325" w:author="LIN, Yufeng" w:date="2021-10-06T10:24:00Z">
        <w:del w:id="6326" w:author="nick ting" w:date="2021-10-07T00:22:00Z">
          <w:r w:rsidR="007D3A9D" w:rsidRPr="00F331C9" w:rsidDel="0099700F">
            <w:rPr>
              <w:rFonts w:ascii="Times New Roman" w:hAnsi="Times New Roman" w:cs="Times New Roman"/>
              <w:sz w:val="24"/>
              <w:szCs w:val="24"/>
              <w:rPrChange w:id="6327" w:author="LIN, Yufeng" w:date="2021-10-07T10:20:00Z">
                <w:rPr>
                  <w:rFonts w:ascii="Times New Roman" w:hAnsi="Times New Roman" w:cs="Times New Roman"/>
                  <w:sz w:val="22"/>
                </w:rPr>
              </w:rPrChange>
            </w:rPr>
            <w:delText>.</w:delText>
          </w:r>
        </w:del>
      </w:ins>
      <w:ins w:id="6328" w:author="LIN, Yufeng" w:date="2021-10-06T10:30:00Z">
        <w:del w:id="6329" w:author="nick ting" w:date="2021-10-07T00:22:00Z">
          <w:r w:rsidR="0083103C" w:rsidRPr="00F331C9" w:rsidDel="0099700F">
            <w:rPr>
              <w:rFonts w:ascii="Times New Roman" w:hAnsi="Times New Roman" w:cs="Times New Roman"/>
              <w:sz w:val="24"/>
              <w:szCs w:val="24"/>
              <w:rPrChange w:id="6330" w:author="LIN, Yufeng" w:date="2021-10-07T10:20:00Z">
                <w:rPr>
                  <w:rFonts w:ascii="Times New Roman" w:hAnsi="Times New Roman" w:cs="Times New Roman"/>
                  <w:sz w:val="22"/>
                </w:rPr>
              </w:rPrChange>
            </w:rPr>
            <w:delText xml:space="preserve"> </w:delText>
          </w:r>
        </w:del>
      </w:ins>
      <w:ins w:id="6331" w:author="LIN, Yufeng" w:date="2021-10-06T11:58:00Z">
        <w:r w:rsidR="00DD4166" w:rsidRPr="00F331C9">
          <w:rPr>
            <w:rFonts w:ascii="Times New Roman" w:hAnsi="Times New Roman" w:cs="Times New Roman"/>
            <w:sz w:val="24"/>
            <w:szCs w:val="24"/>
            <w:rPrChange w:id="6332" w:author="LIN, Yufeng" w:date="2021-10-07T10:20:00Z">
              <w:rPr>
                <w:rFonts w:ascii="Times New Roman" w:hAnsi="Times New Roman" w:cs="Times New Roman"/>
                <w:sz w:val="22"/>
              </w:rPr>
            </w:rPrChange>
          </w:rPr>
          <w:t>Our study performed the first comprehensive multi-cohort</w:t>
        </w:r>
        <w:del w:id="6333" w:author="nick ting" w:date="2021-10-07T08:35:00Z">
          <w:r w:rsidR="00DD4166" w:rsidRPr="00F331C9" w:rsidDel="00126C1D">
            <w:rPr>
              <w:rFonts w:ascii="Times New Roman" w:hAnsi="Times New Roman" w:cs="Times New Roman"/>
              <w:sz w:val="24"/>
              <w:szCs w:val="24"/>
              <w:rPrChange w:id="6334" w:author="LIN, Yufeng" w:date="2021-10-07T10:20:00Z">
                <w:rPr>
                  <w:rFonts w:ascii="Times New Roman" w:hAnsi="Times New Roman" w:cs="Times New Roman"/>
                  <w:sz w:val="22"/>
                </w:rPr>
              </w:rPrChange>
            </w:rPr>
            <w:delText>s</w:delText>
          </w:r>
        </w:del>
        <w:r w:rsidR="00DD4166" w:rsidRPr="00F331C9">
          <w:rPr>
            <w:rFonts w:ascii="Times New Roman" w:hAnsi="Times New Roman" w:cs="Times New Roman"/>
            <w:sz w:val="24"/>
            <w:szCs w:val="24"/>
            <w:rPrChange w:id="6335" w:author="LIN, Yufeng" w:date="2021-10-07T10:20:00Z">
              <w:rPr>
                <w:rFonts w:ascii="Times New Roman" w:hAnsi="Times New Roman" w:cs="Times New Roman"/>
                <w:sz w:val="22"/>
              </w:rPr>
            </w:rPrChange>
          </w:rPr>
          <w:t xml:space="preserve"> meta-analysis of enteric fungi shotgun metagenomics in CRC</w:t>
        </w:r>
      </w:ins>
      <w:ins w:id="6336" w:author="nick ting" w:date="2021-10-07T00:19:00Z">
        <w:r w:rsidR="0099700F" w:rsidRPr="00F331C9">
          <w:rPr>
            <w:rFonts w:ascii="Times New Roman" w:hAnsi="Times New Roman" w:cs="Times New Roman"/>
            <w:sz w:val="24"/>
            <w:szCs w:val="24"/>
            <w:rPrChange w:id="6337" w:author="LIN, Yufeng" w:date="2021-10-07T10:20:00Z">
              <w:rPr>
                <w:rFonts w:ascii="Times New Roman" w:hAnsi="Times New Roman" w:cs="Times New Roman"/>
                <w:sz w:val="22"/>
              </w:rPr>
            </w:rPrChange>
          </w:rPr>
          <w:t>.</w:t>
        </w:r>
      </w:ins>
      <w:ins w:id="6338" w:author="LIN, Yufeng" w:date="2021-10-06T11:58:00Z">
        <w:r w:rsidR="00DD4166" w:rsidRPr="00F331C9">
          <w:rPr>
            <w:rFonts w:ascii="Times New Roman" w:hAnsi="Times New Roman" w:cs="Times New Roman"/>
            <w:sz w:val="24"/>
            <w:szCs w:val="24"/>
            <w:rPrChange w:id="6339" w:author="LIN, Yufeng" w:date="2021-10-07T10:20:00Z">
              <w:rPr>
                <w:rFonts w:ascii="Times New Roman" w:hAnsi="Times New Roman" w:cs="Times New Roman"/>
                <w:sz w:val="22"/>
              </w:rPr>
            </w:rPrChange>
          </w:rPr>
          <w:t xml:space="preserve"> </w:t>
        </w:r>
      </w:ins>
      <w:ins w:id="6340" w:author="nick ting" w:date="2021-10-07T00:20:00Z">
        <w:r w:rsidR="0099700F" w:rsidRPr="00F331C9">
          <w:rPr>
            <w:rFonts w:ascii="Times New Roman" w:hAnsi="Times New Roman" w:cs="Times New Roman"/>
            <w:sz w:val="24"/>
            <w:szCs w:val="24"/>
            <w:rPrChange w:id="6341" w:author="LIN, Yufeng" w:date="2021-10-07T10:20:00Z">
              <w:rPr>
                <w:rFonts w:ascii="Times New Roman" w:hAnsi="Times New Roman" w:cs="Times New Roman"/>
                <w:sz w:val="22"/>
              </w:rPr>
            </w:rPrChange>
          </w:rPr>
          <w:t xml:space="preserve">Samples </w:t>
        </w:r>
      </w:ins>
      <w:ins w:id="6342" w:author="LIN, Yufeng" w:date="2021-10-06T11:58:00Z">
        <w:r w:rsidR="00DD4166" w:rsidRPr="00F331C9">
          <w:rPr>
            <w:rFonts w:ascii="Times New Roman" w:hAnsi="Times New Roman" w:cs="Times New Roman"/>
            <w:sz w:val="24"/>
            <w:szCs w:val="24"/>
            <w:rPrChange w:id="6343" w:author="LIN, Yufeng" w:date="2021-10-07T10:20:00Z">
              <w:rPr>
                <w:rFonts w:ascii="Times New Roman" w:hAnsi="Times New Roman" w:cs="Times New Roman"/>
                <w:sz w:val="22"/>
              </w:rPr>
            </w:rPrChange>
          </w:rPr>
          <w:t xml:space="preserve">from eight publicly available cohorts and one </w:t>
        </w:r>
        <w:del w:id="6344" w:author="nick ting" w:date="2021-10-07T08:35:00Z">
          <w:r w:rsidR="00DD4166" w:rsidRPr="00F331C9" w:rsidDel="00126C1D">
            <w:rPr>
              <w:rFonts w:ascii="Times New Roman" w:hAnsi="Times New Roman" w:cs="Times New Roman"/>
              <w:sz w:val="24"/>
              <w:szCs w:val="24"/>
              <w:rPrChange w:id="6345" w:author="LIN, Yufeng" w:date="2021-10-07T10:20:00Z">
                <w:rPr>
                  <w:rFonts w:ascii="Times New Roman" w:hAnsi="Times New Roman" w:cs="Times New Roman"/>
                  <w:sz w:val="22"/>
                </w:rPr>
              </w:rPrChange>
            </w:rPr>
            <w:delText xml:space="preserve">previously </w:delText>
          </w:r>
        </w:del>
        <w:r w:rsidR="00DD4166" w:rsidRPr="00F331C9">
          <w:rPr>
            <w:rFonts w:ascii="Times New Roman" w:hAnsi="Times New Roman" w:cs="Times New Roman"/>
            <w:sz w:val="24"/>
            <w:szCs w:val="24"/>
            <w:rPrChange w:id="6346" w:author="LIN, Yufeng" w:date="2021-10-07T10:20:00Z">
              <w:rPr>
                <w:rFonts w:ascii="Times New Roman" w:hAnsi="Times New Roman" w:cs="Times New Roman"/>
                <w:sz w:val="22"/>
              </w:rPr>
            </w:rPrChange>
          </w:rPr>
          <w:t>unpublished dataset</w:t>
        </w:r>
      </w:ins>
      <w:ins w:id="6347" w:author="nick ting" w:date="2021-10-07T08:35:00Z">
        <w:r w:rsidR="00126C1D" w:rsidRPr="00F331C9">
          <w:rPr>
            <w:rFonts w:ascii="Times New Roman" w:hAnsi="Times New Roman" w:cs="Times New Roman"/>
            <w:sz w:val="24"/>
            <w:szCs w:val="24"/>
            <w:rPrChange w:id="6348" w:author="LIN, Yufeng" w:date="2021-10-07T10:20:00Z">
              <w:rPr>
                <w:rFonts w:ascii="Times New Roman" w:hAnsi="Times New Roman" w:cs="Times New Roman"/>
                <w:sz w:val="22"/>
              </w:rPr>
            </w:rPrChange>
          </w:rPr>
          <w:t xml:space="preserve"> were assembled in this study</w:t>
        </w:r>
      </w:ins>
      <w:ins w:id="6349" w:author="LIN, Yufeng" w:date="2021-10-06T11:58:00Z">
        <w:r w:rsidR="00DD4166" w:rsidRPr="00F331C9">
          <w:rPr>
            <w:rFonts w:ascii="Times New Roman" w:hAnsi="Times New Roman" w:cs="Times New Roman"/>
            <w:sz w:val="24"/>
            <w:szCs w:val="24"/>
            <w:rPrChange w:id="6350" w:author="LIN, Yufeng" w:date="2021-10-07T10:20:00Z">
              <w:rPr>
                <w:rFonts w:ascii="Times New Roman" w:hAnsi="Times New Roman" w:cs="Times New Roman"/>
                <w:sz w:val="22"/>
              </w:rPr>
            </w:rPrChange>
          </w:rPr>
          <w:t xml:space="preserve">. </w:t>
        </w:r>
      </w:ins>
      <w:ins w:id="6351" w:author="LIN, Yufeng" w:date="2021-10-06T11:50:00Z">
        <w:r w:rsidR="00CE631D" w:rsidRPr="00F331C9">
          <w:rPr>
            <w:rFonts w:ascii="Times New Roman" w:hAnsi="Times New Roman" w:cs="Times New Roman"/>
            <w:sz w:val="24"/>
            <w:szCs w:val="24"/>
            <w:rPrChange w:id="6352" w:author="LIN, Yufeng" w:date="2021-10-07T10:20:00Z">
              <w:rPr>
                <w:rFonts w:ascii="Times New Roman" w:hAnsi="Times New Roman" w:cs="Times New Roman"/>
                <w:sz w:val="22"/>
              </w:rPr>
            </w:rPrChange>
          </w:rPr>
          <w:t>We were able to demonstrate the distinct mycobiota alteration in CRC patients versus hea</w:t>
        </w:r>
      </w:ins>
      <w:ins w:id="6353" w:author="LIN, Yufeng" w:date="2021-10-07T10:56:00Z">
        <w:r w:rsidR="00E81CE7" w:rsidRPr="00F331C9">
          <w:rPr>
            <w:rFonts w:ascii="Times New Roman" w:hAnsi="Times New Roman" w:cs="Times New Roman"/>
            <w:sz w:val="24"/>
            <w:szCs w:val="24"/>
          </w:rPr>
          <w:t>l</w:t>
        </w:r>
      </w:ins>
      <w:ins w:id="6354" w:author="LIN, Yufeng" w:date="2021-10-06T11:50:00Z">
        <w:r w:rsidR="00CE631D" w:rsidRPr="00F331C9">
          <w:rPr>
            <w:rFonts w:ascii="Times New Roman" w:hAnsi="Times New Roman" w:cs="Times New Roman"/>
            <w:sz w:val="24"/>
            <w:szCs w:val="24"/>
            <w:rPrChange w:id="6355" w:author="LIN, Yufeng" w:date="2021-10-07T10:20:00Z">
              <w:rPr>
                <w:rFonts w:ascii="Times New Roman" w:hAnsi="Times New Roman" w:cs="Times New Roman"/>
                <w:sz w:val="22"/>
              </w:rPr>
            </w:rPrChange>
          </w:rPr>
          <w:t>thy individuals. Using robust statistical methods, we also identified differentially abundant fungi present in CRC patients</w:t>
        </w:r>
      </w:ins>
      <w:ins w:id="6356" w:author="LIN, Yufeng" w:date="2021-10-07T10:56:00Z">
        <w:r w:rsidR="00E81CE7" w:rsidRPr="00F331C9">
          <w:rPr>
            <w:rFonts w:ascii="Times New Roman" w:hAnsi="Times New Roman" w:cs="Times New Roman"/>
            <w:sz w:val="24"/>
            <w:szCs w:val="24"/>
          </w:rPr>
          <w:t>,</w:t>
        </w:r>
      </w:ins>
      <w:ins w:id="6357" w:author="LIN, Yufeng" w:date="2021-10-06T11:50:00Z">
        <w:r w:rsidR="00CE631D" w:rsidRPr="00F331C9">
          <w:rPr>
            <w:rFonts w:ascii="Times New Roman" w:hAnsi="Times New Roman" w:cs="Times New Roman"/>
            <w:sz w:val="24"/>
            <w:szCs w:val="24"/>
            <w:rPrChange w:id="6358" w:author="LIN, Yufeng" w:date="2021-10-07T10:20:00Z">
              <w:rPr>
                <w:rFonts w:ascii="Times New Roman" w:hAnsi="Times New Roman" w:cs="Times New Roman"/>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id="6359" w:author="nick ting" w:date="2021-10-07T08:36:00Z">
        <w:r w:rsidR="00126C1D" w:rsidRPr="00F331C9">
          <w:rPr>
            <w:rFonts w:ascii="Times New Roman" w:hAnsi="Times New Roman" w:cs="Times New Roman"/>
            <w:sz w:val="24"/>
            <w:szCs w:val="24"/>
            <w:rPrChange w:id="6360" w:author="LIN, Yufeng" w:date="2021-10-07T10:20:00Z">
              <w:rPr>
                <w:rFonts w:ascii="Times New Roman" w:hAnsi="Times New Roman" w:cs="Times New Roman"/>
                <w:sz w:val="22"/>
              </w:rPr>
            </w:rPrChange>
          </w:rPr>
          <w:t xml:space="preserve">. </w:t>
        </w:r>
      </w:ins>
      <w:ins w:id="6361" w:author="nick ting" w:date="2021-10-07T08:37:00Z">
        <w:r w:rsidR="00126C1D" w:rsidRPr="00F331C9">
          <w:rPr>
            <w:rFonts w:ascii="Times New Roman" w:hAnsi="Times New Roman" w:cs="Times New Roman"/>
            <w:sz w:val="24"/>
            <w:szCs w:val="24"/>
            <w:rPrChange w:id="6362" w:author="LIN, Yufeng" w:date="2021-10-07T10:20:00Z">
              <w:rPr>
                <w:rFonts w:ascii="Times New Roman" w:hAnsi="Times New Roman" w:cs="Times New Roman"/>
                <w:sz w:val="22"/>
              </w:rPr>
            </w:rPrChange>
          </w:rPr>
          <w:t xml:space="preserve">We further calculated the </w:t>
        </w:r>
      </w:ins>
      <w:ins w:id="6363" w:author="LIN, Yufeng" w:date="2021-10-06T11:50:00Z">
        <w:del w:id="6364" w:author="nick ting" w:date="2021-10-07T08:36:00Z">
          <w:r w:rsidR="00CE631D" w:rsidRPr="00F331C9" w:rsidDel="00126C1D">
            <w:rPr>
              <w:rFonts w:ascii="Times New Roman" w:hAnsi="Times New Roman" w:cs="Times New Roman"/>
              <w:sz w:val="24"/>
              <w:szCs w:val="24"/>
              <w:rPrChange w:id="6365" w:author="LIN, Yufeng" w:date="2021-10-07T10:20:00Z">
                <w:rPr>
                  <w:rFonts w:ascii="Times New Roman" w:hAnsi="Times New Roman" w:cs="Times New Roman"/>
                  <w:sz w:val="22"/>
                </w:rPr>
              </w:rPrChange>
            </w:rPr>
            <w:delText xml:space="preserve"> as well as the </w:delText>
          </w:r>
        </w:del>
        <w:r w:rsidR="00CE631D" w:rsidRPr="00F331C9">
          <w:rPr>
            <w:rFonts w:ascii="Times New Roman" w:hAnsi="Times New Roman" w:cs="Times New Roman"/>
            <w:sz w:val="24"/>
            <w:szCs w:val="24"/>
            <w:rPrChange w:id="6366" w:author="LIN, Yufeng" w:date="2021-10-07T10:20:00Z">
              <w:rPr>
                <w:rFonts w:ascii="Times New Roman" w:hAnsi="Times New Roman" w:cs="Times New Roman"/>
                <w:sz w:val="22"/>
              </w:rPr>
            </w:rPrChange>
          </w:rPr>
          <w:t>correlation differences in CRC patients versus healthy controls</w:t>
        </w:r>
      </w:ins>
      <w:ins w:id="6367" w:author="LIN, Yufeng" w:date="2021-10-07T10:56:00Z">
        <w:r w:rsidR="00E81CE7" w:rsidRPr="00F331C9">
          <w:rPr>
            <w:rFonts w:ascii="Times New Roman" w:hAnsi="Times New Roman" w:cs="Times New Roman"/>
            <w:sz w:val="24"/>
            <w:szCs w:val="24"/>
          </w:rPr>
          <w:t>,</w:t>
        </w:r>
      </w:ins>
      <w:ins w:id="6368" w:author="nick ting" w:date="2021-10-07T08:37:00Z">
        <w:r w:rsidR="00126C1D" w:rsidRPr="00F331C9">
          <w:rPr>
            <w:rFonts w:ascii="Times New Roman" w:hAnsi="Times New Roman" w:cs="Times New Roman"/>
            <w:sz w:val="24"/>
            <w:szCs w:val="24"/>
            <w:rPrChange w:id="6369" w:author="LIN, Yufeng" w:date="2021-10-07T10:20:00Z">
              <w:rPr>
                <w:rFonts w:ascii="Times New Roman" w:hAnsi="Times New Roman" w:cs="Times New Roman"/>
                <w:sz w:val="22"/>
              </w:rPr>
            </w:rPrChange>
          </w:rPr>
          <w:t xml:space="preserve"> which </w:t>
        </w:r>
      </w:ins>
      <w:ins w:id="6370" w:author="LIN, Yufeng" w:date="2021-10-06T11:50:00Z">
        <w:del w:id="6371" w:author="nick ting" w:date="2021-10-07T08:37:00Z">
          <w:r w:rsidR="00CE631D" w:rsidRPr="00F331C9" w:rsidDel="00126C1D">
            <w:rPr>
              <w:rFonts w:ascii="Times New Roman" w:hAnsi="Times New Roman" w:cs="Times New Roman"/>
              <w:sz w:val="24"/>
              <w:szCs w:val="24"/>
              <w:rPrChange w:id="6372" w:author="LIN, Yufeng" w:date="2021-10-07T10:20:00Z">
                <w:rPr>
                  <w:rFonts w:ascii="Times New Roman" w:hAnsi="Times New Roman" w:cs="Times New Roman"/>
                  <w:sz w:val="22"/>
                </w:rPr>
              </w:rPrChange>
            </w:rPr>
            <w:delText>.</w:delText>
          </w:r>
        </w:del>
      </w:ins>
      <w:ins w:id="6373" w:author="LIN, Yufeng" w:date="2021-10-06T13:23:00Z">
        <w:del w:id="6374" w:author="nick ting" w:date="2021-10-07T08:37:00Z">
          <w:r w:rsidR="00C82F35" w:rsidRPr="00F331C9" w:rsidDel="00126C1D">
            <w:rPr>
              <w:rFonts w:ascii="Times New Roman" w:hAnsi="Times New Roman" w:cs="Times New Roman"/>
              <w:sz w:val="24"/>
              <w:szCs w:val="24"/>
              <w:rPrChange w:id="6375" w:author="LIN, Yufeng" w:date="2021-10-07T10:20:00Z">
                <w:rPr>
                  <w:rFonts w:ascii="Times New Roman" w:hAnsi="Times New Roman" w:cs="Times New Roman"/>
                  <w:sz w:val="22"/>
                </w:rPr>
              </w:rPrChange>
            </w:rPr>
            <w:delText xml:space="preserve"> </w:delText>
          </w:r>
        </w:del>
      </w:ins>
      <w:ins w:id="6376" w:author="nick ting" w:date="2021-10-07T00:22:00Z">
        <w:r w:rsidR="0099700F" w:rsidRPr="00F331C9">
          <w:rPr>
            <w:rFonts w:ascii="Times New Roman" w:hAnsi="Times New Roman" w:cs="Times New Roman"/>
            <w:sz w:val="24"/>
            <w:szCs w:val="24"/>
            <w:rPrChange w:id="6377" w:author="LIN, Yufeng" w:date="2021-10-07T10:20:00Z">
              <w:rPr>
                <w:rFonts w:ascii="Times New Roman" w:hAnsi="Times New Roman" w:cs="Times New Roman"/>
                <w:sz w:val="22"/>
              </w:rPr>
            </w:rPrChange>
          </w:rPr>
          <w:t xml:space="preserve">revealed the potential fungi-bacterial interactions associated with CRC pathogenesis. </w:t>
        </w:r>
      </w:ins>
      <w:ins w:id="6378" w:author="LIN, Yufeng" w:date="2021-10-06T13:23:00Z">
        <w:r w:rsidR="00C82F35" w:rsidRPr="00F331C9">
          <w:rPr>
            <w:rFonts w:ascii="Times New Roman" w:hAnsi="Times New Roman" w:cs="Times New Roman"/>
            <w:b/>
            <w:bCs/>
            <w:sz w:val="24"/>
            <w:szCs w:val="24"/>
            <w:highlight w:val="yellow"/>
            <w:rPrChange w:id="6379" w:author="LIN, Yufeng" w:date="2021-10-07T10:20:00Z">
              <w:rPr>
                <w:rFonts w:ascii="Times New Roman" w:hAnsi="Times New Roman" w:cs="Times New Roman"/>
                <w:sz w:val="22"/>
              </w:rPr>
            </w:rPrChange>
          </w:rPr>
          <w:t>[TBA]</w:t>
        </w:r>
      </w:ins>
    </w:p>
    <w:p w14:paraId="6A176755" w14:textId="77777777" w:rsidR="00CE631D" w:rsidRPr="00F331C9" w:rsidRDefault="00CE631D" w:rsidP="00F331C9">
      <w:pPr>
        <w:spacing w:line="480" w:lineRule="auto"/>
        <w:rPr>
          <w:ins w:id="6380" w:author="LIN, Yufeng" w:date="2021-10-06T11:50:00Z"/>
          <w:rFonts w:ascii="Times New Roman" w:hAnsi="Times New Roman" w:cs="Times New Roman"/>
          <w:sz w:val="24"/>
          <w:szCs w:val="24"/>
          <w:rPrChange w:id="6381" w:author="LIN, Yufeng" w:date="2021-10-07T10:20:00Z">
            <w:rPr>
              <w:ins w:id="6382" w:author="LIN, Yufeng" w:date="2021-10-06T11:50:00Z"/>
              <w:rFonts w:ascii="Times New Roman" w:hAnsi="Times New Roman" w:cs="Times New Roman"/>
              <w:sz w:val="22"/>
            </w:rPr>
          </w:rPrChange>
        </w:rPr>
      </w:pPr>
    </w:p>
    <w:p w14:paraId="03F85621" w14:textId="5604F0C4" w:rsidR="00867992" w:rsidRPr="00F331C9" w:rsidDel="0083103C" w:rsidRDefault="00CE631D" w:rsidP="00F331C9">
      <w:pPr>
        <w:spacing w:line="480" w:lineRule="auto"/>
        <w:rPr>
          <w:del w:id="6383" w:author="LIN, Yufeng" w:date="2021-10-05T18:02:00Z"/>
          <w:rFonts w:ascii="Times New Roman" w:hAnsi="Times New Roman" w:cs="Times New Roman"/>
          <w:sz w:val="24"/>
          <w:szCs w:val="24"/>
          <w:rPrChange w:id="6384" w:author="LIN, Yufeng" w:date="2021-10-07T10:20:00Z">
            <w:rPr>
              <w:del w:id="6385" w:author="LIN, Yufeng" w:date="2021-10-05T18:02:00Z"/>
              <w:rFonts w:ascii="Times New Roman" w:hAnsi="Times New Roman" w:cs="Times New Roman"/>
              <w:sz w:val="22"/>
            </w:rPr>
          </w:rPrChange>
        </w:rPr>
      </w:pPr>
      <w:ins w:id="6386" w:author="LIN, Yufeng" w:date="2021-10-06T11:51:00Z">
        <w:r w:rsidRPr="00F331C9">
          <w:rPr>
            <w:rFonts w:ascii="Times New Roman" w:hAnsi="Times New Roman" w:cs="Times New Roman"/>
            <w:sz w:val="24"/>
            <w:szCs w:val="24"/>
            <w:rPrChange w:id="6387" w:author="LIN, Yufeng" w:date="2021-10-07T10:20:00Z">
              <w:rPr>
                <w:rFonts w:ascii="Times New Roman" w:hAnsi="Times New Roman" w:cs="Times New Roman"/>
                <w:sz w:val="22"/>
              </w:rPr>
            </w:rPrChange>
          </w:rPr>
          <w:t>To improve credibility and accuracy, we adopted stric</w:t>
        </w:r>
      </w:ins>
      <w:ins w:id="6388" w:author="LIN, Yufeng" w:date="2021-10-07T10:56:00Z">
        <w:r w:rsidR="00E81CE7" w:rsidRPr="00F331C9">
          <w:rPr>
            <w:rFonts w:ascii="Times New Roman" w:hAnsi="Times New Roman" w:cs="Times New Roman"/>
            <w:sz w:val="24"/>
            <w:szCs w:val="24"/>
          </w:rPr>
          <w:t>t</w:t>
        </w:r>
      </w:ins>
      <w:ins w:id="6389" w:author="LIN, Yufeng" w:date="2021-10-06T11:51:00Z">
        <w:r w:rsidRPr="00F331C9">
          <w:rPr>
            <w:rFonts w:ascii="Times New Roman" w:hAnsi="Times New Roman" w:cs="Times New Roman"/>
            <w:sz w:val="24"/>
            <w:szCs w:val="24"/>
            <w:rPrChange w:id="6390" w:author="LIN, Yufeng" w:date="2021-10-07T10:20:00Z">
              <w:rPr>
                <w:rFonts w:ascii="Times New Roman" w:hAnsi="Times New Roman" w:cs="Times New Roman"/>
                <w:sz w:val="22"/>
              </w:rPr>
            </w:rPrChange>
          </w:rPr>
          <w:t xml:space="preserve"> criteria to gain 1,329 from 2,052, </w:t>
        </w:r>
      </w:ins>
      <w:ins w:id="6391" w:author="LIN, Yufeng" w:date="2021-10-08T11:32:00Z">
        <w:r w:rsidR="00DA417F" w:rsidRPr="00F331C9">
          <w:rPr>
            <w:rFonts w:ascii="Times New Roman" w:hAnsi="Times New Roman" w:cs="Times New Roman"/>
            <w:sz w:val="24"/>
            <w:szCs w:val="24"/>
          </w:rPr>
          <w:t>t</w:t>
        </w:r>
      </w:ins>
      <w:ins w:id="6392" w:author="LIN, Yufeng" w:date="2021-10-06T11:51:00Z">
        <w:r w:rsidRPr="00F331C9">
          <w:rPr>
            <w:rFonts w:ascii="Times New Roman" w:hAnsi="Times New Roman" w:cs="Times New Roman"/>
            <w:sz w:val="24"/>
            <w:szCs w:val="24"/>
            <w:rPrChange w:id="6393" w:author="LIN, Yufeng" w:date="2021-10-07T10:20:00Z">
              <w:rPr>
                <w:rFonts w:ascii="Times New Roman" w:hAnsi="Times New Roman" w:cs="Times New Roman"/>
                <w:sz w:val="22"/>
              </w:rPr>
            </w:rPrChange>
          </w:rPr>
          <w:t xml:space="preserve">hose ratio </w:t>
        </w:r>
      </w:ins>
      <w:ins w:id="6394" w:author="LIN, Yufeng" w:date="2021-10-07T10:56:00Z">
        <w:r w:rsidR="00E81CE7" w:rsidRPr="00F331C9">
          <w:rPr>
            <w:rFonts w:ascii="Times New Roman" w:hAnsi="Times New Roman" w:cs="Times New Roman"/>
            <w:sz w:val="24"/>
            <w:szCs w:val="24"/>
          </w:rPr>
          <w:t>consisted of</w:t>
        </w:r>
      </w:ins>
      <w:ins w:id="6395" w:author="LIN, Yufeng" w:date="2021-10-06T11:51:00Z">
        <w:r w:rsidRPr="00F331C9">
          <w:rPr>
            <w:rFonts w:ascii="Times New Roman" w:hAnsi="Times New Roman" w:cs="Times New Roman"/>
            <w:sz w:val="24"/>
            <w:szCs w:val="24"/>
            <w:rPrChange w:id="6396" w:author="LIN, Yufeng" w:date="2021-10-07T10:20:00Z">
              <w:rPr>
                <w:rFonts w:ascii="Times New Roman" w:hAnsi="Times New Roman" w:cs="Times New Roman"/>
                <w:sz w:val="22"/>
              </w:rPr>
            </w:rPrChange>
          </w:rPr>
          <w:t xml:space="preserve"> </w:t>
        </w:r>
      </w:ins>
      <w:ins w:id="6397" w:author="LIN, Yufeng" w:date="2021-10-07T10:56:00Z">
        <w:r w:rsidR="00E81CE7" w:rsidRPr="00F331C9">
          <w:rPr>
            <w:rFonts w:ascii="Times New Roman" w:hAnsi="Times New Roman" w:cs="Times New Roman"/>
            <w:sz w:val="24"/>
            <w:szCs w:val="24"/>
          </w:rPr>
          <w:t xml:space="preserve">the </w:t>
        </w:r>
      </w:ins>
      <w:ins w:id="6398" w:author="LIN, Yufeng" w:date="2021-10-06T11:51:00Z">
        <w:r w:rsidRPr="00F331C9">
          <w:rPr>
            <w:rFonts w:ascii="Times New Roman" w:hAnsi="Times New Roman" w:cs="Times New Roman"/>
            <w:sz w:val="24"/>
            <w:szCs w:val="24"/>
            <w:rPrChange w:id="6399" w:author="LIN, Yufeng" w:date="2021-10-07T10:20:00Z">
              <w:rPr>
                <w:rFonts w:ascii="Times New Roman" w:hAnsi="Times New Roman" w:cs="Times New Roman"/>
                <w:sz w:val="22"/>
              </w:rPr>
            </w:rPrChange>
          </w:rPr>
          <w:t>previous study</w:t>
        </w:r>
        <w:r w:rsidRPr="00F331C9">
          <w:rPr>
            <w:rFonts w:ascii="Times New Roman" w:hAnsi="Times New Roman" w:cs="Times New Roman"/>
            <w:sz w:val="24"/>
            <w:szCs w:val="24"/>
            <w:rPrChange w:id="6400"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id="6401" w:author="LIN, Yufeng" w:date="2021-10-06T11:51:00Z">
        <w:r w:rsidRPr="00F331C9">
          <w:rPr>
            <w:rFonts w:ascii="Times New Roman" w:hAnsi="Times New Roman" w:cs="Times New Roman"/>
            <w:sz w:val="24"/>
            <w:szCs w:val="24"/>
            <w:rPrChange w:id="6402"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23,52</w:t>
      </w:r>
      <w:ins w:id="6403" w:author="LIN, Yufeng" w:date="2021-10-06T11:51:00Z">
        <w:r w:rsidRPr="00F331C9">
          <w:rPr>
            <w:rFonts w:ascii="Times New Roman" w:hAnsi="Times New Roman" w:cs="Times New Roman"/>
            <w:sz w:val="24"/>
            <w:szCs w:val="24"/>
            <w:rPrChange w:id="6404"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405" w:author="LIN, Yufeng" w:date="2021-10-07T10:20:00Z">
              <w:rPr>
                <w:rFonts w:ascii="Times New Roman" w:hAnsi="Times New Roman" w:cs="Times New Roman"/>
                <w:sz w:val="22"/>
              </w:rPr>
            </w:rPrChange>
          </w:rPr>
          <w:t>.</w:t>
        </w:r>
      </w:ins>
      <w:ins w:id="6406" w:author="nick ting" w:date="2021-10-05T23:17:00Z">
        <w:del w:id="6407" w:author="LIN, Yufeng" w:date="2021-10-06T11:58:00Z">
          <w:r w:rsidR="00365120" w:rsidRPr="00F331C9" w:rsidDel="00DD4166">
            <w:rPr>
              <w:rFonts w:ascii="Times New Roman" w:hAnsi="Times New Roman" w:cs="Times New Roman"/>
              <w:sz w:val="24"/>
              <w:szCs w:val="24"/>
              <w:rPrChange w:id="6408" w:author="LIN, Yufeng" w:date="2021-10-07T10:20:00Z">
                <w:rPr>
                  <w:rFonts w:ascii="Times New Roman" w:hAnsi="Times New Roman" w:cs="Times New Roman"/>
                  <w:sz w:val="22"/>
                </w:rPr>
              </w:rPrChange>
            </w:rPr>
            <w:delText>performed the first comprehensive multi-cohort meta-analysis</w:delText>
          </w:r>
        </w:del>
      </w:ins>
      <w:ins w:id="6409" w:author="nick ting" w:date="2021-10-05T23:18:00Z">
        <w:del w:id="6410" w:author="LIN, Yufeng" w:date="2021-10-06T11:58:00Z">
          <w:r w:rsidR="00365120" w:rsidRPr="00F331C9" w:rsidDel="00DD4166">
            <w:rPr>
              <w:rFonts w:ascii="Times New Roman" w:hAnsi="Times New Roman" w:cs="Times New Roman"/>
              <w:sz w:val="24"/>
              <w:szCs w:val="24"/>
              <w:rPrChange w:id="6411" w:author="LIN, Yufeng" w:date="2021-10-07T10:20:00Z">
                <w:rPr>
                  <w:rFonts w:ascii="Times New Roman" w:hAnsi="Times New Roman" w:cs="Times New Roman"/>
                  <w:sz w:val="22"/>
                </w:rPr>
              </w:rPrChange>
            </w:rPr>
            <w:delText xml:space="preserve"> of </w:delText>
          </w:r>
        </w:del>
      </w:ins>
      <w:ins w:id="6412" w:author="nick ting" w:date="2021-10-05T23:20:00Z">
        <w:del w:id="6413" w:author="LIN, Yufeng" w:date="2021-10-06T11:58:00Z">
          <w:r w:rsidR="00365120" w:rsidRPr="00F331C9" w:rsidDel="00DD4166">
            <w:rPr>
              <w:rFonts w:ascii="Times New Roman" w:hAnsi="Times New Roman" w:cs="Times New Roman"/>
              <w:sz w:val="24"/>
              <w:szCs w:val="24"/>
              <w:rPrChange w:id="6414" w:author="LIN, Yufeng" w:date="2021-10-07T10:20:00Z">
                <w:rPr>
                  <w:rFonts w:ascii="Times New Roman" w:hAnsi="Times New Roman" w:cs="Times New Roman"/>
                  <w:sz w:val="22"/>
                </w:rPr>
              </w:rPrChange>
            </w:rPr>
            <w:delText xml:space="preserve">enteric fungi </w:delText>
          </w:r>
        </w:del>
      </w:ins>
      <w:ins w:id="6415" w:author="nick ting" w:date="2021-10-05T23:18:00Z">
        <w:del w:id="6416" w:author="LIN, Yufeng" w:date="2021-10-06T11:58:00Z">
          <w:r w:rsidR="00365120" w:rsidRPr="00F331C9" w:rsidDel="00DD4166">
            <w:rPr>
              <w:rFonts w:ascii="Times New Roman" w:hAnsi="Times New Roman" w:cs="Times New Roman"/>
              <w:sz w:val="24"/>
              <w:szCs w:val="24"/>
              <w:rPrChange w:id="6417" w:author="LIN, Yufeng" w:date="2021-10-07T10:20:00Z">
                <w:rPr>
                  <w:rFonts w:ascii="Times New Roman" w:hAnsi="Times New Roman" w:cs="Times New Roman"/>
                  <w:sz w:val="22"/>
                </w:rPr>
              </w:rPrChange>
            </w:rPr>
            <w:delText>shortgun metagenomic</w:delText>
          </w:r>
        </w:del>
      </w:ins>
      <w:ins w:id="6418" w:author="nick ting" w:date="2021-10-05T23:19:00Z">
        <w:del w:id="6419" w:author="LIN, Yufeng" w:date="2021-10-06T11:58:00Z">
          <w:r w:rsidR="00365120" w:rsidRPr="00F331C9" w:rsidDel="00DD4166">
            <w:rPr>
              <w:rFonts w:ascii="Times New Roman" w:hAnsi="Times New Roman" w:cs="Times New Roman"/>
              <w:sz w:val="24"/>
              <w:szCs w:val="24"/>
              <w:rPrChange w:id="6420" w:author="LIN, Yufeng" w:date="2021-10-07T10:20:00Z">
                <w:rPr>
                  <w:rFonts w:ascii="Times New Roman" w:hAnsi="Times New Roman" w:cs="Times New Roman"/>
                  <w:sz w:val="22"/>
                </w:rPr>
              </w:rPrChange>
            </w:rPr>
            <w:delText>s in CRC.</w:delText>
          </w:r>
        </w:del>
        <w:r w:rsidR="00365120" w:rsidRPr="00F331C9">
          <w:rPr>
            <w:rFonts w:ascii="Times New Roman" w:hAnsi="Times New Roman" w:cs="Times New Roman"/>
            <w:sz w:val="24"/>
            <w:szCs w:val="24"/>
            <w:rPrChange w:id="6421" w:author="LIN, Yufeng" w:date="2021-10-07T10:20:00Z">
              <w:rPr>
                <w:rFonts w:ascii="Times New Roman" w:hAnsi="Times New Roman" w:cs="Times New Roman"/>
                <w:sz w:val="22"/>
              </w:rPr>
            </w:rPrChange>
          </w:rPr>
          <w:t xml:space="preserve"> </w:t>
        </w:r>
      </w:ins>
      <w:ins w:id="6422" w:author="LIN, Yufeng" w:date="2021-10-05T18:00:00Z">
        <w:del w:id="6423" w:author="nick ting" w:date="2021-10-05T23:19:00Z">
          <w:r w:rsidR="00432D9F" w:rsidRPr="00F331C9" w:rsidDel="00365120">
            <w:rPr>
              <w:rFonts w:ascii="Times New Roman" w:hAnsi="Times New Roman" w:cs="Times New Roman"/>
              <w:sz w:val="24"/>
              <w:szCs w:val="24"/>
              <w:rPrChange w:id="6424" w:author="LIN, Yufeng" w:date="2021-10-07T10:20:00Z">
                <w:rPr>
                  <w:rFonts w:ascii="Times New Roman" w:hAnsi="Times New Roman" w:cs="Times New Roman"/>
                  <w:sz w:val="22"/>
                </w:rPr>
              </w:rPrChange>
            </w:rPr>
            <w:delText xml:space="preserve"> </w:delText>
          </w:r>
        </w:del>
      </w:ins>
      <w:del w:id="6425" w:author="LIN, Yufeng" w:date="2021-10-05T18:00:00Z">
        <w:r w:rsidR="004314C2" w:rsidRPr="00F331C9" w:rsidDel="00432D9F">
          <w:rPr>
            <w:rFonts w:ascii="Times New Roman" w:hAnsi="Times New Roman" w:cs="Times New Roman"/>
            <w:sz w:val="24"/>
            <w:szCs w:val="24"/>
            <w:rPrChange w:id="6426"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427" w:author="LIN, Yufeng" w:date="2021-10-07T10:20:00Z">
              <w:rPr>
                <w:rFonts w:ascii="Times New Roman" w:hAnsi="Times New Roman" w:cs="Times New Roman"/>
                <w:sz w:val="22"/>
              </w:rPr>
            </w:rPrChange>
          </w:rPr>
          <w:delText xml:space="preserve"> </w:delText>
        </w:r>
      </w:del>
      <w:del w:id="6428" w:author="LIN, Yufeng" w:date="2021-10-05T17:58:00Z">
        <w:r w:rsidR="00867992" w:rsidRPr="00F331C9" w:rsidDel="00432D9F">
          <w:rPr>
            <w:rFonts w:ascii="Times New Roman" w:hAnsi="Times New Roman" w:cs="Times New Roman"/>
            <w:sz w:val="24"/>
            <w:szCs w:val="24"/>
            <w:rPrChange w:id="6429" w:author="LIN, Yufeng" w:date="2021-10-07T10:20:00Z">
              <w:rPr>
                <w:rFonts w:ascii="Times New Roman" w:hAnsi="Times New Roman" w:cs="Times New Roman"/>
                <w:sz w:val="22"/>
              </w:rPr>
            </w:rPrChange>
          </w:rPr>
          <w:delText xml:space="preserve">are </w:delText>
        </w:r>
      </w:del>
      <w:del w:id="6430" w:author="LIN, Yufeng" w:date="2021-10-05T18:00:00Z">
        <w:r w:rsidR="00867992" w:rsidRPr="00F331C9" w:rsidDel="00432D9F">
          <w:rPr>
            <w:rFonts w:ascii="Times New Roman" w:hAnsi="Times New Roman" w:cs="Times New Roman"/>
            <w:sz w:val="24"/>
            <w:szCs w:val="24"/>
            <w:rPrChange w:id="6431" w:author="LIN, Yufeng" w:date="2021-10-07T10:20:00Z">
              <w:rPr>
                <w:rFonts w:ascii="Times New Roman" w:hAnsi="Times New Roman" w:cs="Times New Roman"/>
                <w:sz w:val="22"/>
              </w:rPr>
            </w:rPrChange>
          </w:rPr>
          <w:delText>one of the crucial inhabitants of the human gastrointestinal tract</w:delText>
        </w:r>
        <w:r w:rsidR="00867992" w:rsidRPr="00F331C9" w:rsidDel="00432D9F">
          <w:rPr>
            <w:rFonts w:ascii="Times New Roman" w:hAnsi="Times New Roman" w:cs="Times New Roman"/>
            <w:sz w:val="24"/>
            <w:szCs w:val="24"/>
            <w:rPrChange w:id="6432" w:author="LIN, Yufeng" w:date="2021-10-07T10:20:00Z">
              <w:rPr>
                <w:rFonts w:ascii="Times New Roman" w:hAnsi="Times New Roman" w:cs="Times New Roman"/>
                <w:sz w:val="22"/>
              </w:rPr>
            </w:rPrChange>
          </w:rPr>
          <w:fldChar w:fldCharType="begin"/>
        </w:r>
        <w:r w:rsidR="00852BD9" w:rsidRPr="00F331C9" w:rsidDel="00432D9F">
          <w:rPr>
            <w:rFonts w:ascii="Times New Roman" w:hAnsi="Times New Roman" w:cs="Times New Roman"/>
            <w:sz w:val="24"/>
            <w:szCs w:val="24"/>
            <w:rPrChange w:id="6433" w:author="LIN, Yufeng" w:date="2021-10-07T10:20:00Z">
              <w:rPr>
                <w:rFonts w:ascii="Times New Roman" w:hAnsi="Times New Roman" w:cs="Times New Roman"/>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F331C9" w:rsidDel="00432D9F">
          <w:rPr>
            <w:rFonts w:ascii="Times New Roman" w:hAnsi="Times New Roman" w:cs="Times New Roman"/>
            <w:sz w:val="24"/>
            <w:szCs w:val="24"/>
            <w:rPrChange w:id="6434" w:author="LIN, Yufeng" w:date="2021-10-07T10:20:00Z">
              <w:rPr>
                <w:rFonts w:ascii="Times New Roman" w:hAnsi="Times New Roman" w:cs="Times New Roman"/>
                <w:sz w:val="22"/>
              </w:rPr>
            </w:rPrChange>
          </w:rPr>
          <w:fldChar w:fldCharType="separate"/>
        </w:r>
        <w:r w:rsidR="00852BD9" w:rsidRPr="00F331C9" w:rsidDel="00432D9F">
          <w:rPr>
            <w:rFonts w:ascii="Times New Roman" w:hAnsi="Times New Roman" w:cs="Times New Roman"/>
            <w:kern w:val="0"/>
            <w:sz w:val="24"/>
            <w:szCs w:val="24"/>
            <w:vertAlign w:val="superscript"/>
            <w:rPrChange w:id="6435" w:author="LIN, Yufeng" w:date="2021-10-07T10:20:00Z">
              <w:rPr>
                <w:rFonts w:ascii="Times New Roman" w:hAnsi="Times New Roman" w:cs="Times New Roman"/>
                <w:kern w:val="0"/>
                <w:sz w:val="22"/>
                <w:szCs w:val="24"/>
                <w:vertAlign w:val="superscript"/>
              </w:rPr>
            </w:rPrChange>
          </w:rPr>
          <w:delText>52</w:delText>
        </w:r>
        <w:r w:rsidR="00867992" w:rsidRPr="00F331C9" w:rsidDel="00432D9F">
          <w:rPr>
            <w:rFonts w:ascii="Times New Roman" w:hAnsi="Times New Roman" w:cs="Times New Roman"/>
            <w:sz w:val="24"/>
            <w:szCs w:val="24"/>
            <w:rPrChange w:id="6436" w:author="LIN, Yufeng" w:date="2021-10-07T10:20:00Z">
              <w:rPr>
                <w:rFonts w:ascii="Times New Roman" w:hAnsi="Times New Roman" w:cs="Times New Roman"/>
                <w:sz w:val="22"/>
              </w:rPr>
            </w:rPrChange>
          </w:rPr>
          <w:fldChar w:fldCharType="end"/>
        </w:r>
        <w:r w:rsidR="00867992" w:rsidRPr="00F331C9" w:rsidDel="00432D9F">
          <w:rPr>
            <w:rFonts w:ascii="Times New Roman" w:hAnsi="Times New Roman" w:cs="Times New Roman"/>
            <w:sz w:val="24"/>
            <w:szCs w:val="24"/>
            <w:rPrChange w:id="6437" w:author="LIN, Yufeng" w:date="2021-10-07T10:20:00Z">
              <w:rPr>
                <w:rFonts w:ascii="Times New Roman" w:hAnsi="Times New Roman" w:cs="Times New Roman"/>
                <w:sz w:val="22"/>
              </w:rPr>
            </w:rPrChange>
          </w:rPr>
          <w:delText xml:space="preserve">. </w:delText>
        </w:r>
      </w:del>
      <w:del w:id="6438" w:author="nick ting" w:date="2021-10-05T23:21:00Z">
        <w:r w:rsidR="00867992" w:rsidRPr="00F331C9" w:rsidDel="00365120">
          <w:rPr>
            <w:rFonts w:ascii="Times New Roman" w:hAnsi="Times New Roman" w:cs="Times New Roman"/>
            <w:sz w:val="24"/>
            <w:szCs w:val="24"/>
            <w:rPrChange w:id="6439" w:author="LIN, Yufeng" w:date="2021-10-07T10:20:00Z">
              <w:rPr>
                <w:rFonts w:ascii="Times New Roman" w:hAnsi="Times New Roman" w:cs="Times New Roman"/>
                <w:sz w:val="22"/>
              </w:rPr>
            </w:rPrChange>
          </w:rPr>
          <w:delText xml:space="preserve">In the previous, most of the research </w:delText>
        </w:r>
      </w:del>
      <w:ins w:id="6440" w:author="nick ting" w:date="2021-10-05T23:21:00Z">
        <w:r w:rsidR="00365120" w:rsidRPr="00F331C9">
          <w:rPr>
            <w:rFonts w:ascii="Times New Roman" w:hAnsi="Times New Roman" w:cs="Times New Roman"/>
            <w:sz w:val="24"/>
            <w:szCs w:val="24"/>
            <w:rPrChange w:id="6441" w:author="LIN, Yufeng" w:date="2021-10-07T10:20:00Z">
              <w:rPr>
                <w:rFonts w:ascii="Times New Roman" w:hAnsi="Times New Roman" w:cs="Times New Roman"/>
                <w:sz w:val="22"/>
              </w:rPr>
            </w:rPrChange>
          </w:rPr>
          <w:t>Previous research</w:t>
        </w:r>
        <w:del w:id="6442" w:author="LIN, Yufeng" w:date="2021-10-06T10:41:00Z">
          <w:r w:rsidR="00365120" w:rsidRPr="00F331C9" w:rsidDel="00ED5D21">
            <w:rPr>
              <w:rFonts w:ascii="Times New Roman" w:hAnsi="Times New Roman" w:cs="Times New Roman"/>
              <w:sz w:val="24"/>
              <w:szCs w:val="24"/>
              <w:rPrChange w:id="6443" w:author="LIN, Yufeng" w:date="2021-10-07T10:20:00Z">
                <w:rPr>
                  <w:rFonts w:ascii="Times New Roman" w:hAnsi="Times New Roman" w:cs="Times New Roman"/>
                  <w:sz w:val="22"/>
                </w:rPr>
              </w:rPrChange>
            </w:rPr>
            <w:delText>es</w:delText>
          </w:r>
        </w:del>
        <w:r w:rsidR="00365120" w:rsidRPr="00F331C9">
          <w:rPr>
            <w:rFonts w:ascii="Times New Roman" w:hAnsi="Times New Roman" w:cs="Times New Roman"/>
            <w:sz w:val="24"/>
            <w:szCs w:val="24"/>
            <w:rPrChange w:id="6444" w:author="LIN, Yufeng" w:date="2021-10-07T10:20:00Z">
              <w:rPr>
                <w:rFonts w:ascii="Times New Roman" w:hAnsi="Times New Roman" w:cs="Times New Roman"/>
                <w:sz w:val="22"/>
              </w:rPr>
            </w:rPrChange>
          </w:rPr>
          <w:t xml:space="preserve"> </w:t>
        </w:r>
      </w:ins>
      <w:del w:id="6445" w:author="nick ting" w:date="2021-10-05T23:21:00Z">
        <w:r w:rsidR="00867992" w:rsidRPr="00F331C9" w:rsidDel="00365120">
          <w:rPr>
            <w:rFonts w:ascii="Times New Roman" w:hAnsi="Times New Roman" w:cs="Times New Roman"/>
            <w:sz w:val="24"/>
            <w:szCs w:val="24"/>
            <w:rPrChange w:id="6446" w:author="LIN, Yufeng" w:date="2021-10-07T10:20:00Z">
              <w:rPr>
                <w:rFonts w:ascii="Times New Roman" w:hAnsi="Times New Roman" w:cs="Times New Roman"/>
                <w:sz w:val="22"/>
              </w:rPr>
            </w:rPrChange>
          </w:rPr>
          <w:delText>would like to force</w:delText>
        </w:r>
      </w:del>
      <w:ins w:id="6447" w:author="nick ting" w:date="2021-10-05T23:21:00Z">
        <w:r w:rsidR="00365120" w:rsidRPr="00F331C9">
          <w:rPr>
            <w:rFonts w:ascii="Times New Roman" w:hAnsi="Times New Roman" w:cs="Times New Roman"/>
            <w:sz w:val="24"/>
            <w:szCs w:val="24"/>
            <w:rPrChange w:id="6448" w:author="LIN, Yufeng" w:date="2021-10-07T10:20:00Z">
              <w:rPr>
                <w:rFonts w:ascii="Times New Roman" w:hAnsi="Times New Roman" w:cs="Times New Roman"/>
                <w:sz w:val="22"/>
              </w:rPr>
            </w:rPrChange>
          </w:rPr>
          <w:t>mainly focused</w:t>
        </w:r>
      </w:ins>
      <w:r w:rsidR="00867992" w:rsidRPr="00F331C9">
        <w:rPr>
          <w:rFonts w:ascii="Times New Roman" w:hAnsi="Times New Roman" w:cs="Times New Roman"/>
          <w:sz w:val="24"/>
          <w:szCs w:val="24"/>
          <w:rPrChange w:id="6449" w:author="LIN, Yufeng" w:date="2021-10-07T10:20:00Z">
            <w:rPr>
              <w:rFonts w:ascii="Times New Roman" w:hAnsi="Times New Roman" w:cs="Times New Roman"/>
              <w:sz w:val="22"/>
            </w:rPr>
          </w:rPrChange>
        </w:rPr>
        <w:t xml:space="preserve"> on the relationship between gut bacteria and </w:t>
      </w:r>
      <w:del w:id="6450" w:author="nick ting" w:date="2021-10-05T23:24:00Z">
        <w:r w:rsidR="00867992" w:rsidRPr="00F331C9" w:rsidDel="00365120">
          <w:rPr>
            <w:rFonts w:ascii="Times New Roman" w:hAnsi="Times New Roman" w:cs="Times New Roman"/>
            <w:sz w:val="24"/>
            <w:szCs w:val="24"/>
            <w:rPrChange w:id="6451" w:author="LIN, Yufeng" w:date="2021-10-07T10:20:00Z">
              <w:rPr>
                <w:rFonts w:ascii="Times New Roman" w:hAnsi="Times New Roman" w:cs="Times New Roman"/>
                <w:sz w:val="22"/>
              </w:rPr>
            </w:rPrChange>
          </w:rPr>
          <w:delText>the host</w:delText>
        </w:r>
      </w:del>
      <w:ins w:id="6452" w:author="nick ting" w:date="2021-10-05T23:24:00Z">
        <w:r w:rsidR="00365120" w:rsidRPr="00F331C9">
          <w:rPr>
            <w:rFonts w:ascii="Times New Roman" w:hAnsi="Times New Roman" w:cs="Times New Roman"/>
            <w:sz w:val="24"/>
            <w:szCs w:val="24"/>
            <w:rPrChange w:id="6453" w:author="LIN, Yufeng" w:date="2021-10-07T10:20:00Z">
              <w:rPr>
                <w:rFonts w:ascii="Times New Roman" w:hAnsi="Times New Roman" w:cs="Times New Roman"/>
                <w:sz w:val="22"/>
              </w:rPr>
            </w:rPrChange>
          </w:rPr>
          <w:t>host pathology</w:t>
        </w:r>
      </w:ins>
      <w:ins w:id="6454" w:author="LIN, Yufeng" w:date="2021-10-06T10:41:00Z">
        <w:r w:rsidR="00ED5D21" w:rsidRPr="00F331C9">
          <w:rPr>
            <w:rFonts w:ascii="Times New Roman" w:hAnsi="Times New Roman" w:cs="Times New Roman"/>
            <w:sz w:val="24"/>
            <w:szCs w:val="24"/>
            <w:rPrChange w:id="6455" w:author="LIN, Yufeng" w:date="2021-10-07T10:20:00Z">
              <w:rPr>
                <w:rFonts w:ascii="Times New Roman" w:hAnsi="Times New Roman" w:cs="Times New Roman"/>
                <w:sz w:val="22"/>
              </w:rPr>
            </w:rPrChange>
          </w:rPr>
          <w:t xml:space="preserve">. A </w:t>
        </w:r>
      </w:ins>
      <w:ins w:id="6456" w:author="LIN, Yufeng" w:date="2021-10-06T10:39:00Z">
        <w:r w:rsidR="0083103C" w:rsidRPr="00F331C9">
          <w:rPr>
            <w:rFonts w:ascii="Times New Roman" w:hAnsi="Times New Roman" w:cs="Times New Roman"/>
            <w:sz w:val="24"/>
            <w:szCs w:val="24"/>
            <w:rPrChange w:id="6457" w:author="LIN, Yufeng" w:date="2021-10-07T10:20:00Z">
              <w:rPr>
                <w:rFonts w:ascii="Times New Roman" w:hAnsi="Times New Roman" w:cs="Times New Roman"/>
                <w:sz w:val="22"/>
              </w:rPr>
            </w:rPrChange>
          </w:rPr>
          <w:t xml:space="preserve">few </w:t>
        </w:r>
      </w:ins>
      <w:ins w:id="6458" w:author="LIN, Yufeng" w:date="2021-10-06T10:41:00Z">
        <w:r w:rsidR="00ED5D21" w:rsidRPr="00F331C9">
          <w:rPr>
            <w:rFonts w:ascii="Times New Roman" w:hAnsi="Times New Roman" w:cs="Times New Roman"/>
            <w:sz w:val="24"/>
            <w:szCs w:val="24"/>
            <w:rPrChange w:id="6459" w:author="LIN, Yufeng" w:date="2021-10-07T10:20:00Z">
              <w:rPr>
                <w:rFonts w:ascii="Times New Roman" w:hAnsi="Times New Roman" w:cs="Times New Roman"/>
                <w:sz w:val="22"/>
              </w:rPr>
            </w:rPrChange>
          </w:rPr>
          <w:t xml:space="preserve">studies </w:t>
        </w:r>
      </w:ins>
      <w:del w:id="6460" w:author="LIN, Yufeng" w:date="2021-10-06T10:40:00Z">
        <w:r w:rsidR="00867992" w:rsidRPr="00F331C9" w:rsidDel="0083103C">
          <w:rPr>
            <w:rFonts w:ascii="Times New Roman" w:hAnsi="Times New Roman" w:cs="Times New Roman"/>
            <w:sz w:val="24"/>
            <w:szCs w:val="24"/>
            <w:rPrChange w:id="6461" w:author="LIN, Yufeng" w:date="2021-10-07T10:20:00Z">
              <w:rPr>
                <w:rFonts w:ascii="Times New Roman" w:hAnsi="Times New Roman" w:cs="Times New Roman"/>
                <w:sz w:val="22"/>
              </w:rPr>
            </w:rPrChange>
          </w:rPr>
          <w:delText xml:space="preserve">. </w:delText>
        </w:r>
        <w:r w:rsidR="004314C2" w:rsidRPr="00F331C9" w:rsidDel="0083103C">
          <w:rPr>
            <w:rFonts w:ascii="Times New Roman" w:hAnsi="Times New Roman" w:cs="Times New Roman"/>
            <w:sz w:val="24"/>
            <w:szCs w:val="24"/>
            <w:rPrChange w:id="6462" w:author="LIN, Yufeng" w:date="2021-10-07T10:20:00Z">
              <w:rPr>
                <w:rFonts w:ascii="Times New Roman" w:hAnsi="Times New Roman" w:cs="Times New Roman"/>
                <w:sz w:val="22"/>
              </w:rPr>
            </w:rPrChange>
          </w:rPr>
          <w:delText>Fungi</w:delText>
        </w:r>
      </w:del>
      <w:del w:id="6463" w:author="LIN, Yufeng" w:date="2021-10-06T10:41:00Z">
        <w:r w:rsidR="00867992" w:rsidRPr="00F331C9" w:rsidDel="00ED5D21">
          <w:rPr>
            <w:rFonts w:ascii="Times New Roman" w:hAnsi="Times New Roman" w:cs="Times New Roman"/>
            <w:sz w:val="24"/>
            <w:szCs w:val="24"/>
            <w:rPrChange w:id="6464" w:author="LIN, Yufeng" w:date="2021-10-07T10:20:00Z">
              <w:rPr>
                <w:rFonts w:ascii="Times New Roman" w:hAnsi="Times New Roman" w:cs="Times New Roman"/>
                <w:sz w:val="22"/>
              </w:rPr>
            </w:rPrChange>
          </w:rPr>
          <w:delText xml:space="preserve"> </w:delText>
        </w:r>
      </w:del>
      <w:r w:rsidR="00867992" w:rsidRPr="00F331C9">
        <w:rPr>
          <w:rFonts w:ascii="Times New Roman" w:hAnsi="Times New Roman" w:cs="Times New Roman"/>
          <w:sz w:val="24"/>
          <w:szCs w:val="24"/>
          <w:rPrChange w:id="6465" w:author="LIN, Yufeng" w:date="2021-10-07T10:20:00Z">
            <w:rPr>
              <w:rFonts w:ascii="Times New Roman" w:hAnsi="Times New Roman" w:cs="Times New Roman"/>
              <w:sz w:val="22"/>
            </w:rPr>
          </w:rPrChange>
        </w:rPr>
        <w:t xml:space="preserve">were </w:t>
      </w:r>
      <w:del w:id="6466" w:author="nick ting" w:date="2021-10-05T23:24:00Z">
        <w:r w:rsidR="00867992" w:rsidRPr="00F331C9" w:rsidDel="00365120">
          <w:rPr>
            <w:rFonts w:ascii="Times New Roman" w:hAnsi="Times New Roman" w:cs="Times New Roman"/>
            <w:sz w:val="24"/>
            <w:szCs w:val="24"/>
            <w:rPrChange w:id="6467" w:author="LIN, Yufeng" w:date="2021-10-07T10:20:00Z">
              <w:rPr>
                <w:rFonts w:ascii="Times New Roman" w:hAnsi="Times New Roman" w:cs="Times New Roman"/>
                <w:sz w:val="22"/>
              </w:rPr>
            </w:rPrChange>
          </w:rPr>
          <w:delText xml:space="preserve">ignored </w:delText>
        </w:r>
      </w:del>
      <w:ins w:id="6468" w:author="nick ting" w:date="2021-10-05T23:24:00Z">
        <w:del w:id="6469" w:author="LIN, Yufeng" w:date="2021-10-06T10:40:00Z">
          <w:r w:rsidR="00365120" w:rsidRPr="00F331C9" w:rsidDel="00ED5D21">
            <w:rPr>
              <w:rFonts w:ascii="Times New Roman" w:hAnsi="Times New Roman" w:cs="Times New Roman"/>
              <w:sz w:val="24"/>
              <w:szCs w:val="24"/>
              <w:rPrChange w:id="6470" w:author="LIN, Yufeng" w:date="2021-10-07T10:20:00Z">
                <w:rPr>
                  <w:rFonts w:ascii="Times New Roman" w:hAnsi="Times New Roman" w:cs="Times New Roman"/>
                  <w:sz w:val="22"/>
                </w:rPr>
              </w:rPrChange>
            </w:rPr>
            <w:delText xml:space="preserve">much less </w:delText>
          </w:r>
        </w:del>
        <w:r w:rsidR="00365120" w:rsidRPr="00F331C9">
          <w:rPr>
            <w:rFonts w:ascii="Times New Roman" w:hAnsi="Times New Roman" w:cs="Times New Roman"/>
            <w:sz w:val="24"/>
            <w:szCs w:val="24"/>
            <w:rPrChange w:id="6471" w:author="LIN, Yufeng" w:date="2021-10-07T10:20:00Z">
              <w:rPr>
                <w:rFonts w:ascii="Times New Roman" w:hAnsi="Times New Roman" w:cs="Times New Roman"/>
                <w:sz w:val="22"/>
              </w:rPr>
            </w:rPrChange>
          </w:rPr>
          <w:t xml:space="preserve">investigated </w:t>
        </w:r>
      </w:ins>
      <w:r w:rsidR="00867992" w:rsidRPr="00F331C9">
        <w:rPr>
          <w:rFonts w:ascii="Times New Roman" w:hAnsi="Times New Roman" w:cs="Times New Roman"/>
          <w:sz w:val="24"/>
          <w:szCs w:val="24"/>
          <w:rPrChange w:id="6472" w:author="LIN, Yufeng" w:date="2021-10-07T10:20:00Z">
            <w:rPr>
              <w:rFonts w:ascii="Times New Roman" w:hAnsi="Times New Roman" w:cs="Times New Roman"/>
              <w:sz w:val="22"/>
            </w:rPr>
          </w:rPrChange>
        </w:rPr>
        <w:t xml:space="preserve">in </w:t>
      </w:r>
      <w:del w:id="6473" w:author="nick ting" w:date="2021-10-05T23:24:00Z">
        <w:r w:rsidR="00867992" w:rsidRPr="00F331C9" w:rsidDel="00365120">
          <w:rPr>
            <w:rFonts w:ascii="Times New Roman" w:hAnsi="Times New Roman" w:cs="Times New Roman"/>
            <w:sz w:val="24"/>
            <w:szCs w:val="24"/>
            <w:rPrChange w:id="6474" w:author="LIN, Yufeng" w:date="2021-10-07T10:20:00Z">
              <w:rPr>
                <w:rFonts w:ascii="Times New Roman" w:hAnsi="Times New Roman" w:cs="Times New Roman"/>
                <w:sz w:val="22"/>
              </w:rPr>
            </w:rPrChange>
          </w:rPr>
          <w:delText xml:space="preserve">the </w:delText>
        </w:r>
      </w:del>
      <w:r w:rsidR="00867992" w:rsidRPr="00F331C9">
        <w:rPr>
          <w:rFonts w:ascii="Times New Roman" w:hAnsi="Times New Roman" w:cs="Times New Roman"/>
          <w:sz w:val="24"/>
          <w:szCs w:val="24"/>
          <w:rPrChange w:id="6475" w:author="LIN, Yufeng" w:date="2021-10-07T10:20:00Z">
            <w:rPr>
              <w:rFonts w:ascii="Times New Roman" w:hAnsi="Times New Roman" w:cs="Times New Roman"/>
              <w:sz w:val="22"/>
            </w:rPr>
          </w:rPrChange>
        </w:rPr>
        <w:t xml:space="preserve">microbiota studies </w:t>
      </w:r>
      <w:ins w:id="6476" w:author="LIN, Yufeng" w:date="2021-10-06T10:40:00Z">
        <w:r w:rsidR="00ED5D21" w:rsidRPr="00F331C9">
          <w:rPr>
            <w:rFonts w:ascii="Times New Roman" w:hAnsi="Times New Roman" w:cs="Times New Roman"/>
            <w:sz w:val="24"/>
            <w:szCs w:val="24"/>
            <w:rPrChange w:id="6477" w:author="LIN, Yufeng" w:date="2021-10-07T10:20:00Z">
              <w:rPr>
                <w:rFonts w:ascii="Times New Roman" w:hAnsi="Times New Roman" w:cs="Times New Roman"/>
                <w:sz w:val="22"/>
              </w:rPr>
            </w:rPrChange>
          </w:rPr>
          <w:t xml:space="preserve">with fungi </w:t>
        </w:r>
      </w:ins>
      <w:r w:rsidR="00867992" w:rsidRPr="00F331C9">
        <w:rPr>
          <w:rFonts w:ascii="Times New Roman" w:hAnsi="Times New Roman" w:cs="Times New Roman"/>
          <w:sz w:val="24"/>
          <w:szCs w:val="24"/>
          <w:rPrChange w:id="6478" w:author="LIN, Yufeng" w:date="2021-10-07T10:20:00Z">
            <w:rPr>
              <w:rFonts w:ascii="Times New Roman" w:hAnsi="Times New Roman" w:cs="Times New Roman"/>
              <w:sz w:val="22"/>
            </w:rPr>
          </w:rPrChange>
        </w:rPr>
        <w:t>for an extended period because of their low proportion in the enteric microbiome</w:t>
      </w:r>
      <w:r w:rsidR="00867992" w:rsidRPr="00F331C9">
        <w:rPr>
          <w:rFonts w:ascii="Times New Roman" w:hAnsi="Times New Roman" w:cs="Times New Roman"/>
          <w:sz w:val="24"/>
          <w:szCs w:val="24"/>
          <w:rPrChange w:id="6479"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r w:rsidR="00867992" w:rsidRPr="00F331C9">
        <w:rPr>
          <w:rFonts w:ascii="Times New Roman" w:hAnsi="Times New Roman" w:cs="Times New Roman"/>
          <w:sz w:val="24"/>
          <w:szCs w:val="24"/>
          <w:rPrChange w:id="6480"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53</w:t>
      </w:r>
      <w:r w:rsidR="00867992" w:rsidRPr="00F331C9">
        <w:rPr>
          <w:rFonts w:ascii="Times New Roman" w:hAnsi="Times New Roman" w:cs="Times New Roman"/>
          <w:sz w:val="24"/>
          <w:szCs w:val="24"/>
          <w:rPrChange w:id="6481" w:author="LIN, Yufeng" w:date="2021-10-07T10:20:00Z">
            <w:rPr>
              <w:rFonts w:ascii="Times New Roman" w:hAnsi="Times New Roman" w:cs="Times New Roman"/>
              <w:sz w:val="22"/>
            </w:rPr>
          </w:rPrChange>
        </w:rPr>
        <w:fldChar w:fldCharType="end"/>
      </w:r>
      <w:r w:rsidR="00867992" w:rsidRPr="00F331C9">
        <w:rPr>
          <w:rFonts w:ascii="Times New Roman" w:hAnsi="Times New Roman" w:cs="Times New Roman"/>
          <w:sz w:val="24"/>
          <w:szCs w:val="24"/>
          <w:rPrChange w:id="6482" w:author="LIN, Yufeng" w:date="2021-10-07T10:20:00Z">
            <w:rPr>
              <w:rFonts w:ascii="Times New Roman" w:hAnsi="Times New Roman" w:cs="Times New Roman"/>
              <w:sz w:val="22"/>
            </w:rPr>
          </w:rPrChange>
        </w:rPr>
        <w:t xml:space="preserve">. </w:t>
      </w:r>
      <w:del w:id="6483" w:author="LIN, Yufeng" w:date="2021-10-05T18:02:00Z">
        <w:r w:rsidR="00867992" w:rsidRPr="00F331C9" w:rsidDel="00432D9F">
          <w:rPr>
            <w:rFonts w:ascii="Times New Roman" w:hAnsi="Times New Roman" w:cs="Times New Roman"/>
            <w:sz w:val="24"/>
            <w:szCs w:val="24"/>
            <w:rPrChange w:id="6484" w:author="LIN, Yufeng" w:date="2021-10-07T10:20:00Z">
              <w:rPr>
                <w:rFonts w:ascii="Times New Roman" w:hAnsi="Times New Roman" w:cs="Times New Roman"/>
                <w:sz w:val="22"/>
              </w:rPr>
            </w:rPrChange>
          </w:rPr>
          <w:delText>During further research, some studies</w:delText>
        </w:r>
        <w:r w:rsidR="00867992" w:rsidRPr="00F331C9" w:rsidDel="00432D9F">
          <w:rPr>
            <w:rFonts w:ascii="Times New Roman" w:hAnsi="Times New Roman" w:cs="Times New Roman"/>
            <w:sz w:val="24"/>
            <w:szCs w:val="24"/>
            <w:rPrChange w:id="6485" w:author="LIN, Yufeng" w:date="2021-10-07T10:20:00Z">
              <w:rPr>
                <w:rFonts w:ascii="Times New Roman" w:hAnsi="Times New Roman" w:cs="Times New Roman"/>
                <w:sz w:val="22"/>
              </w:rPr>
            </w:rPrChange>
          </w:rPr>
          <w:fldChar w:fldCharType="begin"/>
        </w:r>
        <w:r w:rsidR="00852BD9" w:rsidRPr="00F331C9" w:rsidDel="00432D9F">
          <w:rPr>
            <w:rFonts w:ascii="Times New Roman" w:hAnsi="Times New Roman" w:cs="Times New Roman"/>
            <w:sz w:val="24"/>
            <w:szCs w:val="24"/>
            <w:rPrChange w:id="6486" w:author="LIN, Yufeng" w:date="2021-10-07T10:20:00Z">
              <w:rPr>
                <w:rFonts w:ascii="Times New Roman" w:hAnsi="Times New Roman" w:cs="Times New Roman"/>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F331C9" w:rsidDel="00432D9F">
          <w:rPr>
            <w:rFonts w:ascii="Times New Roman" w:hAnsi="Times New Roman" w:cs="Times New Roman"/>
            <w:sz w:val="24"/>
            <w:szCs w:val="24"/>
            <w:rPrChange w:id="6487" w:author="LIN, Yufeng" w:date="2021-10-07T10:20:00Z">
              <w:rPr>
                <w:rFonts w:ascii="Times New Roman" w:hAnsi="Times New Roman" w:cs="Times New Roman"/>
                <w:sz w:val="22"/>
              </w:rPr>
            </w:rPrChange>
          </w:rPr>
          <w:fldChar w:fldCharType="separate"/>
        </w:r>
        <w:r w:rsidR="00852BD9" w:rsidRPr="00F331C9" w:rsidDel="00432D9F">
          <w:rPr>
            <w:rFonts w:ascii="Times New Roman" w:hAnsi="Times New Roman" w:cs="Times New Roman"/>
            <w:kern w:val="0"/>
            <w:sz w:val="24"/>
            <w:szCs w:val="24"/>
            <w:vertAlign w:val="superscript"/>
            <w:rPrChange w:id="6488" w:author="LIN, Yufeng" w:date="2021-10-07T10:20:00Z">
              <w:rPr>
                <w:rFonts w:ascii="Times New Roman" w:hAnsi="Times New Roman" w:cs="Times New Roman"/>
                <w:kern w:val="0"/>
                <w:sz w:val="22"/>
                <w:szCs w:val="24"/>
                <w:vertAlign w:val="superscript"/>
              </w:rPr>
            </w:rPrChange>
          </w:rPr>
          <w:delText>9,11,12,54</w:delText>
        </w:r>
        <w:r w:rsidR="00867992" w:rsidRPr="00F331C9" w:rsidDel="00432D9F">
          <w:rPr>
            <w:rFonts w:ascii="Times New Roman" w:hAnsi="Times New Roman" w:cs="Times New Roman"/>
            <w:sz w:val="24"/>
            <w:szCs w:val="24"/>
            <w:rPrChange w:id="6489" w:author="LIN, Yufeng" w:date="2021-10-07T10:20:00Z">
              <w:rPr>
                <w:rFonts w:ascii="Times New Roman" w:hAnsi="Times New Roman" w:cs="Times New Roman"/>
                <w:sz w:val="22"/>
              </w:rPr>
            </w:rPrChange>
          </w:rPr>
          <w:fldChar w:fldCharType="end"/>
        </w:r>
        <w:r w:rsidR="00867992" w:rsidRPr="00F331C9" w:rsidDel="00432D9F">
          <w:rPr>
            <w:rFonts w:ascii="Times New Roman" w:hAnsi="Times New Roman" w:cs="Times New Roman"/>
            <w:sz w:val="24"/>
            <w:szCs w:val="24"/>
            <w:rPrChange w:id="6490" w:author="LIN, Yufeng" w:date="2021-10-07T10:20:00Z">
              <w:rPr>
                <w:rFonts w:ascii="Times New Roman" w:hAnsi="Times New Roman" w:cs="Times New Roman"/>
                <w:sz w:val="22"/>
              </w:rPr>
            </w:rPrChange>
          </w:rPr>
          <w:delText xml:space="preserve"> revealed that </w:delText>
        </w:r>
        <w:r w:rsidR="004314C2" w:rsidRPr="00F331C9" w:rsidDel="00432D9F">
          <w:rPr>
            <w:rFonts w:ascii="Times New Roman" w:hAnsi="Times New Roman" w:cs="Times New Roman"/>
            <w:sz w:val="24"/>
            <w:szCs w:val="24"/>
            <w:rPrChange w:id="6491"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492" w:author="LIN, Yufeng" w:date="2021-10-07T10:20:00Z">
              <w:rPr>
                <w:rFonts w:ascii="Times New Roman" w:hAnsi="Times New Roman" w:cs="Times New Roman"/>
                <w:sz w:val="22"/>
              </w:rPr>
            </w:rPrChange>
          </w:rPr>
          <w:delText xml:space="preserve"> also played an essential role in the associations with the host.</w:delText>
        </w:r>
      </w:del>
      <w:del w:id="6493" w:author="LIN, Yufeng" w:date="2021-10-05T18:00:00Z">
        <w:r w:rsidR="00867992" w:rsidRPr="00F331C9" w:rsidDel="00432D9F">
          <w:rPr>
            <w:rFonts w:ascii="Times New Roman" w:hAnsi="Times New Roman" w:cs="Times New Roman"/>
            <w:sz w:val="24"/>
            <w:szCs w:val="24"/>
            <w:rPrChange w:id="6494" w:author="LIN, Yufeng" w:date="2021-10-07T10:20:00Z">
              <w:rPr>
                <w:rFonts w:ascii="Times New Roman" w:hAnsi="Times New Roman" w:cs="Times New Roman"/>
                <w:sz w:val="22"/>
              </w:rPr>
            </w:rPrChange>
          </w:rPr>
          <w:delText xml:space="preserve"> </w:delText>
        </w:r>
      </w:del>
      <w:moveFromRangeStart w:id="6495" w:author="LIN, Yufeng" w:date="2021-10-05T18:00:00Z" w:name="move84349222"/>
      <w:moveFrom w:id="6496" w:author="LIN, Yufeng" w:date="2021-10-05T18:00:00Z">
        <w:del w:id="6497" w:author="LIN, Yufeng" w:date="2021-10-05T18:02:00Z">
          <w:r w:rsidR="00867992" w:rsidRPr="00F331C9" w:rsidDel="00432D9F">
            <w:rPr>
              <w:rFonts w:ascii="Times New Roman" w:hAnsi="Times New Roman" w:cs="Times New Roman"/>
              <w:sz w:val="24"/>
              <w:szCs w:val="24"/>
              <w:rPrChange w:id="6498" w:author="LIN, Yufeng" w:date="2021-10-07T10:20:00Z">
                <w:rPr>
                  <w:rFonts w:ascii="Times New Roman" w:hAnsi="Times New Roman" w:cs="Times New Roman"/>
                  <w:sz w:val="22"/>
                </w:rPr>
              </w:rPrChange>
            </w:rPr>
            <w:delText xml:space="preserve">Our study was the first to report the enteric </w:delText>
          </w:r>
          <w:r w:rsidR="004314C2" w:rsidRPr="00F331C9" w:rsidDel="00432D9F">
            <w:rPr>
              <w:rFonts w:ascii="Times New Roman" w:hAnsi="Times New Roman" w:cs="Times New Roman"/>
              <w:sz w:val="24"/>
              <w:szCs w:val="24"/>
              <w:rPrChange w:id="6499" w:author="LIN, Yufeng" w:date="2021-10-07T10:20:00Z">
                <w:rPr>
                  <w:rFonts w:ascii="Times New Roman" w:hAnsi="Times New Roman" w:cs="Times New Roman"/>
                  <w:sz w:val="22"/>
                </w:rPr>
              </w:rPrChange>
            </w:rPr>
            <w:delText>fungi</w:delText>
          </w:r>
          <w:r w:rsidR="00867992" w:rsidRPr="00F331C9" w:rsidDel="00432D9F">
            <w:rPr>
              <w:rFonts w:ascii="Times New Roman" w:hAnsi="Times New Roman" w:cs="Times New Roman"/>
              <w:sz w:val="24"/>
              <w:szCs w:val="24"/>
              <w:rPrChange w:id="6500" w:author="LIN, Yufeng" w:date="2021-10-07T10:20:00Z">
                <w:rPr>
                  <w:rFonts w:ascii="Times New Roman" w:hAnsi="Times New Roman" w:cs="Times New Roman"/>
                  <w:sz w:val="22"/>
                </w:rPr>
              </w:rPrChange>
            </w:rPr>
            <w:delText xml:space="preserve"> altered in CRC across multiple cohorts according to the acknowledge we know.</w:delText>
          </w:r>
        </w:del>
      </w:moveFrom>
      <w:moveFromRangeEnd w:id="6495"/>
    </w:p>
    <w:p w14:paraId="0215876A" w14:textId="7C699E2C" w:rsidR="00615D1D" w:rsidRPr="00F331C9" w:rsidDel="0038620B" w:rsidRDefault="00B2342E" w:rsidP="00F331C9">
      <w:pPr>
        <w:spacing w:line="480" w:lineRule="auto"/>
        <w:rPr>
          <w:del w:id="6501" w:author="LIN, Yufeng" w:date="2021-10-06T11:47:00Z"/>
          <w:rFonts w:ascii="Times New Roman" w:hAnsi="Times New Roman" w:cs="Times New Roman"/>
          <w:sz w:val="24"/>
          <w:szCs w:val="24"/>
          <w:rPrChange w:id="6502" w:author="LIN, Yufeng" w:date="2021-10-07T10:20:00Z">
            <w:rPr>
              <w:del w:id="6503" w:author="LIN, Yufeng" w:date="2021-10-06T11:47:00Z"/>
              <w:rFonts w:ascii="Times New Roman" w:hAnsi="Times New Roman" w:cs="Times New Roman"/>
              <w:sz w:val="22"/>
            </w:rPr>
          </w:rPrChange>
        </w:rPr>
      </w:pPr>
      <w:del w:id="6504" w:author="LIN, Yufeng" w:date="2021-10-06T11:46:00Z">
        <w:r w:rsidRPr="00F331C9" w:rsidDel="0038620B">
          <w:rPr>
            <w:rFonts w:ascii="Times New Roman" w:hAnsi="Times New Roman" w:cs="Times New Roman"/>
            <w:sz w:val="24"/>
            <w:szCs w:val="24"/>
            <w:rPrChange w:id="6505" w:author="LIN, Yufeng" w:date="2021-10-07T10:20:00Z">
              <w:rPr>
                <w:rFonts w:ascii="Times New Roman" w:hAnsi="Times New Roman" w:cs="Times New Roman"/>
                <w:sz w:val="22"/>
              </w:rPr>
            </w:rPrChange>
          </w:rPr>
          <w:fldChar w:fldCharType="begin"/>
        </w:r>
        <w:r w:rsidRPr="00F331C9" w:rsidDel="0038620B">
          <w:rPr>
            <w:rFonts w:ascii="Times New Roman" w:hAnsi="Times New Roman" w:cs="Times New Roman"/>
            <w:sz w:val="24"/>
            <w:szCs w:val="24"/>
            <w:rPrChange w:id="6506" w:author="LIN, Yufeng" w:date="2021-10-07T10:20:00Z">
              <w:rPr>
                <w:rFonts w:ascii="Times New Roman" w:hAnsi="Times New Roman" w:cs="Times New Roman"/>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F331C9" w:rsidDel="0038620B">
          <w:rPr>
            <w:rFonts w:ascii="Times New Roman" w:hAnsi="Times New Roman" w:cs="Times New Roman"/>
            <w:sz w:val="24"/>
            <w:szCs w:val="24"/>
            <w:rPrChange w:id="6507" w:author="LIN, Yufeng" w:date="2021-10-07T10:20:00Z">
              <w:rPr>
                <w:rFonts w:ascii="Times New Roman" w:hAnsi="Times New Roman" w:cs="Times New Roman"/>
                <w:sz w:val="22"/>
              </w:rPr>
            </w:rPrChange>
          </w:rPr>
          <w:fldChar w:fldCharType="separate"/>
        </w:r>
        <w:r w:rsidRPr="00F331C9" w:rsidDel="0038620B">
          <w:rPr>
            <w:rFonts w:ascii="Times New Roman" w:hAnsi="Times New Roman" w:cs="Times New Roman"/>
            <w:kern w:val="0"/>
            <w:sz w:val="24"/>
            <w:szCs w:val="24"/>
            <w:vertAlign w:val="superscript"/>
            <w:rPrChange w:id="6508" w:author="LIN, Yufeng" w:date="2021-10-07T10:20:00Z">
              <w:rPr>
                <w:rFonts w:ascii="Times New Roman" w:hAnsi="Times New Roman" w:cs="Times New Roman"/>
                <w:kern w:val="0"/>
                <w:sz w:val="22"/>
                <w:szCs w:val="24"/>
                <w:vertAlign w:val="superscript"/>
              </w:rPr>
            </w:rPrChange>
          </w:rPr>
          <w:delText>23,53</w:delText>
        </w:r>
        <w:r w:rsidRPr="00F331C9" w:rsidDel="0038620B">
          <w:rPr>
            <w:rFonts w:ascii="Times New Roman" w:hAnsi="Times New Roman" w:cs="Times New Roman"/>
            <w:sz w:val="24"/>
            <w:szCs w:val="24"/>
            <w:rPrChange w:id="6509" w:author="LIN, Yufeng" w:date="2021-10-07T10:20:00Z">
              <w:rPr>
                <w:rFonts w:ascii="Times New Roman" w:hAnsi="Times New Roman" w:cs="Times New Roman"/>
                <w:sz w:val="22"/>
              </w:rPr>
            </w:rPrChange>
          </w:rPr>
          <w:fldChar w:fldCharType="end"/>
        </w:r>
      </w:del>
      <w:r w:rsidR="00867992" w:rsidRPr="00F331C9">
        <w:rPr>
          <w:rFonts w:ascii="Times New Roman" w:hAnsi="Times New Roman" w:cs="Times New Roman"/>
          <w:sz w:val="24"/>
          <w:szCs w:val="24"/>
          <w:rPrChange w:id="6510" w:author="LIN, Yufeng" w:date="2021-10-07T10:20:00Z">
            <w:rPr>
              <w:rFonts w:ascii="Times New Roman" w:hAnsi="Times New Roman" w:cs="Times New Roman"/>
              <w:sz w:val="22"/>
            </w:rPr>
          </w:rPrChange>
        </w:rPr>
        <w:t xml:space="preserve">According to the alpha diversity rarefaction curve, </w:t>
      </w:r>
      <w:del w:id="6511" w:author="LIN, Yufeng" w:date="2021-10-05T18:02:00Z">
        <w:r w:rsidR="00867992" w:rsidRPr="00F331C9" w:rsidDel="00432D9F">
          <w:rPr>
            <w:rFonts w:ascii="Times New Roman" w:hAnsi="Times New Roman" w:cs="Times New Roman"/>
            <w:sz w:val="24"/>
            <w:szCs w:val="24"/>
            <w:rPrChange w:id="6512" w:author="LIN, Yufeng" w:date="2021-10-07T10:20:00Z">
              <w:rPr>
                <w:rFonts w:ascii="Times New Roman" w:hAnsi="Times New Roman" w:cs="Times New Roman"/>
                <w:sz w:val="22"/>
              </w:rPr>
            </w:rPrChange>
          </w:rPr>
          <w:delText>our results</w:delText>
        </w:r>
      </w:del>
      <w:ins w:id="6513" w:author="LIN, Yufeng" w:date="2021-10-05T18:02:00Z">
        <w:r w:rsidR="00432D9F" w:rsidRPr="00F331C9">
          <w:rPr>
            <w:rFonts w:ascii="Times New Roman" w:hAnsi="Times New Roman" w:cs="Times New Roman"/>
            <w:sz w:val="24"/>
            <w:szCs w:val="24"/>
            <w:rPrChange w:id="6514" w:author="LIN, Yufeng" w:date="2021-10-07T10:20:00Z">
              <w:rPr>
                <w:rFonts w:ascii="Times New Roman" w:hAnsi="Times New Roman" w:cs="Times New Roman"/>
                <w:sz w:val="22"/>
              </w:rPr>
            </w:rPrChange>
          </w:rPr>
          <w:t>o</w:t>
        </w:r>
      </w:ins>
      <w:del w:id="6515" w:author="LIN, Yufeng" w:date="2021-10-05T18:02:00Z">
        <w:r w:rsidR="00867992" w:rsidRPr="00F331C9" w:rsidDel="00432D9F">
          <w:rPr>
            <w:rFonts w:ascii="Times New Roman" w:hAnsi="Times New Roman" w:cs="Times New Roman"/>
            <w:sz w:val="24"/>
            <w:szCs w:val="24"/>
            <w:rPrChange w:id="6516" w:author="LIN, Yufeng" w:date="2021-10-07T10:20:00Z">
              <w:rPr>
                <w:rFonts w:ascii="Times New Roman" w:hAnsi="Times New Roman" w:cs="Times New Roman"/>
                <w:sz w:val="22"/>
              </w:rPr>
            </w:rPrChange>
          </w:rPr>
          <w:delText xml:space="preserve"> indicated that the </w:delText>
        </w:r>
        <w:r w:rsidR="004314C2" w:rsidRPr="00F331C9" w:rsidDel="00432D9F">
          <w:rPr>
            <w:rFonts w:ascii="Times New Roman" w:hAnsi="Times New Roman" w:cs="Times New Roman"/>
            <w:sz w:val="24"/>
            <w:szCs w:val="24"/>
            <w:rPrChange w:id="6517" w:author="LIN, Yufeng" w:date="2021-10-07T10:20:00Z">
              <w:rPr>
                <w:rFonts w:ascii="Times New Roman" w:hAnsi="Times New Roman" w:cs="Times New Roman"/>
                <w:sz w:val="22"/>
              </w:rPr>
            </w:rPrChange>
          </w:rPr>
          <w:delText>fungal</w:delText>
        </w:r>
        <w:r w:rsidR="00867992" w:rsidRPr="00F331C9" w:rsidDel="00432D9F">
          <w:rPr>
            <w:rFonts w:ascii="Times New Roman" w:hAnsi="Times New Roman" w:cs="Times New Roman"/>
            <w:sz w:val="24"/>
            <w:szCs w:val="24"/>
            <w:rPrChange w:id="6518" w:author="LIN, Yufeng" w:date="2021-10-07T10:20:00Z">
              <w:rPr>
                <w:rFonts w:ascii="Times New Roman" w:hAnsi="Times New Roman" w:cs="Times New Roman"/>
                <w:sz w:val="22"/>
              </w:rPr>
            </w:rPrChange>
          </w:rPr>
          <w:delText xml:space="preserve"> plateau was 10,000. </w:delText>
        </w:r>
      </w:del>
      <w:del w:id="6519" w:author="LIN, Yufeng" w:date="2021-10-05T16:47:00Z">
        <w:r w:rsidR="00867992" w:rsidRPr="00F331C9" w:rsidDel="00F96E61">
          <w:rPr>
            <w:rFonts w:ascii="Times New Roman" w:hAnsi="Times New Roman" w:cs="Times New Roman"/>
            <w:sz w:val="24"/>
            <w:szCs w:val="24"/>
            <w:rPrChange w:id="6520" w:author="LIN, Yufeng" w:date="2021-10-07T10:20:00Z">
              <w:rPr>
                <w:rFonts w:ascii="Times New Roman" w:hAnsi="Times New Roman" w:cs="Times New Roman"/>
                <w:sz w:val="22"/>
              </w:rPr>
            </w:rPrChange>
          </w:rPr>
          <w:delText>The previous study revealed that beyond 60 million and 80 million reads per sample were required to recover all bacterial classification</w:delText>
        </w:r>
        <w:r w:rsidR="00867992" w:rsidRPr="00F331C9" w:rsidDel="00F96E61">
          <w:rPr>
            <w:rFonts w:ascii="Times New Roman" w:hAnsi="Times New Roman" w:cs="Times New Roman"/>
            <w:sz w:val="24"/>
            <w:szCs w:val="24"/>
            <w:rPrChange w:id="6521" w:author="LIN, Yufeng" w:date="2021-10-07T10:20:00Z">
              <w:rPr>
                <w:rFonts w:ascii="Times New Roman" w:hAnsi="Times New Roman" w:cs="Times New Roman"/>
                <w:sz w:val="22"/>
              </w:rPr>
            </w:rPrChange>
          </w:rPr>
          <w:fldChar w:fldCharType="begin"/>
        </w:r>
        <w:r w:rsidR="00852BD9" w:rsidRPr="00F331C9" w:rsidDel="00F96E61">
          <w:rPr>
            <w:rFonts w:ascii="Times New Roman" w:hAnsi="Times New Roman" w:cs="Times New Roman"/>
            <w:sz w:val="24"/>
            <w:szCs w:val="24"/>
            <w:rPrChange w:id="6522" w:author="LIN, Yufeng" w:date="2021-10-07T10:20:00Z">
              <w:rPr>
                <w:rFonts w:ascii="Times New Roman" w:hAnsi="Times New Roman" w:cs="Times New Roman"/>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F331C9" w:rsidDel="00F96E61">
          <w:rPr>
            <w:rFonts w:ascii="Times New Roman" w:hAnsi="Times New Roman" w:cs="Times New Roman"/>
            <w:sz w:val="24"/>
            <w:szCs w:val="24"/>
            <w:rPrChange w:id="6523" w:author="LIN, Yufeng" w:date="2021-10-07T10:20:00Z">
              <w:rPr>
                <w:rFonts w:ascii="Times New Roman" w:hAnsi="Times New Roman" w:cs="Times New Roman"/>
                <w:sz w:val="22"/>
              </w:rPr>
            </w:rPrChange>
          </w:rPr>
          <w:fldChar w:fldCharType="separate"/>
        </w:r>
        <w:r w:rsidR="00852BD9" w:rsidRPr="00F331C9" w:rsidDel="00F96E61">
          <w:rPr>
            <w:rFonts w:ascii="Times New Roman" w:hAnsi="Times New Roman" w:cs="Times New Roman"/>
            <w:kern w:val="0"/>
            <w:sz w:val="24"/>
            <w:szCs w:val="24"/>
            <w:vertAlign w:val="superscript"/>
            <w:rPrChange w:id="6524" w:author="LIN, Yufeng" w:date="2021-10-07T10:20:00Z">
              <w:rPr>
                <w:rFonts w:ascii="Times New Roman" w:hAnsi="Times New Roman" w:cs="Times New Roman"/>
                <w:kern w:val="0"/>
                <w:sz w:val="22"/>
                <w:szCs w:val="24"/>
                <w:vertAlign w:val="superscript"/>
              </w:rPr>
            </w:rPrChange>
          </w:rPr>
          <w:delText>55</w:delText>
        </w:r>
        <w:r w:rsidR="00867992" w:rsidRPr="00F331C9" w:rsidDel="00F96E61">
          <w:rPr>
            <w:rFonts w:ascii="Times New Roman" w:hAnsi="Times New Roman" w:cs="Times New Roman"/>
            <w:sz w:val="24"/>
            <w:szCs w:val="24"/>
            <w:rPrChange w:id="6525" w:author="LIN, Yufeng" w:date="2021-10-07T10:20:00Z">
              <w:rPr>
                <w:rFonts w:ascii="Times New Roman" w:hAnsi="Times New Roman" w:cs="Times New Roman"/>
                <w:sz w:val="22"/>
              </w:rPr>
            </w:rPrChange>
          </w:rPr>
          <w:fldChar w:fldCharType="end"/>
        </w:r>
        <w:r w:rsidR="00867992" w:rsidRPr="00F331C9" w:rsidDel="00F96E61">
          <w:rPr>
            <w:rFonts w:ascii="Times New Roman" w:hAnsi="Times New Roman" w:cs="Times New Roman"/>
            <w:sz w:val="24"/>
            <w:szCs w:val="24"/>
            <w:rPrChange w:id="6526" w:author="LIN, Yufeng" w:date="2021-10-07T10:20:00Z">
              <w:rPr>
                <w:rFonts w:ascii="Times New Roman" w:hAnsi="Times New Roman" w:cs="Times New Roman"/>
                <w:sz w:val="22"/>
              </w:rPr>
            </w:rPrChange>
          </w:rPr>
          <w:delText xml:space="preserve"> and the full richness of different Antimicrobial resistance (AMR) gene families</w:delText>
        </w:r>
        <w:r w:rsidR="00867992" w:rsidRPr="00F331C9" w:rsidDel="00F96E61">
          <w:rPr>
            <w:rFonts w:ascii="Times New Roman" w:hAnsi="Times New Roman" w:cs="Times New Roman"/>
            <w:sz w:val="24"/>
            <w:szCs w:val="24"/>
            <w:rPrChange w:id="6527" w:author="LIN, Yufeng" w:date="2021-10-07T10:20:00Z">
              <w:rPr>
                <w:rFonts w:ascii="Times New Roman" w:hAnsi="Times New Roman" w:cs="Times New Roman"/>
                <w:sz w:val="22"/>
              </w:rPr>
            </w:rPrChange>
          </w:rPr>
          <w:fldChar w:fldCharType="begin"/>
        </w:r>
        <w:r w:rsidR="00852BD9" w:rsidRPr="00F331C9" w:rsidDel="00F96E61">
          <w:rPr>
            <w:rFonts w:ascii="Times New Roman" w:hAnsi="Times New Roman" w:cs="Times New Roman"/>
            <w:sz w:val="24"/>
            <w:szCs w:val="24"/>
            <w:rPrChange w:id="6528" w:author="LIN, Yufeng" w:date="2021-10-07T10:20:00Z">
              <w:rPr>
                <w:rFonts w:ascii="Times New Roman" w:hAnsi="Times New Roman" w:cs="Times New Roman"/>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F331C9" w:rsidDel="00F96E61">
          <w:rPr>
            <w:rFonts w:ascii="Times New Roman" w:hAnsi="Times New Roman" w:cs="Times New Roman"/>
            <w:sz w:val="24"/>
            <w:szCs w:val="24"/>
            <w:rPrChange w:id="6529" w:author="LIN, Yufeng" w:date="2021-10-07T10:20:00Z">
              <w:rPr>
                <w:rFonts w:ascii="Times New Roman" w:hAnsi="Times New Roman" w:cs="Times New Roman"/>
                <w:sz w:val="22"/>
              </w:rPr>
            </w:rPrChange>
          </w:rPr>
          <w:fldChar w:fldCharType="separate"/>
        </w:r>
        <w:r w:rsidR="00852BD9" w:rsidRPr="00F331C9" w:rsidDel="00F96E61">
          <w:rPr>
            <w:rFonts w:ascii="Times New Roman" w:hAnsi="Times New Roman" w:cs="Times New Roman"/>
            <w:kern w:val="0"/>
            <w:sz w:val="24"/>
            <w:szCs w:val="24"/>
            <w:vertAlign w:val="superscript"/>
            <w:rPrChange w:id="6530" w:author="LIN, Yufeng" w:date="2021-10-07T10:20:00Z">
              <w:rPr>
                <w:rFonts w:ascii="Times New Roman" w:hAnsi="Times New Roman" w:cs="Times New Roman"/>
                <w:kern w:val="0"/>
                <w:sz w:val="22"/>
                <w:szCs w:val="24"/>
                <w:vertAlign w:val="superscript"/>
              </w:rPr>
            </w:rPrChange>
          </w:rPr>
          <w:delText>56</w:delText>
        </w:r>
        <w:r w:rsidR="00867992" w:rsidRPr="00F331C9" w:rsidDel="00F96E61">
          <w:rPr>
            <w:rFonts w:ascii="Times New Roman" w:hAnsi="Times New Roman" w:cs="Times New Roman"/>
            <w:sz w:val="24"/>
            <w:szCs w:val="24"/>
            <w:rPrChange w:id="6531" w:author="LIN, Yufeng" w:date="2021-10-07T10:20:00Z">
              <w:rPr>
                <w:rFonts w:ascii="Times New Roman" w:hAnsi="Times New Roman" w:cs="Times New Roman"/>
                <w:sz w:val="22"/>
              </w:rPr>
            </w:rPrChange>
          </w:rPr>
          <w:fldChar w:fldCharType="end"/>
        </w:r>
        <w:r w:rsidR="00867992" w:rsidRPr="00F331C9" w:rsidDel="00F96E61">
          <w:rPr>
            <w:rFonts w:ascii="Times New Roman" w:hAnsi="Times New Roman" w:cs="Times New Roman"/>
            <w:sz w:val="24"/>
            <w:szCs w:val="24"/>
            <w:rPrChange w:id="6532" w:author="LIN, Yufeng" w:date="2021-10-07T10:20:00Z">
              <w:rPr>
                <w:rFonts w:ascii="Times New Roman" w:hAnsi="Times New Roman" w:cs="Times New Roman"/>
                <w:sz w:val="22"/>
              </w:rPr>
            </w:rPrChange>
          </w:rPr>
          <w:delText xml:space="preserve"> in the fecal sample. </w:delText>
        </w:r>
      </w:del>
      <w:del w:id="6533" w:author="LIN, Yufeng" w:date="2021-10-05T18:02:00Z">
        <w:r w:rsidR="00867992" w:rsidRPr="00F331C9" w:rsidDel="00432D9F">
          <w:rPr>
            <w:rFonts w:ascii="Times New Roman" w:hAnsi="Times New Roman" w:cs="Times New Roman"/>
            <w:sz w:val="24"/>
            <w:szCs w:val="24"/>
            <w:rPrChange w:id="6534" w:author="LIN, Yufeng" w:date="2021-10-07T10:20:00Z">
              <w:rPr>
                <w:rFonts w:ascii="Times New Roman" w:hAnsi="Times New Roman" w:cs="Times New Roman"/>
                <w:sz w:val="22"/>
              </w:rPr>
            </w:rPrChange>
          </w:rPr>
          <w:delText>O</w:delText>
        </w:r>
      </w:del>
      <w:r w:rsidR="00867992" w:rsidRPr="00F331C9">
        <w:rPr>
          <w:rFonts w:ascii="Times New Roman" w:hAnsi="Times New Roman" w:cs="Times New Roman"/>
          <w:sz w:val="24"/>
          <w:szCs w:val="24"/>
          <w:rPrChange w:id="6535" w:author="LIN, Yufeng" w:date="2021-10-07T10:20:00Z">
            <w:rPr>
              <w:rFonts w:ascii="Times New Roman" w:hAnsi="Times New Roman" w:cs="Times New Roman"/>
              <w:sz w:val="22"/>
            </w:rPr>
          </w:rPrChange>
        </w:rPr>
        <w:t xml:space="preserve">ur research </w:t>
      </w:r>
      <w:del w:id="6536" w:author="LIN, Yufeng" w:date="2021-10-05T18:02:00Z">
        <w:r w:rsidR="00867992" w:rsidRPr="00F331C9" w:rsidDel="00432D9F">
          <w:rPr>
            <w:rFonts w:ascii="Times New Roman" w:hAnsi="Times New Roman" w:cs="Times New Roman"/>
            <w:sz w:val="24"/>
            <w:szCs w:val="24"/>
            <w:rPrChange w:id="6537" w:author="LIN, Yufeng" w:date="2021-10-07T10:20:00Z">
              <w:rPr>
                <w:rFonts w:ascii="Times New Roman" w:hAnsi="Times New Roman" w:cs="Times New Roman"/>
                <w:sz w:val="22"/>
              </w:rPr>
            </w:rPrChange>
          </w:rPr>
          <w:delText xml:space="preserve">could </w:delText>
        </w:r>
      </w:del>
      <w:r w:rsidR="00867992" w:rsidRPr="00F331C9">
        <w:rPr>
          <w:rFonts w:ascii="Times New Roman" w:hAnsi="Times New Roman" w:cs="Times New Roman"/>
          <w:sz w:val="24"/>
          <w:szCs w:val="24"/>
          <w:rPrChange w:id="6538" w:author="LIN, Yufeng" w:date="2021-10-07T10:20:00Z">
            <w:rPr>
              <w:rFonts w:ascii="Times New Roman" w:hAnsi="Times New Roman" w:cs="Times New Roman"/>
              <w:sz w:val="22"/>
            </w:rPr>
          </w:rPrChange>
        </w:rPr>
        <w:t>suggest</w:t>
      </w:r>
      <w:ins w:id="6539" w:author="LIN, Yufeng" w:date="2021-10-07T10:56:00Z">
        <w:r w:rsidR="00E81CE7" w:rsidRPr="00F331C9">
          <w:rPr>
            <w:rFonts w:ascii="Times New Roman" w:hAnsi="Times New Roman" w:cs="Times New Roman"/>
            <w:sz w:val="24"/>
            <w:szCs w:val="24"/>
          </w:rPr>
          <w:t>ed</w:t>
        </w:r>
      </w:ins>
      <w:r w:rsidR="00867992" w:rsidRPr="00F331C9">
        <w:rPr>
          <w:rFonts w:ascii="Times New Roman" w:hAnsi="Times New Roman" w:cs="Times New Roman"/>
          <w:sz w:val="24"/>
          <w:szCs w:val="24"/>
          <w:rPrChange w:id="6540" w:author="LIN, Yufeng" w:date="2021-10-07T10:20:00Z">
            <w:rPr>
              <w:rFonts w:ascii="Times New Roman" w:hAnsi="Times New Roman" w:cs="Times New Roman"/>
              <w:sz w:val="22"/>
            </w:rPr>
          </w:rPrChange>
        </w:rPr>
        <w:t xml:space="preserve"> that future studies on enteric </w:t>
      </w:r>
      <w:r w:rsidR="004314C2" w:rsidRPr="00F331C9">
        <w:rPr>
          <w:rFonts w:ascii="Times New Roman" w:hAnsi="Times New Roman" w:cs="Times New Roman"/>
          <w:sz w:val="24"/>
          <w:szCs w:val="24"/>
          <w:rPrChange w:id="6541"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42" w:author="LIN, Yufeng" w:date="2021-10-07T10:20:00Z">
            <w:rPr>
              <w:rFonts w:ascii="Times New Roman" w:hAnsi="Times New Roman" w:cs="Times New Roman"/>
              <w:sz w:val="22"/>
            </w:rPr>
          </w:rPrChange>
        </w:rPr>
        <w:t xml:space="preserve"> should be conducted at a sequencing depth of at least </w:t>
      </w:r>
      <w:del w:id="6543" w:author="LIN, Yufeng" w:date="2021-10-05T17:59:00Z">
        <w:r w:rsidR="00867992" w:rsidRPr="00F331C9" w:rsidDel="00432D9F">
          <w:rPr>
            <w:rFonts w:ascii="Times New Roman" w:hAnsi="Times New Roman" w:cs="Times New Roman"/>
            <w:sz w:val="24"/>
            <w:szCs w:val="24"/>
            <w:rPrChange w:id="6544" w:author="LIN, Yufeng" w:date="2021-10-07T10:20:00Z">
              <w:rPr>
                <w:rFonts w:ascii="Times New Roman" w:hAnsi="Times New Roman" w:cs="Times New Roman"/>
                <w:sz w:val="22"/>
              </w:rPr>
            </w:rPrChange>
          </w:rPr>
          <w:delText xml:space="preserve">10 </w:delText>
        </w:r>
      </w:del>
      <w:ins w:id="6545" w:author="LIN, Yufeng" w:date="2021-10-05T17:59:00Z">
        <w:r w:rsidR="00432D9F" w:rsidRPr="00F331C9">
          <w:rPr>
            <w:rFonts w:ascii="Times New Roman" w:hAnsi="Times New Roman" w:cs="Times New Roman"/>
            <w:sz w:val="24"/>
            <w:szCs w:val="24"/>
            <w:rPrChange w:id="6546" w:author="LIN, Yufeng" w:date="2021-10-07T10:20:00Z">
              <w:rPr>
                <w:rFonts w:ascii="Times New Roman" w:hAnsi="Times New Roman" w:cs="Times New Roman"/>
                <w:sz w:val="22"/>
              </w:rPr>
            </w:rPrChange>
          </w:rPr>
          <w:t xml:space="preserve">ten </w:t>
        </w:r>
      </w:ins>
      <w:r w:rsidR="00867992" w:rsidRPr="00F331C9">
        <w:rPr>
          <w:rFonts w:ascii="Times New Roman" w:hAnsi="Times New Roman" w:cs="Times New Roman"/>
          <w:sz w:val="24"/>
          <w:szCs w:val="24"/>
          <w:rPrChange w:id="6547" w:author="LIN, Yufeng" w:date="2021-10-07T10:20:00Z">
            <w:rPr>
              <w:rFonts w:ascii="Times New Roman" w:hAnsi="Times New Roman" w:cs="Times New Roman"/>
              <w:sz w:val="22"/>
            </w:rPr>
          </w:rPrChange>
        </w:rPr>
        <w:t xml:space="preserve">thousand </w:t>
      </w:r>
      <w:r w:rsidR="004314C2" w:rsidRPr="00F331C9">
        <w:rPr>
          <w:rFonts w:ascii="Times New Roman" w:hAnsi="Times New Roman" w:cs="Times New Roman"/>
          <w:sz w:val="24"/>
          <w:szCs w:val="24"/>
          <w:rPrChange w:id="6548"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49" w:author="LIN, Yufeng" w:date="2021-10-07T10:20:00Z">
            <w:rPr>
              <w:rFonts w:ascii="Times New Roman" w:hAnsi="Times New Roman" w:cs="Times New Roman"/>
              <w:sz w:val="22"/>
            </w:rPr>
          </w:rPrChange>
        </w:rPr>
        <w:t xml:space="preserve"> in each case. We have supplemented the gaps in sequencing depth for </w:t>
      </w:r>
      <w:r w:rsidR="004314C2" w:rsidRPr="00F331C9">
        <w:rPr>
          <w:rFonts w:ascii="Times New Roman" w:hAnsi="Times New Roman" w:cs="Times New Roman"/>
          <w:sz w:val="24"/>
          <w:szCs w:val="24"/>
          <w:rPrChange w:id="6550" w:author="LIN, Yufeng" w:date="2021-10-07T10:20:00Z">
            <w:rPr>
              <w:rFonts w:ascii="Times New Roman" w:hAnsi="Times New Roman" w:cs="Times New Roman"/>
              <w:sz w:val="22"/>
            </w:rPr>
          </w:rPrChange>
        </w:rPr>
        <w:t>fungi</w:t>
      </w:r>
      <w:r w:rsidR="00867992" w:rsidRPr="00F331C9">
        <w:rPr>
          <w:rFonts w:ascii="Times New Roman" w:hAnsi="Times New Roman" w:cs="Times New Roman"/>
          <w:sz w:val="24"/>
          <w:szCs w:val="24"/>
          <w:rPrChange w:id="6551" w:author="LIN, Yufeng" w:date="2021-10-07T10:20:00Z">
            <w:rPr>
              <w:rFonts w:ascii="Times New Roman" w:hAnsi="Times New Roman" w:cs="Times New Roman"/>
              <w:sz w:val="22"/>
            </w:rPr>
          </w:rPrChange>
        </w:rPr>
        <w:t xml:space="preserve"> and provided reliable support for follow-up </w:t>
      </w:r>
      <w:r w:rsidR="004314C2" w:rsidRPr="00F331C9">
        <w:rPr>
          <w:rFonts w:ascii="Times New Roman" w:hAnsi="Times New Roman" w:cs="Times New Roman"/>
          <w:sz w:val="24"/>
          <w:szCs w:val="24"/>
          <w:rPrChange w:id="6552"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6553" w:author="LIN, Yufeng" w:date="2021-10-07T10:20:00Z">
            <w:rPr>
              <w:rFonts w:ascii="Times New Roman" w:hAnsi="Times New Roman" w:cs="Times New Roman"/>
              <w:sz w:val="22"/>
            </w:rPr>
          </w:rPrChange>
        </w:rPr>
        <w:t xml:space="preserve"> research based on the meta-analysis of more than 2,000 samples.</w:t>
      </w:r>
      <w:commentRangeStart w:id="6554"/>
      <w:commentRangeEnd w:id="6554"/>
      <w:r w:rsidR="00124759" w:rsidRPr="00F331C9">
        <w:rPr>
          <w:rStyle w:val="CommentReference"/>
          <w:sz w:val="24"/>
          <w:szCs w:val="24"/>
          <w:rPrChange w:id="6555" w:author="LIN, Yufeng" w:date="2021-10-07T10:20:00Z">
            <w:rPr>
              <w:rStyle w:val="CommentReference"/>
            </w:rPr>
          </w:rPrChange>
        </w:rPr>
        <w:commentReference w:id="6554"/>
      </w:r>
    </w:p>
    <w:p w14:paraId="441976DF" w14:textId="47E977E2" w:rsidR="0038620B" w:rsidRPr="00F331C9" w:rsidRDefault="00F94A48" w:rsidP="00F331C9">
      <w:pPr>
        <w:spacing w:line="480" w:lineRule="auto"/>
        <w:rPr>
          <w:ins w:id="6556" w:author="LIN, Yufeng" w:date="2021-10-06T11:47:00Z"/>
          <w:rFonts w:ascii="Times New Roman" w:hAnsi="Times New Roman" w:cs="Times New Roman"/>
          <w:sz w:val="24"/>
          <w:szCs w:val="24"/>
          <w:rPrChange w:id="6557" w:author="LIN, Yufeng" w:date="2021-10-07T10:20:00Z">
            <w:rPr>
              <w:ins w:id="6558" w:author="LIN, Yufeng" w:date="2021-10-06T11:47:00Z"/>
              <w:rFonts w:ascii="Times New Roman" w:hAnsi="Times New Roman" w:cs="Times New Roman"/>
              <w:sz w:val="22"/>
            </w:rPr>
          </w:rPrChange>
        </w:rPr>
      </w:pPr>
      <w:ins w:id="6559" w:author="nick ting" w:date="2021-10-05T23:45:00Z">
        <w:del w:id="6560" w:author="LIN, Yufeng" w:date="2021-10-06T11:47:00Z">
          <w:r w:rsidRPr="00F331C9" w:rsidDel="0038620B">
            <w:rPr>
              <w:rFonts w:ascii="Times New Roman" w:hAnsi="Times New Roman" w:cs="Times New Roman"/>
              <w:sz w:val="24"/>
              <w:szCs w:val="24"/>
              <w:rPrChange w:id="6561" w:author="LIN, Yufeng" w:date="2021-10-07T10:20:00Z">
                <w:rPr>
                  <w:rFonts w:ascii="Times New Roman" w:hAnsi="Times New Roman" w:cs="Times New Roman"/>
                  <w:sz w:val="22"/>
                </w:rPr>
              </w:rPrChange>
            </w:rPr>
            <w:delText>More than 2</w:delText>
          </w:r>
        </w:del>
      </w:ins>
      <w:ins w:id="6562" w:author="nick ting" w:date="2021-10-05T23:46:00Z">
        <w:del w:id="6563" w:author="LIN, Yufeng" w:date="2021-10-06T11:47:00Z">
          <w:r w:rsidRPr="00F331C9" w:rsidDel="0038620B">
            <w:rPr>
              <w:rFonts w:ascii="Times New Roman" w:hAnsi="Times New Roman" w:cs="Times New Roman"/>
              <w:sz w:val="24"/>
              <w:szCs w:val="24"/>
              <w:rPrChange w:id="6564" w:author="LIN, Yufeng" w:date="2021-10-07T10:20:00Z">
                <w:rPr>
                  <w:rFonts w:ascii="Times New Roman" w:hAnsi="Times New Roman" w:cs="Times New Roman"/>
                  <w:sz w:val="22"/>
                </w:rPr>
              </w:rPrChange>
            </w:rPr>
            <w:delText>,</w:delText>
          </w:r>
        </w:del>
      </w:ins>
      <w:ins w:id="6565" w:author="nick ting" w:date="2021-10-05T23:45:00Z">
        <w:del w:id="6566" w:author="LIN, Yufeng" w:date="2021-10-06T11:47:00Z">
          <w:r w:rsidRPr="00F331C9" w:rsidDel="0038620B">
            <w:rPr>
              <w:rFonts w:ascii="Times New Roman" w:hAnsi="Times New Roman" w:cs="Times New Roman"/>
              <w:sz w:val="24"/>
              <w:szCs w:val="24"/>
              <w:rPrChange w:id="6567" w:author="LIN, Yufeng" w:date="2021-10-07T10:20:00Z">
                <w:rPr>
                  <w:rFonts w:ascii="Times New Roman" w:hAnsi="Times New Roman" w:cs="Times New Roman"/>
                  <w:sz w:val="22"/>
                </w:rPr>
              </w:rPrChange>
            </w:rPr>
            <w:delText xml:space="preserve">000 CRC and heathy control samples </w:delText>
          </w:r>
        </w:del>
      </w:ins>
      <w:ins w:id="6568" w:author="nick ting" w:date="2021-10-05T23:46:00Z">
        <w:del w:id="6569" w:author="LIN, Yufeng" w:date="2021-10-06T11:47:00Z">
          <w:r w:rsidRPr="00F331C9" w:rsidDel="0038620B">
            <w:rPr>
              <w:rFonts w:ascii="Times New Roman" w:hAnsi="Times New Roman" w:cs="Times New Roman"/>
              <w:sz w:val="24"/>
              <w:szCs w:val="24"/>
              <w:rPrChange w:id="6570" w:author="LIN, Yufeng" w:date="2021-10-07T10:20:00Z">
                <w:rPr>
                  <w:rFonts w:ascii="Times New Roman" w:hAnsi="Times New Roman" w:cs="Times New Roman"/>
                  <w:sz w:val="22"/>
                </w:rPr>
              </w:rPrChange>
            </w:rPr>
            <w:delText>from 8 study cohorts and 3 different continents were assembled in this meta-analysis.</w:delText>
          </w:r>
        </w:del>
        <w:del w:id="6571" w:author="LIN, Yufeng" w:date="2021-10-06T16:24:00Z">
          <w:r w:rsidRPr="00F331C9" w:rsidDel="00B04161">
            <w:rPr>
              <w:rFonts w:ascii="Times New Roman" w:hAnsi="Times New Roman" w:cs="Times New Roman"/>
              <w:sz w:val="24"/>
              <w:szCs w:val="24"/>
              <w:rPrChange w:id="6572" w:author="LIN, Yufeng" w:date="2021-10-07T10:20:00Z">
                <w:rPr>
                  <w:rFonts w:ascii="Times New Roman" w:hAnsi="Times New Roman" w:cs="Times New Roman"/>
                  <w:sz w:val="22"/>
                </w:rPr>
              </w:rPrChange>
            </w:rPr>
            <w:delText xml:space="preserve"> </w:delText>
          </w:r>
        </w:del>
      </w:ins>
    </w:p>
    <w:p w14:paraId="3318B72C" w14:textId="43FC1169" w:rsidR="00124759" w:rsidRPr="00F331C9" w:rsidDel="00CE631D" w:rsidRDefault="00615D1D" w:rsidP="00F331C9">
      <w:pPr>
        <w:spacing w:line="480" w:lineRule="auto"/>
        <w:rPr>
          <w:ins w:id="6573" w:author="nick ting" w:date="2021-10-05T23:36:00Z"/>
          <w:del w:id="6574" w:author="LIN, Yufeng" w:date="2021-10-06T11:50:00Z"/>
          <w:rFonts w:ascii="Times New Roman" w:hAnsi="Times New Roman" w:cs="Times New Roman"/>
          <w:sz w:val="24"/>
          <w:szCs w:val="24"/>
          <w:rPrChange w:id="6575" w:author="LIN, Yufeng" w:date="2021-10-07T10:20:00Z">
            <w:rPr>
              <w:ins w:id="6576" w:author="nick ting" w:date="2021-10-05T23:36:00Z"/>
              <w:del w:id="6577" w:author="LIN, Yufeng" w:date="2021-10-06T11:50:00Z"/>
              <w:rFonts w:ascii="Times New Roman" w:hAnsi="Times New Roman" w:cs="Times New Roman"/>
              <w:sz w:val="22"/>
            </w:rPr>
          </w:rPrChange>
        </w:rPr>
      </w:pPr>
      <w:moveToRangeStart w:id="6578" w:author="LIN, Yufeng" w:date="2021-10-05T18:08:00Z" w:name="move84349708"/>
      <w:moveTo w:id="6579" w:author="LIN, Yufeng" w:date="2021-10-05T18:08:00Z">
        <w:del w:id="6580" w:author="LIN, Yufeng" w:date="2021-10-06T11:50:00Z">
          <w:r w:rsidRPr="00F331C9" w:rsidDel="00CE631D">
            <w:rPr>
              <w:rFonts w:ascii="Times New Roman" w:hAnsi="Times New Roman" w:cs="Times New Roman"/>
              <w:sz w:val="24"/>
              <w:szCs w:val="24"/>
              <w:rPrChange w:id="6581" w:author="LIN, Yufeng" w:date="2021-10-07T10:20:00Z">
                <w:rPr>
                  <w:rFonts w:ascii="Times New Roman" w:hAnsi="Times New Roman" w:cs="Times New Roman"/>
                  <w:sz w:val="22"/>
                </w:rPr>
              </w:rPrChange>
            </w:rPr>
            <w:lastRenderedPageBreak/>
            <w:delText xml:space="preserve">We </w:delText>
          </w:r>
        </w:del>
      </w:moveTo>
      <w:ins w:id="6582" w:author="nick ting" w:date="2021-10-05T23:46:00Z">
        <w:del w:id="6583" w:author="LIN, Yufeng" w:date="2021-10-06T11:50:00Z">
          <w:r w:rsidR="00F94A48" w:rsidRPr="00F331C9" w:rsidDel="00CE631D">
            <w:rPr>
              <w:rFonts w:ascii="Times New Roman" w:hAnsi="Times New Roman" w:cs="Times New Roman"/>
              <w:sz w:val="24"/>
              <w:szCs w:val="24"/>
              <w:rPrChange w:id="6584" w:author="LIN, Yufeng" w:date="2021-10-07T10:20:00Z">
                <w:rPr>
                  <w:rFonts w:ascii="Times New Roman" w:hAnsi="Times New Roman" w:cs="Times New Roman"/>
                  <w:sz w:val="22"/>
                </w:rPr>
              </w:rPrChange>
            </w:rPr>
            <w:delText xml:space="preserve">were able to demonstrate the distinct mycobiota alteration </w:delText>
          </w:r>
        </w:del>
      </w:ins>
      <w:ins w:id="6585" w:author="nick ting" w:date="2021-10-05T23:47:00Z">
        <w:del w:id="6586" w:author="LIN, Yufeng" w:date="2021-10-06T11:50:00Z">
          <w:r w:rsidR="00F94A48" w:rsidRPr="00F331C9" w:rsidDel="00CE631D">
            <w:rPr>
              <w:rFonts w:ascii="Times New Roman" w:hAnsi="Times New Roman" w:cs="Times New Roman"/>
              <w:sz w:val="24"/>
              <w:szCs w:val="24"/>
              <w:rPrChange w:id="6587" w:author="LIN, Yufeng" w:date="2021-10-07T10:20:00Z">
                <w:rPr>
                  <w:rFonts w:ascii="Times New Roman" w:hAnsi="Times New Roman" w:cs="Times New Roman"/>
                  <w:sz w:val="22"/>
                </w:rPr>
              </w:rPrChange>
            </w:rPr>
            <w:delText>in CRC patients versus heathy individuals</w:delText>
          </w:r>
          <w:r w:rsidR="002E727B" w:rsidRPr="00F331C9" w:rsidDel="00CE631D">
            <w:rPr>
              <w:rFonts w:ascii="Times New Roman" w:hAnsi="Times New Roman" w:cs="Times New Roman"/>
              <w:sz w:val="24"/>
              <w:szCs w:val="24"/>
              <w:rPrChange w:id="6588" w:author="LIN, Yufeng" w:date="2021-10-07T10:20:00Z">
                <w:rPr>
                  <w:rFonts w:ascii="Times New Roman" w:hAnsi="Times New Roman" w:cs="Times New Roman"/>
                  <w:sz w:val="22"/>
                </w:rPr>
              </w:rPrChange>
            </w:rPr>
            <w:delText xml:space="preserve">. </w:delText>
          </w:r>
        </w:del>
      </w:ins>
      <w:ins w:id="6589" w:author="nick ting" w:date="2021-10-05T23:48:00Z">
        <w:del w:id="6590" w:author="LIN, Yufeng" w:date="2021-10-06T11:50:00Z">
          <w:r w:rsidR="002E727B" w:rsidRPr="00F331C9" w:rsidDel="00CE631D">
            <w:rPr>
              <w:rFonts w:ascii="Times New Roman" w:hAnsi="Times New Roman" w:cs="Times New Roman"/>
              <w:sz w:val="24"/>
              <w:szCs w:val="24"/>
              <w:rPrChange w:id="6591" w:author="LIN, Yufeng" w:date="2021-10-07T10:20:00Z">
                <w:rPr>
                  <w:rFonts w:ascii="Times New Roman" w:hAnsi="Times New Roman" w:cs="Times New Roman"/>
                  <w:sz w:val="22"/>
                </w:rPr>
              </w:rPrChange>
            </w:rPr>
            <w:delText xml:space="preserve">Using robust statistical methods, we also identified differentially abundant </w:delText>
          </w:r>
        </w:del>
      </w:ins>
      <w:ins w:id="6592" w:author="nick ting" w:date="2021-10-05T23:49:00Z">
        <w:del w:id="6593" w:author="LIN, Yufeng" w:date="2021-10-06T11:50:00Z">
          <w:r w:rsidR="002E727B" w:rsidRPr="00F331C9" w:rsidDel="00CE631D">
            <w:rPr>
              <w:rFonts w:ascii="Times New Roman" w:hAnsi="Times New Roman" w:cs="Times New Roman"/>
              <w:sz w:val="24"/>
              <w:szCs w:val="24"/>
              <w:rPrChange w:id="6594" w:author="LIN, Yufeng" w:date="2021-10-07T10:20:00Z">
                <w:rPr>
                  <w:rFonts w:ascii="Times New Roman" w:hAnsi="Times New Roman" w:cs="Times New Roman"/>
                  <w:sz w:val="22"/>
                </w:rPr>
              </w:rPrChange>
            </w:rPr>
            <w:delText xml:space="preserve">fungi present in CRC patients </w:delText>
          </w:r>
        </w:del>
      </w:ins>
      <w:ins w:id="6595" w:author="nick ting" w:date="2021-10-05T23:50:00Z">
        <w:del w:id="6596" w:author="LIN, Yufeng" w:date="2021-10-06T11:50:00Z">
          <w:r w:rsidR="002E727B" w:rsidRPr="00F331C9" w:rsidDel="00CE631D">
            <w:rPr>
              <w:rFonts w:ascii="Times New Roman" w:hAnsi="Times New Roman" w:cs="Times New Roman"/>
              <w:sz w:val="24"/>
              <w:szCs w:val="24"/>
              <w:rPrChange w:id="6597" w:author="LIN, Yufeng" w:date="2021-10-07T10:20:00Z">
                <w:rPr>
                  <w:rFonts w:ascii="Times New Roman" w:hAnsi="Times New Roman" w:cs="Times New Roman"/>
                  <w:sz w:val="22"/>
                </w:rPr>
              </w:rPrChange>
            </w:rPr>
            <w:delText>which could be used together with bacterial markers</w:delText>
          </w:r>
        </w:del>
      </w:ins>
      <w:ins w:id="6598" w:author="nick ting" w:date="2021-10-05T23:51:00Z">
        <w:del w:id="6599" w:author="LIN, Yufeng" w:date="2021-10-06T11:50:00Z">
          <w:r w:rsidR="002E727B" w:rsidRPr="00F331C9" w:rsidDel="00CE631D">
            <w:rPr>
              <w:rFonts w:ascii="Times New Roman" w:hAnsi="Times New Roman" w:cs="Times New Roman"/>
              <w:sz w:val="24"/>
              <w:szCs w:val="24"/>
              <w:rPrChange w:id="6600" w:author="LIN, Yufeng" w:date="2021-10-07T10:20:00Z">
                <w:rPr>
                  <w:rFonts w:ascii="Times New Roman" w:hAnsi="Times New Roman" w:cs="Times New Roman"/>
                  <w:sz w:val="22"/>
                </w:rPr>
              </w:rPrChange>
            </w:rPr>
            <w:delText xml:space="preserve"> to improve the accurac</w:delText>
          </w:r>
        </w:del>
      </w:ins>
      <w:ins w:id="6601" w:author="nick ting" w:date="2021-10-05T23:55:00Z">
        <w:del w:id="6602" w:author="LIN, Yufeng" w:date="2021-10-06T11:50:00Z">
          <w:r w:rsidR="002E727B" w:rsidRPr="00F331C9" w:rsidDel="00CE631D">
            <w:rPr>
              <w:rFonts w:ascii="Times New Roman" w:hAnsi="Times New Roman" w:cs="Times New Roman"/>
              <w:sz w:val="24"/>
              <w:szCs w:val="24"/>
              <w:rPrChange w:id="6603" w:author="LIN, Yufeng" w:date="2021-10-07T10:20:00Z">
                <w:rPr>
                  <w:rFonts w:ascii="Times New Roman" w:hAnsi="Times New Roman" w:cs="Times New Roman"/>
                  <w:sz w:val="22"/>
                </w:rPr>
              </w:rPrChange>
            </w:rPr>
            <w:delText>y</w:delText>
          </w:r>
        </w:del>
      </w:ins>
      <w:ins w:id="6604" w:author="nick ting" w:date="2021-10-05T23:51:00Z">
        <w:del w:id="6605" w:author="LIN, Yufeng" w:date="2021-10-06T11:50:00Z">
          <w:r w:rsidR="002E727B" w:rsidRPr="00F331C9" w:rsidDel="00CE631D">
            <w:rPr>
              <w:rFonts w:ascii="Times New Roman" w:hAnsi="Times New Roman" w:cs="Times New Roman"/>
              <w:sz w:val="24"/>
              <w:szCs w:val="24"/>
              <w:rPrChange w:id="6606" w:author="LIN, Yufeng" w:date="2021-10-07T10:20:00Z">
                <w:rPr>
                  <w:rFonts w:ascii="Times New Roman" w:hAnsi="Times New Roman" w:cs="Times New Roman"/>
                  <w:sz w:val="22"/>
                </w:rPr>
              </w:rPrChange>
            </w:rPr>
            <w:delText xml:space="preserve"> of </w:delText>
          </w:r>
        </w:del>
      </w:ins>
      <w:ins w:id="6607" w:author="nick ting" w:date="2021-10-05T23:55:00Z">
        <w:del w:id="6608" w:author="LIN, Yufeng" w:date="2021-10-06T11:50:00Z">
          <w:r w:rsidR="002E727B" w:rsidRPr="00F331C9" w:rsidDel="00CE631D">
            <w:rPr>
              <w:rFonts w:ascii="Times New Roman" w:hAnsi="Times New Roman" w:cs="Times New Roman"/>
              <w:sz w:val="24"/>
              <w:szCs w:val="24"/>
              <w:rPrChange w:id="6609" w:author="LIN, Yufeng" w:date="2021-10-07T10:20:00Z">
                <w:rPr>
                  <w:rFonts w:ascii="Times New Roman" w:hAnsi="Times New Roman" w:cs="Times New Roman"/>
                  <w:sz w:val="22"/>
                </w:rPr>
              </w:rPrChange>
            </w:rPr>
            <w:delText>distinguishing</w:delText>
          </w:r>
        </w:del>
      </w:ins>
      <w:ins w:id="6610" w:author="nick ting" w:date="2021-10-05T23:51:00Z">
        <w:del w:id="6611" w:author="LIN, Yufeng" w:date="2021-10-06T11:50:00Z">
          <w:r w:rsidR="002E727B" w:rsidRPr="00F331C9" w:rsidDel="00CE631D">
            <w:rPr>
              <w:rFonts w:ascii="Times New Roman" w:hAnsi="Times New Roman" w:cs="Times New Roman"/>
              <w:sz w:val="24"/>
              <w:szCs w:val="24"/>
              <w:rPrChange w:id="6612" w:author="LIN, Yufeng" w:date="2021-10-07T10:20:00Z">
                <w:rPr>
                  <w:rFonts w:ascii="Times New Roman" w:hAnsi="Times New Roman" w:cs="Times New Roman"/>
                  <w:sz w:val="22"/>
                </w:rPr>
              </w:rPrChange>
            </w:rPr>
            <w:delText xml:space="preserve"> CRC patients </w:delText>
          </w:r>
        </w:del>
      </w:ins>
      <w:ins w:id="6613" w:author="nick ting" w:date="2021-10-05T23:55:00Z">
        <w:del w:id="6614" w:author="LIN, Yufeng" w:date="2021-10-06T11:50:00Z">
          <w:r w:rsidR="002E727B" w:rsidRPr="00F331C9" w:rsidDel="00CE631D">
            <w:rPr>
              <w:rFonts w:ascii="Times New Roman" w:hAnsi="Times New Roman" w:cs="Times New Roman"/>
              <w:sz w:val="24"/>
              <w:szCs w:val="24"/>
              <w:rPrChange w:id="6615" w:author="LIN, Yufeng" w:date="2021-10-07T10:20:00Z">
                <w:rPr>
                  <w:rFonts w:ascii="Times New Roman" w:hAnsi="Times New Roman" w:cs="Times New Roman"/>
                  <w:sz w:val="22"/>
                </w:rPr>
              </w:rPrChange>
            </w:rPr>
            <w:delText xml:space="preserve">from tumor-free healthy individuals </w:delText>
          </w:r>
        </w:del>
      </w:ins>
      <w:ins w:id="6616" w:author="nick ting" w:date="2021-10-05T23:51:00Z">
        <w:del w:id="6617" w:author="LIN, Yufeng" w:date="2021-10-06T11:50:00Z">
          <w:r w:rsidR="002E727B" w:rsidRPr="00F331C9" w:rsidDel="00CE631D">
            <w:rPr>
              <w:rFonts w:ascii="Times New Roman" w:hAnsi="Times New Roman" w:cs="Times New Roman"/>
              <w:sz w:val="24"/>
              <w:szCs w:val="24"/>
              <w:rPrChange w:id="6618" w:author="LIN, Yufeng" w:date="2021-10-07T10:20:00Z">
                <w:rPr>
                  <w:rFonts w:ascii="Times New Roman" w:hAnsi="Times New Roman" w:cs="Times New Roman"/>
                  <w:sz w:val="22"/>
                </w:rPr>
              </w:rPrChange>
            </w:rPr>
            <w:delText>based on fecal metageno</w:delText>
          </w:r>
        </w:del>
      </w:ins>
      <w:ins w:id="6619" w:author="nick ting" w:date="2021-10-05T23:56:00Z">
        <w:del w:id="6620" w:author="LIN, Yufeng" w:date="2021-10-06T11:50:00Z">
          <w:r w:rsidR="002E727B" w:rsidRPr="00F331C9" w:rsidDel="00CE631D">
            <w:rPr>
              <w:rFonts w:ascii="Times New Roman" w:hAnsi="Times New Roman" w:cs="Times New Roman"/>
              <w:sz w:val="24"/>
              <w:szCs w:val="24"/>
              <w:rPrChange w:id="6621" w:author="LIN, Yufeng" w:date="2021-10-07T10:20:00Z">
                <w:rPr>
                  <w:rFonts w:ascii="Times New Roman" w:hAnsi="Times New Roman" w:cs="Times New Roman"/>
                  <w:sz w:val="22"/>
                </w:rPr>
              </w:rPrChange>
            </w:rPr>
            <w:delText>mes</w:delText>
          </w:r>
        </w:del>
      </w:ins>
      <w:ins w:id="6622" w:author="nick ting" w:date="2021-10-05T23:51:00Z">
        <w:del w:id="6623" w:author="LIN, Yufeng" w:date="2021-10-06T11:50:00Z">
          <w:r w:rsidR="002E727B" w:rsidRPr="00F331C9" w:rsidDel="00CE631D">
            <w:rPr>
              <w:rFonts w:ascii="Times New Roman" w:hAnsi="Times New Roman" w:cs="Times New Roman"/>
              <w:sz w:val="24"/>
              <w:szCs w:val="24"/>
              <w:rPrChange w:id="6624" w:author="LIN, Yufeng" w:date="2021-10-07T10:20:00Z">
                <w:rPr>
                  <w:rFonts w:ascii="Times New Roman" w:hAnsi="Times New Roman" w:cs="Times New Roman"/>
                  <w:sz w:val="22"/>
                </w:rPr>
              </w:rPrChange>
            </w:rPr>
            <w:delText xml:space="preserve">. </w:delText>
          </w:r>
        </w:del>
      </w:ins>
      <w:ins w:id="6625" w:author="nick ting" w:date="2021-10-05T23:52:00Z">
        <w:del w:id="6626" w:author="LIN, Yufeng" w:date="2021-10-06T11:50:00Z">
          <w:r w:rsidR="002E727B" w:rsidRPr="00F331C9" w:rsidDel="00CE631D">
            <w:rPr>
              <w:rFonts w:ascii="Times New Roman" w:hAnsi="Times New Roman" w:cs="Times New Roman"/>
              <w:sz w:val="24"/>
              <w:szCs w:val="24"/>
              <w:rPrChange w:id="6627" w:author="LIN, Yufeng" w:date="2021-10-07T10:20:00Z">
                <w:rPr>
                  <w:rFonts w:ascii="Times New Roman" w:hAnsi="Times New Roman" w:cs="Times New Roman"/>
                  <w:sz w:val="22"/>
                </w:rPr>
              </w:rPrChange>
            </w:rPr>
            <w:delText xml:space="preserve">Our DAGC analysis further inferred the correlations among fungal markers </w:delText>
          </w:r>
        </w:del>
      </w:ins>
      <w:ins w:id="6628" w:author="nick ting" w:date="2021-10-05T23:53:00Z">
        <w:del w:id="6629" w:author="LIN, Yufeng" w:date="2021-10-06T11:50:00Z">
          <w:r w:rsidR="002E727B" w:rsidRPr="00F331C9" w:rsidDel="00CE631D">
            <w:rPr>
              <w:rFonts w:ascii="Times New Roman" w:hAnsi="Times New Roman" w:cs="Times New Roman"/>
              <w:sz w:val="24"/>
              <w:szCs w:val="24"/>
              <w:rPrChange w:id="6630" w:author="LIN, Yufeng" w:date="2021-10-07T10:20:00Z">
                <w:rPr>
                  <w:rFonts w:ascii="Times New Roman" w:hAnsi="Times New Roman" w:cs="Times New Roman"/>
                  <w:sz w:val="22"/>
                </w:rPr>
              </w:rPrChange>
            </w:rPr>
            <w:delText xml:space="preserve">and bacterial markers identified as well as </w:delText>
          </w:r>
        </w:del>
      </w:ins>
      <w:ins w:id="6631" w:author="nick ting" w:date="2021-10-05T23:57:00Z">
        <w:del w:id="6632" w:author="LIN, Yufeng" w:date="2021-10-06T11:50:00Z">
          <w:r w:rsidR="005C59A5" w:rsidRPr="00F331C9" w:rsidDel="00CE631D">
            <w:rPr>
              <w:rFonts w:ascii="Times New Roman" w:hAnsi="Times New Roman" w:cs="Times New Roman"/>
              <w:sz w:val="24"/>
              <w:szCs w:val="24"/>
              <w:rPrChange w:id="6633" w:author="LIN, Yufeng" w:date="2021-10-07T10:20:00Z">
                <w:rPr>
                  <w:rFonts w:ascii="Times New Roman" w:hAnsi="Times New Roman" w:cs="Times New Roman"/>
                  <w:sz w:val="22"/>
                </w:rPr>
              </w:rPrChange>
            </w:rPr>
            <w:delText xml:space="preserve">the correlation differences </w:delText>
          </w:r>
        </w:del>
      </w:ins>
      <w:ins w:id="6634" w:author="nick ting" w:date="2021-10-05T23:58:00Z">
        <w:del w:id="6635" w:author="LIN, Yufeng" w:date="2021-10-06T11:50:00Z">
          <w:r w:rsidR="005C59A5" w:rsidRPr="00F331C9" w:rsidDel="00CE631D">
            <w:rPr>
              <w:rFonts w:ascii="Times New Roman" w:hAnsi="Times New Roman" w:cs="Times New Roman"/>
              <w:sz w:val="24"/>
              <w:szCs w:val="24"/>
              <w:rPrChange w:id="6636" w:author="LIN, Yufeng" w:date="2021-10-07T10:20:00Z">
                <w:rPr>
                  <w:rFonts w:ascii="Times New Roman" w:hAnsi="Times New Roman" w:cs="Times New Roman"/>
                  <w:sz w:val="22"/>
                </w:rPr>
              </w:rPrChange>
            </w:rPr>
            <w:delText>in CRC patients versus healthy controls.</w:delText>
          </w:r>
        </w:del>
      </w:ins>
      <w:moveTo w:id="6637" w:author="LIN, Yufeng" w:date="2021-10-05T18:08:00Z">
        <w:del w:id="6638" w:author="LIN, Yufeng" w:date="2021-10-06T11:50:00Z">
          <w:r w:rsidRPr="00F331C9" w:rsidDel="00CE631D">
            <w:rPr>
              <w:rFonts w:ascii="Times New Roman" w:hAnsi="Times New Roman" w:cs="Times New Roman"/>
              <w:sz w:val="24"/>
              <w:szCs w:val="24"/>
              <w:rPrChange w:id="6639" w:author="LIN, Yufeng" w:date="2021-10-07T10:20:00Z">
                <w:rPr>
                  <w:rFonts w:ascii="Times New Roman" w:hAnsi="Times New Roman" w:cs="Times New Roman"/>
                  <w:sz w:val="22"/>
                </w:rPr>
              </w:rPrChange>
            </w:rPr>
            <w:delText>showed that the enteric fungal profile in CRC is distinct from healthy controls</w:delText>
          </w:r>
        </w:del>
      </w:moveTo>
    </w:p>
    <w:p w14:paraId="3AD5A8B4" w14:textId="77777777" w:rsidR="00124759" w:rsidRPr="00F331C9" w:rsidRDefault="00124759" w:rsidP="00F331C9">
      <w:pPr>
        <w:spacing w:line="480" w:lineRule="auto"/>
        <w:rPr>
          <w:ins w:id="6640" w:author="nick ting" w:date="2021-10-05T23:36:00Z"/>
          <w:rFonts w:ascii="Times New Roman" w:hAnsi="Times New Roman" w:cs="Times New Roman"/>
          <w:sz w:val="24"/>
          <w:szCs w:val="24"/>
          <w:rPrChange w:id="6641" w:author="LIN, Yufeng" w:date="2021-10-07T10:20:00Z">
            <w:rPr>
              <w:ins w:id="6642" w:author="nick ting" w:date="2021-10-05T23:36:00Z"/>
              <w:rFonts w:ascii="Times New Roman" w:hAnsi="Times New Roman" w:cs="Times New Roman"/>
              <w:sz w:val="22"/>
            </w:rPr>
          </w:rPrChange>
        </w:rPr>
      </w:pPr>
    </w:p>
    <w:p w14:paraId="71A1884A" w14:textId="4F8565DC" w:rsidR="00126C1D" w:rsidRPr="00F331C9" w:rsidDel="00677B2D" w:rsidRDefault="00C82F35" w:rsidP="00F331C9">
      <w:pPr>
        <w:spacing w:line="480" w:lineRule="auto"/>
        <w:rPr>
          <w:ins w:id="6643" w:author="nick ting" w:date="2021-10-07T08:41:00Z"/>
          <w:del w:id="6644" w:author="LIN, Yufeng" w:date="2021-10-07T10:10:00Z"/>
          <w:rFonts w:ascii="Times New Roman" w:hAnsi="Times New Roman" w:cs="Times New Roman"/>
          <w:sz w:val="24"/>
          <w:szCs w:val="24"/>
          <w:rPrChange w:id="6645" w:author="LIN, Yufeng" w:date="2021-10-07T10:20:00Z">
            <w:rPr>
              <w:ins w:id="6646" w:author="nick ting" w:date="2021-10-07T08:41:00Z"/>
              <w:del w:id="6647" w:author="LIN, Yufeng" w:date="2021-10-07T10:10:00Z"/>
              <w:rFonts w:ascii="Times New Roman" w:hAnsi="Times New Roman" w:cs="Times New Roman"/>
              <w:sz w:val="22"/>
            </w:rPr>
          </w:rPrChange>
        </w:rPr>
      </w:pPr>
      <w:ins w:id="6648" w:author="LIN, Yufeng" w:date="2021-10-06T13:19:00Z">
        <w:del w:id="6649" w:author="nick ting" w:date="2021-10-07T08:41:00Z">
          <w:r w:rsidRPr="00F331C9" w:rsidDel="00126C1D">
            <w:rPr>
              <w:rFonts w:ascii="Times New Roman" w:hAnsi="Times New Roman" w:cs="Times New Roman"/>
              <w:sz w:val="24"/>
              <w:szCs w:val="24"/>
              <w:highlight w:val="yellow"/>
              <w:rPrChange w:id="6650" w:author="LIN, Yufeng" w:date="2021-10-07T10:20:00Z">
                <w:rPr>
                  <w:rFonts w:ascii="Times New Roman" w:hAnsi="Times New Roman" w:cs="Times New Roman"/>
                  <w:sz w:val="22"/>
                </w:rPr>
              </w:rPrChange>
            </w:rPr>
            <w:delText>We found that the chao1 of intestinal fungi in CRC was weaker than controls, which was stable with gut bacteria in previous studies</w:delText>
          </w:r>
          <w:r w:rsidRPr="00F331C9" w:rsidDel="00126C1D">
            <w:rPr>
              <w:rFonts w:ascii="Times New Roman" w:hAnsi="Times New Roman" w:cs="Times New Roman"/>
              <w:sz w:val="24"/>
              <w:szCs w:val="24"/>
              <w:highlight w:val="yellow"/>
              <w:rPrChange w:id="6651" w:author="LIN, Yufeng" w:date="2021-10-07T10:20:00Z">
                <w:rPr>
                  <w:rFonts w:ascii="Times New Roman" w:hAnsi="Times New Roman" w:cs="Times New Roman"/>
                  <w:sz w:val="22"/>
                </w:rPr>
              </w:rPrChange>
            </w:rPr>
            <w:fldChar w:fldCharType="begin"/>
          </w:r>
        </w:del>
      </w:ins>
      <w:del w:id="6652" w:author="nick ting" w:date="2021-10-07T08:41:00Z">
        <w:r w:rsidR="004B771F" w:rsidRPr="00F331C9" w:rsidDel="00126C1D">
          <w:rPr>
            <w:rFonts w:ascii="Times New Roman" w:hAnsi="Times New Roman" w:cs="Times New Roman"/>
            <w:sz w:val="24"/>
            <w:szCs w:val="24"/>
            <w:highlight w:val="yellow"/>
            <w:rPrChange w:id="6653" w:author="LIN, Yufeng" w:date="2021-10-07T10:20:00Z">
              <w:rPr>
                <w:rFonts w:ascii="Times New Roman" w:hAnsi="Times New Roman" w:cs="Times New Roman"/>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4B771F" w:rsidRPr="00F331C9" w:rsidDel="00126C1D">
          <w:rPr>
            <w:rFonts w:ascii="Times New Roman" w:hAnsi="Times New Roman" w:cs="Times New Roman" w:hint="eastAsia"/>
            <w:sz w:val="24"/>
            <w:szCs w:val="24"/>
            <w:highlight w:val="yellow"/>
            <w:rPrChange w:id="6654" w:author="LIN, Yufeng" w:date="2021-10-07T10:20:00Z">
              <w:rPr>
                <w:rFonts w:ascii="Times New Roman" w:hAnsi="Times New Roman" w:cs="Times New Roman" w:hint="eastAsia"/>
                <w:sz w:val="22"/>
              </w:rPr>
            </w:rPrChange>
          </w:rPr>
          <w:delInstrText>‐</w:delInstrText>
        </w:r>
        <w:r w:rsidR="004B771F" w:rsidRPr="00F331C9" w:rsidDel="00126C1D">
          <w:rPr>
            <w:rFonts w:ascii="Times New Roman" w:hAnsi="Times New Roman" w:cs="Times New Roman"/>
            <w:sz w:val="24"/>
            <w:szCs w:val="24"/>
            <w:highlight w:val="yellow"/>
            <w:rPrChange w:id="6655"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4B771F" w:rsidRPr="00F331C9" w:rsidDel="00126C1D">
          <w:rPr>
            <w:rFonts w:ascii="Times New Roman" w:hAnsi="Times New Roman" w:cs="Times New Roman" w:hint="eastAsia"/>
            <w:sz w:val="24"/>
            <w:szCs w:val="24"/>
            <w:highlight w:val="yellow"/>
            <w:rPrChange w:id="6656" w:author="LIN, Yufeng" w:date="2021-10-07T10:20:00Z">
              <w:rPr>
                <w:rFonts w:ascii="Times New Roman" w:hAnsi="Times New Roman" w:cs="Times New Roman" w:hint="eastAsia"/>
                <w:sz w:val="22"/>
              </w:rPr>
            </w:rPrChange>
          </w:rPr>
          <w:delInstrText>‐</w:delInstrText>
        </w:r>
        <w:r w:rsidR="004B771F" w:rsidRPr="00F331C9" w:rsidDel="00126C1D">
          <w:rPr>
            <w:rFonts w:ascii="Times New Roman" w:hAnsi="Times New Roman" w:cs="Times New Roman"/>
            <w:sz w:val="24"/>
            <w:szCs w:val="24"/>
            <w:highlight w:val="yellow"/>
            <w:rPrChange w:id="6657"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id="6658" w:author="LIN, Yufeng" w:date="2021-10-06T13:19:00Z">
        <w:del w:id="6659" w:author="nick ting" w:date="2021-10-07T08:41:00Z">
          <w:r w:rsidRPr="00F331C9" w:rsidDel="00126C1D">
            <w:rPr>
              <w:rFonts w:ascii="Times New Roman" w:hAnsi="Times New Roman" w:cs="Times New Roman"/>
              <w:sz w:val="24"/>
              <w:szCs w:val="24"/>
              <w:highlight w:val="yellow"/>
              <w:rPrChange w:id="6660" w:author="LIN, Yufeng" w:date="2021-10-07T10:20:00Z">
                <w:rPr>
                  <w:rFonts w:ascii="Times New Roman" w:hAnsi="Times New Roman" w:cs="Times New Roman"/>
                  <w:sz w:val="22"/>
                </w:rPr>
              </w:rPrChange>
            </w:rPr>
            <w:fldChar w:fldCharType="separate"/>
          </w:r>
        </w:del>
      </w:ins>
      <w:del w:id="6661" w:author="nick ting" w:date="2021-10-07T08:41:00Z">
        <w:r w:rsidR="004B771F" w:rsidRPr="00F331C9" w:rsidDel="00126C1D">
          <w:rPr>
            <w:rFonts w:ascii="Times New Roman" w:hAnsi="Times New Roman" w:cs="Times New Roman"/>
            <w:kern w:val="0"/>
            <w:sz w:val="24"/>
            <w:szCs w:val="24"/>
            <w:highlight w:val="yellow"/>
            <w:vertAlign w:val="superscript"/>
            <w:rPrChange w:id="6662" w:author="LIN, Yufeng" w:date="2021-10-07T10:20:00Z">
              <w:rPr>
                <w:rFonts w:ascii="Times New Roman" w:hAnsi="Times New Roman" w:cs="Times New Roman"/>
                <w:kern w:val="0"/>
                <w:sz w:val="22"/>
                <w:szCs w:val="24"/>
                <w:vertAlign w:val="superscript"/>
              </w:rPr>
            </w:rPrChange>
          </w:rPr>
          <w:delText>54,55</w:delText>
        </w:r>
      </w:del>
      <w:ins w:id="6663" w:author="LIN, Yufeng" w:date="2021-10-06T13:19:00Z">
        <w:del w:id="6664" w:author="nick ting" w:date="2021-10-07T08:41:00Z">
          <w:r w:rsidRPr="00F331C9" w:rsidDel="00126C1D">
            <w:rPr>
              <w:rFonts w:ascii="Times New Roman" w:hAnsi="Times New Roman" w:cs="Times New Roman"/>
              <w:sz w:val="24"/>
              <w:szCs w:val="24"/>
              <w:highlight w:val="yellow"/>
              <w:rPrChange w:id="6665" w:author="LIN, Yufeng" w:date="2021-10-07T10:20:00Z">
                <w:rPr>
                  <w:rFonts w:ascii="Times New Roman" w:hAnsi="Times New Roman" w:cs="Times New Roman"/>
                  <w:sz w:val="22"/>
                </w:rPr>
              </w:rPrChange>
            </w:rPr>
            <w:fldChar w:fldCharType="end"/>
          </w:r>
        </w:del>
        <w:del w:id="6666" w:author="nick ting" w:date="2021-10-07T00:26:00Z">
          <w:r w:rsidRPr="00F331C9" w:rsidDel="00A5201E">
            <w:rPr>
              <w:rFonts w:ascii="Times New Roman" w:hAnsi="Times New Roman" w:cs="Times New Roman"/>
              <w:sz w:val="24"/>
              <w:szCs w:val="24"/>
              <w:rPrChange w:id="6667" w:author="LIN, Yufeng" w:date="2021-10-07T10:20:00Z">
                <w:rPr>
                  <w:rFonts w:ascii="Times New Roman" w:hAnsi="Times New Roman" w:cs="Times New Roman"/>
                  <w:sz w:val="22"/>
                </w:rPr>
              </w:rPrChange>
            </w:rPr>
            <w:delText xml:space="preserve">, and </w:delText>
          </w:r>
        </w:del>
      </w:ins>
      <w:moveTo w:id="6668" w:author="LIN, Yufeng" w:date="2021-10-05T18:08:00Z">
        <w:del w:id="6669" w:author="nick ting" w:date="2021-10-05T23:36:00Z">
          <w:r w:rsidR="00615D1D" w:rsidRPr="00F331C9" w:rsidDel="00124759">
            <w:rPr>
              <w:rFonts w:ascii="Times New Roman" w:hAnsi="Times New Roman" w:cs="Times New Roman"/>
              <w:sz w:val="24"/>
              <w:szCs w:val="24"/>
              <w:rPrChange w:id="6670" w:author="LIN, Yufeng" w:date="2021-10-07T10:20:00Z">
                <w:rPr>
                  <w:rFonts w:ascii="Times New Roman" w:hAnsi="Times New Roman" w:cs="Times New Roman"/>
                  <w:sz w:val="22"/>
                </w:rPr>
              </w:rPrChange>
            </w:rPr>
            <w:delText>,</w:delText>
          </w:r>
        </w:del>
      </w:moveTo>
      <w:ins w:id="6671" w:author="nick ting" w:date="2021-10-05T23:36:00Z">
        <w:del w:id="6672" w:author="LIN, Yufeng" w:date="2021-10-06T13:19:00Z">
          <w:r w:rsidR="00124759" w:rsidRPr="00F331C9" w:rsidDel="00C82F35">
            <w:rPr>
              <w:rFonts w:ascii="Times New Roman" w:hAnsi="Times New Roman" w:cs="Times New Roman"/>
              <w:sz w:val="24"/>
              <w:szCs w:val="24"/>
              <w:rPrChange w:id="6673" w:author="LIN, Yufeng" w:date="2021-10-07T10:20:00Z">
                <w:rPr>
                  <w:rFonts w:ascii="Times New Roman" w:hAnsi="Times New Roman" w:cs="Times New Roman"/>
                  <w:sz w:val="22"/>
                </w:rPr>
              </w:rPrChange>
            </w:rPr>
            <w:delText>C</w:delText>
          </w:r>
        </w:del>
      </w:ins>
      <w:ins w:id="6674" w:author="nick ting" w:date="2021-10-07T00:26:00Z">
        <w:r w:rsidR="00A5201E" w:rsidRPr="00F331C9">
          <w:rPr>
            <w:rFonts w:ascii="Times New Roman" w:hAnsi="Times New Roman" w:cs="Times New Roman"/>
            <w:sz w:val="24"/>
            <w:szCs w:val="24"/>
            <w:rPrChange w:id="6675" w:author="LIN, Yufeng" w:date="2021-10-07T10:20:00Z">
              <w:rPr>
                <w:rFonts w:ascii="Times New Roman" w:hAnsi="Times New Roman" w:cs="Times New Roman"/>
                <w:sz w:val="22"/>
              </w:rPr>
            </w:rPrChange>
          </w:rPr>
          <w:t>C</w:t>
        </w:r>
      </w:ins>
      <w:ins w:id="6676" w:author="LIN, Yufeng" w:date="2021-10-06T13:19:00Z">
        <w:del w:id="6677" w:author="nick ting" w:date="2021-10-07T00:26:00Z">
          <w:r w:rsidRPr="00F331C9" w:rsidDel="00A5201E">
            <w:rPr>
              <w:rFonts w:ascii="Times New Roman" w:hAnsi="Times New Roman" w:cs="Times New Roman"/>
              <w:sz w:val="24"/>
              <w:szCs w:val="24"/>
              <w:rPrChange w:id="6678" w:author="LIN, Yufeng" w:date="2021-10-07T10:20:00Z">
                <w:rPr>
                  <w:rFonts w:ascii="Times New Roman" w:hAnsi="Times New Roman" w:cs="Times New Roman"/>
                  <w:sz w:val="22"/>
                </w:rPr>
              </w:rPrChange>
            </w:rPr>
            <w:delText>c</w:delText>
          </w:r>
        </w:del>
      </w:ins>
      <w:ins w:id="6679" w:author="nick ting" w:date="2021-10-05T23:36:00Z">
        <w:r w:rsidR="00124759" w:rsidRPr="00F331C9">
          <w:rPr>
            <w:rFonts w:ascii="Times New Roman" w:hAnsi="Times New Roman" w:cs="Times New Roman"/>
            <w:sz w:val="24"/>
            <w:szCs w:val="24"/>
            <w:rPrChange w:id="6680" w:author="LIN, Yufeng" w:date="2021-10-07T10:20:00Z">
              <w:rPr>
                <w:rFonts w:ascii="Times New Roman" w:hAnsi="Times New Roman" w:cs="Times New Roman"/>
                <w:sz w:val="22"/>
              </w:rPr>
            </w:rPrChange>
          </w:rPr>
          <w:t>ohort heterogeneity of</w:t>
        </w:r>
      </w:ins>
      <w:ins w:id="6681" w:author="nick ting" w:date="2021-10-05T23:39:00Z">
        <w:r w:rsidR="00F94A48" w:rsidRPr="00F331C9">
          <w:rPr>
            <w:rFonts w:ascii="Times New Roman" w:hAnsi="Times New Roman" w:cs="Times New Roman"/>
            <w:sz w:val="24"/>
            <w:szCs w:val="24"/>
            <w:rPrChange w:id="6682" w:author="LIN, Yufeng" w:date="2021-10-07T10:20:00Z">
              <w:rPr>
                <w:rFonts w:ascii="Times New Roman" w:hAnsi="Times New Roman" w:cs="Times New Roman"/>
                <w:sz w:val="22"/>
              </w:rPr>
            </w:rPrChange>
          </w:rPr>
          <w:t xml:space="preserve"> the</w:t>
        </w:r>
      </w:ins>
      <w:ins w:id="6683" w:author="nick ting" w:date="2021-10-05T23:36:00Z">
        <w:r w:rsidR="00124759" w:rsidRPr="00F331C9">
          <w:rPr>
            <w:rFonts w:ascii="Times New Roman" w:hAnsi="Times New Roman" w:cs="Times New Roman"/>
            <w:sz w:val="24"/>
            <w:szCs w:val="24"/>
            <w:rPrChange w:id="6684" w:author="LIN, Yufeng" w:date="2021-10-07T10:20:00Z">
              <w:rPr>
                <w:rFonts w:ascii="Times New Roman" w:hAnsi="Times New Roman" w:cs="Times New Roman"/>
                <w:sz w:val="22"/>
              </w:rPr>
            </w:rPrChange>
          </w:rPr>
          <w:t xml:space="preserve"> enteric mycobiota was observed</w:t>
        </w:r>
      </w:ins>
      <w:ins w:id="6685" w:author="nick ting" w:date="2021-10-05T23:40:00Z">
        <w:r w:rsidR="00F94A48" w:rsidRPr="00F331C9">
          <w:rPr>
            <w:rFonts w:ascii="Times New Roman" w:hAnsi="Times New Roman" w:cs="Times New Roman"/>
            <w:sz w:val="24"/>
            <w:szCs w:val="24"/>
            <w:rPrChange w:id="6686" w:author="LIN, Yufeng" w:date="2021-10-07T10:20:00Z">
              <w:rPr>
                <w:rFonts w:ascii="Times New Roman" w:hAnsi="Times New Roman" w:cs="Times New Roman"/>
                <w:sz w:val="22"/>
              </w:rPr>
            </w:rPrChange>
          </w:rPr>
          <w:t xml:space="preserve"> across different studies</w:t>
        </w:r>
      </w:ins>
      <w:del w:id="6687" w:author="LIN, Yufeng" w:date="2021-10-06T13:19:00Z">
        <w:r w:rsidR="00DD4166" w:rsidRPr="00F331C9" w:rsidDel="00C82F35">
          <w:rPr>
            <w:rFonts w:ascii="Times New Roman" w:hAnsi="Times New Roman" w:cs="Times New Roman"/>
            <w:sz w:val="24"/>
            <w:szCs w:val="24"/>
            <w:rPrChange w:id="6688" w:author="LIN, Yufeng" w:date="2021-10-07T10:20:00Z">
              <w:rPr>
                <w:rFonts w:ascii="Times New Roman" w:hAnsi="Times New Roman" w:cs="Times New Roman"/>
                <w:sz w:val="22"/>
              </w:rPr>
            </w:rPrChange>
          </w:rPr>
          <w:fldChar w:fldCharType="begin"/>
        </w:r>
        <w:r w:rsidR="00DD4166" w:rsidRPr="00F331C9" w:rsidDel="00C82F35">
          <w:rPr>
            <w:rFonts w:ascii="Times New Roman" w:hAnsi="Times New Roman" w:cs="Times New Roman"/>
            <w:sz w:val="24"/>
            <w:szCs w:val="24"/>
            <w:rPrChange w:id="6689" w:author="LIN, Yufeng" w:date="2021-10-07T10:20:00Z">
              <w:rPr>
                <w:rFonts w:ascii="Times New Roman" w:hAnsi="Times New Roman" w:cs="Times New Roman"/>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RPr="00F331C9" w:rsidDel="00C82F35">
          <w:rPr>
            <w:rFonts w:ascii="Times New Roman" w:hAnsi="Times New Roman" w:cs="Times New Roman" w:hint="eastAsia"/>
            <w:sz w:val="24"/>
            <w:szCs w:val="24"/>
            <w:rPrChange w:id="6690" w:author="LIN, Yufeng" w:date="2021-10-07T10:20:00Z">
              <w:rPr>
                <w:rFonts w:ascii="Times New Roman" w:hAnsi="Times New Roman" w:cs="Times New Roman" w:hint="eastAsia"/>
                <w:sz w:val="22"/>
              </w:rPr>
            </w:rPrChange>
          </w:rPr>
          <w:delInstrText>‐</w:delInstrText>
        </w:r>
        <w:r w:rsidR="00DD4166" w:rsidRPr="00F331C9" w:rsidDel="00C82F35">
          <w:rPr>
            <w:rFonts w:ascii="Times New Roman" w:hAnsi="Times New Roman" w:cs="Times New Roman"/>
            <w:sz w:val="24"/>
            <w:szCs w:val="24"/>
            <w:rPrChange w:id="6691" w:author="LIN, Yufeng" w:date="2021-10-07T10:20:00Z">
              <w:rPr>
                <w:rFonts w:ascii="Times New Roman" w:hAnsi="Times New Roman" w:cs="Times New Roman"/>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DD4166" w:rsidRPr="00F331C9" w:rsidDel="00C82F35">
          <w:rPr>
            <w:rFonts w:ascii="Times New Roman" w:hAnsi="Times New Roman" w:cs="Times New Roman" w:hint="eastAsia"/>
            <w:sz w:val="24"/>
            <w:szCs w:val="24"/>
            <w:rPrChange w:id="6692" w:author="LIN, Yufeng" w:date="2021-10-07T10:20:00Z">
              <w:rPr>
                <w:rFonts w:ascii="Times New Roman" w:hAnsi="Times New Roman" w:cs="Times New Roman" w:hint="eastAsia"/>
                <w:sz w:val="22"/>
              </w:rPr>
            </w:rPrChange>
          </w:rPr>
          <w:delInstrText>‐</w:delInstrText>
        </w:r>
        <w:r w:rsidR="00DD4166" w:rsidRPr="00F331C9" w:rsidDel="00C82F35">
          <w:rPr>
            <w:rFonts w:ascii="Times New Roman" w:hAnsi="Times New Roman" w:cs="Times New Roman"/>
            <w:sz w:val="24"/>
            <w:szCs w:val="24"/>
            <w:rPrChange w:id="6693" w:author="LIN, Yufeng" w:date="2021-10-07T10:20:00Z">
              <w:rPr>
                <w:rFonts w:ascii="Times New Roman" w:hAnsi="Times New Roman" w:cs="Times New Roman"/>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DD4166" w:rsidRPr="00F331C9" w:rsidDel="00C82F35">
          <w:rPr>
            <w:rFonts w:ascii="Times New Roman" w:hAnsi="Times New Roman" w:cs="Times New Roman"/>
            <w:sz w:val="24"/>
            <w:szCs w:val="24"/>
            <w:rPrChange w:id="6694" w:author="LIN, Yufeng" w:date="2021-10-07T10:20:00Z">
              <w:rPr>
                <w:rFonts w:ascii="Times New Roman" w:hAnsi="Times New Roman" w:cs="Times New Roman"/>
                <w:sz w:val="22"/>
              </w:rPr>
            </w:rPrChange>
          </w:rPr>
          <w:fldChar w:fldCharType="separate"/>
        </w:r>
        <w:r w:rsidR="00DD4166" w:rsidRPr="00F331C9" w:rsidDel="00C82F35">
          <w:rPr>
            <w:rFonts w:ascii="Times New Roman" w:hAnsi="Times New Roman" w:cs="Times New Roman"/>
            <w:kern w:val="0"/>
            <w:sz w:val="24"/>
            <w:szCs w:val="24"/>
            <w:u w:val="dash"/>
            <w:vertAlign w:val="superscript"/>
            <w:rPrChange w:id="6695" w:author="LIN, Yufeng" w:date="2021-10-07T10:20:00Z">
              <w:rPr>
                <w:rFonts w:ascii="Times New Roman" w:hAnsi="Times New Roman" w:cs="Times New Roman"/>
                <w:kern w:val="0"/>
                <w:sz w:val="22"/>
                <w:szCs w:val="24"/>
                <w:u w:val="dash"/>
                <w:vertAlign w:val="superscript"/>
              </w:rPr>
            </w:rPrChange>
          </w:rPr>
          <w:delText>1,2</w:delText>
        </w:r>
        <w:r w:rsidR="00DD4166" w:rsidRPr="00F331C9" w:rsidDel="00C82F35">
          <w:rPr>
            <w:rFonts w:ascii="Times New Roman" w:hAnsi="Times New Roman" w:cs="Times New Roman"/>
            <w:sz w:val="24"/>
            <w:szCs w:val="24"/>
            <w:rPrChange w:id="6696" w:author="LIN, Yufeng" w:date="2021-10-07T10:20:00Z">
              <w:rPr>
                <w:rFonts w:ascii="Times New Roman" w:hAnsi="Times New Roman" w:cs="Times New Roman"/>
                <w:sz w:val="22"/>
              </w:rPr>
            </w:rPrChange>
          </w:rPr>
          <w:fldChar w:fldCharType="end"/>
        </w:r>
      </w:del>
      <w:moveTo w:id="6697" w:author="LIN, Yufeng" w:date="2021-10-05T18:08:00Z">
        <w:del w:id="6698" w:author="LIN, Yufeng" w:date="2021-10-06T13:19:00Z">
          <w:r w:rsidR="00615D1D" w:rsidRPr="00F331C9" w:rsidDel="00C82F35">
            <w:rPr>
              <w:rFonts w:ascii="Times New Roman" w:hAnsi="Times New Roman" w:cs="Times New Roman"/>
              <w:sz w:val="24"/>
              <w:szCs w:val="24"/>
              <w:rPrChange w:id="6699" w:author="LIN, Yufeng" w:date="2021-10-07T10:20:00Z">
                <w:rPr>
                  <w:rFonts w:ascii="Times New Roman" w:hAnsi="Times New Roman" w:cs="Times New Roman"/>
                  <w:sz w:val="22"/>
                </w:rPr>
              </w:rPrChange>
            </w:rPr>
            <w:delText xml:space="preserve"> </w:delText>
          </w:r>
        </w:del>
        <w:del w:id="6700" w:author="nick ting" w:date="2021-10-05T23:36:00Z">
          <w:r w:rsidR="00615D1D" w:rsidRPr="00F331C9" w:rsidDel="00124759">
            <w:rPr>
              <w:rFonts w:ascii="Times New Roman" w:hAnsi="Times New Roman" w:cs="Times New Roman"/>
              <w:sz w:val="24"/>
              <w:szCs w:val="24"/>
              <w:rPrChange w:id="6701" w:author="LIN, Yufeng" w:date="2021-10-07T10:20:00Z">
                <w:rPr>
                  <w:rFonts w:ascii="Times New Roman" w:hAnsi="Times New Roman" w:cs="Times New Roman"/>
                  <w:sz w:val="22"/>
                </w:rPr>
              </w:rPrChange>
            </w:rPr>
            <w:delText>and it owned significant regional differences</w:delText>
          </w:r>
        </w:del>
        <w:r w:rsidR="00615D1D" w:rsidRPr="00F331C9">
          <w:rPr>
            <w:rFonts w:ascii="Times New Roman" w:hAnsi="Times New Roman" w:cs="Times New Roman"/>
            <w:sz w:val="24"/>
            <w:szCs w:val="24"/>
            <w:rPrChange w:id="6702" w:author="LIN, Yufeng" w:date="2021-10-07T10:20:00Z">
              <w:rPr>
                <w:rFonts w:ascii="Times New Roman" w:hAnsi="Times New Roman" w:cs="Times New Roman"/>
                <w:sz w:val="22"/>
              </w:rPr>
            </w:rPrChange>
          </w:rPr>
          <w:t xml:space="preserve">. </w:t>
        </w:r>
      </w:moveTo>
      <w:moveToRangeEnd w:id="6578"/>
      <w:ins w:id="6703" w:author="nick ting" w:date="2021-10-05T23:40:00Z">
        <w:r w:rsidR="00F94A48" w:rsidRPr="00F331C9">
          <w:rPr>
            <w:rFonts w:ascii="Times New Roman" w:hAnsi="Times New Roman" w:cs="Times New Roman"/>
            <w:sz w:val="24"/>
            <w:szCs w:val="24"/>
            <w:rPrChange w:id="6704" w:author="LIN, Yufeng" w:date="2021-10-07T10:20:00Z">
              <w:rPr>
                <w:rFonts w:ascii="Times New Roman" w:hAnsi="Times New Roman" w:cs="Times New Roman"/>
                <w:sz w:val="22"/>
              </w:rPr>
            </w:rPrChange>
          </w:rPr>
          <w:t>From our principal component analysis, there</w:t>
        </w:r>
        <w:r w:rsidR="00F94A48" w:rsidRPr="00F331C9" w:rsidDel="00F94A48">
          <w:rPr>
            <w:rFonts w:ascii="Times New Roman" w:hAnsi="Times New Roman" w:cs="Times New Roman"/>
            <w:sz w:val="24"/>
            <w:szCs w:val="24"/>
            <w:rPrChange w:id="6705" w:author="LIN, Yufeng" w:date="2021-10-07T10:20:00Z">
              <w:rPr>
                <w:rFonts w:ascii="Times New Roman" w:hAnsi="Times New Roman" w:cs="Times New Roman"/>
                <w:sz w:val="22"/>
              </w:rPr>
            </w:rPrChange>
          </w:rPr>
          <w:t xml:space="preserve"> </w:t>
        </w:r>
      </w:ins>
      <w:moveToRangeStart w:id="6706" w:author="nick ting" w:date="2021-10-05T23:39:00Z" w:name="move84369556"/>
      <w:moveTo w:id="6707" w:author="nick ting" w:date="2021-10-05T23:39:00Z">
        <w:del w:id="6708" w:author="nick ting" w:date="2021-10-05T23:39:00Z">
          <w:r w:rsidR="00F94A48" w:rsidRPr="00F331C9" w:rsidDel="00F94A48">
            <w:rPr>
              <w:rFonts w:ascii="Times New Roman" w:hAnsi="Times New Roman" w:cs="Times New Roman"/>
              <w:sz w:val="24"/>
              <w:szCs w:val="24"/>
              <w:rPrChange w:id="6709" w:author="LIN, Yufeng" w:date="2021-10-07T10:20:00Z">
                <w:rPr>
                  <w:rFonts w:ascii="Times New Roman" w:hAnsi="Times New Roman" w:cs="Times New Roman"/>
                  <w:sz w:val="22"/>
                </w:rPr>
              </w:rPrChange>
            </w:rPr>
            <w:delText>We observed</w:delText>
          </w:r>
        </w:del>
      </w:moveTo>
      <w:ins w:id="6710" w:author="nick ting" w:date="2021-10-05T23:41:00Z">
        <w:r w:rsidR="00F94A48" w:rsidRPr="00F331C9">
          <w:rPr>
            <w:rFonts w:ascii="Times New Roman" w:hAnsi="Times New Roman" w:cs="Times New Roman"/>
            <w:sz w:val="24"/>
            <w:szCs w:val="24"/>
            <w:rPrChange w:id="6711" w:author="LIN, Yufeng" w:date="2021-10-07T10:20:00Z">
              <w:rPr>
                <w:rFonts w:ascii="Times New Roman" w:hAnsi="Times New Roman" w:cs="Times New Roman"/>
                <w:sz w:val="22"/>
              </w:rPr>
            </w:rPrChange>
          </w:rPr>
          <w:t>were</w:t>
        </w:r>
      </w:ins>
      <w:moveTo w:id="6712" w:author="nick ting" w:date="2021-10-05T23:39:00Z">
        <w:del w:id="6713" w:author="nick ting" w:date="2021-10-05T23:41:00Z">
          <w:r w:rsidR="00F94A48" w:rsidRPr="00F331C9" w:rsidDel="00F94A48">
            <w:rPr>
              <w:rFonts w:ascii="Times New Roman" w:hAnsi="Times New Roman" w:cs="Times New Roman"/>
              <w:sz w:val="24"/>
              <w:szCs w:val="24"/>
              <w:rPrChange w:id="6714" w:author="LIN, Yufeng" w:date="2021-10-07T10:20:00Z">
                <w:rPr>
                  <w:rFonts w:ascii="Times New Roman" w:hAnsi="Times New Roman" w:cs="Times New Roman"/>
                  <w:sz w:val="22"/>
                </w:rPr>
              </w:rPrChange>
            </w:rPr>
            <w:delText xml:space="preserve"> a</w:delText>
          </w:r>
        </w:del>
        <w:r w:rsidR="00F94A48" w:rsidRPr="00F331C9">
          <w:rPr>
            <w:rFonts w:ascii="Times New Roman" w:hAnsi="Times New Roman" w:cs="Times New Roman"/>
            <w:sz w:val="24"/>
            <w:szCs w:val="24"/>
            <w:rPrChange w:id="6715" w:author="LIN, Yufeng" w:date="2021-10-07T10:20:00Z">
              <w:rPr>
                <w:rFonts w:ascii="Times New Roman" w:hAnsi="Times New Roman" w:cs="Times New Roman"/>
                <w:sz w:val="22"/>
              </w:rPr>
            </w:rPrChange>
          </w:rPr>
          <w:t xml:space="preserve"> significant p-value</w:t>
        </w:r>
      </w:moveTo>
      <w:ins w:id="6716" w:author="nick ting" w:date="2021-10-05T23:41:00Z">
        <w:r w:rsidR="00F94A48" w:rsidRPr="00F331C9">
          <w:rPr>
            <w:rFonts w:ascii="Times New Roman" w:hAnsi="Times New Roman" w:cs="Times New Roman"/>
            <w:sz w:val="24"/>
            <w:szCs w:val="24"/>
            <w:rPrChange w:id="6717" w:author="LIN, Yufeng" w:date="2021-10-07T10:20:00Z">
              <w:rPr>
                <w:rFonts w:ascii="Times New Roman" w:hAnsi="Times New Roman" w:cs="Times New Roman"/>
                <w:sz w:val="22"/>
              </w:rPr>
            </w:rPrChange>
          </w:rPr>
          <w:t>s</w:t>
        </w:r>
      </w:ins>
      <w:moveTo w:id="6718" w:author="nick ting" w:date="2021-10-05T23:39:00Z">
        <w:r w:rsidR="00F94A48" w:rsidRPr="00F331C9">
          <w:rPr>
            <w:rFonts w:ascii="Times New Roman" w:hAnsi="Times New Roman" w:cs="Times New Roman"/>
            <w:sz w:val="24"/>
            <w:szCs w:val="24"/>
            <w:rPrChange w:id="6719" w:author="LIN, Yufeng" w:date="2021-10-07T10:20:00Z">
              <w:rPr>
                <w:rFonts w:ascii="Times New Roman" w:hAnsi="Times New Roman" w:cs="Times New Roman"/>
                <w:sz w:val="22"/>
              </w:rPr>
            </w:rPrChange>
          </w:rPr>
          <w:t xml:space="preserve"> for the fungal composition</w:t>
        </w:r>
      </w:moveTo>
      <w:ins w:id="6720" w:author="nick ting" w:date="2021-10-05T23:41:00Z">
        <w:r w:rsidR="00F94A48" w:rsidRPr="00F331C9">
          <w:rPr>
            <w:rFonts w:ascii="Times New Roman" w:hAnsi="Times New Roman" w:cs="Times New Roman"/>
            <w:sz w:val="24"/>
            <w:szCs w:val="24"/>
            <w:rPrChange w:id="6721" w:author="LIN, Yufeng" w:date="2021-10-07T10:20:00Z">
              <w:rPr>
                <w:rFonts w:ascii="Times New Roman" w:hAnsi="Times New Roman" w:cs="Times New Roman"/>
                <w:sz w:val="22"/>
              </w:rPr>
            </w:rPrChange>
          </w:rPr>
          <w:t>al</w:t>
        </w:r>
      </w:ins>
      <w:moveTo w:id="6722" w:author="nick ting" w:date="2021-10-05T23:39:00Z">
        <w:r w:rsidR="00F94A48" w:rsidRPr="00F331C9">
          <w:rPr>
            <w:rFonts w:ascii="Times New Roman" w:hAnsi="Times New Roman" w:cs="Times New Roman"/>
            <w:sz w:val="24"/>
            <w:szCs w:val="24"/>
            <w:rPrChange w:id="6723" w:author="LIN, Yufeng" w:date="2021-10-07T10:20:00Z">
              <w:rPr>
                <w:rFonts w:ascii="Times New Roman" w:hAnsi="Times New Roman" w:cs="Times New Roman"/>
                <w:sz w:val="22"/>
              </w:rPr>
            </w:rPrChange>
          </w:rPr>
          <w:t xml:space="preserve"> difference</w:t>
        </w:r>
      </w:moveTo>
      <w:ins w:id="6724" w:author="nick ting" w:date="2021-10-05T23:41:00Z">
        <w:r w:rsidR="00F94A48" w:rsidRPr="00F331C9">
          <w:rPr>
            <w:rFonts w:ascii="Times New Roman" w:hAnsi="Times New Roman" w:cs="Times New Roman"/>
            <w:sz w:val="24"/>
            <w:szCs w:val="24"/>
            <w:rPrChange w:id="6725" w:author="LIN, Yufeng" w:date="2021-10-07T10:20:00Z">
              <w:rPr>
                <w:rFonts w:ascii="Times New Roman" w:hAnsi="Times New Roman" w:cs="Times New Roman"/>
                <w:sz w:val="22"/>
              </w:rPr>
            </w:rPrChange>
          </w:rPr>
          <w:t>s</w:t>
        </w:r>
      </w:ins>
      <w:moveTo w:id="6726" w:author="nick ting" w:date="2021-10-05T23:39:00Z">
        <w:r w:rsidR="00F94A48" w:rsidRPr="00F331C9">
          <w:rPr>
            <w:rFonts w:ascii="Times New Roman" w:hAnsi="Times New Roman" w:cs="Times New Roman"/>
            <w:sz w:val="24"/>
            <w:szCs w:val="24"/>
            <w:rPrChange w:id="6727" w:author="LIN, Yufeng" w:date="2021-10-07T10:20:00Z">
              <w:rPr>
                <w:rFonts w:ascii="Times New Roman" w:hAnsi="Times New Roman" w:cs="Times New Roman"/>
                <w:sz w:val="22"/>
              </w:rPr>
            </w:rPrChange>
          </w:rPr>
          <w:t xml:space="preserve"> </w:t>
        </w:r>
      </w:moveTo>
      <w:ins w:id="6728" w:author="nick ting" w:date="2021-10-05T23:41:00Z">
        <w:r w:rsidR="00F94A48" w:rsidRPr="00F331C9">
          <w:rPr>
            <w:rFonts w:ascii="Times New Roman" w:hAnsi="Times New Roman" w:cs="Times New Roman"/>
            <w:sz w:val="24"/>
            <w:szCs w:val="24"/>
            <w:rPrChange w:id="6729" w:author="LIN, Yufeng" w:date="2021-10-07T10:20:00Z">
              <w:rPr>
                <w:rFonts w:ascii="Times New Roman" w:hAnsi="Times New Roman" w:cs="Times New Roman"/>
                <w:sz w:val="22"/>
              </w:rPr>
            </w:rPrChange>
          </w:rPr>
          <w:t>across</w:t>
        </w:r>
      </w:ins>
      <w:moveTo w:id="6730" w:author="nick ting" w:date="2021-10-05T23:39:00Z">
        <w:del w:id="6731" w:author="nick ting" w:date="2021-10-05T23:41:00Z">
          <w:r w:rsidR="00F94A48" w:rsidRPr="00F331C9" w:rsidDel="00F94A48">
            <w:rPr>
              <w:rFonts w:ascii="Times New Roman" w:hAnsi="Times New Roman" w:cs="Times New Roman"/>
              <w:sz w:val="24"/>
              <w:szCs w:val="24"/>
              <w:rPrChange w:id="6732" w:author="LIN, Yufeng" w:date="2021-10-07T10:20:00Z">
                <w:rPr>
                  <w:rFonts w:ascii="Times New Roman" w:hAnsi="Times New Roman" w:cs="Times New Roman"/>
                  <w:sz w:val="22"/>
                </w:rPr>
              </w:rPrChange>
            </w:rPr>
            <w:delText>in different</w:delText>
          </w:r>
        </w:del>
        <w:r w:rsidR="00F94A48" w:rsidRPr="00F331C9">
          <w:rPr>
            <w:rFonts w:ascii="Times New Roman" w:hAnsi="Times New Roman" w:cs="Times New Roman"/>
            <w:sz w:val="24"/>
            <w:szCs w:val="24"/>
            <w:rPrChange w:id="6733" w:author="LIN, Yufeng" w:date="2021-10-07T10:20:00Z">
              <w:rPr>
                <w:rFonts w:ascii="Times New Roman" w:hAnsi="Times New Roman" w:cs="Times New Roman"/>
                <w:sz w:val="22"/>
              </w:rPr>
            </w:rPrChange>
          </w:rPr>
          <w:t xml:space="preserve"> cohorts</w:t>
        </w:r>
        <w:del w:id="6734" w:author="nick ting" w:date="2021-10-05T23:40:00Z">
          <w:r w:rsidR="00F94A48" w:rsidRPr="00F331C9" w:rsidDel="00F94A48">
            <w:rPr>
              <w:rFonts w:ascii="Times New Roman" w:hAnsi="Times New Roman" w:cs="Times New Roman"/>
              <w:sz w:val="24"/>
              <w:szCs w:val="24"/>
              <w:rPrChange w:id="6735" w:author="LIN, Yufeng" w:date="2021-10-07T10:20:00Z">
                <w:rPr>
                  <w:rFonts w:ascii="Times New Roman" w:hAnsi="Times New Roman" w:cs="Times New Roman"/>
                  <w:sz w:val="22"/>
                </w:rPr>
              </w:rPrChange>
            </w:rPr>
            <w:delText xml:space="preserve"> from the principal component analysis results</w:delText>
          </w:r>
        </w:del>
        <w:r w:rsidR="00F94A48" w:rsidRPr="00F331C9">
          <w:rPr>
            <w:rFonts w:ascii="Times New Roman" w:hAnsi="Times New Roman" w:cs="Times New Roman"/>
            <w:sz w:val="24"/>
            <w:szCs w:val="24"/>
            <w:rPrChange w:id="6736" w:author="LIN, Yufeng" w:date="2021-10-07T10:20:00Z">
              <w:rPr>
                <w:rFonts w:ascii="Times New Roman" w:hAnsi="Times New Roman" w:cs="Times New Roman"/>
                <w:sz w:val="22"/>
              </w:rPr>
            </w:rPrChange>
          </w:rPr>
          <w:t>.</w:t>
        </w:r>
      </w:moveTo>
      <w:moveToRangeEnd w:id="6706"/>
      <w:ins w:id="6737" w:author="nick ting" w:date="2021-10-05T23:40:00Z">
        <w:r w:rsidR="00F94A48" w:rsidRPr="00F331C9">
          <w:rPr>
            <w:rFonts w:ascii="Times New Roman" w:hAnsi="Times New Roman" w:cs="Times New Roman"/>
            <w:sz w:val="24"/>
            <w:szCs w:val="24"/>
            <w:rPrChange w:id="6738" w:author="LIN, Yufeng" w:date="2021-10-07T10:20:00Z">
              <w:rPr>
                <w:rFonts w:ascii="Times New Roman" w:hAnsi="Times New Roman" w:cs="Times New Roman"/>
                <w:sz w:val="22"/>
              </w:rPr>
            </w:rPrChange>
          </w:rPr>
          <w:t xml:space="preserve"> </w:t>
        </w:r>
      </w:ins>
      <w:ins w:id="6739" w:author="nick ting" w:date="2021-10-06T00:00:00Z">
        <w:r w:rsidR="005C59A5" w:rsidRPr="00F331C9">
          <w:rPr>
            <w:rFonts w:ascii="Times New Roman" w:hAnsi="Times New Roman" w:cs="Times New Roman"/>
            <w:sz w:val="24"/>
            <w:szCs w:val="24"/>
            <w:rPrChange w:id="6740" w:author="LIN, Yufeng" w:date="2021-10-07T10:20:00Z">
              <w:rPr>
                <w:rFonts w:ascii="Times New Roman" w:hAnsi="Times New Roman" w:cs="Times New Roman"/>
                <w:sz w:val="22"/>
              </w:rPr>
            </w:rPrChange>
          </w:rPr>
          <w:t>This is consistent with p</w:t>
        </w:r>
      </w:ins>
      <w:del w:id="6741" w:author="nick ting" w:date="2021-10-06T00:00:00Z">
        <w:r w:rsidR="00867992" w:rsidRPr="00F331C9" w:rsidDel="005C59A5">
          <w:rPr>
            <w:rFonts w:ascii="Times New Roman" w:hAnsi="Times New Roman" w:cs="Times New Roman"/>
            <w:sz w:val="24"/>
            <w:szCs w:val="24"/>
            <w:rPrChange w:id="6742" w:author="LIN, Yufeng" w:date="2021-10-07T10:20:00Z">
              <w:rPr>
                <w:rFonts w:ascii="Times New Roman" w:hAnsi="Times New Roman" w:cs="Times New Roman"/>
                <w:sz w:val="22"/>
              </w:rPr>
            </w:rPrChange>
          </w:rPr>
          <w:delText>P</w:delText>
        </w:r>
      </w:del>
      <w:r w:rsidR="00867992" w:rsidRPr="00F331C9">
        <w:rPr>
          <w:rFonts w:ascii="Times New Roman" w:hAnsi="Times New Roman" w:cs="Times New Roman"/>
          <w:sz w:val="24"/>
          <w:szCs w:val="24"/>
          <w:rPrChange w:id="6743" w:author="LIN, Yufeng" w:date="2021-10-07T10:20:00Z">
            <w:rPr>
              <w:rFonts w:ascii="Times New Roman" w:hAnsi="Times New Roman" w:cs="Times New Roman"/>
              <w:sz w:val="22"/>
            </w:rPr>
          </w:rPrChange>
        </w:rPr>
        <w:t xml:space="preserve">revious studies </w:t>
      </w:r>
      <w:ins w:id="6744" w:author="nick ting" w:date="2021-10-06T00:00:00Z">
        <w:r w:rsidR="005C59A5" w:rsidRPr="00F331C9">
          <w:rPr>
            <w:rFonts w:ascii="Times New Roman" w:hAnsi="Times New Roman" w:cs="Times New Roman"/>
            <w:sz w:val="24"/>
            <w:szCs w:val="24"/>
            <w:rPrChange w:id="6745" w:author="LIN, Yufeng" w:date="2021-10-07T10:20:00Z">
              <w:rPr>
                <w:rFonts w:ascii="Times New Roman" w:hAnsi="Times New Roman" w:cs="Times New Roman"/>
                <w:sz w:val="22"/>
              </w:rPr>
            </w:rPrChange>
          </w:rPr>
          <w:t>showing the crucial roles of</w:t>
        </w:r>
      </w:ins>
      <w:del w:id="6746" w:author="nick ting" w:date="2021-10-06T00:00:00Z">
        <w:r w:rsidR="00867992" w:rsidRPr="00F331C9" w:rsidDel="005C59A5">
          <w:rPr>
            <w:rFonts w:ascii="Times New Roman" w:hAnsi="Times New Roman" w:cs="Times New Roman"/>
            <w:sz w:val="24"/>
            <w:szCs w:val="24"/>
            <w:rPrChange w:id="6747" w:author="LIN, Yufeng" w:date="2021-10-07T10:20:00Z">
              <w:rPr>
                <w:rFonts w:ascii="Times New Roman" w:hAnsi="Times New Roman" w:cs="Times New Roman"/>
                <w:sz w:val="22"/>
              </w:rPr>
            </w:rPrChange>
          </w:rPr>
          <w:delText>have revealed that</w:delText>
        </w:r>
      </w:del>
      <w:r w:rsidR="00867992" w:rsidRPr="00F331C9">
        <w:rPr>
          <w:rFonts w:ascii="Times New Roman" w:hAnsi="Times New Roman" w:cs="Times New Roman"/>
          <w:sz w:val="24"/>
          <w:szCs w:val="24"/>
          <w:rPrChange w:id="6748" w:author="LIN, Yufeng" w:date="2021-10-07T10:20:00Z">
            <w:rPr>
              <w:rFonts w:ascii="Times New Roman" w:hAnsi="Times New Roman" w:cs="Times New Roman"/>
              <w:sz w:val="22"/>
            </w:rPr>
          </w:rPrChange>
        </w:rPr>
        <w:t xml:space="preserve"> genetic background, age, dietary habits, lifestyle, and local environments </w:t>
      </w:r>
      <w:del w:id="6749" w:author="nick ting" w:date="2021-10-06T00:00:00Z">
        <w:r w:rsidR="00867992" w:rsidRPr="00F331C9" w:rsidDel="005C59A5">
          <w:rPr>
            <w:rFonts w:ascii="Times New Roman" w:hAnsi="Times New Roman" w:cs="Times New Roman"/>
            <w:sz w:val="24"/>
            <w:szCs w:val="24"/>
            <w:rPrChange w:id="6750" w:author="LIN, Yufeng" w:date="2021-10-07T10:20:00Z">
              <w:rPr>
                <w:rFonts w:ascii="Times New Roman" w:hAnsi="Times New Roman" w:cs="Times New Roman"/>
                <w:sz w:val="22"/>
              </w:rPr>
            </w:rPrChange>
          </w:rPr>
          <w:delText xml:space="preserve">play crucial roles </w:delText>
        </w:r>
      </w:del>
      <w:r w:rsidR="00867992" w:rsidRPr="00F331C9">
        <w:rPr>
          <w:rFonts w:ascii="Times New Roman" w:hAnsi="Times New Roman" w:cs="Times New Roman"/>
          <w:sz w:val="24"/>
          <w:szCs w:val="24"/>
          <w:rPrChange w:id="6751" w:author="LIN, Yufeng" w:date="2021-10-07T10:20:00Z">
            <w:rPr>
              <w:rFonts w:ascii="Times New Roman" w:hAnsi="Times New Roman" w:cs="Times New Roman"/>
              <w:sz w:val="22"/>
            </w:rPr>
          </w:rPrChange>
        </w:rPr>
        <w:t xml:space="preserve">in </w:t>
      </w:r>
      <w:del w:id="6752" w:author="LIN, Yufeng" w:date="2021-10-07T10:56:00Z">
        <w:r w:rsidR="00867992" w:rsidRPr="00F331C9" w:rsidDel="00E81CE7">
          <w:rPr>
            <w:rFonts w:ascii="Times New Roman" w:hAnsi="Times New Roman" w:cs="Times New Roman"/>
            <w:sz w:val="24"/>
            <w:szCs w:val="24"/>
            <w:rPrChange w:id="6753" w:author="LIN, Yufeng" w:date="2021-10-07T10:20:00Z">
              <w:rPr>
                <w:rFonts w:ascii="Times New Roman" w:hAnsi="Times New Roman" w:cs="Times New Roman"/>
                <w:sz w:val="22"/>
              </w:rPr>
            </w:rPrChange>
          </w:rPr>
          <w:delText>the heterogeneity of enteric microbiota among humans</w:delText>
        </w:r>
      </w:del>
      <w:ins w:id="6754" w:author="nick ting" w:date="2021-10-06T00:00:00Z">
        <w:del w:id="6755" w:author="LIN, Yufeng" w:date="2021-10-07T10:56:00Z">
          <w:r w:rsidR="005C59A5" w:rsidRPr="00F331C9" w:rsidDel="00E81CE7">
            <w:rPr>
              <w:rFonts w:ascii="Times New Roman" w:hAnsi="Times New Roman" w:cs="Times New Roman"/>
              <w:sz w:val="24"/>
              <w:szCs w:val="24"/>
              <w:rPrChange w:id="6756" w:author="LIN, Yufeng" w:date="2021-10-07T10:20:00Z">
                <w:rPr>
                  <w:rFonts w:ascii="Times New Roman" w:hAnsi="Times New Roman" w:cs="Times New Roman"/>
                  <w:sz w:val="22"/>
                </w:rPr>
              </w:rPrChange>
            </w:rPr>
            <w:delText xml:space="preserve">composition of </w:delText>
          </w:r>
        </w:del>
      </w:ins>
      <w:ins w:id="6757" w:author="nick ting" w:date="2021-10-06T00:01:00Z">
        <w:del w:id="6758" w:author="LIN, Yufeng" w:date="2021-10-07T10:56:00Z">
          <w:r w:rsidR="005C59A5" w:rsidRPr="00F331C9" w:rsidDel="00E81CE7">
            <w:rPr>
              <w:rFonts w:ascii="Times New Roman" w:hAnsi="Times New Roman" w:cs="Times New Roman"/>
              <w:sz w:val="24"/>
              <w:szCs w:val="24"/>
              <w:rPrChange w:id="6759" w:author="LIN, Yufeng" w:date="2021-10-07T10:20:00Z">
                <w:rPr>
                  <w:rFonts w:ascii="Times New Roman" w:hAnsi="Times New Roman" w:cs="Times New Roman"/>
                  <w:sz w:val="22"/>
                </w:rPr>
              </w:rPrChange>
            </w:rPr>
            <w:delText>microbiota</w:delText>
          </w:r>
        </w:del>
      </w:ins>
      <w:ins w:id="6760" w:author="LIN, Yufeng" w:date="2021-10-07T10:56:00Z">
        <w:r w:rsidR="00E81CE7" w:rsidRPr="00F331C9">
          <w:rPr>
            <w:rFonts w:ascii="Times New Roman" w:hAnsi="Times New Roman" w:cs="Times New Roman"/>
            <w:sz w:val="24"/>
            <w:szCs w:val="24"/>
          </w:rPr>
          <w:t>microbiota composition</w:t>
        </w:r>
      </w:ins>
      <w:ins w:id="6761" w:author="nick ting" w:date="2021-10-06T00:01:00Z">
        <w:r w:rsidR="005C59A5" w:rsidRPr="00F331C9">
          <w:rPr>
            <w:rFonts w:ascii="Times New Roman" w:hAnsi="Times New Roman" w:cs="Times New Roman"/>
            <w:sz w:val="24"/>
            <w:szCs w:val="24"/>
            <w:rPrChange w:id="6762" w:author="LIN, Yufeng" w:date="2021-10-07T10:20:00Z">
              <w:rPr>
                <w:rFonts w:ascii="Times New Roman" w:hAnsi="Times New Roman" w:cs="Times New Roman"/>
                <w:sz w:val="22"/>
              </w:rPr>
            </w:rPrChange>
          </w:rPr>
          <w:t xml:space="preserve"> across different populations</w:t>
        </w:r>
      </w:ins>
      <w:r w:rsidR="00867992" w:rsidRPr="00F331C9">
        <w:rPr>
          <w:rFonts w:ascii="Times New Roman" w:hAnsi="Times New Roman" w:cs="Times New Roman"/>
          <w:sz w:val="24"/>
          <w:szCs w:val="24"/>
          <w:rPrChange w:id="6763"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{"citationID":"ZkAoCZVT","properties":{"formattedCitation":"\\super 54\\nosupersub{}","plainCitation":"54","noteIndex":0},"citationItems":[{"id":547,"uris":["http://zotero.org/users/7908919/items/R6ATM5E4"],"uri":["http://zotero.org/users/7908919/items/R6ATM5E4"],"itemData":{"id":547,"type":"article-journal","abstract":"Background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F331C9">
        <w:rPr>
          <w:rFonts w:ascii="Times New Roman" w:hAnsi="Times New Roman" w:cs="Times New Roman"/>
          <w:sz w:val="24"/>
          <w:szCs w:val="24"/>
          <w:rPrChange w:id="6764"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54</w:t>
      </w:r>
      <w:r w:rsidR="00867992" w:rsidRPr="00F331C9">
        <w:rPr>
          <w:rFonts w:ascii="Times New Roman" w:hAnsi="Times New Roman" w:cs="Times New Roman"/>
          <w:sz w:val="24"/>
          <w:szCs w:val="24"/>
          <w:rPrChange w:id="6765" w:author="LIN, Yufeng" w:date="2021-10-07T10:20:00Z">
            <w:rPr>
              <w:rFonts w:ascii="Times New Roman" w:hAnsi="Times New Roman" w:cs="Times New Roman"/>
              <w:sz w:val="22"/>
            </w:rPr>
          </w:rPrChange>
        </w:rPr>
        <w:fldChar w:fldCharType="end"/>
      </w:r>
      <w:r w:rsidR="00867992" w:rsidRPr="00F331C9">
        <w:rPr>
          <w:rFonts w:ascii="Times New Roman" w:hAnsi="Times New Roman" w:cs="Times New Roman"/>
          <w:sz w:val="24"/>
          <w:szCs w:val="24"/>
          <w:rPrChange w:id="6766" w:author="LIN, Yufeng" w:date="2021-10-07T10:20:00Z">
            <w:rPr>
              <w:rFonts w:ascii="Times New Roman" w:hAnsi="Times New Roman" w:cs="Times New Roman"/>
              <w:sz w:val="22"/>
            </w:rPr>
          </w:rPrChange>
        </w:rPr>
        <w:t xml:space="preserve">. </w:t>
      </w:r>
    </w:p>
    <w:p w14:paraId="4F0CDE00" w14:textId="7D7A6BDF" w:rsidR="006914BC" w:rsidRPr="00F331C9" w:rsidDel="00677B2D" w:rsidRDefault="006914BC" w:rsidP="00F331C9">
      <w:pPr>
        <w:spacing w:line="480" w:lineRule="auto"/>
        <w:rPr>
          <w:ins w:id="6767" w:author="nick ting" w:date="2021-10-07T08:47:00Z"/>
          <w:del w:id="6768" w:author="LIN, Yufeng" w:date="2021-10-07T10:10:00Z"/>
          <w:rFonts w:ascii="Times New Roman" w:hAnsi="Times New Roman" w:cs="Times New Roman"/>
          <w:sz w:val="24"/>
          <w:szCs w:val="24"/>
          <w:rPrChange w:id="6769" w:author="LIN, Yufeng" w:date="2021-10-07T10:20:00Z">
            <w:rPr>
              <w:ins w:id="6770" w:author="nick ting" w:date="2021-10-07T08:47:00Z"/>
              <w:del w:id="6771" w:author="LIN, Yufeng" w:date="2021-10-07T10:10:00Z"/>
              <w:rFonts w:ascii="Times New Roman" w:hAnsi="Times New Roman" w:cs="Times New Roman"/>
              <w:sz w:val="22"/>
            </w:rPr>
          </w:rPrChange>
        </w:rPr>
      </w:pPr>
    </w:p>
    <w:p w14:paraId="2A8E6757" w14:textId="2A2742BA" w:rsidR="00126C1D" w:rsidRPr="00F331C9" w:rsidRDefault="006914BC" w:rsidP="00F331C9">
      <w:pPr>
        <w:spacing w:line="480" w:lineRule="auto"/>
        <w:rPr>
          <w:ins w:id="6772" w:author="LIN, Yufeng" w:date="2021-10-07T10:10:00Z"/>
          <w:rFonts w:ascii="Times New Roman" w:hAnsi="Times New Roman" w:cs="Times New Roman"/>
          <w:sz w:val="24"/>
          <w:szCs w:val="24"/>
          <w:rPrChange w:id="6773" w:author="LIN, Yufeng" w:date="2021-10-07T10:20:00Z">
            <w:rPr>
              <w:ins w:id="6774" w:author="LIN, Yufeng" w:date="2021-10-07T10:10:00Z"/>
              <w:rFonts w:ascii="Times New Roman" w:hAnsi="Times New Roman" w:cs="Times New Roman"/>
              <w:sz w:val="22"/>
            </w:rPr>
          </w:rPrChange>
        </w:rPr>
      </w:pPr>
      <w:proofErr w:type="gramStart"/>
      <w:ins w:id="6775" w:author="nick ting" w:date="2021-10-07T08:47:00Z">
        <w:r w:rsidRPr="00F331C9">
          <w:rPr>
            <w:rFonts w:ascii="Times New Roman" w:hAnsi="Times New Roman" w:cs="Times New Roman"/>
            <w:sz w:val="24"/>
            <w:szCs w:val="24"/>
            <w:rPrChange w:id="6776" w:author="LIN, Yufeng" w:date="2021-10-07T10:20:00Z">
              <w:rPr>
                <w:rFonts w:ascii="Times New Roman" w:hAnsi="Times New Roman" w:cs="Times New Roman"/>
                <w:sz w:val="22"/>
              </w:rPr>
            </w:rPrChange>
          </w:rPr>
          <w:t>Similar to</w:t>
        </w:r>
        <w:proofErr w:type="gramEnd"/>
        <w:r w:rsidRPr="00F331C9">
          <w:rPr>
            <w:rFonts w:ascii="Times New Roman" w:hAnsi="Times New Roman" w:cs="Times New Roman"/>
            <w:sz w:val="24"/>
            <w:szCs w:val="24"/>
            <w:rPrChange w:id="6777" w:author="LIN, Yufeng" w:date="2021-10-07T10:20:00Z">
              <w:rPr>
                <w:rFonts w:ascii="Times New Roman" w:hAnsi="Times New Roman" w:cs="Times New Roman"/>
                <w:sz w:val="22"/>
              </w:rPr>
            </w:rPrChange>
          </w:rPr>
          <w:t xml:space="preserve"> previous </w:t>
        </w:r>
        <w:del w:id="6778" w:author="LIN, Yufeng" w:date="2021-10-08T10:16:00Z">
          <w:r w:rsidRPr="00F331C9" w:rsidDel="00195970">
            <w:rPr>
              <w:rFonts w:ascii="Times New Roman" w:hAnsi="Times New Roman" w:cs="Times New Roman"/>
              <w:sz w:val="24"/>
              <w:szCs w:val="24"/>
              <w:rPrChange w:id="6779" w:author="LIN, Yufeng" w:date="2021-10-07T10:20:00Z">
                <w:rPr>
                  <w:rFonts w:ascii="Times New Roman" w:hAnsi="Times New Roman" w:cs="Times New Roman"/>
                  <w:sz w:val="22"/>
                </w:rPr>
              </w:rPrChange>
            </w:rPr>
            <w:delText>researches</w:delText>
          </w:r>
        </w:del>
      </w:ins>
      <w:ins w:id="6780" w:author="LIN, Yufeng" w:date="2021-10-08T10:16:00Z">
        <w:r w:rsidR="00195970" w:rsidRPr="00F331C9">
          <w:rPr>
            <w:rFonts w:ascii="Times New Roman" w:hAnsi="Times New Roman" w:cs="Times New Roman"/>
            <w:sz w:val="24"/>
            <w:szCs w:val="24"/>
          </w:rPr>
          <w:t>research</w:t>
        </w:r>
      </w:ins>
      <w:ins w:id="6781" w:author="nick ting" w:date="2021-10-07T08:47:00Z">
        <w:r w:rsidRPr="00F331C9">
          <w:rPr>
            <w:rFonts w:ascii="Times New Roman" w:hAnsi="Times New Roman" w:cs="Times New Roman"/>
            <w:sz w:val="24"/>
            <w:szCs w:val="24"/>
            <w:rPrChange w:id="6782" w:author="LIN, Yufeng" w:date="2021-10-07T10:20:00Z">
              <w:rPr>
                <w:rFonts w:ascii="Times New Roman" w:hAnsi="Times New Roman" w:cs="Times New Roman"/>
                <w:sz w:val="22"/>
              </w:rPr>
            </w:rPrChange>
          </w:rPr>
          <w:t xml:space="preserve"> studying gut bacterial composition, we also observed the alter</w:t>
        </w:r>
      </w:ins>
      <w:ins w:id="6783" w:author="LIN, Yufeng" w:date="2021-10-07T10:57:00Z">
        <w:r w:rsidR="00E81CE7" w:rsidRPr="00F331C9">
          <w:rPr>
            <w:rFonts w:ascii="Times New Roman" w:hAnsi="Times New Roman" w:cs="Times New Roman"/>
            <w:sz w:val="24"/>
            <w:szCs w:val="24"/>
          </w:rPr>
          <w:t>e</w:t>
        </w:r>
      </w:ins>
      <w:ins w:id="6784" w:author="nick ting" w:date="2021-10-07T08:47:00Z">
        <w:r w:rsidRPr="00F331C9">
          <w:rPr>
            <w:rFonts w:ascii="Times New Roman" w:hAnsi="Times New Roman" w:cs="Times New Roman"/>
            <w:sz w:val="24"/>
            <w:szCs w:val="24"/>
            <w:rPrChange w:id="6785" w:author="LIN, Yufeng" w:date="2021-10-07T10:20:00Z">
              <w:rPr>
                <w:rFonts w:ascii="Times New Roman" w:hAnsi="Times New Roman" w:cs="Times New Roman"/>
                <w:sz w:val="22"/>
              </w:rPr>
            </w:rPrChange>
          </w:rPr>
          <w:t>d mycobiota composition in CRC versus healthy controls.</w:t>
        </w:r>
      </w:ins>
      <w:ins w:id="6786" w:author="LIN, Yufeng" w:date="2021-10-07T10:10:00Z">
        <w:r w:rsidR="00677B2D" w:rsidRPr="00F331C9">
          <w:rPr>
            <w:rFonts w:ascii="Times New Roman" w:hAnsi="Times New Roman" w:cs="Times New Roman"/>
            <w:sz w:val="24"/>
            <w:szCs w:val="24"/>
            <w:rPrChange w:id="6787" w:author="LIN, Yufeng" w:date="2021-10-07T10:20:00Z">
              <w:rPr>
                <w:rFonts w:ascii="Times New Roman" w:hAnsi="Times New Roman" w:cs="Times New Roman"/>
                <w:sz w:val="22"/>
              </w:rPr>
            </w:rPrChange>
          </w:rPr>
          <w:t xml:space="preserve"> </w:t>
        </w:r>
      </w:ins>
      <w:ins w:id="6788" w:author="nick ting" w:date="2021-10-07T08:41:00Z">
        <w:r w:rsidR="00126C1D" w:rsidRPr="00F331C9">
          <w:rPr>
            <w:rFonts w:ascii="Times New Roman" w:hAnsi="Times New Roman" w:cs="Times New Roman"/>
            <w:sz w:val="24"/>
            <w:szCs w:val="24"/>
            <w:rPrChange w:id="6789" w:author="LIN, Yufeng" w:date="2021-10-07T10:20:00Z">
              <w:rPr>
                <w:rFonts w:ascii="Times New Roman" w:hAnsi="Times New Roman" w:cs="Times New Roman"/>
                <w:sz w:val="22"/>
                <w:highlight w:val="yellow"/>
              </w:rPr>
            </w:rPrChange>
          </w:rPr>
          <w:t xml:space="preserve">We found that the chao1 </w:t>
        </w:r>
      </w:ins>
      <w:ins w:id="6790" w:author="nick ting" w:date="2021-10-07T08:48:00Z">
        <w:r w:rsidRPr="00F331C9">
          <w:rPr>
            <w:rFonts w:ascii="Times New Roman" w:hAnsi="Times New Roman" w:cs="Times New Roman"/>
            <w:sz w:val="24"/>
            <w:szCs w:val="24"/>
            <w:rPrChange w:id="6791" w:author="LIN, Yufeng" w:date="2021-10-07T10:20:00Z">
              <w:rPr>
                <w:rFonts w:ascii="Times New Roman" w:hAnsi="Times New Roman" w:cs="Times New Roman"/>
                <w:sz w:val="22"/>
                <w:highlight w:val="yellow"/>
              </w:rPr>
            </w:rPrChange>
          </w:rPr>
          <w:t xml:space="preserve">index </w:t>
        </w:r>
      </w:ins>
      <w:ins w:id="6792" w:author="nick ting" w:date="2021-10-07T08:41:00Z">
        <w:r w:rsidR="00126C1D" w:rsidRPr="00F331C9">
          <w:rPr>
            <w:rFonts w:ascii="Times New Roman" w:hAnsi="Times New Roman" w:cs="Times New Roman"/>
            <w:sz w:val="24"/>
            <w:szCs w:val="24"/>
            <w:rPrChange w:id="6793" w:author="LIN, Yufeng" w:date="2021-10-07T10:20:00Z">
              <w:rPr>
                <w:rFonts w:ascii="Times New Roman" w:hAnsi="Times New Roman" w:cs="Times New Roman"/>
                <w:sz w:val="22"/>
                <w:highlight w:val="yellow"/>
              </w:rPr>
            </w:rPrChange>
          </w:rPr>
          <w:t xml:space="preserve">of </w:t>
        </w:r>
      </w:ins>
      <w:ins w:id="6794" w:author="nick ting" w:date="2021-10-07T08:48:00Z">
        <w:r w:rsidRPr="00F331C9">
          <w:rPr>
            <w:rFonts w:ascii="Times New Roman" w:hAnsi="Times New Roman" w:cs="Times New Roman"/>
            <w:sz w:val="24"/>
            <w:szCs w:val="24"/>
            <w:rPrChange w:id="6795" w:author="LIN, Yufeng" w:date="2021-10-07T10:20:00Z">
              <w:rPr>
                <w:rFonts w:ascii="Times New Roman" w:hAnsi="Times New Roman" w:cs="Times New Roman"/>
                <w:sz w:val="22"/>
                <w:highlight w:val="yellow"/>
              </w:rPr>
            </w:rPrChange>
          </w:rPr>
          <w:t xml:space="preserve">the </w:t>
        </w:r>
      </w:ins>
      <w:ins w:id="6796" w:author="nick ting" w:date="2021-10-07T08:41:00Z">
        <w:r w:rsidR="00126C1D" w:rsidRPr="00F331C9">
          <w:rPr>
            <w:rFonts w:ascii="Times New Roman" w:hAnsi="Times New Roman" w:cs="Times New Roman"/>
            <w:sz w:val="24"/>
            <w:szCs w:val="24"/>
            <w:rPrChange w:id="6797" w:author="LIN, Yufeng" w:date="2021-10-07T10:20:00Z">
              <w:rPr>
                <w:rFonts w:ascii="Times New Roman" w:hAnsi="Times New Roman" w:cs="Times New Roman"/>
                <w:sz w:val="22"/>
                <w:highlight w:val="yellow"/>
              </w:rPr>
            </w:rPrChange>
          </w:rPr>
          <w:t>intestinal fungi in CRC was weaker than controls, which was stable with gut bacteria in previous studies</w:t>
        </w:r>
        <w:r w:rsidR="00126C1D" w:rsidRPr="00F331C9">
          <w:rPr>
            <w:rFonts w:ascii="Times New Roman" w:hAnsi="Times New Roman" w:cs="Times New Roman"/>
            <w:sz w:val="24"/>
            <w:szCs w:val="24"/>
            <w:rPrChange w:id="6798" w:author="LIN, Yufeng" w:date="2021-10-07T10:20:00Z">
              <w:rPr>
                <w:rFonts w:ascii="Times New Roman" w:hAnsi="Times New Roman" w:cs="Times New Roman"/>
                <w:sz w:val="22"/>
                <w:highlight w:val="yellow"/>
              </w:rPr>
            </w:rPrChange>
          </w:rPr>
          <w:fldChar w:fldCharType="begin"/>
        </w:r>
      </w:ins>
      <w:r w:rsidR="008F0C4F" w:rsidRPr="00F331C9">
        <w:rPr>
          <w:rFonts w:ascii="Times New Roman" w:hAnsi="Times New Roman" w:cs="Times New Roman"/>
          <w:sz w:val="24"/>
          <w:szCs w:val="24"/>
        </w:rPr>
        <w:instrText xml:space="preserve"> ADDIN ZOTERO_ITEM CSL_CITATION {"citationID":"a1sd08hedmu","properties":{"formattedCitation":"\\super 55,56\\nosupersub{}","plainCitation":"55,56","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sz w:val="24"/>
          <w:szCs w:val="24"/>
        </w:rPr>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w:instrText>
      </w:r>
      <w:r w:rsidR="008F0C4F" w:rsidRPr="00F331C9">
        <w:rPr>
          <w:rFonts w:ascii="Times New Roman" w:hAnsi="Times New Roman" w:cs="Times New Roman" w:hint="eastAsia"/>
          <w:sz w:val="24"/>
          <w:szCs w:val="24"/>
        </w:rPr>
        <w:instrText>":"Rigottier</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Gois","given":"L"},{"family":"Bonnaud","given":"E"},{"family":"Gloux","given":"K"},{"family":"Pelletier","given":"E"},{"family":"Frangeul","given":"L"},{"family":"Nalin","given":"R"},{"family":"Jarrin","given":"C"},{"family":"Chardon","given"</w:instrText>
      </w:r>
      <w:r w:rsidR="008F0C4F" w:rsidRPr="00F331C9">
        <w:rPr>
          <w:rFonts w:ascii="Times New Roman" w:hAnsi="Times New Roman" w:cs="Times New Roman"/>
          <w:sz w:val="24"/>
          <w:szCs w:val="24"/>
        </w:rPr>
        <w:instrText xml:space="preserve">:"P"},{"family":"Marteau","given":"P"},{"family":"Roca","given":"J"},{"family":"Dore","given":"J"}],"issued":{"date-parts":[["2006",2]]}}}],"schema":"https://github.com/citation-style-language/schema/raw/master/csl-citation.json"} </w:instrText>
      </w:r>
      <w:ins w:id="6799" w:author="nick ting" w:date="2021-10-07T08:41:00Z">
        <w:r w:rsidR="00126C1D" w:rsidRPr="00F331C9">
          <w:rPr>
            <w:rFonts w:ascii="Times New Roman" w:hAnsi="Times New Roman" w:cs="Times New Roman"/>
            <w:sz w:val="24"/>
            <w:szCs w:val="24"/>
            <w:rPrChange w:id="6800" w:author="LIN, Yufeng" w:date="2021-10-07T10:20:00Z">
              <w:rPr>
                <w:rFonts w:ascii="Times New Roman" w:hAnsi="Times New Roman" w:cs="Times New Roman"/>
                <w:sz w:val="22"/>
                <w:highlight w:val="yellow"/>
              </w:rPr>
            </w:rPrChange>
          </w:rPr>
          <w:fldChar w:fldCharType="separate"/>
        </w:r>
      </w:ins>
      <w:r w:rsidR="008F0C4F" w:rsidRPr="00F331C9">
        <w:rPr>
          <w:rFonts w:ascii="Times New Roman" w:hAnsi="Times New Roman" w:cs="Times New Roman"/>
          <w:kern w:val="0"/>
          <w:sz w:val="24"/>
          <w:szCs w:val="24"/>
          <w:vertAlign w:val="superscript"/>
        </w:rPr>
        <w:t>55,56</w:t>
      </w:r>
      <w:ins w:id="6801" w:author="nick ting" w:date="2021-10-07T08:41:00Z">
        <w:r w:rsidR="00126C1D" w:rsidRPr="00F331C9">
          <w:rPr>
            <w:rFonts w:ascii="Times New Roman" w:hAnsi="Times New Roman" w:cs="Times New Roman"/>
            <w:sz w:val="24"/>
            <w:szCs w:val="24"/>
            <w:rPrChange w:id="6802" w:author="LIN, Yufeng" w:date="2021-10-07T10:20:00Z">
              <w:rPr>
                <w:rFonts w:ascii="Times New Roman" w:hAnsi="Times New Roman" w:cs="Times New Roman"/>
                <w:sz w:val="22"/>
                <w:highlight w:val="yellow"/>
              </w:rPr>
            </w:rPrChange>
          </w:rPr>
          <w:fldChar w:fldCharType="end"/>
        </w:r>
        <w:r w:rsidR="00126C1D" w:rsidRPr="00F331C9">
          <w:rPr>
            <w:rFonts w:ascii="Times New Roman" w:hAnsi="Times New Roman" w:cs="Times New Roman"/>
            <w:sz w:val="24"/>
            <w:szCs w:val="24"/>
            <w:rPrChange w:id="6803" w:author="LIN, Yufeng" w:date="2021-10-07T10:20:00Z">
              <w:rPr>
                <w:rFonts w:ascii="Times New Roman" w:hAnsi="Times New Roman" w:cs="Times New Roman"/>
                <w:sz w:val="22"/>
                <w:highlight w:val="yellow"/>
              </w:rPr>
            </w:rPrChange>
          </w:rPr>
          <w:t>.</w:t>
        </w:r>
      </w:ins>
    </w:p>
    <w:p w14:paraId="17618F37" w14:textId="77777777" w:rsidR="00677B2D" w:rsidRPr="00F331C9" w:rsidRDefault="00677B2D" w:rsidP="00F331C9">
      <w:pPr>
        <w:spacing w:line="480" w:lineRule="auto"/>
        <w:rPr>
          <w:ins w:id="6804" w:author="nick ting" w:date="2021-10-07T08:41:00Z"/>
          <w:rFonts w:ascii="Times New Roman" w:hAnsi="Times New Roman" w:cs="Times New Roman"/>
          <w:sz w:val="24"/>
          <w:szCs w:val="24"/>
          <w:rPrChange w:id="6805" w:author="LIN, Yufeng" w:date="2021-10-07T10:20:00Z">
            <w:rPr>
              <w:ins w:id="6806" w:author="nick ting" w:date="2021-10-07T08:41:00Z"/>
              <w:rFonts w:ascii="Times New Roman" w:hAnsi="Times New Roman" w:cs="Times New Roman"/>
              <w:sz w:val="22"/>
            </w:rPr>
          </w:rPrChange>
        </w:rPr>
      </w:pPr>
    </w:p>
    <w:p w14:paraId="734514AA" w14:textId="1A3360F0" w:rsidR="00867992" w:rsidRPr="00F331C9" w:rsidRDefault="00867992" w:rsidP="00F331C9">
      <w:pPr>
        <w:spacing w:line="480" w:lineRule="auto"/>
        <w:rPr>
          <w:ins w:id="6807" w:author="LIN, Yufeng" w:date="2021-10-05T18:09:00Z"/>
          <w:rFonts w:ascii="Times New Roman" w:hAnsi="Times New Roman" w:cs="Times New Roman"/>
          <w:sz w:val="24"/>
          <w:szCs w:val="24"/>
          <w:rPrChange w:id="6808" w:author="LIN, Yufeng" w:date="2021-10-07T10:20:00Z">
            <w:rPr>
              <w:ins w:id="6809" w:author="LIN, Yufeng" w:date="2021-10-05T18:09:00Z"/>
              <w:rFonts w:ascii="Times New Roman" w:hAnsi="Times New Roman" w:cs="Times New Roman"/>
              <w:sz w:val="22"/>
            </w:rPr>
          </w:rPrChange>
        </w:rPr>
      </w:pPr>
      <w:moveFromRangeStart w:id="6810" w:author="nick ting" w:date="2021-10-05T23:39:00Z" w:name="move84369556"/>
      <w:moveFrom w:id="6811" w:author="nick ting" w:date="2021-10-05T23:39:00Z">
        <w:r w:rsidRPr="00F331C9" w:rsidDel="00F94A48">
          <w:rPr>
            <w:rFonts w:ascii="Times New Roman" w:hAnsi="Times New Roman" w:cs="Times New Roman"/>
            <w:sz w:val="24"/>
            <w:szCs w:val="24"/>
            <w:rPrChange w:id="6812" w:author="LIN, Yufeng" w:date="2021-10-07T10:20:00Z">
              <w:rPr>
                <w:rFonts w:ascii="Times New Roman" w:hAnsi="Times New Roman" w:cs="Times New Roman"/>
                <w:sz w:val="22"/>
              </w:rPr>
            </w:rPrChange>
          </w:rPr>
          <w:t xml:space="preserve">We observed a significant p-value for the </w:t>
        </w:r>
        <w:r w:rsidR="004314C2" w:rsidRPr="00F331C9" w:rsidDel="00F94A48">
          <w:rPr>
            <w:rFonts w:ascii="Times New Roman" w:hAnsi="Times New Roman" w:cs="Times New Roman"/>
            <w:sz w:val="24"/>
            <w:szCs w:val="24"/>
            <w:rPrChange w:id="6813" w:author="LIN, Yufeng" w:date="2021-10-07T10:20:00Z">
              <w:rPr>
                <w:rFonts w:ascii="Times New Roman" w:hAnsi="Times New Roman" w:cs="Times New Roman"/>
                <w:sz w:val="22"/>
              </w:rPr>
            </w:rPrChange>
          </w:rPr>
          <w:t>fungal</w:t>
        </w:r>
        <w:r w:rsidRPr="00F331C9" w:rsidDel="00F94A48">
          <w:rPr>
            <w:rFonts w:ascii="Times New Roman" w:hAnsi="Times New Roman" w:cs="Times New Roman"/>
            <w:sz w:val="24"/>
            <w:szCs w:val="24"/>
            <w:rPrChange w:id="6814" w:author="LIN, Yufeng" w:date="2021-10-07T10:20:00Z">
              <w:rPr>
                <w:rFonts w:ascii="Times New Roman" w:hAnsi="Times New Roman" w:cs="Times New Roman"/>
                <w:sz w:val="22"/>
              </w:rPr>
            </w:rPrChange>
          </w:rPr>
          <w:t xml:space="preserve"> composition difference in different cohorts from the principal component analysis results. </w:t>
        </w:r>
      </w:moveFrom>
      <w:moveFromRangeEnd w:id="6810"/>
      <w:del w:id="6815" w:author="LIN, Yufeng" w:date="2021-10-06T11:49:00Z">
        <w:r w:rsidRPr="00F331C9" w:rsidDel="00CE631D">
          <w:rPr>
            <w:rFonts w:ascii="Times New Roman" w:hAnsi="Times New Roman" w:cs="Times New Roman"/>
            <w:sz w:val="24"/>
            <w:szCs w:val="24"/>
            <w:rPrChange w:id="6816" w:author="LIN, Yufeng" w:date="2021-10-07T10:20:00Z">
              <w:rPr>
                <w:rFonts w:ascii="Times New Roman" w:hAnsi="Times New Roman" w:cs="Times New Roman"/>
                <w:sz w:val="22"/>
              </w:rPr>
            </w:rPrChange>
          </w:rPr>
          <w:delText>T</w:delText>
        </w:r>
        <w:commentRangeStart w:id="6817"/>
        <w:r w:rsidRPr="00F331C9" w:rsidDel="00CE631D">
          <w:rPr>
            <w:rFonts w:ascii="Times New Roman" w:hAnsi="Times New Roman" w:cs="Times New Roman"/>
            <w:sz w:val="24"/>
            <w:szCs w:val="24"/>
            <w:rPrChange w:id="6818" w:author="LIN, Yufeng" w:date="2021-10-07T10:20:00Z">
              <w:rPr>
                <w:rFonts w:ascii="Times New Roman" w:hAnsi="Times New Roman" w:cs="Times New Roman"/>
                <w:sz w:val="22"/>
              </w:rPr>
            </w:rPrChange>
          </w:rPr>
          <w:delText>his observation is consistent with previous bacterial research</w:delText>
        </w:r>
        <w:r w:rsidRPr="00F331C9" w:rsidDel="00CE631D">
          <w:rPr>
            <w:rFonts w:ascii="Times New Roman" w:hAnsi="Times New Roman" w:cs="Times New Roman"/>
            <w:sz w:val="24"/>
            <w:szCs w:val="24"/>
            <w:rPrChange w:id="6819" w:author="LIN, Yufeng" w:date="2021-10-07T10:20:00Z">
              <w:rPr>
                <w:rFonts w:ascii="Times New Roman" w:hAnsi="Times New Roman" w:cs="Times New Roman"/>
                <w:sz w:val="22"/>
              </w:rPr>
            </w:rPrChange>
          </w:rPr>
          <w:fldChar w:fldCharType="begin"/>
        </w:r>
        <w:r w:rsidR="00B2342E" w:rsidRPr="00F331C9" w:rsidDel="00CE631D">
          <w:rPr>
            <w:rFonts w:ascii="Times New Roman" w:hAnsi="Times New Roman" w:cs="Times New Roman"/>
            <w:sz w:val="24"/>
            <w:szCs w:val="24"/>
            <w:rPrChange w:id="6820" w:author="LIN, Yufeng" w:date="2021-10-07T10:20:00Z">
              <w:rPr>
                <w:rFonts w:ascii="Times New Roman" w:hAnsi="Times New Roman" w:cs="Times New Roman"/>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F331C9" w:rsidDel="00CE631D">
          <w:rPr>
            <w:rFonts w:ascii="Times New Roman" w:hAnsi="Times New Roman" w:cs="Times New Roman"/>
            <w:sz w:val="24"/>
            <w:szCs w:val="24"/>
            <w:rPrChange w:id="6821" w:author="LIN, Yufeng" w:date="2021-10-07T10:20:00Z">
              <w:rPr>
                <w:rFonts w:ascii="Times New Roman" w:hAnsi="Times New Roman" w:cs="Times New Roman"/>
                <w:sz w:val="22"/>
              </w:rPr>
            </w:rPrChange>
          </w:rPr>
          <w:fldChar w:fldCharType="separate"/>
        </w:r>
        <w:r w:rsidR="00B2342E" w:rsidRPr="00F331C9" w:rsidDel="00CE631D">
          <w:rPr>
            <w:rFonts w:ascii="Times New Roman" w:hAnsi="Times New Roman" w:cs="Times New Roman"/>
            <w:kern w:val="0"/>
            <w:sz w:val="24"/>
            <w:szCs w:val="24"/>
            <w:vertAlign w:val="superscript"/>
            <w:rPrChange w:id="6822" w:author="LIN, Yufeng" w:date="2021-10-07T10:20:00Z">
              <w:rPr>
                <w:rFonts w:ascii="Times New Roman" w:hAnsi="Times New Roman" w:cs="Times New Roman"/>
                <w:kern w:val="0"/>
                <w:sz w:val="22"/>
                <w:szCs w:val="24"/>
                <w:vertAlign w:val="superscript"/>
              </w:rPr>
            </w:rPrChange>
          </w:rPr>
          <w:delText>55,56</w:delText>
        </w:r>
        <w:r w:rsidRPr="00F331C9" w:rsidDel="00CE631D">
          <w:rPr>
            <w:rFonts w:ascii="Times New Roman" w:hAnsi="Times New Roman" w:cs="Times New Roman"/>
            <w:sz w:val="24"/>
            <w:szCs w:val="24"/>
            <w:rPrChange w:id="6823" w:author="LIN, Yufeng" w:date="2021-10-07T10:20:00Z">
              <w:rPr>
                <w:rFonts w:ascii="Times New Roman" w:hAnsi="Times New Roman" w:cs="Times New Roman"/>
                <w:sz w:val="22"/>
              </w:rPr>
            </w:rPrChange>
          </w:rPr>
          <w:fldChar w:fldCharType="end"/>
        </w:r>
        <w:r w:rsidRPr="00F331C9" w:rsidDel="00CE631D">
          <w:rPr>
            <w:rFonts w:ascii="Times New Roman" w:hAnsi="Times New Roman" w:cs="Times New Roman"/>
            <w:sz w:val="24"/>
            <w:szCs w:val="24"/>
            <w:rPrChange w:id="6824" w:author="LIN, Yufeng" w:date="2021-10-07T10:20:00Z">
              <w:rPr>
                <w:rFonts w:ascii="Times New Roman" w:hAnsi="Times New Roman" w:cs="Times New Roman"/>
                <w:sz w:val="22"/>
              </w:rPr>
            </w:rPrChange>
          </w:rPr>
          <w:delText xml:space="preserve"> exposing the effects of ethnicity and technical various on gut microbiota and highlights the compulsion for combined analysis.</w:delText>
        </w:r>
        <w:commentRangeEnd w:id="6817"/>
        <w:r w:rsidR="005C59A5" w:rsidRPr="00F331C9" w:rsidDel="00CE631D">
          <w:rPr>
            <w:rStyle w:val="CommentReference"/>
            <w:sz w:val="24"/>
            <w:szCs w:val="24"/>
            <w:rPrChange w:id="6825" w:author="LIN, Yufeng" w:date="2021-10-07T10:20:00Z">
              <w:rPr>
                <w:rStyle w:val="CommentReference"/>
              </w:rPr>
            </w:rPrChange>
          </w:rPr>
          <w:commentReference w:id="6817"/>
        </w:r>
      </w:del>
      <w:moveFromRangeStart w:id="6826" w:author="LIN, Yufeng" w:date="2021-10-05T18:08:00Z" w:name="move84349708"/>
      <w:moveFrom w:id="6827" w:author="LIN, Yufeng" w:date="2021-10-05T18:08:00Z">
        <w:r w:rsidRPr="00F331C9" w:rsidDel="00615D1D">
          <w:rPr>
            <w:rFonts w:ascii="Times New Roman" w:hAnsi="Times New Roman" w:cs="Times New Roman"/>
            <w:sz w:val="24"/>
            <w:szCs w:val="24"/>
            <w:rPrChange w:id="6828" w:author="LIN, Yufeng" w:date="2021-10-07T10:20:00Z">
              <w:rPr>
                <w:rFonts w:ascii="Times New Roman" w:hAnsi="Times New Roman" w:cs="Times New Roman"/>
                <w:sz w:val="22"/>
              </w:rPr>
            </w:rPrChange>
          </w:rPr>
          <w:t xml:space="preserve"> We showed that the enteric </w:t>
        </w:r>
        <w:r w:rsidR="004314C2" w:rsidRPr="00F331C9" w:rsidDel="00615D1D">
          <w:rPr>
            <w:rFonts w:ascii="Times New Roman" w:hAnsi="Times New Roman" w:cs="Times New Roman"/>
            <w:sz w:val="24"/>
            <w:szCs w:val="24"/>
            <w:rPrChange w:id="6829" w:author="LIN, Yufeng" w:date="2021-10-07T10:20:00Z">
              <w:rPr>
                <w:rFonts w:ascii="Times New Roman" w:hAnsi="Times New Roman" w:cs="Times New Roman"/>
                <w:sz w:val="22"/>
              </w:rPr>
            </w:rPrChange>
          </w:rPr>
          <w:t>fungal</w:t>
        </w:r>
        <w:r w:rsidRPr="00F331C9" w:rsidDel="00615D1D">
          <w:rPr>
            <w:rFonts w:ascii="Times New Roman" w:hAnsi="Times New Roman" w:cs="Times New Roman"/>
            <w:sz w:val="24"/>
            <w:szCs w:val="24"/>
            <w:rPrChange w:id="6830" w:author="LIN, Yufeng" w:date="2021-10-07T10:20:00Z">
              <w:rPr>
                <w:rFonts w:ascii="Times New Roman" w:hAnsi="Times New Roman" w:cs="Times New Roman"/>
                <w:sz w:val="22"/>
              </w:rPr>
            </w:rPrChange>
          </w:rPr>
          <w:t xml:space="preserve"> profile in CRC is distinct from healthy controls, and it owned significant regional differences.</w:t>
        </w:r>
      </w:moveFrom>
      <w:moveFromRangeEnd w:id="6826"/>
      <w:del w:id="6831" w:author="LIN, Yufeng" w:date="2021-10-06T11:49:00Z">
        <w:r w:rsidRPr="00F331C9" w:rsidDel="00CE631D">
          <w:rPr>
            <w:rFonts w:ascii="Times New Roman" w:hAnsi="Times New Roman" w:cs="Times New Roman"/>
            <w:sz w:val="24"/>
            <w:szCs w:val="24"/>
            <w:rPrChange w:id="6832" w:author="LIN, Yufeng" w:date="2021-10-07T10:20:00Z">
              <w:rPr>
                <w:rFonts w:ascii="Times New Roman" w:hAnsi="Times New Roman" w:cs="Times New Roman"/>
                <w:sz w:val="22"/>
              </w:rPr>
            </w:rPrChange>
          </w:rPr>
          <w:delText xml:space="preserve"> </w:delText>
        </w:r>
      </w:del>
      <w:r w:rsidRPr="00F331C9">
        <w:rPr>
          <w:rFonts w:ascii="Times New Roman" w:hAnsi="Times New Roman" w:cs="Times New Roman"/>
          <w:i/>
          <w:iCs/>
          <w:sz w:val="24"/>
          <w:szCs w:val="24"/>
          <w:rPrChange w:id="6833" w:author="LIN, Yufeng" w:date="2021-10-07T10:20:00Z">
            <w:rPr>
              <w:rFonts w:ascii="Times New Roman" w:hAnsi="Times New Roman" w:cs="Times New Roman"/>
              <w:sz w:val="22"/>
            </w:rPr>
          </w:rPrChange>
        </w:rPr>
        <w:t>Ascomycota</w:t>
      </w:r>
      <w:r w:rsidRPr="00F331C9">
        <w:rPr>
          <w:rFonts w:ascii="Times New Roman" w:hAnsi="Times New Roman" w:cs="Times New Roman"/>
          <w:sz w:val="24"/>
          <w:szCs w:val="24"/>
          <w:rPrChange w:id="6834" w:author="LIN, Yufeng" w:date="2021-10-07T10:20: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835" w:author="LIN, Yufeng" w:date="2021-10-07T10:20:00Z">
            <w:rPr>
              <w:rFonts w:ascii="Times New Roman" w:hAnsi="Times New Roman" w:cs="Times New Roman"/>
              <w:sz w:val="22"/>
            </w:rPr>
          </w:rPrChange>
        </w:rPr>
        <w:t>Basidiomycota</w:t>
      </w:r>
      <w:r w:rsidRPr="00F331C9">
        <w:rPr>
          <w:rFonts w:ascii="Times New Roman" w:hAnsi="Times New Roman" w:cs="Times New Roman"/>
          <w:sz w:val="24"/>
          <w:szCs w:val="24"/>
          <w:rPrChange w:id="6836" w:author="LIN, Yufeng" w:date="2021-10-07T10:20:00Z">
            <w:rPr>
              <w:rFonts w:ascii="Times New Roman" w:hAnsi="Times New Roman" w:cs="Times New Roman"/>
              <w:sz w:val="22"/>
            </w:rPr>
          </w:rPrChange>
        </w:rPr>
        <w:t xml:space="preserve"> dominated </w:t>
      </w:r>
      <w:ins w:id="6837" w:author="nick ting" w:date="2021-10-07T00:27:00Z">
        <w:r w:rsidR="00A5201E" w:rsidRPr="00F331C9">
          <w:rPr>
            <w:rFonts w:ascii="Times New Roman" w:hAnsi="Times New Roman" w:cs="Times New Roman"/>
            <w:sz w:val="24"/>
            <w:szCs w:val="24"/>
            <w:rPrChange w:id="6838" w:author="LIN, Yufeng" w:date="2021-10-07T10:20:00Z">
              <w:rPr>
                <w:rFonts w:ascii="Times New Roman" w:hAnsi="Times New Roman" w:cs="Times New Roman"/>
                <w:sz w:val="22"/>
              </w:rPr>
            </w:rPrChange>
          </w:rPr>
          <w:t xml:space="preserve">in </w:t>
        </w:r>
      </w:ins>
      <w:r w:rsidRPr="00F331C9">
        <w:rPr>
          <w:rFonts w:ascii="Times New Roman" w:hAnsi="Times New Roman" w:cs="Times New Roman"/>
          <w:sz w:val="24"/>
          <w:szCs w:val="24"/>
          <w:rPrChange w:id="6839" w:author="LIN, Yufeng" w:date="2021-10-07T10:20:00Z">
            <w:rPr>
              <w:rFonts w:ascii="Times New Roman" w:hAnsi="Times New Roman" w:cs="Times New Roman"/>
              <w:sz w:val="22"/>
            </w:rPr>
          </w:rPrChange>
        </w:rPr>
        <w:t xml:space="preserve">both CRC and control subjects in almost all cohorts. The alpha diversity in CRC was </w:t>
      </w:r>
      <w:del w:id="6840" w:author="nick ting" w:date="2021-10-07T08:51:00Z">
        <w:r w:rsidRPr="00F331C9" w:rsidDel="006914BC">
          <w:rPr>
            <w:rFonts w:ascii="Times New Roman" w:hAnsi="Times New Roman" w:cs="Times New Roman"/>
            <w:sz w:val="24"/>
            <w:szCs w:val="24"/>
            <w:rPrChange w:id="6841" w:author="LIN, Yufeng" w:date="2021-10-07T10:20:00Z">
              <w:rPr>
                <w:rFonts w:ascii="Times New Roman" w:hAnsi="Times New Roman" w:cs="Times New Roman"/>
                <w:sz w:val="22"/>
              </w:rPr>
            </w:rPrChange>
          </w:rPr>
          <w:delText xml:space="preserve">altered and </w:delText>
        </w:r>
      </w:del>
      <w:r w:rsidRPr="00F331C9">
        <w:rPr>
          <w:rFonts w:ascii="Times New Roman" w:hAnsi="Times New Roman" w:cs="Times New Roman"/>
          <w:sz w:val="24"/>
          <w:szCs w:val="24"/>
          <w:rPrChange w:id="6842" w:author="LIN, Yufeng" w:date="2021-10-07T10:20:00Z">
            <w:rPr>
              <w:rFonts w:ascii="Times New Roman" w:hAnsi="Times New Roman" w:cs="Times New Roman"/>
              <w:sz w:val="22"/>
            </w:rPr>
          </w:rPrChange>
        </w:rPr>
        <w:t xml:space="preserve">decreased compared with healthy controls. It was similar to other intestinal diseases </w:t>
      </w:r>
      <w:del w:id="6843" w:author="nick ting" w:date="2021-10-07T08:51:00Z">
        <w:r w:rsidRPr="00F331C9" w:rsidDel="006914BC">
          <w:rPr>
            <w:rFonts w:ascii="Times New Roman" w:hAnsi="Times New Roman" w:cs="Times New Roman"/>
            <w:sz w:val="24"/>
            <w:szCs w:val="24"/>
            <w:rPrChange w:id="6844" w:author="LIN, Yufeng" w:date="2021-10-07T10:20:00Z">
              <w:rPr>
                <w:rFonts w:ascii="Times New Roman" w:hAnsi="Times New Roman" w:cs="Times New Roman"/>
                <w:sz w:val="22"/>
              </w:rPr>
            </w:rPrChange>
          </w:rPr>
          <w:delText>IBD in the previous research</w:delText>
        </w:r>
      </w:del>
      <w:ins w:id="6845" w:author="nick ting" w:date="2021-10-07T08:51:00Z">
        <w:r w:rsidR="006914BC" w:rsidRPr="00F331C9">
          <w:rPr>
            <w:rFonts w:ascii="Times New Roman" w:hAnsi="Times New Roman" w:cs="Times New Roman"/>
            <w:sz w:val="24"/>
            <w:szCs w:val="24"/>
            <w:rPrChange w:id="6846" w:author="LIN, Yufeng" w:date="2021-10-07T10:20:00Z">
              <w:rPr>
                <w:rFonts w:ascii="Times New Roman" w:hAnsi="Times New Roman" w:cs="Times New Roman"/>
                <w:sz w:val="22"/>
              </w:rPr>
            </w:rPrChange>
          </w:rPr>
          <w:t>such as inflammatory</w:t>
        </w:r>
      </w:ins>
      <w:ins w:id="6847" w:author="nick ting" w:date="2021-10-07T08:52:00Z">
        <w:r w:rsidR="006914BC" w:rsidRPr="00F331C9">
          <w:rPr>
            <w:rFonts w:ascii="Times New Roman" w:hAnsi="Times New Roman" w:cs="Times New Roman"/>
            <w:sz w:val="24"/>
            <w:szCs w:val="24"/>
            <w:rPrChange w:id="6848" w:author="LIN, Yufeng" w:date="2021-10-07T10:20:00Z">
              <w:rPr>
                <w:rFonts w:ascii="Times New Roman" w:hAnsi="Times New Roman" w:cs="Times New Roman"/>
                <w:sz w:val="22"/>
              </w:rPr>
            </w:rPrChange>
          </w:rPr>
          <w:t xml:space="preserve"> bowel diseases (IBD)</w:t>
        </w:r>
      </w:ins>
      <w:r w:rsidRPr="00F331C9">
        <w:rPr>
          <w:rFonts w:ascii="Times New Roman" w:hAnsi="Times New Roman" w:cs="Times New Roman"/>
          <w:sz w:val="24"/>
          <w:szCs w:val="24"/>
          <w:rPrChange w:id="6849" w:author="LIN, Yufeng" w:date="2021-10-07T10:20:00Z">
            <w:rPr>
              <w:rFonts w:ascii="Times New Roman" w:hAnsi="Times New Roman" w:cs="Times New Roman"/>
              <w:sz w:val="22"/>
            </w:rPr>
          </w:rPrChange>
        </w:rPr>
        <w:fldChar w:fldCharType="begin"/>
      </w:r>
      <w:r w:rsidR="00422C33" w:rsidRPr="00F331C9">
        <w:rPr>
          <w:rFonts w:ascii="Times New Roman" w:hAnsi="Times New Roman" w:cs="Times New Roman"/>
          <w:sz w:val="24"/>
          <w:szCs w:val="24"/>
          <w:rPrChange w:id="6850" w:author="LIN, Yufeng" w:date="2021-10-07T10:20:00Z">
            <w:rPr>
              <w:rFonts w:ascii="Times New Roman" w:hAnsi="Times New Roman" w:cs="Times New Roman"/>
              <w:sz w:val="22"/>
            </w:rPr>
          </w:rPrChange>
        </w:rPr>
        <w:instrText xml:space="preserve"> ADDIN ZOTERO_ITEM CSL_CITATION {"citationID":"DTN23all","properties":{"formattedCitation":"\\super 8\\nosupersub{}","plainCitation":"8","noteIndex":0},"citationItems":[{"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F331C9">
        <w:rPr>
          <w:rFonts w:ascii="Times New Roman" w:hAnsi="Times New Roman" w:cs="Times New Roman"/>
          <w:sz w:val="24"/>
          <w:szCs w:val="24"/>
          <w:rPrChange w:id="6851" w:author="LIN, Yufeng" w:date="2021-10-07T10:20:00Z">
            <w:rPr>
              <w:rFonts w:ascii="Times New Roman" w:hAnsi="Times New Roman" w:cs="Times New Roman"/>
              <w:sz w:val="22"/>
            </w:rPr>
          </w:rPrChange>
        </w:rPr>
        <w:fldChar w:fldCharType="separate"/>
      </w:r>
      <w:r w:rsidR="00422C33" w:rsidRPr="00F331C9">
        <w:rPr>
          <w:rFonts w:ascii="Times New Roman" w:hAnsi="Times New Roman" w:cs="Times New Roman"/>
          <w:kern w:val="0"/>
          <w:sz w:val="24"/>
          <w:szCs w:val="24"/>
          <w:vertAlign w:val="superscript"/>
          <w:rPrChange w:id="6852" w:author="LIN, Yufeng" w:date="2021-10-07T10:20:00Z">
            <w:rPr>
              <w:rFonts w:ascii="Times New Roman" w:hAnsi="Times New Roman" w:cs="Times New Roman"/>
              <w:kern w:val="0"/>
              <w:sz w:val="22"/>
              <w:szCs w:val="24"/>
              <w:vertAlign w:val="superscript"/>
            </w:rPr>
          </w:rPrChange>
        </w:rPr>
        <w:t>8</w:t>
      </w:r>
      <w:r w:rsidRPr="00F331C9">
        <w:rPr>
          <w:rFonts w:ascii="Times New Roman" w:hAnsi="Times New Roman" w:cs="Times New Roman"/>
          <w:sz w:val="24"/>
          <w:szCs w:val="24"/>
          <w:rPrChange w:id="6853"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854" w:author="LIN, Yufeng" w:date="2021-10-07T10:20:00Z">
            <w:rPr>
              <w:rFonts w:ascii="Times New Roman" w:hAnsi="Times New Roman" w:cs="Times New Roman"/>
              <w:sz w:val="22"/>
            </w:rPr>
          </w:rPrChange>
        </w:rPr>
        <w:t>.</w:t>
      </w:r>
      <w:ins w:id="6855" w:author="nick ting" w:date="2021-10-07T08:52:00Z">
        <w:r w:rsidR="006914BC" w:rsidRPr="00F331C9">
          <w:rPr>
            <w:rFonts w:ascii="Times New Roman" w:hAnsi="Times New Roman" w:cs="Times New Roman"/>
            <w:sz w:val="24"/>
            <w:szCs w:val="24"/>
            <w:rPrChange w:id="6856" w:author="LIN, Yufeng" w:date="2021-10-07T10:20:00Z">
              <w:rPr>
                <w:rFonts w:ascii="Times New Roman" w:hAnsi="Times New Roman" w:cs="Times New Roman"/>
                <w:sz w:val="22"/>
              </w:rPr>
            </w:rPrChange>
          </w:rPr>
          <w:t xml:space="preserve"> </w:t>
        </w:r>
      </w:ins>
      <w:del w:id="6857" w:author="nick ting" w:date="2021-10-07T08:52:00Z">
        <w:r w:rsidRPr="00F331C9" w:rsidDel="006914BC">
          <w:rPr>
            <w:rFonts w:ascii="Times New Roman" w:hAnsi="Times New Roman" w:cs="Times New Roman"/>
            <w:sz w:val="24"/>
            <w:szCs w:val="24"/>
            <w:rPrChange w:id="6858" w:author="LIN, Yufeng" w:date="2021-10-07T10:20:00Z">
              <w:rPr>
                <w:rFonts w:ascii="Times New Roman" w:hAnsi="Times New Roman" w:cs="Times New Roman"/>
                <w:sz w:val="22"/>
              </w:rPr>
            </w:rPrChange>
          </w:rPr>
          <w:delText xml:space="preserve"> In the IBD research, </w:delText>
        </w:r>
      </w:del>
      <w:r w:rsidRPr="00F331C9">
        <w:rPr>
          <w:rFonts w:ascii="Times New Roman" w:hAnsi="Times New Roman" w:cs="Times New Roman"/>
          <w:i/>
          <w:iCs/>
          <w:sz w:val="24"/>
          <w:szCs w:val="24"/>
          <w:rPrChange w:id="6859" w:author="LIN, Yufeng" w:date="2021-10-07T10:20:00Z">
            <w:rPr>
              <w:rFonts w:ascii="Times New Roman" w:hAnsi="Times New Roman" w:cs="Times New Roman"/>
              <w:i/>
              <w:iCs/>
              <w:sz w:val="22"/>
            </w:rPr>
          </w:rPrChange>
        </w:rPr>
        <w:t>Saccharomyces cerevisiae</w:t>
      </w:r>
      <w:r w:rsidRPr="00F331C9">
        <w:rPr>
          <w:rFonts w:ascii="Times New Roman" w:hAnsi="Times New Roman" w:cs="Times New Roman"/>
          <w:sz w:val="24"/>
          <w:szCs w:val="24"/>
          <w:rPrChange w:id="6860" w:author="LIN, Yufeng" w:date="2021-10-07T10:20:00Z">
            <w:rPr>
              <w:rFonts w:ascii="Times New Roman" w:hAnsi="Times New Roman" w:cs="Times New Roman"/>
              <w:sz w:val="22"/>
            </w:rPr>
          </w:rPrChange>
        </w:rPr>
        <w:t xml:space="preserve"> and </w:t>
      </w:r>
      <w:r w:rsidRPr="00F331C9">
        <w:rPr>
          <w:rFonts w:ascii="Times New Roman" w:hAnsi="Times New Roman" w:cs="Times New Roman"/>
          <w:i/>
          <w:iCs/>
          <w:sz w:val="24"/>
          <w:szCs w:val="24"/>
          <w:rPrChange w:id="6861" w:author="LIN, Yufeng" w:date="2021-10-07T10:20:00Z">
            <w:rPr>
              <w:rFonts w:ascii="Times New Roman" w:hAnsi="Times New Roman" w:cs="Times New Roman"/>
              <w:i/>
              <w:iCs/>
              <w:sz w:val="22"/>
            </w:rPr>
          </w:rPrChange>
        </w:rPr>
        <w:t xml:space="preserve">Candida albicans </w:t>
      </w:r>
      <w:r w:rsidRPr="00F331C9">
        <w:rPr>
          <w:rFonts w:ascii="Times New Roman" w:hAnsi="Times New Roman" w:cs="Times New Roman"/>
          <w:sz w:val="24"/>
          <w:szCs w:val="24"/>
          <w:rPrChange w:id="6862" w:author="LIN, Yufeng" w:date="2021-10-07T10:20:00Z">
            <w:rPr>
              <w:rFonts w:ascii="Times New Roman" w:hAnsi="Times New Roman" w:cs="Times New Roman"/>
              <w:sz w:val="22"/>
            </w:rPr>
          </w:rPrChange>
        </w:rPr>
        <w:t xml:space="preserve">were </w:t>
      </w:r>
      <w:del w:id="6863" w:author="nick ting" w:date="2021-10-07T08:52:00Z">
        <w:r w:rsidRPr="00F331C9" w:rsidDel="006914BC">
          <w:rPr>
            <w:rFonts w:ascii="Times New Roman" w:hAnsi="Times New Roman" w:cs="Times New Roman"/>
            <w:sz w:val="24"/>
            <w:szCs w:val="24"/>
            <w:rPrChange w:id="6864" w:author="LIN, Yufeng" w:date="2021-10-07T10:20:00Z">
              <w:rPr>
                <w:rFonts w:ascii="Times New Roman" w:hAnsi="Times New Roman" w:cs="Times New Roman"/>
                <w:sz w:val="22"/>
              </w:rPr>
            </w:rPrChange>
          </w:rPr>
          <w:delText xml:space="preserve">enriched </w:delText>
        </w:r>
      </w:del>
      <w:ins w:id="6865" w:author="nick ting" w:date="2021-10-07T08:52:00Z">
        <w:del w:id="6866" w:author="LIN, Yufeng" w:date="2021-10-07T10:57:00Z">
          <w:r w:rsidR="006914BC" w:rsidRPr="00F331C9" w:rsidDel="00E81CE7">
            <w:rPr>
              <w:rFonts w:ascii="Times New Roman" w:hAnsi="Times New Roman" w:cs="Times New Roman"/>
              <w:sz w:val="24"/>
              <w:szCs w:val="24"/>
              <w:rPrChange w:id="6867" w:author="LIN, Yufeng" w:date="2021-10-07T10:20:00Z">
                <w:rPr>
                  <w:rFonts w:ascii="Times New Roman" w:hAnsi="Times New Roman" w:cs="Times New Roman"/>
                  <w:sz w:val="22"/>
                </w:rPr>
              </w:rPrChange>
            </w:rPr>
            <w:delText xml:space="preserve">found to be </w:delText>
          </w:r>
        </w:del>
        <w:r w:rsidR="006914BC" w:rsidRPr="00F331C9">
          <w:rPr>
            <w:rFonts w:ascii="Times New Roman" w:hAnsi="Times New Roman" w:cs="Times New Roman"/>
            <w:sz w:val="24"/>
            <w:szCs w:val="24"/>
            <w:rPrChange w:id="6868" w:author="LIN, Yufeng" w:date="2021-10-07T10:20:00Z">
              <w:rPr>
                <w:rFonts w:ascii="Times New Roman" w:hAnsi="Times New Roman" w:cs="Times New Roman"/>
                <w:sz w:val="22"/>
              </w:rPr>
            </w:rPrChange>
          </w:rPr>
          <w:t>en</w:t>
        </w:r>
        <w:del w:id="6869" w:author="LIN, Yufeng" w:date="2021-10-07T10:57:00Z">
          <w:r w:rsidR="006914BC" w:rsidRPr="00F331C9" w:rsidDel="00E81CE7">
            <w:rPr>
              <w:rFonts w:ascii="Times New Roman" w:hAnsi="Times New Roman" w:cs="Times New Roman"/>
              <w:sz w:val="24"/>
              <w:szCs w:val="24"/>
              <w:rPrChange w:id="6870" w:author="LIN, Yufeng" w:date="2021-10-07T10:20:00Z">
                <w:rPr>
                  <w:rFonts w:ascii="Times New Roman" w:hAnsi="Times New Roman" w:cs="Times New Roman"/>
                  <w:sz w:val="22"/>
                </w:rPr>
              </w:rPrChange>
            </w:rPr>
            <w:delText>ir</w:delText>
          </w:r>
        </w:del>
      </w:ins>
      <w:ins w:id="6871" w:author="LIN, Yufeng" w:date="2021-10-07T10:57:00Z">
        <w:r w:rsidR="00E81CE7" w:rsidRPr="00F331C9">
          <w:rPr>
            <w:rFonts w:ascii="Times New Roman" w:hAnsi="Times New Roman" w:cs="Times New Roman"/>
            <w:sz w:val="24"/>
            <w:szCs w:val="24"/>
          </w:rPr>
          <w:t>ri</w:t>
        </w:r>
      </w:ins>
      <w:ins w:id="6872" w:author="nick ting" w:date="2021-10-07T08:52:00Z">
        <w:r w:rsidR="006914BC" w:rsidRPr="00F331C9">
          <w:rPr>
            <w:rFonts w:ascii="Times New Roman" w:hAnsi="Times New Roman" w:cs="Times New Roman"/>
            <w:sz w:val="24"/>
            <w:szCs w:val="24"/>
            <w:rPrChange w:id="6873" w:author="LIN, Yufeng" w:date="2021-10-07T10:20:00Z">
              <w:rPr>
                <w:rFonts w:ascii="Times New Roman" w:hAnsi="Times New Roman" w:cs="Times New Roman"/>
                <w:sz w:val="22"/>
              </w:rPr>
            </w:rPrChange>
          </w:rPr>
          <w:t xml:space="preserve">ched </w:t>
        </w:r>
      </w:ins>
      <w:r w:rsidRPr="00F331C9">
        <w:rPr>
          <w:rFonts w:ascii="Times New Roman" w:hAnsi="Times New Roman" w:cs="Times New Roman"/>
          <w:sz w:val="24"/>
          <w:szCs w:val="24"/>
          <w:rPrChange w:id="6874" w:author="LIN, Yufeng" w:date="2021-10-07T10:20:00Z">
            <w:rPr>
              <w:rFonts w:ascii="Times New Roman" w:hAnsi="Times New Roman" w:cs="Times New Roman"/>
              <w:sz w:val="22"/>
            </w:rPr>
          </w:rPrChange>
        </w:rPr>
        <w:t>in IBD</w:t>
      </w:r>
      <w:ins w:id="6875" w:author="nick ting" w:date="2021-10-07T08:52:00Z">
        <w:r w:rsidR="006914BC" w:rsidRPr="00F331C9">
          <w:rPr>
            <w:rFonts w:ascii="Times New Roman" w:hAnsi="Times New Roman" w:cs="Times New Roman"/>
            <w:sz w:val="24"/>
            <w:szCs w:val="24"/>
            <w:rPrChange w:id="6876" w:author="LIN, Yufeng" w:date="2021-10-07T10:20:00Z">
              <w:rPr>
                <w:rFonts w:ascii="Times New Roman" w:hAnsi="Times New Roman" w:cs="Times New Roman"/>
                <w:sz w:val="22"/>
              </w:rPr>
            </w:rPrChange>
          </w:rPr>
          <w:t xml:space="preserve"> patients</w:t>
        </w:r>
      </w:ins>
      <w:r w:rsidRPr="00F331C9">
        <w:rPr>
          <w:rFonts w:ascii="Times New Roman" w:hAnsi="Times New Roman" w:cs="Times New Roman"/>
          <w:sz w:val="24"/>
          <w:szCs w:val="24"/>
          <w:rPrChange w:id="6877" w:author="LIN, Yufeng" w:date="2021-10-07T10:20:00Z">
            <w:rPr>
              <w:rFonts w:ascii="Times New Roman" w:hAnsi="Times New Roman" w:cs="Times New Roman"/>
              <w:sz w:val="22"/>
            </w:rPr>
          </w:rPrChange>
        </w:rPr>
        <w:t xml:space="preserve">, </w:t>
      </w:r>
      <w:commentRangeStart w:id="6878"/>
      <w:commentRangeStart w:id="6879"/>
      <w:r w:rsidRPr="00F331C9">
        <w:rPr>
          <w:rFonts w:ascii="Times New Roman" w:hAnsi="Times New Roman" w:cs="Times New Roman"/>
          <w:sz w:val="24"/>
          <w:szCs w:val="24"/>
          <w:rPrChange w:id="6880" w:author="LIN, Yufeng" w:date="2021-10-07T10:20:00Z">
            <w:rPr>
              <w:rFonts w:ascii="Times New Roman" w:hAnsi="Times New Roman" w:cs="Times New Roman"/>
              <w:sz w:val="22"/>
            </w:rPr>
          </w:rPrChange>
        </w:rPr>
        <w:t>which may be the primary reason for low alpha diversity in IBD</w:t>
      </w:r>
      <w:commentRangeEnd w:id="6878"/>
      <w:r w:rsidR="006914BC" w:rsidRPr="00F331C9">
        <w:rPr>
          <w:rStyle w:val="CommentReference"/>
          <w:sz w:val="24"/>
          <w:szCs w:val="24"/>
          <w:rPrChange w:id="6881" w:author="LIN, Yufeng" w:date="2021-10-07T10:20:00Z">
            <w:rPr>
              <w:rStyle w:val="CommentReference"/>
            </w:rPr>
          </w:rPrChange>
        </w:rPr>
        <w:commentReference w:id="6878"/>
      </w:r>
      <w:commentRangeEnd w:id="6879"/>
      <w:r w:rsidR="00677B2D" w:rsidRPr="00F331C9">
        <w:rPr>
          <w:rStyle w:val="CommentReference"/>
          <w:sz w:val="24"/>
          <w:szCs w:val="24"/>
          <w:rPrChange w:id="6882" w:author="LIN, Yufeng" w:date="2021-10-07T10:20:00Z">
            <w:rPr>
              <w:rStyle w:val="CommentReference"/>
            </w:rPr>
          </w:rPrChange>
        </w:rPr>
        <w:commentReference w:id="6879"/>
      </w:r>
      <w:r w:rsidR="00677B2D" w:rsidRPr="00F331C9">
        <w:rPr>
          <w:rFonts w:ascii="Times New Roman" w:hAnsi="Times New Roman" w:cs="Times New Roman"/>
          <w:sz w:val="24"/>
          <w:szCs w:val="24"/>
          <w:rPrChange w:id="6883"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{"citationID":"aqeg84g9us","properties":{"formattedCitation":"\\super 57\\nosupersub{}","plainCitation":"57","noteIndex":0},"citationItems":[{"id":358,"uris":["http://zotero.org/users/7908919/items/KHI26LQP"],"uri":["http://zotero.org/users/7908919/items/KHI26LQP"],"itemData":{"id":358,"type":"article-journal","abstract":"Objective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F331C9">
        <w:rPr>
          <w:rFonts w:ascii="Times New Roman" w:hAnsi="Times New Roman" w:cs="Times New Roman"/>
          <w:sz w:val="24"/>
          <w:szCs w:val="24"/>
          <w:rPrChange w:id="6884"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57</w:t>
      </w:r>
      <w:r w:rsidR="00677B2D" w:rsidRPr="00F331C9">
        <w:rPr>
          <w:rFonts w:ascii="Times New Roman" w:hAnsi="Times New Roman" w:cs="Times New Roman"/>
          <w:sz w:val="24"/>
          <w:szCs w:val="24"/>
          <w:rPrChange w:id="6885"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886" w:author="LIN, Yufeng" w:date="2021-10-07T10:20:00Z">
            <w:rPr>
              <w:rFonts w:ascii="Times New Roman" w:hAnsi="Times New Roman" w:cs="Times New Roman"/>
              <w:sz w:val="22"/>
            </w:rPr>
          </w:rPrChange>
        </w:rPr>
        <w:t xml:space="preserve">. However, </w:t>
      </w:r>
      <w:del w:id="6887" w:author="LIN, Yufeng" w:date="2021-10-07T10:13:00Z">
        <w:r w:rsidRPr="00F331C9" w:rsidDel="00677B2D">
          <w:rPr>
            <w:rFonts w:ascii="Times New Roman" w:hAnsi="Times New Roman" w:cs="Times New Roman"/>
            <w:sz w:val="24"/>
            <w:szCs w:val="24"/>
            <w:rPrChange w:id="6888" w:author="LIN, Yufeng" w:date="2021-10-07T10:20:00Z">
              <w:rPr>
                <w:rFonts w:ascii="Times New Roman" w:hAnsi="Times New Roman" w:cs="Times New Roman"/>
                <w:sz w:val="22"/>
              </w:rPr>
            </w:rPrChange>
          </w:rPr>
          <w:delText xml:space="preserve">this </w:delText>
        </w:r>
      </w:del>
      <w:ins w:id="6889" w:author="LIN, Yufeng" w:date="2021-10-07T10:13:00Z">
        <w:r w:rsidR="00677B2D" w:rsidRPr="00F331C9">
          <w:rPr>
            <w:rFonts w:ascii="Times New Roman" w:hAnsi="Times New Roman" w:cs="Times New Roman"/>
            <w:sz w:val="24"/>
            <w:szCs w:val="24"/>
            <w:rPrChange w:id="6890" w:author="LIN, Yufeng" w:date="2021-10-07T10:20:00Z">
              <w:rPr>
                <w:rFonts w:ascii="Times New Roman" w:hAnsi="Times New Roman" w:cs="Times New Roman"/>
                <w:sz w:val="22"/>
              </w:rPr>
            </w:rPrChange>
          </w:rPr>
          <w:t>the pre</w:t>
        </w:r>
      </w:ins>
      <w:ins w:id="6891" w:author="LIN, Yufeng" w:date="2021-10-07T10:15:00Z">
        <w:r w:rsidR="00677B2D" w:rsidRPr="00F331C9">
          <w:rPr>
            <w:rFonts w:ascii="Times New Roman" w:hAnsi="Times New Roman" w:cs="Times New Roman"/>
            <w:sz w:val="24"/>
            <w:szCs w:val="24"/>
            <w:rPrChange w:id="6892" w:author="LIN, Yufeng" w:date="2021-10-07T10:20:00Z">
              <w:rPr>
                <w:rFonts w:ascii="Times New Roman" w:hAnsi="Times New Roman" w:cs="Times New Roman"/>
                <w:sz w:val="22"/>
              </w:rPr>
            </w:rPrChange>
          </w:rPr>
          <w:t>s</w:t>
        </w:r>
      </w:ins>
      <w:ins w:id="6893" w:author="LIN, Yufeng" w:date="2021-10-07T10:13:00Z">
        <w:r w:rsidR="00677B2D" w:rsidRPr="00F331C9">
          <w:rPr>
            <w:rFonts w:ascii="Times New Roman" w:hAnsi="Times New Roman" w:cs="Times New Roman"/>
            <w:sz w:val="24"/>
            <w:szCs w:val="24"/>
            <w:rPrChange w:id="6894" w:author="LIN, Yufeng" w:date="2021-10-07T10:20:00Z">
              <w:rPr>
                <w:rFonts w:ascii="Times New Roman" w:hAnsi="Times New Roman" w:cs="Times New Roman"/>
                <w:sz w:val="22"/>
              </w:rPr>
            </w:rPrChange>
          </w:rPr>
          <w:t xml:space="preserve">ent </w:t>
        </w:r>
      </w:ins>
      <w:r w:rsidRPr="00F331C9">
        <w:rPr>
          <w:rFonts w:ascii="Times New Roman" w:hAnsi="Times New Roman" w:cs="Times New Roman"/>
          <w:sz w:val="24"/>
          <w:szCs w:val="24"/>
          <w:rPrChange w:id="6895" w:author="LIN, Yufeng" w:date="2021-10-07T10:20:00Z">
            <w:rPr>
              <w:rFonts w:ascii="Times New Roman" w:hAnsi="Times New Roman" w:cs="Times New Roman"/>
              <w:sz w:val="22"/>
            </w:rPr>
          </w:rPrChange>
        </w:rPr>
        <w:t>study showed</w:t>
      </w:r>
      <w:del w:id="6896" w:author="LIN, Yufeng" w:date="2021-10-07T10:13:00Z">
        <w:r w:rsidRPr="00F331C9" w:rsidDel="00677B2D">
          <w:rPr>
            <w:rFonts w:ascii="Times New Roman" w:hAnsi="Times New Roman" w:cs="Times New Roman"/>
            <w:sz w:val="24"/>
            <w:szCs w:val="24"/>
            <w:rPrChange w:id="6897" w:author="LIN, Yufeng" w:date="2021-10-07T10:20:00Z">
              <w:rPr>
                <w:rFonts w:ascii="Times New Roman" w:hAnsi="Times New Roman" w:cs="Times New Roman"/>
                <w:sz w:val="22"/>
              </w:rPr>
            </w:rPrChange>
          </w:rPr>
          <w:delText xml:space="preserve"> they have</w:delText>
        </w:r>
      </w:del>
      <w:r w:rsidRPr="00F331C9">
        <w:rPr>
          <w:rFonts w:ascii="Times New Roman" w:hAnsi="Times New Roman" w:cs="Times New Roman"/>
          <w:sz w:val="24"/>
          <w:szCs w:val="24"/>
          <w:rPrChange w:id="6898" w:author="LIN, Yufeng" w:date="2021-10-07T10:20:00Z">
            <w:rPr>
              <w:rFonts w:ascii="Times New Roman" w:hAnsi="Times New Roman" w:cs="Times New Roman"/>
              <w:sz w:val="22"/>
            </w:rPr>
          </w:rPrChange>
        </w:rPr>
        <w:t xml:space="preserve"> no apparent difference between CRC and healthy control. This revealed that even though the alpha diversity of the various disease would be disturbed, their mechanisms may be different. </w:t>
      </w:r>
    </w:p>
    <w:p w14:paraId="2D9F0CF9" w14:textId="19DA2179" w:rsidR="00615D1D" w:rsidRPr="00F331C9" w:rsidRDefault="00615D1D" w:rsidP="00F331C9">
      <w:pPr>
        <w:spacing w:line="480" w:lineRule="auto"/>
        <w:rPr>
          <w:ins w:id="6899" w:author="LIN, Yufeng" w:date="2021-10-06T13:25:00Z"/>
          <w:rFonts w:ascii="Times New Roman" w:hAnsi="Times New Roman" w:cs="Times New Roman"/>
          <w:sz w:val="24"/>
          <w:szCs w:val="24"/>
          <w:rPrChange w:id="6900" w:author="LIN, Yufeng" w:date="2021-10-07T10:20:00Z">
            <w:rPr>
              <w:ins w:id="6901" w:author="LIN, Yufeng" w:date="2021-10-06T13:25:00Z"/>
              <w:rFonts w:ascii="Times New Roman" w:hAnsi="Times New Roman" w:cs="Times New Roman"/>
              <w:sz w:val="22"/>
            </w:rPr>
          </w:rPrChange>
        </w:rPr>
      </w:pPr>
    </w:p>
    <w:p w14:paraId="6042D700" w14:textId="0795C9D1" w:rsidR="00C82F35" w:rsidRPr="00F331C9" w:rsidDel="00113AD8" w:rsidRDefault="004C7970" w:rsidP="00F331C9">
      <w:pPr>
        <w:spacing w:line="480" w:lineRule="auto"/>
        <w:rPr>
          <w:del w:id="6902" w:author="LIN, Yufeng" w:date="2021-10-06T13:30:00Z"/>
          <w:rFonts w:ascii="Times New Roman" w:hAnsi="Times New Roman" w:cs="Times New Roman"/>
          <w:sz w:val="24"/>
          <w:szCs w:val="24"/>
          <w:rPrChange w:id="6903" w:author="LIN, Yufeng" w:date="2021-10-07T10:20:00Z">
            <w:rPr>
              <w:del w:id="6904" w:author="LIN, Yufeng" w:date="2021-10-06T13:30:00Z"/>
              <w:rFonts w:ascii="Times New Roman" w:hAnsi="Times New Roman" w:cs="Times New Roman"/>
              <w:sz w:val="22"/>
            </w:rPr>
          </w:rPrChange>
        </w:rPr>
      </w:pPr>
      <w:moveToRangeStart w:id="6905" w:author="LIN, Yufeng" w:date="2021-10-06T13:28:00Z" w:name="move84419340"/>
      <w:moveTo w:id="6906" w:author="LIN, Yufeng" w:date="2021-10-06T13:28:00Z">
        <w:r w:rsidRPr="00F331C9">
          <w:rPr>
            <w:rFonts w:ascii="Times New Roman" w:hAnsi="Times New Roman" w:cs="Times New Roman"/>
            <w:sz w:val="24"/>
            <w:szCs w:val="24"/>
            <w:rPrChange w:id="6907" w:author="LIN, Yufeng" w:date="2021-10-07T10:20:00Z">
              <w:rPr>
                <w:rFonts w:ascii="Times New Roman" w:hAnsi="Times New Roman" w:cs="Times New Roman"/>
                <w:sz w:val="22"/>
              </w:rPr>
            </w:rPrChange>
          </w:rPr>
          <w:t xml:space="preserve">The meta-analysis approach has been used to evaluate and combine results </w:t>
        </w:r>
        <w:del w:id="6908" w:author="nick ting" w:date="2021-10-07T09:01:00Z">
          <w:r w:rsidRPr="00F331C9" w:rsidDel="007B7B95">
            <w:rPr>
              <w:rFonts w:ascii="Times New Roman" w:hAnsi="Times New Roman" w:cs="Times New Roman"/>
              <w:sz w:val="24"/>
              <w:szCs w:val="24"/>
              <w:rPrChange w:id="6909" w:author="LIN, Yufeng" w:date="2021-10-07T10:20:00Z">
                <w:rPr>
                  <w:rFonts w:ascii="Times New Roman" w:hAnsi="Times New Roman" w:cs="Times New Roman"/>
                  <w:sz w:val="22"/>
                </w:rPr>
              </w:rPrChange>
            </w:rPr>
            <w:delText>of</w:delText>
          </w:r>
        </w:del>
      </w:moveTo>
      <w:ins w:id="6910" w:author="nick ting" w:date="2021-10-07T09:01:00Z">
        <w:r w:rsidR="007B7B95" w:rsidRPr="00F331C9">
          <w:rPr>
            <w:rFonts w:ascii="Times New Roman" w:hAnsi="Times New Roman" w:cs="Times New Roman"/>
            <w:sz w:val="24"/>
            <w:szCs w:val="24"/>
            <w:rPrChange w:id="6911" w:author="LIN, Yufeng" w:date="2021-10-07T10:20:00Z">
              <w:rPr>
                <w:rFonts w:ascii="Times New Roman" w:hAnsi="Times New Roman" w:cs="Times New Roman"/>
                <w:sz w:val="22"/>
              </w:rPr>
            </w:rPrChange>
          </w:rPr>
          <w:t>from</w:t>
        </w:r>
      </w:ins>
      <w:moveTo w:id="6912" w:author="LIN, Yufeng" w:date="2021-10-06T13:28:00Z">
        <w:r w:rsidRPr="00F331C9">
          <w:rPr>
            <w:rFonts w:ascii="Times New Roman" w:hAnsi="Times New Roman" w:cs="Times New Roman"/>
            <w:sz w:val="24"/>
            <w:szCs w:val="24"/>
            <w:rPrChange w:id="6913" w:author="LIN, Yufeng" w:date="2021-10-07T10:20:00Z">
              <w:rPr>
                <w:rFonts w:ascii="Times New Roman" w:hAnsi="Times New Roman" w:cs="Times New Roman"/>
                <w:sz w:val="22"/>
              </w:rPr>
            </w:rPrChange>
          </w:rPr>
          <w:t xml:space="preserve"> comparable studies</w:t>
        </w:r>
        <w:r w:rsidRPr="00F331C9">
          <w:rPr>
            <w:rFonts w:ascii="Times New Roman" w:hAnsi="Times New Roman" w:cs="Times New Roman"/>
            <w:sz w:val="24"/>
            <w:szCs w:val="24"/>
            <w:rPrChange w:id="6914" w:author="LIN, Yufeng" w:date="2021-10-07T10:20:00Z">
              <w:rPr>
                <w:rFonts w:ascii="Times New Roman" w:hAnsi="Times New Roman" w:cs="Times New Roman"/>
                <w:sz w:val="22"/>
              </w:rPr>
            </w:rPrChange>
          </w:rPr>
          <w:fldChar w:fldCharType="begin"/>
        </w:r>
      </w:moveTo>
      <w:r w:rsidR="008F0C4F" w:rsidRPr="00F331C9">
        <w:rPr>
          <w:rFonts w:ascii="Times New Roman" w:hAnsi="Times New Roman" w:cs="Times New Roman"/>
          <w:sz w:val="24"/>
          <w:szCs w:val="24"/>
        </w:rPr>
        <w:instrText xml:space="preserve"> ADDIN ZOTERO_ITEM CSL_CITATION {"citationID":"ouQtFkHQ","properties":{"formattedCitation":"\\super 58\\nosupersub{}","plainCitation":"58","noteIndex":0},"citationItems":[{"id":539,"uris":["http://zotero.org/users/7908919/items/QTCUJGUC"],"uri":["http://zotero.org/users/7908919/items/QTCUJGUC"],"itemData":{"id":539,"type":"article-journal","abstract":"Background: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moveTo w:id="6915" w:author="LIN, Yufeng" w:date="2021-10-06T13:28:00Z">
        <w:r w:rsidRPr="00F331C9">
          <w:rPr>
            <w:rFonts w:ascii="Times New Roman" w:hAnsi="Times New Roman" w:cs="Times New Roman"/>
            <w:sz w:val="24"/>
            <w:szCs w:val="24"/>
            <w:rPrChange w:id="6916" w:author="LIN, Yufeng" w:date="2021-10-07T10:20:00Z">
              <w:rPr>
                <w:rFonts w:ascii="Times New Roman" w:hAnsi="Times New Roman" w:cs="Times New Roman"/>
                <w:sz w:val="22"/>
              </w:rPr>
            </w:rPrChange>
          </w:rPr>
          <w:fldChar w:fldCharType="separate"/>
        </w:r>
      </w:moveTo>
      <w:r w:rsidR="008F0C4F" w:rsidRPr="00F331C9">
        <w:rPr>
          <w:rFonts w:ascii="Times New Roman" w:hAnsi="Times New Roman" w:cs="Times New Roman"/>
          <w:kern w:val="0"/>
          <w:sz w:val="24"/>
          <w:szCs w:val="24"/>
          <w:vertAlign w:val="superscript"/>
        </w:rPr>
        <w:t>58</w:t>
      </w:r>
      <w:moveTo w:id="6917" w:author="LIN, Yufeng" w:date="2021-10-06T13:28:00Z">
        <w:r w:rsidRPr="00F331C9">
          <w:rPr>
            <w:rFonts w:ascii="Times New Roman" w:hAnsi="Times New Roman" w:cs="Times New Roman"/>
            <w:sz w:val="24"/>
            <w:szCs w:val="24"/>
            <w:rPrChange w:id="6918"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6919" w:author="LIN, Yufeng" w:date="2021-10-07T10:20:00Z">
              <w:rPr>
                <w:rFonts w:ascii="Times New Roman" w:hAnsi="Times New Roman" w:cs="Times New Roman"/>
                <w:sz w:val="22"/>
              </w:rPr>
            </w:rPrChange>
          </w:rPr>
          <w:t xml:space="preserve"> with significant advantages of reducing the influence by </w:t>
        </w:r>
        <w:del w:id="6920" w:author="nick ting" w:date="2021-10-07T09:02:00Z">
          <w:r w:rsidRPr="00F331C9" w:rsidDel="007B7B95">
            <w:rPr>
              <w:rFonts w:ascii="Times New Roman" w:hAnsi="Times New Roman" w:cs="Times New Roman"/>
              <w:sz w:val="24"/>
              <w:szCs w:val="24"/>
              <w:rPrChange w:id="6921" w:author="LIN, Yufeng" w:date="2021-10-07T10:20:00Z">
                <w:rPr>
                  <w:rFonts w:ascii="Times New Roman" w:hAnsi="Times New Roman" w:cs="Times New Roman"/>
                  <w:sz w:val="22"/>
                </w:rPr>
              </w:rPrChange>
            </w:rPr>
            <w:delText>most highly abundant features and weakening the batch effect</w:delText>
          </w:r>
        </w:del>
      </w:moveTo>
      <w:ins w:id="6922" w:author="nick ting" w:date="2021-10-07T09:02:00Z">
        <w:r w:rsidR="007B7B95" w:rsidRPr="00F331C9">
          <w:rPr>
            <w:rFonts w:ascii="Times New Roman" w:hAnsi="Times New Roman" w:cs="Times New Roman"/>
            <w:sz w:val="24"/>
            <w:szCs w:val="24"/>
            <w:rPrChange w:id="6923" w:author="LIN, Yufeng" w:date="2021-10-07T10:20:00Z">
              <w:rPr>
                <w:rFonts w:ascii="Times New Roman" w:hAnsi="Times New Roman" w:cs="Times New Roman"/>
                <w:sz w:val="22"/>
              </w:rPr>
            </w:rPrChange>
          </w:rPr>
          <w:t>cohort</w:t>
        </w:r>
        <w:del w:id="6924" w:author="LIN, Yufeng" w:date="2021-10-07T10:57:00Z">
          <w:r w:rsidR="007B7B95" w:rsidRPr="00F331C9" w:rsidDel="00E81CE7">
            <w:rPr>
              <w:rFonts w:ascii="Times New Roman" w:hAnsi="Times New Roman" w:cs="Times New Roman"/>
              <w:sz w:val="24"/>
              <w:szCs w:val="24"/>
              <w:rPrChange w:id="6925" w:author="LIN, Yufeng" w:date="2021-10-07T10:20:00Z">
                <w:rPr>
                  <w:rFonts w:ascii="Times New Roman" w:hAnsi="Times New Roman" w:cs="Times New Roman"/>
                  <w:sz w:val="22"/>
                </w:rPr>
              </w:rPrChange>
            </w:rPr>
            <w:delText xml:space="preserve"> </w:delText>
          </w:r>
        </w:del>
      </w:ins>
      <w:ins w:id="6926" w:author="LIN, Yufeng" w:date="2021-10-07T10:57:00Z">
        <w:r w:rsidR="00E81CE7" w:rsidRPr="00F331C9">
          <w:rPr>
            <w:rFonts w:ascii="Times New Roman" w:hAnsi="Times New Roman" w:cs="Times New Roman"/>
            <w:sz w:val="24"/>
            <w:szCs w:val="24"/>
          </w:rPr>
          <w:t>-</w:t>
        </w:r>
      </w:ins>
      <w:ins w:id="6927" w:author="nick ting" w:date="2021-10-07T09:02:00Z">
        <w:r w:rsidR="007B7B95" w:rsidRPr="00F331C9">
          <w:rPr>
            <w:rFonts w:ascii="Times New Roman" w:hAnsi="Times New Roman" w:cs="Times New Roman"/>
            <w:sz w:val="24"/>
            <w:szCs w:val="24"/>
            <w:rPrChange w:id="6928" w:author="LIN, Yufeng" w:date="2021-10-07T10:20:00Z">
              <w:rPr>
                <w:rFonts w:ascii="Times New Roman" w:hAnsi="Times New Roman" w:cs="Times New Roman"/>
                <w:sz w:val="22"/>
              </w:rPr>
            </w:rPrChange>
          </w:rPr>
          <w:t>specific bias and increasing statistical power</w:t>
        </w:r>
      </w:ins>
      <w:moveTo w:id="6929" w:author="LIN, Yufeng" w:date="2021-10-06T13:28:00Z">
        <w:r w:rsidRPr="00F331C9">
          <w:rPr>
            <w:rFonts w:ascii="Times New Roman" w:hAnsi="Times New Roman" w:cs="Times New Roman"/>
            <w:sz w:val="24"/>
            <w:szCs w:val="24"/>
            <w:rPrChange w:id="6930" w:author="LIN, Yufeng" w:date="2021-10-07T10:20:00Z">
              <w:rPr>
                <w:rFonts w:ascii="Times New Roman" w:hAnsi="Times New Roman" w:cs="Times New Roman"/>
                <w:sz w:val="22"/>
              </w:rPr>
            </w:rPrChange>
          </w:rPr>
          <w:t xml:space="preserve">. </w:t>
        </w:r>
      </w:moveTo>
      <w:moveToRangeEnd w:id="6905"/>
      <w:ins w:id="6931" w:author="LIN, Yufeng" w:date="2021-10-06T13:25:00Z">
        <w:del w:id="6932" w:author="nick ting" w:date="2021-10-07T08:57:00Z">
          <w:r w:rsidR="00C82F35" w:rsidRPr="00F331C9" w:rsidDel="007B7B95">
            <w:rPr>
              <w:rFonts w:ascii="Times New Roman" w:hAnsi="Times New Roman" w:cs="Times New Roman"/>
              <w:sz w:val="24"/>
              <w:szCs w:val="24"/>
              <w:rPrChange w:id="6933" w:author="LIN, Yufeng" w:date="2021-10-07T10:20:00Z">
                <w:rPr>
                  <w:rFonts w:ascii="Times New Roman" w:hAnsi="Times New Roman" w:cs="Times New Roman"/>
                  <w:sz w:val="22"/>
                </w:rPr>
              </w:rPrChange>
            </w:rPr>
            <w:delText xml:space="preserve">Our meta-analysis, using the </w:delText>
          </w:r>
        </w:del>
      </w:ins>
      <w:ins w:id="6934" w:author="nick ting" w:date="2021-10-07T08:57:00Z">
        <w:r w:rsidR="007B7B95" w:rsidRPr="00F331C9">
          <w:rPr>
            <w:rFonts w:ascii="Times New Roman" w:hAnsi="Times New Roman" w:cs="Times New Roman"/>
            <w:sz w:val="24"/>
            <w:szCs w:val="24"/>
            <w:rPrChange w:id="6935" w:author="LIN, Yufeng" w:date="2021-10-07T10:20:00Z">
              <w:rPr>
                <w:rFonts w:ascii="Times New Roman" w:hAnsi="Times New Roman" w:cs="Times New Roman"/>
                <w:sz w:val="22"/>
              </w:rPr>
            </w:rPrChange>
          </w:rPr>
          <w:t xml:space="preserve">Using the </w:t>
        </w:r>
      </w:ins>
      <w:ins w:id="6936" w:author="LIN, Yufeng" w:date="2021-10-06T13:25:00Z">
        <w:r w:rsidR="00C82F35" w:rsidRPr="00F331C9">
          <w:rPr>
            <w:rFonts w:ascii="Times New Roman" w:hAnsi="Times New Roman" w:cs="Times New Roman"/>
            <w:sz w:val="24"/>
            <w:szCs w:val="24"/>
            <w:rPrChange w:id="6937" w:author="LIN, Yufeng" w:date="2021-10-07T10:20:00Z">
              <w:rPr>
                <w:rFonts w:ascii="Times New Roman" w:hAnsi="Times New Roman" w:cs="Times New Roman"/>
                <w:sz w:val="22"/>
              </w:rPr>
            </w:rPrChange>
          </w:rPr>
          <w:t>rank</w:t>
        </w:r>
      </w:ins>
      <w:ins w:id="6938" w:author="LIN, Yufeng" w:date="2021-10-07T10:57:00Z">
        <w:r w:rsidR="00E81CE7" w:rsidRPr="00F331C9">
          <w:rPr>
            <w:rFonts w:ascii="Times New Roman" w:hAnsi="Times New Roman" w:cs="Times New Roman"/>
            <w:sz w:val="24"/>
            <w:szCs w:val="24"/>
          </w:rPr>
          <w:t>-</w:t>
        </w:r>
      </w:ins>
      <w:ins w:id="6939" w:author="LIN, Yufeng" w:date="2021-10-06T13:25:00Z">
        <w:r w:rsidR="00C82F35" w:rsidRPr="00F331C9">
          <w:rPr>
            <w:rFonts w:ascii="Times New Roman" w:hAnsi="Times New Roman" w:cs="Times New Roman"/>
            <w:sz w:val="24"/>
            <w:szCs w:val="24"/>
            <w:rPrChange w:id="6940" w:author="LIN, Yufeng" w:date="2021-10-07T10:20:00Z">
              <w:rPr>
                <w:rFonts w:ascii="Times New Roman" w:hAnsi="Times New Roman" w:cs="Times New Roman"/>
                <w:sz w:val="22"/>
              </w:rPr>
            </w:rPrChange>
          </w:rPr>
          <w:t xml:space="preserve">sum </w:t>
        </w:r>
      </w:ins>
      <w:ins w:id="6941" w:author="LIN, Yufeng" w:date="2021-10-06T13:26:00Z">
        <w:r w:rsidR="00C82F35" w:rsidRPr="00F331C9">
          <w:rPr>
            <w:rFonts w:ascii="Times New Roman" w:hAnsi="Times New Roman" w:cs="Times New Roman"/>
            <w:sz w:val="24"/>
            <w:szCs w:val="24"/>
            <w:rPrChange w:id="6942" w:author="LIN, Yufeng" w:date="2021-10-07T10:20:00Z">
              <w:rPr>
                <w:rFonts w:ascii="Times New Roman" w:hAnsi="Times New Roman" w:cs="Times New Roman"/>
                <w:sz w:val="22"/>
              </w:rPr>
            </w:rPrChange>
          </w:rPr>
          <w:t>test and SSTF</w:t>
        </w:r>
      </w:ins>
      <w:ins w:id="6943" w:author="nick ting" w:date="2021-10-07T08:57:00Z">
        <w:r w:rsidR="007B7B95" w:rsidRPr="00F331C9">
          <w:rPr>
            <w:rFonts w:ascii="Times New Roman" w:hAnsi="Times New Roman" w:cs="Times New Roman"/>
            <w:sz w:val="24"/>
            <w:szCs w:val="24"/>
            <w:rPrChange w:id="6944" w:author="LIN, Yufeng" w:date="2021-10-07T10:20:00Z">
              <w:rPr>
                <w:rFonts w:ascii="Times New Roman" w:hAnsi="Times New Roman" w:cs="Times New Roman"/>
                <w:sz w:val="22"/>
              </w:rPr>
            </w:rPrChange>
          </w:rPr>
          <w:t xml:space="preserve"> in our meta-analysis</w:t>
        </w:r>
      </w:ins>
      <w:ins w:id="6945" w:author="LIN, Yufeng" w:date="2021-10-06T13:26:00Z">
        <w:r w:rsidR="00C82F35" w:rsidRPr="00F331C9">
          <w:rPr>
            <w:rFonts w:ascii="Times New Roman" w:hAnsi="Times New Roman" w:cs="Times New Roman"/>
            <w:sz w:val="24"/>
            <w:szCs w:val="24"/>
            <w:rPrChange w:id="6946" w:author="LIN, Yufeng" w:date="2021-10-07T10:20:00Z">
              <w:rPr>
                <w:rFonts w:ascii="Times New Roman" w:hAnsi="Times New Roman" w:cs="Times New Roman"/>
                <w:sz w:val="22"/>
              </w:rPr>
            </w:rPrChange>
          </w:rPr>
          <w:t xml:space="preserve">, </w:t>
        </w:r>
      </w:ins>
      <w:ins w:id="6947" w:author="nick ting" w:date="2021-10-07T08:58:00Z">
        <w:r w:rsidR="007B7B95" w:rsidRPr="00F331C9">
          <w:rPr>
            <w:rFonts w:ascii="Times New Roman" w:hAnsi="Times New Roman" w:cs="Times New Roman"/>
            <w:sz w:val="24"/>
            <w:szCs w:val="24"/>
            <w:rPrChange w:id="6948" w:author="LIN, Yufeng" w:date="2021-10-07T10:20:00Z">
              <w:rPr>
                <w:rFonts w:ascii="Times New Roman" w:hAnsi="Times New Roman" w:cs="Times New Roman"/>
                <w:sz w:val="22"/>
              </w:rPr>
            </w:rPrChange>
          </w:rPr>
          <w:t xml:space="preserve">we </w:t>
        </w:r>
      </w:ins>
      <w:ins w:id="6949" w:author="LIN, Yufeng" w:date="2021-10-06T13:26:00Z">
        <w:r w:rsidR="00C82F35" w:rsidRPr="00F331C9">
          <w:rPr>
            <w:rFonts w:ascii="Times New Roman" w:hAnsi="Times New Roman" w:cs="Times New Roman"/>
            <w:sz w:val="24"/>
            <w:szCs w:val="24"/>
            <w:rPrChange w:id="6950" w:author="LIN, Yufeng" w:date="2021-10-07T10:20:00Z">
              <w:rPr>
                <w:rFonts w:ascii="Times New Roman" w:hAnsi="Times New Roman" w:cs="Times New Roman"/>
                <w:sz w:val="22"/>
              </w:rPr>
            </w:rPrChange>
          </w:rPr>
          <w:t xml:space="preserve">identified 33 fungi and 31 bacteria </w:t>
        </w:r>
      </w:ins>
      <w:ins w:id="6951" w:author="LIN, Yufeng" w:date="2021-10-06T13:27:00Z">
        <w:r w:rsidR="00C82F35" w:rsidRPr="00F331C9">
          <w:rPr>
            <w:rFonts w:ascii="Times New Roman" w:hAnsi="Times New Roman" w:cs="Times New Roman"/>
            <w:sz w:val="24"/>
            <w:szCs w:val="24"/>
            <w:rPrChange w:id="6952" w:author="LIN, Yufeng" w:date="2021-10-07T10:20:00Z">
              <w:rPr>
                <w:rFonts w:ascii="Times New Roman" w:hAnsi="Times New Roman" w:cs="Times New Roman"/>
                <w:sz w:val="22"/>
              </w:rPr>
            </w:rPrChange>
          </w:rPr>
          <w:t>that were</w:t>
        </w:r>
      </w:ins>
      <w:ins w:id="6953" w:author="nick ting" w:date="2021-10-07T09:02:00Z">
        <w:r w:rsidR="007B7B95" w:rsidRPr="00F331C9">
          <w:rPr>
            <w:rFonts w:ascii="Times New Roman" w:hAnsi="Times New Roman" w:cs="Times New Roman"/>
            <w:sz w:val="24"/>
            <w:szCs w:val="24"/>
            <w:rPrChange w:id="6954" w:author="LIN, Yufeng" w:date="2021-10-07T10:20:00Z">
              <w:rPr>
                <w:rFonts w:ascii="Times New Roman" w:hAnsi="Times New Roman" w:cs="Times New Roman"/>
                <w:sz w:val="22"/>
              </w:rPr>
            </w:rPrChange>
          </w:rPr>
          <w:t xml:space="preserve"> </w:t>
        </w:r>
      </w:ins>
      <w:ins w:id="6955" w:author="LIN, Yufeng" w:date="2021-10-06T13:27:00Z">
        <w:del w:id="6956" w:author="nick ting" w:date="2021-10-07T09:02:00Z">
          <w:r w:rsidR="00C82F35" w:rsidRPr="00F331C9" w:rsidDel="007B7B95">
            <w:rPr>
              <w:rFonts w:ascii="Times New Roman" w:hAnsi="Times New Roman" w:cs="Times New Roman"/>
              <w:sz w:val="24"/>
              <w:szCs w:val="24"/>
              <w:rPrChange w:id="6957" w:author="LIN, Yufeng" w:date="2021-10-07T10:20:00Z">
                <w:rPr>
                  <w:rFonts w:ascii="Times New Roman" w:hAnsi="Times New Roman" w:cs="Times New Roman"/>
                  <w:sz w:val="22"/>
                </w:rPr>
              </w:rPrChange>
            </w:rPr>
            <w:delText xml:space="preserve"> CRC-</w:delText>
          </w:r>
        </w:del>
        <w:del w:id="6958" w:author="nick ting" w:date="2021-10-07T08:58:00Z">
          <w:r w:rsidR="00C82F35" w:rsidRPr="00F331C9" w:rsidDel="007B7B95">
            <w:rPr>
              <w:rFonts w:ascii="Times New Roman" w:hAnsi="Times New Roman" w:cs="Times New Roman"/>
              <w:sz w:val="24"/>
              <w:szCs w:val="24"/>
              <w:rPrChange w:id="6959" w:author="LIN, Yufeng" w:date="2021-10-07T10:20:00Z">
                <w:rPr>
                  <w:rFonts w:ascii="Times New Roman" w:hAnsi="Times New Roman" w:cs="Times New Roman"/>
                  <w:sz w:val="22"/>
                </w:rPr>
              </w:rPrChange>
            </w:rPr>
            <w:delText>related</w:delText>
          </w:r>
        </w:del>
      </w:ins>
      <w:ins w:id="6960" w:author="nick ting" w:date="2021-10-07T08:58:00Z">
        <w:r w:rsidR="007B7B95" w:rsidRPr="00F331C9">
          <w:rPr>
            <w:rFonts w:ascii="Times New Roman" w:hAnsi="Times New Roman" w:cs="Times New Roman"/>
            <w:sz w:val="24"/>
            <w:szCs w:val="24"/>
            <w:rPrChange w:id="6961" w:author="LIN, Yufeng" w:date="2021-10-07T10:20:00Z">
              <w:rPr>
                <w:rFonts w:ascii="Times New Roman" w:hAnsi="Times New Roman" w:cs="Times New Roman"/>
                <w:sz w:val="22"/>
              </w:rPr>
            </w:rPrChange>
          </w:rPr>
          <w:t>associated</w:t>
        </w:r>
      </w:ins>
      <w:ins w:id="6962" w:author="nick ting" w:date="2021-10-07T09:02:00Z">
        <w:r w:rsidR="007B7B95" w:rsidRPr="00F331C9">
          <w:rPr>
            <w:rFonts w:ascii="Times New Roman" w:hAnsi="Times New Roman" w:cs="Times New Roman"/>
            <w:sz w:val="24"/>
            <w:szCs w:val="24"/>
            <w:rPrChange w:id="6963" w:author="LIN, Yufeng" w:date="2021-10-07T10:20:00Z">
              <w:rPr>
                <w:rFonts w:ascii="Times New Roman" w:hAnsi="Times New Roman" w:cs="Times New Roman"/>
                <w:sz w:val="22"/>
              </w:rPr>
            </w:rPrChange>
          </w:rPr>
          <w:t xml:space="preserve"> with CRC</w:t>
        </w:r>
      </w:ins>
      <w:ins w:id="6964" w:author="LIN, Yufeng" w:date="2021-10-06T13:27:00Z">
        <w:r w:rsidR="00C82F35" w:rsidRPr="00F331C9">
          <w:rPr>
            <w:rFonts w:ascii="Times New Roman" w:hAnsi="Times New Roman" w:cs="Times New Roman"/>
            <w:sz w:val="24"/>
            <w:szCs w:val="24"/>
            <w:rPrChange w:id="6965" w:author="LIN, Yufeng" w:date="2021-10-07T10:20:00Z">
              <w:rPr>
                <w:rFonts w:ascii="Times New Roman" w:hAnsi="Times New Roman" w:cs="Times New Roman"/>
                <w:sz w:val="22"/>
              </w:rPr>
            </w:rPrChange>
          </w:rPr>
          <w:t xml:space="preserve"> across eight cohort</w:t>
        </w:r>
      </w:ins>
      <w:ins w:id="6966" w:author="nick ting" w:date="2021-10-07T08:58:00Z">
        <w:r w:rsidR="007B7B95" w:rsidRPr="00F331C9">
          <w:rPr>
            <w:rFonts w:ascii="Times New Roman" w:hAnsi="Times New Roman" w:cs="Times New Roman"/>
            <w:sz w:val="24"/>
            <w:szCs w:val="24"/>
            <w:rPrChange w:id="6967" w:author="LIN, Yufeng" w:date="2021-10-07T10:20:00Z">
              <w:rPr>
                <w:rFonts w:ascii="Times New Roman" w:hAnsi="Times New Roman" w:cs="Times New Roman"/>
                <w:sz w:val="22"/>
              </w:rPr>
            </w:rPrChange>
          </w:rPr>
          <w:t>s</w:t>
        </w:r>
      </w:ins>
      <w:ins w:id="6968" w:author="LIN, Yufeng" w:date="2021-10-06T13:27:00Z">
        <w:r w:rsidR="00C82F35" w:rsidRPr="00F331C9">
          <w:rPr>
            <w:rFonts w:ascii="Times New Roman" w:hAnsi="Times New Roman" w:cs="Times New Roman"/>
            <w:sz w:val="24"/>
            <w:szCs w:val="24"/>
            <w:rPrChange w:id="6969" w:author="LIN, Yufeng" w:date="2021-10-07T10:20:00Z">
              <w:rPr>
                <w:rFonts w:ascii="Times New Roman" w:hAnsi="Times New Roman" w:cs="Times New Roman"/>
                <w:sz w:val="22"/>
              </w:rPr>
            </w:rPrChange>
          </w:rPr>
          <w:t>.</w:t>
        </w:r>
      </w:ins>
      <w:ins w:id="6970" w:author="LIN, Yufeng" w:date="2021-10-06T13:30:00Z">
        <w:r w:rsidRPr="00F331C9">
          <w:rPr>
            <w:rFonts w:ascii="Times New Roman" w:hAnsi="Times New Roman" w:cs="Times New Roman"/>
            <w:sz w:val="24"/>
            <w:szCs w:val="24"/>
            <w:rPrChange w:id="6971" w:author="LIN, Yufeng" w:date="2021-10-07T10:20:00Z">
              <w:rPr>
                <w:rFonts w:ascii="Times New Roman" w:hAnsi="Times New Roman" w:cs="Times New Roman"/>
                <w:sz w:val="22"/>
              </w:rPr>
            </w:rPrChange>
          </w:rPr>
          <w:t xml:space="preserve"> </w:t>
        </w:r>
      </w:ins>
    </w:p>
    <w:p w14:paraId="5107A600" w14:textId="4315133A" w:rsidR="00B04161" w:rsidRPr="00F331C9" w:rsidRDefault="007E6892" w:rsidP="00F331C9">
      <w:pPr>
        <w:spacing w:line="480" w:lineRule="auto"/>
        <w:rPr>
          <w:ins w:id="6972" w:author="LIN, Yufeng" w:date="2021-10-06T16:21:00Z"/>
          <w:rFonts w:ascii="Times New Roman" w:hAnsi="Times New Roman" w:cs="Times New Roman"/>
          <w:sz w:val="24"/>
          <w:szCs w:val="24"/>
          <w:rPrChange w:id="6973" w:author="LIN, Yufeng" w:date="2021-10-07T10:20:00Z">
            <w:rPr>
              <w:ins w:id="6974" w:author="LIN, Yufeng" w:date="2021-10-06T16:21:00Z"/>
              <w:rFonts w:ascii="Times New Roman" w:hAnsi="Times New Roman" w:cs="Times New Roman"/>
              <w:sz w:val="22"/>
            </w:rPr>
          </w:rPrChange>
        </w:rPr>
      </w:pPr>
      <w:ins w:id="6975" w:author="LIN, Yufeng" w:date="2021-10-06T15:56:00Z">
        <w:r w:rsidRPr="00F331C9">
          <w:rPr>
            <w:rFonts w:ascii="Times New Roman" w:hAnsi="Times New Roman" w:cs="Times New Roman"/>
            <w:sz w:val="24"/>
            <w:szCs w:val="24"/>
            <w:rPrChange w:id="6976" w:author="LIN, Yufeng" w:date="2021-10-07T10:20:00Z">
              <w:rPr>
                <w:rFonts w:ascii="Times New Roman" w:hAnsi="Times New Roman" w:cs="Times New Roman"/>
                <w:sz w:val="22"/>
              </w:rPr>
            </w:rPrChange>
          </w:rPr>
          <w:t xml:space="preserve">Our </w:t>
        </w:r>
        <w:r w:rsidRPr="00F331C9">
          <w:rPr>
            <w:rFonts w:ascii="Times New Roman" w:hAnsi="Times New Roman" w:cs="Times New Roman"/>
            <w:sz w:val="24"/>
            <w:szCs w:val="24"/>
            <w:rPrChange w:id="6977" w:author="LIN, Yufeng" w:date="2021-10-07T10:20:00Z">
              <w:rPr>
                <w:rFonts w:ascii="Times New Roman" w:hAnsi="Times New Roman" w:cs="Times New Roman"/>
                <w:sz w:val="22"/>
              </w:rPr>
            </w:rPrChange>
          </w:rPr>
          <w:lastRenderedPageBreak/>
          <w:t xml:space="preserve">results suggested that </w:t>
        </w:r>
        <w:r w:rsidRPr="00F331C9">
          <w:rPr>
            <w:rFonts w:ascii="Times New Roman" w:hAnsi="Times New Roman" w:cs="Times New Roman"/>
            <w:i/>
            <w:iCs/>
            <w:sz w:val="24"/>
            <w:szCs w:val="24"/>
            <w:rPrChange w:id="6978" w:author="LIN, Yufeng" w:date="2021-10-07T10:20:00Z">
              <w:rPr>
                <w:rFonts w:ascii="Times New Roman" w:hAnsi="Times New Roman" w:cs="Times New Roman"/>
                <w:i/>
                <w:iCs/>
                <w:sz w:val="22"/>
              </w:rPr>
            </w:rPrChange>
          </w:rPr>
          <w:t>A. rambellii</w:t>
        </w:r>
        <w:r w:rsidRPr="00F331C9">
          <w:rPr>
            <w:rFonts w:ascii="Times New Roman" w:hAnsi="Times New Roman" w:cs="Times New Roman"/>
            <w:sz w:val="24"/>
            <w:szCs w:val="24"/>
            <w:rPrChange w:id="6979" w:author="LIN, Yufeng" w:date="2021-10-07T10:20:00Z">
              <w:rPr>
                <w:rFonts w:ascii="Times New Roman" w:hAnsi="Times New Roman" w:cs="Times New Roman"/>
                <w:sz w:val="22"/>
              </w:rPr>
            </w:rPrChange>
          </w:rPr>
          <w:t xml:space="preserve"> was </w:t>
        </w:r>
        <w:del w:id="6980" w:author="nick ting" w:date="2021-10-07T08:58:00Z">
          <w:r w:rsidRPr="00F331C9" w:rsidDel="007B7B95">
            <w:rPr>
              <w:rFonts w:ascii="Times New Roman" w:hAnsi="Times New Roman" w:cs="Times New Roman"/>
              <w:sz w:val="24"/>
              <w:szCs w:val="24"/>
              <w:rPrChange w:id="6981" w:author="LIN, Yufeng" w:date="2021-10-07T10:20:00Z">
                <w:rPr>
                  <w:rFonts w:ascii="Times New Roman" w:hAnsi="Times New Roman" w:cs="Times New Roman"/>
                  <w:sz w:val="22"/>
                </w:rPr>
              </w:rPrChange>
            </w:rPr>
            <w:delText>the top one among 33 fungi</w:delText>
          </w:r>
        </w:del>
      </w:ins>
      <w:ins w:id="6982" w:author="nick ting" w:date="2021-10-07T08:58:00Z">
        <w:r w:rsidR="007B7B95" w:rsidRPr="00F331C9">
          <w:rPr>
            <w:rFonts w:ascii="Times New Roman" w:hAnsi="Times New Roman" w:cs="Times New Roman"/>
            <w:sz w:val="24"/>
            <w:szCs w:val="24"/>
            <w:rPrChange w:id="6983" w:author="LIN, Yufeng" w:date="2021-10-07T10:20:00Z">
              <w:rPr>
                <w:rFonts w:ascii="Times New Roman" w:hAnsi="Times New Roman" w:cs="Times New Roman"/>
                <w:sz w:val="22"/>
              </w:rPr>
            </w:rPrChange>
          </w:rPr>
          <w:t>the most significant CRC-</w:t>
        </w:r>
      </w:ins>
      <w:ins w:id="6984" w:author="nick ting" w:date="2021-10-07T09:05:00Z">
        <w:r w:rsidR="00FB74AA" w:rsidRPr="00F331C9">
          <w:rPr>
            <w:rFonts w:ascii="Times New Roman" w:hAnsi="Times New Roman" w:cs="Times New Roman"/>
            <w:sz w:val="24"/>
            <w:szCs w:val="24"/>
            <w:rPrChange w:id="6985" w:author="LIN, Yufeng" w:date="2021-10-07T10:20:00Z">
              <w:rPr>
                <w:rFonts w:ascii="Times New Roman" w:hAnsi="Times New Roman" w:cs="Times New Roman"/>
                <w:sz w:val="22"/>
              </w:rPr>
            </w:rPrChange>
          </w:rPr>
          <w:t>enriched</w:t>
        </w:r>
      </w:ins>
      <w:ins w:id="6986" w:author="nick ting" w:date="2021-10-07T08:58:00Z">
        <w:r w:rsidR="007B7B95" w:rsidRPr="00F331C9">
          <w:rPr>
            <w:rFonts w:ascii="Times New Roman" w:hAnsi="Times New Roman" w:cs="Times New Roman"/>
            <w:sz w:val="24"/>
            <w:szCs w:val="24"/>
            <w:rPrChange w:id="6987" w:author="LIN, Yufeng" w:date="2021-10-07T10:20:00Z">
              <w:rPr>
                <w:rFonts w:ascii="Times New Roman" w:hAnsi="Times New Roman" w:cs="Times New Roman"/>
                <w:sz w:val="22"/>
              </w:rPr>
            </w:rPrChange>
          </w:rPr>
          <w:t xml:space="preserve"> fungi</w:t>
        </w:r>
      </w:ins>
      <w:ins w:id="6988" w:author="LIN, Yufeng" w:date="2021-10-07T10:57:00Z">
        <w:r w:rsidR="00E81CE7" w:rsidRPr="00F331C9">
          <w:rPr>
            <w:rFonts w:ascii="Times New Roman" w:hAnsi="Times New Roman" w:cs="Times New Roman"/>
            <w:sz w:val="24"/>
            <w:szCs w:val="24"/>
          </w:rPr>
          <w:t>,</w:t>
        </w:r>
      </w:ins>
      <w:ins w:id="6989" w:author="LIN, Yufeng" w:date="2021-10-06T15:56:00Z">
        <w:r w:rsidRPr="00F331C9">
          <w:rPr>
            <w:rFonts w:ascii="Times New Roman" w:hAnsi="Times New Roman" w:cs="Times New Roman"/>
            <w:sz w:val="24"/>
            <w:szCs w:val="24"/>
            <w:rPrChange w:id="6990" w:author="LIN, Yufeng" w:date="2021-10-07T10:20:00Z">
              <w:rPr>
                <w:rFonts w:ascii="Times New Roman" w:hAnsi="Times New Roman" w:cs="Times New Roman"/>
                <w:sz w:val="22"/>
              </w:rPr>
            </w:rPrChange>
          </w:rPr>
          <w:t xml:space="preserve"> </w:t>
        </w:r>
        <w:del w:id="6991" w:author="nick ting" w:date="2021-10-07T08:59:00Z">
          <w:r w:rsidRPr="00F331C9" w:rsidDel="007B7B95">
            <w:rPr>
              <w:rFonts w:ascii="Times New Roman" w:hAnsi="Times New Roman" w:cs="Times New Roman"/>
              <w:sz w:val="24"/>
              <w:szCs w:val="24"/>
              <w:rPrChange w:id="6992" w:author="LIN, Yufeng" w:date="2021-10-07T10:20:00Z">
                <w:rPr>
                  <w:rFonts w:ascii="Times New Roman" w:hAnsi="Times New Roman" w:cs="Times New Roman"/>
                  <w:sz w:val="22"/>
                </w:rPr>
              </w:rPrChange>
            </w:rPr>
            <w:delText>and</w:delText>
          </w:r>
          <w:r w:rsidRPr="00F331C9" w:rsidDel="007B7B95">
            <w:rPr>
              <w:rFonts w:ascii="Times New Roman" w:hAnsi="Times New Roman" w:cs="Times New Roman"/>
              <w:i/>
              <w:iCs/>
              <w:sz w:val="24"/>
              <w:szCs w:val="24"/>
              <w:rPrChange w:id="6993" w:author="LIN, Yufeng" w:date="2021-10-07T10:20:00Z">
                <w:rPr>
                  <w:rFonts w:ascii="Times New Roman" w:hAnsi="Times New Roman" w:cs="Times New Roman"/>
                  <w:i/>
                  <w:iCs/>
                  <w:sz w:val="22"/>
                </w:rPr>
              </w:rPrChange>
            </w:rPr>
            <w:delText xml:space="preserve"> A. rambellii</w:delText>
          </w:r>
          <w:r w:rsidRPr="00F331C9" w:rsidDel="007B7B95">
            <w:rPr>
              <w:rFonts w:ascii="Times New Roman" w:hAnsi="Times New Roman" w:cs="Times New Roman"/>
              <w:sz w:val="24"/>
              <w:szCs w:val="24"/>
              <w:rPrChange w:id="6994" w:author="LIN, Yufeng" w:date="2021-10-07T10:20:00Z">
                <w:rPr>
                  <w:rFonts w:ascii="Times New Roman" w:hAnsi="Times New Roman" w:cs="Times New Roman"/>
                  <w:sz w:val="22"/>
                </w:rPr>
              </w:rPrChange>
            </w:rPr>
            <w:delText xml:space="preserve"> </w:delText>
          </w:r>
        </w:del>
      </w:ins>
      <w:ins w:id="6995" w:author="nick ting" w:date="2021-10-07T08:59:00Z">
        <w:r w:rsidR="007B7B95" w:rsidRPr="00F331C9">
          <w:rPr>
            <w:rFonts w:ascii="Times New Roman" w:hAnsi="Times New Roman" w:cs="Times New Roman"/>
            <w:sz w:val="24"/>
            <w:szCs w:val="24"/>
            <w:rPrChange w:id="6996" w:author="LIN, Yufeng" w:date="2021-10-07T10:20:00Z">
              <w:rPr>
                <w:rFonts w:ascii="Times New Roman" w:hAnsi="Times New Roman" w:cs="Times New Roman"/>
                <w:sz w:val="22"/>
              </w:rPr>
            </w:rPrChange>
          </w:rPr>
          <w:t xml:space="preserve">which </w:t>
        </w:r>
      </w:ins>
      <w:ins w:id="6997" w:author="LIN, Yufeng" w:date="2021-10-06T15:56:00Z">
        <w:del w:id="6998" w:author="nick ting" w:date="2021-10-07T08:59:00Z">
          <w:r w:rsidRPr="00F331C9" w:rsidDel="007B7B95">
            <w:rPr>
              <w:rFonts w:ascii="Times New Roman" w:hAnsi="Times New Roman" w:cs="Times New Roman"/>
              <w:sz w:val="24"/>
              <w:szCs w:val="24"/>
              <w:rPrChange w:id="6999" w:author="LIN, Yufeng" w:date="2021-10-07T10:20:00Z">
                <w:rPr>
                  <w:rFonts w:ascii="Times New Roman" w:hAnsi="Times New Roman" w:cs="Times New Roman"/>
                  <w:sz w:val="22"/>
                </w:rPr>
              </w:rPrChange>
            </w:rPr>
            <w:delText>was universally associated</w:delText>
          </w:r>
        </w:del>
      </w:ins>
      <w:ins w:id="7000" w:author="nick ting" w:date="2021-10-07T08:59:00Z">
        <w:r w:rsidR="007B7B95" w:rsidRPr="00F331C9">
          <w:rPr>
            <w:rFonts w:ascii="Times New Roman" w:hAnsi="Times New Roman" w:cs="Times New Roman"/>
            <w:sz w:val="24"/>
            <w:szCs w:val="24"/>
            <w:rPrChange w:id="7001" w:author="LIN, Yufeng" w:date="2021-10-07T10:20:00Z">
              <w:rPr>
                <w:rFonts w:ascii="Times New Roman" w:hAnsi="Times New Roman" w:cs="Times New Roman"/>
                <w:sz w:val="22"/>
              </w:rPr>
            </w:rPrChange>
          </w:rPr>
          <w:t>showed universal associations</w:t>
        </w:r>
      </w:ins>
      <w:ins w:id="7002" w:author="LIN, Yufeng" w:date="2021-10-06T15:56:00Z">
        <w:r w:rsidRPr="00F331C9">
          <w:rPr>
            <w:rFonts w:ascii="Times New Roman" w:hAnsi="Times New Roman" w:cs="Times New Roman"/>
            <w:sz w:val="24"/>
            <w:szCs w:val="24"/>
            <w:rPrChange w:id="7003" w:author="LIN, Yufeng" w:date="2021-10-07T10:20:00Z">
              <w:rPr>
                <w:rFonts w:ascii="Times New Roman" w:hAnsi="Times New Roman" w:cs="Times New Roman"/>
                <w:sz w:val="22"/>
              </w:rPr>
            </w:rPrChange>
          </w:rPr>
          <w:t xml:space="preserve"> with CRC </w:t>
        </w:r>
        <w:del w:id="7004" w:author="nick ting" w:date="2021-10-07T08:59:00Z">
          <w:r w:rsidRPr="00F331C9" w:rsidDel="007B7B95">
            <w:rPr>
              <w:rFonts w:ascii="Times New Roman" w:hAnsi="Times New Roman" w:cs="Times New Roman"/>
              <w:sz w:val="24"/>
              <w:szCs w:val="24"/>
              <w:rPrChange w:id="7005" w:author="LIN, Yufeng" w:date="2021-10-07T10:20:00Z">
                <w:rPr>
                  <w:rFonts w:ascii="Times New Roman" w:hAnsi="Times New Roman" w:cs="Times New Roman"/>
                  <w:sz w:val="22"/>
                </w:rPr>
              </w:rPrChange>
            </w:rPr>
            <w:delText>across</w:delText>
          </w:r>
        </w:del>
      </w:ins>
      <w:ins w:id="7006" w:author="nick ting" w:date="2021-10-07T08:59:00Z">
        <w:r w:rsidR="007B7B95" w:rsidRPr="00F331C9">
          <w:rPr>
            <w:rFonts w:ascii="Times New Roman" w:hAnsi="Times New Roman" w:cs="Times New Roman"/>
            <w:sz w:val="24"/>
            <w:szCs w:val="24"/>
            <w:rPrChange w:id="7007" w:author="LIN, Yufeng" w:date="2021-10-07T10:20:00Z">
              <w:rPr>
                <w:rFonts w:ascii="Times New Roman" w:hAnsi="Times New Roman" w:cs="Times New Roman"/>
                <w:sz w:val="22"/>
              </w:rPr>
            </w:rPrChange>
          </w:rPr>
          <w:t>in</w:t>
        </w:r>
      </w:ins>
      <w:ins w:id="7008" w:author="LIN, Yufeng" w:date="2021-10-06T15:56:00Z">
        <w:r w:rsidRPr="00F331C9">
          <w:rPr>
            <w:rFonts w:ascii="Times New Roman" w:hAnsi="Times New Roman" w:cs="Times New Roman"/>
            <w:sz w:val="24"/>
            <w:szCs w:val="24"/>
            <w:rPrChange w:id="7009" w:author="LIN, Yufeng" w:date="2021-10-07T10:20:00Z">
              <w:rPr>
                <w:rFonts w:ascii="Times New Roman" w:hAnsi="Times New Roman" w:cs="Times New Roman"/>
                <w:sz w:val="22"/>
              </w:rPr>
            </w:rPrChange>
          </w:rPr>
          <w:t xml:space="preserve"> seven of eight cohorts</w:t>
        </w:r>
      </w:ins>
      <w:ins w:id="7010" w:author="LIN, Yufeng" w:date="2021-10-06T15:57:00Z">
        <w:r w:rsidRPr="00F331C9">
          <w:rPr>
            <w:rFonts w:ascii="Times New Roman" w:hAnsi="Times New Roman" w:cs="Times New Roman"/>
            <w:sz w:val="24"/>
            <w:szCs w:val="24"/>
            <w:rPrChange w:id="7011" w:author="LIN, Yufeng" w:date="2021-10-07T10:20:00Z">
              <w:rPr>
                <w:rFonts w:ascii="Times New Roman" w:hAnsi="Times New Roman" w:cs="Times New Roman"/>
                <w:sz w:val="22"/>
              </w:rPr>
            </w:rPrChange>
          </w:rPr>
          <w:t>.</w:t>
        </w:r>
      </w:ins>
      <w:ins w:id="7012" w:author="nick ting" w:date="2021-10-07T08:59:00Z">
        <w:r w:rsidR="007B7B95" w:rsidRPr="00F331C9">
          <w:rPr>
            <w:rFonts w:ascii="Times New Roman" w:hAnsi="Times New Roman" w:cs="Times New Roman"/>
            <w:sz w:val="24"/>
            <w:szCs w:val="24"/>
            <w:rPrChange w:id="7013" w:author="LIN, Yufeng" w:date="2021-10-07T10:20:00Z">
              <w:rPr>
                <w:rFonts w:ascii="Times New Roman" w:hAnsi="Times New Roman" w:cs="Times New Roman"/>
                <w:sz w:val="22"/>
              </w:rPr>
            </w:rPrChange>
          </w:rPr>
          <w:t xml:space="preserve"> This finding was supported by previous studies showing</w:t>
        </w:r>
      </w:ins>
      <w:ins w:id="7014" w:author="LIN, Yufeng" w:date="2021-10-06T15:57:00Z">
        <w:r w:rsidRPr="00F331C9">
          <w:rPr>
            <w:rFonts w:ascii="Times New Roman" w:hAnsi="Times New Roman" w:cs="Times New Roman"/>
            <w:sz w:val="24"/>
            <w:szCs w:val="24"/>
            <w:rPrChange w:id="7015" w:author="LIN, Yufeng" w:date="2021-10-07T10:20:00Z">
              <w:rPr>
                <w:rFonts w:ascii="Times New Roman" w:hAnsi="Times New Roman" w:cs="Times New Roman"/>
                <w:sz w:val="22"/>
              </w:rPr>
            </w:rPrChange>
          </w:rPr>
          <w:t xml:space="preserve"> </w:t>
        </w:r>
        <w:del w:id="7016" w:author="nick ting" w:date="2021-10-07T09:00:00Z">
          <w:r w:rsidRPr="00F331C9" w:rsidDel="007B7B95">
            <w:rPr>
              <w:rFonts w:ascii="Times New Roman" w:hAnsi="Times New Roman" w:cs="Times New Roman"/>
              <w:sz w:val="24"/>
              <w:szCs w:val="24"/>
              <w:rPrChange w:id="7017" w:author="LIN, Yufeng" w:date="2021-10-07T10:20:00Z">
                <w:rPr>
                  <w:rFonts w:ascii="Times New Roman" w:hAnsi="Times New Roman" w:cs="Times New Roman"/>
                  <w:sz w:val="22"/>
                </w:rPr>
              </w:rPrChange>
            </w:rPr>
            <w:delText>It could create</w:delText>
          </w:r>
        </w:del>
      </w:ins>
      <w:ins w:id="7018" w:author="nick ting" w:date="2021-10-07T09:00:00Z">
        <w:r w:rsidR="007B7B95" w:rsidRPr="00F331C9">
          <w:rPr>
            <w:rFonts w:ascii="Times New Roman" w:hAnsi="Times New Roman" w:cs="Times New Roman"/>
            <w:sz w:val="24"/>
            <w:szCs w:val="24"/>
            <w:rPrChange w:id="7019" w:author="LIN, Yufeng" w:date="2021-10-07T10:20:00Z">
              <w:rPr>
                <w:rFonts w:ascii="Times New Roman" w:hAnsi="Times New Roman" w:cs="Times New Roman"/>
                <w:sz w:val="22"/>
              </w:rPr>
            </w:rPrChange>
          </w:rPr>
          <w:t>the ability</w:t>
        </w:r>
        <w:del w:id="7020" w:author="LIN, Yufeng" w:date="2021-10-07T10:57:00Z">
          <w:r w:rsidR="007B7B95" w:rsidRPr="00F331C9" w:rsidDel="00E81CE7">
            <w:rPr>
              <w:rFonts w:ascii="Times New Roman" w:hAnsi="Times New Roman" w:cs="Times New Roman"/>
              <w:sz w:val="24"/>
              <w:szCs w:val="24"/>
              <w:rPrChange w:id="7021" w:author="LIN, Yufeng" w:date="2021-10-07T10:20:00Z">
                <w:rPr>
                  <w:rFonts w:ascii="Times New Roman" w:hAnsi="Times New Roman" w:cs="Times New Roman"/>
                  <w:sz w:val="22"/>
                </w:rPr>
              </w:rPrChange>
            </w:rPr>
            <w:delText xml:space="preserve"> </w:delText>
          </w:r>
        </w:del>
      </w:ins>
      <w:ins w:id="7022" w:author="LIN, Yufeng" w:date="2021-10-06T15:57:00Z">
        <w:r w:rsidRPr="00F331C9">
          <w:rPr>
            <w:rFonts w:ascii="Times New Roman" w:hAnsi="Times New Roman" w:cs="Times New Roman"/>
            <w:sz w:val="24"/>
            <w:szCs w:val="24"/>
            <w:rPrChange w:id="7023" w:author="LIN, Yufeng" w:date="2021-10-07T10:20:00Z">
              <w:rPr>
                <w:rFonts w:ascii="Times New Roman" w:hAnsi="Times New Roman" w:cs="Times New Roman"/>
                <w:sz w:val="22"/>
              </w:rPr>
            </w:rPrChange>
          </w:rPr>
          <w:t xml:space="preserve"> </w:t>
        </w:r>
      </w:ins>
      <w:ins w:id="7024" w:author="nick ting" w:date="2021-10-07T09:00:00Z">
        <w:r w:rsidR="007B7B95" w:rsidRPr="00F331C9">
          <w:rPr>
            <w:rFonts w:ascii="Times New Roman" w:hAnsi="Times New Roman" w:cs="Times New Roman"/>
            <w:sz w:val="24"/>
            <w:szCs w:val="24"/>
            <w:rPrChange w:id="7025" w:author="LIN, Yufeng" w:date="2021-10-07T10:20:00Z">
              <w:rPr>
                <w:rFonts w:ascii="Times New Roman" w:hAnsi="Times New Roman" w:cs="Times New Roman"/>
                <w:sz w:val="22"/>
              </w:rPr>
            </w:rPrChange>
          </w:rPr>
          <w:t xml:space="preserve">of </w:t>
        </w:r>
        <w:r w:rsidR="007B7B95" w:rsidRPr="00F331C9">
          <w:rPr>
            <w:rFonts w:ascii="Times New Roman" w:hAnsi="Times New Roman" w:cs="Times New Roman"/>
            <w:i/>
            <w:iCs/>
            <w:sz w:val="24"/>
            <w:szCs w:val="24"/>
            <w:rPrChange w:id="7026" w:author="LIN, Yufeng" w:date="2021-10-07T10:20:00Z">
              <w:rPr>
                <w:rFonts w:ascii="Times New Roman" w:hAnsi="Times New Roman" w:cs="Times New Roman"/>
                <w:i/>
                <w:iCs/>
                <w:sz w:val="22"/>
              </w:rPr>
            </w:rPrChange>
          </w:rPr>
          <w:t>A. rambellii</w:t>
        </w:r>
        <w:r w:rsidR="007B7B95" w:rsidRPr="00F331C9">
          <w:rPr>
            <w:rFonts w:ascii="Times New Roman" w:hAnsi="Times New Roman" w:cs="Times New Roman"/>
            <w:sz w:val="24"/>
            <w:szCs w:val="24"/>
            <w:rPrChange w:id="7027" w:author="LIN, Yufeng" w:date="2021-10-07T10:20:00Z">
              <w:rPr>
                <w:rFonts w:ascii="Times New Roman" w:hAnsi="Times New Roman" w:cs="Times New Roman"/>
                <w:sz w:val="22"/>
              </w:rPr>
            </w:rPrChange>
          </w:rPr>
          <w:t xml:space="preserve"> in synthesizing </w:t>
        </w:r>
      </w:ins>
      <w:ins w:id="7028" w:author="LIN, Yufeng" w:date="2021-10-06T15:57:00Z">
        <w:r w:rsidRPr="00F331C9">
          <w:rPr>
            <w:rFonts w:ascii="Times New Roman" w:hAnsi="Times New Roman" w:cs="Times New Roman"/>
            <w:sz w:val="24"/>
            <w:szCs w:val="24"/>
            <w:rPrChange w:id="7029" w:author="LIN, Yufeng" w:date="2021-10-07T10:20:00Z">
              <w:rPr>
                <w:rFonts w:ascii="Times New Roman" w:hAnsi="Times New Roman" w:cs="Times New Roman"/>
                <w:sz w:val="22"/>
              </w:rPr>
            </w:rPrChange>
          </w:rPr>
          <w:t>carcinogenic products, aflatoxin and aflatoxin precursor sterigmatocystin</w:t>
        </w:r>
        <w:r w:rsidRPr="00F331C9">
          <w:rPr>
            <w:rFonts w:ascii="Times New Roman" w:hAnsi="Times New Roman" w:cs="Times New Roman"/>
            <w:sz w:val="24"/>
            <w:szCs w:val="24"/>
            <w:rPrChange w:id="7030" w:author="LIN, Yufeng" w:date="2021-10-07T10:20:00Z">
              <w:rPr>
                <w:rFonts w:ascii="Times New Roman" w:hAnsi="Times New Roman" w:cs="Times New Roman"/>
                <w:sz w:val="22"/>
              </w:rPr>
            </w:rPrChange>
          </w:rPr>
          <w:fldChar w:fldCharType="begin"/>
        </w:r>
        <w:r w:rsidRPr="00F331C9">
          <w:rPr>
            <w:rFonts w:ascii="Times New Roman" w:hAnsi="Times New Roman" w:cs="Times New Roman"/>
            <w:sz w:val="24"/>
            <w:szCs w:val="24"/>
            <w:rPrChange w:id="7031" w:author="LIN, Yufeng" w:date="2021-10-07T10:20:00Z">
              <w:rPr>
                <w:rFonts w:ascii="Times New Roman" w:hAnsi="Times New Roman" w:cs="Times New Roman"/>
                <w:sz w:val="22"/>
              </w:rPr>
            </w:rPrChange>
          </w:rPr>
          <w: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F331C9">
          <w:rPr>
            <w:rFonts w:ascii="Times New Roman" w:hAnsi="Times New Roman" w:cs="Times New Roman"/>
            <w:sz w:val="24"/>
            <w:szCs w:val="24"/>
            <w:rPrChange w:id="7032" w:author="LIN, Yufeng" w:date="2021-10-07T10:20:00Z">
              <w:rPr>
                <w:rFonts w:ascii="Times New Roman" w:hAnsi="Times New Roman" w:cs="Times New Roman"/>
                <w:sz w:val="22"/>
              </w:rPr>
            </w:rPrChange>
          </w:rPr>
          <w:fldChar w:fldCharType="separate"/>
        </w:r>
        <w:r w:rsidRPr="00F331C9">
          <w:rPr>
            <w:rFonts w:ascii="Times New Roman" w:hAnsi="Times New Roman" w:cs="Times New Roman"/>
            <w:kern w:val="0"/>
            <w:sz w:val="24"/>
            <w:szCs w:val="24"/>
            <w:vertAlign w:val="superscript"/>
            <w:rPrChange w:id="7033" w:author="LIN, Yufeng" w:date="2021-10-07T10:20:00Z">
              <w:rPr>
                <w:rFonts w:ascii="Times New Roman" w:hAnsi="Times New Roman" w:cs="Times New Roman"/>
                <w:kern w:val="0"/>
                <w:sz w:val="22"/>
                <w:szCs w:val="24"/>
                <w:vertAlign w:val="superscript"/>
              </w:rPr>
            </w:rPrChange>
          </w:rPr>
          <w:t>29,30</w:t>
        </w:r>
        <w:r w:rsidRPr="00F331C9">
          <w:rPr>
            <w:rFonts w:ascii="Times New Roman" w:hAnsi="Times New Roman" w:cs="Times New Roman"/>
            <w:sz w:val="24"/>
            <w:szCs w:val="24"/>
            <w:rPrChange w:id="7034"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035" w:author="LIN, Yufeng" w:date="2021-10-07T10:20:00Z">
              <w:rPr>
                <w:rFonts w:ascii="Times New Roman" w:hAnsi="Times New Roman" w:cs="Times New Roman"/>
                <w:sz w:val="22"/>
              </w:rPr>
            </w:rPrChange>
          </w:rPr>
          <w:t>.</w:t>
        </w:r>
      </w:ins>
      <w:ins w:id="7036" w:author="nick ting" w:date="2021-10-07T09:22:00Z">
        <w:r w:rsidR="002C3DB3" w:rsidRPr="00F331C9">
          <w:rPr>
            <w:rFonts w:ascii="Times New Roman" w:hAnsi="Times New Roman" w:cs="Times New Roman"/>
            <w:sz w:val="24"/>
            <w:szCs w:val="24"/>
            <w:rPrChange w:id="7037" w:author="LIN, Yufeng" w:date="2021-10-07T10:20:00Z">
              <w:rPr>
                <w:rFonts w:ascii="Times New Roman" w:hAnsi="Times New Roman" w:cs="Times New Roman"/>
                <w:sz w:val="22"/>
              </w:rPr>
            </w:rPrChange>
          </w:rPr>
          <w:t xml:space="preserve"> Interestingly, the most significant CRC-depleted fungi w</w:t>
        </w:r>
        <w:del w:id="7038" w:author="LIN, Yufeng" w:date="2021-10-07T10:57:00Z">
          <w:r w:rsidR="002C3DB3" w:rsidRPr="00F331C9" w:rsidDel="00E81CE7">
            <w:rPr>
              <w:rFonts w:ascii="Times New Roman" w:hAnsi="Times New Roman" w:cs="Times New Roman"/>
              <w:sz w:val="24"/>
              <w:szCs w:val="24"/>
              <w:rPrChange w:id="7039" w:author="LIN, Yufeng" w:date="2021-10-07T10:20:00Z">
                <w:rPr>
                  <w:rFonts w:ascii="Times New Roman" w:hAnsi="Times New Roman" w:cs="Times New Roman"/>
                  <w:sz w:val="22"/>
                </w:rPr>
              </w:rPrChange>
            </w:rPr>
            <w:delText>as</w:delText>
          </w:r>
        </w:del>
      </w:ins>
      <w:ins w:id="7040" w:author="LIN, Yufeng" w:date="2021-10-07T10:57:00Z">
        <w:r w:rsidR="00E81CE7" w:rsidRPr="00F331C9">
          <w:rPr>
            <w:rFonts w:ascii="Times New Roman" w:hAnsi="Times New Roman" w:cs="Times New Roman"/>
            <w:sz w:val="24"/>
            <w:szCs w:val="24"/>
          </w:rPr>
          <w:t>ere</w:t>
        </w:r>
      </w:ins>
      <w:ins w:id="7041" w:author="LIN, Yufeng" w:date="2021-10-06T15:57:00Z">
        <w:del w:id="7042" w:author="nick ting" w:date="2021-10-07T09:21:00Z">
          <w:r w:rsidRPr="00F331C9" w:rsidDel="002C3DB3">
            <w:rPr>
              <w:rFonts w:ascii="Times New Roman" w:hAnsi="Times New Roman" w:cs="Times New Roman"/>
              <w:sz w:val="24"/>
              <w:szCs w:val="24"/>
              <w:rPrChange w:id="7043"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44" w:author="LIN, Yufeng" w:date="2021-10-07T10:20:00Z">
                <w:rPr>
                  <w:rFonts w:ascii="Times New Roman" w:hAnsi="Times New Roman" w:cs="Times New Roman"/>
                  <w:sz w:val="22"/>
                </w:rPr>
              </w:rPrChange>
            </w:rPr>
            <w:delText>R.</w:delText>
          </w:r>
          <w:r w:rsidRPr="00F331C9" w:rsidDel="002C3DB3">
            <w:rPr>
              <w:rFonts w:ascii="Times New Roman" w:hAnsi="Times New Roman" w:cs="Times New Roman"/>
              <w:sz w:val="24"/>
              <w:szCs w:val="24"/>
              <w:rPrChange w:id="7045" w:author="LIN, Yufeng" w:date="2021-10-07T10:20:00Z">
                <w:rPr>
                  <w:rFonts w:ascii="Times New Roman" w:hAnsi="Times New Roman" w:cs="Times New Roman"/>
                  <w:sz w:val="22"/>
                </w:rPr>
              </w:rPrChange>
            </w:rPr>
            <w:delText xml:space="preserve"> </w:delText>
          </w:r>
        </w:del>
      </w:ins>
      <w:ins w:id="7046" w:author="LIN, Yufeng" w:date="2021-10-06T15:58:00Z">
        <w:del w:id="7047" w:author="nick ting" w:date="2021-10-07T09:21:00Z">
          <w:r w:rsidRPr="00F331C9" w:rsidDel="002C3DB3">
            <w:rPr>
              <w:rFonts w:ascii="Times New Roman" w:hAnsi="Times New Roman" w:cs="Times New Roman"/>
              <w:i/>
              <w:iCs/>
              <w:sz w:val="24"/>
              <w:szCs w:val="24"/>
              <w:rPrChange w:id="7048" w:author="LIN, Yufeng" w:date="2021-10-07T10:20:00Z">
                <w:rPr>
                  <w:rFonts w:ascii="Times New Roman" w:hAnsi="Times New Roman" w:cs="Times New Roman"/>
                  <w:i/>
                  <w:iCs/>
                  <w:sz w:val="22"/>
                </w:rPr>
              </w:rPrChange>
            </w:rPr>
            <w:delText xml:space="preserve">irregularis </w:delText>
          </w:r>
          <w:r w:rsidRPr="00F331C9" w:rsidDel="002C3DB3">
            <w:rPr>
              <w:rFonts w:ascii="Times New Roman" w:hAnsi="Times New Roman" w:cs="Times New Roman"/>
              <w:sz w:val="24"/>
              <w:szCs w:val="24"/>
              <w:rPrChange w:id="7049" w:author="LIN, Yufeng" w:date="2021-10-07T10:20:00Z">
                <w:rPr>
                  <w:rFonts w:ascii="Times New Roman" w:hAnsi="Times New Roman" w:cs="Times New Roman"/>
                  <w:i/>
                  <w:iCs/>
                  <w:sz w:val="22"/>
                </w:rPr>
              </w:rPrChange>
            </w:rPr>
            <w:delText xml:space="preserve">was the </w:delText>
          </w:r>
        </w:del>
        <w:del w:id="7050" w:author="nick ting" w:date="2021-10-07T09:06:00Z">
          <w:r w:rsidRPr="00F331C9" w:rsidDel="00FB74AA">
            <w:rPr>
              <w:rFonts w:ascii="Times New Roman" w:hAnsi="Times New Roman" w:cs="Times New Roman"/>
              <w:sz w:val="24"/>
              <w:szCs w:val="24"/>
              <w:rPrChange w:id="7051" w:author="LIN, Yufeng" w:date="2021-10-07T10:20:00Z">
                <w:rPr>
                  <w:rFonts w:ascii="Times New Roman" w:hAnsi="Times New Roman" w:cs="Times New Roman"/>
                  <w:i/>
                  <w:iCs/>
                  <w:sz w:val="22"/>
                </w:rPr>
              </w:rPrChange>
            </w:rPr>
            <w:delText>second</w:delText>
          </w:r>
        </w:del>
        <w:del w:id="7052" w:author="nick ting" w:date="2021-10-07T09:21:00Z">
          <w:r w:rsidRPr="00F331C9" w:rsidDel="002C3DB3">
            <w:rPr>
              <w:rFonts w:ascii="Times New Roman" w:hAnsi="Times New Roman" w:cs="Times New Roman"/>
              <w:sz w:val="24"/>
              <w:szCs w:val="24"/>
              <w:rPrChange w:id="7053" w:author="LIN, Yufeng" w:date="2021-10-07T10:20:00Z">
                <w:rPr>
                  <w:rFonts w:ascii="Times New Roman" w:hAnsi="Times New Roman" w:cs="Times New Roman"/>
                  <w:sz w:val="22"/>
                </w:rPr>
              </w:rPrChange>
            </w:rPr>
            <w:delText xml:space="preserve"> significant</w:delText>
          </w:r>
        </w:del>
        <w:del w:id="7054" w:author="nick ting" w:date="2021-10-07T09:06:00Z">
          <w:r w:rsidRPr="00F331C9" w:rsidDel="00FB74AA">
            <w:rPr>
              <w:rFonts w:ascii="Times New Roman" w:hAnsi="Times New Roman" w:cs="Times New Roman"/>
              <w:sz w:val="24"/>
              <w:szCs w:val="24"/>
              <w:rPrChange w:id="7055" w:author="LIN, Yufeng" w:date="2021-10-07T10:20:00Z">
                <w:rPr>
                  <w:rFonts w:ascii="Times New Roman" w:hAnsi="Times New Roman" w:cs="Times New Roman"/>
                  <w:sz w:val="22"/>
                </w:rPr>
              </w:rPrChange>
            </w:rPr>
            <w:delText xml:space="preserve"> associated with CRC</w:delText>
          </w:r>
        </w:del>
        <w:del w:id="7056" w:author="nick ting" w:date="2021-10-07T09:03:00Z">
          <w:r w:rsidRPr="00F331C9" w:rsidDel="007B7B95">
            <w:rPr>
              <w:rFonts w:ascii="Times New Roman" w:hAnsi="Times New Roman" w:cs="Times New Roman"/>
              <w:sz w:val="24"/>
              <w:szCs w:val="24"/>
              <w:rPrChange w:id="7057" w:author="LIN, Yufeng" w:date="2021-10-07T10:20:00Z">
                <w:rPr>
                  <w:rFonts w:ascii="Times New Roman" w:hAnsi="Times New Roman" w:cs="Times New Roman"/>
                  <w:sz w:val="22"/>
                </w:rPr>
              </w:rPrChange>
            </w:rPr>
            <w:delText xml:space="preserve"> in fungi</w:delText>
          </w:r>
        </w:del>
        <w:del w:id="7058" w:author="nick ting" w:date="2021-10-07T09:21:00Z">
          <w:r w:rsidRPr="00F331C9" w:rsidDel="002C3DB3">
            <w:rPr>
              <w:rFonts w:ascii="Times New Roman" w:hAnsi="Times New Roman" w:cs="Times New Roman"/>
              <w:sz w:val="24"/>
              <w:szCs w:val="24"/>
              <w:rPrChange w:id="7059" w:author="LIN, Yufeng" w:date="2021-10-07T10:20:00Z">
                <w:rPr>
                  <w:rFonts w:ascii="Times New Roman" w:hAnsi="Times New Roman" w:cs="Times New Roman"/>
                  <w:sz w:val="22"/>
                </w:rPr>
              </w:rPrChange>
            </w:rPr>
            <w:delText>.</w:delText>
          </w:r>
        </w:del>
      </w:ins>
      <w:ins w:id="7060" w:author="LIN, Yufeng" w:date="2021-10-06T16:00:00Z">
        <w:del w:id="7061" w:author="nick ting" w:date="2021-10-07T09:21:00Z">
          <w:r w:rsidRPr="00F331C9" w:rsidDel="002C3DB3">
            <w:rPr>
              <w:rFonts w:ascii="Times New Roman" w:hAnsi="Times New Roman" w:cs="Times New Roman"/>
              <w:sz w:val="24"/>
              <w:szCs w:val="24"/>
              <w:rPrChange w:id="7062" w:author="LIN, Yufeng" w:date="2021-10-07T10:20:00Z">
                <w:rPr>
                  <w:rFonts w:ascii="Times New Roman" w:hAnsi="Times New Roman" w:cs="Times New Roman"/>
                  <w:sz w:val="22"/>
                </w:rPr>
              </w:rPrChange>
            </w:rPr>
            <w:delText xml:space="preserve"> </w:delText>
          </w:r>
        </w:del>
      </w:ins>
      <w:moveToRangeStart w:id="7063" w:author="LIN, Yufeng" w:date="2021-10-06T16:00:00Z" w:name="move84428464"/>
      <w:moveTo w:id="7064" w:author="LIN, Yufeng" w:date="2021-10-06T16:00:00Z">
        <w:del w:id="7065" w:author="nick ting" w:date="2021-10-07T09:04:00Z">
          <w:r w:rsidRPr="00F331C9" w:rsidDel="007B7B95">
            <w:rPr>
              <w:rFonts w:ascii="Times New Roman" w:hAnsi="Times New Roman" w:cs="Times New Roman"/>
              <w:sz w:val="24"/>
              <w:szCs w:val="24"/>
              <w:rPrChange w:id="7066" w:author="LIN, Yufeng" w:date="2021-10-07T10:20:00Z">
                <w:rPr>
                  <w:rFonts w:ascii="Times New Roman" w:hAnsi="Times New Roman" w:cs="Times New Roman"/>
                  <w:sz w:val="22"/>
                </w:rPr>
              </w:rPrChange>
            </w:rPr>
            <w:delText>Salvianolic acids, as a result of the</w:delText>
          </w:r>
        </w:del>
        <w:del w:id="7067" w:author="nick ting" w:date="2021-10-07T09:21:00Z">
          <w:r w:rsidRPr="00F331C9" w:rsidDel="002C3DB3">
            <w:rPr>
              <w:rFonts w:ascii="Times New Roman" w:hAnsi="Times New Roman" w:cs="Times New Roman"/>
              <w:sz w:val="24"/>
              <w:szCs w:val="24"/>
              <w:rPrChange w:id="7068"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69" w:author="LIN, Yufeng" w:date="2021-10-07T10:20:00Z">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id="7070" w:author="LIN, Yufeng" w:date="2021-10-07T10:20:00Z">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id="7071" w:author="LIN, Yufeng" w:date="2021-10-07T10:20:00Z">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id="7072" w:author="LIN, Yufeng" w:date="2021-10-07T10:20:00Z">
                <w:rPr>
                  <w:rFonts w:ascii="Times New Roman" w:hAnsi="Times New Roman" w:cs="Times New Roman"/>
                  <w:sz w:val="22"/>
                </w:rPr>
              </w:rPrChange>
            </w:rPr>
            <w:delText xml:space="preserve"> symbiosis</w:delText>
          </w:r>
        </w:del>
        <w:del w:id="7073" w:author="nick ting" w:date="2021-10-07T09:04:00Z">
          <w:r w:rsidRPr="00F331C9" w:rsidDel="007B7B95">
            <w:rPr>
              <w:rFonts w:ascii="Times New Roman" w:hAnsi="Times New Roman" w:cs="Times New Roman"/>
              <w:sz w:val="24"/>
              <w:szCs w:val="24"/>
              <w:rPrChange w:id="7074" w:author="LIN, Yufeng" w:date="2021-10-07T10:20:00Z">
                <w:rPr>
                  <w:rFonts w:ascii="Times New Roman" w:hAnsi="Times New Roman" w:cs="Times New Roman"/>
                  <w:sz w:val="22"/>
                </w:rPr>
              </w:rPrChange>
            </w:rPr>
            <w:delText>, showed a significant impact on</w:delText>
          </w:r>
        </w:del>
        <w:del w:id="7075" w:author="nick ting" w:date="2021-10-07T09:21:00Z">
          <w:r w:rsidRPr="00F331C9" w:rsidDel="002C3DB3">
            <w:rPr>
              <w:rFonts w:ascii="Times New Roman" w:hAnsi="Times New Roman" w:cs="Times New Roman"/>
              <w:sz w:val="24"/>
              <w:szCs w:val="24"/>
              <w:rPrChange w:id="7076" w:author="LIN, Yufeng" w:date="2021-10-07T10:20:00Z">
                <w:rPr>
                  <w:rFonts w:ascii="Times New Roman" w:hAnsi="Times New Roman" w:cs="Times New Roman"/>
                  <w:sz w:val="22"/>
                </w:rPr>
              </w:rPrChange>
            </w:rPr>
            <w:delText xml:space="preserve"> </w:delText>
          </w:r>
        </w:del>
        <w:del w:id="7077" w:author="nick ting" w:date="2021-10-07T09:07:00Z">
          <w:r w:rsidRPr="00F331C9" w:rsidDel="00FB74AA">
            <w:rPr>
              <w:rFonts w:ascii="Times New Roman" w:hAnsi="Times New Roman" w:cs="Times New Roman"/>
              <w:sz w:val="24"/>
              <w:szCs w:val="24"/>
              <w:rPrChange w:id="7078" w:author="LIN, Yufeng" w:date="2021-10-07T10:20:00Z">
                <w:rPr>
                  <w:rFonts w:ascii="Times New Roman" w:hAnsi="Times New Roman" w:cs="Times New Roman"/>
                  <w:sz w:val="22"/>
                </w:rPr>
              </w:rPrChange>
            </w:rPr>
            <w:delText>cancer treatment</w:delText>
          </w:r>
        </w:del>
        <w:del w:id="7079" w:author="nick ting" w:date="2021-10-07T09:21:00Z">
          <w:r w:rsidRPr="00F331C9" w:rsidDel="002C3DB3">
            <w:rPr>
              <w:rFonts w:ascii="Times New Roman" w:hAnsi="Times New Roman" w:cs="Times New Roman"/>
              <w:sz w:val="24"/>
              <w:szCs w:val="24"/>
              <w:rPrChange w:id="7080" w:author="LIN, Yufeng" w:date="2021-10-07T10:20:00Z">
                <w:rPr>
                  <w:rFonts w:ascii="Times New Roman" w:hAnsi="Times New Roman" w:cs="Times New Roman"/>
                  <w:sz w:val="22"/>
                </w:rPr>
              </w:rPrChange>
            </w:rPr>
            <w:fldChar w:fldCharType="begin"/>
          </w:r>
        </w:del>
      </w:moveTo>
      <w:del w:id="7081" w:author="nick ting" w:date="2021-10-07T09:21:00Z">
        <w:r w:rsidR="004B771F" w:rsidRPr="00F331C9" w:rsidDel="002C3DB3">
          <w:rPr>
            <w:rFonts w:ascii="Times New Roman" w:hAnsi="Times New Roman" w:cs="Times New Roman"/>
            <w:sz w:val="24"/>
            <w:szCs w:val="24"/>
            <w:rPrChange w:id="7082" w:author="LIN, Yufeng" w:date="2021-10-07T10:20:00Z">
              <w:rPr>
                <w:rFonts w:ascii="Times New Roman" w:hAnsi="Times New Roman" w:cs="Times New Roman"/>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moveTo w:id="7083" w:author="LIN, Yufeng" w:date="2021-10-06T16:00:00Z">
        <w:del w:id="7084" w:author="nick ting" w:date="2021-10-07T09:21:00Z">
          <w:r w:rsidRPr="00F331C9" w:rsidDel="002C3DB3">
            <w:rPr>
              <w:rFonts w:ascii="Times New Roman" w:hAnsi="Times New Roman" w:cs="Times New Roman"/>
              <w:sz w:val="24"/>
              <w:szCs w:val="24"/>
              <w:rPrChange w:id="7085" w:author="LIN, Yufeng" w:date="2021-10-07T10:20:00Z">
                <w:rPr>
                  <w:rFonts w:ascii="Times New Roman" w:hAnsi="Times New Roman" w:cs="Times New Roman"/>
                  <w:sz w:val="22"/>
                </w:rPr>
              </w:rPrChange>
            </w:rPr>
            <w:fldChar w:fldCharType="separate"/>
          </w:r>
        </w:del>
      </w:moveTo>
      <w:del w:id="7086" w:author="nick ting" w:date="2021-10-07T09:21:00Z">
        <w:r w:rsidR="004B771F" w:rsidRPr="00F331C9" w:rsidDel="002C3DB3">
          <w:rPr>
            <w:rFonts w:ascii="Times New Roman" w:hAnsi="Times New Roman" w:cs="Times New Roman"/>
            <w:kern w:val="0"/>
            <w:sz w:val="24"/>
            <w:szCs w:val="24"/>
            <w:vertAlign w:val="superscript"/>
            <w:rPrChange w:id="7087" w:author="LIN, Yufeng" w:date="2021-10-07T10:20:00Z">
              <w:rPr>
                <w:rFonts w:ascii="Times New Roman" w:hAnsi="Times New Roman" w:cs="Times New Roman"/>
                <w:kern w:val="0"/>
                <w:sz w:val="22"/>
                <w:szCs w:val="24"/>
                <w:vertAlign w:val="superscript"/>
              </w:rPr>
            </w:rPrChange>
          </w:rPr>
          <w:delText>58,59</w:delText>
        </w:r>
      </w:del>
      <w:moveTo w:id="7088" w:author="LIN, Yufeng" w:date="2021-10-06T16:00:00Z">
        <w:del w:id="7089" w:author="nick ting" w:date="2021-10-07T09:21:00Z">
          <w:r w:rsidRPr="00F331C9" w:rsidDel="002C3DB3">
            <w:rPr>
              <w:rFonts w:ascii="Times New Roman" w:hAnsi="Times New Roman" w:cs="Times New Roman"/>
              <w:sz w:val="24"/>
              <w:szCs w:val="24"/>
              <w:rPrChange w:id="7090" w:author="LIN, Yufeng" w:date="2021-10-07T10:20:00Z">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id="7091" w:author="LIN, Yufeng" w:date="2021-10-07T10:20:00Z">
                <w:rPr>
                  <w:rFonts w:ascii="Times New Roman" w:hAnsi="Times New Roman" w:cs="Times New Roman"/>
                  <w:sz w:val="22"/>
                </w:rPr>
              </w:rPrChange>
            </w:rPr>
            <w:delText xml:space="preserve">. Furthermore, </w:delText>
          </w:r>
        </w:del>
        <w:del w:id="7092" w:author="nick ting" w:date="2021-10-07T09:08:00Z">
          <w:r w:rsidRPr="00F331C9" w:rsidDel="00FB74AA">
            <w:rPr>
              <w:rFonts w:ascii="Times New Roman" w:hAnsi="Times New Roman" w:cs="Times New Roman"/>
              <w:sz w:val="24"/>
              <w:szCs w:val="24"/>
              <w:rPrChange w:id="7093" w:author="LIN, Yufeng" w:date="2021-10-07T10:20:00Z">
                <w:rPr>
                  <w:rFonts w:ascii="Times New Roman" w:hAnsi="Times New Roman" w:cs="Times New Roman"/>
                  <w:sz w:val="22"/>
                </w:rPr>
              </w:rPrChange>
            </w:rPr>
            <w:delText>other major affected compounds from</w:delText>
          </w:r>
        </w:del>
        <w:del w:id="7094" w:author="nick ting" w:date="2021-10-07T09:21:00Z">
          <w:r w:rsidRPr="00F331C9" w:rsidDel="002C3DB3">
            <w:rPr>
              <w:rFonts w:ascii="Times New Roman" w:hAnsi="Times New Roman" w:cs="Times New Roman"/>
              <w:sz w:val="24"/>
              <w:szCs w:val="24"/>
              <w:rPrChange w:id="7095" w:author="LIN, Yufeng" w:date="2021-10-07T10:20:00Z">
                <w:rPr>
                  <w:rFonts w:ascii="Times New Roman" w:hAnsi="Times New Roman" w:cs="Times New Roman"/>
                  <w:sz w:val="22"/>
                </w:rPr>
              </w:rPrChange>
            </w:rPr>
            <w:delText xml:space="preserve"> </w:delText>
          </w:r>
          <w:r w:rsidRPr="00F331C9" w:rsidDel="002C3DB3">
            <w:rPr>
              <w:rFonts w:ascii="Times New Roman" w:hAnsi="Times New Roman" w:cs="Times New Roman"/>
              <w:i/>
              <w:iCs/>
              <w:sz w:val="24"/>
              <w:szCs w:val="24"/>
              <w:rPrChange w:id="7096" w:author="LIN, Yufeng" w:date="2021-10-07T10:20:00Z">
                <w:rPr>
                  <w:rFonts w:ascii="Times New Roman" w:hAnsi="Times New Roman" w:cs="Times New Roman"/>
                  <w:i/>
                  <w:iCs/>
                  <w:sz w:val="22"/>
                </w:rPr>
              </w:rPrChange>
            </w:rPr>
            <w:delText>A. officinalis</w:delText>
          </w:r>
          <w:r w:rsidRPr="00F331C9" w:rsidDel="002C3DB3">
            <w:rPr>
              <w:rFonts w:ascii="Times New Roman" w:hAnsi="Times New Roman" w:cs="Times New Roman"/>
              <w:sz w:val="24"/>
              <w:szCs w:val="24"/>
              <w:rPrChange w:id="7097" w:author="LIN, Yufeng" w:date="2021-10-07T10:20:00Z">
                <w:rPr>
                  <w:rFonts w:ascii="Times New Roman" w:hAnsi="Times New Roman" w:cs="Times New Roman"/>
                  <w:sz w:val="22"/>
                </w:rPr>
              </w:rPrChange>
            </w:rPr>
            <w:delText>-</w:delText>
          </w:r>
          <w:r w:rsidRPr="00F331C9" w:rsidDel="002C3DB3">
            <w:rPr>
              <w:rFonts w:ascii="Times New Roman" w:hAnsi="Times New Roman" w:cs="Times New Roman"/>
              <w:i/>
              <w:iCs/>
              <w:sz w:val="24"/>
              <w:szCs w:val="24"/>
              <w:rPrChange w:id="7098" w:author="LIN, Yufeng" w:date="2021-10-07T10:20:00Z">
                <w:rPr>
                  <w:rFonts w:ascii="Times New Roman" w:hAnsi="Times New Roman" w:cs="Times New Roman"/>
                  <w:i/>
                  <w:iCs/>
                  <w:sz w:val="22"/>
                </w:rPr>
              </w:rPrChange>
            </w:rPr>
            <w:delText>R. irregularis</w:delText>
          </w:r>
          <w:r w:rsidRPr="00F331C9" w:rsidDel="002C3DB3">
            <w:rPr>
              <w:rFonts w:ascii="Times New Roman" w:hAnsi="Times New Roman" w:cs="Times New Roman"/>
              <w:sz w:val="24"/>
              <w:szCs w:val="24"/>
              <w:rPrChange w:id="7099" w:author="LIN, Yufeng" w:date="2021-10-07T10:20:00Z">
                <w:rPr>
                  <w:rFonts w:ascii="Times New Roman" w:hAnsi="Times New Roman" w:cs="Times New Roman"/>
                  <w:sz w:val="22"/>
                </w:rPr>
              </w:rPrChange>
            </w:rPr>
            <w:delText xml:space="preserve"> symbiosis</w:delText>
          </w:r>
        </w:del>
        <w:del w:id="7100" w:author="nick ting" w:date="2021-10-07T09:08:00Z">
          <w:r w:rsidRPr="00F331C9" w:rsidDel="00FB74AA">
            <w:rPr>
              <w:rFonts w:ascii="Times New Roman" w:hAnsi="Times New Roman" w:cs="Times New Roman"/>
              <w:sz w:val="24"/>
              <w:szCs w:val="24"/>
              <w:rPrChange w:id="7101" w:author="LIN, Yufeng" w:date="2021-10-07T10:20:00Z">
                <w:rPr>
                  <w:rFonts w:ascii="Times New Roman" w:hAnsi="Times New Roman" w:cs="Times New Roman"/>
                  <w:sz w:val="22"/>
                </w:rPr>
              </w:rPrChange>
            </w:rPr>
            <w:delText>, such as</w:delText>
          </w:r>
        </w:del>
        <w:del w:id="7102" w:author="nick ting" w:date="2021-10-07T09:21:00Z">
          <w:r w:rsidRPr="00F331C9" w:rsidDel="002C3DB3">
            <w:rPr>
              <w:rFonts w:ascii="Times New Roman" w:hAnsi="Times New Roman" w:cs="Times New Roman"/>
              <w:sz w:val="24"/>
              <w:szCs w:val="24"/>
              <w:rPrChange w:id="7103" w:author="LIN, Yufeng" w:date="2021-10-07T10:20:00Z">
                <w:rPr>
                  <w:rFonts w:ascii="Times New Roman" w:hAnsi="Times New Roman" w:cs="Times New Roman"/>
                  <w:sz w:val="22"/>
                </w:rPr>
              </w:rPrChange>
            </w:rPr>
            <w:delText xml:space="preserve"> rosmarinic acid, ferulic acid</w:delText>
          </w:r>
        </w:del>
        <w:del w:id="7104" w:author="nick ting" w:date="2021-10-07T09:10:00Z">
          <w:r w:rsidRPr="00F331C9" w:rsidDel="00FB74AA">
            <w:rPr>
              <w:rFonts w:ascii="Times New Roman" w:hAnsi="Times New Roman" w:cs="Times New Roman"/>
              <w:sz w:val="24"/>
              <w:szCs w:val="24"/>
              <w:rPrChange w:id="7105" w:author="LIN, Yufeng" w:date="2021-10-07T10:20:00Z">
                <w:rPr>
                  <w:rFonts w:ascii="Times New Roman" w:hAnsi="Times New Roman" w:cs="Times New Roman"/>
                  <w:sz w:val="22"/>
                </w:rPr>
              </w:rPrChange>
            </w:rPr>
            <w:delText>,</w:delText>
          </w:r>
        </w:del>
        <w:del w:id="7106" w:author="nick ting" w:date="2021-10-07T09:21:00Z">
          <w:r w:rsidRPr="00F331C9" w:rsidDel="002C3DB3">
            <w:rPr>
              <w:rFonts w:ascii="Times New Roman" w:hAnsi="Times New Roman" w:cs="Times New Roman"/>
              <w:sz w:val="24"/>
              <w:szCs w:val="24"/>
              <w:rPrChange w:id="7107" w:author="LIN, Yufeng" w:date="2021-10-07T10:20:00Z">
                <w:rPr>
                  <w:rFonts w:ascii="Times New Roman" w:hAnsi="Times New Roman" w:cs="Times New Roman"/>
                  <w:sz w:val="22"/>
                </w:rPr>
              </w:rPrChange>
            </w:rPr>
            <w:delText xml:space="preserve"> caffeic acid</w:delText>
          </w:r>
        </w:del>
        <w:del w:id="7108" w:author="nick ting" w:date="2021-10-07T09:10:00Z">
          <w:r w:rsidRPr="00F331C9" w:rsidDel="00FB74AA">
            <w:rPr>
              <w:rFonts w:ascii="Times New Roman" w:hAnsi="Times New Roman" w:cs="Times New Roman"/>
              <w:sz w:val="24"/>
              <w:szCs w:val="24"/>
              <w:rPrChange w:id="7109" w:author="LIN, Yufeng" w:date="2021-10-07T10:20:00Z">
                <w:rPr>
                  <w:rFonts w:ascii="Times New Roman" w:hAnsi="Times New Roman" w:cs="Times New Roman"/>
                  <w:sz w:val="22"/>
                </w:rPr>
              </w:rPrChange>
            </w:rPr>
            <w:delText>s, and derivatives</w:delText>
          </w:r>
        </w:del>
        <w:del w:id="7110" w:author="nick ting" w:date="2021-10-07T09:21:00Z">
          <w:r w:rsidRPr="00F331C9" w:rsidDel="002C3DB3">
            <w:rPr>
              <w:rFonts w:ascii="Times New Roman" w:hAnsi="Times New Roman" w:cs="Times New Roman"/>
              <w:sz w:val="24"/>
              <w:szCs w:val="24"/>
              <w:rPrChange w:id="7111" w:author="LIN, Yufeng" w:date="2021-10-07T10:20:00Z">
                <w:rPr>
                  <w:rFonts w:ascii="Times New Roman" w:hAnsi="Times New Roman" w:cs="Times New Roman"/>
                  <w:sz w:val="22"/>
                </w:rPr>
              </w:rPrChange>
            </w:rPr>
            <w:delText xml:space="preserve">, present several health-related properties, such as antioxidant, anti-inflammatory, and antimicrobial </w:delText>
          </w:r>
        </w:del>
        <w:del w:id="7112" w:author="nick ting" w:date="2021-10-07T09:11:00Z">
          <w:r w:rsidRPr="00F331C9" w:rsidDel="00FB74AA">
            <w:rPr>
              <w:rFonts w:ascii="Times New Roman" w:hAnsi="Times New Roman" w:cs="Times New Roman"/>
              <w:sz w:val="24"/>
              <w:szCs w:val="24"/>
              <w:rPrChange w:id="7113" w:author="LIN, Yufeng" w:date="2021-10-07T10:20:00Z">
                <w:rPr>
                  <w:rFonts w:ascii="Times New Roman" w:hAnsi="Times New Roman" w:cs="Times New Roman"/>
                  <w:sz w:val="22"/>
                </w:rPr>
              </w:rPrChange>
            </w:rPr>
            <w:delText>activities</w:delText>
          </w:r>
        </w:del>
        <w:del w:id="7114" w:author="nick ting" w:date="2021-10-07T09:21:00Z">
          <w:r w:rsidRPr="00F331C9" w:rsidDel="002C3DB3">
            <w:rPr>
              <w:rFonts w:ascii="Times New Roman" w:hAnsi="Times New Roman" w:cs="Times New Roman"/>
              <w:sz w:val="24"/>
              <w:szCs w:val="24"/>
              <w:rPrChange w:id="7115" w:author="LIN, Yufeng" w:date="2021-10-07T10:20:00Z">
                <w:rPr>
                  <w:rFonts w:ascii="Times New Roman" w:hAnsi="Times New Roman" w:cs="Times New Roman"/>
                  <w:sz w:val="22"/>
                </w:rPr>
              </w:rPrChange>
            </w:rPr>
            <w:fldChar w:fldCharType="begin"/>
          </w:r>
        </w:del>
      </w:moveTo>
      <w:del w:id="7116" w:author="nick ting" w:date="2021-10-07T09:21:00Z">
        <w:r w:rsidR="004B771F" w:rsidRPr="00F331C9" w:rsidDel="002C3DB3">
          <w:rPr>
            <w:rFonts w:ascii="Times New Roman" w:hAnsi="Times New Roman" w:cs="Times New Roman"/>
            <w:sz w:val="24"/>
            <w:szCs w:val="24"/>
            <w:rPrChange w:id="7117" w:author="LIN, Yufeng" w:date="2021-10-07T10:20:00Z">
              <w:rPr>
                <w:rFonts w:ascii="Times New Roman" w:hAnsi="Times New Roman" w:cs="Times New Roman"/>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moveTo w:id="7118" w:author="LIN, Yufeng" w:date="2021-10-06T16:00:00Z">
        <w:del w:id="7119" w:author="nick ting" w:date="2021-10-07T09:21:00Z">
          <w:r w:rsidRPr="00F331C9" w:rsidDel="002C3DB3">
            <w:rPr>
              <w:rFonts w:ascii="Times New Roman" w:hAnsi="Times New Roman" w:cs="Times New Roman"/>
              <w:sz w:val="24"/>
              <w:szCs w:val="24"/>
              <w:rPrChange w:id="7120" w:author="LIN, Yufeng" w:date="2021-10-07T10:20:00Z">
                <w:rPr>
                  <w:rFonts w:ascii="Times New Roman" w:hAnsi="Times New Roman" w:cs="Times New Roman"/>
                  <w:sz w:val="22"/>
                </w:rPr>
              </w:rPrChange>
            </w:rPr>
            <w:fldChar w:fldCharType="separate"/>
          </w:r>
        </w:del>
      </w:moveTo>
      <w:del w:id="7121" w:author="nick ting" w:date="2021-10-07T09:21:00Z">
        <w:r w:rsidR="004B771F" w:rsidRPr="00F331C9" w:rsidDel="002C3DB3">
          <w:rPr>
            <w:rFonts w:ascii="Times New Roman" w:hAnsi="Times New Roman" w:cs="Times New Roman"/>
            <w:kern w:val="0"/>
            <w:sz w:val="24"/>
            <w:szCs w:val="24"/>
            <w:vertAlign w:val="superscript"/>
            <w:rPrChange w:id="7122" w:author="LIN, Yufeng" w:date="2021-10-07T10:20:00Z">
              <w:rPr>
                <w:rFonts w:ascii="Times New Roman" w:hAnsi="Times New Roman" w:cs="Times New Roman"/>
                <w:kern w:val="0"/>
                <w:sz w:val="22"/>
                <w:szCs w:val="24"/>
                <w:vertAlign w:val="superscript"/>
              </w:rPr>
            </w:rPrChange>
          </w:rPr>
          <w:delText>60,61</w:delText>
        </w:r>
      </w:del>
      <w:moveTo w:id="7123" w:author="LIN, Yufeng" w:date="2021-10-06T16:00:00Z">
        <w:del w:id="7124" w:author="nick ting" w:date="2021-10-07T09:21:00Z">
          <w:r w:rsidRPr="00F331C9" w:rsidDel="002C3DB3">
            <w:rPr>
              <w:rFonts w:ascii="Times New Roman" w:hAnsi="Times New Roman" w:cs="Times New Roman"/>
              <w:sz w:val="24"/>
              <w:szCs w:val="24"/>
              <w:rPrChange w:id="7125" w:author="LIN, Yufeng" w:date="2021-10-07T10:20:00Z">
                <w:rPr>
                  <w:rFonts w:ascii="Times New Roman" w:hAnsi="Times New Roman" w:cs="Times New Roman"/>
                  <w:sz w:val="22"/>
                </w:rPr>
              </w:rPrChange>
            </w:rPr>
            <w:fldChar w:fldCharType="end"/>
          </w:r>
          <w:r w:rsidRPr="00F331C9" w:rsidDel="002C3DB3">
            <w:rPr>
              <w:rFonts w:ascii="Times New Roman" w:hAnsi="Times New Roman" w:cs="Times New Roman"/>
              <w:sz w:val="24"/>
              <w:szCs w:val="24"/>
              <w:rPrChange w:id="7126" w:author="LIN, Yufeng" w:date="2021-10-07T10:20:00Z">
                <w:rPr>
                  <w:rFonts w:ascii="Times New Roman" w:hAnsi="Times New Roman" w:cs="Times New Roman"/>
                  <w:sz w:val="22"/>
                </w:rPr>
              </w:rPrChange>
            </w:rPr>
            <w:delText>.</w:delText>
          </w:r>
        </w:del>
      </w:moveTo>
      <w:moveToRangeEnd w:id="7063"/>
      <w:ins w:id="7127" w:author="LIN, Yufeng" w:date="2021-10-06T16:02:00Z">
        <w:del w:id="7128" w:author="nick ting" w:date="2021-10-07T09:21:00Z">
          <w:r w:rsidRPr="00F331C9" w:rsidDel="002C3DB3">
            <w:rPr>
              <w:rFonts w:ascii="Times New Roman" w:hAnsi="Times New Roman" w:cs="Times New Roman"/>
              <w:sz w:val="24"/>
              <w:szCs w:val="24"/>
              <w:rPrChange w:id="7129" w:author="LIN, Yufeng" w:date="2021-10-07T10:20:00Z">
                <w:rPr>
                  <w:rFonts w:ascii="Times New Roman" w:hAnsi="Times New Roman" w:cs="Times New Roman"/>
                  <w:sz w:val="22"/>
                </w:rPr>
              </w:rPrChange>
            </w:rPr>
            <w:delText xml:space="preserve"> </w:delText>
          </w:r>
        </w:del>
      </w:ins>
      <w:ins w:id="7130" w:author="LIN, Yufeng" w:date="2021-10-06T16:10:00Z">
        <w:del w:id="7131" w:author="nick ting" w:date="2021-10-07T09:22:00Z">
          <w:r w:rsidR="00713425" w:rsidRPr="00F331C9" w:rsidDel="002C3DB3">
            <w:rPr>
              <w:rFonts w:ascii="Times New Roman" w:hAnsi="Times New Roman" w:cs="Times New Roman"/>
              <w:i/>
              <w:iCs/>
              <w:sz w:val="24"/>
              <w:szCs w:val="24"/>
              <w:rPrChange w:id="7132" w:author="LIN, Yufeng" w:date="2021-10-07T10:20:00Z">
                <w:rPr>
                  <w:rFonts w:ascii="Times New Roman" w:hAnsi="Times New Roman" w:cs="Times New Roman"/>
                  <w:i/>
                  <w:iCs/>
                  <w:sz w:val="22"/>
                </w:rPr>
              </w:rPrChange>
            </w:rPr>
            <w:delText>A. rambellii</w:delText>
          </w:r>
          <w:r w:rsidR="00713425" w:rsidRPr="00F331C9" w:rsidDel="002C3DB3">
            <w:rPr>
              <w:rFonts w:ascii="Times New Roman" w:hAnsi="Times New Roman" w:cs="Times New Roman"/>
              <w:sz w:val="24"/>
              <w:szCs w:val="24"/>
              <w:rPrChange w:id="7133" w:author="LIN, Yufeng" w:date="2021-10-07T10:20:00Z">
                <w:rPr>
                  <w:rFonts w:ascii="Times New Roman" w:hAnsi="Times New Roman" w:cs="Times New Roman"/>
                  <w:sz w:val="22"/>
                </w:rPr>
              </w:rPrChange>
            </w:rPr>
            <w:delText xml:space="preserve"> and</w:delText>
          </w:r>
        </w:del>
        <w:r w:rsidR="00713425" w:rsidRPr="00F331C9">
          <w:rPr>
            <w:rFonts w:ascii="Times New Roman" w:hAnsi="Times New Roman" w:cs="Times New Roman"/>
            <w:sz w:val="24"/>
            <w:szCs w:val="24"/>
            <w:rPrChange w:id="7134" w:author="LIN, Yufeng" w:date="2021-10-07T10:20:00Z">
              <w:rPr>
                <w:rFonts w:ascii="Times New Roman" w:hAnsi="Times New Roman" w:cs="Times New Roman"/>
                <w:sz w:val="22"/>
              </w:rPr>
            </w:rPrChange>
          </w:rPr>
          <w:t xml:space="preserve"> </w:t>
        </w:r>
        <w:r w:rsidR="00713425" w:rsidRPr="00F331C9">
          <w:rPr>
            <w:rFonts w:ascii="Times New Roman" w:hAnsi="Times New Roman" w:cs="Times New Roman"/>
            <w:i/>
            <w:iCs/>
            <w:sz w:val="24"/>
            <w:szCs w:val="24"/>
            <w:rPrChange w:id="7135" w:author="LIN, Yufeng" w:date="2021-10-07T10:20:00Z">
              <w:rPr>
                <w:rFonts w:ascii="Times New Roman" w:hAnsi="Times New Roman" w:cs="Times New Roman"/>
                <w:i/>
                <w:iCs/>
                <w:sz w:val="22"/>
              </w:rPr>
            </w:rPrChange>
          </w:rPr>
          <w:t>A. kawachii</w:t>
        </w:r>
        <w:del w:id="7136" w:author="nick ting" w:date="2021-10-07T09:23:00Z">
          <w:r w:rsidR="00713425" w:rsidRPr="00F331C9" w:rsidDel="002C3DB3">
            <w:rPr>
              <w:rFonts w:ascii="Times New Roman" w:hAnsi="Times New Roman" w:cs="Times New Roman"/>
              <w:i/>
              <w:iCs/>
              <w:sz w:val="24"/>
              <w:szCs w:val="24"/>
              <w:rPrChange w:id="7137" w:author="LIN, Yufeng" w:date="2021-10-07T10:20:00Z">
                <w:rPr>
                  <w:rFonts w:ascii="Times New Roman" w:hAnsi="Times New Roman" w:cs="Times New Roman"/>
                  <w:i/>
                  <w:iCs/>
                  <w:sz w:val="22"/>
                </w:rPr>
              </w:rPrChange>
            </w:rPr>
            <w:delText xml:space="preserve"> </w:delText>
          </w:r>
          <w:r w:rsidR="00713425" w:rsidRPr="00F331C9" w:rsidDel="002C3DB3">
            <w:rPr>
              <w:rFonts w:ascii="Times New Roman" w:hAnsi="Times New Roman" w:cs="Times New Roman"/>
              <w:sz w:val="24"/>
              <w:szCs w:val="24"/>
              <w:rPrChange w:id="7138" w:author="LIN, Yufeng" w:date="2021-10-07T10:20:00Z">
                <w:rPr>
                  <w:rFonts w:ascii="Times New Roman" w:hAnsi="Times New Roman" w:cs="Times New Roman"/>
                  <w:sz w:val="22"/>
                </w:rPr>
              </w:rPrChange>
            </w:rPr>
            <w:delText xml:space="preserve">were the most enriched </w:delText>
          </w:r>
        </w:del>
        <w:del w:id="7139" w:author="nick ting" w:date="2021-10-07T09:12:00Z">
          <w:r w:rsidR="00713425" w:rsidRPr="00F331C9" w:rsidDel="00FB74AA">
            <w:rPr>
              <w:rFonts w:ascii="Times New Roman" w:hAnsi="Times New Roman" w:cs="Times New Roman"/>
              <w:sz w:val="24"/>
              <w:szCs w:val="24"/>
              <w:rPrChange w:id="7140" w:author="LIN, Yufeng" w:date="2021-10-07T10:20:00Z">
                <w:rPr>
                  <w:rFonts w:ascii="Times New Roman" w:hAnsi="Times New Roman" w:cs="Times New Roman"/>
                  <w:sz w:val="22"/>
                </w:rPr>
              </w:rPrChange>
            </w:rPr>
            <w:delText>or</w:delText>
          </w:r>
        </w:del>
        <w:del w:id="7141" w:author="nick ting" w:date="2021-10-07T09:23:00Z">
          <w:r w:rsidR="00713425" w:rsidRPr="00F331C9" w:rsidDel="002C3DB3">
            <w:rPr>
              <w:rFonts w:ascii="Times New Roman" w:hAnsi="Times New Roman" w:cs="Times New Roman"/>
              <w:sz w:val="24"/>
              <w:szCs w:val="24"/>
              <w:rPrChange w:id="7142" w:author="LIN, Yufeng" w:date="2021-10-07T10:20:00Z">
                <w:rPr>
                  <w:rFonts w:ascii="Times New Roman" w:hAnsi="Times New Roman" w:cs="Times New Roman"/>
                  <w:sz w:val="22"/>
                </w:rPr>
              </w:rPrChange>
            </w:rPr>
            <w:delText xml:space="preserve"> depleted fungus in CRC.</w:delText>
          </w:r>
        </w:del>
      </w:ins>
      <w:ins w:id="7143" w:author="nick ting" w:date="2021-10-07T09:23:00Z">
        <w:r w:rsidR="002C3DB3" w:rsidRPr="00F331C9">
          <w:rPr>
            <w:rFonts w:ascii="Times New Roman" w:hAnsi="Times New Roman" w:cs="Times New Roman"/>
            <w:sz w:val="24"/>
            <w:szCs w:val="24"/>
            <w:rPrChange w:id="7144" w:author="LIN, Yufeng" w:date="2021-10-07T10:20:00Z">
              <w:rPr>
                <w:rFonts w:ascii="Times New Roman" w:hAnsi="Times New Roman" w:cs="Times New Roman"/>
                <w:sz w:val="22"/>
              </w:rPr>
            </w:rPrChange>
          </w:rPr>
          <w:t xml:space="preserve">, also from the genus </w:t>
        </w:r>
        <w:r w:rsidR="002C3DB3" w:rsidRPr="00F331C9">
          <w:rPr>
            <w:rFonts w:ascii="Times New Roman" w:hAnsi="Times New Roman" w:cs="Times New Roman"/>
            <w:i/>
            <w:iCs/>
            <w:sz w:val="24"/>
            <w:szCs w:val="24"/>
            <w:rPrChange w:id="7145" w:author="LIN, Yufeng" w:date="2021-10-07T10:20:00Z">
              <w:rPr>
                <w:rFonts w:ascii="Times New Roman" w:hAnsi="Times New Roman" w:cs="Times New Roman"/>
                <w:sz w:val="22"/>
              </w:rPr>
            </w:rPrChange>
          </w:rPr>
          <w:t>Aspergillus</w:t>
        </w:r>
      </w:ins>
      <w:ins w:id="7146" w:author="nick ting" w:date="2021-10-07T09:24:00Z">
        <w:r w:rsidR="002C3DB3" w:rsidRPr="00F331C9">
          <w:rPr>
            <w:rFonts w:ascii="Times New Roman" w:hAnsi="Times New Roman" w:cs="Times New Roman"/>
            <w:sz w:val="24"/>
            <w:szCs w:val="24"/>
            <w:rPrChange w:id="7147" w:author="LIN, Yufeng" w:date="2021-10-07T10:20:00Z">
              <w:rPr>
                <w:rFonts w:ascii="Times New Roman" w:hAnsi="Times New Roman" w:cs="Times New Roman"/>
                <w:sz w:val="22"/>
              </w:rPr>
            </w:rPrChange>
          </w:rPr>
          <w:t>.</w:t>
        </w:r>
      </w:ins>
      <w:ins w:id="7148" w:author="LIN, Yufeng" w:date="2021-10-06T16:10:00Z">
        <w:r w:rsidR="00713425" w:rsidRPr="00F331C9">
          <w:rPr>
            <w:rFonts w:ascii="Times New Roman" w:hAnsi="Times New Roman" w:cs="Times New Roman"/>
            <w:sz w:val="24"/>
            <w:szCs w:val="24"/>
            <w:rPrChange w:id="7149" w:author="LIN, Yufeng" w:date="2021-10-07T10:20:00Z">
              <w:rPr>
                <w:rFonts w:ascii="Times New Roman" w:hAnsi="Times New Roman" w:cs="Times New Roman"/>
                <w:sz w:val="22"/>
              </w:rPr>
            </w:rPrChange>
          </w:rPr>
          <w:t xml:space="preserve"> Even though both </w:t>
        </w:r>
      </w:ins>
      <w:ins w:id="7150" w:author="nick ting" w:date="2021-10-07T09:24:00Z">
        <w:r w:rsidR="002C3DB3" w:rsidRPr="00F331C9">
          <w:rPr>
            <w:rFonts w:ascii="Times New Roman" w:hAnsi="Times New Roman" w:cs="Times New Roman"/>
            <w:sz w:val="24"/>
            <w:szCs w:val="24"/>
            <w:rPrChange w:id="7151" w:author="LIN, Yufeng" w:date="2021-10-07T10:20:00Z">
              <w:rPr>
                <w:rFonts w:ascii="Times New Roman" w:hAnsi="Times New Roman" w:cs="Times New Roman"/>
                <w:sz w:val="22"/>
              </w:rPr>
            </w:rPrChange>
          </w:rPr>
          <w:t xml:space="preserve">fungi </w:t>
        </w:r>
      </w:ins>
      <w:ins w:id="7152" w:author="LIN, Yufeng" w:date="2021-10-06T16:10:00Z">
        <w:r w:rsidR="00713425" w:rsidRPr="00F331C9">
          <w:rPr>
            <w:rFonts w:ascii="Times New Roman" w:hAnsi="Times New Roman" w:cs="Times New Roman"/>
            <w:sz w:val="24"/>
            <w:szCs w:val="24"/>
            <w:rPrChange w:id="7153" w:author="LIN, Yufeng" w:date="2021-10-07T10:20:00Z">
              <w:rPr>
                <w:rFonts w:ascii="Times New Roman" w:hAnsi="Times New Roman" w:cs="Times New Roman"/>
                <w:sz w:val="22"/>
              </w:rPr>
            </w:rPrChange>
          </w:rPr>
          <w:t>were from the same genus</w:t>
        </w:r>
        <w:del w:id="7154" w:author="nick ting" w:date="2021-10-07T09:24:00Z">
          <w:r w:rsidR="00713425" w:rsidRPr="00F331C9" w:rsidDel="002C3DB3">
            <w:rPr>
              <w:rFonts w:ascii="Times New Roman" w:hAnsi="Times New Roman" w:cs="Times New Roman"/>
              <w:sz w:val="24"/>
              <w:szCs w:val="24"/>
              <w:rPrChange w:id="7155" w:author="LIN, Yufeng" w:date="2021-10-07T10:20:00Z">
                <w:rPr>
                  <w:rFonts w:ascii="Times New Roman" w:hAnsi="Times New Roman" w:cs="Times New Roman"/>
                  <w:sz w:val="22"/>
                </w:rPr>
              </w:rPrChange>
            </w:rPr>
            <w:delText xml:space="preserve"> </w:delText>
          </w:r>
          <w:r w:rsidR="00713425" w:rsidRPr="00F331C9" w:rsidDel="002C3DB3">
            <w:rPr>
              <w:rFonts w:ascii="Times New Roman" w:hAnsi="Times New Roman" w:cs="Times New Roman"/>
              <w:i/>
              <w:iCs/>
              <w:sz w:val="24"/>
              <w:szCs w:val="24"/>
              <w:rPrChange w:id="7156" w:author="LIN, Yufeng" w:date="2021-10-07T10:20:00Z">
                <w:rPr>
                  <w:rFonts w:ascii="Times New Roman" w:hAnsi="Times New Roman" w:cs="Times New Roman"/>
                  <w:i/>
                  <w:iCs/>
                  <w:sz w:val="22"/>
                </w:rPr>
              </w:rPrChange>
            </w:rPr>
            <w:delText>Aspergillus</w:delText>
          </w:r>
        </w:del>
        <w:r w:rsidR="00713425" w:rsidRPr="00F331C9">
          <w:rPr>
            <w:rFonts w:ascii="Times New Roman" w:hAnsi="Times New Roman" w:cs="Times New Roman"/>
            <w:sz w:val="24"/>
            <w:szCs w:val="24"/>
            <w:rPrChange w:id="7157" w:author="LIN, Yufeng" w:date="2021-10-07T10:20:00Z">
              <w:rPr>
                <w:rFonts w:ascii="Times New Roman" w:hAnsi="Times New Roman" w:cs="Times New Roman"/>
                <w:sz w:val="22"/>
              </w:rPr>
            </w:rPrChange>
          </w:rPr>
          <w:t xml:space="preserve">, </w:t>
        </w:r>
        <w:del w:id="7158" w:author="nick ting" w:date="2021-10-07T09:12:00Z">
          <w:r w:rsidR="00713425" w:rsidRPr="00F331C9" w:rsidDel="00FB74AA">
            <w:rPr>
              <w:rFonts w:ascii="Times New Roman" w:hAnsi="Times New Roman" w:cs="Times New Roman"/>
              <w:sz w:val="24"/>
              <w:szCs w:val="24"/>
              <w:rPrChange w:id="7159" w:author="LIN, Yufeng" w:date="2021-10-07T10:20:00Z">
                <w:rPr>
                  <w:rFonts w:ascii="Times New Roman" w:hAnsi="Times New Roman" w:cs="Times New Roman"/>
                  <w:sz w:val="22"/>
                </w:rPr>
              </w:rPrChange>
            </w:rPr>
            <w:delText>the latter plays</w:delText>
          </w:r>
        </w:del>
      </w:ins>
      <w:ins w:id="7160" w:author="nick ting" w:date="2021-10-07T09:12:00Z">
        <w:r w:rsidR="00FB74AA" w:rsidRPr="00F331C9">
          <w:rPr>
            <w:rFonts w:ascii="Times New Roman" w:hAnsi="Times New Roman" w:cs="Times New Roman"/>
            <w:sz w:val="24"/>
            <w:szCs w:val="24"/>
            <w:rPrChange w:id="7161" w:author="LIN, Yufeng" w:date="2021-10-07T10:20:00Z">
              <w:rPr>
                <w:rFonts w:ascii="Times New Roman" w:hAnsi="Times New Roman" w:cs="Times New Roman"/>
                <w:sz w:val="22"/>
              </w:rPr>
            </w:rPrChange>
          </w:rPr>
          <w:t>they play</w:t>
        </w:r>
      </w:ins>
      <w:ins w:id="7162" w:author="LIN, Yufeng" w:date="2021-10-06T16:10:00Z">
        <w:r w:rsidR="00713425" w:rsidRPr="00F331C9">
          <w:rPr>
            <w:rFonts w:ascii="Times New Roman" w:hAnsi="Times New Roman" w:cs="Times New Roman"/>
            <w:sz w:val="24"/>
            <w:szCs w:val="24"/>
            <w:rPrChange w:id="7163" w:author="LIN, Yufeng" w:date="2021-10-07T10:20:00Z">
              <w:rPr>
                <w:rFonts w:ascii="Times New Roman" w:hAnsi="Times New Roman" w:cs="Times New Roman"/>
                <w:sz w:val="22"/>
              </w:rPr>
            </w:rPrChange>
          </w:rPr>
          <w:t xml:space="preserve"> </w:t>
        </w:r>
        <w:del w:id="7164" w:author="nick ting" w:date="2021-10-07T09:12:00Z">
          <w:r w:rsidR="00713425" w:rsidRPr="00F331C9" w:rsidDel="00FB74AA">
            <w:rPr>
              <w:rFonts w:ascii="Times New Roman" w:hAnsi="Times New Roman" w:cs="Times New Roman"/>
              <w:sz w:val="24"/>
              <w:szCs w:val="24"/>
              <w:rPrChange w:id="7165" w:author="LIN, Yufeng" w:date="2021-10-07T10:20:00Z">
                <w:rPr>
                  <w:rFonts w:ascii="Times New Roman" w:hAnsi="Times New Roman" w:cs="Times New Roman"/>
                  <w:sz w:val="22"/>
                </w:rPr>
              </w:rPrChange>
            </w:rPr>
            <w:delText>the</w:delText>
          </w:r>
        </w:del>
      </w:ins>
      <w:ins w:id="7166" w:author="nick ting" w:date="2021-10-07T09:12:00Z">
        <w:del w:id="7167" w:author="LIN, Yufeng" w:date="2021-10-07T10:57:00Z">
          <w:r w:rsidR="00FB74AA" w:rsidRPr="00F331C9" w:rsidDel="00E81CE7">
            <w:rPr>
              <w:rFonts w:ascii="Times New Roman" w:hAnsi="Times New Roman" w:cs="Times New Roman"/>
              <w:sz w:val="24"/>
              <w:szCs w:val="24"/>
              <w:rPrChange w:id="7168" w:author="LIN, Yufeng" w:date="2021-10-07T10:20:00Z">
                <w:rPr>
                  <w:rFonts w:ascii="Times New Roman" w:hAnsi="Times New Roman" w:cs="Times New Roman"/>
                  <w:sz w:val="22"/>
                </w:rPr>
              </w:rPrChange>
            </w:rPr>
            <w:delText>an</w:delText>
          </w:r>
        </w:del>
      </w:ins>
      <w:ins w:id="7169" w:author="nick ting" w:date="2021-10-07T09:24:00Z">
        <w:del w:id="7170" w:author="LIN, Yufeng" w:date="2021-10-07T10:58:00Z">
          <w:r w:rsidR="002C3DB3" w:rsidRPr="00F331C9" w:rsidDel="00E81CE7">
            <w:rPr>
              <w:rFonts w:ascii="Times New Roman" w:hAnsi="Times New Roman" w:cs="Times New Roman"/>
              <w:sz w:val="24"/>
              <w:szCs w:val="24"/>
              <w:rPrChange w:id="7171" w:author="LIN, Yufeng" w:date="2021-10-07T10:20:00Z">
                <w:rPr>
                  <w:rFonts w:ascii="Times New Roman" w:hAnsi="Times New Roman" w:cs="Times New Roman"/>
                  <w:sz w:val="22"/>
                </w:rPr>
              </w:rPrChange>
            </w:rPr>
            <w:delText>exact</w:delText>
          </w:r>
        </w:del>
      </w:ins>
      <w:ins w:id="7172" w:author="LIN, Yufeng" w:date="2021-10-07T10:58:00Z">
        <w:r w:rsidR="00E81CE7" w:rsidRPr="00F331C9">
          <w:rPr>
            <w:rFonts w:ascii="Times New Roman" w:hAnsi="Times New Roman" w:cs="Times New Roman"/>
            <w:sz w:val="24"/>
            <w:szCs w:val="24"/>
          </w:rPr>
          <w:t>precise</w:t>
        </w:r>
      </w:ins>
      <w:ins w:id="7173" w:author="nick ting" w:date="2021-10-07T09:24:00Z">
        <w:r w:rsidR="002C3DB3" w:rsidRPr="00F331C9">
          <w:rPr>
            <w:rFonts w:ascii="Times New Roman" w:hAnsi="Times New Roman" w:cs="Times New Roman"/>
            <w:sz w:val="24"/>
            <w:szCs w:val="24"/>
            <w:rPrChange w:id="7174" w:author="LIN, Yufeng" w:date="2021-10-07T10:20:00Z">
              <w:rPr>
                <w:rFonts w:ascii="Times New Roman" w:hAnsi="Times New Roman" w:cs="Times New Roman"/>
                <w:sz w:val="22"/>
              </w:rPr>
            </w:rPrChange>
          </w:rPr>
          <w:t xml:space="preserve">ly </w:t>
        </w:r>
      </w:ins>
      <w:ins w:id="7175" w:author="LIN, Yufeng" w:date="2021-10-06T16:10:00Z">
        <w:r w:rsidR="00713425" w:rsidRPr="00F331C9">
          <w:rPr>
            <w:rFonts w:ascii="Times New Roman" w:hAnsi="Times New Roman" w:cs="Times New Roman"/>
            <w:sz w:val="24"/>
            <w:szCs w:val="24"/>
            <w:rPrChange w:id="7176" w:author="LIN, Yufeng" w:date="2021-10-07T10:20:00Z">
              <w:rPr>
                <w:rFonts w:ascii="Times New Roman" w:hAnsi="Times New Roman" w:cs="Times New Roman"/>
                <w:sz w:val="22"/>
              </w:rPr>
            </w:rPrChange>
          </w:rPr>
          <w:t xml:space="preserve">opposite </w:t>
        </w:r>
        <w:del w:id="7177" w:author="nick ting" w:date="2021-10-07T09:12:00Z">
          <w:r w:rsidR="00713425" w:rsidRPr="00F331C9" w:rsidDel="00FB74AA">
            <w:rPr>
              <w:rFonts w:ascii="Times New Roman" w:hAnsi="Times New Roman" w:cs="Times New Roman"/>
              <w:sz w:val="24"/>
              <w:szCs w:val="24"/>
              <w:rPrChange w:id="7178" w:author="LIN, Yufeng" w:date="2021-10-07T10:20:00Z">
                <w:rPr>
                  <w:rFonts w:ascii="Times New Roman" w:hAnsi="Times New Roman" w:cs="Times New Roman"/>
                  <w:sz w:val="22"/>
                </w:rPr>
              </w:rPrChange>
            </w:rPr>
            <w:delText>function</w:delText>
          </w:r>
        </w:del>
      </w:ins>
      <w:ins w:id="7179" w:author="nick ting" w:date="2021-10-07T09:12:00Z">
        <w:r w:rsidR="00FB74AA" w:rsidRPr="00F331C9">
          <w:rPr>
            <w:rFonts w:ascii="Times New Roman" w:hAnsi="Times New Roman" w:cs="Times New Roman"/>
            <w:sz w:val="24"/>
            <w:szCs w:val="24"/>
            <w:rPrChange w:id="7180" w:author="LIN, Yufeng" w:date="2021-10-07T10:20:00Z">
              <w:rPr>
                <w:rFonts w:ascii="Times New Roman" w:hAnsi="Times New Roman" w:cs="Times New Roman"/>
                <w:sz w:val="22"/>
              </w:rPr>
            </w:rPrChange>
          </w:rPr>
          <w:t>role</w:t>
        </w:r>
      </w:ins>
      <w:ins w:id="7181" w:author="LIN, Yufeng" w:date="2021-10-07T10:58:00Z">
        <w:r w:rsidR="00E81CE7" w:rsidRPr="00F331C9">
          <w:rPr>
            <w:rFonts w:ascii="Times New Roman" w:hAnsi="Times New Roman" w:cs="Times New Roman"/>
            <w:sz w:val="24"/>
            <w:szCs w:val="24"/>
          </w:rPr>
          <w:t>s</w:t>
        </w:r>
      </w:ins>
      <w:ins w:id="7182" w:author="LIN, Yufeng" w:date="2021-10-06T16:10:00Z">
        <w:r w:rsidR="00713425" w:rsidRPr="00F331C9">
          <w:rPr>
            <w:rFonts w:ascii="Times New Roman" w:hAnsi="Times New Roman" w:cs="Times New Roman"/>
            <w:sz w:val="24"/>
            <w:szCs w:val="24"/>
            <w:rPrChange w:id="7183" w:author="LIN, Yufeng" w:date="2021-10-07T10:20:00Z">
              <w:rPr>
                <w:rFonts w:ascii="Times New Roman" w:hAnsi="Times New Roman" w:cs="Times New Roman"/>
                <w:sz w:val="22"/>
              </w:rPr>
            </w:rPrChange>
          </w:rPr>
          <w:t xml:space="preserve"> in </w:t>
        </w:r>
      </w:ins>
      <w:ins w:id="7184" w:author="nick ting" w:date="2021-10-07T09:12:00Z">
        <w:r w:rsidR="00FB74AA" w:rsidRPr="00F331C9">
          <w:rPr>
            <w:rFonts w:ascii="Times New Roman" w:hAnsi="Times New Roman" w:cs="Times New Roman"/>
            <w:sz w:val="24"/>
            <w:szCs w:val="24"/>
            <w:rPrChange w:id="7185" w:author="LIN, Yufeng" w:date="2021-10-07T10:20:00Z">
              <w:rPr>
                <w:rFonts w:ascii="Times New Roman" w:hAnsi="Times New Roman" w:cs="Times New Roman"/>
                <w:sz w:val="22"/>
              </w:rPr>
            </w:rPrChange>
          </w:rPr>
          <w:t>CRC</w:t>
        </w:r>
      </w:ins>
      <w:ins w:id="7186" w:author="LIN, Yufeng" w:date="2021-10-06T16:10:00Z">
        <w:del w:id="7187" w:author="nick ting" w:date="2021-10-07T09:12:00Z">
          <w:r w:rsidR="00713425" w:rsidRPr="00F331C9" w:rsidDel="00FB74AA">
            <w:rPr>
              <w:rFonts w:ascii="Times New Roman" w:hAnsi="Times New Roman" w:cs="Times New Roman"/>
              <w:sz w:val="24"/>
              <w:szCs w:val="24"/>
              <w:rPrChange w:id="7188" w:author="LIN, Yufeng" w:date="2021-10-07T10:20:00Z">
                <w:rPr>
                  <w:rFonts w:ascii="Times New Roman" w:hAnsi="Times New Roman" w:cs="Times New Roman"/>
                  <w:sz w:val="22"/>
                </w:rPr>
              </w:rPrChange>
            </w:rPr>
            <w:delText>cancer</w:delText>
          </w:r>
        </w:del>
        <w:r w:rsidR="00713425" w:rsidRPr="00F331C9">
          <w:rPr>
            <w:rFonts w:ascii="Times New Roman" w:hAnsi="Times New Roman" w:cs="Times New Roman"/>
            <w:sz w:val="24"/>
            <w:szCs w:val="24"/>
            <w:rPrChange w:id="7189" w:author="LIN, Yufeng" w:date="2021-10-07T10:20:00Z">
              <w:rPr>
                <w:rFonts w:ascii="Times New Roman" w:hAnsi="Times New Roman" w:cs="Times New Roman"/>
                <w:sz w:val="22"/>
              </w:rPr>
            </w:rPrChange>
          </w:rPr>
          <w:t xml:space="preserve">. The crude enzyme extract derived from </w:t>
        </w:r>
        <w:r w:rsidR="00713425" w:rsidRPr="00F331C9">
          <w:rPr>
            <w:rFonts w:ascii="Times New Roman" w:hAnsi="Times New Roman" w:cs="Times New Roman"/>
            <w:i/>
            <w:iCs/>
            <w:sz w:val="24"/>
            <w:szCs w:val="24"/>
            <w:rPrChange w:id="7190" w:author="LIN, Yufeng" w:date="2021-10-07T10:20:00Z">
              <w:rPr>
                <w:rFonts w:ascii="Times New Roman" w:hAnsi="Times New Roman" w:cs="Times New Roman"/>
                <w:i/>
                <w:iCs/>
                <w:sz w:val="22"/>
              </w:rPr>
            </w:rPrChange>
          </w:rPr>
          <w:t xml:space="preserve">A. </w:t>
        </w:r>
      </w:ins>
      <w:ins w:id="7191" w:author="LIN, Yufeng" w:date="2021-10-06T16:11:00Z">
        <w:r w:rsidR="00713425" w:rsidRPr="00F331C9">
          <w:rPr>
            <w:rFonts w:ascii="Times New Roman" w:hAnsi="Times New Roman" w:cs="Times New Roman"/>
            <w:i/>
            <w:iCs/>
            <w:sz w:val="24"/>
            <w:szCs w:val="24"/>
            <w:rPrChange w:id="7192" w:author="LIN, Yufeng" w:date="2021-10-07T10:20:00Z">
              <w:rPr>
                <w:rFonts w:ascii="Times New Roman" w:hAnsi="Times New Roman" w:cs="Times New Roman"/>
                <w:i/>
                <w:iCs/>
                <w:sz w:val="22"/>
              </w:rPr>
            </w:rPrChange>
          </w:rPr>
          <w:t xml:space="preserve">kawachii </w:t>
        </w:r>
      </w:ins>
      <w:ins w:id="7193" w:author="LIN, Yufeng" w:date="2021-10-06T16:10:00Z">
        <w:r w:rsidR="00713425" w:rsidRPr="00F331C9">
          <w:rPr>
            <w:rFonts w:ascii="Times New Roman" w:hAnsi="Times New Roman" w:cs="Times New Roman"/>
            <w:sz w:val="24"/>
            <w:szCs w:val="24"/>
            <w:rPrChange w:id="7194" w:author="LIN, Yufeng" w:date="2021-10-07T10:20:00Z">
              <w:rPr>
                <w:rFonts w:ascii="Times New Roman" w:hAnsi="Times New Roman" w:cs="Times New Roman"/>
                <w:sz w:val="22"/>
              </w:rPr>
            </w:rPrChange>
          </w:rPr>
          <w:t>could enhance the antioxidative activities of Viscum album var. coloratum</w:t>
        </w:r>
        <w:r w:rsidR="00713425" w:rsidRPr="00F331C9">
          <w:rPr>
            <w:rFonts w:ascii="Times New Roman" w:hAnsi="Times New Roman" w:cs="Times New Roman"/>
            <w:sz w:val="24"/>
            <w:szCs w:val="24"/>
            <w:rPrChange w:id="7195" w:author="LIN, Yufeng" w:date="2021-10-07T10:20:00Z">
              <w:rPr>
                <w:rFonts w:ascii="Times New Roman" w:hAnsi="Times New Roman" w:cs="Times New Roman"/>
                <w:sz w:val="22"/>
              </w:rPr>
            </w:rPrChange>
          </w:rPr>
          <w:fldChar w:fldCharType="begin"/>
        </w:r>
        <w:r w:rsidR="00713425" w:rsidRPr="00F331C9">
          <w:rPr>
            <w:rFonts w:ascii="Times New Roman" w:hAnsi="Times New Roman" w:cs="Times New Roman"/>
            <w:sz w:val="24"/>
            <w:szCs w:val="24"/>
            <w:rPrChange w:id="7196" w:author="LIN, Yufeng" w:date="2021-10-07T10:20:00Z">
              <w:rPr>
                <w:rFonts w:ascii="Times New Roman" w:hAnsi="Times New Roman" w:cs="Times New Roman"/>
                <w:sz w:val="22"/>
              </w:rPr>
            </w:rPrChange>
          </w:rPr>
          <w: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713425" w:rsidRPr="00F331C9">
          <w:rPr>
            <w:rFonts w:ascii="Times New Roman" w:hAnsi="Times New Roman" w:cs="Times New Roman" w:hint="eastAsia"/>
            <w:sz w:val="24"/>
            <w:szCs w:val="24"/>
            <w:rPrChange w:id="7197" w:author="LIN, Yufeng" w:date="2021-10-07T10:20:00Z">
              <w:rPr>
                <w:rFonts w:ascii="Times New Roman" w:hAnsi="Times New Roman" w:cs="Times New Roman" w:hint="eastAsia"/>
                <w:sz w:val="22"/>
              </w:rPr>
            </w:rPrChange>
          </w:rPr>
          <w:instrText>′</w:instrText>
        </w:r>
        <w:r w:rsidR="00713425" w:rsidRPr="00F331C9">
          <w:rPr>
            <w:rFonts w:ascii="Times New Roman" w:hAnsi="Times New Roman" w:cs="Times New Roman"/>
            <w:sz w:val="24"/>
            <w:szCs w:val="24"/>
            <w:rPrChange w:id="7198" w:author="LIN, Yufeng" w:date="2021-10-07T10:20:00Z">
              <w:rPr>
                <w:rFonts w:ascii="Times New Roman" w:hAnsi="Times New Roman" w:cs="Times New Roman"/>
                <w:sz w:val="22"/>
              </w:rPr>
            </w:rPrChange>
          </w:rPr>
          <w:instrText>,7</w:instrText>
        </w:r>
        <w:r w:rsidR="00713425" w:rsidRPr="00F331C9">
          <w:rPr>
            <w:rFonts w:ascii="Times New Roman" w:hAnsi="Times New Roman" w:cs="Times New Roman" w:hint="eastAsia"/>
            <w:sz w:val="24"/>
            <w:szCs w:val="24"/>
            <w:rPrChange w:id="7199" w:author="LIN, Yufeng" w:date="2021-10-07T10:20:00Z">
              <w:rPr>
                <w:rFonts w:ascii="Times New Roman" w:hAnsi="Times New Roman" w:cs="Times New Roman" w:hint="eastAsia"/>
                <w:sz w:val="22"/>
              </w:rPr>
            </w:rPrChange>
          </w:rPr>
          <w:instrText>′</w:instrText>
        </w:r>
        <w:r w:rsidR="00713425" w:rsidRPr="00F331C9">
          <w:rPr>
            <w:rFonts w:ascii="Times New Roman" w:hAnsi="Times New Roman" w:cs="Times New Roman"/>
            <w:sz w:val="24"/>
            <w:szCs w:val="24"/>
            <w:rPrChange w:id="7200" w:author="LIN, Yufeng" w:date="2021-10-07T10:20:00Z">
              <w:rPr>
                <w:rFonts w:ascii="Times New Roman" w:hAnsi="Times New Roman" w:cs="Times New Roman"/>
                <w:sz w:val="22"/>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00713425" w:rsidRPr="00F331C9">
          <w:rPr>
            <w:rFonts w:ascii="Times New Roman" w:hAnsi="Times New Roman" w:cs="Times New Roman"/>
            <w:sz w:val="24"/>
            <w:szCs w:val="24"/>
            <w:rPrChange w:id="7201" w:author="LIN, Yufeng" w:date="2021-10-07T10:20:00Z">
              <w:rPr>
                <w:rFonts w:ascii="Times New Roman" w:hAnsi="Times New Roman" w:cs="Times New Roman"/>
                <w:sz w:val="22"/>
              </w:rPr>
            </w:rPrChange>
          </w:rPr>
          <w:fldChar w:fldCharType="separate"/>
        </w:r>
        <w:r w:rsidR="00713425" w:rsidRPr="00F331C9">
          <w:rPr>
            <w:rFonts w:ascii="Times New Roman" w:hAnsi="Times New Roman" w:cs="Times New Roman"/>
            <w:kern w:val="0"/>
            <w:sz w:val="24"/>
            <w:szCs w:val="24"/>
            <w:vertAlign w:val="superscript"/>
            <w:rPrChange w:id="7202" w:author="LIN, Yufeng" w:date="2021-10-07T10:20:00Z">
              <w:rPr>
                <w:rFonts w:ascii="Times New Roman" w:hAnsi="Times New Roman" w:cs="Times New Roman"/>
                <w:kern w:val="0"/>
                <w:sz w:val="22"/>
                <w:szCs w:val="24"/>
                <w:vertAlign w:val="superscript"/>
              </w:rPr>
            </w:rPrChange>
          </w:rPr>
          <w:t>31</w:t>
        </w:r>
        <w:r w:rsidR="00713425" w:rsidRPr="00F331C9">
          <w:rPr>
            <w:rFonts w:ascii="Times New Roman" w:hAnsi="Times New Roman" w:cs="Times New Roman"/>
            <w:sz w:val="24"/>
            <w:szCs w:val="24"/>
            <w:rPrChange w:id="7203" w:author="LIN, Yufeng" w:date="2021-10-07T10:20:00Z">
              <w:rPr>
                <w:rFonts w:ascii="Times New Roman" w:hAnsi="Times New Roman" w:cs="Times New Roman"/>
                <w:sz w:val="22"/>
              </w:rPr>
            </w:rPrChange>
          </w:rPr>
          <w:fldChar w:fldCharType="end"/>
        </w:r>
        <w:r w:rsidR="00713425" w:rsidRPr="00F331C9">
          <w:rPr>
            <w:rFonts w:ascii="Times New Roman" w:hAnsi="Times New Roman" w:cs="Times New Roman"/>
            <w:sz w:val="24"/>
            <w:szCs w:val="24"/>
            <w:rPrChange w:id="7204" w:author="LIN, Yufeng" w:date="2021-10-07T10:20:00Z">
              <w:rPr>
                <w:rFonts w:ascii="Times New Roman" w:hAnsi="Times New Roman" w:cs="Times New Roman"/>
                <w:sz w:val="22"/>
              </w:rPr>
            </w:rPrChange>
          </w:rPr>
          <w:t xml:space="preserve"> (Korean mistletoe), a promising agent for </w:t>
        </w:r>
      </w:ins>
      <w:ins w:id="7205" w:author="nick ting" w:date="2021-10-07T09:19:00Z">
        <w:r w:rsidR="002C3DB3" w:rsidRPr="00F331C9">
          <w:rPr>
            <w:rFonts w:ascii="Times New Roman" w:hAnsi="Times New Roman" w:cs="Times New Roman"/>
            <w:sz w:val="24"/>
            <w:szCs w:val="24"/>
            <w:rPrChange w:id="7206" w:author="LIN, Yufeng" w:date="2021-10-07T10:20:00Z">
              <w:rPr>
                <w:rFonts w:ascii="Times New Roman" w:hAnsi="Times New Roman" w:cs="Times New Roman"/>
                <w:sz w:val="22"/>
              </w:rPr>
            </w:rPrChange>
          </w:rPr>
          <w:t>im</w:t>
        </w:r>
      </w:ins>
      <w:ins w:id="7207" w:author="nick ting" w:date="2021-10-07T09:20:00Z">
        <w:r w:rsidR="002C3DB3" w:rsidRPr="00F331C9">
          <w:rPr>
            <w:rFonts w:ascii="Times New Roman" w:hAnsi="Times New Roman" w:cs="Times New Roman"/>
            <w:sz w:val="24"/>
            <w:szCs w:val="24"/>
            <w:rPrChange w:id="7208" w:author="LIN, Yufeng" w:date="2021-10-07T10:20:00Z">
              <w:rPr>
                <w:rFonts w:ascii="Times New Roman" w:hAnsi="Times New Roman" w:cs="Times New Roman"/>
                <w:sz w:val="22"/>
              </w:rPr>
            </w:rPrChange>
          </w:rPr>
          <w:t xml:space="preserve">munomodulation, </w:t>
        </w:r>
      </w:ins>
      <w:ins w:id="7209" w:author="LIN, Yufeng" w:date="2021-10-06T16:10:00Z">
        <w:r w:rsidR="00713425" w:rsidRPr="00F331C9">
          <w:rPr>
            <w:rFonts w:ascii="Times New Roman" w:hAnsi="Times New Roman" w:cs="Times New Roman"/>
            <w:sz w:val="24"/>
            <w:szCs w:val="24"/>
            <w:rPrChange w:id="7210" w:author="LIN, Yufeng" w:date="2021-10-07T10:20:00Z">
              <w:rPr>
                <w:rFonts w:ascii="Times New Roman" w:hAnsi="Times New Roman" w:cs="Times New Roman"/>
                <w:sz w:val="22"/>
              </w:rPr>
            </w:rPrChange>
          </w:rPr>
          <w:t>treating colon cancer</w:t>
        </w:r>
        <w:r w:rsidR="00713425" w:rsidRPr="00F331C9">
          <w:rPr>
            <w:rFonts w:ascii="Times New Roman" w:hAnsi="Times New Roman" w:cs="Times New Roman"/>
            <w:sz w:val="24"/>
            <w:szCs w:val="24"/>
            <w:rPrChange w:id="7211"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{"citationID":"FvwyXRfh","properties":{"formattedCitation":"\\super 59\\nosupersub{}","plainCitation":"59","noteIndex":0},"citationItems":[{"id":583,"uris":["http://zotero.org/users/7908919/items/LPBXNNWU"],"uri":["http://zotero.org/users/7908919/items/LPBXNNWU"],"itemData":{"id":583,"type":"article-journal","abstract":"AIM: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7212" w:author="LIN, Yufeng" w:date="2021-10-06T16:10:00Z">
        <w:r w:rsidR="00713425" w:rsidRPr="00F331C9">
          <w:rPr>
            <w:rFonts w:ascii="Times New Roman" w:hAnsi="Times New Roman" w:cs="Times New Roman"/>
            <w:sz w:val="24"/>
            <w:szCs w:val="24"/>
            <w:rPrChange w:id="7213"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59</w:t>
      </w:r>
      <w:ins w:id="7214" w:author="LIN, Yufeng" w:date="2021-10-06T16:10:00Z">
        <w:r w:rsidR="00713425" w:rsidRPr="00F331C9">
          <w:rPr>
            <w:rFonts w:ascii="Times New Roman" w:hAnsi="Times New Roman" w:cs="Times New Roman"/>
            <w:sz w:val="24"/>
            <w:szCs w:val="24"/>
            <w:rPrChange w:id="7215" w:author="LIN, Yufeng" w:date="2021-10-07T10:20:00Z">
              <w:rPr>
                <w:rFonts w:ascii="Times New Roman" w:hAnsi="Times New Roman" w:cs="Times New Roman"/>
                <w:sz w:val="22"/>
              </w:rPr>
            </w:rPrChange>
          </w:rPr>
          <w:fldChar w:fldCharType="end"/>
        </w:r>
      </w:ins>
      <w:ins w:id="7216" w:author="nick ting" w:date="2021-10-07T09:20:00Z">
        <w:r w:rsidR="002C3DB3" w:rsidRPr="00F331C9">
          <w:rPr>
            <w:rFonts w:ascii="Times New Roman" w:hAnsi="Times New Roman" w:cs="Times New Roman"/>
            <w:sz w:val="24"/>
            <w:szCs w:val="24"/>
            <w:rPrChange w:id="7217" w:author="LIN, Yufeng" w:date="2021-10-07T10:20:00Z">
              <w:rPr>
                <w:rFonts w:ascii="Times New Roman" w:hAnsi="Times New Roman" w:cs="Times New Roman"/>
                <w:sz w:val="22"/>
              </w:rPr>
            </w:rPrChange>
          </w:rPr>
          <w:t xml:space="preserve"> and</w:t>
        </w:r>
      </w:ins>
      <w:ins w:id="7218" w:author="LIN, Yufeng" w:date="2021-10-06T16:10:00Z">
        <w:del w:id="7219" w:author="nick ting" w:date="2021-10-07T09:20:00Z">
          <w:r w:rsidR="00713425" w:rsidRPr="00F331C9" w:rsidDel="002C3DB3">
            <w:rPr>
              <w:rFonts w:ascii="Times New Roman" w:hAnsi="Times New Roman" w:cs="Times New Roman"/>
              <w:sz w:val="24"/>
              <w:szCs w:val="24"/>
              <w:rPrChange w:id="7220" w:author="LIN, Yufeng" w:date="2021-10-07T10:20:00Z">
                <w:rPr>
                  <w:rFonts w:ascii="Times New Roman" w:hAnsi="Times New Roman" w:cs="Times New Roman"/>
                  <w:sz w:val="22"/>
                </w:rPr>
              </w:rPrChange>
            </w:rPr>
            <w:delText>,</w:delText>
          </w:r>
        </w:del>
        <w:r w:rsidR="00713425" w:rsidRPr="00F331C9">
          <w:rPr>
            <w:rFonts w:ascii="Times New Roman" w:hAnsi="Times New Roman" w:cs="Times New Roman"/>
            <w:sz w:val="24"/>
            <w:szCs w:val="24"/>
            <w:rPrChange w:id="7221" w:author="LIN, Yufeng" w:date="2021-10-07T10:20:00Z">
              <w:rPr>
                <w:rFonts w:ascii="Times New Roman" w:hAnsi="Times New Roman" w:cs="Times New Roman"/>
                <w:sz w:val="22"/>
              </w:rPr>
            </w:rPrChange>
          </w:rPr>
          <w:t xml:space="preserve"> hepatoma</w:t>
        </w:r>
      </w:ins>
      <w:ins w:id="7222" w:author="nick ting" w:date="2021-10-07T09:20:00Z">
        <w:r w:rsidR="002C3DB3" w:rsidRPr="00F331C9">
          <w:rPr>
            <w:rFonts w:ascii="Times New Roman" w:hAnsi="Times New Roman" w:cs="Times New Roman"/>
            <w:sz w:val="24"/>
            <w:szCs w:val="24"/>
            <w:rPrChange w:id="7223" w:author="LIN, Yufeng" w:date="2021-10-07T10:20:00Z">
              <w:rPr>
                <w:rFonts w:ascii="Times New Roman" w:hAnsi="Times New Roman" w:cs="Times New Roman"/>
                <w:sz w:val="22"/>
              </w:rPr>
            </w:rPrChange>
          </w:rPr>
          <w:t>.</w:t>
        </w:r>
      </w:ins>
      <w:ins w:id="7224" w:author="LIN, Yufeng" w:date="2021-10-06T16:10:00Z">
        <w:del w:id="7225" w:author="nick ting" w:date="2021-10-07T09:19:00Z">
          <w:r w:rsidR="00713425" w:rsidRPr="00F331C9" w:rsidDel="002C3DB3">
            <w:rPr>
              <w:rFonts w:ascii="Times New Roman" w:hAnsi="Times New Roman" w:cs="Times New Roman"/>
              <w:sz w:val="24"/>
              <w:szCs w:val="24"/>
              <w:rPrChange w:id="7226" w:author="LIN, Yufeng" w:date="2021-10-07T10:20:00Z">
                <w:rPr>
                  <w:rFonts w:ascii="Times New Roman" w:hAnsi="Times New Roman" w:cs="Times New Roman"/>
                  <w:sz w:val="22"/>
                </w:rPr>
              </w:rPrChange>
            </w:rPr>
            <w:delText xml:space="preserve">, and immunomodulation </w:delText>
          </w:r>
        </w:del>
        <w:del w:id="7227" w:author="nick ting" w:date="2021-10-07T09:20:00Z">
          <w:r w:rsidR="00713425" w:rsidRPr="00F331C9" w:rsidDel="002C3DB3">
            <w:rPr>
              <w:rFonts w:ascii="Times New Roman" w:hAnsi="Times New Roman" w:cs="Times New Roman"/>
              <w:sz w:val="24"/>
              <w:szCs w:val="24"/>
              <w:rPrChange w:id="7228" w:author="LIN, Yufeng" w:date="2021-10-07T10:20:00Z">
                <w:rPr>
                  <w:rFonts w:ascii="Times New Roman" w:hAnsi="Times New Roman" w:cs="Times New Roman"/>
                  <w:sz w:val="22"/>
                </w:rPr>
              </w:rPrChange>
            </w:rPr>
            <w:delText>in the previous study.</w:delText>
          </w:r>
        </w:del>
        <w:r w:rsidR="00713425" w:rsidRPr="00F331C9">
          <w:rPr>
            <w:rFonts w:ascii="Times New Roman" w:hAnsi="Times New Roman" w:cs="Times New Roman"/>
            <w:sz w:val="24"/>
            <w:szCs w:val="24"/>
            <w:rPrChange w:id="7229" w:author="LIN, Yufeng" w:date="2021-10-07T10:20:00Z">
              <w:rPr>
                <w:rFonts w:ascii="Times New Roman" w:hAnsi="Times New Roman" w:cs="Times New Roman"/>
                <w:sz w:val="22"/>
              </w:rPr>
            </w:rPrChange>
          </w:rPr>
          <w:t xml:space="preserve"> </w:t>
        </w:r>
      </w:ins>
      <w:ins w:id="7230" w:author="LIN, Yufeng" w:date="2021-10-06T16:12:00Z">
        <w:del w:id="7231" w:author="nick ting" w:date="2021-10-07T09:20:00Z">
          <w:r w:rsidR="00713425" w:rsidRPr="00F331C9" w:rsidDel="002C3DB3">
            <w:rPr>
              <w:rFonts w:ascii="Times New Roman" w:hAnsi="Times New Roman" w:cs="Times New Roman"/>
              <w:sz w:val="24"/>
              <w:szCs w:val="24"/>
              <w:rPrChange w:id="7232" w:author="LIN, Yufeng" w:date="2021-10-07T10:20:00Z">
                <w:rPr>
                  <w:rFonts w:ascii="Times New Roman" w:hAnsi="Times New Roman" w:cs="Times New Roman"/>
                  <w:sz w:val="22"/>
                </w:rPr>
              </w:rPrChange>
            </w:rPr>
            <w:delText>T</w:delText>
          </w:r>
        </w:del>
      </w:ins>
      <w:ins w:id="7233" w:author="LIN, Yufeng" w:date="2021-10-06T16:10:00Z">
        <w:del w:id="7234" w:author="nick ting" w:date="2021-10-07T09:20:00Z">
          <w:r w:rsidR="00713425" w:rsidRPr="00F331C9" w:rsidDel="002C3DB3">
            <w:rPr>
              <w:rFonts w:ascii="Times New Roman" w:hAnsi="Times New Roman" w:cs="Times New Roman"/>
              <w:sz w:val="24"/>
              <w:szCs w:val="24"/>
              <w:rPrChange w:id="7235" w:author="LIN, Yufeng" w:date="2021-10-07T10:20:00Z">
                <w:rPr>
                  <w:rFonts w:ascii="Times New Roman" w:hAnsi="Times New Roman" w:cs="Times New Roman"/>
                  <w:sz w:val="22"/>
                </w:rPr>
              </w:rPrChange>
            </w:rPr>
            <w:delText>he other research</w:delText>
          </w:r>
        </w:del>
      </w:ins>
      <w:ins w:id="7236" w:author="nick ting" w:date="2021-10-07T09:20:00Z">
        <w:r w:rsidR="002C3DB3" w:rsidRPr="00F331C9">
          <w:rPr>
            <w:rFonts w:ascii="Times New Roman" w:hAnsi="Times New Roman" w:cs="Times New Roman"/>
            <w:sz w:val="24"/>
            <w:szCs w:val="24"/>
            <w:rPrChange w:id="7237" w:author="LIN, Yufeng" w:date="2021-10-07T10:20:00Z">
              <w:rPr>
                <w:rFonts w:ascii="Times New Roman" w:hAnsi="Times New Roman" w:cs="Times New Roman"/>
                <w:sz w:val="22"/>
              </w:rPr>
            </w:rPrChange>
          </w:rPr>
          <w:t>Another study also</w:t>
        </w:r>
      </w:ins>
      <w:ins w:id="7238" w:author="LIN, Yufeng" w:date="2021-10-06T16:12:00Z">
        <w:r w:rsidR="00713425" w:rsidRPr="00F331C9">
          <w:rPr>
            <w:rFonts w:ascii="Times New Roman" w:hAnsi="Times New Roman" w:cs="Times New Roman"/>
            <w:sz w:val="24"/>
            <w:szCs w:val="24"/>
            <w:rPrChange w:id="7239" w:author="LIN, Yufeng" w:date="2021-10-07T10:20:00Z">
              <w:rPr>
                <w:rFonts w:ascii="Times New Roman" w:hAnsi="Times New Roman" w:cs="Times New Roman"/>
                <w:sz w:val="22"/>
              </w:rPr>
            </w:rPrChange>
          </w:rPr>
          <w:t xml:space="preserve"> reported that </w:t>
        </w:r>
      </w:ins>
      <w:ins w:id="7240" w:author="LIN, Yufeng" w:date="2021-10-06T16:16:00Z">
        <w:r w:rsidR="00B04161" w:rsidRPr="00F331C9">
          <w:rPr>
            <w:rFonts w:ascii="Times New Roman" w:hAnsi="Times New Roman" w:cs="Times New Roman"/>
            <w:sz w:val="24"/>
            <w:szCs w:val="24"/>
            <w:rPrChange w:id="7241" w:author="LIN, Yufeng" w:date="2021-10-07T10:20:00Z">
              <w:rPr>
                <w:rFonts w:ascii="Times New Roman" w:hAnsi="Times New Roman" w:cs="Times New Roman"/>
                <w:sz w:val="22"/>
              </w:rPr>
            </w:rPrChange>
          </w:rPr>
          <w:t xml:space="preserve">the </w:t>
        </w:r>
      </w:ins>
      <w:ins w:id="7242" w:author="LIN, Yufeng" w:date="2021-10-06T16:14:00Z">
        <w:r w:rsidR="00713425" w:rsidRPr="00F331C9">
          <w:rPr>
            <w:rFonts w:ascii="Times New Roman" w:hAnsi="Times New Roman" w:cs="Times New Roman"/>
            <w:sz w:val="24"/>
            <w:szCs w:val="24"/>
            <w:rPrChange w:id="7243" w:author="LIN, Yufeng" w:date="2021-10-07T10:20:00Z">
              <w:rPr>
                <w:rFonts w:ascii="Times New Roman" w:hAnsi="Times New Roman" w:cs="Times New Roman"/>
                <w:sz w:val="22"/>
              </w:rPr>
            </w:rPrChange>
          </w:rPr>
          <w:t xml:space="preserve">fermented silkworm </w:t>
        </w:r>
      </w:ins>
      <w:ins w:id="7244" w:author="LIN, Yufeng" w:date="2021-10-06T16:17:00Z">
        <w:r w:rsidR="00B04161" w:rsidRPr="00F331C9">
          <w:rPr>
            <w:rFonts w:ascii="Times New Roman" w:hAnsi="Times New Roman" w:cs="Times New Roman"/>
            <w:sz w:val="24"/>
            <w:szCs w:val="24"/>
            <w:rPrChange w:id="7245" w:author="LIN, Yufeng" w:date="2021-10-07T10:20:00Z">
              <w:rPr>
                <w:rFonts w:ascii="Times New Roman" w:hAnsi="Times New Roman" w:cs="Times New Roman"/>
                <w:sz w:val="22"/>
              </w:rPr>
            </w:rPrChange>
          </w:rPr>
          <w:t xml:space="preserve">produced </w:t>
        </w:r>
      </w:ins>
      <w:ins w:id="7246" w:author="LIN, Yufeng" w:date="2021-10-06T16:14:00Z">
        <w:r w:rsidR="00713425" w:rsidRPr="00F331C9">
          <w:rPr>
            <w:rFonts w:ascii="Times New Roman" w:hAnsi="Times New Roman" w:cs="Times New Roman"/>
            <w:sz w:val="24"/>
            <w:szCs w:val="24"/>
            <w:rPrChange w:id="7247" w:author="LIN, Yufeng" w:date="2021-10-07T10:20:00Z">
              <w:rPr>
                <w:rFonts w:ascii="Times New Roman" w:hAnsi="Times New Roman" w:cs="Times New Roman"/>
                <w:sz w:val="22"/>
              </w:rPr>
            </w:rPrChange>
          </w:rPr>
          <w:t xml:space="preserve">by </w:t>
        </w:r>
      </w:ins>
      <w:ins w:id="7248" w:author="LIN, Yufeng" w:date="2021-10-06T16:17:00Z">
        <w:r w:rsidR="00B04161" w:rsidRPr="00F331C9">
          <w:rPr>
            <w:rFonts w:ascii="Times New Roman" w:hAnsi="Times New Roman" w:cs="Times New Roman"/>
            <w:i/>
            <w:iCs/>
            <w:sz w:val="24"/>
            <w:szCs w:val="24"/>
            <w:rPrChange w:id="7249" w:author="LIN, Yufeng" w:date="2021-10-07T10:20:00Z">
              <w:rPr>
                <w:rFonts w:ascii="Times New Roman" w:hAnsi="Times New Roman" w:cs="Times New Roman"/>
                <w:i/>
                <w:iCs/>
                <w:sz w:val="22"/>
              </w:rPr>
            </w:rPrChange>
          </w:rPr>
          <w:t>A. kawachii</w:t>
        </w:r>
        <w:r w:rsidR="00B04161" w:rsidRPr="00F331C9">
          <w:rPr>
            <w:rFonts w:ascii="Times New Roman" w:hAnsi="Times New Roman" w:cs="Times New Roman"/>
            <w:sz w:val="24"/>
            <w:szCs w:val="24"/>
            <w:rPrChange w:id="7250" w:author="LIN, Yufeng" w:date="2021-10-07T10:20:00Z">
              <w:rPr>
                <w:rFonts w:ascii="Times New Roman" w:hAnsi="Times New Roman" w:cs="Times New Roman"/>
                <w:sz w:val="22"/>
              </w:rPr>
            </w:rPrChange>
          </w:rPr>
          <w:t xml:space="preserve"> </w:t>
        </w:r>
      </w:ins>
      <w:ins w:id="7251" w:author="LIN, Yufeng" w:date="2021-10-06T16:14:00Z">
        <w:r w:rsidR="00713425" w:rsidRPr="00F331C9">
          <w:rPr>
            <w:rFonts w:ascii="Times New Roman" w:hAnsi="Times New Roman" w:cs="Times New Roman"/>
            <w:sz w:val="24"/>
            <w:szCs w:val="24"/>
            <w:rPrChange w:id="7252" w:author="LIN, Yufeng" w:date="2021-10-07T10:20:00Z">
              <w:rPr>
                <w:rFonts w:ascii="Times New Roman" w:hAnsi="Times New Roman" w:cs="Times New Roman"/>
                <w:sz w:val="22"/>
              </w:rPr>
            </w:rPrChange>
          </w:rPr>
          <w:t xml:space="preserve">solid-state fermentation </w:t>
        </w:r>
      </w:ins>
      <w:ins w:id="7253" w:author="LIN, Yufeng" w:date="2021-10-06T16:20:00Z">
        <w:r w:rsidR="00B04161" w:rsidRPr="00F331C9">
          <w:rPr>
            <w:rFonts w:ascii="Times New Roman" w:hAnsi="Times New Roman" w:cs="Times New Roman"/>
            <w:sz w:val="24"/>
            <w:szCs w:val="24"/>
            <w:rPrChange w:id="7254" w:author="LIN, Yufeng" w:date="2021-10-07T10:20:00Z">
              <w:rPr>
                <w:rFonts w:ascii="Times New Roman" w:hAnsi="Times New Roman" w:cs="Times New Roman"/>
                <w:sz w:val="22"/>
              </w:rPr>
            </w:rPrChange>
          </w:rPr>
          <w:t xml:space="preserve">could </w:t>
        </w:r>
      </w:ins>
      <w:ins w:id="7255" w:author="LIN, Yufeng" w:date="2021-10-06T16:15:00Z">
        <w:r w:rsidR="00713425" w:rsidRPr="00F331C9">
          <w:rPr>
            <w:rFonts w:ascii="Times New Roman" w:hAnsi="Times New Roman" w:cs="Times New Roman"/>
            <w:sz w:val="24"/>
            <w:szCs w:val="24"/>
            <w:rPrChange w:id="7256" w:author="LIN, Yufeng" w:date="2021-10-07T10:20:00Z">
              <w:rPr>
                <w:rFonts w:ascii="Times New Roman" w:hAnsi="Times New Roman" w:cs="Times New Roman"/>
                <w:sz w:val="22"/>
              </w:rPr>
            </w:rPrChange>
          </w:rPr>
          <w:t xml:space="preserve">inhibit </w:t>
        </w:r>
        <w:r w:rsidR="00B04161" w:rsidRPr="00F331C9">
          <w:rPr>
            <w:rFonts w:ascii="Times New Roman" w:hAnsi="Times New Roman" w:cs="Times New Roman"/>
            <w:sz w:val="24"/>
            <w:szCs w:val="24"/>
            <w:rPrChange w:id="7257" w:author="LIN, Yufeng" w:date="2021-10-07T10:20:00Z">
              <w:rPr>
                <w:rFonts w:ascii="Times New Roman" w:hAnsi="Times New Roman" w:cs="Times New Roman"/>
                <w:sz w:val="22"/>
              </w:rPr>
            </w:rPrChange>
          </w:rPr>
          <w:t>the human hepatocellular carcinoma cells</w:t>
        </w:r>
        <w:r w:rsidR="00B04161" w:rsidRPr="00F331C9">
          <w:rPr>
            <w:rFonts w:ascii="Times New Roman" w:hAnsi="Times New Roman" w:cs="Times New Roman"/>
            <w:sz w:val="24"/>
            <w:szCs w:val="24"/>
            <w:rPrChange w:id="7258" w:author="LIN, Yufeng" w:date="2021-10-07T10:20:00Z">
              <w:rPr>
                <w:rFonts w:ascii="Times New Roman" w:hAnsi="Times New Roman" w:cs="Times New Roman"/>
                <w:sz w:val="22"/>
              </w:rPr>
            </w:rPrChange>
          </w:rPr>
          <w:fldChar w:fldCharType="begin"/>
        </w:r>
        <w:r w:rsidR="00B04161" w:rsidRPr="00F331C9">
          <w:rPr>
            <w:rFonts w:ascii="Times New Roman" w:hAnsi="Times New Roman" w:cs="Times New Roman"/>
            <w:sz w:val="24"/>
            <w:szCs w:val="24"/>
            <w:rPrChange w:id="7259" w:author="LIN, Yufeng" w:date="2021-10-07T10:20:00Z">
              <w:rPr>
                <w:rFonts w:ascii="Times New Roman" w:hAnsi="Times New Roman" w:cs="Times New Roman"/>
                <w:sz w:val="22"/>
              </w:rPr>
            </w:rPrChange>
          </w:rPr>
          <w: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00B04161" w:rsidRPr="00F331C9">
          <w:rPr>
            <w:rFonts w:ascii="Times New Roman" w:hAnsi="Times New Roman" w:cs="Times New Roman"/>
            <w:sz w:val="24"/>
            <w:szCs w:val="24"/>
            <w:rPrChange w:id="7260" w:author="LIN, Yufeng" w:date="2021-10-07T10:20:00Z">
              <w:rPr>
                <w:rFonts w:ascii="Times New Roman" w:hAnsi="Times New Roman" w:cs="Times New Roman"/>
                <w:sz w:val="22"/>
              </w:rPr>
            </w:rPrChange>
          </w:rPr>
          <w:fldChar w:fldCharType="separate"/>
        </w:r>
        <w:r w:rsidR="00B04161" w:rsidRPr="00F331C9">
          <w:rPr>
            <w:rFonts w:ascii="Times New Roman" w:hAnsi="Times New Roman" w:cs="Times New Roman"/>
            <w:kern w:val="0"/>
            <w:sz w:val="24"/>
            <w:szCs w:val="24"/>
            <w:vertAlign w:val="superscript"/>
            <w:rPrChange w:id="7261" w:author="LIN, Yufeng" w:date="2021-10-07T10:20:00Z">
              <w:rPr>
                <w:rFonts w:ascii="Times New Roman" w:hAnsi="Times New Roman" w:cs="Times New Roman"/>
                <w:kern w:val="0"/>
                <w:sz w:val="22"/>
                <w:szCs w:val="24"/>
                <w:vertAlign w:val="superscript"/>
              </w:rPr>
            </w:rPrChange>
          </w:rPr>
          <w:t>32</w:t>
        </w:r>
        <w:r w:rsidR="00B04161" w:rsidRPr="00F331C9">
          <w:rPr>
            <w:rFonts w:ascii="Times New Roman" w:hAnsi="Times New Roman" w:cs="Times New Roman"/>
            <w:sz w:val="24"/>
            <w:szCs w:val="24"/>
            <w:rPrChange w:id="7262"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263" w:author="LIN, Yufeng" w:date="2021-10-07T10:20:00Z">
              <w:rPr>
                <w:rFonts w:ascii="Times New Roman" w:hAnsi="Times New Roman" w:cs="Times New Roman"/>
                <w:sz w:val="22"/>
              </w:rPr>
            </w:rPrChange>
          </w:rPr>
          <w:t>.</w:t>
        </w:r>
      </w:ins>
      <w:ins w:id="7264" w:author="LIN, Yufeng" w:date="2021-10-06T16:21:00Z">
        <w:r w:rsidR="00B04161" w:rsidRPr="00F331C9">
          <w:rPr>
            <w:rFonts w:ascii="Times New Roman" w:hAnsi="Times New Roman" w:cs="Times New Roman"/>
            <w:sz w:val="24"/>
            <w:szCs w:val="24"/>
            <w:rPrChange w:id="7265" w:author="LIN, Yufeng" w:date="2021-10-07T10:20:00Z">
              <w:rPr>
                <w:rFonts w:ascii="Times New Roman" w:hAnsi="Times New Roman" w:cs="Times New Roman"/>
                <w:sz w:val="22"/>
              </w:rPr>
            </w:rPrChange>
          </w:rPr>
          <w:t xml:space="preserve"> </w:t>
        </w:r>
      </w:ins>
      <w:ins w:id="7266" w:author="nick ting" w:date="2021-10-07T09:24:00Z">
        <w:r w:rsidR="002C3DB3" w:rsidRPr="00F331C9">
          <w:rPr>
            <w:rFonts w:ascii="Times New Roman" w:hAnsi="Times New Roman" w:cs="Times New Roman"/>
            <w:i/>
            <w:iCs/>
            <w:sz w:val="24"/>
            <w:szCs w:val="24"/>
            <w:rPrChange w:id="7267" w:author="LIN, Yufeng" w:date="2021-10-07T10:20:00Z">
              <w:rPr>
                <w:rFonts w:ascii="Times New Roman" w:hAnsi="Times New Roman" w:cs="Times New Roman"/>
                <w:i/>
                <w:iCs/>
                <w:sz w:val="22"/>
              </w:rPr>
            </w:rPrChange>
          </w:rPr>
          <w:t>R.</w:t>
        </w:r>
        <w:r w:rsidR="002C3DB3" w:rsidRPr="00F331C9">
          <w:rPr>
            <w:rFonts w:ascii="Times New Roman" w:hAnsi="Times New Roman" w:cs="Times New Roman"/>
            <w:sz w:val="24"/>
            <w:szCs w:val="24"/>
            <w:rPrChange w:id="7268" w:author="LIN, Yufeng" w:date="2021-10-07T10:20:00Z">
              <w:rPr>
                <w:rFonts w:ascii="Times New Roman" w:hAnsi="Times New Roman" w:cs="Times New Roman"/>
                <w:sz w:val="22"/>
              </w:rPr>
            </w:rPrChange>
          </w:rPr>
          <w:t xml:space="preserve"> </w:t>
        </w:r>
        <w:r w:rsidR="002C3DB3" w:rsidRPr="00F331C9">
          <w:rPr>
            <w:rFonts w:ascii="Times New Roman" w:hAnsi="Times New Roman" w:cs="Times New Roman"/>
            <w:i/>
            <w:iCs/>
            <w:sz w:val="24"/>
            <w:szCs w:val="24"/>
            <w:rPrChange w:id="7269" w:author="LIN, Yufeng" w:date="2021-10-07T10:20:00Z">
              <w:rPr>
                <w:rFonts w:ascii="Times New Roman" w:hAnsi="Times New Roman" w:cs="Times New Roman"/>
                <w:i/>
                <w:iCs/>
                <w:sz w:val="22"/>
              </w:rPr>
            </w:rPrChange>
          </w:rPr>
          <w:t xml:space="preserve">irregularis </w:t>
        </w:r>
        <w:r w:rsidR="002C3DB3" w:rsidRPr="00F331C9">
          <w:rPr>
            <w:rFonts w:ascii="Times New Roman" w:hAnsi="Times New Roman" w:cs="Times New Roman"/>
            <w:sz w:val="24"/>
            <w:szCs w:val="24"/>
            <w:rPrChange w:id="7270" w:author="LIN, Yufeng" w:date="2021-10-07T10:20:00Z">
              <w:rPr>
                <w:rFonts w:ascii="Times New Roman" w:hAnsi="Times New Roman" w:cs="Times New Roman"/>
                <w:sz w:val="22"/>
              </w:rPr>
            </w:rPrChange>
          </w:rPr>
          <w:t xml:space="preserve">was the second most significant CRC-depleted fungi. Supporting evidence from previous studies showed that </w:t>
        </w:r>
        <w:r w:rsidR="002C3DB3" w:rsidRPr="00F331C9">
          <w:rPr>
            <w:rFonts w:ascii="Times New Roman" w:hAnsi="Times New Roman" w:cs="Times New Roman"/>
            <w:i/>
            <w:iCs/>
            <w:sz w:val="24"/>
            <w:szCs w:val="24"/>
            <w:rPrChange w:id="7271" w:author="LIN, Yufeng" w:date="2021-10-07T10:20:00Z">
              <w:rPr>
                <w:rFonts w:ascii="Times New Roman" w:hAnsi="Times New Roman" w:cs="Times New Roman"/>
                <w:i/>
                <w:iCs/>
                <w:sz w:val="22"/>
              </w:rPr>
            </w:rPrChange>
          </w:rPr>
          <w:t xml:space="preserve">A. </w:t>
        </w:r>
        <w:del w:id="7272" w:author="LIN, Yufeng" w:date="2021-10-07T10:58:00Z">
          <w:r w:rsidR="002C3DB3" w:rsidRPr="00F331C9" w:rsidDel="00E81CE7">
            <w:rPr>
              <w:rFonts w:ascii="Times New Roman" w:hAnsi="Times New Roman" w:cs="Times New Roman"/>
              <w:i/>
              <w:iCs/>
              <w:sz w:val="24"/>
              <w:szCs w:val="24"/>
              <w:rPrChange w:id="7273" w:author="LIN, Yufeng" w:date="2021-10-07T10:20:00Z">
                <w:rPr>
                  <w:rFonts w:ascii="Times New Roman" w:hAnsi="Times New Roman" w:cs="Times New Roman"/>
                  <w:i/>
                  <w:iCs/>
                  <w:sz w:val="22"/>
                </w:rPr>
              </w:rPrChange>
            </w:rPr>
            <w:delText>o</w:delText>
          </w:r>
        </w:del>
      </w:ins>
      <w:ins w:id="7274" w:author="LIN, Yufeng" w:date="2021-10-07T10:58:00Z">
        <w:r w:rsidR="00E81CE7" w:rsidRPr="00F331C9">
          <w:rPr>
            <w:rFonts w:ascii="Times New Roman" w:hAnsi="Times New Roman" w:cs="Times New Roman"/>
            <w:i/>
            <w:iCs/>
            <w:sz w:val="24"/>
            <w:szCs w:val="24"/>
          </w:rPr>
          <w:t>O</w:t>
        </w:r>
      </w:ins>
      <w:ins w:id="7275" w:author="nick ting" w:date="2021-10-07T09:24:00Z">
        <w:r w:rsidR="002C3DB3" w:rsidRPr="00F331C9">
          <w:rPr>
            <w:rFonts w:ascii="Times New Roman" w:hAnsi="Times New Roman" w:cs="Times New Roman"/>
            <w:i/>
            <w:iCs/>
            <w:sz w:val="24"/>
            <w:szCs w:val="24"/>
            <w:rPrChange w:id="7276" w:author="LIN, Yufeng" w:date="2021-10-07T10:20:00Z">
              <w:rPr>
                <w:rFonts w:ascii="Times New Roman" w:hAnsi="Times New Roman" w:cs="Times New Roman"/>
                <w:i/>
                <w:iCs/>
                <w:sz w:val="22"/>
              </w:rPr>
            </w:rPrChange>
          </w:rPr>
          <w:t>fficinalis</w:t>
        </w:r>
        <w:r w:rsidR="002C3DB3" w:rsidRPr="00F331C9">
          <w:rPr>
            <w:rFonts w:ascii="Times New Roman" w:hAnsi="Times New Roman" w:cs="Times New Roman"/>
            <w:sz w:val="24"/>
            <w:szCs w:val="24"/>
            <w:rPrChange w:id="7277" w:author="LIN, Yufeng" w:date="2021-10-07T10:20:00Z">
              <w:rPr>
                <w:rFonts w:ascii="Times New Roman" w:hAnsi="Times New Roman" w:cs="Times New Roman"/>
                <w:sz w:val="22"/>
              </w:rPr>
            </w:rPrChange>
          </w:rPr>
          <w:t>-</w:t>
        </w:r>
        <w:r w:rsidR="002C3DB3" w:rsidRPr="00F331C9">
          <w:rPr>
            <w:rFonts w:ascii="Times New Roman" w:hAnsi="Times New Roman" w:cs="Times New Roman"/>
            <w:i/>
            <w:iCs/>
            <w:sz w:val="24"/>
            <w:szCs w:val="24"/>
            <w:rPrChange w:id="7278" w:author="LIN, Yufeng" w:date="2021-10-07T10:20:00Z">
              <w:rPr>
                <w:rFonts w:ascii="Times New Roman" w:hAnsi="Times New Roman" w:cs="Times New Roman"/>
                <w:i/>
                <w:iCs/>
                <w:sz w:val="22"/>
              </w:rPr>
            </w:rPrChange>
          </w:rPr>
          <w:t>R. irregularis</w:t>
        </w:r>
        <w:r w:rsidR="002C3DB3" w:rsidRPr="00F331C9">
          <w:rPr>
            <w:rFonts w:ascii="Times New Roman" w:hAnsi="Times New Roman" w:cs="Times New Roman"/>
            <w:sz w:val="24"/>
            <w:szCs w:val="24"/>
            <w:rPrChange w:id="7279" w:author="LIN, Yufeng" w:date="2021-10-07T10:20:00Z">
              <w:rPr>
                <w:rFonts w:ascii="Times New Roman" w:hAnsi="Times New Roman" w:cs="Times New Roman"/>
                <w:sz w:val="22"/>
              </w:rPr>
            </w:rPrChange>
          </w:rPr>
          <w:t xml:space="preserve"> symbiosis can lead to the production of salvianolic acid</w:t>
        </w:r>
      </w:ins>
      <w:ins w:id="7280" w:author="LIN, Yufeng" w:date="2021-10-07T10:58:00Z">
        <w:r w:rsidR="00E81CE7" w:rsidRPr="00F331C9">
          <w:rPr>
            <w:rFonts w:ascii="Times New Roman" w:hAnsi="Times New Roman" w:cs="Times New Roman"/>
            <w:sz w:val="24"/>
            <w:szCs w:val="24"/>
          </w:rPr>
          <w:t>,</w:t>
        </w:r>
      </w:ins>
      <w:ins w:id="7281" w:author="nick ting" w:date="2021-10-07T09:24:00Z">
        <w:r w:rsidR="002C3DB3" w:rsidRPr="00F331C9">
          <w:rPr>
            <w:rFonts w:ascii="Times New Roman" w:hAnsi="Times New Roman" w:cs="Times New Roman"/>
            <w:sz w:val="24"/>
            <w:szCs w:val="24"/>
            <w:rPrChange w:id="7282" w:author="LIN, Yufeng" w:date="2021-10-07T10:20:00Z">
              <w:rPr>
                <w:rFonts w:ascii="Times New Roman" w:hAnsi="Times New Roman" w:cs="Times New Roman"/>
                <w:sz w:val="22"/>
              </w:rPr>
            </w:rPrChange>
          </w:rPr>
          <w:t xml:space="preserve"> which has anticancer effects</w:t>
        </w:r>
        <w:r w:rsidR="002C3DB3" w:rsidRPr="00F331C9">
          <w:rPr>
            <w:rFonts w:ascii="Times New Roman" w:hAnsi="Times New Roman" w:cs="Times New Roman"/>
            <w:sz w:val="24"/>
            <w:szCs w:val="24"/>
            <w:rPrChange w:id="7283"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{"citationID":"T4xNDNGP","properties":{"formattedCitation":"\\super 60,61\\nosupersub{}","plainCitation":"60,61","noteIndex":0},"citationItems":[{"id":571,"uris":["http://zotero.org/users/7908919/items/73T568EG"],"uri":["http://zotero.org/users/7908919/items/73T568EG"],"itemData":{"id":571,"type":"article-journal","abstract":"Salvianolic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7284" w:author="nick ting" w:date="2021-10-07T09:24:00Z">
        <w:r w:rsidR="002C3DB3" w:rsidRPr="00F331C9">
          <w:rPr>
            <w:rFonts w:ascii="Times New Roman" w:hAnsi="Times New Roman" w:cs="Times New Roman"/>
            <w:sz w:val="24"/>
            <w:szCs w:val="24"/>
            <w:rPrChange w:id="7285"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60,61</w:t>
      </w:r>
      <w:ins w:id="7286" w:author="nick ting" w:date="2021-10-07T09:24:00Z">
        <w:r w:rsidR="002C3DB3" w:rsidRPr="00F331C9">
          <w:rPr>
            <w:rFonts w:ascii="Times New Roman" w:hAnsi="Times New Roman" w:cs="Times New Roman"/>
            <w:sz w:val="24"/>
            <w:szCs w:val="24"/>
            <w:rPrChange w:id="7287" w:author="LIN, Yufeng" w:date="2021-10-07T10:20:00Z">
              <w:rPr>
                <w:rFonts w:ascii="Times New Roman" w:hAnsi="Times New Roman" w:cs="Times New Roman"/>
                <w:sz w:val="22"/>
              </w:rPr>
            </w:rPrChange>
          </w:rPr>
          <w:fldChar w:fldCharType="end"/>
        </w:r>
        <w:r w:rsidR="002C3DB3" w:rsidRPr="00F331C9">
          <w:rPr>
            <w:rFonts w:ascii="Times New Roman" w:hAnsi="Times New Roman" w:cs="Times New Roman"/>
            <w:sz w:val="24"/>
            <w:szCs w:val="24"/>
            <w:rPrChange w:id="7288" w:author="LIN, Yufeng" w:date="2021-10-07T10:20:00Z">
              <w:rPr>
                <w:rFonts w:ascii="Times New Roman" w:hAnsi="Times New Roman" w:cs="Times New Roman"/>
                <w:sz w:val="22"/>
              </w:rPr>
            </w:rPrChange>
          </w:rPr>
          <w:t xml:space="preserve">. Furthermore, other beneficial effects of </w:t>
        </w:r>
        <w:r w:rsidR="002C3DB3" w:rsidRPr="00F331C9">
          <w:rPr>
            <w:rFonts w:ascii="Times New Roman" w:hAnsi="Times New Roman" w:cs="Times New Roman"/>
            <w:i/>
            <w:iCs/>
            <w:sz w:val="24"/>
            <w:szCs w:val="24"/>
            <w:rPrChange w:id="7289" w:author="LIN, Yufeng" w:date="2021-10-07T10:20:00Z">
              <w:rPr>
                <w:rFonts w:ascii="Times New Roman" w:hAnsi="Times New Roman" w:cs="Times New Roman"/>
                <w:i/>
                <w:iCs/>
                <w:sz w:val="22"/>
              </w:rPr>
            </w:rPrChange>
          </w:rPr>
          <w:t xml:space="preserve">A. </w:t>
        </w:r>
      </w:ins>
      <w:ins w:id="7290" w:author="LIN, Yufeng" w:date="2021-10-07T10:58:00Z">
        <w:r w:rsidR="00E81CE7" w:rsidRPr="00F331C9">
          <w:rPr>
            <w:rFonts w:ascii="Times New Roman" w:hAnsi="Times New Roman" w:cs="Times New Roman"/>
            <w:i/>
            <w:iCs/>
            <w:sz w:val="24"/>
            <w:szCs w:val="24"/>
          </w:rPr>
          <w:t>Officinalis</w:t>
        </w:r>
      </w:ins>
      <w:ins w:id="7291" w:author="nick ting" w:date="2021-10-07T09:24:00Z">
        <w:del w:id="7292" w:author="LIN, Yufeng" w:date="2021-10-07T10:58:00Z">
          <w:r w:rsidR="002C3DB3" w:rsidRPr="00F331C9" w:rsidDel="00E81CE7">
            <w:rPr>
              <w:rFonts w:ascii="Times New Roman" w:hAnsi="Times New Roman" w:cs="Times New Roman"/>
              <w:i/>
              <w:iCs/>
              <w:sz w:val="24"/>
              <w:szCs w:val="24"/>
              <w:rPrChange w:id="7293" w:author="LIN, Yufeng" w:date="2021-10-07T10:20:00Z">
                <w:rPr>
                  <w:rFonts w:ascii="Times New Roman" w:hAnsi="Times New Roman" w:cs="Times New Roman"/>
                  <w:i/>
                  <w:iCs/>
                  <w:sz w:val="22"/>
                </w:rPr>
              </w:rPrChange>
            </w:rPr>
            <w:delText>officinalis</w:delText>
          </w:r>
        </w:del>
        <w:r w:rsidR="002C3DB3" w:rsidRPr="00F331C9">
          <w:rPr>
            <w:rFonts w:ascii="Times New Roman" w:hAnsi="Times New Roman" w:cs="Times New Roman"/>
            <w:sz w:val="24"/>
            <w:szCs w:val="24"/>
            <w:rPrChange w:id="7294" w:author="LIN, Yufeng" w:date="2021-10-07T10:20:00Z">
              <w:rPr>
                <w:rFonts w:ascii="Times New Roman" w:hAnsi="Times New Roman" w:cs="Times New Roman"/>
                <w:sz w:val="22"/>
              </w:rPr>
            </w:rPrChange>
          </w:rPr>
          <w:t>-</w:t>
        </w:r>
        <w:r w:rsidR="002C3DB3" w:rsidRPr="00F331C9">
          <w:rPr>
            <w:rFonts w:ascii="Times New Roman" w:hAnsi="Times New Roman" w:cs="Times New Roman"/>
            <w:i/>
            <w:iCs/>
            <w:sz w:val="24"/>
            <w:szCs w:val="24"/>
            <w:rPrChange w:id="7295" w:author="LIN, Yufeng" w:date="2021-10-07T10:20:00Z">
              <w:rPr>
                <w:rFonts w:ascii="Times New Roman" w:hAnsi="Times New Roman" w:cs="Times New Roman"/>
                <w:i/>
                <w:iCs/>
                <w:sz w:val="22"/>
              </w:rPr>
            </w:rPrChange>
          </w:rPr>
          <w:t>R. irregularis</w:t>
        </w:r>
        <w:r w:rsidR="002C3DB3" w:rsidRPr="00F331C9">
          <w:rPr>
            <w:rFonts w:ascii="Times New Roman" w:hAnsi="Times New Roman" w:cs="Times New Roman"/>
            <w:sz w:val="24"/>
            <w:szCs w:val="24"/>
            <w:rPrChange w:id="7296" w:author="LIN, Yufeng" w:date="2021-10-07T10:20:00Z">
              <w:rPr>
                <w:rFonts w:ascii="Times New Roman" w:hAnsi="Times New Roman" w:cs="Times New Roman"/>
                <w:sz w:val="22"/>
              </w:rPr>
            </w:rPrChange>
          </w:rPr>
          <w:t xml:space="preserve"> symbiosis include</w:t>
        </w:r>
      </w:ins>
      <w:ins w:id="7297" w:author="LIN, Yufeng" w:date="2021-10-08T11:36:00Z">
        <w:r w:rsidR="009348AE" w:rsidRPr="00F331C9">
          <w:rPr>
            <w:rFonts w:ascii="Times New Roman" w:hAnsi="Times New Roman" w:cs="Times New Roman"/>
            <w:sz w:val="24"/>
            <w:szCs w:val="24"/>
          </w:rPr>
          <w:t>d</w:t>
        </w:r>
      </w:ins>
      <w:ins w:id="7298" w:author="nick ting" w:date="2021-10-07T09:24:00Z">
        <w:r w:rsidR="002C3DB3" w:rsidRPr="00F331C9">
          <w:rPr>
            <w:rFonts w:ascii="Times New Roman" w:hAnsi="Times New Roman" w:cs="Times New Roman"/>
            <w:sz w:val="24"/>
            <w:szCs w:val="24"/>
            <w:rPrChange w:id="7299" w:author="LIN, Yufeng" w:date="2021-10-07T10:20:00Z">
              <w:rPr>
                <w:rFonts w:ascii="Times New Roman" w:hAnsi="Times New Roman" w:cs="Times New Roman"/>
                <w:sz w:val="22"/>
              </w:rPr>
            </w:rPrChange>
          </w:rPr>
          <w:t xml:space="preserve"> the production of </w:t>
        </w:r>
        <w:proofErr w:type="spellStart"/>
        <w:r w:rsidR="002C3DB3" w:rsidRPr="00F331C9">
          <w:rPr>
            <w:rFonts w:ascii="Times New Roman" w:hAnsi="Times New Roman" w:cs="Times New Roman"/>
            <w:sz w:val="24"/>
            <w:szCs w:val="24"/>
            <w:rPrChange w:id="7300" w:author="LIN, Yufeng" w:date="2021-10-07T10:20:00Z">
              <w:rPr>
                <w:rFonts w:ascii="Times New Roman" w:hAnsi="Times New Roman" w:cs="Times New Roman"/>
                <w:sz w:val="22"/>
              </w:rPr>
            </w:rPrChange>
          </w:rPr>
          <w:t>rosmarinic</w:t>
        </w:r>
        <w:proofErr w:type="spellEnd"/>
        <w:r w:rsidR="002C3DB3" w:rsidRPr="00F331C9">
          <w:rPr>
            <w:rFonts w:ascii="Times New Roman" w:hAnsi="Times New Roman" w:cs="Times New Roman"/>
            <w:sz w:val="24"/>
            <w:szCs w:val="24"/>
            <w:rPrChange w:id="7301" w:author="LIN, Yufeng" w:date="2021-10-07T10:20:00Z">
              <w:rPr>
                <w:rFonts w:ascii="Times New Roman" w:hAnsi="Times New Roman" w:cs="Times New Roman"/>
                <w:sz w:val="22"/>
              </w:rPr>
            </w:rPrChange>
          </w:rPr>
          <w:t xml:space="preserve"> acid, ferulic acid and caffeic acid, presenting several health-related properties, such as antioxidant, anti-inflammatory, and antimicrobial effects</w:t>
        </w:r>
        <w:r w:rsidR="002C3DB3" w:rsidRPr="00F331C9">
          <w:rPr>
            <w:rFonts w:ascii="Times New Roman" w:hAnsi="Times New Roman" w:cs="Times New Roman"/>
            <w:sz w:val="24"/>
            <w:szCs w:val="24"/>
            <w:rPrChange w:id="7302"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{"citationID":"oSeM2Wf4","properties":{"formattedCitation":"\\super 62,63\\nosupersub{}","plainCitation":"62,63","noteIndex":0},"citationItems":[{"id":575,"uris":["http://zotero.org/users/7908919/items/NRQQZ6NA"],"uri":["http://zotero.org/users/7908919/items/NRQQZ6NA"],"itemData":{"id":575,"type":"article-journal","abstract":"The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id="7303" w:author="nick ting" w:date="2021-10-07T09:24:00Z">
        <w:r w:rsidR="002C3DB3" w:rsidRPr="00F331C9">
          <w:rPr>
            <w:rFonts w:ascii="Times New Roman" w:hAnsi="Times New Roman" w:cs="Times New Roman"/>
            <w:sz w:val="24"/>
            <w:szCs w:val="24"/>
            <w:rPrChange w:id="7304"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62,63</w:t>
      </w:r>
      <w:ins w:id="7305" w:author="nick ting" w:date="2021-10-07T09:24:00Z">
        <w:r w:rsidR="002C3DB3" w:rsidRPr="00F331C9">
          <w:rPr>
            <w:rFonts w:ascii="Times New Roman" w:hAnsi="Times New Roman" w:cs="Times New Roman"/>
            <w:sz w:val="24"/>
            <w:szCs w:val="24"/>
            <w:rPrChange w:id="7306" w:author="LIN, Yufeng" w:date="2021-10-07T10:20:00Z">
              <w:rPr>
                <w:rFonts w:ascii="Times New Roman" w:hAnsi="Times New Roman" w:cs="Times New Roman"/>
                <w:sz w:val="22"/>
              </w:rPr>
            </w:rPrChange>
          </w:rPr>
          <w:fldChar w:fldCharType="end"/>
        </w:r>
        <w:r w:rsidR="002C3DB3" w:rsidRPr="00F331C9">
          <w:rPr>
            <w:rFonts w:ascii="Times New Roman" w:hAnsi="Times New Roman" w:cs="Times New Roman"/>
            <w:sz w:val="24"/>
            <w:szCs w:val="24"/>
            <w:rPrChange w:id="7307" w:author="LIN, Yufeng" w:date="2021-10-07T10:20:00Z">
              <w:rPr>
                <w:rFonts w:ascii="Times New Roman" w:hAnsi="Times New Roman" w:cs="Times New Roman"/>
                <w:sz w:val="22"/>
              </w:rPr>
            </w:rPrChange>
          </w:rPr>
          <w:t xml:space="preserve">. </w:t>
        </w:r>
      </w:ins>
      <w:ins w:id="7308" w:author="LIN, Yufeng" w:date="2021-10-06T16:21:00Z">
        <w:r w:rsidR="00B04161" w:rsidRPr="00F331C9">
          <w:rPr>
            <w:rFonts w:ascii="Times New Roman" w:hAnsi="Times New Roman" w:cs="Times New Roman"/>
            <w:sz w:val="24"/>
            <w:szCs w:val="24"/>
            <w:rPrChange w:id="7309" w:author="LIN, Yufeng" w:date="2021-10-07T10:20:00Z">
              <w:rPr>
                <w:rFonts w:ascii="Times New Roman" w:hAnsi="Times New Roman" w:cs="Times New Roman"/>
                <w:sz w:val="22"/>
              </w:rPr>
            </w:rPrChange>
          </w:rPr>
          <w:t xml:space="preserve">These observations support their roles in the promotion or inhibition of colorectal carcinogenesis. Since </w:t>
        </w:r>
      </w:ins>
      <w:ins w:id="7310" w:author="nick ting" w:date="2021-10-07T09:26:00Z">
        <w:r w:rsidR="00FA5606" w:rsidRPr="00F331C9">
          <w:rPr>
            <w:rFonts w:ascii="Times New Roman" w:hAnsi="Times New Roman" w:cs="Times New Roman"/>
            <w:sz w:val="24"/>
            <w:szCs w:val="24"/>
            <w:rPrChange w:id="7311" w:author="LIN, Yufeng" w:date="2021-10-07T10:20:00Z">
              <w:rPr>
                <w:rFonts w:ascii="Times New Roman" w:hAnsi="Times New Roman" w:cs="Times New Roman"/>
                <w:sz w:val="22"/>
              </w:rPr>
            </w:rPrChange>
          </w:rPr>
          <w:t xml:space="preserve">only very </w:t>
        </w:r>
      </w:ins>
      <w:ins w:id="7312" w:author="LIN, Yufeng" w:date="2021-10-06T16:21:00Z">
        <w:r w:rsidR="00B04161" w:rsidRPr="00F331C9">
          <w:rPr>
            <w:rFonts w:ascii="Times New Roman" w:hAnsi="Times New Roman" w:cs="Times New Roman"/>
            <w:sz w:val="24"/>
            <w:szCs w:val="24"/>
            <w:rPrChange w:id="7313" w:author="LIN, Yufeng" w:date="2021-10-07T10:20:00Z">
              <w:rPr>
                <w:rFonts w:ascii="Times New Roman" w:hAnsi="Times New Roman" w:cs="Times New Roman"/>
                <w:sz w:val="22"/>
              </w:rPr>
            </w:rPrChange>
          </w:rPr>
          <w:t xml:space="preserve">few studies </w:t>
        </w:r>
        <w:del w:id="7314" w:author="nick ting" w:date="2021-10-07T09:26:00Z">
          <w:r w:rsidR="00B04161" w:rsidRPr="00F331C9" w:rsidDel="00FA5606">
            <w:rPr>
              <w:rFonts w:ascii="Times New Roman" w:hAnsi="Times New Roman" w:cs="Times New Roman"/>
              <w:sz w:val="24"/>
              <w:szCs w:val="24"/>
              <w:rPrChange w:id="7315" w:author="LIN, Yufeng" w:date="2021-10-07T10:20:00Z">
                <w:rPr>
                  <w:rFonts w:ascii="Times New Roman" w:hAnsi="Times New Roman" w:cs="Times New Roman"/>
                  <w:sz w:val="22"/>
                </w:rPr>
              </w:rPrChange>
            </w:rPr>
            <w:delText>described the</w:delText>
          </w:r>
        </w:del>
      </w:ins>
      <w:ins w:id="7316" w:author="nick ting" w:date="2021-10-07T09:26:00Z">
        <w:r w:rsidR="00FA5606" w:rsidRPr="00F331C9">
          <w:rPr>
            <w:rFonts w:ascii="Times New Roman" w:hAnsi="Times New Roman" w:cs="Times New Roman"/>
            <w:sz w:val="24"/>
            <w:szCs w:val="24"/>
            <w:rPrChange w:id="7317" w:author="LIN, Yufeng" w:date="2021-10-07T10:20:00Z">
              <w:rPr>
                <w:rFonts w:ascii="Times New Roman" w:hAnsi="Times New Roman" w:cs="Times New Roman"/>
                <w:sz w:val="22"/>
              </w:rPr>
            </w:rPrChange>
          </w:rPr>
          <w:t>have been d</w:t>
        </w:r>
      </w:ins>
      <w:ins w:id="7318" w:author="nick ting" w:date="2021-10-07T09:27:00Z">
        <w:r w:rsidR="00FA5606" w:rsidRPr="00F331C9">
          <w:rPr>
            <w:rFonts w:ascii="Times New Roman" w:hAnsi="Times New Roman" w:cs="Times New Roman"/>
            <w:sz w:val="24"/>
            <w:szCs w:val="24"/>
            <w:rPrChange w:id="7319" w:author="LIN, Yufeng" w:date="2021-10-07T10:20:00Z">
              <w:rPr>
                <w:rFonts w:ascii="Times New Roman" w:hAnsi="Times New Roman" w:cs="Times New Roman"/>
                <w:sz w:val="22"/>
              </w:rPr>
            </w:rPrChange>
          </w:rPr>
          <w:t>one to investigate the</w:t>
        </w:r>
      </w:ins>
      <w:ins w:id="7320" w:author="LIN, Yufeng" w:date="2021-10-06T16:21:00Z">
        <w:r w:rsidR="00B04161" w:rsidRPr="00F331C9">
          <w:rPr>
            <w:rFonts w:ascii="Times New Roman" w:hAnsi="Times New Roman" w:cs="Times New Roman"/>
            <w:sz w:val="24"/>
            <w:szCs w:val="24"/>
            <w:rPrChange w:id="7321" w:author="LIN, Yufeng" w:date="2021-10-07T10:20:00Z">
              <w:rPr>
                <w:rFonts w:ascii="Times New Roman" w:hAnsi="Times New Roman" w:cs="Times New Roman"/>
                <w:sz w:val="22"/>
              </w:rPr>
            </w:rPrChange>
          </w:rPr>
          <w:t xml:space="preserve"> fungi associated with CRC, </w:t>
        </w:r>
      </w:ins>
      <w:ins w:id="7322" w:author="nick ting" w:date="2021-10-07T09:27:00Z">
        <w:r w:rsidR="00FA5606" w:rsidRPr="00F331C9">
          <w:rPr>
            <w:rFonts w:ascii="Times New Roman" w:hAnsi="Times New Roman" w:cs="Times New Roman"/>
            <w:sz w:val="24"/>
            <w:szCs w:val="24"/>
            <w:rPrChange w:id="7323" w:author="LIN, Yufeng" w:date="2021-10-07T10:20:00Z">
              <w:rPr>
                <w:rFonts w:ascii="Times New Roman" w:hAnsi="Times New Roman" w:cs="Times New Roman"/>
                <w:sz w:val="22"/>
              </w:rPr>
            </w:rPrChange>
          </w:rPr>
          <w:t xml:space="preserve">we </w:t>
        </w:r>
        <w:proofErr w:type="gramStart"/>
        <w:r w:rsidR="00FA5606" w:rsidRPr="00F331C9">
          <w:rPr>
            <w:rFonts w:ascii="Times New Roman" w:hAnsi="Times New Roman" w:cs="Times New Roman"/>
            <w:sz w:val="24"/>
            <w:szCs w:val="24"/>
            <w:rPrChange w:id="7324" w:author="LIN, Yufeng" w:date="2021-10-07T10:20:00Z">
              <w:rPr>
                <w:rFonts w:ascii="Times New Roman" w:hAnsi="Times New Roman" w:cs="Times New Roman"/>
                <w:sz w:val="22"/>
              </w:rPr>
            </w:rPrChange>
          </w:rPr>
          <w:t>have to</w:t>
        </w:r>
        <w:proofErr w:type="gramEnd"/>
        <w:r w:rsidR="00FA5606" w:rsidRPr="00F331C9">
          <w:rPr>
            <w:rFonts w:ascii="Times New Roman" w:hAnsi="Times New Roman" w:cs="Times New Roman"/>
            <w:sz w:val="24"/>
            <w:szCs w:val="24"/>
            <w:rPrChange w:id="7325" w:author="LIN, Yufeng" w:date="2021-10-07T10:20:00Z">
              <w:rPr>
                <w:rFonts w:ascii="Times New Roman" w:hAnsi="Times New Roman" w:cs="Times New Roman"/>
                <w:sz w:val="22"/>
              </w:rPr>
            </w:rPrChange>
          </w:rPr>
          <w:t xml:space="preserve"> ensure the statistical methods we used to identify differentially abundant fungi i</w:t>
        </w:r>
      </w:ins>
      <w:ins w:id="7326" w:author="nick ting" w:date="2021-10-07T09:28:00Z">
        <w:r w:rsidR="00FA5606" w:rsidRPr="00F331C9">
          <w:rPr>
            <w:rFonts w:ascii="Times New Roman" w:hAnsi="Times New Roman" w:cs="Times New Roman"/>
            <w:sz w:val="24"/>
            <w:szCs w:val="24"/>
            <w:rPrChange w:id="7327" w:author="LIN, Yufeng" w:date="2021-10-07T10:20:00Z">
              <w:rPr>
                <w:rFonts w:ascii="Times New Roman" w:hAnsi="Times New Roman" w:cs="Times New Roman"/>
                <w:sz w:val="22"/>
              </w:rPr>
            </w:rPrChange>
          </w:rPr>
          <w:t xml:space="preserve">n CRC were robust and accurate. Therefore, the same statistical methods were used to identify </w:t>
        </w:r>
      </w:ins>
      <w:ins w:id="7328" w:author="LIN, Yufeng" w:date="2021-10-06T16:21:00Z">
        <w:del w:id="7329" w:author="nick ting" w:date="2021-10-07T09:28:00Z">
          <w:r w:rsidR="00B04161" w:rsidRPr="00F331C9" w:rsidDel="00FA5606">
            <w:rPr>
              <w:rFonts w:ascii="Times New Roman" w:hAnsi="Times New Roman" w:cs="Times New Roman"/>
              <w:sz w:val="24"/>
              <w:szCs w:val="24"/>
              <w:rPrChange w:id="7330" w:author="LIN, Yufeng" w:date="2021-10-07T10:20:00Z">
                <w:rPr>
                  <w:rFonts w:ascii="Times New Roman" w:hAnsi="Times New Roman" w:cs="Times New Roman"/>
                  <w:sz w:val="22"/>
                </w:rPr>
              </w:rPrChange>
            </w:rPr>
            <w:delText>the bacterial populations we screened could prove that the fungal organisms we found were correct</w:delText>
          </w:r>
        </w:del>
      </w:ins>
      <w:ins w:id="7331" w:author="nick ting" w:date="2021-10-07T09:28:00Z">
        <w:r w:rsidR="00FA5606" w:rsidRPr="00F331C9">
          <w:rPr>
            <w:rFonts w:ascii="Times New Roman" w:hAnsi="Times New Roman" w:cs="Times New Roman"/>
            <w:sz w:val="24"/>
            <w:szCs w:val="24"/>
            <w:rPrChange w:id="7332" w:author="LIN, Yufeng" w:date="2021-10-07T10:20:00Z">
              <w:rPr>
                <w:rFonts w:ascii="Times New Roman" w:hAnsi="Times New Roman" w:cs="Times New Roman"/>
                <w:sz w:val="22"/>
              </w:rPr>
            </w:rPrChange>
          </w:rPr>
          <w:t>the CRC-associated bacteria from the metagenomics sequencing data</w:t>
        </w:r>
      </w:ins>
      <w:ins w:id="7333" w:author="LIN, Yufeng" w:date="2021-10-06T16:21:00Z">
        <w:r w:rsidR="00B04161" w:rsidRPr="00F331C9">
          <w:rPr>
            <w:rFonts w:ascii="Times New Roman" w:hAnsi="Times New Roman" w:cs="Times New Roman"/>
            <w:sz w:val="24"/>
            <w:szCs w:val="24"/>
            <w:rPrChange w:id="7334" w:author="LIN, Yufeng" w:date="2021-10-07T10:20:00Z">
              <w:rPr>
                <w:rFonts w:ascii="Times New Roman" w:hAnsi="Times New Roman" w:cs="Times New Roman"/>
                <w:sz w:val="22"/>
              </w:rPr>
            </w:rPrChange>
          </w:rPr>
          <w:t xml:space="preserve">. Our results were supported by more than half of the </w:t>
        </w:r>
        <w:del w:id="7335" w:author="nick ting" w:date="2021-10-07T09:28:00Z">
          <w:r w:rsidR="00B04161" w:rsidRPr="00F331C9" w:rsidDel="00FA5606">
            <w:rPr>
              <w:rFonts w:ascii="Times New Roman" w:hAnsi="Times New Roman" w:cs="Times New Roman"/>
              <w:sz w:val="24"/>
              <w:szCs w:val="24"/>
              <w:rPrChange w:id="7336" w:author="LIN, Yufeng" w:date="2021-10-07T10:20:00Z">
                <w:rPr>
                  <w:rFonts w:ascii="Times New Roman" w:hAnsi="Times New Roman" w:cs="Times New Roman"/>
                  <w:sz w:val="22"/>
                </w:rPr>
              </w:rPrChange>
            </w:rPr>
            <w:delText>cancer</w:delText>
          </w:r>
        </w:del>
      </w:ins>
      <w:ins w:id="7337" w:author="nick ting" w:date="2021-10-07T09:28:00Z">
        <w:r w:rsidR="00FA5606" w:rsidRPr="00F331C9">
          <w:rPr>
            <w:rFonts w:ascii="Times New Roman" w:hAnsi="Times New Roman" w:cs="Times New Roman"/>
            <w:sz w:val="24"/>
            <w:szCs w:val="24"/>
            <w:rPrChange w:id="7338" w:author="LIN, Yufeng" w:date="2021-10-07T10:20:00Z">
              <w:rPr>
                <w:rFonts w:ascii="Times New Roman" w:hAnsi="Times New Roman" w:cs="Times New Roman"/>
                <w:sz w:val="22"/>
              </w:rPr>
            </w:rPrChange>
          </w:rPr>
          <w:t>CRC</w:t>
        </w:r>
      </w:ins>
      <w:ins w:id="7339" w:author="LIN, Yufeng" w:date="2021-10-06T16:21:00Z">
        <w:r w:rsidR="00B04161" w:rsidRPr="00F331C9">
          <w:rPr>
            <w:rFonts w:ascii="Times New Roman" w:hAnsi="Times New Roman" w:cs="Times New Roman"/>
            <w:sz w:val="24"/>
            <w:szCs w:val="24"/>
            <w:rPrChange w:id="7340" w:author="LIN, Yufeng" w:date="2021-10-07T10:20:00Z">
              <w:rPr>
                <w:rFonts w:ascii="Times New Roman" w:hAnsi="Times New Roman" w:cs="Times New Roman"/>
                <w:sz w:val="22"/>
              </w:rPr>
            </w:rPrChange>
          </w:rPr>
          <w:t xml:space="preserve">-related bacteria </w:t>
        </w:r>
      </w:ins>
      <w:ins w:id="7341" w:author="nick ting" w:date="2021-10-07T09:29:00Z">
        <w:r w:rsidR="00FA5606" w:rsidRPr="00F331C9">
          <w:rPr>
            <w:rFonts w:ascii="Times New Roman" w:hAnsi="Times New Roman" w:cs="Times New Roman"/>
            <w:sz w:val="24"/>
            <w:szCs w:val="24"/>
            <w:rPrChange w:id="7342" w:author="LIN, Yufeng" w:date="2021-10-07T10:20:00Z">
              <w:rPr>
                <w:rFonts w:ascii="Times New Roman" w:hAnsi="Times New Roman" w:cs="Times New Roman"/>
                <w:sz w:val="22"/>
              </w:rPr>
            </w:rPrChange>
          </w:rPr>
          <w:lastRenderedPageBreak/>
          <w:t xml:space="preserve">we identified </w:t>
        </w:r>
      </w:ins>
      <w:ins w:id="7343" w:author="LIN, Yufeng" w:date="2021-10-06T16:21:00Z">
        <w:r w:rsidR="00B04161" w:rsidRPr="00F331C9">
          <w:rPr>
            <w:rFonts w:ascii="Times New Roman" w:hAnsi="Times New Roman" w:cs="Times New Roman"/>
            <w:sz w:val="24"/>
            <w:szCs w:val="24"/>
            <w:rPrChange w:id="7344" w:author="LIN, Yufeng" w:date="2021-10-07T10:20:00Z">
              <w:rPr>
                <w:rFonts w:ascii="Times New Roman" w:hAnsi="Times New Roman" w:cs="Times New Roman"/>
                <w:sz w:val="22"/>
              </w:rPr>
            </w:rPrChange>
          </w:rPr>
          <w:t xml:space="preserve">were </w:t>
        </w:r>
        <w:del w:id="7345" w:author="nick ting" w:date="2021-10-07T09:29:00Z">
          <w:r w:rsidR="00B04161" w:rsidRPr="00F331C9" w:rsidDel="00FA5606">
            <w:rPr>
              <w:rFonts w:ascii="Times New Roman" w:hAnsi="Times New Roman" w:cs="Times New Roman"/>
              <w:sz w:val="24"/>
              <w:szCs w:val="24"/>
              <w:rPrChange w:id="7346" w:author="LIN, Yufeng" w:date="2021-10-07T10:20:00Z">
                <w:rPr>
                  <w:rFonts w:ascii="Times New Roman" w:hAnsi="Times New Roman" w:cs="Times New Roman"/>
                  <w:sz w:val="22"/>
                </w:rPr>
              </w:rPrChange>
            </w:rPr>
            <w:delText>carcinoma potential probiotics or pathogen</w:delText>
          </w:r>
        </w:del>
      </w:ins>
      <w:ins w:id="7347" w:author="nick ting" w:date="2021-10-07T09:29:00Z">
        <w:r w:rsidR="00FA5606" w:rsidRPr="00F331C9">
          <w:rPr>
            <w:rFonts w:ascii="Times New Roman" w:hAnsi="Times New Roman" w:cs="Times New Roman"/>
            <w:sz w:val="24"/>
            <w:szCs w:val="24"/>
            <w:rPrChange w:id="7348" w:author="LIN, Yufeng" w:date="2021-10-07T10:20:00Z">
              <w:rPr>
                <w:rFonts w:ascii="Times New Roman" w:hAnsi="Times New Roman" w:cs="Times New Roman"/>
                <w:sz w:val="22"/>
              </w:rPr>
            </w:rPrChange>
          </w:rPr>
          <w:t>reported previously to be cancer-related or commonly used probiotics</w:t>
        </w:r>
      </w:ins>
      <w:ins w:id="7349" w:author="LIN, Yufeng" w:date="2021-10-06T16:21:00Z">
        <w:del w:id="7350" w:author="nick ting" w:date="2021-10-07T09:29:00Z">
          <w:r w:rsidR="00B04161" w:rsidRPr="00F331C9" w:rsidDel="00FA5606">
            <w:rPr>
              <w:rFonts w:ascii="Times New Roman" w:hAnsi="Times New Roman" w:cs="Times New Roman"/>
              <w:sz w:val="24"/>
              <w:szCs w:val="24"/>
              <w:rPrChange w:id="7351" w:author="LIN, Yufeng" w:date="2021-10-07T10:20:00Z">
                <w:rPr>
                  <w:rFonts w:ascii="Times New Roman" w:hAnsi="Times New Roman" w:cs="Times New Roman"/>
                  <w:sz w:val="22"/>
                </w:rPr>
              </w:rPrChange>
            </w:rPr>
            <w:delText>s</w:delText>
          </w:r>
        </w:del>
      </w:ins>
      <w:ins w:id="7352" w:author="nick ting" w:date="2021-10-07T09:29:00Z">
        <w:r w:rsidR="00FA5606" w:rsidRPr="00F331C9">
          <w:rPr>
            <w:rFonts w:ascii="Times New Roman" w:hAnsi="Times New Roman" w:cs="Times New Roman"/>
            <w:sz w:val="24"/>
            <w:szCs w:val="24"/>
            <w:rPrChange w:id="7353" w:author="LIN, Yufeng" w:date="2021-10-07T10:20:00Z">
              <w:rPr>
                <w:rFonts w:ascii="Times New Roman" w:hAnsi="Times New Roman" w:cs="Times New Roman"/>
                <w:sz w:val="22"/>
              </w:rPr>
            </w:rPrChange>
          </w:rPr>
          <w:t xml:space="preserve">. </w:t>
        </w:r>
      </w:ins>
      <w:ins w:id="7354" w:author="LIN, Yufeng" w:date="2021-10-06T16:21:00Z">
        <w:del w:id="7355" w:author="nick ting" w:date="2021-10-07T09:29:00Z">
          <w:r w:rsidR="00B04161" w:rsidRPr="00F331C9" w:rsidDel="00FA5606">
            <w:rPr>
              <w:rFonts w:ascii="Times New Roman" w:hAnsi="Times New Roman" w:cs="Times New Roman"/>
              <w:sz w:val="24"/>
              <w:szCs w:val="24"/>
              <w:rPrChange w:id="7356" w:author="LIN, Yufeng" w:date="2021-10-07T10:20:00Z">
                <w:rPr>
                  <w:rFonts w:ascii="Times New Roman" w:hAnsi="Times New Roman" w:cs="Times New Roman"/>
                  <w:sz w:val="22"/>
                </w:rPr>
              </w:rPrChange>
            </w:rPr>
            <w:delText xml:space="preserve">, and </w:delText>
          </w:r>
        </w:del>
      </w:ins>
      <w:ins w:id="7357" w:author="nick ting" w:date="2021-10-07T09:29:00Z">
        <w:r w:rsidR="00FA5606" w:rsidRPr="00F331C9">
          <w:rPr>
            <w:rFonts w:ascii="Times New Roman" w:hAnsi="Times New Roman" w:cs="Times New Roman"/>
            <w:sz w:val="24"/>
            <w:szCs w:val="24"/>
            <w:rPrChange w:id="7358" w:author="LIN, Yufeng" w:date="2021-10-07T10:20:00Z">
              <w:rPr>
                <w:rFonts w:ascii="Times New Roman" w:hAnsi="Times New Roman" w:cs="Times New Roman"/>
                <w:sz w:val="22"/>
              </w:rPr>
            </w:rPrChange>
          </w:rPr>
          <w:t>F</w:t>
        </w:r>
      </w:ins>
      <w:ins w:id="7359" w:author="LIN, Yufeng" w:date="2021-10-06T16:21:00Z">
        <w:del w:id="7360" w:author="nick ting" w:date="2021-10-07T09:29:00Z">
          <w:r w:rsidR="00B04161" w:rsidRPr="00F331C9" w:rsidDel="00FA5606">
            <w:rPr>
              <w:rFonts w:ascii="Times New Roman" w:hAnsi="Times New Roman" w:cs="Times New Roman"/>
              <w:sz w:val="24"/>
              <w:szCs w:val="24"/>
              <w:rPrChange w:id="7361" w:author="LIN, Yufeng" w:date="2021-10-07T10:20:00Z">
                <w:rPr>
                  <w:rFonts w:ascii="Times New Roman" w:hAnsi="Times New Roman" w:cs="Times New Roman"/>
                  <w:sz w:val="22"/>
                </w:rPr>
              </w:rPrChange>
            </w:rPr>
            <w:delText>f</w:delText>
          </w:r>
        </w:del>
        <w:r w:rsidR="00B04161" w:rsidRPr="00F331C9">
          <w:rPr>
            <w:rFonts w:ascii="Times New Roman" w:hAnsi="Times New Roman" w:cs="Times New Roman"/>
            <w:sz w:val="24"/>
            <w:szCs w:val="24"/>
            <w:rPrChange w:id="7362" w:author="LIN, Yufeng" w:date="2021-10-07T10:20:00Z">
              <w:rPr>
                <w:rFonts w:ascii="Times New Roman" w:hAnsi="Times New Roman" w:cs="Times New Roman"/>
                <w:sz w:val="22"/>
              </w:rPr>
            </w:rPrChange>
          </w:rPr>
          <w:t xml:space="preserve">our out of the top five were </w:t>
        </w:r>
      </w:ins>
      <w:ins w:id="7363" w:author="nick ting" w:date="2021-10-07T09:30:00Z">
        <w:r w:rsidR="00FA5606" w:rsidRPr="00F331C9">
          <w:rPr>
            <w:rFonts w:ascii="Times New Roman" w:hAnsi="Times New Roman" w:cs="Times New Roman"/>
            <w:sz w:val="24"/>
            <w:szCs w:val="24"/>
            <w:rPrChange w:id="7364" w:author="LIN, Yufeng" w:date="2021-10-07T10:20:00Z">
              <w:rPr>
                <w:rFonts w:ascii="Times New Roman" w:hAnsi="Times New Roman" w:cs="Times New Roman"/>
                <w:sz w:val="22"/>
              </w:rPr>
            </w:rPrChange>
          </w:rPr>
          <w:t>well-known CRC-associated microbes</w:t>
        </w:r>
      </w:ins>
      <w:ins w:id="7365" w:author="LIN, Yufeng" w:date="2021-10-06T16:21:00Z">
        <w:del w:id="7366" w:author="nick ting" w:date="2021-10-07T09:30:00Z">
          <w:r w:rsidR="00B04161" w:rsidRPr="00F331C9" w:rsidDel="00FA5606">
            <w:rPr>
              <w:rFonts w:ascii="Times New Roman" w:hAnsi="Times New Roman" w:cs="Times New Roman"/>
              <w:sz w:val="24"/>
              <w:szCs w:val="24"/>
              <w:rPrChange w:id="7367" w:author="LIN, Yufeng" w:date="2021-10-07T10:20:00Z">
                <w:rPr>
                  <w:rFonts w:ascii="Times New Roman" w:hAnsi="Times New Roman" w:cs="Times New Roman"/>
                  <w:sz w:val="22"/>
                </w:rPr>
              </w:rPrChange>
            </w:rPr>
            <w:delText>reported colorectal cancer pathogen</w:delText>
          </w:r>
        </w:del>
        <w:r w:rsidR="00B04161" w:rsidRPr="00F331C9">
          <w:rPr>
            <w:rFonts w:ascii="Times New Roman" w:hAnsi="Times New Roman" w:cs="Times New Roman"/>
            <w:sz w:val="24"/>
            <w:szCs w:val="24"/>
            <w:rPrChange w:id="7368" w:author="LIN, Yufeng" w:date="2021-10-07T10:20:00Z">
              <w:rPr>
                <w:rFonts w:ascii="Times New Roman" w:hAnsi="Times New Roman" w:cs="Times New Roman"/>
                <w:sz w:val="22"/>
              </w:rPr>
            </w:rPrChange>
          </w:rPr>
          <w:t>, namely,</w:t>
        </w:r>
        <w:r w:rsidR="00B04161" w:rsidRPr="00F331C9">
          <w:rPr>
            <w:rFonts w:ascii="Times New Roman" w:hAnsi="Times New Roman" w:cs="Times New Roman"/>
            <w:i/>
            <w:iCs/>
            <w:sz w:val="24"/>
            <w:szCs w:val="24"/>
            <w:rPrChange w:id="7369" w:author="LIN, Yufeng" w:date="2021-10-07T10:20:00Z">
              <w:rPr>
                <w:rFonts w:ascii="Times New Roman" w:hAnsi="Times New Roman" w:cs="Times New Roman"/>
                <w:i/>
                <w:iCs/>
                <w:sz w:val="22"/>
              </w:rPr>
            </w:rPrChange>
          </w:rPr>
          <w:t xml:space="preserve"> F. nucleatum</w:t>
        </w:r>
        <w:r w:rsidR="00B04161" w:rsidRPr="00F331C9">
          <w:rPr>
            <w:rFonts w:ascii="Times New Roman" w:hAnsi="Times New Roman" w:cs="Times New Roman"/>
            <w:sz w:val="24"/>
            <w:szCs w:val="24"/>
            <w:rPrChange w:id="7370"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{"citationID":"UJ7mB8ze","properties":{"formattedCitation":"\\super 64\\nosupersub{}","plainCitation":"64","noteIndex":0},"citationItems":[{"id":554,"uris":["http://zotero.org/users/7908919/items/C86ZANVJ"],"uri":["http://zotero.org/users/7908919/items/C86ZANVJ"],"itemData":{"id":554,"type":"article-journal","abstract":"Gut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7371" w:author="LIN, Yufeng" w:date="2021-10-06T16:21:00Z">
        <w:r w:rsidR="00B04161" w:rsidRPr="00F331C9">
          <w:rPr>
            <w:rFonts w:ascii="Times New Roman" w:hAnsi="Times New Roman" w:cs="Times New Roman"/>
            <w:sz w:val="24"/>
            <w:szCs w:val="24"/>
            <w:rPrChange w:id="7372"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64</w:t>
      </w:r>
      <w:ins w:id="7373" w:author="LIN, Yufeng" w:date="2021-10-06T16:21:00Z">
        <w:r w:rsidR="00B04161" w:rsidRPr="00F331C9">
          <w:rPr>
            <w:rFonts w:ascii="Times New Roman" w:hAnsi="Times New Roman" w:cs="Times New Roman"/>
            <w:sz w:val="24"/>
            <w:szCs w:val="24"/>
            <w:rPrChange w:id="7374"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75" w:author="LIN, Yufeng" w:date="2021-10-07T10:20:00Z">
              <w:rPr>
                <w:rFonts w:ascii="Times New Roman" w:hAnsi="Times New Roman" w:cs="Times New Roman"/>
                <w:sz w:val="22"/>
              </w:rPr>
            </w:rPrChange>
          </w:rPr>
          <w:t xml:space="preserve">, </w:t>
        </w:r>
        <w:r w:rsidR="00B04161" w:rsidRPr="00F331C9">
          <w:rPr>
            <w:rFonts w:ascii="Times New Roman" w:hAnsi="Times New Roman" w:cs="Times New Roman"/>
            <w:i/>
            <w:iCs/>
            <w:sz w:val="24"/>
            <w:szCs w:val="24"/>
            <w:rPrChange w:id="7376" w:author="LIN, Yufeng" w:date="2021-10-07T10:20:00Z">
              <w:rPr>
                <w:rFonts w:ascii="Times New Roman" w:hAnsi="Times New Roman" w:cs="Times New Roman"/>
                <w:i/>
                <w:iCs/>
                <w:sz w:val="22"/>
              </w:rPr>
            </w:rPrChange>
          </w:rPr>
          <w:t>P. micra</w:t>
        </w:r>
        <w:r w:rsidR="00B04161" w:rsidRPr="00F331C9">
          <w:rPr>
            <w:rFonts w:ascii="Times New Roman" w:hAnsi="Times New Roman" w:cs="Times New Roman"/>
            <w:sz w:val="24"/>
            <w:szCs w:val="24"/>
            <w:rPrChange w:id="7377" w:author="LIN, Yufeng" w:date="2021-10-07T10:20:00Z">
              <w:rPr>
                <w:rFonts w:ascii="Times New Roman" w:hAnsi="Times New Roman" w:cs="Times New Roman"/>
                <w:sz w:val="22"/>
              </w:rPr>
            </w:rPrChange>
          </w:rPr>
          <w:fldChar w:fldCharType="begin"/>
        </w:r>
        <w:r w:rsidR="00B04161" w:rsidRPr="00F331C9">
          <w:rPr>
            <w:rFonts w:ascii="Times New Roman" w:hAnsi="Times New Roman" w:cs="Times New Roman"/>
            <w:sz w:val="24"/>
            <w:szCs w:val="24"/>
            <w:rPrChange w:id="7378" w:author="LIN, Yufeng" w:date="2021-10-07T10:20:00Z">
              <w:rPr>
                <w:rFonts w:ascii="Times New Roman" w:hAnsi="Times New Roman" w:cs="Times New Roman"/>
                <w:sz w:val="22"/>
              </w:rPr>
            </w:rPrChange>
          </w:rPr>
          <w: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B04161" w:rsidRPr="00F331C9">
          <w:rPr>
            <w:rFonts w:ascii="Times New Roman" w:hAnsi="Times New Roman" w:cs="Times New Roman"/>
            <w:sz w:val="24"/>
            <w:szCs w:val="24"/>
            <w:rPrChange w:id="7379" w:author="LIN, Yufeng" w:date="2021-10-07T10:20:00Z">
              <w:rPr>
                <w:rFonts w:ascii="Times New Roman" w:hAnsi="Times New Roman" w:cs="Times New Roman"/>
                <w:sz w:val="22"/>
              </w:rPr>
            </w:rPrChange>
          </w:rPr>
          <w:fldChar w:fldCharType="separate"/>
        </w:r>
        <w:r w:rsidR="00B04161" w:rsidRPr="00F331C9">
          <w:rPr>
            <w:rFonts w:ascii="Times New Roman" w:hAnsi="Times New Roman" w:cs="Times New Roman"/>
            <w:kern w:val="0"/>
            <w:sz w:val="24"/>
            <w:szCs w:val="24"/>
            <w:vertAlign w:val="superscript"/>
            <w:rPrChange w:id="7380" w:author="LIN, Yufeng" w:date="2021-10-07T10:20:00Z">
              <w:rPr>
                <w:rFonts w:ascii="Times New Roman" w:hAnsi="Times New Roman" w:cs="Times New Roman"/>
                <w:kern w:val="0"/>
                <w:sz w:val="22"/>
                <w:szCs w:val="24"/>
                <w:vertAlign w:val="superscript"/>
              </w:rPr>
            </w:rPrChange>
          </w:rPr>
          <w:t>17</w:t>
        </w:r>
        <w:r w:rsidR="00B04161" w:rsidRPr="00F331C9">
          <w:rPr>
            <w:rFonts w:ascii="Times New Roman" w:hAnsi="Times New Roman" w:cs="Times New Roman"/>
            <w:sz w:val="24"/>
            <w:szCs w:val="24"/>
            <w:rPrChange w:id="7381"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82" w:author="LIN, Yufeng" w:date="2021-10-07T10:20:00Z">
              <w:rPr>
                <w:rFonts w:ascii="Times New Roman" w:hAnsi="Times New Roman" w:cs="Times New Roman"/>
                <w:sz w:val="22"/>
              </w:rPr>
            </w:rPrChange>
          </w:rPr>
          <w:t xml:space="preserve">, </w:t>
        </w:r>
        <w:r w:rsidR="00B04161" w:rsidRPr="00F331C9">
          <w:rPr>
            <w:rFonts w:ascii="Times New Roman" w:hAnsi="Times New Roman" w:cs="Times New Roman"/>
            <w:i/>
            <w:iCs/>
            <w:sz w:val="24"/>
            <w:szCs w:val="24"/>
            <w:rPrChange w:id="7383" w:author="LIN, Yufeng" w:date="2021-10-07T10:20:00Z">
              <w:rPr>
                <w:rFonts w:ascii="Times New Roman" w:hAnsi="Times New Roman" w:cs="Times New Roman"/>
                <w:i/>
                <w:iCs/>
                <w:sz w:val="22"/>
              </w:rPr>
            </w:rPrChange>
          </w:rPr>
          <w:t>G. morbillorum</w:t>
        </w:r>
        <w:r w:rsidR="00B04161" w:rsidRPr="00F331C9">
          <w:rPr>
            <w:rFonts w:ascii="Times New Roman" w:hAnsi="Times New Roman" w:cs="Times New Roman"/>
            <w:sz w:val="24"/>
            <w:szCs w:val="24"/>
            <w:rPrChange w:id="7384"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{"citationID":"r3oPnpMM","properties":{"formattedCitation":"\\super 65,66\\nosupersub{}","plainCitation":"65,66","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7385" w:author="LIN, Yufeng" w:date="2021-10-06T16:21:00Z">
        <w:r w:rsidR="00B04161" w:rsidRPr="00F331C9">
          <w:rPr>
            <w:rFonts w:ascii="Times New Roman" w:hAnsi="Times New Roman" w:cs="Times New Roman"/>
            <w:sz w:val="24"/>
            <w:szCs w:val="24"/>
            <w:rPrChange w:id="7386"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65,66</w:t>
      </w:r>
      <w:ins w:id="7387" w:author="LIN, Yufeng" w:date="2021-10-06T16:21:00Z">
        <w:r w:rsidR="00B04161" w:rsidRPr="00F331C9">
          <w:rPr>
            <w:rFonts w:ascii="Times New Roman" w:hAnsi="Times New Roman" w:cs="Times New Roman"/>
            <w:sz w:val="24"/>
            <w:szCs w:val="24"/>
            <w:rPrChange w:id="7388" w:author="LIN, Yufeng" w:date="2021-10-07T10:20:00Z">
              <w:rPr>
                <w:rFonts w:ascii="Times New Roman" w:hAnsi="Times New Roman" w:cs="Times New Roman"/>
                <w:sz w:val="22"/>
              </w:rPr>
            </w:rPrChange>
          </w:rPr>
          <w:fldChar w:fldCharType="end"/>
        </w:r>
        <w:r w:rsidR="00B04161" w:rsidRPr="00F331C9">
          <w:rPr>
            <w:rFonts w:ascii="Times New Roman" w:hAnsi="Times New Roman" w:cs="Times New Roman"/>
            <w:sz w:val="24"/>
            <w:szCs w:val="24"/>
            <w:rPrChange w:id="7389" w:author="LIN, Yufeng" w:date="2021-10-07T10:20:00Z">
              <w:rPr>
                <w:rFonts w:ascii="Times New Roman" w:hAnsi="Times New Roman" w:cs="Times New Roman"/>
                <w:sz w:val="22"/>
              </w:rPr>
            </w:rPrChange>
          </w:rPr>
          <w:t xml:space="preserve">, and </w:t>
        </w:r>
        <w:r w:rsidR="00B04161" w:rsidRPr="00F331C9">
          <w:rPr>
            <w:rFonts w:ascii="Times New Roman" w:hAnsi="Times New Roman" w:cs="Times New Roman"/>
            <w:i/>
            <w:iCs/>
            <w:sz w:val="24"/>
            <w:szCs w:val="24"/>
            <w:rPrChange w:id="7390" w:author="LIN, Yufeng" w:date="2021-10-07T10:20:00Z">
              <w:rPr>
                <w:rFonts w:ascii="Times New Roman" w:hAnsi="Times New Roman" w:cs="Times New Roman"/>
                <w:i/>
                <w:iCs/>
                <w:sz w:val="22"/>
              </w:rPr>
            </w:rPrChange>
          </w:rPr>
          <w:t>A. hadrus</w:t>
        </w:r>
        <w:r w:rsidR="00B04161" w:rsidRPr="00F331C9">
          <w:rPr>
            <w:rFonts w:ascii="Times New Roman" w:hAnsi="Times New Roman" w:cs="Times New Roman"/>
            <w:sz w:val="24"/>
            <w:szCs w:val="24"/>
            <w:rPrChange w:id="7391" w:author="LIN, Yufeng" w:date="2021-10-07T10:20:00Z">
              <w:rPr>
                <w:rFonts w:ascii="Times New Roman" w:hAnsi="Times New Roman" w:cs="Times New Roman"/>
                <w:sz w:val="22"/>
              </w:rPr>
            </w:rPrChange>
          </w:rPr>
          <w:fldChar w:fldCharType="begin"/>
        </w:r>
      </w:ins>
      <w:r w:rsidR="008F0C4F" w:rsidRPr="00F331C9">
        <w:rPr>
          <w:rFonts w:ascii="Times New Roman" w:hAnsi="Times New Roman" w:cs="Times New Roman"/>
          <w:sz w:val="24"/>
          <w:szCs w:val="24"/>
        </w:rPr>
        <w:instrText xml:space="preserve"> ADDIN ZOTERO_ITEM CSL_CITATION {"citationID":"nFc5bFKL","properties":{"formattedCitation":"\\super 67\\nosupersub{}","plainCitation":"67","noteIndex":0},"citationItems":[{"id":566,"uris":["http://zotero.org/users/7908919/items/ISTIR5AW"],"uri":["http://zotero.org/users/7908919/items/ISTIR5AW"],"itemData":{"id":566,"type":"article-journal","container-title":"Scientific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7392" w:author="LIN, Yufeng" w:date="2021-10-06T16:21:00Z">
        <w:r w:rsidR="00B04161" w:rsidRPr="00F331C9">
          <w:rPr>
            <w:rFonts w:ascii="Times New Roman" w:hAnsi="Times New Roman" w:cs="Times New Roman"/>
            <w:sz w:val="24"/>
            <w:szCs w:val="24"/>
            <w:rPrChange w:id="7393" w:author="LIN, Yufeng" w:date="2021-10-07T10:20:00Z">
              <w:rPr>
                <w:rFonts w:ascii="Times New Roman" w:hAnsi="Times New Roman" w:cs="Times New Roman"/>
                <w:sz w:val="22"/>
              </w:rPr>
            </w:rPrChange>
          </w:rPr>
          <w:fldChar w:fldCharType="separate"/>
        </w:r>
      </w:ins>
      <w:r w:rsidR="008F0C4F" w:rsidRPr="00F331C9">
        <w:rPr>
          <w:rFonts w:ascii="Times New Roman" w:hAnsi="Times New Roman" w:cs="Times New Roman"/>
          <w:kern w:val="0"/>
          <w:sz w:val="24"/>
          <w:szCs w:val="24"/>
          <w:vertAlign w:val="superscript"/>
        </w:rPr>
        <w:t>67</w:t>
      </w:r>
      <w:ins w:id="7394" w:author="LIN, Yufeng" w:date="2021-10-06T16:21:00Z">
        <w:r w:rsidR="00B04161" w:rsidRPr="00F331C9">
          <w:rPr>
            <w:rFonts w:ascii="Times New Roman" w:hAnsi="Times New Roman" w:cs="Times New Roman"/>
            <w:sz w:val="24"/>
            <w:szCs w:val="24"/>
            <w:rPrChange w:id="7395" w:author="LIN, Yufeng" w:date="2021-10-07T10:20:00Z">
              <w:rPr>
                <w:rFonts w:ascii="Times New Roman" w:hAnsi="Times New Roman" w:cs="Times New Roman"/>
                <w:sz w:val="22"/>
              </w:rPr>
            </w:rPrChange>
          </w:rPr>
          <w:fldChar w:fldCharType="end"/>
        </w:r>
        <w:del w:id="7396" w:author="nick ting" w:date="2021-10-07T09:30:00Z">
          <w:r w:rsidR="00B04161" w:rsidRPr="00F331C9" w:rsidDel="00FA5606">
            <w:rPr>
              <w:rFonts w:ascii="Times New Roman" w:hAnsi="Times New Roman" w:cs="Times New Roman"/>
              <w:sz w:val="24"/>
              <w:szCs w:val="24"/>
              <w:rPrChange w:id="7397" w:author="LIN, Yufeng" w:date="2021-10-07T10:20:00Z">
                <w:rPr>
                  <w:rFonts w:ascii="Times New Roman" w:hAnsi="Times New Roman" w:cs="Times New Roman"/>
                  <w:sz w:val="22"/>
                </w:rPr>
              </w:rPrChange>
            </w:rPr>
            <w:delText xml:space="preserve"> have been reported previously to promote CRC development and occurrence</w:delText>
          </w:r>
        </w:del>
        <w:r w:rsidR="00B04161" w:rsidRPr="00F331C9">
          <w:rPr>
            <w:rFonts w:ascii="Times New Roman" w:hAnsi="Times New Roman" w:cs="Times New Roman"/>
            <w:sz w:val="24"/>
            <w:szCs w:val="24"/>
            <w:rPrChange w:id="7398" w:author="LIN, Yufeng" w:date="2021-10-07T10:20:00Z">
              <w:rPr>
                <w:rFonts w:ascii="Times New Roman" w:hAnsi="Times New Roman" w:cs="Times New Roman"/>
                <w:sz w:val="22"/>
              </w:rPr>
            </w:rPrChange>
          </w:rPr>
          <w:t>.</w:t>
        </w:r>
        <w:del w:id="7399" w:author="nick ting" w:date="2021-10-07T09:30:00Z">
          <w:r w:rsidR="00B04161" w:rsidRPr="00F331C9" w:rsidDel="00FA5606">
            <w:rPr>
              <w:rFonts w:ascii="Times New Roman" w:hAnsi="Times New Roman" w:cs="Times New Roman"/>
              <w:sz w:val="24"/>
              <w:szCs w:val="24"/>
              <w:rPrChange w:id="7400" w:author="LIN, Yufeng" w:date="2021-10-07T10:20:00Z">
                <w:rPr>
                  <w:rFonts w:ascii="Times New Roman" w:hAnsi="Times New Roman" w:cs="Times New Roman"/>
                  <w:sz w:val="22"/>
                </w:rPr>
              </w:rPrChange>
            </w:rPr>
            <w:delText xml:space="preserve"> It also proved</w:delText>
          </w:r>
        </w:del>
      </w:ins>
      <w:ins w:id="7401" w:author="nick ting" w:date="2021-10-07T09:30:00Z">
        <w:r w:rsidR="00FA5606" w:rsidRPr="00F331C9">
          <w:rPr>
            <w:rFonts w:ascii="Times New Roman" w:hAnsi="Times New Roman" w:cs="Times New Roman"/>
            <w:sz w:val="24"/>
            <w:szCs w:val="24"/>
            <w:rPrChange w:id="7402" w:author="LIN, Yufeng" w:date="2021-10-07T10:20:00Z">
              <w:rPr>
                <w:rFonts w:ascii="Times New Roman" w:hAnsi="Times New Roman" w:cs="Times New Roman"/>
                <w:sz w:val="22"/>
              </w:rPr>
            </w:rPrChange>
          </w:rPr>
          <w:t xml:space="preserve"> This proved</w:t>
        </w:r>
      </w:ins>
      <w:ins w:id="7403" w:author="nick ting" w:date="2021-10-07T09:32:00Z">
        <w:r w:rsidR="00FA5606" w:rsidRPr="00F331C9">
          <w:rPr>
            <w:rFonts w:ascii="Times New Roman" w:hAnsi="Times New Roman" w:cs="Times New Roman"/>
            <w:sz w:val="24"/>
            <w:szCs w:val="24"/>
            <w:rPrChange w:id="7404" w:author="LIN, Yufeng" w:date="2021-10-07T10:20:00Z">
              <w:rPr>
                <w:rFonts w:ascii="Times New Roman" w:hAnsi="Times New Roman" w:cs="Times New Roman"/>
                <w:sz w:val="22"/>
              </w:rPr>
            </w:rPrChange>
          </w:rPr>
          <w:t xml:space="preserve"> that</w:t>
        </w:r>
        <w:del w:id="7405" w:author="LIN, Yufeng" w:date="2021-10-07T10:59:00Z">
          <w:r w:rsidR="00FA5606" w:rsidRPr="00F331C9" w:rsidDel="00E81CE7">
            <w:rPr>
              <w:rFonts w:ascii="Times New Roman" w:hAnsi="Times New Roman" w:cs="Times New Roman"/>
              <w:sz w:val="24"/>
              <w:szCs w:val="24"/>
              <w:rPrChange w:id="7406" w:author="LIN, Yufeng" w:date="2021-10-07T10:20:00Z">
                <w:rPr>
                  <w:rFonts w:ascii="Times New Roman" w:hAnsi="Times New Roman" w:cs="Times New Roman"/>
                  <w:sz w:val="22"/>
                </w:rPr>
              </w:rPrChange>
            </w:rPr>
            <w:delText xml:space="preserve"> </w:delText>
          </w:r>
        </w:del>
      </w:ins>
      <w:ins w:id="7407" w:author="nick ting" w:date="2021-10-07T09:31:00Z">
        <w:r w:rsidR="00FA5606" w:rsidRPr="00F331C9">
          <w:rPr>
            <w:rFonts w:ascii="Times New Roman" w:hAnsi="Times New Roman" w:cs="Times New Roman"/>
            <w:sz w:val="24"/>
            <w:szCs w:val="24"/>
            <w:rPrChange w:id="7408" w:author="LIN, Yufeng" w:date="2021-10-07T10:20:00Z">
              <w:rPr>
                <w:rFonts w:ascii="Times New Roman" w:hAnsi="Times New Roman" w:cs="Times New Roman"/>
                <w:sz w:val="22"/>
              </w:rPr>
            </w:rPrChange>
          </w:rPr>
          <w:t xml:space="preserve"> the statistical methods used in our study are reliable and </w:t>
        </w:r>
      </w:ins>
      <w:ins w:id="7409" w:author="LIN, Yufeng" w:date="2021-10-06T16:21:00Z">
        <w:del w:id="7410" w:author="nick ting" w:date="2021-10-07T09:32:00Z">
          <w:r w:rsidR="00B04161" w:rsidRPr="00F331C9" w:rsidDel="00FA5606">
            <w:rPr>
              <w:rFonts w:ascii="Times New Roman" w:hAnsi="Times New Roman" w:cs="Times New Roman"/>
              <w:sz w:val="24"/>
              <w:szCs w:val="24"/>
              <w:rPrChange w:id="7411" w:author="LIN, Yufeng" w:date="2021-10-07T10:20:00Z">
                <w:rPr>
                  <w:rFonts w:ascii="Times New Roman" w:hAnsi="Times New Roman" w:cs="Times New Roman"/>
                  <w:sz w:val="22"/>
                </w:rPr>
              </w:rPrChange>
            </w:rPr>
            <w:delText xml:space="preserve"> </w:delText>
          </w:r>
        </w:del>
        <w:r w:rsidR="00B04161" w:rsidRPr="00F331C9">
          <w:rPr>
            <w:rFonts w:ascii="Times New Roman" w:hAnsi="Times New Roman" w:cs="Times New Roman"/>
            <w:sz w:val="24"/>
            <w:szCs w:val="24"/>
            <w:rPrChange w:id="7412" w:author="LIN, Yufeng" w:date="2021-10-07T10:20:00Z">
              <w:rPr>
                <w:rFonts w:ascii="Times New Roman" w:hAnsi="Times New Roman" w:cs="Times New Roman"/>
                <w:sz w:val="22"/>
              </w:rPr>
            </w:rPrChange>
          </w:rPr>
          <w:t xml:space="preserve">that </w:t>
        </w:r>
        <w:del w:id="7413" w:author="nick ting" w:date="2021-10-07T09:32:00Z">
          <w:r w:rsidR="00B04161" w:rsidRPr="00F331C9" w:rsidDel="00FA5606">
            <w:rPr>
              <w:rFonts w:ascii="Times New Roman" w:hAnsi="Times New Roman" w:cs="Times New Roman"/>
              <w:sz w:val="24"/>
              <w:szCs w:val="24"/>
              <w:rPrChange w:id="7414" w:author="LIN, Yufeng" w:date="2021-10-07T10:20:00Z">
                <w:rPr>
                  <w:rFonts w:ascii="Times New Roman" w:hAnsi="Times New Roman" w:cs="Times New Roman"/>
                  <w:sz w:val="22"/>
                </w:rPr>
              </w:rPrChange>
            </w:rPr>
            <w:delText>there</w:delText>
          </w:r>
        </w:del>
      </w:ins>
      <w:ins w:id="7415" w:author="nick ting" w:date="2021-10-07T09:32:00Z">
        <w:r w:rsidR="00FA5606" w:rsidRPr="00F331C9">
          <w:rPr>
            <w:rFonts w:ascii="Times New Roman" w:hAnsi="Times New Roman" w:cs="Times New Roman"/>
            <w:sz w:val="24"/>
            <w:szCs w:val="24"/>
            <w:rPrChange w:id="7416" w:author="LIN, Yufeng" w:date="2021-10-07T10:20:00Z">
              <w:rPr>
                <w:rFonts w:ascii="Times New Roman" w:hAnsi="Times New Roman" w:cs="Times New Roman"/>
                <w:sz w:val="22"/>
              </w:rPr>
            </w:rPrChange>
          </w:rPr>
          <w:t>the CRC-associated fungi we identified</w:t>
        </w:r>
      </w:ins>
      <w:ins w:id="7417" w:author="LIN, Yufeng" w:date="2021-10-06T16:21:00Z">
        <w:r w:rsidR="00B04161" w:rsidRPr="00F331C9">
          <w:rPr>
            <w:rFonts w:ascii="Times New Roman" w:hAnsi="Times New Roman" w:cs="Times New Roman"/>
            <w:sz w:val="24"/>
            <w:szCs w:val="24"/>
            <w:rPrChange w:id="7418" w:author="LIN, Yufeng" w:date="2021-10-07T10:20:00Z">
              <w:rPr>
                <w:rFonts w:ascii="Times New Roman" w:hAnsi="Times New Roman" w:cs="Times New Roman"/>
                <w:sz w:val="22"/>
              </w:rPr>
            </w:rPrChange>
          </w:rPr>
          <w:t xml:space="preserve"> might be </w:t>
        </w:r>
        <w:del w:id="7419" w:author="nick ting" w:date="2021-10-07T09:32:00Z">
          <w:r w:rsidR="00B04161" w:rsidRPr="00F331C9" w:rsidDel="00FA5606">
            <w:rPr>
              <w:rFonts w:ascii="Times New Roman" w:hAnsi="Times New Roman" w:cs="Times New Roman"/>
              <w:sz w:val="24"/>
              <w:szCs w:val="24"/>
              <w:rPrChange w:id="7420" w:author="LIN, Yufeng" w:date="2021-10-07T10:20:00Z">
                <w:rPr>
                  <w:rFonts w:ascii="Times New Roman" w:hAnsi="Times New Roman" w:cs="Times New Roman"/>
                  <w:sz w:val="22"/>
                </w:rPr>
              </w:rPrChange>
            </w:rPr>
            <w:delText xml:space="preserve">existed several </w:delText>
          </w:r>
        </w:del>
        <w:r w:rsidR="00B04161" w:rsidRPr="00F331C9">
          <w:rPr>
            <w:rFonts w:ascii="Times New Roman" w:hAnsi="Times New Roman" w:cs="Times New Roman"/>
            <w:sz w:val="24"/>
            <w:szCs w:val="24"/>
            <w:rPrChange w:id="7421" w:author="LIN, Yufeng" w:date="2021-10-07T10:20:00Z">
              <w:rPr>
                <w:rFonts w:ascii="Times New Roman" w:hAnsi="Times New Roman" w:cs="Times New Roman"/>
                <w:sz w:val="22"/>
              </w:rPr>
            </w:rPrChange>
          </w:rPr>
          <w:t>potential</w:t>
        </w:r>
        <w:del w:id="7422" w:author="nick ting" w:date="2021-10-07T09:32:00Z">
          <w:r w:rsidR="00B04161" w:rsidRPr="00F331C9" w:rsidDel="00FA5606">
            <w:rPr>
              <w:rFonts w:ascii="Times New Roman" w:hAnsi="Times New Roman" w:cs="Times New Roman"/>
              <w:sz w:val="24"/>
              <w:szCs w:val="24"/>
              <w:rPrChange w:id="7423" w:author="LIN, Yufeng" w:date="2021-10-07T10:20:00Z">
                <w:rPr>
                  <w:rFonts w:ascii="Times New Roman" w:hAnsi="Times New Roman" w:cs="Times New Roman"/>
                  <w:sz w:val="22"/>
                </w:rPr>
              </w:rPrChange>
            </w:rPr>
            <w:delText xml:space="preserve"> probiotics or pathogenic fungi</w:delText>
          </w:r>
        </w:del>
      </w:ins>
      <w:ins w:id="7424" w:author="nick ting" w:date="2021-10-07T09:32:00Z">
        <w:r w:rsidR="00FA5606" w:rsidRPr="00F331C9">
          <w:rPr>
            <w:rFonts w:ascii="Times New Roman" w:hAnsi="Times New Roman" w:cs="Times New Roman"/>
            <w:sz w:val="24"/>
            <w:szCs w:val="24"/>
            <w:rPrChange w:id="7425" w:author="LIN, Yufeng" w:date="2021-10-07T10:20:00Z">
              <w:rPr>
                <w:rFonts w:ascii="Times New Roman" w:hAnsi="Times New Roman" w:cs="Times New Roman"/>
                <w:sz w:val="22"/>
              </w:rPr>
            </w:rPrChange>
          </w:rPr>
          <w:t xml:space="preserve"> pathogenic fungi</w:t>
        </w:r>
      </w:ins>
      <w:ins w:id="7426" w:author="nick ting" w:date="2021-10-07T09:33:00Z">
        <w:r w:rsidR="00FA5606" w:rsidRPr="00F331C9">
          <w:rPr>
            <w:rFonts w:ascii="Times New Roman" w:hAnsi="Times New Roman" w:cs="Times New Roman"/>
            <w:sz w:val="24"/>
            <w:szCs w:val="24"/>
            <w:rPrChange w:id="7427" w:author="LIN, Yufeng" w:date="2021-10-07T10:20:00Z">
              <w:rPr>
                <w:rFonts w:ascii="Times New Roman" w:hAnsi="Times New Roman" w:cs="Times New Roman"/>
                <w:sz w:val="22"/>
              </w:rPr>
            </w:rPrChange>
          </w:rPr>
          <w:t xml:space="preserve"> or probiotics</w:t>
        </w:r>
      </w:ins>
      <w:ins w:id="7428" w:author="LIN, Yufeng" w:date="2021-10-06T16:21:00Z">
        <w:del w:id="7429" w:author="nick ting" w:date="2021-10-07T09:32:00Z">
          <w:r w:rsidR="00B04161" w:rsidRPr="00F331C9" w:rsidDel="00FA5606">
            <w:rPr>
              <w:rFonts w:ascii="Times New Roman" w:hAnsi="Times New Roman" w:cs="Times New Roman"/>
              <w:sz w:val="24"/>
              <w:szCs w:val="24"/>
              <w:rPrChange w:id="7430" w:author="LIN, Yufeng" w:date="2021-10-07T10:20:00Z">
                <w:rPr>
                  <w:rFonts w:ascii="Times New Roman" w:hAnsi="Times New Roman" w:cs="Times New Roman"/>
                  <w:sz w:val="22"/>
                </w:rPr>
              </w:rPrChange>
            </w:rPr>
            <w:delText xml:space="preserve"> we found</w:delText>
          </w:r>
        </w:del>
        <w:r w:rsidR="00B04161" w:rsidRPr="00F331C9">
          <w:rPr>
            <w:rFonts w:ascii="Times New Roman" w:hAnsi="Times New Roman" w:cs="Times New Roman"/>
            <w:sz w:val="24"/>
            <w:szCs w:val="24"/>
            <w:rPrChange w:id="7431" w:author="LIN, Yufeng" w:date="2021-10-07T10:20:00Z">
              <w:rPr>
                <w:rFonts w:ascii="Times New Roman" w:hAnsi="Times New Roman" w:cs="Times New Roman"/>
                <w:sz w:val="22"/>
              </w:rPr>
            </w:rPrChange>
          </w:rPr>
          <w:t xml:space="preserve">. </w:t>
        </w:r>
        <w:del w:id="7432" w:author="nick ting" w:date="2021-10-07T09:31:00Z">
          <w:r w:rsidR="00B04161" w:rsidRPr="00F331C9" w:rsidDel="00FA5606">
            <w:rPr>
              <w:rFonts w:ascii="Times New Roman" w:hAnsi="Times New Roman" w:cs="Times New Roman"/>
              <w:sz w:val="24"/>
              <w:szCs w:val="24"/>
              <w:rPrChange w:id="7433" w:author="LIN, Yufeng" w:date="2021-10-07T10:20:00Z">
                <w:rPr>
                  <w:rFonts w:ascii="Times New Roman" w:hAnsi="Times New Roman" w:cs="Times New Roman"/>
                  <w:sz w:val="22"/>
                </w:rPr>
              </w:rPrChange>
            </w:rPr>
            <w:delText xml:space="preserve">Collectively, our results evidenced the correctness of fungi selection, and the fungi were associated with CRC or adenoma, especially </w:delText>
          </w:r>
          <w:r w:rsidR="00B04161" w:rsidRPr="00F331C9" w:rsidDel="00FA5606">
            <w:rPr>
              <w:rFonts w:ascii="Times New Roman" w:hAnsi="Times New Roman" w:cs="Times New Roman"/>
              <w:i/>
              <w:iCs/>
              <w:sz w:val="24"/>
              <w:szCs w:val="24"/>
              <w:rPrChange w:id="7434" w:author="LIN, Yufeng" w:date="2021-10-07T10:20:00Z">
                <w:rPr>
                  <w:rFonts w:ascii="Times New Roman" w:hAnsi="Times New Roman" w:cs="Times New Roman"/>
                  <w:i/>
                  <w:iCs/>
                  <w:sz w:val="22"/>
                </w:rPr>
              </w:rPrChange>
            </w:rPr>
            <w:delText>A. rambellii</w:delText>
          </w:r>
          <w:r w:rsidR="00B04161" w:rsidRPr="00F331C9" w:rsidDel="00FA5606">
            <w:rPr>
              <w:rFonts w:ascii="Times New Roman" w:hAnsi="Times New Roman" w:cs="Times New Roman"/>
              <w:sz w:val="24"/>
              <w:szCs w:val="24"/>
              <w:rPrChange w:id="7435" w:author="LIN, Yufeng" w:date="2021-10-07T10:20:00Z">
                <w:rPr>
                  <w:rFonts w:ascii="Times New Roman" w:hAnsi="Times New Roman" w:cs="Times New Roman"/>
                  <w:sz w:val="22"/>
                </w:rPr>
              </w:rPrChange>
            </w:rPr>
            <w:delText xml:space="preserve">, </w:delText>
          </w:r>
          <w:r w:rsidR="00B04161" w:rsidRPr="00F331C9" w:rsidDel="00FA5606">
            <w:rPr>
              <w:rFonts w:ascii="Times New Roman" w:hAnsi="Times New Roman" w:cs="Times New Roman"/>
              <w:i/>
              <w:iCs/>
              <w:sz w:val="24"/>
              <w:szCs w:val="24"/>
              <w:rPrChange w:id="7436" w:author="LIN, Yufeng" w:date="2021-10-07T10:20:00Z">
                <w:rPr>
                  <w:rFonts w:ascii="Times New Roman" w:hAnsi="Times New Roman" w:cs="Times New Roman"/>
                  <w:i/>
                  <w:iCs/>
                  <w:sz w:val="22"/>
                </w:rPr>
              </w:rPrChange>
            </w:rPr>
            <w:delText>R. irregularis</w:delText>
          </w:r>
          <w:r w:rsidR="00B04161" w:rsidRPr="00F331C9" w:rsidDel="00FA5606">
            <w:rPr>
              <w:rFonts w:ascii="Times New Roman" w:hAnsi="Times New Roman" w:cs="Times New Roman"/>
              <w:sz w:val="24"/>
              <w:szCs w:val="24"/>
              <w:rPrChange w:id="7437" w:author="LIN, Yufeng" w:date="2021-10-07T10:20:00Z">
                <w:rPr>
                  <w:rFonts w:ascii="Times New Roman" w:hAnsi="Times New Roman" w:cs="Times New Roman"/>
                  <w:sz w:val="22"/>
                </w:rPr>
              </w:rPrChange>
            </w:rPr>
            <w:delText xml:space="preserve">, and </w:delText>
          </w:r>
          <w:r w:rsidR="00B04161" w:rsidRPr="00F331C9" w:rsidDel="00FA5606">
            <w:rPr>
              <w:rFonts w:ascii="Times New Roman" w:hAnsi="Times New Roman" w:cs="Times New Roman"/>
              <w:i/>
              <w:iCs/>
              <w:sz w:val="24"/>
              <w:szCs w:val="24"/>
              <w:rPrChange w:id="7438" w:author="LIN, Yufeng" w:date="2021-10-07T10:20:00Z">
                <w:rPr>
                  <w:rFonts w:ascii="Times New Roman" w:hAnsi="Times New Roman" w:cs="Times New Roman"/>
                  <w:i/>
                  <w:iCs/>
                  <w:sz w:val="22"/>
                </w:rPr>
              </w:rPrChange>
            </w:rPr>
            <w:delText>A. kawachii</w:delText>
          </w:r>
          <w:r w:rsidR="00B04161" w:rsidRPr="00F331C9" w:rsidDel="00FA5606">
            <w:rPr>
              <w:rFonts w:ascii="Times New Roman" w:hAnsi="Times New Roman" w:cs="Times New Roman"/>
              <w:sz w:val="24"/>
              <w:szCs w:val="24"/>
              <w:rPrChange w:id="7439" w:author="LIN, Yufeng" w:date="2021-10-07T10:20:00Z">
                <w:rPr>
                  <w:rFonts w:ascii="Times New Roman" w:hAnsi="Times New Roman" w:cs="Times New Roman"/>
                  <w:sz w:val="22"/>
                </w:rPr>
              </w:rPrChange>
            </w:rPr>
            <w:delText xml:space="preserve">. </w:delText>
          </w:r>
        </w:del>
      </w:ins>
    </w:p>
    <w:p w14:paraId="5200E02E" w14:textId="21596790" w:rsidR="00B04161" w:rsidRPr="00F331C9" w:rsidRDefault="00B04161" w:rsidP="00F331C9">
      <w:pPr>
        <w:spacing w:line="480" w:lineRule="auto"/>
        <w:rPr>
          <w:ins w:id="7440" w:author="LIN, Yufeng" w:date="2021-10-06T16:29:00Z"/>
          <w:rFonts w:ascii="Times New Roman" w:hAnsi="Times New Roman" w:cs="Times New Roman"/>
          <w:sz w:val="24"/>
          <w:szCs w:val="24"/>
          <w:rPrChange w:id="7441" w:author="LIN, Yufeng" w:date="2021-10-07T10:20:00Z">
            <w:rPr>
              <w:ins w:id="7442" w:author="LIN, Yufeng" w:date="2021-10-06T16:29:00Z"/>
              <w:rFonts w:ascii="Times New Roman" w:hAnsi="Times New Roman" w:cs="Times New Roman"/>
              <w:sz w:val="22"/>
            </w:rPr>
          </w:rPrChange>
        </w:rPr>
      </w:pPr>
    </w:p>
    <w:p w14:paraId="7DE6B87B" w14:textId="4F1CDAED" w:rsidR="0037774D" w:rsidRPr="00F331C9" w:rsidRDefault="0037774D" w:rsidP="00F331C9">
      <w:pPr>
        <w:spacing w:line="480" w:lineRule="auto"/>
        <w:rPr>
          <w:ins w:id="7443" w:author="LIN, Yufeng" w:date="2021-10-06T16:21:00Z"/>
          <w:rFonts w:ascii="Times New Roman" w:hAnsi="Times New Roman" w:cs="Times New Roman"/>
          <w:sz w:val="24"/>
          <w:szCs w:val="24"/>
          <w:rPrChange w:id="7444" w:author="LIN, Yufeng" w:date="2021-10-07T10:20:00Z">
            <w:rPr>
              <w:ins w:id="7445" w:author="LIN, Yufeng" w:date="2021-10-06T16:21:00Z"/>
              <w:rFonts w:ascii="Times New Roman" w:hAnsi="Times New Roman" w:cs="Times New Roman"/>
              <w:sz w:val="22"/>
            </w:rPr>
          </w:rPrChange>
        </w:rPr>
      </w:pPr>
      <w:ins w:id="7446" w:author="LIN, Yufeng" w:date="2021-10-06T16:29:00Z">
        <w:r w:rsidRPr="00F331C9">
          <w:rPr>
            <w:rFonts w:ascii="Times New Roman" w:hAnsi="Times New Roman" w:cs="Times New Roman"/>
            <w:sz w:val="24"/>
            <w:szCs w:val="24"/>
            <w:rPrChange w:id="7447" w:author="LIN, Yufeng" w:date="2021-10-07T10:20:00Z">
              <w:rPr>
                <w:rFonts w:ascii="Times New Roman" w:hAnsi="Times New Roman" w:cs="Times New Roman"/>
                <w:sz w:val="22"/>
              </w:rPr>
            </w:rPrChange>
          </w:rPr>
          <w:t xml:space="preserve">We developed fungal-bacterial machine learning models to distinguish CRCs </w:t>
        </w:r>
      </w:ins>
      <w:ins w:id="7448" w:author="LIN, Yufeng" w:date="2021-10-06T16:30:00Z">
        <w:r w:rsidRPr="00F331C9">
          <w:rPr>
            <w:rFonts w:ascii="Times New Roman" w:hAnsi="Times New Roman" w:cs="Times New Roman"/>
            <w:sz w:val="24"/>
            <w:szCs w:val="24"/>
            <w:rPrChange w:id="7449" w:author="LIN, Yufeng" w:date="2021-10-07T10:20:00Z">
              <w:rPr>
                <w:rFonts w:ascii="Times New Roman" w:hAnsi="Times New Roman" w:cs="Times New Roman"/>
                <w:sz w:val="22"/>
              </w:rPr>
            </w:rPrChange>
          </w:rPr>
          <w:t xml:space="preserve">from healthy control with an average performance of </w:t>
        </w:r>
      </w:ins>
      <w:ins w:id="7450" w:author="LIN, Yufeng" w:date="2021-10-06T16:35:00Z">
        <w:r w:rsidRPr="00F331C9">
          <w:rPr>
            <w:rFonts w:ascii="Times New Roman" w:hAnsi="Times New Roman" w:cs="Times New Roman"/>
            <w:sz w:val="24"/>
            <w:szCs w:val="24"/>
            <w:rPrChange w:id="7451" w:author="LIN, Yufeng" w:date="2021-10-07T10:20:00Z">
              <w:rPr>
                <w:rFonts w:ascii="Times New Roman" w:hAnsi="Times New Roman" w:cs="Times New Roman"/>
                <w:sz w:val="22"/>
              </w:rPr>
            </w:rPrChange>
          </w:rPr>
          <w:t>0.</w:t>
        </w:r>
      </w:ins>
      <w:ins w:id="7452" w:author="LIN, Yufeng" w:date="2021-10-06T16:36:00Z">
        <w:r w:rsidR="005E1AA9" w:rsidRPr="00F331C9">
          <w:rPr>
            <w:rFonts w:ascii="Times New Roman" w:hAnsi="Times New Roman" w:cs="Times New Roman"/>
            <w:sz w:val="24"/>
            <w:szCs w:val="24"/>
            <w:rPrChange w:id="7453" w:author="LIN, Yufeng" w:date="2021-10-07T10:20:00Z">
              <w:rPr>
                <w:rFonts w:ascii="Times New Roman" w:hAnsi="Times New Roman" w:cs="Times New Roman"/>
                <w:sz w:val="22"/>
              </w:rPr>
            </w:rPrChange>
          </w:rPr>
          <w:t xml:space="preserve">83 AUC when validated on </w:t>
        </w:r>
      </w:ins>
      <w:ins w:id="7454" w:author="LIN, Yufeng" w:date="2021-10-06T17:02:00Z">
        <w:r w:rsidR="00AA4261" w:rsidRPr="00F331C9">
          <w:rPr>
            <w:rFonts w:ascii="Times New Roman" w:hAnsi="Times New Roman" w:cs="Times New Roman"/>
            <w:sz w:val="24"/>
            <w:szCs w:val="24"/>
            <w:rPrChange w:id="7455" w:author="LIN, Yufeng" w:date="2021-10-07T10:20:00Z">
              <w:rPr>
                <w:rFonts w:ascii="Times New Roman" w:hAnsi="Times New Roman" w:cs="Times New Roman"/>
                <w:sz w:val="22"/>
              </w:rPr>
            </w:rPrChange>
          </w:rPr>
          <w:t xml:space="preserve">the </w:t>
        </w:r>
      </w:ins>
      <w:ins w:id="7456" w:author="LIN, Yufeng" w:date="2021-10-06T16:36:00Z">
        <w:r w:rsidR="005E1AA9" w:rsidRPr="00F331C9">
          <w:rPr>
            <w:rFonts w:ascii="Times New Roman" w:hAnsi="Times New Roman" w:cs="Times New Roman"/>
            <w:sz w:val="24"/>
            <w:szCs w:val="24"/>
            <w:rPrChange w:id="7457" w:author="LIN, Yufeng" w:date="2021-10-07T10:20:00Z">
              <w:rPr>
                <w:rFonts w:ascii="Times New Roman" w:hAnsi="Times New Roman" w:cs="Times New Roman"/>
                <w:sz w:val="22"/>
              </w:rPr>
            </w:rPrChange>
          </w:rPr>
          <w:t xml:space="preserve">cohort excluded from the </w:t>
        </w:r>
      </w:ins>
      <w:ins w:id="7458" w:author="LIN, Yufeng" w:date="2021-10-07T10:59:00Z">
        <w:r w:rsidR="00E81CE7" w:rsidRPr="00F331C9">
          <w:rPr>
            <w:rFonts w:ascii="Times New Roman" w:hAnsi="Times New Roman" w:cs="Times New Roman"/>
            <w:sz w:val="24"/>
            <w:szCs w:val="24"/>
          </w:rPr>
          <w:t>model's training</w:t>
        </w:r>
      </w:ins>
      <w:ins w:id="7459" w:author="LIN, Yufeng" w:date="2021-10-06T17:06:00Z">
        <w:r w:rsidR="00AA4261" w:rsidRPr="00F331C9">
          <w:rPr>
            <w:rFonts w:ascii="Times New Roman" w:hAnsi="Times New Roman" w:cs="Times New Roman"/>
            <w:sz w:val="24"/>
            <w:szCs w:val="24"/>
            <w:rPrChange w:id="7460" w:author="LIN, Yufeng" w:date="2021-10-07T10:20:00Z">
              <w:rPr>
                <w:rFonts w:ascii="Times New Roman" w:hAnsi="Times New Roman" w:cs="Times New Roman"/>
                <w:sz w:val="22"/>
              </w:rPr>
            </w:rPrChange>
          </w:rPr>
          <w:t xml:space="preserve">, while </w:t>
        </w:r>
      </w:ins>
      <w:ins w:id="7461" w:author="LIN, Yufeng" w:date="2021-10-06T17:07:00Z">
        <w:r w:rsidR="00AA4261" w:rsidRPr="00F331C9">
          <w:rPr>
            <w:rFonts w:ascii="Times New Roman" w:hAnsi="Times New Roman" w:cs="Times New Roman"/>
            <w:sz w:val="24"/>
            <w:szCs w:val="24"/>
            <w:rPrChange w:id="7462" w:author="LIN, Yufeng" w:date="2021-10-07T10:20:00Z">
              <w:rPr>
                <w:rFonts w:ascii="Times New Roman" w:hAnsi="Times New Roman" w:cs="Times New Roman"/>
                <w:sz w:val="22"/>
              </w:rPr>
            </w:rPrChange>
          </w:rPr>
          <w:t xml:space="preserve">AUC of </w:t>
        </w:r>
      </w:ins>
      <w:ins w:id="7463" w:author="LIN, Yufeng" w:date="2021-10-06T17:06:00Z">
        <w:r w:rsidR="00AA4261" w:rsidRPr="00F331C9">
          <w:rPr>
            <w:rFonts w:ascii="Times New Roman" w:hAnsi="Times New Roman" w:cs="Times New Roman"/>
            <w:sz w:val="24"/>
            <w:szCs w:val="24"/>
            <w:rPrChange w:id="7464" w:author="LIN, Yufeng" w:date="2021-10-07T10:20:00Z">
              <w:rPr>
                <w:rFonts w:ascii="Times New Roman" w:hAnsi="Times New Roman" w:cs="Times New Roman"/>
                <w:sz w:val="22"/>
              </w:rPr>
            </w:rPrChange>
          </w:rPr>
          <w:t xml:space="preserve">pure bacterial and </w:t>
        </w:r>
      </w:ins>
      <w:ins w:id="7465" w:author="LIN, Yufeng" w:date="2021-10-06T17:07:00Z">
        <w:r w:rsidR="00AA4261" w:rsidRPr="00F331C9">
          <w:rPr>
            <w:rFonts w:ascii="Times New Roman" w:hAnsi="Times New Roman" w:cs="Times New Roman"/>
            <w:sz w:val="24"/>
            <w:szCs w:val="24"/>
            <w:rPrChange w:id="7466" w:author="LIN, Yufeng" w:date="2021-10-07T10:20:00Z">
              <w:rPr>
                <w:rFonts w:ascii="Times New Roman" w:hAnsi="Times New Roman" w:cs="Times New Roman"/>
                <w:sz w:val="22"/>
              </w:rPr>
            </w:rPrChange>
          </w:rPr>
          <w:t>fungi classif</w:t>
        </w:r>
      </w:ins>
      <w:ins w:id="7467" w:author="LIN, Yufeng" w:date="2021-10-06T17:09:00Z">
        <w:r w:rsidR="00AA4261" w:rsidRPr="00F331C9">
          <w:rPr>
            <w:rFonts w:ascii="Times New Roman" w:hAnsi="Times New Roman" w:cs="Times New Roman"/>
            <w:sz w:val="24"/>
            <w:szCs w:val="24"/>
            <w:rPrChange w:id="7468" w:author="LIN, Yufeng" w:date="2021-10-07T10:20:00Z">
              <w:rPr>
                <w:rFonts w:ascii="Times New Roman" w:hAnsi="Times New Roman" w:cs="Times New Roman"/>
                <w:sz w:val="22"/>
              </w:rPr>
            </w:rPrChange>
          </w:rPr>
          <w:t>i</w:t>
        </w:r>
      </w:ins>
      <w:ins w:id="7469" w:author="LIN, Yufeng" w:date="2021-10-06T17:07:00Z">
        <w:r w:rsidR="00AA4261" w:rsidRPr="00F331C9">
          <w:rPr>
            <w:rFonts w:ascii="Times New Roman" w:hAnsi="Times New Roman" w:cs="Times New Roman"/>
            <w:sz w:val="24"/>
            <w:szCs w:val="24"/>
            <w:rPrChange w:id="7470" w:author="LIN, Yufeng" w:date="2021-10-07T10:20:00Z">
              <w:rPr>
                <w:rFonts w:ascii="Times New Roman" w:hAnsi="Times New Roman" w:cs="Times New Roman"/>
                <w:sz w:val="22"/>
              </w:rPr>
            </w:rPrChange>
          </w:rPr>
          <w:t>ers were 0.81 a</w:t>
        </w:r>
      </w:ins>
      <w:ins w:id="7471" w:author="LIN, Yufeng" w:date="2021-10-06T17:08:00Z">
        <w:r w:rsidR="00AA4261" w:rsidRPr="00F331C9">
          <w:rPr>
            <w:rFonts w:ascii="Times New Roman" w:hAnsi="Times New Roman" w:cs="Times New Roman"/>
            <w:sz w:val="24"/>
            <w:szCs w:val="24"/>
            <w:rPrChange w:id="7472" w:author="LIN, Yufeng" w:date="2021-10-07T10:20:00Z">
              <w:rPr>
                <w:rFonts w:ascii="Times New Roman" w:hAnsi="Times New Roman" w:cs="Times New Roman"/>
                <w:sz w:val="22"/>
              </w:rPr>
            </w:rPrChange>
          </w:rPr>
          <w:t xml:space="preserve">nd 0.73, </w:t>
        </w:r>
      </w:ins>
      <w:ins w:id="7473" w:author="LIN, Yufeng" w:date="2021-10-06T17:09:00Z">
        <w:r w:rsidR="00AA4261" w:rsidRPr="00F331C9">
          <w:rPr>
            <w:rFonts w:ascii="Times New Roman" w:hAnsi="Times New Roman" w:cs="Times New Roman"/>
            <w:sz w:val="24"/>
            <w:szCs w:val="24"/>
            <w:rPrChange w:id="7474" w:author="LIN, Yufeng" w:date="2021-10-07T10:20:00Z">
              <w:rPr>
                <w:rFonts w:ascii="Times New Roman" w:hAnsi="Times New Roman" w:cs="Times New Roman"/>
                <w:sz w:val="22"/>
              </w:rPr>
            </w:rPrChange>
          </w:rPr>
          <w:t>respectively</w:t>
        </w:r>
      </w:ins>
      <w:ins w:id="7475" w:author="LIN, Yufeng" w:date="2021-10-06T17:08:00Z">
        <w:r w:rsidR="00AA4261" w:rsidRPr="00F331C9">
          <w:rPr>
            <w:rFonts w:ascii="Times New Roman" w:hAnsi="Times New Roman" w:cs="Times New Roman"/>
            <w:sz w:val="24"/>
            <w:szCs w:val="24"/>
            <w:rPrChange w:id="7476" w:author="LIN, Yufeng" w:date="2021-10-07T10:20:00Z">
              <w:rPr>
                <w:rFonts w:ascii="Times New Roman" w:hAnsi="Times New Roman" w:cs="Times New Roman"/>
                <w:sz w:val="22"/>
              </w:rPr>
            </w:rPrChange>
          </w:rPr>
          <w:t>.</w:t>
        </w:r>
      </w:ins>
      <w:ins w:id="7477" w:author="LIN, Yufeng" w:date="2021-10-06T17:51:00Z">
        <w:r w:rsidR="00433689" w:rsidRPr="00F331C9">
          <w:rPr>
            <w:rFonts w:ascii="Times New Roman" w:hAnsi="Times New Roman" w:cs="Times New Roman"/>
            <w:sz w:val="24"/>
            <w:szCs w:val="24"/>
            <w:rPrChange w:id="7478" w:author="LIN, Yufeng" w:date="2021-10-07T10:20:00Z">
              <w:rPr>
                <w:rFonts w:ascii="Times New Roman" w:hAnsi="Times New Roman" w:cs="Times New Roman"/>
                <w:sz w:val="22"/>
              </w:rPr>
            </w:rPrChange>
          </w:rPr>
          <w:t xml:space="preserve"> </w:t>
        </w:r>
      </w:ins>
      <w:ins w:id="7479" w:author="LIN, Yufeng" w:date="2021-10-06T17:57:00Z">
        <w:r w:rsidR="00433689" w:rsidRPr="00F331C9">
          <w:rPr>
            <w:rFonts w:ascii="Times New Roman" w:hAnsi="Times New Roman" w:cs="Times New Roman"/>
            <w:sz w:val="24"/>
            <w:szCs w:val="24"/>
            <w:rPrChange w:id="7480" w:author="LIN, Yufeng" w:date="2021-10-07T10:20:00Z">
              <w:rPr>
                <w:rFonts w:ascii="Times New Roman" w:hAnsi="Times New Roman" w:cs="Times New Roman"/>
                <w:sz w:val="22"/>
              </w:rPr>
            </w:rPrChange>
          </w:rPr>
          <w:t xml:space="preserve">The combined classifier improved 1.44% - 10.60% compared with </w:t>
        </w:r>
      </w:ins>
      <w:ins w:id="7481" w:author="LIN, Yufeng" w:date="2021-10-07T10:59:00Z">
        <w:r w:rsidR="00E81CE7" w:rsidRPr="00F331C9">
          <w:rPr>
            <w:rFonts w:ascii="Times New Roman" w:hAnsi="Times New Roman" w:cs="Times New Roman"/>
            <w:sz w:val="24"/>
            <w:szCs w:val="24"/>
          </w:rPr>
          <w:t xml:space="preserve">the </w:t>
        </w:r>
      </w:ins>
      <w:ins w:id="7482" w:author="LIN, Yufeng" w:date="2021-10-06T17:57:00Z">
        <w:r w:rsidR="00433689" w:rsidRPr="00F331C9">
          <w:rPr>
            <w:rFonts w:ascii="Times New Roman" w:hAnsi="Times New Roman" w:cs="Times New Roman"/>
            <w:sz w:val="24"/>
            <w:szCs w:val="24"/>
            <w:rPrChange w:id="7483" w:author="LIN, Yufeng" w:date="2021-10-07T10:20:00Z">
              <w:rPr>
                <w:rFonts w:ascii="Times New Roman" w:hAnsi="Times New Roman" w:cs="Times New Roman"/>
                <w:sz w:val="22"/>
              </w:rPr>
            </w:rPrChange>
          </w:rPr>
          <w:t>traditional bacterial classifier in seven out of eight cohort</w:t>
        </w:r>
      </w:ins>
      <w:ins w:id="7484" w:author="LIN, Yufeng" w:date="2021-10-07T10:59:00Z">
        <w:r w:rsidR="00E81CE7" w:rsidRPr="00F331C9">
          <w:rPr>
            <w:rFonts w:ascii="Times New Roman" w:hAnsi="Times New Roman" w:cs="Times New Roman"/>
            <w:sz w:val="24"/>
            <w:szCs w:val="24"/>
          </w:rPr>
          <w:t>s</w:t>
        </w:r>
      </w:ins>
      <w:ins w:id="7485" w:author="LIN, Yufeng" w:date="2021-10-06T17:57:00Z">
        <w:r w:rsidR="00433689" w:rsidRPr="00F331C9">
          <w:rPr>
            <w:rFonts w:ascii="Times New Roman" w:hAnsi="Times New Roman" w:cs="Times New Roman"/>
            <w:sz w:val="24"/>
            <w:szCs w:val="24"/>
            <w:rPrChange w:id="7486" w:author="LIN, Yufeng" w:date="2021-10-07T10:20:00Z">
              <w:rPr>
                <w:rFonts w:ascii="Times New Roman" w:hAnsi="Times New Roman" w:cs="Times New Roman"/>
                <w:sz w:val="22"/>
              </w:rPr>
            </w:rPrChange>
          </w:rPr>
          <w:t xml:space="preserve">. It revealed that the </w:t>
        </w:r>
      </w:ins>
      <w:ins w:id="7487" w:author="LIN, Yufeng" w:date="2021-10-06T18:30:00Z">
        <w:r w:rsidR="00A540B0" w:rsidRPr="00F331C9">
          <w:rPr>
            <w:rFonts w:ascii="Times New Roman" w:hAnsi="Times New Roman" w:cs="Times New Roman"/>
            <w:sz w:val="24"/>
            <w:szCs w:val="24"/>
            <w:rPrChange w:id="7488" w:author="LIN, Yufeng" w:date="2021-10-07T10:20:00Z">
              <w:rPr>
                <w:rFonts w:ascii="Times New Roman" w:hAnsi="Times New Roman" w:cs="Times New Roman"/>
                <w:sz w:val="22"/>
              </w:rPr>
            </w:rPrChange>
          </w:rPr>
          <w:t>fungi also contr</w:t>
        </w:r>
      </w:ins>
      <w:ins w:id="7489" w:author="LIN, Yufeng" w:date="2021-10-06T18:31:00Z">
        <w:r w:rsidR="00A540B0" w:rsidRPr="00F331C9">
          <w:rPr>
            <w:rFonts w:ascii="Times New Roman" w:hAnsi="Times New Roman" w:cs="Times New Roman"/>
            <w:sz w:val="24"/>
            <w:szCs w:val="24"/>
            <w:rPrChange w:id="7490" w:author="LIN, Yufeng" w:date="2021-10-07T10:20:00Z">
              <w:rPr>
                <w:rFonts w:ascii="Times New Roman" w:hAnsi="Times New Roman" w:cs="Times New Roman"/>
                <w:sz w:val="22"/>
              </w:rPr>
            </w:rPrChange>
          </w:rPr>
          <w:t>ibuted to CRC diagnosis</w:t>
        </w:r>
      </w:ins>
      <w:ins w:id="7491" w:author="LIN, Yufeng" w:date="2021-10-07T10:59:00Z">
        <w:r w:rsidR="00E81CE7" w:rsidRPr="00F331C9">
          <w:rPr>
            <w:rFonts w:ascii="Times New Roman" w:hAnsi="Times New Roman" w:cs="Times New Roman"/>
            <w:sz w:val="24"/>
            <w:szCs w:val="24"/>
          </w:rPr>
          <w:t>,</w:t>
        </w:r>
      </w:ins>
      <w:ins w:id="7492" w:author="LIN, Yufeng" w:date="2021-10-06T17:57:00Z">
        <w:r w:rsidR="00433689" w:rsidRPr="00F331C9">
          <w:rPr>
            <w:rFonts w:ascii="Times New Roman" w:hAnsi="Times New Roman" w:cs="Times New Roman"/>
            <w:sz w:val="24"/>
            <w:szCs w:val="24"/>
            <w:rPrChange w:id="7493" w:author="LIN, Yufeng" w:date="2021-10-07T10:20:00Z">
              <w:rPr>
                <w:rFonts w:ascii="Times New Roman" w:hAnsi="Times New Roman" w:cs="Times New Roman"/>
                <w:sz w:val="22"/>
              </w:rPr>
            </w:rPrChange>
          </w:rPr>
          <w:t xml:space="preserve"> and fungi might also play </w:t>
        </w:r>
      </w:ins>
      <w:ins w:id="7494" w:author="LIN, Yufeng" w:date="2021-10-07T10:59:00Z">
        <w:r w:rsidR="00E81CE7" w:rsidRPr="00F331C9">
          <w:rPr>
            <w:rFonts w:ascii="Times New Roman" w:hAnsi="Times New Roman" w:cs="Times New Roman"/>
            <w:sz w:val="24"/>
            <w:szCs w:val="24"/>
          </w:rPr>
          <w:t>essential</w:t>
        </w:r>
      </w:ins>
      <w:ins w:id="7495" w:author="LIN, Yufeng" w:date="2021-10-06T17:57:00Z">
        <w:r w:rsidR="00433689" w:rsidRPr="00F331C9">
          <w:rPr>
            <w:rFonts w:ascii="Times New Roman" w:hAnsi="Times New Roman" w:cs="Times New Roman"/>
            <w:sz w:val="24"/>
            <w:szCs w:val="24"/>
            <w:rPrChange w:id="7496" w:author="LIN, Yufeng" w:date="2021-10-07T10:20:00Z">
              <w:rPr>
                <w:rFonts w:ascii="Times New Roman" w:hAnsi="Times New Roman" w:cs="Times New Roman"/>
                <w:sz w:val="22"/>
              </w:rPr>
            </w:rPrChange>
          </w:rPr>
          <w:t xml:space="preserve"> roles in colorectal carcinogenesis as bacteria.</w:t>
        </w:r>
      </w:ins>
      <w:ins w:id="7497" w:author="LIN, Yufeng" w:date="2021-10-06T18:13:00Z">
        <w:r w:rsidR="00BA301E" w:rsidRPr="00F331C9">
          <w:rPr>
            <w:rFonts w:ascii="Times New Roman" w:hAnsi="Times New Roman" w:cs="Times New Roman"/>
            <w:sz w:val="24"/>
            <w:szCs w:val="24"/>
            <w:rPrChange w:id="7498" w:author="LIN, Yufeng" w:date="2021-10-07T10:20:00Z">
              <w:rPr>
                <w:rFonts w:ascii="Times New Roman" w:hAnsi="Times New Roman" w:cs="Times New Roman"/>
                <w:sz w:val="22"/>
              </w:rPr>
            </w:rPrChange>
          </w:rPr>
          <w:t xml:space="preserve"> </w:t>
        </w:r>
      </w:ins>
      <w:ins w:id="7499" w:author="LIN, Yufeng" w:date="2021-10-06T18:43:00Z">
        <w:r w:rsidR="00E21A14" w:rsidRPr="00F331C9">
          <w:rPr>
            <w:rFonts w:ascii="Times New Roman" w:hAnsi="Times New Roman" w:cs="Times New Roman"/>
            <w:sz w:val="24"/>
            <w:szCs w:val="24"/>
            <w:rPrChange w:id="7500" w:author="LIN, Yufeng" w:date="2021-10-07T10:20:00Z">
              <w:rPr>
                <w:rFonts w:ascii="Times New Roman" w:hAnsi="Times New Roman" w:cs="Times New Roman"/>
                <w:sz w:val="22"/>
              </w:rPr>
            </w:rPrChange>
          </w:rPr>
          <w:t>The performance of fungal classifiers in 2016_VogtmannE and 2019_WirbelJ was better than the bacterial one disclosed that bacteria wasn</w:t>
        </w:r>
      </w:ins>
      <w:ins w:id="7501" w:author="LIN, Yufeng" w:date="2021-10-07T10:38:00Z">
        <w:r w:rsidR="00E81CE7" w:rsidRPr="00F331C9">
          <w:rPr>
            <w:rFonts w:ascii="Times New Roman" w:hAnsi="Times New Roman" w:cs="Times New Roman"/>
            <w:sz w:val="24"/>
            <w:szCs w:val="24"/>
          </w:rPr>
          <w:t>'</w:t>
        </w:r>
      </w:ins>
      <w:ins w:id="7502" w:author="LIN, Yufeng" w:date="2021-10-06T18:43:00Z">
        <w:r w:rsidR="00E21A14" w:rsidRPr="00F331C9">
          <w:rPr>
            <w:rFonts w:ascii="Times New Roman" w:hAnsi="Times New Roman" w:cs="Times New Roman"/>
            <w:sz w:val="24"/>
            <w:szCs w:val="24"/>
            <w:rPrChange w:id="7503" w:author="LIN, Yufeng" w:date="2021-10-07T10:20:00Z">
              <w:rPr>
                <w:rFonts w:ascii="Times New Roman" w:hAnsi="Times New Roman" w:cs="Times New Roman"/>
                <w:sz w:val="22"/>
              </w:rPr>
            </w:rPrChange>
          </w:rPr>
          <w:t xml:space="preserve">t the </w:t>
        </w:r>
      </w:ins>
      <w:ins w:id="7504" w:author="LIN, Yufeng" w:date="2021-10-06T18:45:00Z">
        <w:r w:rsidR="004B771F" w:rsidRPr="00F331C9">
          <w:rPr>
            <w:rFonts w:ascii="Times New Roman" w:hAnsi="Times New Roman" w:cs="Times New Roman"/>
            <w:sz w:val="24"/>
            <w:szCs w:val="24"/>
            <w:rPrChange w:id="7505" w:author="LIN, Yufeng" w:date="2021-10-07T10:20:00Z">
              <w:rPr>
                <w:rFonts w:ascii="Times New Roman" w:hAnsi="Times New Roman" w:cs="Times New Roman"/>
                <w:sz w:val="22"/>
              </w:rPr>
            </w:rPrChange>
          </w:rPr>
          <w:t xml:space="preserve">critical </w:t>
        </w:r>
      </w:ins>
      <w:ins w:id="7506" w:author="LIN, Yufeng" w:date="2021-10-06T18:43:00Z">
        <w:r w:rsidR="00E21A14" w:rsidRPr="00F331C9">
          <w:rPr>
            <w:rFonts w:ascii="Times New Roman" w:hAnsi="Times New Roman" w:cs="Times New Roman"/>
            <w:sz w:val="24"/>
            <w:szCs w:val="24"/>
            <w:rPrChange w:id="7507" w:author="LIN, Yufeng" w:date="2021-10-07T10:20:00Z">
              <w:rPr>
                <w:rFonts w:ascii="Times New Roman" w:hAnsi="Times New Roman" w:cs="Times New Roman"/>
                <w:sz w:val="22"/>
              </w:rPr>
            </w:rPrChange>
          </w:rPr>
          <w:t>CRC-related factor in all situations.</w:t>
        </w:r>
      </w:ins>
    </w:p>
    <w:p w14:paraId="3AA12B81" w14:textId="06A52DC4" w:rsidR="00713425" w:rsidRPr="00F331C9" w:rsidRDefault="00713425" w:rsidP="00F331C9">
      <w:pPr>
        <w:spacing w:line="480" w:lineRule="auto"/>
        <w:rPr>
          <w:ins w:id="7508" w:author="LIN, Yufeng" w:date="2021-10-06T16:14:00Z"/>
          <w:rFonts w:ascii="Times New Roman" w:hAnsi="Times New Roman" w:cs="Times New Roman"/>
          <w:sz w:val="24"/>
          <w:szCs w:val="24"/>
          <w:rPrChange w:id="7509" w:author="LIN, Yufeng" w:date="2021-10-07T10:20:00Z">
            <w:rPr>
              <w:ins w:id="7510" w:author="LIN, Yufeng" w:date="2021-10-06T16:14:00Z"/>
              <w:rFonts w:ascii="Times New Roman" w:hAnsi="Times New Roman" w:cs="Times New Roman"/>
              <w:sz w:val="22"/>
            </w:rPr>
          </w:rPrChange>
        </w:rPr>
      </w:pPr>
    </w:p>
    <w:p w14:paraId="72CF66CF" w14:textId="6EC4CCEC" w:rsidR="0096422D" w:rsidRPr="00F331C9" w:rsidDel="00433689" w:rsidRDefault="00867992" w:rsidP="00F331C9">
      <w:pPr>
        <w:spacing w:line="480" w:lineRule="auto"/>
        <w:rPr>
          <w:del w:id="7511" w:author="LIN, Yufeng" w:date="2021-10-06T17:59:00Z"/>
          <w:rFonts w:ascii="Times New Roman" w:hAnsi="Times New Roman" w:cs="Times New Roman"/>
          <w:sz w:val="24"/>
          <w:szCs w:val="24"/>
          <w:rPrChange w:id="7512" w:author="LIN, Yufeng" w:date="2021-10-07T10:20:00Z">
            <w:rPr>
              <w:del w:id="7513" w:author="LIN, Yufeng" w:date="2021-10-06T17:59:00Z"/>
              <w:rFonts w:ascii="Times New Roman" w:hAnsi="Times New Roman" w:cs="Times New Roman"/>
              <w:b/>
              <w:bCs/>
              <w:sz w:val="22"/>
            </w:rPr>
          </w:rPrChange>
        </w:rPr>
      </w:pPr>
      <w:moveFromRangeStart w:id="7514" w:author="LIN, Yufeng" w:date="2021-10-06T13:28:00Z" w:name="move84419340"/>
      <w:moveFrom w:id="7515" w:author="LIN, Yufeng" w:date="2021-10-06T13:28:00Z">
        <w:del w:id="7516" w:author="LIN, Yufeng" w:date="2021-10-06T16:21:00Z">
          <w:r w:rsidRPr="00F331C9" w:rsidDel="00B04161">
            <w:rPr>
              <w:rFonts w:ascii="Times New Roman" w:hAnsi="Times New Roman" w:cs="Times New Roman"/>
              <w:sz w:val="24"/>
              <w:szCs w:val="24"/>
              <w:rPrChange w:id="7517" w:author="LIN, Yufeng" w:date="2021-10-07T10:20:00Z">
                <w:rPr>
                  <w:rFonts w:ascii="Times New Roman" w:hAnsi="Times New Roman" w:cs="Times New Roman"/>
                  <w:sz w:val="22"/>
                </w:rPr>
              </w:rPrChange>
            </w:rPr>
            <w:delText>The meta-analysis approach has been used to evaluate and combine results of comparable studies</w:delText>
          </w:r>
          <w:r w:rsidRPr="00F331C9" w:rsidDel="00B04161">
            <w:rPr>
              <w:rFonts w:ascii="Times New Roman" w:hAnsi="Times New Roman" w:cs="Times New Roman"/>
              <w:sz w:val="24"/>
              <w:szCs w:val="24"/>
              <w:rPrChange w:id="7518"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19" w:author="LIN, Yufeng" w:date="2021-10-07T10:20:00Z">
                <w:rPr>
                  <w:rFonts w:ascii="Times New Roman" w:hAnsi="Times New Roman" w:cs="Times New Roman"/>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F331C9" w:rsidDel="00B04161">
            <w:rPr>
              <w:rFonts w:ascii="Times New Roman" w:hAnsi="Times New Roman" w:cs="Times New Roman"/>
              <w:sz w:val="24"/>
              <w:szCs w:val="24"/>
              <w:rPrChange w:id="7520"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21" w:author="LIN, Yufeng" w:date="2021-10-07T10:20:00Z">
                <w:rPr>
                  <w:rFonts w:ascii="Times New Roman" w:hAnsi="Times New Roman" w:cs="Times New Roman"/>
                  <w:kern w:val="0"/>
                  <w:sz w:val="22"/>
                  <w:szCs w:val="24"/>
                  <w:vertAlign w:val="superscript"/>
                </w:rPr>
              </w:rPrChange>
            </w:rPr>
            <w:delText>57</w:delText>
          </w:r>
          <w:r w:rsidRPr="00F331C9" w:rsidDel="00B04161">
            <w:rPr>
              <w:rFonts w:ascii="Times New Roman" w:hAnsi="Times New Roman" w:cs="Times New Roman"/>
              <w:sz w:val="24"/>
              <w:szCs w:val="24"/>
              <w:rPrChange w:id="7522"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23" w:author="LIN, Yufeng" w:date="2021-10-07T10:20:00Z">
                <w:rPr>
                  <w:rFonts w:ascii="Times New Roman" w:hAnsi="Times New Roman" w:cs="Times New Roman"/>
                  <w:sz w:val="22"/>
                </w:rPr>
              </w:rPrChange>
            </w:rPr>
            <w:delText xml:space="preserve"> with significant advantages of reducing the influence by most highly abundant features and weakening the batch effect. </w:delText>
          </w:r>
        </w:del>
      </w:moveFrom>
      <w:moveFromRangeEnd w:id="7514"/>
      <w:del w:id="7524" w:author="LIN, Yufeng" w:date="2021-10-05T18:10:00Z">
        <w:r w:rsidRPr="00F331C9" w:rsidDel="00615D1D">
          <w:rPr>
            <w:rFonts w:ascii="Times New Roman" w:hAnsi="Times New Roman" w:cs="Times New Roman"/>
            <w:sz w:val="24"/>
            <w:szCs w:val="24"/>
            <w:rPrChange w:id="7525" w:author="LIN, Yufeng" w:date="2021-10-07T10:20:00Z">
              <w:rPr>
                <w:rFonts w:ascii="Times New Roman" w:hAnsi="Times New Roman" w:cs="Times New Roman"/>
                <w:sz w:val="22"/>
              </w:rPr>
            </w:rPrChange>
          </w:rPr>
          <w:delText>We</w:delText>
        </w:r>
      </w:del>
      <w:del w:id="7526" w:author="LIN, Yufeng" w:date="2021-10-05T18:09:00Z">
        <w:r w:rsidRPr="00F331C9" w:rsidDel="00615D1D">
          <w:rPr>
            <w:rFonts w:ascii="Times New Roman" w:hAnsi="Times New Roman" w:cs="Times New Roman"/>
            <w:sz w:val="24"/>
            <w:szCs w:val="24"/>
            <w:rPrChange w:id="7527" w:author="LIN, Yufeng" w:date="2021-10-07T10:20:00Z">
              <w:rPr>
                <w:rFonts w:ascii="Times New Roman" w:hAnsi="Times New Roman" w:cs="Times New Roman"/>
                <w:sz w:val="22"/>
              </w:rPr>
            </w:rPrChange>
          </w:rPr>
          <w:delText xml:space="preserve"> applied the rank-sum method to</w:delText>
        </w:r>
      </w:del>
      <w:del w:id="7528" w:author="LIN, Yufeng" w:date="2021-10-05T18:10:00Z">
        <w:r w:rsidRPr="00F331C9" w:rsidDel="00615D1D">
          <w:rPr>
            <w:rFonts w:ascii="Times New Roman" w:hAnsi="Times New Roman" w:cs="Times New Roman"/>
            <w:sz w:val="24"/>
            <w:szCs w:val="24"/>
            <w:rPrChange w:id="7529" w:author="LIN, Yufeng" w:date="2021-10-07T10:20:00Z">
              <w:rPr>
                <w:rFonts w:ascii="Times New Roman" w:hAnsi="Times New Roman" w:cs="Times New Roman"/>
                <w:sz w:val="22"/>
              </w:rPr>
            </w:rPrChange>
          </w:rPr>
          <w:delText xml:space="preserve"> </w:delText>
        </w:r>
      </w:del>
      <w:del w:id="7530" w:author="LIN, Yufeng" w:date="2021-10-05T18:09:00Z">
        <w:r w:rsidRPr="00F331C9" w:rsidDel="00615D1D">
          <w:rPr>
            <w:rFonts w:ascii="Times New Roman" w:hAnsi="Times New Roman" w:cs="Times New Roman"/>
            <w:sz w:val="24"/>
            <w:szCs w:val="24"/>
            <w:rPrChange w:id="7531" w:author="LIN, Yufeng" w:date="2021-10-07T10:20:00Z">
              <w:rPr>
                <w:rFonts w:ascii="Times New Roman" w:hAnsi="Times New Roman" w:cs="Times New Roman"/>
                <w:sz w:val="22"/>
              </w:rPr>
            </w:rPrChange>
          </w:rPr>
          <w:delText xml:space="preserve">identify </w:delText>
        </w:r>
      </w:del>
      <w:del w:id="7532" w:author="LIN, Yufeng" w:date="2021-10-05T18:10:00Z">
        <w:r w:rsidRPr="00F331C9" w:rsidDel="00615D1D">
          <w:rPr>
            <w:rFonts w:ascii="Times New Roman" w:hAnsi="Times New Roman" w:cs="Times New Roman"/>
            <w:sz w:val="24"/>
            <w:szCs w:val="24"/>
            <w:rPrChange w:id="7533" w:author="LIN, Yufeng" w:date="2021-10-07T10:20:00Z">
              <w:rPr>
                <w:rFonts w:ascii="Times New Roman" w:hAnsi="Times New Roman" w:cs="Times New Roman"/>
                <w:sz w:val="22"/>
              </w:rPr>
            </w:rPrChange>
          </w:rPr>
          <w:delText xml:space="preserve">33 </w:delText>
        </w:r>
        <w:r w:rsidR="00DB66B4" w:rsidRPr="00F331C9" w:rsidDel="00615D1D">
          <w:rPr>
            <w:rFonts w:ascii="Times New Roman" w:hAnsi="Times New Roman" w:cs="Times New Roman"/>
            <w:sz w:val="24"/>
            <w:szCs w:val="24"/>
            <w:rPrChange w:id="7534" w:author="LIN, Yufeng" w:date="2021-10-07T10:20:00Z">
              <w:rPr>
                <w:rFonts w:ascii="Times New Roman" w:hAnsi="Times New Roman" w:cs="Times New Roman"/>
                <w:sz w:val="22"/>
              </w:rPr>
            </w:rPrChange>
          </w:rPr>
          <w:delText xml:space="preserve">fungi </w:delText>
        </w:r>
        <w:r w:rsidRPr="00F331C9" w:rsidDel="00615D1D">
          <w:rPr>
            <w:rFonts w:ascii="Times New Roman" w:hAnsi="Times New Roman" w:cs="Times New Roman"/>
            <w:sz w:val="24"/>
            <w:szCs w:val="24"/>
            <w:rPrChange w:id="7535" w:author="LIN, Yufeng" w:date="2021-10-07T10:20:00Z">
              <w:rPr>
                <w:rFonts w:ascii="Times New Roman" w:hAnsi="Times New Roman" w:cs="Times New Roman"/>
                <w:sz w:val="22"/>
              </w:rPr>
            </w:rPrChange>
          </w:rPr>
          <w:delText xml:space="preserve">and 31 bacteria that significantly differed in CRC across eight cohorts. </w:delText>
        </w:r>
      </w:del>
      <w:del w:id="7536" w:author="LIN, Yufeng" w:date="2021-10-06T16:21:00Z">
        <w:r w:rsidRPr="00F331C9" w:rsidDel="00B04161">
          <w:rPr>
            <w:rFonts w:ascii="Times New Roman" w:hAnsi="Times New Roman" w:cs="Times New Roman"/>
            <w:sz w:val="24"/>
            <w:szCs w:val="24"/>
            <w:rPrChange w:id="7537" w:author="LIN, Yufeng" w:date="2021-10-07T10:20:00Z">
              <w:rPr>
                <w:rFonts w:ascii="Times New Roman" w:hAnsi="Times New Roman" w:cs="Times New Roman"/>
                <w:sz w:val="22"/>
              </w:rPr>
            </w:rPrChange>
          </w:rPr>
          <w:delText xml:space="preserve">Since few studies described the </w:delText>
        </w:r>
        <w:r w:rsidR="004314C2" w:rsidRPr="00F331C9" w:rsidDel="00B04161">
          <w:rPr>
            <w:rFonts w:ascii="Times New Roman" w:hAnsi="Times New Roman" w:cs="Times New Roman"/>
            <w:sz w:val="24"/>
            <w:szCs w:val="24"/>
            <w:rPrChange w:id="7538" w:author="LIN, Yufeng" w:date="2021-10-07T10:20:00Z">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id="7539" w:author="LIN, Yufeng" w:date="2021-10-07T10:20:00Z">
              <w:rPr>
                <w:rFonts w:ascii="Times New Roman" w:hAnsi="Times New Roman" w:cs="Times New Roman"/>
                <w:sz w:val="22"/>
              </w:rPr>
            </w:rPrChange>
          </w:rPr>
          <w:delText xml:space="preserve"> associated with CRC, the bacterial populations we screened could prove that the </w:delText>
        </w:r>
        <w:r w:rsidR="004314C2" w:rsidRPr="00F331C9" w:rsidDel="00B04161">
          <w:rPr>
            <w:rFonts w:ascii="Times New Roman" w:hAnsi="Times New Roman" w:cs="Times New Roman"/>
            <w:sz w:val="24"/>
            <w:szCs w:val="24"/>
            <w:rPrChange w:id="7540" w:author="LIN, Yufeng" w:date="2021-10-07T10:20:00Z">
              <w:rPr>
                <w:rFonts w:ascii="Times New Roman" w:hAnsi="Times New Roman" w:cs="Times New Roman"/>
                <w:sz w:val="22"/>
              </w:rPr>
            </w:rPrChange>
          </w:rPr>
          <w:delText>fungal</w:delText>
        </w:r>
        <w:r w:rsidRPr="00F331C9" w:rsidDel="00B04161">
          <w:rPr>
            <w:rFonts w:ascii="Times New Roman" w:hAnsi="Times New Roman" w:cs="Times New Roman"/>
            <w:sz w:val="24"/>
            <w:szCs w:val="24"/>
            <w:rPrChange w:id="7541" w:author="LIN, Yufeng" w:date="2021-10-07T10:20:00Z">
              <w:rPr>
                <w:rFonts w:ascii="Times New Roman" w:hAnsi="Times New Roman" w:cs="Times New Roman"/>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F331C9" w:rsidDel="00B04161">
          <w:rPr>
            <w:rFonts w:ascii="Times New Roman" w:hAnsi="Times New Roman" w:cs="Times New Roman"/>
            <w:i/>
            <w:iCs/>
            <w:sz w:val="24"/>
            <w:szCs w:val="24"/>
            <w:rPrChange w:id="7542" w:author="LIN, Yufeng" w:date="2021-10-07T10:20:00Z">
              <w:rPr>
                <w:rFonts w:ascii="Times New Roman" w:hAnsi="Times New Roman" w:cs="Times New Roman"/>
                <w:sz w:val="22"/>
              </w:rPr>
            </w:rPrChange>
          </w:rPr>
          <w:delText xml:space="preserve"> F. nucleatum</w:delText>
        </w:r>
        <w:r w:rsidRPr="00F331C9" w:rsidDel="00B04161">
          <w:rPr>
            <w:rFonts w:ascii="Times New Roman" w:hAnsi="Times New Roman" w:cs="Times New Roman"/>
            <w:sz w:val="24"/>
            <w:szCs w:val="24"/>
            <w:rPrChange w:id="7543"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44" w:author="LIN, Yufeng" w:date="2021-10-07T10:20:00Z">
              <w:rPr>
                <w:rFonts w:ascii="Times New Roman" w:hAnsi="Times New Roman" w:cs="Times New Roman"/>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F331C9" w:rsidDel="00B04161">
          <w:rPr>
            <w:rFonts w:ascii="Times New Roman" w:hAnsi="Times New Roman" w:cs="Times New Roman"/>
            <w:sz w:val="24"/>
            <w:szCs w:val="24"/>
            <w:rPrChange w:id="7545"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46" w:author="LIN, Yufeng" w:date="2021-10-07T10:20:00Z">
              <w:rPr>
                <w:rFonts w:ascii="Times New Roman" w:hAnsi="Times New Roman" w:cs="Times New Roman"/>
                <w:kern w:val="0"/>
                <w:sz w:val="22"/>
                <w:szCs w:val="24"/>
                <w:vertAlign w:val="superscript"/>
              </w:rPr>
            </w:rPrChange>
          </w:rPr>
          <w:delText>58</w:delText>
        </w:r>
        <w:r w:rsidRPr="00F331C9" w:rsidDel="00B04161">
          <w:rPr>
            <w:rFonts w:ascii="Times New Roman" w:hAnsi="Times New Roman" w:cs="Times New Roman"/>
            <w:sz w:val="24"/>
            <w:szCs w:val="24"/>
            <w:rPrChange w:id="7547"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48" w:author="LIN, Yufeng" w:date="2021-10-07T10:20:00Z">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id="7549" w:author="LIN, Yufeng" w:date="2021-10-07T10:20:00Z">
              <w:rPr>
                <w:rFonts w:ascii="Times New Roman" w:hAnsi="Times New Roman" w:cs="Times New Roman"/>
                <w:sz w:val="22"/>
              </w:rPr>
            </w:rPrChange>
          </w:rPr>
          <w:delText>P. micra</w:delText>
        </w:r>
        <w:r w:rsidRPr="00F331C9" w:rsidDel="00B04161">
          <w:rPr>
            <w:rFonts w:ascii="Times New Roman" w:hAnsi="Times New Roman" w:cs="Times New Roman"/>
            <w:sz w:val="24"/>
            <w:szCs w:val="24"/>
            <w:rPrChange w:id="7550" w:author="LIN, Yufeng" w:date="2021-10-07T10:20:00Z">
              <w:rPr>
                <w:rFonts w:ascii="Times New Roman" w:hAnsi="Times New Roman" w:cs="Times New Roman"/>
                <w:sz w:val="22"/>
              </w:rPr>
            </w:rPrChange>
          </w:rPr>
          <w:fldChar w:fldCharType="begin"/>
        </w:r>
        <w:r w:rsidR="008E309A" w:rsidRPr="00F331C9" w:rsidDel="00B04161">
          <w:rPr>
            <w:rFonts w:ascii="Times New Roman" w:hAnsi="Times New Roman" w:cs="Times New Roman"/>
            <w:sz w:val="24"/>
            <w:szCs w:val="24"/>
            <w:rPrChange w:id="7551" w:author="LIN, Yufeng" w:date="2021-10-07T10:20:00Z">
              <w:rPr>
                <w:rFonts w:ascii="Times New Roman" w:hAnsi="Times New Roman" w:cs="Times New Roman"/>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F331C9" w:rsidDel="00B04161">
          <w:rPr>
            <w:rFonts w:ascii="Times New Roman" w:hAnsi="Times New Roman" w:cs="Times New Roman"/>
            <w:sz w:val="24"/>
            <w:szCs w:val="24"/>
            <w:rPrChange w:id="7552" w:author="LIN, Yufeng" w:date="2021-10-07T10:20:00Z">
              <w:rPr>
                <w:rFonts w:ascii="Times New Roman" w:hAnsi="Times New Roman" w:cs="Times New Roman"/>
                <w:sz w:val="22"/>
              </w:rPr>
            </w:rPrChange>
          </w:rPr>
          <w:fldChar w:fldCharType="separate"/>
        </w:r>
        <w:r w:rsidR="008E309A" w:rsidRPr="00F331C9" w:rsidDel="00B04161">
          <w:rPr>
            <w:rFonts w:ascii="Times New Roman" w:hAnsi="Times New Roman" w:cs="Times New Roman"/>
            <w:kern w:val="0"/>
            <w:sz w:val="24"/>
            <w:szCs w:val="24"/>
            <w:vertAlign w:val="superscript"/>
            <w:rPrChange w:id="7553" w:author="LIN, Yufeng" w:date="2021-10-07T10:20:00Z">
              <w:rPr>
                <w:rFonts w:ascii="Times New Roman" w:hAnsi="Times New Roman" w:cs="Times New Roman"/>
                <w:kern w:val="0"/>
                <w:sz w:val="22"/>
                <w:szCs w:val="24"/>
                <w:vertAlign w:val="superscript"/>
              </w:rPr>
            </w:rPrChange>
          </w:rPr>
          <w:delText>17</w:delText>
        </w:r>
        <w:r w:rsidRPr="00F331C9" w:rsidDel="00B04161">
          <w:rPr>
            <w:rFonts w:ascii="Times New Roman" w:hAnsi="Times New Roman" w:cs="Times New Roman"/>
            <w:sz w:val="24"/>
            <w:szCs w:val="24"/>
            <w:rPrChange w:id="7554"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55" w:author="LIN, Yufeng" w:date="2021-10-07T10:20:00Z">
              <w:rPr>
                <w:rFonts w:ascii="Times New Roman" w:hAnsi="Times New Roman" w:cs="Times New Roman"/>
                <w:sz w:val="22"/>
              </w:rPr>
            </w:rPrChange>
          </w:rPr>
          <w:delText xml:space="preserve">, </w:delText>
        </w:r>
        <w:r w:rsidRPr="00F331C9" w:rsidDel="00B04161">
          <w:rPr>
            <w:rFonts w:ascii="Times New Roman" w:hAnsi="Times New Roman" w:cs="Times New Roman"/>
            <w:i/>
            <w:iCs/>
            <w:sz w:val="24"/>
            <w:szCs w:val="24"/>
            <w:rPrChange w:id="7556" w:author="LIN, Yufeng" w:date="2021-10-07T10:20:00Z">
              <w:rPr>
                <w:rFonts w:ascii="Times New Roman" w:hAnsi="Times New Roman" w:cs="Times New Roman"/>
                <w:sz w:val="22"/>
              </w:rPr>
            </w:rPrChange>
          </w:rPr>
          <w:delText>G. morbillorum</w:delText>
        </w:r>
        <w:r w:rsidRPr="00F331C9" w:rsidDel="00B04161">
          <w:rPr>
            <w:rFonts w:ascii="Times New Roman" w:hAnsi="Times New Roman" w:cs="Times New Roman"/>
            <w:sz w:val="24"/>
            <w:szCs w:val="24"/>
            <w:rPrChange w:id="7557"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58" w:author="LIN, Yufeng" w:date="2021-10-07T10:20:00Z">
              <w:rPr>
                <w:rFonts w:ascii="Times New Roman" w:hAnsi="Times New Roman" w:cs="Times New Roman"/>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F331C9" w:rsidDel="00B04161">
          <w:rPr>
            <w:rFonts w:ascii="Times New Roman" w:hAnsi="Times New Roman" w:cs="Times New Roman"/>
            <w:sz w:val="24"/>
            <w:szCs w:val="24"/>
            <w:rPrChange w:id="7559"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60" w:author="LIN, Yufeng" w:date="2021-10-07T10:20:00Z">
              <w:rPr>
                <w:rFonts w:ascii="Times New Roman" w:hAnsi="Times New Roman" w:cs="Times New Roman"/>
                <w:kern w:val="0"/>
                <w:sz w:val="22"/>
                <w:szCs w:val="24"/>
                <w:vertAlign w:val="superscript"/>
              </w:rPr>
            </w:rPrChange>
          </w:rPr>
          <w:delText>59,60</w:delText>
        </w:r>
        <w:r w:rsidRPr="00F331C9" w:rsidDel="00B04161">
          <w:rPr>
            <w:rFonts w:ascii="Times New Roman" w:hAnsi="Times New Roman" w:cs="Times New Roman"/>
            <w:sz w:val="24"/>
            <w:szCs w:val="24"/>
            <w:rPrChange w:id="7561"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62" w:author="LIN, Yufeng" w:date="2021-10-07T10:20:00Z">
              <w:rPr>
                <w:rFonts w:ascii="Times New Roman" w:hAnsi="Times New Roman" w:cs="Times New Roman"/>
                <w:sz w:val="22"/>
              </w:rPr>
            </w:rPrChange>
          </w:rPr>
          <w:delText xml:space="preserve">, and </w:delText>
        </w:r>
        <w:r w:rsidRPr="00F331C9" w:rsidDel="00B04161">
          <w:rPr>
            <w:rFonts w:ascii="Times New Roman" w:hAnsi="Times New Roman" w:cs="Times New Roman"/>
            <w:i/>
            <w:iCs/>
            <w:sz w:val="24"/>
            <w:szCs w:val="24"/>
            <w:rPrChange w:id="7563" w:author="LIN, Yufeng" w:date="2021-10-07T10:20:00Z">
              <w:rPr>
                <w:rFonts w:ascii="Times New Roman" w:hAnsi="Times New Roman" w:cs="Times New Roman"/>
                <w:sz w:val="22"/>
              </w:rPr>
            </w:rPrChange>
          </w:rPr>
          <w:delText>A. hadrus</w:delText>
        </w:r>
        <w:r w:rsidRPr="00F331C9" w:rsidDel="00B04161">
          <w:rPr>
            <w:rFonts w:ascii="Times New Roman" w:hAnsi="Times New Roman" w:cs="Times New Roman"/>
            <w:sz w:val="24"/>
            <w:szCs w:val="24"/>
            <w:rPrChange w:id="7564"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565" w:author="LIN, Yufeng" w:date="2021-10-07T10:20:00Z">
              <w:rPr>
                <w:rFonts w:ascii="Times New Roman" w:hAnsi="Times New Roman" w:cs="Times New Roman"/>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F331C9" w:rsidDel="00B04161">
          <w:rPr>
            <w:rFonts w:ascii="Times New Roman" w:hAnsi="Times New Roman" w:cs="Times New Roman"/>
            <w:sz w:val="24"/>
            <w:szCs w:val="24"/>
            <w:rPrChange w:id="7566"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567" w:author="LIN, Yufeng" w:date="2021-10-07T10:20:00Z">
              <w:rPr>
                <w:rFonts w:ascii="Times New Roman" w:hAnsi="Times New Roman" w:cs="Times New Roman"/>
                <w:kern w:val="0"/>
                <w:sz w:val="22"/>
                <w:szCs w:val="24"/>
                <w:vertAlign w:val="superscript"/>
              </w:rPr>
            </w:rPrChange>
          </w:rPr>
          <w:delText>61</w:delText>
        </w:r>
        <w:r w:rsidRPr="00F331C9" w:rsidDel="00B04161">
          <w:rPr>
            <w:rFonts w:ascii="Times New Roman" w:hAnsi="Times New Roman" w:cs="Times New Roman"/>
            <w:sz w:val="24"/>
            <w:szCs w:val="24"/>
            <w:rPrChange w:id="7568"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569" w:author="LIN, Yufeng" w:date="2021-10-07T10:20:00Z">
              <w:rPr>
                <w:rFonts w:ascii="Times New Roman" w:hAnsi="Times New Roman" w:cs="Times New Roman"/>
                <w:sz w:val="22"/>
              </w:rPr>
            </w:rPrChange>
          </w:rPr>
          <w:delText xml:space="preserve"> have been reported previously to promote CRC development and occurrence. It also proved that there might be existed several potential probiotics or pathogenic </w:delText>
        </w:r>
        <w:r w:rsidR="004314C2" w:rsidRPr="00F331C9" w:rsidDel="00B04161">
          <w:rPr>
            <w:rFonts w:ascii="Times New Roman" w:hAnsi="Times New Roman" w:cs="Times New Roman"/>
            <w:sz w:val="24"/>
            <w:szCs w:val="24"/>
            <w:rPrChange w:id="7570" w:author="LIN, Yufeng" w:date="2021-10-07T10:20:00Z">
              <w:rPr>
                <w:rFonts w:ascii="Times New Roman" w:hAnsi="Times New Roman" w:cs="Times New Roman"/>
                <w:sz w:val="22"/>
              </w:rPr>
            </w:rPrChange>
          </w:rPr>
          <w:delText>fungi</w:delText>
        </w:r>
        <w:r w:rsidRPr="00F331C9" w:rsidDel="00B04161">
          <w:rPr>
            <w:rFonts w:ascii="Times New Roman" w:hAnsi="Times New Roman" w:cs="Times New Roman"/>
            <w:sz w:val="24"/>
            <w:szCs w:val="24"/>
            <w:rPrChange w:id="7571" w:author="LIN, Yufeng" w:date="2021-10-07T10:20:00Z">
              <w:rPr>
                <w:rFonts w:ascii="Times New Roman" w:hAnsi="Times New Roman" w:cs="Times New Roman"/>
                <w:sz w:val="22"/>
              </w:rPr>
            </w:rPrChange>
          </w:rPr>
          <w:delText xml:space="preserve"> we found</w:delText>
        </w:r>
      </w:del>
      <w:del w:id="7572" w:author="LIN, Yufeng" w:date="2021-10-05T18:11:00Z">
        <w:r w:rsidRPr="00F331C9" w:rsidDel="00615D1D">
          <w:rPr>
            <w:rFonts w:ascii="Times New Roman" w:hAnsi="Times New Roman" w:cs="Times New Roman"/>
            <w:sz w:val="24"/>
            <w:szCs w:val="24"/>
            <w:rPrChange w:id="7573" w:author="LIN, Yufeng" w:date="2021-10-07T10:20:00Z">
              <w:rPr>
                <w:rFonts w:ascii="Times New Roman" w:hAnsi="Times New Roman" w:cs="Times New Roman"/>
                <w:sz w:val="22"/>
              </w:rPr>
            </w:rPrChange>
          </w:rPr>
          <w:delText xml:space="preserve">, and the possibility of the top rankings p-value difference or the biggest value of </w:delText>
        </w:r>
      </w:del>
      <m:oMath>
        <m:r>
          <w:del w:id="7574" w:author="LIN, Yufeng" w:date="2021-10-05T18:11:00Z">
            <w:rPr>
              <w:rFonts w:ascii="Cambria Math" w:hAnsi="Cambria Math" w:cs="Times New Roman"/>
              <w:sz w:val="24"/>
              <w:szCs w:val="24"/>
              <w:rPrChange w:id="7575" w:author="LIN, Yufeng" w:date="2021-10-07T10:20:00Z">
                <w:rPr>
                  <w:rFonts w:ascii="Cambria Math" w:hAnsi="Cambria Math" w:cs="Times New Roman"/>
                  <w:sz w:val="22"/>
                </w:rPr>
              </w:rPrChange>
            </w:rPr>
            <m:t>|log⁡(FC)|</m:t>
          </w:del>
        </m:r>
      </m:oMath>
      <w:del w:id="7576" w:author="LIN, Yufeng" w:date="2021-10-05T18:11:00Z">
        <w:r w:rsidRPr="00F331C9" w:rsidDel="00615D1D">
          <w:rPr>
            <w:rFonts w:ascii="Times New Roman" w:hAnsi="Times New Roman" w:cs="Times New Roman"/>
            <w:sz w:val="24"/>
            <w:szCs w:val="24"/>
            <w:rPrChange w:id="7577" w:author="LIN, Yufeng" w:date="2021-10-07T10:20:00Z">
              <w:rPr>
                <w:rFonts w:ascii="Times New Roman" w:hAnsi="Times New Roman" w:cs="Times New Roman"/>
                <w:sz w:val="22"/>
              </w:rPr>
            </w:rPrChange>
          </w:rPr>
          <w:delText xml:space="preserve"> would be more significant. </w:delText>
        </w:r>
      </w:del>
      <w:del w:id="7578" w:author="LIN, Yufeng" w:date="2021-10-06T13:41:00Z">
        <w:r w:rsidRPr="00F331C9" w:rsidDel="00912809">
          <w:rPr>
            <w:rFonts w:ascii="Times New Roman" w:hAnsi="Times New Roman" w:cs="Times New Roman"/>
            <w:sz w:val="24"/>
            <w:szCs w:val="24"/>
            <w:rPrChange w:id="7579" w:author="LIN, Yufeng" w:date="2021-10-07T10:20:00Z">
              <w:rPr>
                <w:rFonts w:ascii="Times New Roman" w:hAnsi="Times New Roman" w:cs="Times New Roman"/>
                <w:sz w:val="22"/>
              </w:rPr>
            </w:rPrChange>
          </w:rPr>
          <w:delText xml:space="preserve">Among the most effective two </w:delText>
        </w:r>
        <w:r w:rsidR="004314C2" w:rsidRPr="00F331C9" w:rsidDel="00912809">
          <w:rPr>
            <w:rFonts w:ascii="Times New Roman" w:hAnsi="Times New Roman" w:cs="Times New Roman"/>
            <w:sz w:val="24"/>
            <w:szCs w:val="24"/>
            <w:rPrChange w:id="7580" w:author="LIN, Yufeng" w:date="2021-10-07T10:20:00Z">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id="7581" w:author="LIN, Yufeng" w:date="2021-10-07T10:20:00Z">
              <w:rPr>
                <w:rFonts w:ascii="Times New Roman" w:hAnsi="Times New Roman" w:cs="Times New Roman"/>
                <w:sz w:val="22"/>
              </w:rPr>
            </w:rPrChange>
          </w:rPr>
          <w:delText>,</w:delText>
        </w:r>
        <w:r w:rsidRPr="00F331C9" w:rsidDel="00912809">
          <w:rPr>
            <w:rFonts w:ascii="Times New Roman" w:hAnsi="Times New Roman" w:cs="Times New Roman"/>
            <w:i/>
            <w:iCs/>
            <w:sz w:val="24"/>
            <w:szCs w:val="24"/>
            <w:rPrChange w:id="7582" w:author="LIN, Yufeng" w:date="2021-10-07T10:20:00Z">
              <w:rPr>
                <w:rFonts w:ascii="Times New Roman" w:hAnsi="Times New Roman" w:cs="Times New Roman"/>
                <w:i/>
                <w:iCs/>
                <w:sz w:val="22"/>
              </w:rPr>
            </w:rPrChange>
          </w:rPr>
          <w:delText xml:space="preserve"> A. rambellii</w:delText>
        </w:r>
      </w:del>
      <w:del w:id="7583" w:author="LIN, Yufeng" w:date="2021-10-05T16:55:00Z">
        <w:r w:rsidR="00F96E61" w:rsidRPr="00F331C9" w:rsidDel="0088212D">
          <w:rPr>
            <w:rFonts w:ascii="Times New Roman" w:hAnsi="Times New Roman" w:cs="Times New Roman"/>
            <w:i/>
            <w:iCs/>
            <w:sz w:val="24"/>
            <w:szCs w:val="24"/>
            <w:rPrChange w:id="7584" w:author="LIN, Yufeng" w:date="2021-10-07T10:20:00Z">
              <w:rPr>
                <w:rFonts w:ascii="Times New Roman" w:hAnsi="Times New Roman" w:cs="Times New Roman"/>
                <w:i/>
                <w:iCs/>
                <w:sz w:val="22"/>
              </w:rPr>
            </w:rPrChange>
          </w:rPr>
          <w:fldChar w:fldCharType="begin"/>
        </w:r>
        <w:r w:rsidR="00F96E61" w:rsidRPr="00F331C9" w:rsidDel="0088212D">
          <w:rPr>
            <w:rFonts w:ascii="Times New Roman" w:hAnsi="Times New Roman" w:cs="Times New Roman"/>
            <w:i/>
            <w:iCs/>
            <w:sz w:val="24"/>
            <w:szCs w:val="24"/>
            <w:rPrChange w:id="7585" w:author="LIN, Yufeng" w:date="2021-10-07T10:20:00Z">
              <w:rPr>
                <w:rFonts w:ascii="Times New Roman" w:hAnsi="Times New Roman" w:cs="Times New Roman"/>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RPr="00F331C9" w:rsidDel="0088212D">
          <w:rPr>
            <w:rFonts w:ascii="Times New Roman" w:hAnsi="Times New Roman" w:cs="Times New Roman"/>
            <w:i/>
            <w:iCs/>
            <w:sz w:val="24"/>
            <w:szCs w:val="24"/>
            <w:rPrChange w:id="7586" w:author="LIN, Yufeng" w:date="2021-10-07T10:20:00Z">
              <w:rPr>
                <w:rFonts w:ascii="Times New Roman" w:hAnsi="Times New Roman" w:cs="Times New Roman"/>
                <w:i/>
                <w:iCs/>
                <w:sz w:val="22"/>
              </w:rPr>
            </w:rPrChange>
          </w:rPr>
          <w:fldChar w:fldCharType="separate"/>
        </w:r>
        <w:r w:rsidR="00F96E61" w:rsidRPr="00F331C9" w:rsidDel="0088212D">
          <w:rPr>
            <w:rFonts w:ascii="Times New Roman" w:hAnsi="Times New Roman" w:cs="Times New Roman"/>
            <w:kern w:val="0"/>
            <w:sz w:val="24"/>
            <w:szCs w:val="24"/>
            <w:u w:val="dash"/>
            <w:vertAlign w:val="superscript"/>
            <w:rPrChange w:id="7587" w:author="LIN, Yufeng" w:date="2021-10-07T10:20:00Z">
              <w:rPr>
                <w:rFonts w:ascii="Times New Roman" w:hAnsi="Times New Roman" w:cs="Times New Roman"/>
                <w:kern w:val="0"/>
                <w:sz w:val="22"/>
                <w:szCs w:val="24"/>
                <w:u w:val="dash"/>
                <w:vertAlign w:val="superscript"/>
              </w:rPr>
            </w:rPrChange>
          </w:rPr>
          <w:delText>1</w:delText>
        </w:r>
        <w:r w:rsidR="00F96E61" w:rsidRPr="00F331C9" w:rsidDel="0088212D">
          <w:rPr>
            <w:rFonts w:ascii="Times New Roman" w:hAnsi="Times New Roman" w:cs="Times New Roman"/>
            <w:i/>
            <w:iCs/>
            <w:sz w:val="24"/>
            <w:szCs w:val="24"/>
            <w:rPrChange w:id="7588" w:author="LIN, Yufeng" w:date="2021-10-07T10:20:00Z">
              <w:rPr>
                <w:rFonts w:ascii="Times New Roman" w:hAnsi="Times New Roman" w:cs="Times New Roman"/>
                <w:i/>
                <w:iCs/>
                <w:sz w:val="22"/>
              </w:rPr>
            </w:rPrChange>
          </w:rPr>
          <w:fldChar w:fldCharType="end"/>
        </w:r>
      </w:del>
      <w:del w:id="7589" w:author="LIN, Yufeng" w:date="2021-10-06T13:41:00Z">
        <w:r w:rsidRPr="00F331C9" w:rsidDel="00912809">
          <w:rPr>
            <w:rFonts w:ascii="Times New Roman" w:hAnsi="Times New Roman" w:cs="Times New Roman"/>
            <w:sz w:val="24"/>
            <w:szCs w:val="24"/>
            <w:rPrChange w:id="7590" w:author="LIN, Yufeng" w:date="2021-10-07T10:20:00Z">
              <w:rPr>
                <w:rFonts w:ascii="Times New Roman" w:hAnsi="Times New Roman" w:cs="Times New Roman"/>
                <w:sz w:val="22"/>
              </w:rPr>
            </w:rPrChange>
          </w:rPr>
          <w:delText xml:space="preserve"> and </w:delText>
        </w:r>
        <w:r w:rsidRPr="00F331C9" w:rsidDel="00912809">
          <w:rPr>
            <w:rFonts w:ascii="Times New Roman" w:hAnsi="Times New Roman" w:cs="Times New Roman"/>
            <w:i/>
            <w:iCs/>
            <w:sz w:val="24"/>
            <w:szCs w:val="24"/>
            <w:rPrChange w:id="7591" w:author="LIN, Yufeng" w:date="2021-10-07T10:20:00Z">
              <w:rPr>
                <w:rFonts w:ascii="Times New Roman" w:hAnsi="Times New Roman" w:cs="Times New Roman"/>
                <w:i/>
                <w:iCs/>
                <w:sz w:val="22"/>
              </w:rPr>
            </w:rPrChange>
          </w:rPr>
          <w:delText xml:space="preserve">R. irregularis </w:delText>
        </w:r>
        <w:r w:rsidRPr="00F331C9" w:rsidDel="00912809">
          <w:rPr>
            <w:rFonts w:ascii="Times New Roman" w:hAnsi="Times New Roman" w:cs="Times New Roman"/>
            <w:sz w:val="24"/>
            <w:szCs w:val="24"/>
            <w:rPrChange w:id="7592" w:author="LIN, Yufeng" w:date="2021-10-07T10:20:00Z">
              <w:rPr>
                <w:rFonts w:ascii="Times New Roman" w:hAnsi="Times New Roman" w:cs="Times New Roman"/>
                <w:sz w:val="22"/>
              </w:rPr>
            </w:rPrChange>
          </w:rPr>
          <w:delText xml:space="preserve">were reported cancer related. </w:delText>
        </w:r>
        <w:r w:rsidRPr="00F331C9" w:rsidDel="00912809">
          <w:rPr>
            <w:rFonts w:ascii="Times New Roman" w:hAnsi="Times New Roman" w:cs="Times New Roman"/>
            <w:i/>
            <w:iCs/>
            <w:sz w:val="24"/>
            <w:szCs w:val="24"/>
            <w:rPrChange w:id="7593" w:author="LIN, Yufeng" w:date="2021-10-07T10:20:00Z">
              <w:rPr>
                <w:rFonts w:ascii="Times New Roman" w:hAnsi="Times New Roman" w:cs="Times New Roman"/>
                <w:i/>
                <w:iCs/>
                <w:sz w:val="22"/>
              </w:rPr>
            </w:rPrChange>
          </w:rPr>
          <w:delText>A. rambellii</w:delText>
        </w:r>
        <w:r w:rsidRPr="00F331C9" w:rsidDel="00912809">
          <w:rPr>
            <w:rFonts w:ascii="Times New Roman" w:hAnsi="Times New Roman" w:cs="Times New Roman"/>
            <w:sz w:val="24"/>
            <w:szCs w:val="24"/>
            <w:rPrChange w:id="7594" w:author="LIN, Yufeng" w:date="2021-10-07T10:20:00Z">
              <w:rPr>
                <w:rFonts w:ascii="Times New Roman" w:hAnsi="Times New Roman" w:cs="Times New Roman"/>
                <w:sz w:val="22"/>
              </w:rPr>
            </w:rPrChange>
          </w:rPr>
          <w:delText xml:space="preserve"> was the most significantly different </w:delText>
        </w:r>
        <w:r w:rsidR="004314C2" w:rsidRPr="00F331C9" w:rsidDel="00912809">
          <w:rPr>
            <w:rFonts w:ascii="Times New Roman" w:hAnsi="Times New Roman" w:cs="Times New Roman"/>
            <w:sz w:val="24"/>
            <w:szCs w:val="24"/>
            <w:rPrChange w:id="7595" w:author="LIN, Yufeng" w:date="2021-10-07T10:20:00Z">
              <w:rPr>
                <w:rFonts w:ascii="Times New Roman" w:hAnsi="Times New Roman" w:cs="Times New Roman"/>
                <w:sz w:val="22"/>
              </w:rPr>
            </w:rPrChange>
          </w:rPr>
          <w:delText>fungi</w:delText>
        </w:r>
        <w:r w:rsidRPr="00F331C9" w:rsidDel="00912809">
          <w:rPr>
            <w:rFonts w:ascii="Times New Roman" w:hAnsi="Times New Roman" w:cs="Times New Roman"/>
            <w:sz w:val="24"/>
            <w:szCs w:val="24"/>
            <w:rPrChange w:id="7596" w:author="LIN, Yufeng" w:date="2021-10-07T10:20:00Z">
              <w:rPr>
                <w:rFonts w:ascii="Times New Roman" w:hAnsi="Times New Roman" w:cs="Times New Roman"/>
                <w:sz w:val="22"/>
              </w:rPr>
            </w:rPrChange>
          </w:rPr>
          <w:delText xml:space="preserve"> in CRC-control, as well as in CRC-adenoma comparison.</w:delText>
        </w:r>
      </w:del>
      <w:del w:id="7597" w:author="LIN, Yufeng" w:date="2021-10-06T15:59:00Z">
        <w:r w:rsidRPr="00F331C9" w:rsidDel="007E6892">
          <w:rPr>
            <w:rFonts w:ascii="Times New Roman" w:hAnsi="Times New Roman" w:cs="Times New Roman"/>
            <w:sz w:val="24"/>
            <w:szCs w:val="24"/>
            <w:rPrChange w:id="7598" w:author="LIN, Yufeng" w:date="2021-10-07T10:20:00Z">
              <w:rPr>
                <w:rFonts w:ascii="Times New Roman" w:hAnsi="Times New Roman" w:cs="Times New Roman"/>
                <w:sz w:val="22"/>
              </w:rPr>
            </w:rPrChange>
          </w:rPr>
          <w:delText xml:space="preserve"> </w:delText>
        </w:r>
      </w:del>
      <w:del w:id="7599" w:author="LIN, Yufeng" w:date="2021-10-06T15:46:00Z">
        <w:r w:rsidRPr="00F331C9" w:rsidDel="00113AD8">
          <w:rPr>
            <w:rFonts w:ascii="Times New Roman" w:hAnsi="Times New Roman" w:cs="Times New Roman"/>
            <w:sz w:val="24"/>
            <w:szCs w:val="24"/>
            <w:rPrChange w:id="7600" w:author="LIN, Yufeng" w:date="2021-10-07T10:20:00Z">
              <w:rPr>
                <w:rFonts w:ascii="Times New Roman" w:hAnsi="Times New Roman" w:cs="Times New Roman"/>
                <w:sz w:val="22"/>
              </w:rPr>
            </w:rPrChange>
          </w:rPr>
          <w:delText xml:space="preserve">It </w:delText>
        </w:r>
      </w:del>
      <w:del w:id="7601" w:author="LIN, Yufeng" w:date="2021-10-06T15:48:00Z">
        <w:r w:rsidRPr="00F331C9" w:rsidDel="00113AD8">
          <w:rPr>
            <w:rFonts w:ascii="Times New Roman" w:hAnsi="Times New Roman" w:cs="Times New Roman"/>
            <w:sz w:val="24"/>
            <w:szCs w:val="24"/>
            <w:rPrChange w:id="7602" w:author="LIN, Yufeng" w:date="2021-10-07T10:20:00Z">
              <w:rPr>
                <w:rFonts w:ascii="Times New Roman" w:hAnsi="Times New Roman" w:cs="Times New Roman"/>
                <w:sz w:val="22"/>
              </w:rPr>
            </w:rPrChange>
          </w:rPr>
          <w:delText>w</w:delText>
        </w:r>
      </w:del>
      <w:del w:id="7603" w:author="LIN, Yufeng" w:date="2021-10-06T15:57:00Z">
        <w:r w:rsidRPr="00F331C9" w:rsidDel="007E6892">
          <w:rPr>
            <w:rFonts w:ascii="Times New Roman" w:hAnsi="Times New Roman" w:cs="Times New Roman"/>
            <w:sz w:val="24"/>
            <w:szCs w:val="24"/>
            <w:rPrChange w:id="7604" w:author="LIN, Yufeng" w:date="2021-10-07T10:20:00Z">
              <w:rPr>
                <w:rFonts w:ascii="Times New Roman" w:hAnsi="Times New Roman" w:cs="Times New Roman"/>
                <w:sz w:val="22"/>
              </w:rPr>
            </w:rPrChange>
          </w:rPr>
          <w:delText>ould create carcinogenic products, aflatoxin and aflatoxin precursor sterigmatocystin</w:delText>
        </w:r>
        <w:r w:rsidRPr="00F331C9" w:rsidDel="007E6892">
          <w:rPr>
            <w:rFonts w:ascii="Times New Roman" w:hAnsi="Times New Roman" w:cs="Times New Roman"/>
            <w:sz w:val="24"/>
            <w:szCs w:val="24"/>
            <w:rPrChange w:id="7605" w:author="LIN, Yufeng" w:date="2021-10-07T10:20:00Z">
              <w:rPr>
                <w:rFonts w:ascii="Times New Roman" w:hAnsi="Times New Roman" w:cs="Times New Roman"/>
                <w:sz w:val="22"/>
              </w:rPr>
            </w:rPrChange>
          </w:rPr>
          <w:fldChar w:fldCharType="begin"/>
        </w:r>
        <w:r w:rsidR="00B07014" w:rsidRPr="00F331C9" w:rsidDel="007E6892">
          <w:rPr>
            <w:rFonts w:ascii="Times New Roman" w:hAnsi="Times New Roman" w:cs="Times New Roman"/>
            <w:sz w:val="24"/>
            <w:szCs w:val="24"/>
            <w:rPrChange w:id="7606" w:author="LIN, Yufeng" w:date="2021-10-07T10:20:00Z">
              <w:rPr>
                <w:rFonts w:ascii="Times New Roman" w:hAnsi="Times New Roman" w:cs="Times New Roman"/>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F331C9" w:rsidDel="007E6892">
          <w:rPr>
            <w:rFonts w:ascii="Times New Roman" w:hAnsi="Times New Roman" w:cs="Times New Roman"/>
            <w:sz w:val="24"/>
            <w:szCs w:val="24"/>
            <w:rPrChange w:id="7607" w:author="LIN, Yufeng" w:date="2021-10-07T10:20:00Z">
              <w:rPr>
                <w:rFonts w:ascii="Times New Roman" w:hAnsi="Times New Roman" w:cs="Times New Roman"/>
                <w:sz w:val="22"/>
              </w:rPr>
            </w:rPrChange>
          </w:rPr>
          <w:fldChar w:fldCharType="separate"/>
        </w:r>
        <w:r w:rsidR="008E309A" w:rsidRPr="00F331C9" w:rsidDel="007E6892">
          <w:rPr>
            <w:rFonts w:ascii="Times New Roman" w:hAnsi="Times New Roman" w:cs="Times New Roman"/>
            <w:kern w:val="0"/>
            <w:sz w:val="24"/>
            <w:szCs w:val="24"/>
            <w:vertAlign w:val="superscript"/>
            <w:rPrChange w:id="7608" w:author="LIN, Yufeng" w:date="2021-10-07T10:20:00Z">
              <w:rPr>
                <w:rFonts w:ascii="Times New Roman" w:hAnsi="Times New Roman" w:cs="Times New Roman"/>
                <w:kern w:val="0"/>
                <w:sz w:val="22"/>
                <w:szCs w:val="24"/>
                <w:vertAlign w:val="superscript"/>
              </w:rPr>
            </w:rPrChange>
          </w:rPr>
          <w:delText>29,30</w:delText>
        </w:r>
        <w:r w:rsidRPr="00F331C9" w:rsidDel="007E6892">
          <w:rPr>
            <w:rFonts w:ascii="Times New Roman" w:hAnsi="Times New Roman" w:cs="Times New Roman"/>
            <w:sz w:val="24"/>
            <w:szCs w:val="24"/>
            <w:rPrChange w:id="7609" w:author="LIN, Yufeng" w:date="2021-10-07T10:20:00Z">
              <w:rPr>
                <w:rFonts w:ascii="Times New Roman" w:hAnsi="Times New Roman" w:cs="Times New Roman"/>
                <w:sz w:val="22"/>
              </w:rPr>
            </w:rPrChange>
          </w:rPr>
          <w:fldChar w:fldCharType="end"/>
        </w:r>
        <w:r w:rsidRPr="00F331C9" w:rsidDel="007E6892">
          <w:rPr>
            <w:rFonts w:ascii="Times New Roman" w:hAnsi="Times New Roman" w:cs="Times New Roman"/>
            <w:sz w:val="24"/>
            <w:szCs w:val="24"/>
            <w:rPrChange w:id="7610" w:author="LIN, Yufeng" w:date="2021-10-07T10:20:00Z">
              <w:rPr>
                <w:rFonts w:ascii="Times New Roman" w:hAnsi="Times New Roman" w:cs="Times New Roman"/>
                <w:sz w:val="22"/>
              </w:rPr>
            </w:rPrChange>
          </w:rPr>
          <w:delText xml:space="preserve">. </w:delText>
        </w:r>
      </w:del>
      <w:moveFromRangeStart w:id="7611" w:author="LIN, Yufeng" w:date="2021-10-06T16:00:00Z" w:name="move84428464"/>
      <w:moveFrom w:id="7612" w:author="LIN, Yufeng" w:date="2021-10-06T16:00:00Z">
        <w:del w:id="7613" w:author="LIN, Yufeng" w:date="2021-10-06T16:21:00Z">
          <w:r w:rsidRPr="00F331C9" w:rsidDel="00B04161">
            <w:rPr>
              <w:rFonts w:ascii="Times New Roman" w:hAnsi="Times New Roman" w:cs="Times New Roman"/>
              <w:sz w:val="24"/>
              <w:szCs w:val="24"/>
              <w:rPrChange w:id="7614" w:author="LIN, Yufeng" w:date="2021-10-07T10:20:00Z">
                <w:rPr>
                  <w:rFonts w:ascii="Times New Roman" w:hAnsi="Times New Roman" w:cs="Times New Roman"/>
                  <w:sz w:val="22"/>
                </w:rPr>
              </w:rPrChange>
            </w:rPr>
            <w:delText xml:space="preserve">Salvianolic acids, as a result of the </w:delText>
          </w:r>
          <w:r w:rsidRPr="00F331C9" w:rsidDel="00B04161">
            <w:rPr>
              <w:rFonts w:ascii="Times New Roman" w:hAnsi="Times New Roman" w:cs="Times New Roman"/>
              <w:i/>
              <w:iCs/>
              <w:sz w:val="24"/>
              <w:szCs w:val="24"/>
              <w:rPrChange w:id="7615" w:author="LIN, Yufeng" w:date="2021-10-07T10:20:00Z">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id="7616" w:author="LIN, Yufeng" w:date="2021-10-07T10:20:00Z">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id="7617" w:author="LIN, Yufeng" w:date="2021-10-07T10:20:00Z">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id="7618" w:author="LIN, Yufeng" w:date="2021-10-07T10:20:00Z">
                <w:rPr>
                  <w:rFonts w:ascii="Times New Roman" w:hAnsi="Times New Roman" w:cs="Times New Roman"/>
                  <w:sz w:val="22"/>
                </w:rPr>
              </w:rPrChange>
            </w:rPr>
            <w:delText xml:space="preserve"> symbiosis, showed a significant impact on cancer treatment</w:delText>
          </w:r>
          <w:r w:rsidRPr="00F331C9" w:rsidDel="00B04161">
            <w:rPr>
              <w:rFonts w:ascii="Times New Roman" w:hAnsi="Times New Roman" w:cs="Times New Roman"/>
              <w:sz w:val="24"/>
              <w:szCs w:val="24"/>
              <w:rPrChange w:id="7619"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620" w:author="LIN, Yufeng" w:date="2021-10-07T10:20:00Z">
                <w:rPr>
                  <w:rFonts w:ascii="Times New Roman" w:hAnsi="Times New Roman" w:cs="Times New Roman"/>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F331C9" w:rsidDel="00B04161">
            <w:rPr>
              <w:rFonts w:ascii="Times New Roman" w:hAnsi="Times New Roman" w:cs="Times New Roman"/>
              <w:sz w:val="24"/>
              <w:szCs w:val="24"/>
              <w:rPrChange w:id="7621"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622" w:author="LIN, Yufeng" w:date="2021-10-07T10:20:00Z">
                <w:rPr>
                  <w:rFonts w:ascii="Times New Roman" w:hAnsi="Times New Roman" w:cs="Times New Roman"/>
                  <w:kern w:val="0"/>
                  <w:sz w:val="22"/>
                  <w:szCs w:val="24"/>
                  <w:vertAlign w:val="superscript"/>
                </w:rPr>
              </w:rPrChange>
            </w:rPr>
            <w:delText>62,63</w:delText>
          </w:r>
          <w:r w:rsidRPr="00F331C9" w:rsidDel="00B04161">
            <w:rPr>
              <w:rFonts w:ascii="Times New Roman" w:hAnsi="Times New Roman" w:cs="Times New Roman"/>
              <w:sz w:val="24"/>
              <w:szCs w:val="24"/>
              <w:rPrChange w:id="7623"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624" w:author="LIN, Yufeng" w:date="2021-10-07T10:20:00Z">
                <w:rPr>
                  <w:rFonts w:ascii="Times New Roman" w:hAnsi="Times New Roman" w:cs="Times New Roman"/>
                  <w:sz w:val="22"/>
                </w:rPr>
              </w:rPrChange>
            </w:rPr>
            <w:delText xml:space="preserve">. Furthermore, other major affected compounds from </w:delText>
          </w:r>
          <w:r w:rsidRPr="00F331C9" w:rsidDel="00B04161">
            <w:rPr>
              <w:rFonts w:ascii="Times New Roman" w:hAnsi="Times New Roman" w:cs="Times New Roman"/>
              <w:i/>
              <w:iCs/>
              <w:sz w:val="24"/>
              <w:szCs w:val="24"/>
              <w:rPrChange w:id="7625" w:author="LIN, Yufeng" w:date="2021-10-07T10:20:00Z">
                <w:rPr>
                  <w:rFonts w:ascii="Times New Roman" w:hAnsi="Times New Roman" w:cs="Times New Roman"/>
                  <w:i/>
                  <w:iCs/>
                  <w:sz w:val="22"/>
                </w:rPr>
              </w:rPrChange>
            </w:rPr>
            <w:delText>A. officinalis</w:delText>
          </w:r>
          <w:r w:rsidRPr="00F331C9" w:rsidDel="00B04161">
            <w:rPr>
              <w:rFonts w:ascii="Times New Roman" w:hAnsi="Times New Roman" w:cs="Times New Roman"/>
              <w:sz w:val="24"/>
              <w:szCs w:val="24"/>
              <w:rPrChange w:id="7626" w:author="LIN, Yufeng" w:date="2021-10-07T10:20:00Z">
                <w:rPr>
                  <w:rFonts w:ascii="Times New Roman" w:hAnsi="Times New Roman" w:cs="Times New Roman"/>
                  <w:sz w:val="22"/>
                </w:rPr>
              </w:rPrChange>
            </w:rPr>
            <w:delText>-</w:delText>
          </w:r>
          <w:r w:rsidRPr="00F331C9" w:rsidDel="00B04161">
            <w:rPr>
              <w:rFonts w:ascii="Times New Roman" w:hAnsi="Times New Roman" w:cs="Times New Roman"/>
              <w:i/>
              <w:iCs/>
              <w:sz w:val="24"/>
              <w:szCs w:val="24"/>
              <w:rPrChange w:id="7627" w:author="LIN, Yufeng" w:date="2021-10-07T10:20:00Z">
                <w:rPr>
                  <w:rFonts w:ascii="Times New Roman" w:hAnsi="Times New Roman" w:cs="Times New Roman"/>
                  <w:i/>
                  <w:iCs/>
                  <w:sz w:val="22"/>
                </w:rPr>
              </w:rPrChange>
            </w:rPr>
            <w:delText>R. irregularis</w:delText>
          </w:r>
          <w:r w:rsidRPr="00F331C9" w:rsidDel="00B04161">
            <w:rPr>
              <w:rFonts w:ascii="Times New Roman" w:hAnsi="Times New Roman" w:cs="Times New Roman"/>
              <w:sz w:val="24"/>
              <w:szCs w:val="24"/>
              <w:rPrChange w:id="7628" w:author="LIN, Yufeng" w:date="2021-10-07T10:20:00Z">
                <w:rPr>
                  <w:rFonts w:ascii="Times New Roman" w:hAnsi="Times New Roman" w:cs="Times New Roman"/>
                  <w:sz w:val="22"/>
                </w:rPr>
              </w:rPrChange>
            </w:rPr>
            <w:delText xml:space="preserve"> symbiosis, such as rosmarinic acid, ferulic acid, caffeic acids, and derivatives, present several health-related properties, such as antioxidant, anti-inflammatory, and antimicrobial activities</w:delText>
          </w:r>
          <w:r w:rsidRPr="00F331C9" w:rsidDel="00B04161">
            <w:rPr>
              <w:rFonts w:ascii="Times New Roman" w:hAnsi="Times New Roman" w:cs="Times New Roman"/>
              <w:sz w:val="24"/>
              <w:szCs w:val="24"/>
              <w:rPrChange w:id="7629" w:author="LIN, Yufeng" w:date="2021-10-07T10:20:00Z">
                <w:rPr>
                  <w:rFonts w:ascii="Times New Roman" w:hAnsi="Times New Roman" w:cs="Times New Roman"/>
                  <w:sz w:val="22"/>
                </w:rPr>
              </w:rPrChange>
            </w:rPr>
            <w:fldChar w:fldCharType="begin"/>
          </w:r>
          <w:r w:rsidR="00B2342E" w:rsidRPr="00F331C9" w:rsidDel="00B04161">
            <w:rPr>
              <w:rFonts w:ascii="Times New Roman" w:hAnsi="Times New Roman" w:cs="Times New Roman"/>
              <w:sz w:val="24"/>
              <w:szCs w:val="24"/>
              <w:rPrChange w:id="7630" w:author="LIN, Yufeng" w:date="2021-10-07T10:20:00Z">
                <w:rPr>
                  <w:rFonts w:ascii="Times New Roman" w:hAnsi="Times New Roman" w:cs="Times New Roman"/>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F331C9" w:rsidDel="00B04161">
            <w:rPr>
              <w:rFonts w:ascii="Times New Roman" w:hAnsi="Times New Roman" w:cs="Times New Roman"/>
              <w:sz w:val="24"/>
              <w:szCs w:val="24"/>
              <w:rPrChange w:id="7631" w:author="LIN, Yufeng" w:date="2021-10-07T10:20:00Z">
                <w:rPr>
                  <w:rFonts w:ascii="Times New Roman" w:hAnsi="Times New Roman" w:cs="Times New Roman"/>
                  <w:sz w:val="22"/>
                </w:rPr>
              </w:rPrChange>
            </w:rPr>
            <w:fldChar w:fldCharType="separate"/>
          </w:r>
          <w:r w:rsidR="00B2342E" w:rsidRPr="00F331C9" w:rsidDel="00B04161">
            <w:rPr>
              <w:rFonts w:ascii="Times New Roman" w:hAnsi="Times New Roman" w:cs="Times New Roman"/>
              <w:kern w:val="0"/>
              <w:sz w:val="24"/>
              <w:szCs w:val="24"/>
              <w:vertAlign w:val="superscript"/>
              <w:rPrChange w:id="7632" w:author="LIN, Yufeng" w:date="2021-10-07T10:20:00Z">
                <w:rPr>
                  <w:rFonts w:ascii="Times New Roman" w:hAnsi="Times New Roman" w:cs="Times New Roman"/>
                  <w:kern w:val="0"/>
                  <w:sz w:val="22"/>
                  <w:szCs w:val="24"/>
                  <w:vertAlign w:val="superscript"/>
                </w:rPr>
              </w:rPrChange>
            </w:rPr>
            <w:delText>64,65</w:delText>
          </w:r>
          <w:r w:rsidRPr="00F331C9" w:rsidDel="00B04161">
            <w:rPr>
              <w:rFonts w:ascii="Times New Roman" w:hAnsi="Times New Roman" w:cs="Times New Roman"/>
              <w:sz w:val="24"/>
              <w:szCs w:val="24"/>
              <w:rPrChange w:id="7633" w:author="LIN, Yufeng" w:date="2021-10-07T10:20:00Z">
                <w:rPr>
                  <w:rFonts w:ascii="Times New Roman" w:hAnsi="Times New Roman" w:cs="Times New Roman"/>
                  <w:sz w:val="22"/>
                </w:rPr>
              </w:rPrChange>
            </w:rPr>
            <w:fldChar w:fldCharType="end"/>
          </w:r>
          <w:r w:rsidRPr="00F331C9" w:rsidDel="00B04161">
            <w:rPr>
              <w:rFonts w:ascii="Times New Roman" w:hAnsi="Times New Roman" w:cs="Times New Roman"/>
              <w:sz w:val="24"/>
              <w:szCs w:val="24"/>
              <w:rPrChange w:id="7634" w:author="LIN, Yufeng" w:date="2021-10-07T10:20:00Z">
                <w:rPr>
                  <w:rFonts w:ascii="Times New Roman" w:hAnsi="Times New Roman" w:cs="Times New Roman"/>
                  <w:sz w:val="22"/>
                </w:rPr>
              </w:rPrChange>
            </w:rPr>
            <w:delText>.</w:delText>
          </w:r>
        </w:del>
      </w:moveFrom>
      <w:moveFromRangeEnd w:id="7611"/>
      <w:del w:id="7635" w:author="LIN, Yufeng" w:date="2021-10-06T16:00:00Z">
        <w:r w:rsidRPr="00F331C9" w:rsidDel="007E6892">
          <w:rPr>
            <w:rFonts w:ascii="Times New Roman" w:hAnsi="Times New Roman" w:cs="Times New Roman"/>
            <w:i/>
            <w:iCs/>
            <w:sz w:val="24"/>
            <w:szCs w:val="24"/>
            <w:rPrChange w:id="7636" w:author="LIN, Yufeng" w:date="2021-10-07T10:20:00Z">
              <w:rPr>
                <w:rFonts w:ascii="Times New Roman" w:hAnsi="Times New Roman" w:cs="Times New Roman"/>
                <w:i/>
                <w:iCs/>
                <w:sz w:val="22"/>
              </w:rPr>
            </w:rPrChange>
          </w:rPr>
          <w:delText xml:space="preserve"> </w:delText>
        </w:r>
      </w:del>
      <w:del w:id="7637" w:author="LIN, Yufeng" w:date="2021-10-06T16:10:00Z">
        <w:r w:rsidRPr="00F331C9" w:rsidDel="00713425">
          <w:rPr>
            <w:rFonts w:ascii="Times New Roman" w:hAnsi="Times New Roman" w:cs="Times New Roman"/>
            <w:i/>
            <w:iCs/>
            <w:sz w:val="24"/>
            <w:szCs w:val="24"/>
            <w:rPrChange w:id="7638"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39" w:author="LIN, Yufeng" w:date="2021-10-07T10:20:00Z">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id="7640" w:author="LIN, Yufeng" w:date="2021-10-07T10:20:00Z">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id="7641" w:author="LIN, Yufeng" w:date="2021-10-07T10:20:00Z">
              <w:rPr>
                <w:rFonts w:ascii="Times New Roman" w:hAnsi="Times New Roman" w:cs="Times New Roman"/>
                <w:sz w:val="22"/>
              </w:rPr>
            </w:rPrChange>
          </w:rPr>
          <w:delText xml:space="preserve">were the most enriched or depleted </w:delText>
        </w:r>
        <w:r w:rsidR="004314C2" w:rsidRPr="00F331C9" w:rsidDel="00713425">
          <w:rPr>
            <w:rFonts w:ascii="Times New Roman" w:hAnsi="Times New Roman" w:cs="Times New Roman"/>
            <w:sz w:val="24"/>
            <w:szCs w:val="24"/>
            <w:rPrChange w:id="7642" w:author="LIN, Yufeng" w:date="2021-10-07T10:20:00Z">
              <w:rPr>
                <w:rFonts w:ascii="Times New Roman" w:hAnsi="Times New Roman" w:cs="Times New Roman"/>
                <w:sz w:val="22"/>
              </w:rPr>
            </w:rPrChange>
          </w:rPr>
          <w:delText>fungus</w:delText>
        </w:r>
        <w:r w:rsidRPr="00F331C9" w:rsidDel="00713425">
          <w:rPr>
            <w:rFonts w:ascii="Times New Roman" w:hAnsi="Times New Roman" w:cs="Times New Roman"/>
            <w:sz w:val="24"/>
            <w:szCs w:val="24"/>
            <w:rPrChange w:id="7643" w:author="LIN, Yufeng" w:date="2021-10-07T10:20:00Z">
              <w:rPr>
                <w:rFonts w:ascii="Times New Roman" w:hAnsi="Times New Roman" w:cs="Times New Roman"/>
                <w:sz w:val="22"/>
              </w:rPr>
            </w:rPrChange>
          </w:rPr>
          <w:delText xml:space="preserve"> in CRC. Even though both were from the same genus </w:delText>
        </w:r>
        <w:r w:rsidRPr="00F331C9" w:rsidDel="00713425">
          <w:rPr>
            <w:rFonts w:ascii="Times New Roman" w:hAnsi="Times New Roman" w:cs="Times New Roman"/>
            <w:i/>
            <w:iCs/>
            <w:sz w:val="24"/>
            <w:szCs w:val="24"/>
            <w:rPrChange w:id="7644" w:author="LIN, Yufeng" w:date="2021-10-07T10:20:00Z">
              <w:rPr>
                <w:rFonts w:ascii="Times New Roman" w:hAnsi="Times New Roman" w:cs="Times New Roman"/>
                <w:i/>
                <w:iCs/>
                <w:sz w:val="22"/>
              </w:rPr>
            </w:rPrChange>
          </w:rPr>
          <w:delText>Aspergillus</w:delText>
        </w:r>
        <w:r w:rsidRPr="00F331C9" w:rsidDel="00713425">
          <w:rPr>
            <w:rFonts w:ascii="Times New Roman" w:hAnsi="Times New Roman" w:cs="Times New Roman"/>
            <w:sz w:val="24"/>
            <w:szCs w:val="24"/>
            <w:rPrChange w:id="7645" w:author="LIN, Yufeng" w:date="2021-10-07T10:20:00Z">
              <w:rPr>
                <w:rFonts w:ascii="Times New Roman" w:hAnsi="Times New Roman" w:cs="Times New Roman"/>
                <w:sz w:val="22"/>
              </w:rPr>
            </w:rPrChange>
          </w:rPr>
          <w:delText xml:space="preserve">, the latter plays the opposite function in cancer. The crude enzyme extract derived from </w:delText>
        </w:r>
        <w:r w:rsidRPr="00F331C9" w:rsidDel="00713425">
          <w:rPr>
            <w:rFonts w:ascii="Times New Roman" w:hAnsi="Times New Roman" w:cs="Times New Roman"/>
            <w:i/>
            <w:iCs/>
            <w:sz w:val="24"/>
            <w:szCs w:val="24"/>
            <w:rPrChange w:id="7646"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47" w:author="LIN, Yufeng" w:date="2021-10-07T10:20:00Z">
              <w:rPr>
                <w:rFonts w:ascii="Times New Roman" w:hAnsi="Times New Roman" w:cs="Times New Roman"/>
                <w:sz w:val="22"/>
              </w:rPr>
            </w:rPrChange>
          </w:rPr>
          <w:delText xml:space="preserve"> could enhance the antioxidative activities of Viscum album var. coloratum</w:delText>
        </w:r>
        <w:r w:rsidRPr="00F331C9" w:rsidDel="00713425">
          <w:rPr>
            <w:rFonts w:ascii="Times New Roman" w:hAnsi="Times New Roman" w:cs="Times New Roman"/>
            <w:sz w:val="24"/>
            <w:szCs w:val="24"/>
            <w:rPrChange w:id="7648" w:author="LIN, Yufeng" w:date="2021-10-07T10:20:00Z">
              <w:rPr>
                <w:rFonts w:ascii="Times New Roman" w:hAnsi="Times New Roman" w:cs="Times New Roman"/>
                <w:sz w:val="22"/>
              </w:rPr>
            </w:rPrChange>
          </w:rPr>
          <w:fldChar w:fldCharType="begin"/>
        </w:r>
        <w:r w:rsidR="008E309A" w:rsidRPr="00F331C9" w:rsidDel="00713425">
          <w:rPr>
            <w:rFonts w:ascii="Times New Roman" w:hAnsi="Times New Roman" w:cs="Times New Roman"/>
            <w:sz w:val="24"/>
            <w:szCs w:val="24"/>
            <w:rPrChange w:id="7649" w:author="LIN, Yufeng" w:date="2021-10-07T10:20:00Z">
              <w:rPr>
                <w:rFonts w:ascii="Times New Roman" w:hAnsi="Times New Roman" w:cs="Times New Roman"/>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8E309A" w:rsidRPr="00F331C9" w:rsidDel="00713425">
          <w:rPr>
            <w:rFonts w:ascii="Times New Roman" w:hAnsi="Times New Roman" w:cs="Times New Roman" w:hint="eastAsia"/>
            <w:sz w:val="24"/>
            <w:szCs w:val="24"/>
            <w:rPrChange w:id="7650" w:author="LIN, Yufeng" w:date="2021-10-07T10:20:00Z">
              <w:rPr>
                <w:rFonts w:ascii="Times New Roman" w:hAnsi="Times New Roman" w:cs="Times New Roman" w:hint="eastAsia"/>
                <w:sz w:val="22"/>
              </w:rPr>
            </w:rPrChange>
          </w:rPr>
          <w:delInstrText>′</w:delInstrText>
        </w:r>
        <w:r w:rsidR="008E309A" w:rsidRPr="00F331C9" w:rsidDel="00713425">
          <w:rPr>
            <w:rFonts w:ascii="Times New Roman" w:hAnsi="Times New Roman" w:cs="Times New Roman"/>
            <w:sz w:val="24"/>
            <w:szCs w:val="24"/>
            <w:rPrChange w:id="7651" w:author="LIN, Yufeng" w:date="2021-10-07T10:20:00Z">
              <w:rPr>
                <w:rFonts w:ascii="Times New Roman" w:hAnsi="Times New Roman" w:cs="Times New Roman"/>
                <w:sz w:val="22"/>
              </w:rPr>
            </w:rPrChange>
          </w:rPr>
          <w:delInstrText>,7</w:delInstrText>
        </w:r>
        <w:r w:rsidR="008E309A" w:rsidRPr="00F331C9" w:rsidDel="00713425">
          <w:rPr>
            <w:rFonts w:ascii="Times New Roman" w:hAnsi="Times New Roman" w:cs="Times New Roman" w:hint="eastAsia"/>
            <w:sz w:val="24"/>
            <w:szCs w:val="24"/>
            <w:rPrChange w:id="7652" w:author="LIN, Yufeng" w:date="2021-10-07T10:20:00Z">
              <w:rPr>
                <w:rFonts w:ascii="Times New Roman" w:hAnsi="Times New Roman" w:cs="Times New Roman" w:hint="eastAsia"/>
                <w:sz w:val="22"/>
              </w:rPr>
            </w:rPrChange>
          </w:rPr>
          <w:delInstrText>′</w:delInstrText>
        </w:r>
        <w:r w:rsidR="008E309A" w:rsidRPr="00F331C9" w:rsidDel="00713425">
          <w:rPr>
            <w:rFonts w:ascii="Times New Roman" w:hAnsi="Times New Roman" w:cs="Times New Roman"/>
            <w:sz w:val="24"/>
            <w:szCs w:val="24"/>
            <w:rPrChange w:id="7653" w:author="LIN, Yufeng" w:date="2021-10-07T10:20:00Z">
              <w:rPr>
                <w:rFonts w:ascii="Times New Roman" w:hAnsi="Times New Roman" w:cs="Times New Roman"/>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F331C9" w:rsidDel="00713425">
          <w:rPr>
            <w:rFonts w:ascii="Times New Roman" w:hAnsi="Times New Roman" w:cs="Times New Roman"/>
            <w:sz w:val="24"/>
            <w:szCs w:val="24"/>
            <w:rPrChange w:id="7654" w:author="LIN, Yufeng" w:date="2021-10-07T10:20:00Z">
              <w:rPr>
                <w:rFonts w:ascii="Times New Roman" w:hAnsi="Times New Roman" w:cs="Times New Roman"/>
                <w:sz w:val="22"/>
              </w:rPr>
            </w:rPrChange>
          </w:rPr>
          <w:fldChar w:fldCharType="separate"/>
        </w:r>
        <w:r w:rsidR="008E309A" w:rsidRPr="00F331C9" w:rsidDel="00713425">
          <w:rPr>
            <w:rFonts w:ascii="Times New Roman" w:hAnsi="Times New Roman" w:cs="Times New Roman"/>
            <w:kern w:val="0"/>
            <w:sz w:val="24"/>
            <w:szCs w:val="24"/>
            <w:vertAlign w:val="superscript"/>
            <w:rPrChange w:id="7655" w:author="LIN, Yufeng" w:date="2021-10-07T10:20:00Z">
              <w:rPr>
                <w:rFonts w:ascii="Times New Roman" w:hAnsi="Times New Roman" w:cs="Times New Roman"/>
                <w:kern w:val="0"/>
                <w:sz w:val="22"/>
                <w:szCs w:val="24"/>
                <w:vertAlign w:val="superscript"/>
              </w:rPr>
            </w:rPrChange>
          </w:rPr>
          <w:delText>31</w:delText>
        </w:r>
        <w:r w:rsidRPr="00F331C9" w:rsidDel="00713425">
          <w:rPr>
            <w:rFonts w:ascii="Times New Roman" w:hAnsi="Times New Roman" w:cs="Times New Roman"/>
            <w:sz w:val="24"/>
            <w:szCs w:val="24"/>
            <w:rPrChange w:id="7656"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57" w:author="LIN, Yufeng" w:date="2021-10-07T10:20:00Z">
              <w:rPr>
                <w:rFonts w:ascii="Times New Roman" w:hAnsi="Times New Roman" w:cs="Times New Roman"/>
                <w:sz w:val="22"/>
              </w:rPr>
            </w:rPrChange>
          </w:rPr>
          <w:delText xml:space="preserve"> (Korean mistletoe</w:delText>
        </w:r>
      </w:del>
      <w:del w:id="7658" w:author="LIN, Yufeng" w:date="2021-10-05T14:07:00Z">
        <w:r w:rsidRPr="00F331C9" w:rsidDel="00B0379E">
          <w:rPr>
            <w:rFonts w:ascii="Times New Roman" w:hAnsi="Times New Roman" w:cs="Times New Roman"/>
            <w:sz w:val="24"/>
            <w:szCs w:val="24"/>
            <w:rPrChange w:id="7659" w:author="LIN, Yufeng" w:date="2021-10-07T10:20:00Z">
              <w:rPr>
                <w:rFonts w:ascii="Times New Roman" w:hAnsi="Times New Roman" w:cs="Times New Roman"/>
                <w:sz w:val="22"/>
              </w:rPr>
            </w:rPrChange>
          </w:rPr>
          <w:delText>; KM</w:delText>
        </w:r>
      </w:del>
      <w:del w:id="7660" w:author="LIN, Yufeng" w:date="2021-10-06T16:10:00Z">
        <w:r w:rsidRPr="00F331C9" w:rsidDel="00713425">
          <w:rPr>
            <w:rFonts w:ascii="Times New Roman" w:hAnsi="Times New Roman" w:cs="Times New Roman"/>
            <w:sz w:val="24"/>
            <w:szCs w:val="24"/>
            <w:rPrChange w:id="7661" w:author="LIN, Yufeng" w:date="2021-10-07T10:20:00Z">
              <w:rPr>
                <w:rFonts w:ascii="Times New Roman" w:hAnsi="Times New Roman" w:cs="Times New Roman"/>
                <w:sz w:val="22"/>
              </w:rPr>
            </w:rPrChange>
          </w:rPr>
          <w:delText>), a promising agent for treating colon cancer</w:delText>
        </w:r>
        <w:r w:rsidRPr="00F331C9" w:rsidDel="00713425">
          <w:rPr>
            <w:rFonts w:ascii="Times New Roman" w:hAnsi="Times New Roman" w:cs="Times New Roman"/>
            <w:sz w:val="24"/>
            <w:szCs w:val="24"/>
            <w:rPrChange w:id="7662" w:author="LIN, Yufeng" w:date="2021-10-07T10:20:00Z">
              <w:rPr>
                <w:rFonts w:ascii="Times New Roman" w:hAnsi="Times New Roman" w:cs="Times New Roman"/>
                <w:sz w:val="22"/>
              </w:rPr>
            </w:rPrChange>
          </w:rPr>
          <w:fldChar w:fldCharType="begin"/>
        </w:r>
        <w:r w:rsidR="00B2342E" w:rsidRPr="00F331C9" w:rsidDel="00713425">
          <w:rPr>
            <w:rFonts w:ascii="Times New Roman" w:hAnsi="Times New Roman" w:cs="Times New Roman"/>
            <w:sz w:val="24"/>
            <w:szCs w:val="24"/>
            <w:rPrChange w:id="7663" w:author="LIN, Yufeng" w:date="2021-10-07T10:20:00Z">
              <w:rPr>
                <w:rFonts w:ascii="Times New Roman" w:hAnsi="Times New Roman" w:cs="Times New Roman"/>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F331C9" w:rsidDel="00713425">
          <w:rPr>
            <w:rFonts w:ascii="Times New Roman" w:hAnsi="Times New Roman" w:cs="Times New Roman"/>
            <w:sz w:val="24"/>
            <w:szCs w:val="24"/>
            <w:rPrChange w:id="7664" w:author="LIN, Yufeng" w:date="2021-10-07T10:20:00Z">
              <w:rPr>
                <w:rFonts w:ascii="Times New Roman" w:hAnsi="Times New Roman" w:cs="Times New Roman"/>
                <w:sz w:val="22"/>
              </w:rPr>
            </w:rPrChange>
          </w:rPr>
          <w:fldChar w:fldCharType="separate"/>
        </w:r>
        <w:r w:rsidR="00B2342E" w:rsidRPr="00F331C9" w:rsidDel="00713425">
          <w:rPr>
            <w:rFonts w:ascii="Times New Roman" w:hAnsi="Times New Roman" w:cs="Times New Roman"/>
            <w:kern w:val="0"/>
            <w:sz w:val="24"/>
            <w:szCs w:val="24"/>
            <w:vertAlign w:val="superscript"/>
            <w:rPrChange w:id="7665" w:author="LIN, Yufeng" w:date="2021-10-07T10:20:00Z">
              <w:rPr>
                <w:rFonts w:ascii="Times New Roman" w:hAnsi="Times New Roman" w:cs="Times New Roman"/>
                <w:kern w:val="0"/>
                <w:sz w:val="22"/>
                <w:szCs w:val="24"/>
                <w:vertAlign w:val="superscript"/>
              </w:rPr>
            </w:rPrChange>
          </w:rPr>
          <w:delText>66</w:delText>
        </w:r>
        <w:r w:rsidRPr="00F331C9" w:rsidDel="00713425">
          <w:rPr>
            <w:rFonts w:ascii="Times New Roman" w:hAnsi="Times New Roman" w:cs="Times New Roman"/>
            <w:sz w:val="24"/>
            <w:szCs w:val="24"/>
            <w:rPrChange w:id="7666"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67" w:author="LIN, Yufeng" w:date="2021-10-07T10:20:00Z">
              <w:rPr>
                <w:rFonts w:ascii="Times New Roman" w:hAnsi="Times New Roman" w:cs="Times New Roman"/>
                <w:sz w:val="22"/>
              </w:rPr>
            </w:rPrChange>
          </w:rPr>
          <w:delText xml:space="preserve">, hepatoma, and immunomodulation in the previous study. In the other research, solid-state fermentation with </w:delText>
        </w:r>
        <w:r w:rsidRPr="00F331C9" w:rsidDel="00713425">
          <w:rPr>
            <w:rFonts w:ascii="Times New Roman" w:hAnsi="Times New Roman" w:cs="Times New Roman"/>
            <w:i/>
            <w:iCs/>
            <w:sz w:val="24"/>
            <w:szCs w:val="24"/>
            <w:rPrChange w:id="7668" w:author="LIN, Yufeng" w:date="2021-10-07T10:20:00Z">
              <w:rPr>
                <w:rFonts w:ascii="Times New Roman" w:hAnsi="Times New Roman" w:cs="Times New Roman"/>
                <w:i/>
                <w:iCs/>
                <w:sz w:val="22"/>
              </w:rPr>
            </w:rPrChange>
          </w:rPr>
          <w:delText xml:space="preserve">A. kawachii </w:delText>
        </w:r>
        <w:r w:rsidRPr="00F331C9" w:rsidDel="00713425">
          <w:rPr>
            <w:rFonts w:ascii="Times New Roman" w:hAnsi="Times New Roman" w:cs="Times New Roman"/>
            <w:sz w:val="24"/>
            <w:szCs w:val="24"/>
            <w:rPrChange w:id="7669" w:author="LIN, Yufeng" w:date="2021-10-07T10:20:00Z">
              <w:rPr>
                <w:rFonts w:ascii="Times New Roman" w:hAnsi="Times New Roman" w:cs="Times New Roman"/>
                <w:sz w:val="22"/>
              </w:rPr>
            </w:rPrChange>
          </w:rPr>
          <w:delText>would create the fermented silkworm was investigated anticancer activity in human hepatocellular carcinoma cells</w:delText>
        </w:r>
        <w:r w:rsidRPr="00F331C9" w:rsidDel="00713425">
          <w:rPr>
            <w:rFonts w:ascii="Times New Roman" w:hAnsi="Times New Roman" w:cs="Times New Roman"/>
            <w:sz w:val="24"/>
            <w:szCs w:val="24"/>
            <w:rPrChange w:id="7670" w:author="LIN, Yufeng" w:date="2021-10-07T10:20:00Z">
              <w:rPr>
                <w:rFonts w:ascii="Times New Roman" w:hAnsi="Times New Roman" w:cs="Times New Roman"/>
                <w:sz w:val="22"/>
              </w:rPr>
            </w:rPrChange>
          </w:rPr>
          <w:fldChar w:fldCharType="begin"/>
        </w:r>
        <w:r w:rsidR="008E309A" w:rsidRPr="00F331C9" w:rsidDel="00713425">
          <w:rPr>
            <w:rFonts w:ascii="Times New Roman" w:hAnsi="Times New Roman" w:cs="Times New Roman"/>
            <w:sz w:val="24"/>
            <w:szCs w:val="24"/>
            <w:rPrChange w:id="7671" w:author="LIN, Yufeng" w:date="2021-10-07T10:20:00Z">
              <w:rPr>
                <w:rFonts w:ascii="Times New Roman" w:hAnsi="Times New Roman" w:cs="Times New Roman"/>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F331C9" w:rsidDel="00713425">
          <w:rPr>
            <w:rFonts w:ascii="Times New Roman" w:hAnsi="Times New Roman" w:cs="Times New Roman"/>
            <w:sz w:val="24"/>
            <w:szCs w:val="24"/>
            <w:rPrChange w:id="7672" w:author="LIN, Yufeng" w:date="2021-10-07T10:20:00Z">
              <w:rPr>
                <w:rFonts w:ascii="Times New Roman" w:hAnsi="Times New Roman" w:cs="Times New Roman"/>
                <w:sz w:val="22"/>
              </w:rPr>
            </w:rPrChange>
          </w:rPr>
          <w:fldChar w:fldCharType="separate"/>
        </w:r>
        <w:r w:rsidR="008E309A" w:rsidRPr="00F331C9" w:rsidDel="00713425">
          <w:rPr>
            <w:rFonts w:ascii="Times New Roman" w:hAnsi="Times New Roman" w:cs="Times New Roman"/>
            <w:kern w:val="0"/>
            <w:sz w:val="24"/>
            <w:szCs w:val="24"/>
            <w:vertAlign w:val="superscript"/>
            <w:rPrChange w:id="7673" w:author="LIN, Yufeng" w:date="2021-10-07T10:20:00Z">
              <w:rPr>
                <w:rFonts w:ascii="Times New Roman" w:hAnsi="Times New Roman" w:cs="Times New Roman"/>
                <w:kern w:val="0"/>
                <w:sz w:val="22"/>
                <w:szCs w:val="24"/>
                <w:vertAlign w:val="superscript"/>
              </w:rPr>
            </w:rPrChange>
          </w:rPr>
          <w:delText>32</w:delText>
        </w:r>
        <w:r w:rsidRPr="00F331C9" w:rsidDel="00713425">
          <w:rPr>
            <w:rFonts w:ascii="Times New Roman" w:hAnsi="Times New Roman" w:cs="Times New Roman"/>
            <w:sz w:val="24"/>
            <w:szCs w:val="24"/>
            <w:rPrChange w:id="7674" w:author="LIN, Yufeng" w:date="2021-10-07T10:20:00Z">
              <w:rPr>
                <w:rFonts w:ascii="Times New Roman" w:hAnsi="Times New Roman" w:cs="Times New Roman"/>
                <w:sz w:val="22"/>
              </w:rPr>
            </w:rPrChange>
          </w:rPr>
          <w:fldChar w:fldCharType="end"/>
        </w:r>
        <w:r w:rsidRPr="00F331C9" w:rsidDel="00713425">
          <w:rPr>
            <w:rFonts w:ascii="Times New Roman" w:hAnsi="Times New Roman" w:cs="Times New Roman"/>
            <w:sz w:val="24"/>
            <w:szCs w:val="24"/>
            <w:rPrChange w:id="7675" w:author="LIN, Yufeng" w:date="2021-10-07T10:20:00Z">
              <w:rPr>
                <w:rFonts w:ascii="Times New Roman" w:hAnsi="Times New Roman" w:cs="Times New Roman"/>
                <w:sz w:val="22"/>
              </w:rPr>
            </w:rPrChange>
          </w:rPr>
          <w:delText xml:space="preserve">. Collectively, our results evidenced the correctness of </w:delText>
        </w:r>
        <w:r w:rsidR="004314C2" w:rsidRPr="00F331C9" w:rsidDel="00713425">
          <w:rPr>
            <w:rFonts w:ascii="Times New Roman" w:hAnsi="Times New Roman" w:cs="Times New Roman"/>
            <w:sz w:val="24"/>
            <w:szCs w:val="24"/>
            <w:rPrChange w:id="7676" w:author="LIN, Yufeng" w:date="2021-10-07T10:20:00Z">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id="7677" w:author="LIN, Yufeng" w:date="2021-10-07T10:20:00Z">
              <w:rPr>
                <w:rFonts w:ascii="Times New Roman" w:hAnsi="Times New Roman" w:cs="Times New Roman"/>
                <w:sz w:val="22"/>
              </w:rPr>
            </w:rPrChange>
          </w:rPr>
          <w:delText xml:space="preserve"> selection, and the </w:delText>
        </w:r>
        <w:r w:rsidR="004314C2" w:rsidRPr="00F331C9" w:rsidDel="00713425">
          <w:rPr>
            <w:rFonts w:ascii="Times New Roman" w:hAnsi="Times New Roman" w:cs="Times New Roman"/>
            <w:sz w:val="24"/>
            <w:szCs w:val="24"/>
            <w:rPrChange w:id="7678" w:author="LIN, Yufeng" w:date="2021-10-07T10:20:00Z">
              <w:rPr>
                <w:rFonts w:ascii="Times New Roman" w:hAnsi="Times New Roman" w:cs="Times New Roman"/>
                <w:sz w:val="22"/>
              </w:rPr>
            </w:rPrChange>
          </w:rPr>
          <w:delText>fungi</w:delText>
        </w:r>
        <w:r w:rsidRPr="00F331C9" w:rsidDel="00713425">
          <w:rPr>
            <w:rFonts w:ascii="Times New Roman" w:hAnsi="Times New Roman" w:cs="Times New Roman"/>
            <w:sz w:val="24"/>
            <w:szCs w:val="24"/>
            <w:rPrChange w:id="7679" w:author="LIN, Yufeng" w:date="2021-10-07T10:20:00Z">
              <w:rPr>
                <w:rFonts w:ascii="Times New Roman" w:hAnsi="Times New Roman" w:cs="Times New Roman"/>
                <w:sz w:val="22"/>
              </w:rPr>
            </w:rPrChange>
          </w:rPr>
          <w:delText xml:space="preserve"> were associated with CRC or adenoma, especially </w:delText>
        </w:r>
        <w:r w:rsidRPr="00F331C9" w:rsidDel="00713425">
          <w:rPr>
            <w:rFonts w:ascii="Times New Roman" w:hAnsi="Times New Roman" w:cs="Times New Roman"/>
            <w:i/>
            <w:iCs/>
            <w:sz w:val="24"/>
            <w:szCs w:val="24"/>
            <w:rPrChange w:id="7680" w:author="LIN, Yufeng" w:date="2021-10-07T10:20:00Z">
              <w:rPr>
                <w:rFonts w:ascii="Times New Roman" w:hAnsi="Times New Roman" w:cs="Times New Roman"/>
                <w:i/>
                <w:iCs/>
                <w:sz w:val="22"/>
              </w:rPr>
            </w:rPrChange>
          </w:rPr>
          <w:delText>A. rambellii</w:delText>
        </w:r>
        <w:r w:rsidRPr="00F331C9" w:rsidDel="00713425">
          <w:rPr>
            <w:rFonts w:ascii="Times New Roman" w:hAnsi="Times New Roman" w:cs="Times New Roman"/>
            <w:sz w:val="24"/>
            <w:szCs w:val="24"/>
            <w:rPrChange w:id="7681" w:author="LIN, Yufeng" w:date="2021-10-07T10:20:00Z">
              <w:rPr>
                <w:rFonts w:ascii="Times New Roman" w:hAnsi="Times New Roman" w:cs="Times New Roman"/>
                <w:sz w:val="22"/>
              </w:rPr>
            </w:rPrChange>
          </w:rPr>
          <w:delText xml:space="preserve">, </w:delText>
        </w:r>
        <w:r w:rsidRPr="00F331C9" w:rsidDel="00713425">
          <w:rPr>
            <w:rFonts w:ascii="Times New Roman" w:hAnsi="Times New Roman" w:cs="Times New Roman"/>
            <w:i/>
            <w:iCs/>
            <w:sz w:val="24"/>
            <w:szCs w:val="24"/>
            <w:rPrChange w:id="7682" w:author="LIN, Yufeng" w:date="2021-10-07T10:20:00Z">
              <w:rPr>
                <w:rFonts w:ascii="Times New Roman" w:hAnsi="Times New Roman" w:cs="Times New Roman"/>
                <w:i/>
                <w:iCs/>
                <w:sz w:val="22"/>
              </w:rPr>
            </w:rPrChange>
          </w:rPr>
          <w:delText>R. irregularis</w:delText>
        </w:r>
        <w:r w:rsidRPr="00F331C9" w:rsidDel="00713425">
          <w:rPr>
            <w:rFonts w:ascii="Times New Roman" w:hAnsi="Times New Roman" w:cs="Times New Roman"/>
            <w:sz w:val="24"/>
            <w:szCs w:val="24"/>
            <w:rPrChange w:id="7683" w:author="LIN, Yufeng" w:date="2021-10-07T10:20:00Z">
              <w:rPr>
                <w:rFonts w:ascii="Times New Roman" w:hAnsi="Times New Roman" w:cs="Times New Roman"/>
                <w:sz w:val="22"/>
              </w:rPr>
            </w:rPrChange>
          </w:rPr>
          <w:delText xml:space="preserve">, and </w:delText>
        </w:r>
        <w:r w:rsidRPr="00F331C9" w:rsidDel="00713425">
          <w:rPr>
            <w:rFonts w:ascii="Times New Roman" w:hAnsi="Times New Roman" w:cs="Times New Roman"/>
            <w:i/>
            <w:iCs/>
            <w:sz w:val="24"/>
            <w:szCs w:val="24"/>
            <w:rPrChange w:id="7684" w:author="LIN, Yufeng" w:date="2021-10-07T10:20:00Z">
              <w:rPr>
                <w:rFonts w:ascii="Times New Roman" w:hAnsi="Times New Roman" w:cs="Times New Roman"/>
                <w:i/>
                <w:iCs/>
                <w:sz w:val="22"/>
              </w:rPr>
            </w:rPrChange>
          </w:rPr>
          <w:delText>A. kawachii</w:delText>
        </w:r>
        <w:r w:rsidRPr="00F331C9" w:rsidDel="00713425">
          <w:rPr>
            <w:rFonts w:ascii="Times New Roman" w:hAnsi="Times New Roman" w:cs="Times New Roman"/>
            <w:sz w:val="24"/>
            <w:szCs w:val="24"/>
            <w:rPrChange w:id="7685" w:author="LIN, Yufeng" w:date="2021-10-07T10:20:00Z">
              <w:rPr>
                <w:rFonts w:ascii="Times New Roman" w:hAnsi="Times New Roman" w:cs="Times New Roman"/>
                <w:sz w:val="22"/>
              </w:rPr>
            </w:rPrChange>
          </w:rPr>
          <w:delText>.</w:delText>
        </w:r>
      </w:del>
      <w:del w:id="7686" w:author="LIN, Yufeng" w:date="2021-10-06T17:59:00Z">
        <w:r w:rsidR="0019717A" w:rsidRPr="00F331C9" w:rsidDel="00433689">
          <w:rPr>
            <w:rFonts w:ascii="Times New Roman" w:hAnsi="Times New Roman" w:cs="Times New Roman"/>
            <w:sz w:val="24"/>
            <w:szCs w:val="24"/>
            <w:rPrChange w:id="7687" w:author="LIN, Yufeng" w:date="2021-10-07T10:20:00Z">
              <w:rPr>
                <w:rFonts w:ascii="Times New Roman" w:hAnsi="Times New Roman" w:cs="Times New Roman"/>
                <w:sz w:val="22"/>
              </w:rPr>
            </w:rPrChange>
          </w:rPr>
          <w:fldChar w:fldCharType="begin"/>
        </w:r>
        <w:r w:rsidR="0019717A" w:rsidRPr="00F331C9" w:rsidDel="00433689">
          <w:rPr>
            <w:rFonts w:ascii="Times New Roman" w:hAnsi="Times New Roman" w:cs="Times New Roman"/>
            <w:sz w:val="24"/>
            <w:szCs w:val="24"/>
            <w:rPrChange w:id="7688" w:author="LIN, Yufeng" w:date="2021-10-07T10:20:00Z">
              <w:rPr>
                <w:rFonts w:ascii="Times New Roman" w:hAnsi="Times New Roman" w:cs="Times New Roman"/>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RPr="00F331C9" w:rsidDel="00433689">
          <w:rPr>
            <w:rFonts w:ascii="Times New Roman" w:hAnsi="Times New Roman" w:cs="Times New Roman"/>
            <w:sz w:val="24"/>
            <w:szCs w:val="24"/>
            <w:rPrChange w:id="7689" w:author="LIN, Yufeng" w:date="2021-10-07T10:20:00Z">
              <w:rPr>
                <w:rFonts w:ascii="Times New Roman" w:hAnsi="Times New Roman" w:cs="Times New Roman"/>
                <w:sz w:val="22"/>
              </w:rPr>
            </w:rPrChange>
          </w:rPr>
          <w:fldChar w:fldCharType="separate"/>
        </w:r>
        <w:r w:rsidR="0019717A" w:rsidRPr="00F331C9" w:rsidDel="00433689">
          <w:rPr>
            <w:rFonts w:ascii="Times New Roman" w:hAnsi="Times New Roman" w:cs="Times New Roman"/>
            <w:kern w:val="0"/>
            <w:sz w:val="24"/>
            <w:szCs w:val="24"/>
            <w:vertAlign w:val="superscript"/>
            <w:rPrChange w:id="7690" w:author="LIN, Yufeng" w:date="2021-10-07T10:20:00Z">
              <w:rPr>
                <w:rFonts w:ascii="Times New Roman" w:hAnsi="Times New Roman" w:cs="Times New Roman"/>
                <w:kern w:val="0"/>
                <w:sz w:val="22"/>
                <w:szCs w:val="24"/>
                <w:vertAlign w:val="superscript"/>
              </w:rPr>
            </w:rPrChange>
          </w:rPr>
          <w:delText>29,32</w:delText>
        </w:r>
        <w:r w:rsidR="0019717A" w:rsidRPr="00F331C9" w:rsidDel="00433689">
          <w:rPr>
            <w:rFonts w:ascii="Times New Roman" w:hAnsi="Times New Roman" w:cs="Times New Roman"/>
            <w:sz w:val="24"/>
            <w:szCs w:val="24"/>
            <w:rPrChange w:id="7691"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sz w:val="24"/>
            <w:szCs w:val="24"/>
            <w:rPrChange w:id="7692"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693" w:author="LIN, Yufeng" w:date="2021-10-07T10:20:00Z">
              <w:rPr>
                <w:rFonts w:ascii="Times New Roman" w:hAnsi="Times New Roman" w:cs="Times New Roman"/>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RPr="00F331C9" w:rsidDel="00433689">
          <w:rPr>
            <w:rFonts w:ascii="Times New Roman" w:hAnsi="Times New Roman" w:cs="Times New Roman"/>
            <w:sz w:val="24"/>
            <w:szCs w:val="24"/>
            <w:rPrChange w:id="7694"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695" w:author="LIN, Yufeng" w:date="2021-10-07T10:20:00Z">
              <w:rPr>
                <w:rFonts w:ascii="Times New Roman" w:hAnsi="Times New Roman" w:cs="Times New Roman"/>
                <w:kern w:val="0"/>
                <w:sz w:val="22"/>
                <w:szCs w:val="24"/>
                <w:vertAlign w:val="superscript"/>
              </w:rPr>
            </w:rPrChange>
          </w:rPr>
          <w:delText>67</w:delText>
        </w:r>
        <w:r w:rsidR="00595E20" w:rsidRPr="00F331C9" w:rsidDel="00433689">
          <w:rPr>
            <w:rFonts w:ascii="Times New Roman" w:hAnsi="Times New Roman" w:cs="Times New Roman"/>
            <w:sz w:val="24"/>
            <w:szCs w:val="24"/>
            <w:rPrChange w:id="7696"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sz w:val="24"/>
            <w:szCs w:val="24"/>
            <w:rPrChange w:id="7697"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698" w:author="LIN, Yufeng" w:date="2021-10-07T10:20:00Z">
              <w:rPr>
                <w:rFonts w:ascii="Times New Roman" w:hAnsi="Times New Roman" w:cs="Times New Roman"/>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RPr="00F331C9" w:rsidDel="00433689">
          <w:rPr>
            <w:rFonts w:ascii="Times New Roman" w:hAnsi="Times New Roman" w:cs="Times New Roman"/>
            <w:sz w:val="24"/>
            <w:szCs w:val="24"/>
            <w:rPrChange w:id="7699"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700" w:author="LIN, Yufeng" w:date="2021-10-07T10:20:00Z">
              <w:rPr>
                <w:rFonts w:ascii="Times New Roman" w:hAnsi="Times New Roman" w:cs="Times New Roman"/>
                <w:kern w:val="0"/>
                <w:sz w:val="22"/>
                <w:szCs w:val="24"/>
                <w:vertAlign w:val="superscript"/>
              </w:rPr>
            </w:rPrChange>
          </w:rPr>
          <w:delText>68</w:delText>
        </w:r>
        <w:r w:rsidR="00595E20" w:rsidRPr="00F331C9" w:rsidDel="00433689">
          <w:rPr>
            <w:rFonts w:ascii="Times New Roman" w:hAnsi="Times New Roman" w:cs="Times New Roman"/>
            <w:sz w:val="24"/>
            <w:szCs w:val="24"/>
            <w:rPrChange w:id="7701" w:author="LIN, Yufeng" w:date="2021-10-07T10:20:00Z">
              <w:rPr>
                <w:rFonts w:ascii="Times New Roman" w:hAnsi="Times New Roman" w:cs="Times New Roman"/>
                <w:sz w:val="22"/>
              </w:rPr>
            </w:rPrChange>
          </w:rPr>
          <w:fldChar w:fldCharType="end"/>
        </w:r>
        <w:r w:rsidR="00595E20" w:rsidRPr="00F331C9" w:rsidDel="00433689">
          <w:rPr>
            <w:rFonts w:ascii="Times New Roman" w:hAnsi="Times New Roman" w:cs="Times New Roman"/>
            <w:i/>
            <w:iCs/>
            <w:sz w:val="24"/>
            <w:szCs w:val="24"/>
            <w:rPrChange w:id="7702" w:author="LIN, Yufeng" w:date="2021-10-07T10:20:00Z">
              <w:rPr>
                <w:rFonts w:ascii="Times New Roman" w:hAnsi="Times New Roman" w:cs="Times New Roman"/>
                <w:i/>
                <w:iCs/>
                <w:sz w:val="22"/>
              </w:rPr>
            </w:rPrChange>
          </w:rPr>
          <w:fldChar w:fldCharType="begin"/>
        </w:r>
        <w:r w:rsidR="00B2342E" w:rsidRPr="00F331C9" w:rsidDel="00433689">
          <w:rPr>
            <w:rFonts w:ascii="Times New Roman" w:hAnsi="Times New Roman" w:cs="Times New Roman"/>
            <w:i/>
            <w:iCs/>
            <w:sz w:val="24"/>
            <w:szCs w:val="24"/>
            <w:rPrChange w:id="7703" w:author="LIN, Yufeng" w:date="2021-10-07T10:20:00Z">
              <w:rPr>
                <w:rFonts w:ascii="Times New Roman" w:hAnsi="Times New Roman" w:cs="Times New Roman"/>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RPr="00F331C9" w:rsidDel="00433689">
          <w:rPr>
            <w:rFonts w:ascii="Times New Roman" w:hAnsi="Times New Roman" w:cs="Times New Roman"/>
            <w:i/>
            <w:iCs/>
            <w:sz w:val="24"/>
            <w:szCs w:val="24"/>
            <w:rPrChange w:id="7704" w:author="LIN, Yufeng" w:date="2021-10-07T10:20:00Z">
              <w:rPr>
                <w:rFonts w:ascii="Times New Roman" w:hAnsi="Times New Roman" w:cs="Times New Roman"/>
                <w:i/>
                <w:iCs/>
                <w:sz w:val="22"/>
              </w:rPr>
            </w:rPrChange>
          </w:rPr>
          <w:fldChar w:fldCharType="separate"/>
        </w:r>
        <w:r w:rsidR="00B2342E" w:rsidRPr="00F331C9" w:rsidDel="00433689">
          <w:rPr>
            <w:rFonts w:ascii="Times New Roman" w:hAnsi="Times New Roman" w:cs="Times New Roman"/>
            <w:kern w:val="0"/>
            <w:sz w:val="24"/>
            <w:szCs w:val="24"/>
            <w:vertAlign w:val="superscript"/>
            <w:rPrChange w:id="7705" w:author="LIN, Yufeng" w:date="2021-10-07T10:20:00Z">
              <w:rPr>
                <w:rFonts w:ascii="Times New Roman" w:hAnsi="Times New Roman" w:cs="Times New Roman"/>
                <w:kern w:val="0"/>
                <w:sz w:val="22"/>
                <w:szCs w:val="24"/>
                <w:vertAlign w:val="superscript"/>
              </w:rPr>
            </w:rPrChange>
          </w:rPr>
          <w:delText>69</w:delText>
        </w:r>
        <w:r w:rsidR="00595E20" w:rsidRPr="00F331C9" w:rsidDel="00433689">
          <w:rPr>
            <w:rFonts w:ascii="Times New Roman" w:hAnsi="Times New Roman" w:cs="Times New Roman"/>
            <w:i/>
            <w:iCs/>
            <w:sz w:val="24"/>
            <w:szCs w:val="24"/>
            <w:rPrChange w:id="7706" w:author="LIN, Yufeng" w:date="2021-10-07T10:20:00Z">
              <w:rPr>
                <w:rFonts w:ascii="Times New Roman" w:hAnsi="Times New Roman" w:cs="Times New Roman"/>
                <w:i/>
                <w:iCs/>
                <w:sz w:val="22"/>
              </w:rPr>
            </w:rPrChange>
          </w:rPr>
          <w:fldChar w:fldCharType="end"/>
        </w:r>
      </w:del>
      <w:del w:id="7707" w:author="LIN, Yufeng" w:date="2021-10-05T15:07:00Z">
        <w:r w:rsidR="00595E20" w:rsidRPr="00F331C9" w:rsidDel="00595E20">
          <w:rPr>
            <w:rFonts w:ascii="Times New Roman" w:hAnsi="Times New Roman" w:cs="Times New Roman"/>
            <w:kern w:val="0"/>
            <w:sz w:val="24"/>
            <w:szCs w:val="24"/>
            <w:u w:val="dash"/>
            <w:vertAlign w:val="superscript"/>
            <w:rPrChange w:id="7708" w:author="LIN, Yufeng" w:date="2021-10-07T10:20:00Z">
              <w:rPr>
                <w:rFonts w:ascii="Times New Roman" w:hAnsi="Times New Roman" w:cs="Times New Roman"/>
                <w:kern w:val="0"/>
                <w:sz w:val="22"/>
                <w:szCs w:val="24"/>
                <w:u w:val="dash"/>
                <w:vertAlign w:val="superscript"/>
              </w:rPr>
            </w:rPrChange>
          </w:rPr>
          <w:delText>1</w:delText>
        </w:r>
      </w:del>
      <w:del w:id="7709" w:author="LIN, Yufeng" w:date="2021-10-05T18:44:00Z">
        <w:r w:rsidR="00520951" w:rsidRPr="00F331C9" w:rsidDel="003A37B1">
          <w:rPr>
            <w:rFonts w:ascii="Times New Roman" w:hAnsi="Times New Roman" w:cs="Times New Roman"/>
            <w:sz w:val="24"/>
            <w:szCs w:val="24"/>
            <w:rPrChange w:id="7710" w:author="LIN, Yufeng" w:date="2021-10-07T10:20:00Z">
              <w:rPr>
                <w:rFonts w:ascii="Times New Roman" w:hAnsi="Times New Roman" w:cs="Times New Roman"/>
                <w:sz w:val="22"/>
              </w:rPr>
            </w:rPrChange>
          </w:rPr>
          <w:fldChar w:fldCharType="begin"/>
        </w:r>
        <w:r w:rsidR="00B07014" w:rsidRPr="00F331C9" w:rsidDel="003A37B1">
          <w:rPr>
            <w:rFonts w:ascii="Times New Roman" w:hAnsi="Times New Roman" w:cs="Times New Roman"/>
            <w:sz w:val="24"/>
            <w:szCs w:val="24"/>
            <w:rPrChange w:id="7711" w:author="LIN, Yufeng" w:date="2021-10-07T10:20:00Z">
              <w:rPr>
                <w:rFonts w:ascii="Times New Roman" w:hAnsi="Times New Roman" w:cs="Times New Roman"/>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RPr="00F331C9" w:rsidDel="003A37B1">
          <w:rPr>
            <w:rFonts w:ascii="Times New Roman" w:hAnsi="Times New Roman" w:cs="Times New Roman"/>
            <w:sz w:val="24"/>
            <w:szCs w:val="24"/>
            <w:rPrChange w:id="7712" w:author="LIN, Yufeng" w:date="2021-10-07T10:20:00Z">
              <w:rPr>
                <w:rFonts w:ascii="Times New Roman" w:hAnsi="Times New Roman" w:cs="Times New Roman"/>
                <w:sz w:val="22"/>
              </w:rPr>
            </w:rPrChange>
          </w:rPr>
          <w:fldChar w:fldCharType="separate"/>
        </w:r>
        <w:r w:rsidR="00B07014" w:rsidRPr="00F331C9" w:rsidDel="003A37B1">
          <w:rPr>
            <w:rFonts w:ascii="Times New Roman" w:hAnsi="Times New Roman" w:cs="Times New Roman"/>
            <w:kern w:val="0"/>
            <w:sz w:val="24"/>
            <w:szCs w:val="24"/>
            <w:vertAlign w:val="superscript"/>
            <w:rPrChange w:id="7713" w:author="LIN, Yufeng" w:date="2021-10-07T10:20:00Z">
              <w:rPr>
                <w:rFonts w:ascii="Times New Roman" w:hAnsi="Times New Roman" w:cs="Times New Roman"/>
                <w:kern w:val="0"/>
                <w:sz w:val="22"/>
                <w:szCs w:val="24"/>
                <w:vertAlign w:val="superscript"/>
              </w:rPr>
            </w:rPrChange>
          </w:rPr>
          <w:delText>60,71–73</w:delText>
        </w:r>
        <w:r w:rsidR="00520951" w:rsidRPr="00F331C9" w:rsidDel="003A37B1">
          <w:rPr>
            <w:rFonts w:ascii="Times New Roman" w:hAnsi="Times New Roman" w:cs="Times New Roman"/>
            <w:sz w:val="24"/>
            <w:szCs w:val="24"/>
            <w:rPrChange w:id="7714" w:author="LIN, Yufeng" w:date="2021-10-07T10:20:00Z">
              <w:rPr>
                <w:rFonts w:ascii="Times New Roman" w:hAnsi="Times New Roman" w:cs="Times New Roman"/>
                <w:sz w:val="22"/>
              </w:rPr>
            </w:rPrChange>
          </w:rPr>
          <w:fldChar w:fldCharType="end"/>
        </w:r>
      </w:del>
      <w:del w:id="7715" w:author="LIN, Yufeng" w:date="2021-10-06T17:59:00Z">
        <w:r w:rsidR="00C450DC" w:rsidRPr="00F331C9" w:rsidDel="00433689">
          <w:rPr>
            <w:rFonts w:ascii="Times New Roman" w:hAnsi="Times New Roman" w:cs="Times New Roman"/>
            <w:sz w:val="24"/>
            <w:szCs w:val="24"/>
            <w:rPrChange w:id="7716" w:author="LIN, Yufeng" w:date="2021-10-07T10:20:00Z">
              <w:rPr>
                <w:rFonts w:ascii="Times New Roman" w:hAnsi="Times New Roman" w:cs="Times New Roman"/>
                <w:sz w:val="22"/>
              </w:rPr>
            </w:rPrChange>
          </w:rPr>
          <w:fldChar w:fldCharType="begin"/>
        </w:r>
        <w:r w:rsidR="00B2342E" w:rsidRPr="00F331C9" w:rsidDel="00433689">
          <w:rPr>
            <w:rFonts w:ascii="Times New Roman" w:hAnsi="Times New Roman" w:cs="Times New Roman"/>
            <w:sz w:val="24"/>
            <w:szCs w:val="24"/>
            <w:rPrChange w:id="7717" w:author="LIN, Yufeng" w:date="2021-10-07T10:20:00Z">
              <w:rPr>
                <w:rFonts w:ascii="Times New Roman" w:hAnsi="Times New Roman" w:cs="Times New Roman"/>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RPr="00F331C9" w:rsidDel="00433689">
          <w:rPr>
            <w:rFonts w:ascii="Times New Roman" w:hAnsi="Times New Roman" w:cs="Times New Roman"/>
            <w:sz w:val="24"/>
            <w:szCs w:val="24"/>
            <w:rPrChange w:id="7718" w:author="LIN, Yufeng" w:date="2021-10-07T10:20:00Z">
              <w:rPr>
                <w:rFonts w:ascii="Times New Roman" w:hAnsi="Times New Roman" w:cs="Times New Roman"/>
                <w:sz w:val="22"/>
              </w:rPr>
            </w:rPrChange>
          </w:rPr>
          <w:fldChar w:fldCharType="separate"/>
        </w:r>
        <w:r w:rsidR="00B2342E" w:rsidRPr="00F331C9" w:rsidDel="00433689">
          <w:rPr>
            <w:rFonts w:ascii="Times New Roman" w:hAnsi="Times New Roman" w:cs="Times New Roman"/>
            <w:kern w:val="0"/>
            <w:sz w:val="24"/>
            <w:szCs w:val="24"/>
            <w:vertAlign w:val="superscript"/>
            <w:rPrChange w:id="7719" w:author="LIN, Yufeng" w:date="2021-10-07T10:20:00Z">
              <w:rPr>
                <w:rFonts w:ascii="Times New Roman" w:hAnsi="Times New Roman" w:cs="Times New Roman"/>
                <w:kern w:val="0"/>
                <w:sz w:val="22"/>
                <w:szCs w:val="24"/>
                <w:vertAlign w:val="superscript"/>
              </w:rPr>
            </w:rPrChange>
          </w:rPr>
          <w:delText>70</w:delText>
        </w:r>
        <w:r w:rsidR="00C450DC" w:rsidRPr="00F331C9" w:rsidDel="00433689">
          <w:rPr>
            <w:rFonts w:ascii="Times New Roman" w:hAnsi="Times New Roman" w:cs="Times New Roman"/>
            <w:sz w:val="24"/>
            <w:szCs w:val="24"/>
            <w:rPrChange w:id="7720" w:author="LIN, Yufeng" w:date="2021-10-07T10:20:00Z">
              <w:rPr>
                <w:rFonts w:ascii="Times New Roman" w:hAnsi="Times New Roman" w:cs="Times New Roman"/>
                <w:sz w:val="22"/>
              </w:rPr>
            </w:rPrChange>
          </w:rPr>
          <w:fldChar w:fldCharType="end"/>
        </w:r>
      </w:del>
    </w:p>
    <w:p w14:paraId="6264355C" w14:textId="7B45DB22" w:rsidR="00867992" w:rsidRPr="00F331C9" w:rsidRDefault="00F634CB" w:rsidP="00F331C9">
      <w:pPr>
        <w:spacing w:line="480" w:lineRule="auto"/>
        <w:rPr>
          <w:ins w:id="7721" w:author="LIN, Yufeng" w:date="2021-10-05T18:14:00Z"/>
          <w:rFonts w:ascii="Times New Roman" w:hAnsi="Times New Roman" w:cs="Times New Roman"/>
          <w:sz w:val="24"/>
          <w:szCs w:val="24"/>
          <w:rPrChange w:id="7722" w:author="LIN, Yufeng" w:date="2021-10-07T10:20:00Z">
            <w:rPr>
              <w:ins w:id="7723" w:author="LIN, Yufeng" w:date="2021-10-05T18:14:00Z"/>
              <w:rFonts w:ascii="Times New Roman" w:hAnsi="Times New Roman" w:cs="Times New Roman"/>
              <w:sz w:val="22"/>
            </w:rPr>
          </w:rPrChange>
        </w:rPr>
      </w:pPr>
      <w:ins w:id="7724" w:author="LIN, Yufeng" w:date="2021-10-05T17:46:00Z">
        <w:r w:rsidRPr="00F331C9">
          <w:rPr>
            <w:rFonts w:ascii="Times New Roman" w:hAnsi="Times New Roman" w:cs="Times New Roman"/>
            <w:sz w:val="24"/>
            <w:szCs w:val="24"/>
            <w:rPrChange w:id="7725" w:author="LIN, Yufeng" w:date="2021-10-07T10:20:00Z">
              <w:rPr>
                <w:rFonts w:ascii="Times New Roman" w:hAnsi="Times New Roman" w:cs="Times New Roman"/>
                <w:sz w:val="22"/>
              </w:rPr>
            </w:rPrChange>
          </w:rPr>
          <w:t>The fungal internal relationship in CRC was significantly</w:t>
        </w:r>
        <w:commentRangeStart w:id="7726"/>
        <w:commentRangeEnd w:id="7726"/>
        <w:r w:rsidRPr="00F331C9">
          <w:rPr>
            <w:rStyle w:val="CommentReference"/>
            <w:sz w:val="24"/>
            <w:szCs w:val="24"/>
            <w:rPrChange w:id="7727" w:author="LIN, Yufeng" w:date="2021-10-07T10:20:00Z">
              <w:rPr>
                <w:rStyle w:val="CommentReference"/>
              </w:rPr>
            </w:rPrChange>
          </w:rPr>
          <w:commentReference w:id="7726"/>
        </w:r>
        <w:r w:rsidRPr="00F331C9">
          <w:rPr>
            <w:rFonts w:ascii="Times New Roman" w:hAnsi="Times New Roman" w:cs="Times New Roman"/>
            <w:sz w:val="24"/>
            <w:szCs w:val="24"/>
            <w:rPrChange w:id="7728" w:author="LIN, Yufeng" w:date="2021-10-07T10:20:00Z">
              <w:rPr>
                <w:rFonts w:ascii="Times New Roman" w:hAnsi="Times New Roman" w:cs="Times New Roman"/>
                <w:sz w:val="22"/>
              </w:rPr>
            </w:rPrChange>
          </w:rPr>
          <w:t xml:space="preserve"> different from the healthy control and adenoma. </w:t>
        </w:r>
      </w:ins>
      <w:del w:id="7729" w:author="LIN, Yufeng" w:date="2021-10-05T17:46:00Z">
        <w:r w:rsidR="00867992" w:rsidRPr="00F331C9" w:rsidDel="00F634CB">
          <w:rPr>
            <w:rFonts w:ascii="Times New Roman" w:hAnsi="Times New Roman" w:cs="Times New Roman"/>
            <w:sz w:val="24"/>
            <w:szCs w:val="24"/>
            <w:rPrChange w:id="7730" w:author="LIN, Yufeng" w:date="2021-10-07T10:20:00Z">
              <w:rPr>
                <w:rFonts w:ascii="Times New Roman" w:hAnsi="Times New Roman" w:cs="Times New Roman"/>
                <w:sz w:val="22"/>
              </w:rPr>
            </w:rPrChange>
          </w:rPr>
          <w:delText>As we know, t</w:delText>
        </w:r>
      </w:del>
      <w:del w:id="7731" w:author="LIN, Yufeng" w:date="2021-10-05T17:48:00Z">
        <w:r w:rsidR="00867992" w:rsidRPr="00F331C9" w:rsidDel="00F634CB">
          <w:rPr>
            <w:rFonts w:ascii="Times New Roman" w:hAnsi="Times New Roman" w:cs="Times New Roman"/>
            <w:sz w:val="24"/>
            <w:szCs w:val="24"/>
            <w:rPrChange w:id="7732" w:author="LIN, Yufeng" w:date="2021-10-07T10:20:00Z">
              <w:rPr>
                <w:rFonts w:ascii="Times New Roman" w:hAnsi="Times New Roman" w:cs="Times New Roman"/>
                <w:sz w:val="22"/>
              </w:rPr>
            </w:rPrChange>
          </w:rPr>
          <w:delText xml:space="preserve">he human gut microbiome was a </w:delText>
        </w:r>
      </w:del>
      <w:del w:id="7733" w:author="LIN, Yufeng" w:date="2021-10-05T17:46:00Z">
        <w:r w:rsidR="00867992" w:rsidRPr="00F331C9" w:rsidDel="00F634CB">
          <w:rPr>
            <w:rFonts w:ascii="Times New Roman" w:hAnsi="Times New Roman" w:cs="Times New Roman"/>
            <w:sz w:val="24"/>
            <w:szCs w:val="24"/>
            <w:rPrChange w:id="7734" w:author="LIN, Yufeng" w:date="2021-10-07T10:20:00Z">
              <w:rPr>
                <w:rFonts w:ascii="Times New Roman" w:hAnsi="Times New Roman" w:cs="Times New Roman"/>
                <w:sz w:val="22"/>
              </w:rPr>
            </w:rPrChange>
          </w:rPr>
          <w:delText xml:space="preserve">large, </w:delText>
        </w:r>
      </w:del>
      <w:del w:id="7735" w:author="LIN, Yufeng" w:date="2021-10-05T17:48:00Z">
        <w:r w:rsidR="00867992" w:rsidRPr="00F331C9" w:rsidDel="00F634CB">
          <w:rPr>
            <w:rFonts w:ascii="Times New Roman" w:hAnsi="Times New Roman" w:cs="Times New Roman"/>
            <w:sz w:val="24"/>
            <w:szCs w:val="24"/>
            <w:rPrChange w:id="7736" w:author="LIN, Yufeng" w:date="2021-10-07T10:20:00Z">
              <w:rPr>
                <w:rFonts w:ascii="Times New Roman" w:hAnsi="Times New Roman" w:cs="Times New Roman"/>
                <w:sz w:val="22"/>
              </w:rPr>
            </w:rPrChange>
          </w:rPr>
          <w:delText>complicated</w:delText>
        </w:r>
      </w:del>
      <w:del w:id="7737" w:author="LIN, Yufeng" w:date="2021-10-05T17:46:00Z">
        <w:r w:rsidR="00867992" w:rsidRPr="00F331C9" w:rsidDel="00F634CB">
          <w:rPr>
            <w:rFonts w:ascii="Times New Roman" w:hAnsi="Times New Roman" w:cs="Times New Roman"/>
            <w:sz w:val="24"/>
            <w:szCs w:val="24"/>
            <w:rPrChange w:id="7738" w:author="LIN, Yufeng" w:date="2021-10-07T10:20:00Z">
              <w:rPr>
                <w:rFonts w:ascii="Times New Roman" w:hAnsi="Times New Roman" w:cs="Times New Roman"/>
                <w:sz w:val="22"/>
              </w:rPr>
            </w:rPrChange>
          </w:rPr>
          <w:delText>,</w:delText>
        </w:r>
      </w:del>
      <w:del w:id="7739" w:author="LIN, Yufeng" w:date="2021-10-05T17:48:00Z">
        <w:r w:rsidR="00867992" w:rsidRPr="00F331C9" w:rsidDel="00F634CB">
          <w:rPr>
            <w:rFonts w:ascii="Times New Roman" w:hAnsi="Times New Roman" w:cs="Times New Roman"/>
            <w:sz w:val="24"/>
            <w:szCs w:val="24"/>
            <w:rPrChange w:id="7740" w:author="LIN, Yufeng" w:date="2021-10-07T10:20:00Z">
              <w:rPr>
                <w:rFonts w:ascii="Times New Roman" w:hAnsi="Times New Roman" w:cs="Times New Roman"/>
                <w:sz w:val="22"/>
              </w:rPr>
            </w:rPrChange>
          </w:rPr>
          <w:delText xml:space="preserve"> and mutually microbial community. </w:delText>
        </w:r>
      </w:del>
      <w:r w:rsidR="00867992" w:rsidRPr="00F331C9">
        <w:rPr>
          <w:rFonts w:ascii="Times New Roman" w:hAnsi="Times New Roman" w:cs="Times New Roman"/>
          <w:sz w:val="24"/>
          <w:szCs w:val="24"/>
          <w:rPrChange w:id="7741" w:author="LIN, Yufeng" w:date="2021-10-07T10:20:00Z">
            <w:rPr>
              <w:rFonts w:ascii="Times New Roman" w:hAnsi="Times New Roman" w:cs="Times New Roman"/>
              <w:sz w:val="22"/>
            </w:rPr>
          </w:rPrChange>
        </w:rPr>
        <w:t>Most previous studies have focused on one key microorganism or one metabolite effect on CRC development</w:t>
      </w:r>
      <w:r w:rsidR="00867992" w:rsidRPr="00F331C9">
        <w:rPr>
          <w:rFonts w:ascii="Times New Roman" w:hAnsi="Times New Roman" w:cs="Times New Roman"/>
          <w:sz w:val="24"/>
          <w:szCs w:val="24"/>
          <w:rPrChange w:id="7742"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{"citationID":"7WDh9qDV","properties":{"formattedCitation":"\\super 68\\uc0\\u8211{}70\\nosupersub{}","plainCitation":"68–70","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Kei"}],"issued":{"date-parts":[["2021",3]]}}},{"id":589,"uris":["http://zotero.org/users/7908919/items/ZQIMVCP5"],"uri":["http://zotero.org/users/7908919/items/ZQIMVCP5"],"itemData":{"id":589,"type":"report","abstract":"Background:Large-scale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591,"uris":["http://zotero.org/users/7908919/items/NRXXESLP"],"uri":["http://zotero.org/users/7908919/items/NRXXESLP"],"itemData":{"id":591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F331C9">
        <w:rPr>
          <w:rFonts w:ascii="Times New Roman" w:hAnsi="Times New Roman" w:cs="Times New Roman"/>
          <w:sz w:val="24"/>
          <w:szCs w:val="24"/>
          <w:rPrChange w:id="7743"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68–70</w:t>
      </w:r>
      <w:r w:rsidR="00867992" w:rsidRPr="00F331C9">
        <w:rPr>
          <w:rFonts w:ascii="Times New Roman" w:hAnsi="Times New Roman" w:cs="Times New Roman"/>
          <w:sz w:val="24"/>
          <w:szCs w:val="24"/>
          <w:rPrChange w:id="7744" w:author="LIN, Yufeng" w:date="2021-10-07T10:20:00Z">
            <w:rPr>
              <w:rFonts w:ascii="Times New Roman" w:hAnsi="Times New Roman" w:cs="Times New Roman"/>
              <w:sz w:val="22"/>
            </w:rPr>
          </w:rPrChange>
        </w:rPr>
        <w:fldChar w:fldCharType="end"/>
      </w:r>
      <w:ins w:id="7745" w:author="LIN, Yufeng" w:date="2021-10-05T17:48:00Z">
        <w:r w:rsidRPr="00F331C9">
          <w:rPr>
            <w:rFonts w:ascii="Times New Roman" w:hAnsi="Times New Roman" w:cs="Times New Roman"/>
            <w:sz w:val="24"/>
            <w:szCs w:val="24"/>
            <w:rPrChange w:id="7746" w:author="LIN, Yufeng" w:date="2021-10-07T10:20:00Z">
              <w:rPr>
                <w:rFonts w:ascii="Times New Roman" w:hAnsi="Times New Roman" w:cs="Times New Roman"/>
                <w:sz w:val="22"/>
              </w:rPr>
            </w:rPrChange>
          </w:rPr>
          <w:t xml:space="preserve">, but </w:t>
        </w:r>
      </w:ins>
      <w:del w:id="7747" w:author="LIN, Yufeng" w:date="2021-10-05T17:48:00Z">
        <w:r w:rsidR="00867992" w:rsidRPr="00F331C9" w:rsidDel="00F634CB">
          <w:rPr>
            <w:rFonts w:ascii="Times New Roman" w:hAnsi="Times New Roman" w:cs="Times New Roman"/>
            <w:sz w:val="24"/>
            <w:szCs w:val="24"/>
            <w:rPrChange w:id="7748" w:author="LIN, Yufeng" w:date="2021-10-07T10:20:00Z">
              <w:rPr>
                <w:rFonts w:ascii="Times New Roman" w:hAnsi="Times New Roman" w:cs="Times New Roman"/>
                <w:sz w:val="22"/>
              </w:rPr>
            </w:rPrChange>
          </w:rPr>
          <w:delText>. However, diseased intestinal microbiota dysbiosis may be associated with a list of the microbiota, the microbial community perturbed, instead of only one or several microorganisms altered</w:delText>
        </w:r>
        <w:r w:rsidR="00867992" w:rsidRPr="00F331C9" w:rsidDel="00F634CB">
          <w:rPr>
            <w:rFonts w:ascii="Times New Roman" w:hAnsi="Times New Roman" w:cs="Times New Roman"/>
            <w:sz w:val="24"/>
            <w:szCs w:val="24"/>
            <w:rPrChange w:id="7749" w:author="LIN, Yufeng" w:date="2021-10-07T10:20:00Z">
              <w:rPr>
                <w:rFonts w:ascii="Times New Roman" w:hAnsi="Times New Roman" w:cs="Times New Roman"/>
                <w:sz w:val="22"/>
              </w:rPr>
            </w:rPrChange>
          </w:rPr>
          <w:fldChar w:fldCharType="begin"/>
        </w:r>
        <w:r w:rsidR="00B07014" w:rsidRPr="00F331C9" w:rsidDel="00F634CB">
          <w:rPr>
            <w:rFonts w:ascii="Times New Roman" w:hAnsi="Times New Roman" w:cs="Times New Roman"/>
            <w:sz w:val="24"/>
            <w:szCs w:val="24"/>
            <w:rPrChange w:id="7750" w:author="LIN, Yufeng" w:date="2021-10-07T10:20:00Z">
              <w:rPr>
                <w:rFonts w:ascii="Times New Roman" w:hAnsi="Times New Roman" w:cs="Times New Roman"/>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F331C9" w:rsidDel="00F634CB">
          <w:rPr>
            <w:rFonts w:ascii="Times New Roman" w:hAnsi="Times New Roman" w:cs="Times New Roman"/>
            <w:sz w:val="24"/>
            <w:szCs w:val="24"/>
            <w:rPrChange w:id="7751" w:author="LIN, Yufeng" w:date="2021-10-07T10:20:00Z">
              <w:rPr>
                <w:rFonts w:ascii="Times New Roman" w:hAnsi="Times New Roman" w:cs="Times New Roman"/>
                <w:sz w:val="22"/>
              </w:rPr>
            </w:rPrChange>
          </w:rPr>
          <w:fldChar w:fldCharType="separate"/>
        </w:r>
        <w:r w:rsidR="00B07014" w:rsidRPr="00F331C9" w:rsidDel="00F634CB">
          <w:rPr>
            <w:rFonts w:ascii="Times New Roman" w:hAnsi="Times New Roman" w:cs="Times New Roman"/>
            <w:kern w:val="0"/>
            <w:sz w:val="24"/>
            <w:szCs w:val="24"/>
            <w:vertAlign w:val="superscript"/>
            <w:rPrChange w:id="7752" w:author="LIN, Yufeng" w:date="2021-10-07T10:20:00Z">
              <w:rPr>
                <w:rFonts w:ascii="Times New Roman" w:hAnsi="Times New Roman" w:cs="Times New Roman"/>
                <w:kern w:val="0"/>
                <w:sz w:val="22"/>
                <w:szCs w:val="24"/>
                <w:vertAlign w:val="superscript"/>
              </w:rPr>
            </w:rPrChange>
          </w:rPr>
          <w:delText>28,73</w:delText>
        </w:r>
        <w:r w:rsidR="00867992" w:rsidRPr="00F331C9" w:rsidDel="00F634CB">
          <w:rPr>
            <w:rFonts w:ascii="Times New Roman" w:hAnsi="Times New Roman" w:cs="Times New Roman"/>
            <w:sz w:val="24"/>
            <w:szCs w:val="24"/>
            <w:rPrChange w:id="7753" w:author="LIN, Yufeng" w:date="2021-10-07T10:20:00Z">
              <w:rPr>
                <w:rFonts w:ascii="Times New Roman" w:hAnsi="Times New Roman" w:cs="Times New Roman"/>
                <w:sz w:val="22"/>
              </w:rPr>
            </w:rPrChange>
          </w:rPr>
          <w:fldChar w:fldCharType="end"/>
        </w:r>
      </w:del>
      <w:ins w:id="7754" w:author="LIN, Yufeng" w:date="2021-10-05T17:48:00Z">
        <w:r w:rsidRPr="00F331C9">
          <w:rPr>
            <w:rFonts w:ascii="Times New Roman" w:hAnsi="Times New Roman" w:cs="Times New Roman"/>
            <w:sz w:val="24"/>
            <w:szCs w:val="24"/>
            <w:rPrChange w:id="7755" w:author="LIN, Yufeng" w:date="2021-10-07T10:20:00Z">
              <w:rPr>
                <w:rFonts w:ascii="Times New Roman" w:hAnsi="Times New Roman" w:cs="Times New Roman"/>
                <w:sz w:val="22"/>
              </w:rPr>
            </w:rPrChange>
          </w:rPr>
          <w:t xml:space="preserve">the human gut microbiome was a complicated and mutually microbial community. </w:t>
        </w:r>
      </w:ins>
      <w:ins w:id="7756" w:author="LIN, Yufeng" w:date="2021-10-05T17:49:00Z">
        <w:r w:rsidRPr="00F331C9">
          <w:rPr>
            <w:rFonts w:ascii="Times New Roman" w:hAnsi="Times New Roman" w:cs="Times New Roman"/>
            <w:sz w:val="24"/>
            <w:szCs w:val="24"/>
            <w:rPrChange w:id="7757" w:author="LIN, Yufeng" w:date="2021-10-07T10:20:00Z">
              <w:rPr>
                <w:rFonts w:ascii="Times New Roman" w:hAnsi="Times New Roman" w:cs="Times New Roman"/>
                <w:sz w:val="22"/>
              </w:rPr>
            </w:rPrChange>
          </w:rPr>
          <w:t>Multiple strong positive or negative correlations in CRC were disappeared or weaken in adenoma or healthy control groups.</w:t>
        </w:r>
      </w:ins>
      <w:del w:id="7758" w:author="LIN, Yufeng" w:date="2021-10-05T17:48:00Z">
        <w:r w:rsidR="00867992" w:rsidRPr="00F331C9" w:rsidDel="00F634CB">
          <w:rPr>
            <w:rFonts w:ascii="Times New Roman" w:hAnsi="Times New Roman" w:cs="Times New Roman"/>
            <w:sz w:val="24"/>
            <w:szCs w:val="24"/>
            <w:rPrChange w:id="7759" w:author="LIN, Yufeng" w:date="2021-10-07T10:20:00Z">
              <w:rPr>
                <w:rFonts w:ascii="Times New Roman" w:hAnsi="Times New Roman" w:cs="Times New Roman"/>
                <w:sz w:val="22"/>
              </w:rPr>
            </w:rPrChange>
          </w:rPr>
          <w:delText>.</w:delText>
        </w:r>
      </w:del>
      <w:r w:rsidR="00867992" w:rsidRPr="00F331C9">
        <w:rPr>
          <w:rFonts w:ascii="Times New Roman" w:hAnsi="Times New Roman" w:cs="Times New Roman"/>
          <w:sz w:val="24"/>
          <w:szCs w:val="24"/>
          <w:rPrChange w:id="7760" w:author="LIN, Yufeng" w:date="2021-10-07T10:20:00Z">
            <w:rPr>
              <w:rFonts w:ascii="Times New Roman" w:hAnsi="Times New Roman" w:cs="Times New Roman"/>
              <w:sz w:val="22"/>
            </w:rPr>
          </w:rPrChange>
        </w:rPr>
        <w:t xml:space="preserve"> Except for the transformed </w:t>
      </w:r>
      <w:r w:rsidR="004314C2" w:rsidRPr="00F331C9">
        <w:rPr>
          <w:rFonts w:ascii="Times New Roman" w:hAnsi="Times New Roman" w:cs="Times New Roman"/>
          <w:sz w:val="24"/>
          <w:szCs w:val="24"/>
          <w:rPrChange w:id="7761"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7762" w:author="LIN, Yufeng" w:date="2021-10-07T10:20:00Z">
            <w:rPr>
              <w:rFonts w:ascii="Times New Roman" w:hAnsi="Times New Roman" w:cs="Times New Roman"/>
              <w:sz w:val="22"/>
            </w:rPr>
          </w:rPrChange>
        </w:rPr>
        <w:t xml:space="preserve"> abundance, alteration in </w:t>
      </w:r>
      <w:ins w:id="7763" w:author="LIN, Yufeng" w:date="2021-10-07T10:59:00Z">
        <w:r w:rsidR="00E81CE7" w:rsidRPr="00F331C9">
          <w:rPr>
            <w:rFonts w:ascii="Times New Roman" w:hAnsi="Times New Roman" w:cs="Times New Roman"/>
            <w:sz w:val="24"/>
            <w:szCs w:val="24"/>
          </w:rPr>
          <w:t xml:space="preserve">the </w:t>
        </w:r>
      </w:ins>
      <w:ins w:id="7764" w:author="LIN, Yufeng" w:date="2021-10-05T16:56:00Z">
        <w:r w:rsidR="0088212D" w:rsidRPr="00F331C9">
          <w:rPr>
            <w:rFonts w:ascii="Times New Roman" w:hAnsi="Times New Roman" w:cs="Times New Roman"/>
            <w:sz w:val="24"/>
            <w:szCs w:val="24"/>
            <w:rPrChange w:id="7765" w:author="LIN, Yufeng" w:date="2021-10-07T10:20:00Z">
              <w:rPr>
                <w:rFonts w:ascii="Times New Roman" w:hAnsi="Times New Roman" w:cs="Times New Roman"/>
                <w:sz w:val="22"/>
              </w:rPr>
            </w:rPrChange>
          </w:rPr>
          <w:t>intra-</w:t>
        </w:r>
      </w:ins>
      <w:r w:rsidR="004314C2" w:rsidRPr="00F331C9">
        <w:rPr>
          <w:rFonts w:ascii="Times New Roman" w:hAnsi="Times New Roman" w:cs="Times New Roman"/>
          <w:sz w:val="24"/>
          <w:szCs w:val="24"/>
          <w:rPrChange w:id="7766" w:author="LIN, Yufeng" w:date="2021-10-07T10:20:00Z">
            <w:rPr>
              <w:rFonts w:ascii="Times New Roman" w:hAnsi="Times New Roman" w:cs="Times New Roman"/>
              <w:sz w:val="22"/>
            </w:rPr>
          </w:rPrChange>
        </w:rPr>
        <w:t>fungal</w:t>
      </w:r>
      <w:r w:rsidR="00867992" w:rsidRPr="00F331C9">
        <w:rPr>
          <w:rFonts w:ascii="Times New Roman" w:hAnsi="Times New Roman" w:cs="Times New Roman"/>
          <w:sz w:val="24"/>
          <w:szCs w:val="24"/>
          <w:rPrChange w:id="7767" w:author="LIN, Yufeng" w:date="2021-10-07T10:20:00Z">
            <w:rPr>
              <w:rFonts w:ascii="Times New Roman" w:hAnsi="Times New Roman" w:cs="Times New Roman"/>
              <w:sz w:val="22"/>
            </w:rPr>
          </w:rPrChange>
        </w:rPr>
        <w:t xml:space="preserve"> </w:t>
      </w:r>
      <w:del w:id="7768" w:author="LIN, Yufeng" w:date="2021-10-05T16:56:00Z">
        <w:r w:rsidR="00867992" w:rsidRPr="00F331C9" w:rsidDel="0088212D">
          <w:rPr>
            <w:rFonts w:ascii="Times New Roman" w:hAnsi="Times New Roman" w:cs="Times New Roman"/>
            <w:sz w:val="24"/>
            <w:szCs w:val="24"/>
            <w:rPrChange w:id="7769" w:author="LIN, Yufeng" w:date="2021-10-07T10:20:00Z">
              <w:rPr>
                <w:rFonts w:ascii="Times New Roman" w:hAnsi="Times New Roman" w:cs="Times New Roman"/>
                <w:sz w:val="22"/>
              </w:rPr>
            </w:rPrChange>
          </w:rPr>
          <w:delText xml:space="preserve">internal </w:delText>
        </w:r>
      </w:del>
      <w:r w:rsidR="00867992" w:rsidRPr="00F331C9">
        <w:rPr>
          <w:rFonts w:ascii="Times New Roman" w:hAnsi="Times New Roman" w:cs="Times New Roman"/>
          <w:sz w:val="24"/>
          <w:szCs w:val="24"/>
          <w:rPrChange w:id="7770" w:author="LIN, Yufeng" w:date="2021-10-07T10:20:00Z">
            <w:rPr>
              <w:rFonts w:ascii="Times New Roman" w:hAnsi="Times New Roman" w:cs="Times New Roman"/>
              <w:sz w:val="22"/>
            </w:rPr>
          </w:rPrChange>
        </w:rPr>
        <w:t xml:space="preserve">relationship and </w:t>
      </w:r>
      <w:r w:rsidR="004314C2" w:rsidRPr="00F331C9">
        <w:rPr>
          <w:rFonts w:ascii="Times New Roman" w:hAnsi="Times New Roman" w:cs="Times New Roman"/>
          <w:sz w:val="24"/>
          <w:szCs w:val="24"/>
          <w:rPrChange w:id="7771" w:author="LIN, Yufeng" w:date="2021-10-07T10:20:00Z">
            <w:rPr>
              <w:rFonts w:ascii="Times New Roman" w:hAnsi="Times New Roman" w:cs="Times New Roman"/>
              <w:sz w:val="22"/>
            </w:rPr>
          </w:rPrChange>
        </w:rPr>
        <w:lastRenderedPageBreak/>
        <w:t>fungi</w:t>
      </w:r>
      <w:r w:rsidR="00867992" w:rsidRPr="00F331C9">
        <w:rPr>
          <w:rFonts w:ascii="Times New Roman" w:hAnsi="Times New Roman" w:cs="Times New Roman"/>
          <w:sz w:val="24"/>
          <w:szCs w:val="24"/>
          <w:rPrChange w:id="7772" w:author="LIN, Yufeng" w:date="2021-10-07T10:20:00Z">
            <w:rPr>
              <w:rFonts w:ascii="Times New Roman" w:hAnsi="Times New Roman" w:cs="Times New Roman"/>
              <w:sz w:val="22"/>
            </w:rPr>
          </w:rPrChange>
        </w:rPr>
        <w:t>-bacteria association could partially explain colorectal tumorigenesis.</w:t>
      </w:r>
      <w:del w:id="7773" w:author="LIN, Yufeng" w:date="2021-10-08T11:42:00Z">
        <w:r w:rsidR="00867992" w:rsidRPr="00F331C9" w:rsidDel="009348AE">
          <w:rPr>
            <w:rFonts w:ascii="Times New Roman" w:hAnsi="Times New Roman" w:cs="Times New Roman"/>
            <w:sz w:val="24"/>
            <w:szCs w:val="24"/>
            <w:rPrChange w:id="7774" w:author="LIN, Yufeng" w:date="2021-10-07T10:20:00Z">
              <w:rPr>
                <w:rFonts w:ascii="Times New Roman" w:hAnsi="Times New Roman" w:cs="Times New Roman"/>
                <w:sz w:val="22"/>
              </w:rPr>
            </w:rPrChange>
          </w:rPr>
          <w:delText xml:space="preserve"> </w:delText>
        </w:r>
      </w:del>
      <w:del w:id="7775" w:author="LIN, Yufeng" w:date="2021-10-05T17:46:00Z">
        <w:r w:rsidR="00867992" w:rsidRPr="00F331C9" w:rsidDel="00F634CB">
          <w:rPr>
            <w:rFonts w:ascii="Times New Roman" w:hAnsi="Times New Roman" w:cs="Times New Roman"/>
            <w:sz w:val="24"/>
            <w:szCs w:val="24"/>
            <w:rPrChange w:id="7776" w:author="LIN, Yufeng" w:date="2021-10-07T10:20:00Z">
              <w:rPr>
                <w:rFonts w:ascii="Times New Roman" w:hAnsi="Times New Roman" w:cs="Times New Roman"/>
                <w:sz w:val="22"/>
              </w:rPr>
            </w:rPrChange>
          </w:rPr>
          <w:delText xml:space="preserve">The </w:delText>
        </w:r>
        <w:r w:rsidR="004314C2" w:rsidRPr="00F331C9" w:rsidDel="00F634CB">
          <w:rPr>
            <w:rFonts w:ascii="Times New Roman" w:hAnsi="Times New Roman" w:cs="Times New Roman"/>
            <w:sz w:val="24"/>
            <w:szCs w:val="24"/>
            <w:rPrChange w:id="7777" w:author="LIN, Yufeng" w:date="2021-10-07T10:20:00Z">
              <w:rPr>
                <w:rFonts w:ascii="Times New Roman" w:hAnsi="Times New Roman" w:cs="Times New Roman"/>
                <w:sz w:val="22"/>
              </w:rPr>
            </w:rPrChange>
          </w:rPr>
          <w:delText>fungal</w:delText>
        </w:r>
        <w:r w:rsidR="00867992" w:rsidRPr="00F331C9" w:rsidDel="00F634CB">
          <w:rPr>
            <w:rFonts w:ascii="Times New Roman" w:hAnsi="Times New Roman" w:cs="Times New Roman"/>
            <w:sz w:val="24"/>
            <w:szCs w:val="24"/>
            <w:rPrChange w:id="7778" w:author="LIN, Yufeng" w:date="2021-10-07T10:20:00Z">
              <w:rPr>
                <w:rFonts w:ascii="Times New Roman" w:hAnsi="Times New Roman" w:cs="Times New Roman"/>
                <w:sz w:val="22"/>
              </w:rPr>
            </w:rPrChange>
          </w:rPr>
          <w:delText xml:space="preserve"> internal relationship in CRC was </w:delText>
        </w:r>
      </w:del>
      <w:del w:id="7779" w:author="LIN, Yufeng" w:date="2021-10-05T16:56:00Z">
        <w:r w:rsidR="00867992" w:rsidRPr="00F331C9" w:rsidDel="0088212D">
          <w:rPr>
            <w:rFonts w:ascii="Times New Roman" w:hAnsi="Times New Roman" w:cs="Times New Roman"/>
            <w:sz w:val="24"/>
            <w:szCs w:val="24"/>
            <w:rPrChange w:id="7780" w:author="LIN, Yufeng" w:date="2021-10-07T10:20:00Z">
              <w:rPr>
                <w:rFonts w:ascii="Times New Roman" w:hAnsi="Times New Roman" w:cs="Times New Roman"/>
                <w:sz w:val="22"/>
              </w:rPr>
            </w:rPrChange>
          </w:rPr>
          <w:delText xml:space="preserve">quite </w:delText>
        </w:r>
      </w:del>
      <w:del w:id="7781" w:author="LIN, Yufeng" w:date="2021-10-05T17:46:00Z">
        <w:r w:rsidR="00867992" w:rsidRPr="00F331C9" w:rsidDel="00F634CB">
          <w:rPr>
            <w:rFonts w:ascii="Times New Roman" w:hAnsi="Times New Roman" w:cs="Times New Roman"/>
            <w:sz w:val="24"/>
            <w:szCs w:val="24"/>
            <w:rPrChange w:id="7782" w:author="LIN, Yufeng" w:date="2021-10-07T10:20:00Z">
              <w:rPr>
                <w:rFonts w:ascii="Times New Roman" w:hAnsi="Times New Roman" w:cs="Times New Roman"/>
                <w:sz w:val="22"/>
              </w:rPr>
            </w:rPrChange>
          </w:rPr>
          <w:delText xml:space="preserve">different from the healthy control and adenoma. </w:delText>
        </w:r>
      </w:del>
      <w:del w:id="7783" w:author="LIN, Yufeng" w:date="2021-10-05T17:49:00Z">
        <w:r w:rsidR="00867992" w:rsidRPr="00F331C9" w:rsidDel="00F634CB">
          <w:rPr>
            <w:rFonts w:ascii="Times New Roman" w:hAnsi="Times New Roman" w:cs="Times New Roman"/>
            <w:sz w:val="24"/>
            <w:szCs w:val="24"/>
            <w:rPrChange w:id="7784" w:author="LIN, Yufeng" w:date="2021-10-07T10:20:00Z">
              <w:rPr>
                <w:rFonts w:ascii="Times New Roman" w:hAnsi="Times New Roman" w:cs="Times New Roman"/>
                <w:sz w:val="22"/>
              </w:rPr>
            </w:rPrChange>
          </w:rPr>
          <w:delText xml:space="preserve">Multiple strong positive or negative correlations in CRC were disappeared or weaken in </w:delText>
        </w:r>
      </w:del>
      <w:del w:id="7785" w:author="LIN, Yufeng" w:date="2021-10-05T16:58:00Z">
        <w:r w:rsidR="00867992" w:rsidRPr="00F331C9" w:rsidDel="0088212D">
          <w:rPr>
            <w:rFonts w:ascii="Times New Roman" w:hAnsi="Times New Roman" w:cs="Times New Roman"/>
            <w:sz w:val="24"/>
            <w:szCs w:val="24"/>
            <w:rPrChange w:id="7786" w:author="LIN, Yufeng" w:date="2021-10-07T10:20:00Z">
              <w:rPr>
                <w:rFonts w:ascii="Times New Roman" w:hAnsi="Times New Roman" w:cs="Times New Roman"/>
                <w:sz w:val="22"/>
              </w:rPr>
            </w:rPrChange>
          </w:rPr>
          <w:delText>the compared stages</w:delText>
        </w:r>
      </w:del>
      <w:del w:id="7787" w:author="LIN, Yufeng" w:date="2021-10-05T17:49:00Z">
        <w:r w:rsidR="00867992" w:rsidRPr="00F331C9" w:rsidDel="00F634CB">
          <w:rPr>
            <w:rFonts w:ascii="Times New Roman" w:hAnsi="Times New Roman" w:cs="Times New Roman"/>
            <w:sz w:val="24"/>
            <w:szCs w:val="24"/>
            <w:rPrChange w:id="7788" w:author="LIN, Yufeng" w:date="2021-10-07T10:20:00Z">
              <w:rPr>
                <w:rFonts w:ascii="Times New Roman" w:hAnsi="Times New Roman" w:cs="Times New Roman"/>
                <w:sz w:val="22"/>
              </w:rPr>
            </w:rPrChange>
          </w:rPr>
          <w:delText>.</w:delText>
        </w:r>
      </w:del>
      <w:r w:rsidR="00867992" w:rsidRPr="00F331C9">
        <w:rPr>
          <w:rFonts w:ascii="Times New Roman" w:hAnsi="Times New Roman" w:cs="Times New Roman"/>
          <w:sz w:val="24"/>
          <w:szCs w:val="24"/>
          <w:rPrChange w:id="7789" w:author="LIN, Yufeng" w:date="2021-10-07T10:20:00Z">
            <w:rPr>
              <w:rFonts w:ascii="Times New Roman" w:hAnsi="Times New Roman" w:cs="Times New Roman"/>
              <w:sz w:val="22"/>
            </w:rPr>
          </w:rPrChange>
        </w:rPr>
        <w:t xml:space="preserve"> </w:t>
      </w:r>
      <w:del w:id="7790" w:author="LIN, Yufeng" w:date="2021-10-05T17:49:00Z">
        <w:r w:rsidR="00867992" w:rsidRPr="00F331C9" w:rsidDel="00F634CB">
          <w:rPr>
            <w:rFonts w:ascii="Times New Roman" w:hAnsi="Times New Roman" w:cs="Times New Roman"/>
            <w:sz w:val="24"/>
            <w:szCs w:val="24"/>
            <w:rPrChange w:id="7791" w:author="LIN, Yufeng" w:date="2021-10-07T10:20:00Z">
              <w:rPr>
                <w:rFonts w:ascii="Times New Roman" w:hAnsi="Times New Roman" w:cs="Times New Roman"/>
                <w:sz w:val="22"/>
              </w:rPr>
            </w:rPrChange>
          </w:rPr>
          <w:delText xml:space="preserve">Its establishment may potentially contribute to colorectal carcinogenesis. </w:delText>
        </w:r>
      </w:del>
      <w:r w:rsidR="00867992" w:rsidRPr="00F331C9">
        <w:rPr>
          <w:rFonts w:ascii="Times New Roman" w:hAnsi="Times New Roman" w:cs="Times New Roman"/>
          <w:sz w:val="24"/>
          <w:szCs w:val="24"/>
          <w:rPrChange w:id="7792" w:author="LIN, Yufeng" w:date="2021-10-07T10:20:00Z">
            <w:rPr>
              <w:rFonts w:ascii="Times New Roman" w:hAnsi="Times New Roman" w:cs="Times New Roman"/>
              <w:sz w:val="22"/>
            </w:rPr>
          </w:rPrChange>
        </w:rPr>
        <w:t xml:space="preserve">The </w:t>
      </w:r>
      <w:del w:id="7793" w:author="LIN, Yufeng" w:date="2021-10-07T11:00:00Z">
        <w:r w:rsidR="00867992" w:rsidRPr="00F331C9" w:rsidDel="00E81CE7">
          <w:rPr>
            <w:rFonts w:ascii="Times New Roman" w:hAnsi="Times New Roman" w:cs="Times New Roman"/>
            <w:sz w:val="24"/>
            <w:szCs w:val="24"/>
            <w:rPrChange w:id="7794" w:author="LIN, Yufeng" w:date="2021-10-07T10:20:00Z">
              <w:rPr>
                <w:rFonts w:ascii="Times New Roman" w:hAnsi="Times New Roman" w:cs="Times New Roman"/>
                <w:sz w:val="22"/>
              </w:rPr>
            </w:rPrChange>
          </w:rPr>
          <w:delText xml:space="preserve">strongest </w:delText>
        </w:r>
      </w:del>
      <w:ins w:id="7795" w:author="LIN, Yufeng" w:date="2021-10-07T11:00:00Z">
        <w:r w:rsidR="00E81CE7" w:rsidRPr="00F331C9">
          <w:rPr>
            <w:rFonts w:ascii="Times New Roman" w:hAnsi="Times New Roman" w:cs="Times New Roman"/>
            <w:sz w:val="24"/>
            <w:szCs w:val="24"/>
          </w:rPr>
          <w:t>most substantial</w:t>
        </w:r>
        <w:r w:rsidR="00E81CE7" w:rsidRPr="00F331C9">
          <w:rPr>
            <w:rFonts w:ascii="Times New Roman" w:hAnsi="Times New Roman" w:cs="Times New Roman"/>
            <w:sz w:val="24"/>
            <w:szCs w:val="24"/>
            <w:rPrChange w:id="7796" w:author="LIN, Yufeng" w:date="2021-10-07T10:20:00Z">
              <w:rPr>
                <w:rFonts w:ascii="Times New Roman" w:hAnsi="Times New Roman" w:cs="Times New Roman"/>
                <w:sz w:val="22"/>
              </w:rPr>
            </w:rPrChange>
          </w:rPr>
          <w:t xml:space="preserve"> </w:t>
        </w:r>
      </w:ins>
      <w:r w:rsidR="00867992" w:rsidRPr="00F331C9">
        <w:rPr>
          <w:rFonts w:ascii="Times New Roman" w:hAnsi="Times New Roman" w:cs="Times New Roman"/>
          <w:sz w:val="24"/>
          <w:szCs w:val="24"/>
          <w:rPrChange w:id="7797" w:author="LIN, Yufeng" w:date="2021-10-07T10:20:00Z">
            <w:rPr>
              <w:rFonts w:ascii="Times New Roman" w:hAnsi="Times New Roman" w:cs="Times New Roman"/>
              <w:sz w:val="22"/>
            </w:rPr>
          </w:rPrChange>
        </w:rPr>
        <w:t xml:space="preserve">relationship clustering in these three communities was also </w:t>
      </w:r>
      <w:ins w:id="7798" w:author="LIN, Yufeng" w:date="2021-10-05T16:56:00Z">
        <w:r w:rsidR="0088212D" w:rsidRPr="00F331C9">
          <w:rPr>
            <w:rFonts w:ascii="Times New Roman" w:hAnsi="Times New Roman" w:cs="Times New Roman"/>
            <w:sz w:val="24"/>
            <w:szCs w:val="24"/>
            <w:rPrChange w:id="7799" w:author="LIN, Yufeng" w:date="2021-10-07T10:20:00Z">
              <w:rPr>
                <w:rFonts w:ascii="Times New Roman" w:hAnsi="Times New Roman" w:cs="Times New Roman"/>
                <w:sz w:val="22"/>
              </w:rPr>
            </w:rPrChange>
          </w:rPr>
          <w:t>significantly</w:t>
        </w:r>
        <w:commentRangeStart w:id="7800"/>
        <w:commentRangeEnd w:id="7800"/>
        <w:r w:rsidR="0088212D" w:rsidRPr="00F331C9">
          <w:rPr>
            <w:rStyle w:val="CommentReference"/>
            <w:sz w:val="24"/>
            <w:szCs w:val="24"/>
            <w:rPrChange w:id="7801" w:author="LIN, Yufeng" w:date="2021-10-07T10:20:00Z">
              <w:rPr>
                <w:rStyle w:val="CommentReference"/>
              </w:rPr>
            </w:rPrChange>
          </w:rPr>
          <w:commentReference w:id="7800"/>
        </w:r>
        <w:r w:rsidR="0088212D" w:rsidRPr="00F331C9">
          <w:rPr>
            <w:rFonts w:ascii="Times New Roman" w:hAnsi="Times New Roman" w:cs="Times New Roman"/>
            <w:sz w:val="24"/>
            <w:szCs w:val="24"/>
            <w:rPrChange w:id="7802" w:author="LIN, Yufeng" w:date="2021-10-07T10:20:00Z">
              <w:rPr>
                <w:rFonts w:ascii="Times New Roman" w:hAnsi="Times New Roman" w:cs="Times New Roman"/>
                <w:sz w:val="22"/>
              </w:rPr>
            </w:rPrChange>
          </w:rPr>
          <w:t xml:space="preserve"> </w:t>
        </w:r>
      </w:ins>
      <w:del w:id="7803" w:author="LIN, Yufeng" w:date="2021-10-05T16:56:00Z">
        <w:r w:rsidR="00867992" w:rsidRPr="00F331C9" w:rsidDel="0088212D">
          <w:rPr>
            <w:rFonts w:ascii="Times New Roman" w:hAnsi="Times New Roman" w:cs="Times New Roman"/>
            <w:sz w:val="24"/>
            <w:szCs w:val="24"/>
            <w:rPrChange w:id="7804" w:author="LIN, Yufeng" w:date="2021-10-07T10:20:00Z">
              <w:rPr>
                <w:rFonts w:ascii="Times New Roman" w:hAnsi="Times New Roman" w:cs="Times New Roman"/>
                <w:sz w:val="22"/>
              </w:rPr>
            </w:rPrChange>
          </w:rPr>
          <w:delText xml:space="preserve">quite </w:delText>
        </w:r>
      </w:del>
      <w:r w:rsidR="00867992" w:rsidRPr="00F331C9">
        <w:rPr>
          <w:rFonts w:ascii="Times New Roman" w:hAnsi="Times New Roman" w:cs="Times New Roman"/>
          <w:sz w:val="24"/>
          <w:szCs w:val="24"/>
          <w:rPrChange w:id="7805" w:author="LIN, Yufeng" w:date="2021-10-07T10:20:00Z">
            <w:rPr>
              <w:rFonts w:ascii="Times New Roman" w:hAnsi="Times New Roman" w:cs="Times New Roman"/>
              <w:sz w:val="22"/>
            </w:rPr>
          </w:rPrChange>
        </w:rPr>
        <w:t xml:space="preserve">different, but </w:t>
      </w:r>
      <w:r w:rsidR="00867992" w:rsidRPr="00F331C9">
        <w:rPr>
          <w:rFonts w:ascii="Times New Roman" w:hAnsi="Times New Roman" w:cs="Times New Roman"/>
          <w:i/>
          <w:iCs/>
          <w:sz w:val="24"/>
          <w:szCs w:val="24"/>
          <w:rPrChange w:id="7806" w:author="LIN, Yufeng" w:date="2021-10-07T10:20:00Z">
            <w:rPr>
              <w:rFonts w:ascii="Times New Roman" w:hAnsi="Times New Roman" w:cs="Times New Roman"/>
              <w:i/>
              <w:iCs/>
              <w:sz w:val="22"/>
            </w:rPr>
          </w:rPrChange>
        </w:rPr>
        <w:t>Aspergillus</w:t>
      </w:r>
      <w:r w:rsidR="00867992" w:rsidRPr="00F331C9">
        <w:rPr>
          <w:rFonts w:ascii="Times New Roman" w:hAnsi="Times New Roman" w:cs="Times New Roman"/>
          <w:sz w:val="24"/>
          <w:szCs w:val="24"/>
          <w:rPrChange w:id="7807"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08" w:author="LIN, Yufeng" w:date="2021-10-07T10:20:00Z">
            <w:rPr>
              <w:rFonts w:ascii="Times New Roman" w:hAnsi="Times New Roman" w:cs="Times New Roman"/>
              <w:i/>
              <w:iCs/>
              <w:sz w:val="22"/>
            </w:rPr>
          </w:rPrChange>
        </w:rPr>
        <w:t>rambellii</w:t>
      </w:r>
      <w:r w:rsidR="00867992" w:rsidRPr="00F331C9">
        <w:rPr>
          <w:rFonts w:ascii="Times New Roman" w:hAnsi="Times New Roman" w:cs="Times New Roman"/>
          <w:sz w:val="24"/>
          <w:szCs w:val="24"/>
          <w:rPrChange w:id="7809"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0" w:author="LIN, Yufeng" w:date="2021-10-07T10:20:00Z">
            <w:rPr>
              <w:rFonts w:ascii="Times New Roman" w:hAnsi="Times New Roman" w:cs="Times New Roman"/>
              <w:i/>
              <w:iCs/>
              <w:sz w:val="22"/>
            </w:rPr>
          </w:rPrChange>
        </w:rPr>
        <w:t>Rhizophagus</w:t>
      </w:r>
      <w:r w:rsidR="00867992" w:rsidRPr="00F331C9">
        <w:rPr>
          <w:rFonts w:ascii="Times New Roman" w:hAnsi="Times New Roman" w:cs="Times New Roman"/>
          <w:sz w:val="24"/>
          <w:szCs w:val="24"/>
          <w:rPrChange w:id="7811"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2" w:author="LIN, Yufeng" w:date="2021-10-07T10:20:00Z">
            <w:rPr>
              <w:rFonts w:ascii="Times New Roman" w:hAnsi="Times New Roman" w:cs="Times New Roman"/>
              <w:i/>
              <w:iCs/>
              <w:sz w:val="22"/>
            </w:rPr>
          </w:rPrChange>
        </w:rPr>
        <w:t>irregularis</w:t>
      </w:r>
      <w:r w:rsidR="00867992" w:rsidRPr="00F331C9">
        <w:rPr>
          <w:rFonts w:ascii="Times New Roman" w:hAnsi="Times New Roman" w:cs="Times New Roman"/>
          <w:sz w:val="24"/>
          <w:szCs w:val="24"/>
          <w:rPrChange w:id="7813"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4" w:author="LIN, Yufeng" w:date="2021-10-07T10:20:00Z">
            <w:rPr>
              <w:rFonts w:ascii="Times New Roman" w:hAnsi="Times New Roman" w:cs="Times New Roman"/>
              <w:i/>
              <w:iCs/>
              <w:sz w:val="22"/>
            </w:rPr>
          </w:rPrChange>
        </w:rPr>
        <w:t>Rhizophagus</w:t>
      </w:r>
      <w:r w:rsidR="00867992" w:rsidRPr="00F331C9">
        <w:rPr>
          <w:rFonts w:ascii="Times New Roman" w:hAnsi="Times New Roman" w:cs="Times New Roman"/>
          <w:sz w:val="24"/>
          <w:szCs w:val="24"/>
          <w:rPrChange w:id="7815"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6" w:author="LIN, Yufeng" w:date="2021-10-07T10:20:00Z">
            <w:rPr>
              <w:rFonts w:ascii="Times New Roman" w:hAnsi="Times New Roman" w:cs="Times New Roman"/>
              <w:i/>
              <w:iCs/>
              <w:sz w:val="22"/>
            </w:rPr>
          </w:rPrChange>
        </w:rPr>
        <w:t>clarus</w:t>
      </w:r>
      <w:r w:rsidR="00867992" w:rsidRPr="00F331C9">
        <w:rPr>
          <w:rFonts w:ascii="Times New Roman" w:hAnsi="Times New Roman" w:cs="Times New Roman"/>
          <w:sz w:val="24"/>
          <w:szCs w:val="24"/>
          <w:rPrChange w:id="7817"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18" w:author="LIN, Yufeng" w:date="2021-10-07T10:20:00Z">
            <w:rPr>
              <w:rFonts w:ascii="Times New Roman" w:hAnsi="Times New Roman" w:cs="Times New Roman"/>
              <w:i/>
              <w:iCs/>
              <w:sz w:val="22"/>
            </w:rPr>
          </w:rPrChange>
        </w:rPr>
        <w:t>Phytopythium</w:t>
      </w:r>
      <w:r w:rsidR="00867992" w:rsidRPr="00F331C9">
        <w:rPr>
          <w:rFonts w:ascii="Times New Roman" w:hAnsi="Times New Roman" w:cs="Times New Roman"/>
          <w:sz w:val="24"/>
          <w:szCs w:val="24"/>
          <w:rPrChange w:id="7819"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20" w:author="LIN, Yufeng" w:date="2021-10-07T10:20:00Z">
            <w:rPr>
              <w:rFonts w:ascii="Times New Roman" w:hAnsi="Times New Roman" w:cs="Times New Roman"/>
              <w:i/>
              <w:iCs/>
              <w:sz w:val="22"/>
            </w:rPr>
          </w:rPrChange>
        </w:rPr>
        <w:t>vexans</w:t>
      </w:r>
      <w:r w:rsidR="00867992" w:rsidRPr="00F331C9">
        <w:rPr>
          <w:rFonts w:ascii="Times New Roman" w:hAnsi="Times New Roman" w:cs="Times New Roman"/>
          <w:sz w:val="24"/>
          <w:szCs w:val="24"/>
          <w:rPrChange w:id="7821" w:author="LIN, Yufeng" w:date="2021-10-07T10:20:00Z">
            <w:rPr>
              <w:rFonts w:ascii="Times New Roman" w:hAnsi="Times New Roman" w:cs="Times New Roman"/>
              <w:sz w:val="22"/>
            </w:rPr>
          </w:rPrChange>
        </w:rPr>
        <w:t xml:space="preserve">, and </w:t>
      </w:r>
      <w:r w:rsidR="00867992" w:rsidRPr="00F331C9">
        <w:rPr>
          <w:rFonts w:ascii="Times New Roman" w:hAnsi="Times New Roman" w:cs="Times New Roman"/>
          <w:i/>
          <w:iCs/>
          <w:sz w:val="24"/>
          <w:szCs w:val="24"/>
          <w:rPrChange w:id="7822" w:author="LIN, Yufeng" w:date="2021-10-07T10:20:00Z">
            <w:rPr>
              <w:rFonts w:ascii="Times New Roman" w:hAnsi="Times New Roman" w:cs="Times New Roman"/>
              <w:i/>
              <w:iCs/>
              <w:sz w:val="22"/>
            </w:rPr>
          </w:rPrChange>
        </w:rPr>
        <w:t>Edhazardia</w:t>
      </w:r>
      <w:r w:rsidR="00867992" w:rsidRPr="00F331C9">
        <w:rPr>
          <w:rFonts w:ascii="Times New Roman" w:hAnsi="Times New Roman" w:cs="Times New Roman"/>
          <w:sz w:val="24"/>
          <w:szCs w:val="24"/>
          <w:rPrChange w:id="7823" w:author="LIN, Yufeng" w:date="2021-10-07T10:20:00Z">
            <w:rPr>
              <w:rFonts w:ascii="Times New Roman" w:hAnsi="Times New Roman" w:cs="Times New Roman"/>
              <w:sz w:val="22"/>
            </w:rPr>
          </w:rPrChange>
        </w:rPr>
        <w:t xml:space="preserve"> </w:t>
      </w:r>
      <w:r w:rsidR="00867992" w:rsidRPr="00F331C9">
        <w:rPr>
          <w:rFonts w:ascii="Times New Roman" w:hAnsi="Times New Roman" w:cs="Times New Roman"/>
          <w:i/>
          <w:iCs/>
          <w:sz w:val="24"/>
          <w:szCs w:val="24"/>
          <w:rPrChange w:id="7824" w:author="LIN, Yufeng" w:date="2021-10-07T10:20:00Z">
            <w:rPr>
              <w:rFonts w:ascii="Times New Roman" w:hAnsi="Times New Roman" w:cs="Times New Roman"/>
              <w:i/>
              <w:iCs/>
              <w:sz w:val="22"/>
            </w:rPr>
          </w:rPrChange>
        </w:rPr>
        <w:t xml:space="preserve">aedis </w:t>
      </w:r>
      <w:r w:rsidR="00867992" w:rsidRPr="00F331C9">
        <w:rPr>
          <w:rFonts w:ascii="Times New Roman" w:hAnsi="Times New Roman" w:cs="Times New Roman"/>
          <w:sz w:val="24"/>
          <w:szCs w:val="24"/>
          <w:rPrChange w:id="7825" w:author="LIN, Yufeng" w:date="2021-10-07T10:20:00Z">
            <w:rPr>
              <w:rFonts w:ascii="Times New Roman" w:hAnsi="Times New Roman" w:cs="Times New Roman"/>
              <w:sz w:val="22"/>
            </w:rPr>
          </w:rPrChange>
        </w:rPr>
        <w:t>appeared in all stages. It revealed that they might play a vital role in the stability of the entire intestinal ecology.</w:t>
      </w:r>
    </w:p>
    <w:p w14:paraId="0E83A9CB" w14:textId="77777777" w:rsidR="00615D1D" w:rsidRPr="00F331C9" w:rsidRDefault="00615D1D" w:rsidP="00F331C9">
      <w:pPr>
        <w:spacing w:line="480" w:lineRule="auto"/>
        <w:rPr>
          <w:rFonts w:ascii="Times New Roman" w:hAnsi="Times New Roman" w:cs="Times New Roman"/>
          <w:sz w:val="24"/>
          <w:szCs w:val="24"/>
          <w:rPrChange w:id="7826" w:author="LIN, Yufeng" w:date="2021-10-07T10:20:00Z">
            <w:rPr>
              <w:rFonts w:ascii="Times New Roman" w:hAnsi="Times New Roman" w:cs="Times New Roman"/>
              <w:sz w:val="22"/>
            </w:rPr>
          </w:rPrChange>
        </w:rPr>
      </w:pPr>
    </w:p>
    <w:p w14:paraId="2F20ABE0" w14:textId="19120C9B" w:rsidR="00867992" w:rsidRPr="00F331C9" w:rsidDel="00E44472" w:rsidRDefault="00867992" w:rsidP="00F331C9">
      <w:pPr>
        <w:spacing w:line="480" w:lineRule="auto"/>
        <w:rPr>
          <w:del w:id="7827" w:author="LIN, Yufeng" w:date="2021-10-05T18:20:00Z"/>
          <w:rFonts w:ascii="Times New Roman" w:hAnsi="Times New Roman" w:cs="Times New Roman"/>
          <w:sz w:val="24"/>
          <w:szCs w:val="24"/>
          <w:rPrChange w:id="7828" w:author="LIN, Yufeng" w:date="2021-10-07T10:20:00Z">
            <w:rPr>
              <w:del w:id="7829" w:author="LIN, Yufeng" w:date="2021-10-05T18:20:00Z"/>
              <w:rFonts w:ascii="Times New Roman" w:hAnsi="Times New Roman" w:cs="Times New Roman"/>
              <w:sz w:val="22"/>
            </w:rPr>
          </w:rPrChange>
        </w:rPr>
      </w:pPr>
      <w:del w:id="7830" w:author="LIN, Yufeng" w:date="2021-10-05T18:15:00Z">
        <w:r w:rsidRPr="00F331C9" w:rsidDel="00615D1D">
          <w:rPr>
            <w:rFonts w:ascii="Times New Roman" w:hAnsi="Times New Roman" w:cs="Times New Roman"/>
            <w:sz w:val="24"/>
            <w:szCs w:val="24"/>
            <w:rPrChange w:id="7831" w:author="LIN, Yufeng" w:date="2021-10-07T10:20:00Z">
              <w:rPr>
                <w:rFonts w:ascii="Times New Roman" w:hAnsi="Times New Roman" w:cs="Times New Roman"/>
                <w:sz w:val="22"/>
              </w:rPr>
            </w:rPrChange>
          </w:rPr>
          <w:delText xml:space="preserve">Although we recognized that their relationships between stages were </w:delText>
        </w:r>
      </w:del>
      <w:del w:id="7832" w:author="LIN, Yufeng" w:date="2021-10-05T16:56:00Z">
        <w:r w:rsidRPr="00F331C9" w:rsidDel="0088212D">
          <w:rPr>
            <w:rFonts w:ascii="Times New Roman" w:hAnsi="Times New Roman" w:cs="Times New Roman"/>
            <w:sz w:val="24"/>
            <w:szCs w:val="24"/>
            <w:rPrChange w:id="7833" w:author="LIN, Yufeng" w:date="2021-10-07T10:20:00Z">
              <w:rPr>
                <w:rFonts w:ascii="Times New Roman" w:hAnsi="Times New Roman" w:cs="Times New Roman"/>
                <w:sz w:val="22"/>
              </w:rPr>
            </w:rPrChange>
          </w:rPr>
          <w:delText xml:space="preserve">quite </w:delText>
        </w:r>
      </w:del>
      <w:del w:id="7834" w:author="LIN, Yufeng" w:date="2021-10-05T18:15:00Z">
        <w:r w:rsidRPr="00F331C9" w:rsidDel="00615D1D">
          <w:rPr>
            <w:rFonts w:ascii="Times New Roman" w:hAnsi="Times New Roman" w:cs="Times New Roman"/>
            <w:sz w:val="24"/>
            <w:szCs w:val="24"/>
            <w:rPrChange w:id="7835" w:author="LIN, Yufeng" w:date="2021-10-07T10:20:00Z">
              <w:rPr>
                <w:rFonts w:ascii="Times New Roman" w:hAnsi="Times New Roman" w:cs="Times New Roman"/>
                <w:sz w:val="22"/>
              </w:rPr>
            </w:rPrChange>
          </w:rPr>
          <w:delText xml:space="preserve">different, we demanded to perceive which were statistically different. </w:delText>
        </w:r>
      </w:del>
      <w:ins w:id="7836" w:author="LIN, Yufeng" w:date="2021-10-05T18:15:00Z">
        <w:r w:rsidR="00615D1D" w:rsidRPr="00F331C9">
          <w:rPr>
            <w:rFonts w:ascii="Times New Roman" w:hAnsi="Times New Roman" w:cs="Times New Roman"/>
            <w:sz w:val="24"/>
            <w:szCs w:val="24"/>
            <w:rPrChange w:id="7837" w:author="LIN, Yufeng" w:date="2021-10-07T10:20:00Z">
              <w:rPr>
                <w:rFonts w:ascii="Times New Roman" w:hAnsi="Times New Roman" w:cs="Times New Roman"/>
                <w:sz w:val="22"/>
              </w:rPr>
            </w:rPrChange>
          </w:rPr>
          <w:t xml:space="preserve">We found two clusters, </w:t>
        </w:r>
        <w:proofErr w:type="spellStart"/>
        <w:r w:rsidR="00615D1D" w:rsidRPr="00F331C9">
          <w:rPr>
            <w:rFonts w:ascii="Times New Roman" w:hAnsi="Times New Roman" w:cs="Times New Roman"/>
            <w:sz w:val="24"/>
            <w:szCs w:val="24"/>
            <w:rPrChange w:id="7838" w:author="LIN, Yufeng" w:date="2021-10-07T10:20:00Z">
              <w:rPr>
                <w:rFonts w:ascii="Times New Roman" w:hAnsi="Times New Roman" w:cs="Times New Roman"/>
                <w:sz w:val="22"/>
              </w:rPr>
            </w:rPrChange>
          </w:rPr>
          <w:t>Bac_Cluster</w:t>
        </w:r>
        <w:proofErr w:type="spellEnd"/>
        <w:r w:rsidR="00615D1D" w:rsidRPr="00F331C9">
          <w:rPr>
            <w:rFonts w:ascii="Times New Roman" w:hAnsi="Times New Roman" w:cs="Times New Roman"/>
            <w:sz w:val="24"/>
            <w:szCs w:val="24"/>
            <w:rPrChange w:id="7839" w:author="LIN, Yufeng" w:date="2021-10-07T10:20:00Z">
              <w:rPr>
                <w:rFonts w:ascii="Times New Roman" w:hAnsi="Times New Roman" w:cs="Times New Roman"/>
                <w:sz w:val="22"/>
              </w:rPr>
            </w:rPrChange>
          </w:rPr>
          <w:t xml:space="preserve"> and </w:t>
        </w:r>
        <w:proofErr w:type="spellStart"/>
        <w:r w:rsidR="00615D1D" w:rsidRPr="00F331C9">
          <w:rPr>
            <w:rFonts w:ascii="Times New Roman" w:hAnsi="Times New Roman" w:cs="Times New Roman"/>
            <w:sz w:val="24"/>
            <w:szCs w:val="24"/>
            <w:rPrChange w:id="7840" w:author="LIN, Yufeng" w:date="2021-10-07T10:20:00Z">
              <w:rPr>
                <w:rFonts w:ascii="Times New Roman" w:hAnsi="Times New Roman" w:cs="Times New Roman"/>
                <w:sz w:val="22"/>
              </w:rPr>
            </w:rPrChange>
          </w:rPr>
          <w:t>Fun_Cluster</w:t>
        </w:r>
      </w:ins>
      <w:proofErr w:type="spellEnd"/>
      <w:ins w:id="7841" w:author="LIN, Yufeng" w:date="2021-10-05T18:17:00Z">
        <w:r w:rsidR="00E44472" w:rsidRPr="00F331C9">
          <w:rPr>
            <w:rFonts w:ascii="Times New Roman" w:hAnsi="Times New Roman" w:cs="Times New Roman"/>
            <w:sz w:val="24"/>
            <w:szCs w:val="24"/>
            <w:rPrChange w:id="7842" w:author="LIN, Yufeng" w:date="2021-10-07T10:20:00Z">
              <w:rPr>
                <w:rFonts w:ascii="Times New Roman" w:hAnsi="Times New Roman" w:cs="Times New Roman"/>
                <w:sz w:val="22"/>
              </w:rPr>
            </w:rPrChange>
          </w:rPr>
          <w:t xml:space="preserve">, contained </w:t>
        </w:r>
      </w:ins>
      <w:ins w:id="7843" w:author="LIN, Yufeng" w:date="2021-10-05T18:18:00Z">
        <w:r w:rsidR="00E44472" w:rsidRPr="00F331C9">
          <w:rPr>
            <w:rFonts w:ascii="Times New Roman" w:hAnsi="Times New Roman" w:cs="Times New Roman"/>
            <w:sz w:val="24"/>
            <w:szCs w:val="24"/>
            <w:rPrChange w:id="7844" w:author="LIN, Yufeng" w:date="2021-10-07T10:20:00Z">
              <w:rPr>
                <w:rFonts w:ascii="Times New Roman" w:hAnsi="Times New Roman" w:cs="Times New Roman"/>
                <w:sz w:val="22"/>
              </w:rPr>
            </w:rPrChange>
          </w:rPr>
          <w:t xml:space="preserve">cross-kingdoms </w:t>
        </w:r>
      </w:ins>
      <w:ins w:id="7845" w:author="LIN, Yufeng" w:date="2021-10-05T18:17:00Z">
        <w:r w:rsidR="00E44472" w:rsidRPr="00F331C9">
          <w:rPr>
            <w:rFonts w:ascii="Times New Roman" w:hAnsi="Times New Roman" w:cs="Times New Roman"/>
            <w:sz w:val="24"/>
            <w:szCs w:val="24"/>
            <w:rPrChange w:id="7846" w:author="LIN, Yufeng" w:date="2021-10-07T10:20:00Z">
              <w:rPr>
                <w:rFonts w:ascii="Times New Roman" w:hAnsi="Times New Roman" w:cs="Times New Roman"/>
                <w:sz w:val="22"/>
              </w:rPr>
            </w:rPrChange>
          </w:rPr>
          <w:t>carcinogen and tumor suppressor groups</w:t>
        </w:r>
      </w:ins>
      <w:ins w:id="7847" w:author="LIN, Yufeng" w:date="2021-10-07T11:00:00Z">
        <w:r w:rsidR="00E81CE7" w:rsidRPr="00F331C9">
          <w:rPr>
            <w:rFonts w:ascii="Times New Roman" w:hAnsi="Times New Roman" w:cs="Times New Roman"/>
            <w:sz w:val="24"/>
            <w:szCs w:val="24"/>
          </w:rPr>
          <w:t>,</w:t>
        </w:r>
      </w:ins>
      <w:ins w:id="7848" w:author="LIN, Yufeng" w:date="2021-10-05T18:17:00Z">
        <w:r w:rsidR="00E44472" w:rsidRPr="00F331C9">
          <w:rPr>
            <w:rFonts w:ascii="Times New Roman" w:hAnsi="Times New Roman" w:cs="Times New Roman"/>
            <w:sz w:val="24"/>
            <w:szCs w:val="24"/>
            <w:rPrChange w:id="7849" w:author="LIN, Yufeng" w:date="2021-10-07T10:20:00Z">
              <w:rPr>
                <w:rFonts w:ascii="Times New Roman" w:hAnsi="Times New Roman" w:cs="Times New Roman"/>
                <w:sz w:val="22"/>
              </w:rPr>
            </w:rPrChange>
          </w:rPr>
          <w:t xml:space="preserve"> respectively.</w:t>
        </w:r>
      </w:ins>
      <w:del w:id="7850" w:author="LIN, Yufeng" w:date="2021-10-05T18:19:00Z">
        <w:r w:rsidRPr="00F331C9" w:rsidDel="00E44472">
          <w:rPr>
            <w:rFonts w:ascii="Times New Roman" w:hAnsi="Times New Roman" w:cs="Times New Roman"/>
            <w:sz w:val="24"/>
            <w:szCs w:val="24"/>
            <w:rPrChange w:id="7851" w:author="LIN, Yufeng" w:date="2021-10-07T10:20:00Z">
              <w:rPr>
                <w:rFonts w:ascii="Times New Roman" w:hAnsi="Times New Roman" w:cs="Times New Roman"/>
                <w:sz w:val="22"/>
              </w:rPr>
            </w:rPrChange>
          </w:rPr>
          <w:delText>We defined the z-score and correlation classes to represent the relative strength and the trend of differential correlation in CRC and the healthy control, respectively.</w:delText>
        </w:r>
      </w:del>
      <w:r w:rsidRPr="00F331C9">
        <w:rPr>
          <w:rFonts w:ascii="Times New Roman" w:hAnsi="Times New Roman" w:cs="Times New Roman"/>
          <w:sz w:val="24"/>
          <w:szCs w:val="24"/>
          <w:rPrChange w:id="7852" w:author="LIN, Yufeng" w:date="2021-10-07T10:20:00Z">
            <w:rPr>
              <w:rFonts w:ascii="Times New Roman" w:hAnsi="Times New Roman" w:cs="Times New Roman"/>
              <w:sz w:val="22"/>
            </w:rPr>
          </w:rPrChange>
        </w:rPr>
        <w:t xml:space="preserve"> Our results showed that the </w:t>
      </w:r>
      <w:r w:rsidR="004314C2" w:rsidRPr="00F331C9">
        <w:rPr>
          <w:rFonts w:ascii="Times New Roman" w:hAnsi="Times New Roman" w:cs="Times New Roman"/>
          <w:sz w:val="24"/>
          <w:szCs w:val="24"/>
          <w:rPrChange w:id="7853"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54" w:author="LIN, Yufeng" w:date="2021-10-07T10:20:00Z">
            <w:rPr>
              <w:rFonts w:ascii="Times New Roman" w:hAnsi="Times New Roman" w:cs="Times New Roman"/>
              <w:sz w:val="22"/>
            </w:rPr>
          </w:rPrChange>
        </w:rPr>
        <w:t xml:space="preserve"> internal correlations were interrupted in CRC, while bacterial were enhance. The disruption from </w:t>
      </w:r>
      <w:ins w:id="7855" w:author="LIN, Yufeng" w:date="2021-10-07T11:00:00Z">
        <w:r w:rsidR="00E81CE7" w:rsidRPr="00F331C9">
          <w:rPr>
            <w:rFonts w:ascii="Times New Roman" w:hAnsi="Times New Roman" w:cs="Times New Roman"/>
            <w:sz w:val="24"/>
            <w:szCs w:val="24"/>
          </w:rPr>
          <w:t xml:space="preserve">the </w:t>
        </w:r>
      </w:ins>
      <w:r w:rsidR="004314C2" w:rsidRPr="00F331C9">
        <w:rPr>
          <w:rFonts w:ascii="Times New Roman" w:hAnsi="Times New Roman" w:cs="Times New Roman"/>
          <w:sz w:val="24"/>
          <w:szCs w:val="24"/>
          <w:rPrChange w:id="7856"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57" w:author="LIN, Yufeng" w:date="2021-10-07T10:20:00Z">
            <w:rPr>
              <w:rFonts w:ascii="Times New Roman" w:hAnsi="Times New Roman" w:cs="Times New Roman"/>
              <w:sz w:val="22"/>
            </w:rPr>
          </w:rPrChange>
        </w:rPr>
        <w:t xml:space="preserve"> interrelationship may break the healthy intestinal environment and induce colorectal carcinogenesis. On the other hand, the new increased bacterial correlations in CRC may potentially contribute to colorectal carcinogenesis. We also observed some interesting comparisons of the relationship between </w:t>
      </w:r>
      <w:r w:rsidR="004314C2" w:rsidRPr="00F331C9">
        <w:rPr>
          <w:rFonts w:ascii="Times New Roman" w:hAnsi="Times New Roman" w:cs="Times New Roman"/>
          <w:sz w:val="24"/>
          <w:szCs w:val="24"/>
          <w:rPrChange w:id="7858" w:author="LIN, Yufeng" w:date="2021-10-07T10:20:00Z">
            <w:rPr>
              <w:rFonts w:ascii="Times New Roman" w:hAnsi="Times New Roman" w:cs="Times New Roman"/>
              <w:sz w:val="22"/>
            </w:rPr>
          </w:rPrChange>
        </w:rPr>
        <w:t>fungi</w:t>
      </w:r>
      <w:r w:rsidRPr="00F331C9">
        <w:rPr>
          <w:rFonts w:ascii="Times New Roman" w:hAnsi="Times New Roman" w:cs="Times New Roman"/>
          <w:sz w:val="24"/>
          <w:szCs w:val="24"/>
          <w:rPrChange w:id="7859" w:author="LIN, Yufeng" w:date="2021-10-07T10:20:00Z">
            <w:rPr>
              <w:rFonts w:ascii="Times New Roman" w:hAnsi="Times New Roman" w:cs="Times New Roman"/>
              <w:sz w:val="22"/>
            </w:rPr>
          </w:rPrChange>
        </w:rPr>
        <w:t xml:space="preserve"> and bacteria. Our results showed that the less changed differential </w:t>
      </w:r>
      <w:r w:rsidR="004314C2" w:rsidRPr="00F331C9">
        <w:rPr>
          <w:rFonts w:ascii="Times New Roman" w:hAnsi="Times New Roman" w:cs="Times New Roman"/>
          <w:sz w:val="24"/>
          <w:szCs w:val="24"/>
          <w:rPrChange w:id="7860"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61" w:author="LIN, Yufeng" w:date="2021-10-07T10:20:00Z">
            <w:rPr>
              <w:rFonts w:ascii="Times New Roman" w:hAnsi="Times New Roman" w:cs="Times New Roman"/>
              <w:sz w:val="22"/>
            </w:rPr>
          </w:rPrChange>
        </w:rPr>
        <w:t>-bacterial correlations</w:t>
      </w:r>
      <w:ins w:id="7862" w:author="LIN, Yufeng" w:date="2021-10-05T16:59:00Z">
        <w:r w:rsidR="0088212D" w:rsidRPr="00F331C9">
          <w:rPr>
            <w:rFonts w:ascii="Times New Roman" w:hAnsi="Times New Roman" w:cs="Times New Roman"/>
            <w:sz w:val="24"/>
            <w:szCs w:val="24"/>
            <w:rPrChange w:id="7863" w:author="LIN, Yufeng" w:date="2021-10-07T10:20:00Z">
              <w:rPr>
                <w:rFonts w:ascii="Times New Roman" w:hAnsi="Times New Roman" w:cs="Times New Roman"/>
                <w:sz w:val="22"/>
              </w:rPr>
            </w:rPrChange>
          </w:rPr>
          <w:t xml:space="preserve"> (</w:t>
        </w:r>
      </w:ins>
      <w:ins w:id="7864" w:author="LIN, Yufeng" w:date="2021-10-05T17:01:00Z">
        <w:r w:rsidR="0088212D" w:rsidRPr="00F331C9">
          <w:rPr>
            <w:rFonts w:ascii="Times New Roman" w:hAnsi="Times New Roman" w:cs="Times New Roman"/>
            <w:sz w:val="24"/>
            <w:szCs w:val="24"/>
            <w:rPrChange w:id="7865" w:author="LIN, Yufeng" w:date="2021-10-07T10:20:00Z">
              <w:rPr>
                <w:rFonts w:ascii="Times New Roman" w:hAnsi="Times New Roman" w:cs="Times New Roman"/>
                <w:sz w:val="22"/>
              </w:rPr>
            </w:rPrChange>
          </w:rPr>
          <w:t xml:space="preserve">|z-score| &lt; </w:t>
        </w:r>
      </w:ins>
      <w:ins w:id="7866" w:author="LIN, Yufeng" w:date="2021-10-05T17:00:00Z">
        <w:r w:rsidR="0088212D" w:rsidRPr="00F331C9">
          <w:rPr>
            <w:rFonts w:ascii="Times New Roman" w:hAnsi="Times New Roman" w:cs="Times New Roman"/>
            <w:sz w:val="24"/>
            <w:szCs w:val="24"/>
            <w:rPrChange w:id="7867" w:author="LIN, Yufeng" w:date="2021-10-07T10:20:00Z">
              <w:rPr>
                <w:rFonts w:ascii="Times New Roman" w:hAnsi="Times New Roman" w:cs="Times New Roman"/>
                <w:sz w:val="22"/>
              </w:rPr>
            </w:rPrChange>
          </w:rPr>
          <w:t>2</w:t>
        </w:r>
      </w:ins>
      <w:ins w:id="7868" w:author="LIN, Yufeng" w:date="2021-10-05T16:59:00Z">
        <w:r w:rsidR="0088212D" w:rsidRPr="00F331C9">
          <w:rPr>
            <w:rFonts w:ascii="Times New Roman" w:hAnsi="Times New Roman" w:cs="Times New Roman"/>
            <w:sz w:val="24"/>
            <w:szCs w:val="24"/>
            <w:rPrChange w:id="7869" w:author="LIN, Yufeng" w:date="2021-10-07T10:20:00Z">
              <w:rPr>
                <w:rFonts w:ascii="Times New Roman" w:hAnsi="Times New Roman" w:cs="Times New Roman"/>
                <w:sz w:val="22"/>
              </w:rPr>
            </w:rPrChange>
          </w:rPr>
          <w:t>)</w:t>
        </w:r>
      </w:ins>
      <w:r w:rsidRPr="00F331C9">
        <w:rPr>
          <w:rFonts w:ascii="Times New Roman" w:hAnsi="Times New Roman" w:cs="Times New Roman"/>
          <w:sz w:val="24"/>
          <w:szCs w:val="24"/>
          <w:rPrChange w:id="7870" w:author="LIN, Yufeng" w:date="2021-10-07T10:20:00Z">
            <w:rPr>
              <w:rFonts w:ascii="Times New Roman" w:hAnsi="Times New Roman" w:cs="Times New Roman"/>
              <w:sz w:val="22"/>
            </w:rPr>
          </w:rPrChange>
        </w:rPr>
        <w:t xml:space="preserve"> contained low proportions. The CRC strengthen and weaken correlations performed the primary and secondary ratios in </w:t>
      </w:r>
      <w:r w:rsidR="004314C2" w:rsidRPr="00F331C9">
        <w:rPr>
          <w:rFonts w:ascii="Times New Roman" w:hAnsi="Times New Roman" w:cs="Times New Roman"/>
          <w:sz w:val="24"/>
          <w:szCs w:val="24"/>
          <w:rPrChange w:id="7871" w:author="LIN, Yufeng" w:date="2021-10-07T10:20:00Z">
            <w:rPr>
              <w:rFonts w:ascii="Times New Roman" w:hAnsi="Times New Roman" w:cs="Times New Roman"/>
              <w:sz w:val="22"/>
            </w:rPr>
          </w:rPrChange>
        </w:rPr>
        <w:t>fungal</w:t>
      </w:r>
      <w:r w:rsidRPr="00F331C9">
        <w:rPr>
          <w:rFonts w:ascii="Times New Roman" w:hAnsi="Times New Roman" w:cs="Times New Roman"/>
          <w:sz w:val="24"/>
          <w:szCs w:val="24"/>
          <w:rPrChange w:id="7872" w:author="LIN, Yufeng" w:date="2021-10-07T10:20:00Z">
            <w:rPr>
              <w:rFonts w:ascii="Times New Roman" w:hAnsi="Times New Roman" w:cs="Times New Roman"/>
              <w:sz w:val="22"/>
            </w:rPr>
          </w:rPrChange>
        </w:rPr>
        <w:t xml:space="preserve">-bacterial correlation comparisons, respectively. It revealed that the internal-kingdom associations and external-kingdom correlations were </w:t>
      </w:r>
      <w:ins w:id="7873" w:author="LIN, Yufeng" w:date="2021-10-05T16:56:00Z">
        <w:r w:rsidR="0088212D" w:rsidRPr="00F331C9">
          <w:rPr>
            <w:rFonts w:ascii="Times New Roman" w:hAnsi="Times New Roman" w:cs="Times New Roman"/>
            <w:sz w:val="24"/>
            <w:szCs w:val="24"/>
            <w:rPrChange w:id="7874" w:author="LIN, Yufeng" w:date="2021-10-07T10:20:00Z">
              <w:rPr>
                <w:rFonts w:ascii="Times New Roman" w:hAnsi="Times New Roman" w:cs="Times New Roman"/>
                <w:sz w:val="22"/>
              </w:rPr>
            </w:rPrChange>
          </w:rPr>
          <w:t>significantly</w:t>
        </w:r>
        <w:commentRangeStart w:id="7875"/>
        <w:commentRangeEnd w:id="7875"/>
        <w:r w:rsidR="0088212D" w:rsidRPr="00F331C9">
          <w:rPr>
            <w:rStyle w:val="CommentReference"/>
            <w:sz w:val="24"/>
            <w:szCs w:val="24"/>
            <w:rPrChange w:id="7876" w:author="LIN, Yufeng" w:date="2021-10-07T10:20:00Z">
              <w:rPr>
                <w:rStyle w:val="CommentReference"/>
              </w:rPr>
            </w:rPrChange>
          </w:rPr>
          <w:commentReference w:id="7875"/>
        </w:r>
        <w:r w:rsidR="0088212D" w:rsidRPr="00F331C9">
          <w:rPr>
            <w:rFonts w:ascii="Times New Roman" w:hAnsi="Times New Roman" w:cs="Times New Roman"/>
            <w:sz w:val="24"/>
            <w:szCs w:val="24"/>
            <w:rPrChange w:id="7877" w:author="LIN, Yufeng" w:date="2021-10-07T10:20:00Z">
              <w:rPr>
                <w:rFonts w:ascii="Times New Roman" w:hAnsi="Times New Roman" w:cs="Times New Roman"/>
                <w:sz w:val="22"/>
              </w:rPr>
            </w:rPrChange>
          </w:rPr>
          <w:t xml:space="preserve"> </w:t>
        </w:r>
      </w:ins>
      <w:del w:id="7878" w:author="LIN, Yufeng" w:date="2021-10-05T16:56:00Z">
        <w:r w:rsidRPr="00F331C9" w:rsidDel="0088212D">
          <w:rPr>
            <w:rFonts w:ascii="Times New Roman" w:hAnsi="Times New Roman" w:cs="Times New Roman"/>
            <w:sz w:val="24"/>
            <w:szCs w:val="24"/>
            <w:rPrChange w:id="7879" w:author="LIN, Yufeng" w:date="2021-10-07T10:20:00Z">
              <w:rPr>
                <w:rFonts w:ascii="Times New Roman" w:hAnsi="Times New Roman" w:cs="Times New Roman"/>
                <w:sz w:val="22"/>
              </w:rPr>
            </w:rPrChange>
          </w:rPr>
          <w:delText xml:space="preserve">quite </w:delText>
        </w:r>
      </w:del>
      <w:r w:rsidRPr="00F331C9">
        <w:rPr>
          <w:rFonts w:ascii="Times New Roman" w:hAnsi="Times New Roman" w:cs="Times New Roman"/>
          <w:sz w:val="24"/>
          <w:szCs w:val="24"/>
          <w:rPrChange w:id="7880" w:author="LIN, Yufeng" w:date="2021-10-07T10:20:00Z">
            <w:rPr>
              <w:rFonts w:ascii="Times New Roman" w:hAnsi="Times New Roman" w:cs="Times New Roman"/>
              <w:sz w:val="22"/>
            </w:rPr>
          </w:rPrChange>
        </w:rPr>
        <w:t xml:space="preserve">different. This suggested that bacterial kingdom dysbiosis may cause the </w:t>
      </w:r>
      <w:r w:rsidR="004314C2" w:rsidRPr="00F331C9">
        <w:rPr>
          <w:rFonts w:ascii="Times New Roman" w:hAnsi="Times New Roman" w:cs="Times New Roman"/>
          <w:sz w:val="24"/>
          <w:szCs w:val="24"/>
          <w:rPrChange w:id="7881" w:author="LIN, Yufeng" w:date="2021-10-07T10:20:00Z">
            <w:rPr>
              <w:rFonts w:ascii="Times New Roman" w:hAnsi="Times New Roman" w:cs="Times New Roman"/>
              <w:sz w:val="22"/>
            </w:rPr>
          </w:rPrChange>
        </w:rPr>
        <w:t>fungi</w:t>
      </w:r>
      <w:r w:rsidRPr="00F331C9">
        <w:rPr>
          <w:rFonts w:ascii="Times New Roman" w:hAnsi="Times New Roman" w:cs="Times New Roman"/>
          <w:sz w:val="24"/>
          <w:szCs w:val="24"/>
          <w:rPrChange w:id="7882" w:author="LIN, Yufeng" w:date="2021-10-07T10:20:00Z">
            <w:rPr>
              <w:rFonts w:ascii="Times New Roman" w:hAnsi="Times New Roman" w:cs="Times New Roman"/>
              <w:sz w:val="22"/>
            </w:rPr>
          </w:rPrChange>
        </w:rPr>
        <w:t xml:space="preserve"> to tremble rapidly, which was not similar to the warm alteration of internal-kingdom relationships as previously described</w:t>
      </w:r>
      <w:r w:rsidRPr="00F331C9">
        <w:rPr>
          <w:rFonts w:ascii="Times New Roman" w:hAnsi="Times New Roman" w:cs="Times New Roman"/>
          <w:sz w:val="24"/>
          <w:szCs w:val="24"/>
          <w:rPrChange w:id="7883"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{"citationID":"Bsuk0aHk","properties":{"formattedCitation":"\\super 14,71\\nosupersub{}","plainCitation":"14,71","noteIndex":0},"citationItems":[{"id":83,"uris":["http://zotero.org/users/7908919/items/IZ8WSDFF"],"uri":["http://zotero.org/users/7908919/items/IZ8WSDFF"],"itemData":{"id":83,"type":"article-journal","abstract":"OBJECTIVES: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Yiu"},{"family":"Yu","given":"Jun"}],"issued":{"date-parts":[["2019",4]]}}},{"id":597,"uris":["http://zotero.org/users/7908919/items/FM2FL2PK"],"uri":["http://zotero.org/users/7908919/items/FM2FL2PK"],"itemData":{"id":597,"type":"article-journal","abstract":"Background: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F331C9">
        <w:rPr>
          <w:rFonts w:ascii="Times New Roman" w:hAnsi="Times New Roman" w:cs="Times New Roman"/>
          <w:sz w:val="24"/>
          <w:szCs w:val="24"/>
          <w:rPrChange w:id="7884"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14,71</w:t>
      </w:r>
      <w:r w:rsidRPr="00F331C9">
        <w:rPr>
          <w:rFonts w:ascii="Times New Roman" w:hAnsi="Times New Roman" w:cs="Times New Roman"/>
          <w:sz w:val="24"/>
          <w:szCs w:val="24"/>
          <w:rPrChange w:id="7885"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886" w:author="LIN, Yufeng" w:date="2021-10-07T10:20:00Z">
            <w:rPr>
              <w:rFonts w:ascii="Times New Roman" w:hAnsi="Times New Roman" w:cs="Times New Roman"/>
              <w:sz w:val="22"/>
            </w:rPr>
          </w:rPrChange>
        </w:rPr>
        <w:t xml:space="preserve">. </w:t>
      </w:r>
    </w:p>
    <w:p w14:paraId="6E57094D" w14:textId="77777777" w:rsidR="00E81CE7" w:rsidRPr="00F331C9" w:rsidRDefault="00867992" w:rsidP="00F331C9">
      <w:pPr>
        <w:spacing w:line="480" w:lineRule="auto"/>
        <w:rPr>
          <w:ins w:id="7887" w:author="LIN, Yufeng" w:date="2021-10-07T11:00:00Z"/>
          <w:rFonts w:ascii="Times New Roman" w:hAnsi="Times New Roman" w:cs="Times New Roman"/>
          <w:sz w:val="24"/>
          <w:szCs w:val="24"/>
        </w:rPr>
      </w:pPr>
      <w:del w:id="7888" w:author="LIN, Yufeng" w:date="2021-10-05T18:20:00Z">
        <w:r w:rsidRPr="00F331C9" w:rsidDel="00E44472">
          <w:rPr>
            <w:rFonts w:ascii="Times New Roman" w:hAnsi="Times New Roman" w:cs="Times New Roman"/>
            <w:sz w:val="24"/>
            <w:szCs w:val="24"/>
            <w:highlight w:val="yellow"/>
            <w:rPrChange w:id="7889" w:author="LIN, Yufeng" w:date="2021-10-08T11:49:00Z">
              <w:rPr>
                <w:rFonts w:ascii="Times New Roman" w:hAnsi="Times New Roman" w:cs="Times New Roman"/>
                <w:sz w:val="22"/>
              </w:rPr>
            </w:rPrChange>
          </w:rPr>
          <w:delText xml:space="preserve">In the present study, the candidates were automatically divided into six clusters. The two main clusters, named </w:delText>
        </w:r>
        <w:r w:rsidR="004314C2" w:rsidRPr="00F331C9" w:rsidDel="00E44472">
          <w:rPr>
            <w:rFonts w:ascii="Times New Roman" w:hAnsi="Times New Roman" w:cs="Times New Roman"/>
            <w:sz w:val="24"/>
            <w:szCs w:val="24"/>
            <w:highlight w:val="yellow"/>
            <w:rPrChange w:id="7890" w:author="LIN, Yufeng" w:date="2021-10-08T11:49:00Z">
              <w:rPr>
                <w:rFonts w:ascii="Times New Roman" w:hAnsi="Times New Roman" w:cs="Times New Roman"/>
                <w:sz w:val="22"/>
              </w:rPr>
            </w:rPrChange>
          </w:rPr>
          <w:delText>Fun</w:delText>
        </w:r>
        <w:r w:rsidRPr="00F331C9" w:rsidDel="00E44472">
          <w:rPr>
            <w:rFonts w:ascii="Times New Roman" w:hAnsi="Times New Roman" w:cs="Times New Roman"/>
            <w:sz w:val="24"/>
            <w:szCs w:val="24"/>
            <w:highlight w:val="yellow"/>
            <w:rPrChange w:id="7891" w:author="LIN, Yufeng" w:date="2021-10-08T11:49:00Z">
              <w:rPr>
                <w:rFonts w:ascii="Times New Roman" w:hAnsi="Times New Roman" w:cs="Times New Roman"/>
                <w:sz w:val="22"/>
              </w:rPr>
            </w:rPrChange>
          </w:rPr>
          <w:delText xml:space="preserve">_Cluster and Bac_Cluster, had the highest proportions of bacteria and </w:delText>
        </w:r>
        <w:r w:rsidR="004314C2" w:rsidRPr="00F331C9" w:rsidDel="00E44472">
          <w:rPr>
            <w:rFonts w:ascii="Times New Roman" w:hAnsi="Times New Roman" w:cs="Times New Roman"/>
            <w:sz w:val="24"/>
            <w:szCs w:val="24"/>
            <w:highlight w:val="yellow"/>
            <w:rPrChange w:id="7892" w:author="LIN, Yufeng" w:date="2021-10-08T11:49:00Z">
              <w:rPr>
                <w:rFonts w:ascii="Times New Roman" w:hAnsi="Times New Roman" w:cs="Times New Roman"/>
                <w:sz w:val="22"/>
              </w:rPr>
            </w:rPrChange>
          </w:rPr>
          <w:delText>fungi</w:delText>
        </w:r>
        <w:r w:rsidRPr="00F331C9" w:rsidDel="00E44472">
          <w:rPr>
            <w:rFonts w:ascii="Times New Roman" w:hAnsi="Times New Roman" w:cs="Times New Roman"/>
            <w:sz w:val="24"/>
            <w:szCs w:val="24"/>
            <w:highlight w:val="yellow"/>
            <w:rPrChange w:id="7893" w:author="LIN, Yufeng" w:date="2021-10-08T11:49:00Z">
              <w:rPr>
                <w:rFonts w:ascii="Times New Roman" w:hAnsi="Times New Roman" w:cs="Times New Roman"/>
                <w:sz w:val="22"/>
              </w:rPr>
            </w:rPrChange>
          </w:rPr>
          <w:delText xml:space="preserve">. </w:delText>
        </w:r>
      </w:del>
      <w:r w:rsidRPr="00F331C9">
        <w:rPr>
          <w:rFonts w:ascii="Times New Roman" w:hAnsi="Times New Roman" w:cs="Times New Roman"/>
          <w:sz w:val="24"/>
          <w:szCs w:val="24"/>
          <w:highlight w:val="yellow"/>
          <w:rPrChange w:id="7894" w:author="LIN, Yufeng" w:date="2021-10-08T11:49:00Z">
            <w:rPr>
              <w:rFonts w:ascii="Times New Roman" w:hAnsi="Times New Roman" w:cs="Times New Roman"/>
              <w:sz w:val="22"/>
            </w:rPr>
          </w:rPrChange>
        </w:rPr>
        <w:t xml:space="preserve">All reported potential probiotics, excluded </w:t>
      </w:r>
      <w:r w:rsidRPr="00F331C9">
        <w:rPr>
          <w:rFonts w:ascii="Times New Roman" w:hAnsi="Times New Roman" w:cs="Times New Roman"/>
          <w:i/>
          <w:iCs/>
          <w:sz w:val="24"/>
          <w:szCs w:val="24"/>
          <w:highlight w:val="yellow"/>
          <w:rPrChange w:id="7895" w:author="LIN, Yufeng" w:date="2021-10-08T11:49:00Z">
            <w:rPr>
              <w:rFonts w:ascii="Times New Roman" w:hAnsi="Times New Roman" w:cs="Times New Roman"/>
              <w:i/>
              <w:iCs/>
              <w:sz w:val="22"/>
            </w:rPr>
          </w:rPrChange>
        </w:rPr>
        <w:t>R. intestinalis</w:t>
      </w:r>
      <w:r w:rsidRPr="00F331C9">
        <w:rPr>
          <w:rFonts w:ascii="Times New Roman" w:hAnsi="Times New Roman" w:cs="Times New Roman"/>
          <w:sz w:val="24"/>
          <w:szCs w:val="24"/>
          <w:highlight w:val="yellow"/>
          <w:rPrChange w:id="7896" w:author="LIN, Yufeng" w:date="2021-10-08T11:49:00Z">
            <w:rPr>
              <w:rFonts w:ascii="Times New Roman" w:hAnsi="Times New Roman" w:cs="Times New Roman"/>
              <w:sz w:val="22"/>
            </w:rPr>
          </w:rPrChange>
        </w:rPr>
        <w:t xml:space="preserve">, were separated in the </w:t>
      </w:r>
      <w:proofErr w:type="spellStart"/>
      <w:r w:rsidRPr="00F331C9">
        <w:rPr>
          <w:rFonts w:ascii="Times New Roman" w:hAnsi="Times New Roman" w:cs="Times New Roman"/>
          <w:sz w:val="24"/>
          <w:szCs w:val="24"/>
          <w:highlight w:val="yellow"/>
          <w:rPrChange w:id="7897" w:author="LIN, Yufeng" w:date="2021-10-08T11:49:00Z">
            <w:rPr>
              <w:rFonts w:ascii="Times New Roman" w:hAnsi="Times New Roman" w:cs="Times New Roman"/>
              <w:sz w:val="22"/>
            </w:rPr>
          </w:rPrChange>
        </w:rPr>
        <w:t>Bac_Cluster</w:t>
      </w:r>
      <w:proofErr w:type="spellEnd"/>
      <w:del w:id="7898" w:author="LIN, Yufeng" w:date="2021-10-07T11:00:00Z">
        <w:r w:rsidRPr="00F331C9" w:rsidDel="00E81CE7">
          <w:rPr>
            <w:rFonts w:ascii="Times New Roman" w:hAnsi="Times New Roman" w:cs="Times New Roman"/>
            <w:sz w:val="24"/>
            <w:szCs w:val="24"/>
            <w:highlight w:val="yellow"/>
            <w:rPrChange w:id="7899" w:author="LIN, Yufeng" w:date="2021-10-08T11:49:00Z">
              <w:rPr>
                <w:rFonts w:ascii="Times New Roman" w:hAnsi="Times New Roman" w:cs="Times New Roman"/>
                <w:sz w:val="22"/>
              </w:rPr>
            </w:rPrChange>
          </w:rPr>
          <w:delText xml:space="preserve">. </w:delText>
        </w:r>
      </w:del>
      <w:ins w:id="7900" w:author="LIN, Yufeng" w:date="2021-10-07T11:00:00Z">
        <w:r w:rsidR="00E81CE7" w:rsidRPr="00F331C9">
          <w:rPr>
            <w:rFonts w:ascii="Times New Roman" w:hAnsi="Times New Roman" w:cs="Times New Roman"/>
            <w:sz w:val="24"/>
            <w:szCs w:val="24"/>
            <w:highlight w:val="yellow"/>
            <w:rPrChange w:id="7901" w:author="LIN, Yufeng" w:date="2021-10-08T11:49:00Z">
              <w:rPr>
                <w:rFonts w:ascii="Times New Roman" w:hAnsi="Times New Roman" w:cs="Times New Roman"/>
                <w:sz w:val="22"/>
              </w:rPr>
            </w:rPrChange>
          </w:rPr>
          <w:t>.</w:t>
        </w:r>
      </w:ins>
    </w:p>
    <w:p w14:paraId="10240F67" w14:textId="4E1DAD2E" w:rsidR="00867992" w:rsidRPr="00F331C9" w:rsidRDefault="00867992" w:rsidP="00F331C9">
      <w:pPr>
        <w:spacing w:line="480" w:lineRule="auto"/>
        <w:rPr>
          <w:rFonts w:ascii="Times New Roman" w:hAnsi="Times New Roman" w:cs="Times New Roman"/>
          <w:sz w:val="24"/>
          <w:szCs w:val="24"/>
          <w:rPrChange w:id="7902" w:author="LIN, Yufeng" w:date="2021-10-07T10:20:00Z">
            <w:rPr>
              <w:rFonts w:ascii="Times New Roman" w:hAnsi="Times New Roman" w:cs="Times New Roman"/>
              <w:sz w:val="22"/>
            </w:rPr>
          </w:rPrChange>
        </w:rPr>
      </w:pPr>
      <w:r w:rsidRPr="00F331C9">
        <w:rPr>
          <w:rFonts w:ascii="Times New Roman" w:hAnsi="Times New Roman" w:cs="Times New Roman"/>
          <w:sz w:val="24"/>
          <w:szCs w:val="24"/>
          <w:rPrChange w:id="7903" w:author="LIN, Yufeng" w:date="2021-10-07T10:20:00Z">
            <w:rPr>
              <w:rFonts w:ascii="Times New Roman" w:hAnsi="Times New Roman" w:cs="Times New Roman"/>
              <w:sz w:val="22"/>
            </w:rPr>
          </w:rPrChange>
        </w:rPr>
        <w:t xml:space="preserve">We disclosed that </w:t>
      </w:r>
      <w:r w:rsidRPr="00F331C9">
        <w:rPr>
          <w:rFonts w:ascii="Times New Roman" w:hAnsi="Times New Roman" w:cs="Times New Roman"/>
          <w:i/>
          <w:iCs/>
          <w:sz w:val="24"/>
          <w:szCs w:val="24"/>
          <w:rPrChange w:id="7904" w:author="LIN, Yufeng" w:date="2021-10-07T10:20:00Z">
            <w:rPr>
              <w:rFonts w:ascii="Times New Roman" w:hAnsi="Times New Roman" w:cs="Times New Roman"/>
              <w:i/>
              <w:iCs/>
              <w:sz w:val="22"/>
            </w:rPr>
          </w:rPrChange>
        </w:rPr>
        <w:t xml:space="preserve">P. kudriavzevii </w:t>
      </w:r>
      <w:r w:rsidRPr="00F331C9">
        <w:rPr>
          <w:rFonts w:ascii="Times New Roman" w:hAnsi="Times New Roman" w:cs="Times New Roman"/>
          <w:sz w:val="24"/>
          <w:szCs w:val="24"/>
          <w:rPrChange w:id="7905" w:author="LIN, Yufeng" w:date="2021-10-07T10:20:00Z">
            <w:rPr>
              <w:rFonts w:ascii="Times New Roman" w:hAnsi="Times New Roman" w:cs="Times New Roman"/>
              <w:sz w:val="22"/>
            </w:rPr>
          </w:rPrChange>
        </w:rPr>
        <w:t>owned multiple correlations with these probiotics. And its</w:t>
      </w:r>
      <w:r w:rsidRPr="00F331C9">
        <w:rPr>
          <w:rFonts w:ascii="Times New Roman" w:hAnsi="Times New Roman" w:cs="Times New Roman"/>
          <w:i/>
          <w:iCs/>
          <w:sz w:val="24"/>
          <w:szCs w:val="24"/>
          <w:rPrChange w:id="7906" w:author="LIN, Yufeng" w:date="2021-10-07T10:20:00Z">
            <w:rPr>
              <w:rFonts w:ascii="Times New Roman" w:hAnsi="Times New Roman" w:cs="Times New Roman"/>
              <w:i/>
              <w:iCs/>
              <w:sz w:val="22"/>
            </w:rPr>
          </w:rPrChange>
        </w:rPr>
        <w:t xml:space="preserve"> </w:t>
      </w:r>
      <w:r w:rsidRPr="00F331C9">
        <w:rPr>
          <w:rFonts w:ascii="Times New Roman" w:hAnsi="Times New Roman" w:cs="Times New Roman"/>
          <w:sz w:val="24"/>
          <w:szCs w:val="24"/>
          <w:rPrChange w:id="7907" w:author="LIN, Yufeng" w:date="2021-10-07T10:20:00Z">
            <w:rPr>
              <w:rFonts w:ascii="Times New Roman" w:hAnsi="Times New Roman" w:cs="Times New Roman"/>
              <w:sz w:val="22"/>
            </w:rPr>
          </w:rPrChange>
        </w:rPr>
        <w:t xml:space="preserve">secretion metabolites exert anticancer effects by inhibiting cell proliferation and inducing </w:t>
      </w:r>
      <w:r w:rsidRPr="00F331C9">
        <w:rPr>
          <w:rFonts w:ascii="Times New Roman" w:hAnsi="Times New Roman" w:cs="Times New Roman"/>
          <w:sz w:val="24"/>
          <w:szCs w:val="24"/>
          <w:rPrChange w:id="7908" w:author="LIN, Yufeng" w:date="2021-10-07T10:20:00Z">
            <w:rPr>
              <w:rFonts w:ascii="Times New Roman" w:hAnsi="Times New Roman" w:cs="Times New Roman"/>
              <w:sz w:val="22"/>
            </w:rPr>
          </w:rPrChange>
        </w:rPr>
        <w:lastRenderedPageBreak/>
        <w:t>intrinsic and extrinsic apoptosis in colon cancer cells</w:t>
      </w:r>
      <w:r w:rsidRPr="00F331C9">
        <w:rPr>
          <w:rFonts w:ascii="Times New Roman" w:hAnsi="Times New Roman" w:cs="Times New Roman"/>
          <w:sz w:val="24"/>
          <w:szCs w:val="24"/>
          <w:rPrChange w:id="7909" w:author="LIN, Yufeng" w:date="2021-10-07T10:20:00Z">
            <w:rPr>
              <w:rFonts w:ascii="Times New Roman" w:hAnsi="Times New Roman" w:cs="Times New Roman"/>
              <w:sz w:val="22"/>
            </w:rPr>
          </w:rPrChange>
        </w:rPr>
        <w:fldChar w:fldCharType="begin"/>
      </w:r>
      <w:r w:rsidR="008F0C4F" w:rsidRPr="00F331C9">
        <w:rPr>
          <w:rFonts w:ascii="Times New Roman" w:hAnsi="Times New Roman" w:cs="Times New Roman"/>
          <w:sz w:val="24"/>
          <w:szCs w:val="24"/>
        </w:rPr>
        <w:instrText xml:space="preserve"> ADDIN ZOTERO_ITEM CSL_CITATION {"citationID":"iQTZheep","properties":{"formattedCitation":"\\super 51\\nosupersub{}","plainCitation":"51","noteIndex":0},"citationItems":[{"id":598,"uris":["http://zotero.org/users/7908919/items/UEZ79NQ4"],"uri":["http://zotero.org/users/7908919/items/UEZ79NQ4"],"itemData":{"id":598,"type":"article-journal","abstract":"There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w:instrText>
      </w:r>
      <w:r w:rsidR="008F0C4F" w:rsidRPr="00F331C9">
        <w:rPr>
          <w:rFonts w:ascii="Times New Roman" w:hAnsi="Times New Roman" w:cs="Times New Roman" w:hint="eastAsia"/>
          <w:sz w:val="24"/>
          <w:szCs w:val="24"/>
        </w:rPr>
        <w:instrText>ons were performed via 3-(4,5-dimethylthiazole-2-yl)-2,5-diphenyltetrazolium bromide assay; 4</w:instrText>
      </w:r>
      <w:r w:rsidR="008F0C4F" w:rsidRPr="00F331C9">
        <w:rPr>
          <w:rFonts w:ascii="Times New Roman" w:hAnsi="Times New Roman" w:cs="Times New Roman" w:hint="eastAsia"/>
          <w:sz w:val="24"/>
          <w:szCs w:val="24"/>
        </w:rPr>
        <w:instrText>′</w:instrText>
      </w:r>
      <w:r w:rsidR="008F0C4F" w:rsidRPr="00F331C9">
        <w:rPr>
          <w:rFonts w:ascii="Times New Roman" w:hAnsi="Times New Roman" w:cs="Times New Roman" w:hint="eastAsia"/>
          <w:sz w:val="24"/>
          <w:szCs w:val="24"/>
        </w:rPr>
        <w:instrText xml:space="preserve">,6-diamidino-2-phenylindole staining; and FACS-flow cytometry tests. Also, the effects of P. kudriavzevii AS-12 secretion metabolites on the expression level of </w:instrText>
      </w:r>
      <w:r w:rsidR="008F0C4F" w:rsidRPr="00F331C9">
        <w:rPr>
          <w:rFonts w:ascii="Times New Roman" w:hAnsi="Times New Roman" w:cs="Times New Roman"/>
          <w:sz w:val="24"/>
          <w:szCs w:val="24"/>
        </w:rPr>
        <w:instrText xml:space="preserve">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F331C9">
        <w:rPr>
          <w:rFonts w:ascii="Times New Roman" w:hAnsi="Times New Roman" w:cs="Times New Roman"/>
          <w:sz w:val="24"/>
          <w:szCs w:val="24"/>
          <w:rPrChange w:id="7910" w:author="LIN, Yufeng" w:date="2021-10-07T10:20:00Z">
            <w:rPr>
              <w:rFonts w:ascii="Times New Roman" w:hAnsi="Times New Roman" w:cs="Times New Roman"/>
              <w:sz w:val="22"/>
            </w:rPr>
          </w:rPrChange>
        </w:rPr>
        <w:fldChar w:fldCharType="separate"/>
      </w:r>
      <w:r w:rsidR="008F0C4F" w:rsidRPr="00F331C9">
        <w:rPr>
          <w:rFonts w:ascii="Times New Roman" w:hAnsi="Times New Roman" w:cs="Times New Roman"/>
          <w:kern w:val="0"/>
          <w:sz w:val="24"/>
          <w:szCs w:val="24"/>
          <w:vertAlign w:val="superscript"/>
        </w:rPr>
        <w:t>51</w:t>
      </w:r>
      <w:r w:rsidRPr="00F331C9">
        <w:rPr>
          <w:rFonts w:ascii="Times New Roman" w:hAnsi="Times New Roman" w:cs="Times New Roman"/>
          <w:sz w:val="24"/>
          <w:szCs w:val="24"/>
          <w:rPrChange w:id="7911" w:author="LIN, Yufeng" w:date="2021-10-07T10:20:00Z">
            <w:rPr>
              <w:rFonts w:ascii="Times New Roman" w:hAnsi="Times New Roman" w:cs="Times New Roman"/>
              <w:sz w:val="22"/>
            </w:rPr>
          </w:rPrChange>
        </w:rPr>
        <w:fldChar w:fldCharType="end"/>
      </w:r>
      <w:r w:rsidRPr="00F331C9">
        <w:rPr>
          <w:rFonts w:ascii="Times New Roman" w:hAnsi="Times New Roman" w:cs="Times New Roman"/>
          <w:sz w:val="24"/>
          <w:szCs w:val="24"/>
          <w:rPrChange w:id="7912" w:author="LIN, Yufeng" w:date="2021-10-07T10:20:00Z">
            <w:rPr>
              <w:rFonts w:ascii="Times New Roman" w:hAnsi="Times New Roman" w:cs="Times New Roman"/>
              <w:sz w:val="22"/>
            </w:rPr>
          </w:rPrChange>
        </w:rPr>
        <w:t>.</w:t>
      </w:r>
      <w:moveFromRangeStart w:id="7913" w:author="LIN, Yufeng" w:date="2021-10-05T17:13:00Z" w:name="move84346453"/>
      <w:moveFrom w:id="7914" w:author="LIN, Yufeng" w:date="2021-10-05T17:13:00Z">
        <w:r w:rsidRPr="00F331C9" w:rsidDel="0003057F">
          <w:rPr>
            <w:rFonts w:ascii="Times New Roman" w:hAnsi="Times New Roman" w:cs="Times New Roman"/>
            <w:sz w:val="24"/>
            <w:szCs w:val="24"/>
            <w:rPrChange w:id="7915" w:author="LIN, Yufeng" w:date="2021-10-07T10:20:00Z">
              <w:rPr>
                <w:rFonts w:ascii="Times New Roman" w:hAnsi="Times New Roman" w:cs="Times New Roman"/>
                <w:sz w:val="22"/>
              </w:rPr>
            </w:rPrChange>
          </w:rPr>
          <w:t xml:space="preserve"> Collectively, this discovery exposed that may exist other potential probiotics in this cluster.</w:t>
        </w:r>
      </w:moveFrom>
      <w:moveFromRangeEnd w:id="7913"/>
      <w:r w:rsidRPr="00F331C9">
        <w:rPr>
          <w:rFonts w:ascii="Times New Roman" w:hAnsi="Times New Roman" w:cs="Times New Roman"/>
          <w:sz w:val="24"/>
          <w:szCs w:val="24"/>
          <w:rPrChange w:id="7916" w:author="LIN, Yufeng" w:date="2021-10-07T10:20:00Z">
            <w:rPr>
              <w:rFonts w:ascii="Times New Roman" w:hAnsi="Times New Roman" w:cs="Times New Roman"/>
              <w:sz w:val="22"/>
            </w:rPr>
          </w:rPrChange>
        </w:rPr>
        <w:t xml:space="preserve"> Another interesting finding, there were strong correlations among </w:t>
      </w:r>
      <w:r w:rsidRPr="00F331C9">
        <w:rPr>
          <w:rFonts w:ascii="Times New Roman" w:hAnsi="Times New Roman" w:cs="Times New Roman"/>
          <w:i/>
          <w:iCs/>
          <w:sz w:val="24"/>
          <w:szCs w:val="24"/>
          <w:rPrChange w:id="7917" w:author="LIN, Yufeng" w:date="2021-10-07T10:20:00Z">
            <w:rPr>
              <w:rFonts w:ascii="Times New Roman" w:hAnsi="Times New Roman" w:cs="Times New Roman"/>
              <w:i/>
              <w:iCs/>
              <w:sz w:val="22"/>
            </w:rPr>
          </w:rPrChange>
        </w:rPr>
        <w:t>A. rambellii</w:t>
      </w:r>
      <w:r w:rsidRPr="00F331C9">
        <w:rPr>
          <w:rFonts w:ascii="Times New Roman" w:hAnsi="Times New Roman" w:cs="Times New Roman"/>
          <w:sz w:val="24"/>
          <w:szCs w:val="24"/>
          <w:rPrChange w:id="7918" w:author="LIN, Yufeng" w:date="2021-10-07T10:20:00Z">
            <w:rPr>
              <w:rFonts w:ascii="Times New Roman" w:hAnsi="Times New Roman" w:cs="Times New Roman"/>
              <w:sz w:val="22"/>
            </w:rPr>
          </w:rPrChange>
        </w:rPr>
        <w:t>,</w:t>
      </w:r>
      <w:r w:rsidRPr="00F331C9">
        <w:rPr>
          <w:rFonts w:ascii="Times New Roman" w:hAnsi="Times New Roman" w:cs="Times New Roman"/>
          <w:i/>
          <w:iCs/>
          <w:sz w:val="24"/>
          <w:szCs w:val="24"/>
          <w:rPrChange w:id="7919" w:author="LIN, Yufeng" w:date="2021-10-07T10:20:00Z">
            <w:rPr>
              <w:rFonts w:ascii="Times New Roman" w:hAnsi="Times New Roman" w:cs="Times New Roman"/>
              <w:i/>
              <w:iCs/>
              <w:sz w:val="22"/>
            </w:rPr>
          </w:rPrChange>
        </w:rPr>
        <w:t xml:space="preserve"> F. nucleatum</w:t>
      </w:r>
      <w:r w:rsidRPr="00F331C9">
        <w:rPr>
          <w:rFonts w:ascii="Times New Roman" w:hAnsi="Times New Roman" w:cs="Times New Roman"/>
          <w:i/>
          <w:iCs/>
          <w:sz w:val="24"/>
          <w:szCs w:val="24"/>
          <w:rPrChange w:id="7920" w:author="LIN, Yufeng" w:date="2021-10-07T10:20:00Z">
            <w:rPr>
              <w:rFonts w:ascii="Times New Roman" w:hAnsi="Times New Roman" w:cs="Times New Roman"/>
              <w:i/>
              <w:iCs/>
              <w:sz w:val="22"/>
            </w:rPr>
          </w:rPrChange>
        </w:rPr>
        <w:fldChar w:fldCharType="begin"/>
      </w:r>
      <w:r w:rsidR="008F0C4F" w:rsidRPr="00F331C9">
        <w:rPr>
          <w:rFonts w:ascii="Times New Roman" w:hAnsi="Times New Roman" w:cs="Times New Roman"/>
          <w:i/>
          <w:iCs/>
          <w:sz w:val="24"/>
          <w:szCs w:val="24"/>
        </w:rPr>
        <w:instrText xml:space="preserve"> ADDIN ZOTERO_ITEM CSL_CITATION {"citationID":"XhZp8o1g","properties":{"formattedCitation":"\\super 33,64,72\\nosupersub{}","plainCitation":"33,64,72","noteIndex":0},"citationItems":[{"id":379,"uris":["http://zotero.org/users/7908919/items/MZ9K897Y"],"uri":["http://zotero.org/users/7908919/items/MZ9K897Y"],"itemData":{"id":379,"type":"article-journal","abstract":"Fusobacterium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609,"uris":["http://zotero.org/users/7908919/items/IJ8PYP4H"],"uri":["http://zotero.org/users/7908919/items/IJ8PYP4H"],"itemData":{"id":609,"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F331C9">
        <w:rPr>
          <w:rFonts w:ascii="Times New Roman" w:hAnsi="Times New Roman" w:cs="Times New Roman"/>
          <w:i/>
          <w:iCs/>
          <w:sz w:val="24"/>
          <w:szCs w:val="24"/>
          <w:rPrChange w:id="7921" w:author="LIN, Yufeng" w:date="2021-10-07T10:20:00Z">
            <w:rPr>
              <w:rFonts w:ascii="Times New Roman" w:hAnsi="Times New Roman" w:cs="Times New Roman"/>
              <w:i/>
              <w:iCs/>
              <w:sz w:val="22"/>
            </w:rPr>
          </w:rPrChange>
        </w:rPr>
        <w:fldChar w:fldCharType="separate"/>
      </w:r>
      <w:r w:rsidR="008F0C4F" w:rsidRPr="00F331C9">
        <w:rPr>
          <w:rFonts w:ascii="Times New Roman" w:hAnsi="Times New Roman" w:cs="Times New Roman"/>
          <w:kern w:val="0"/>
          <w:sz w:val="24"/>
          <w:szCs w:val="24"/>
          <w:vertAlign w:val="superscript"/>
        </w:rPr>
        <w:t>33,64,72</w:t>
      </w:r>
      <w:r w:rsidRPr="00F331C9">
        <w:rPr>
          <w:rFonts w:ascii="Times New Roman" w:hAnsi="Times New Roman" w:cs="Times New Roman"/>
          <w:i/>
          <w:iCs/>
          <w:sz w:val="24"/>
          <w:szCs w:val="24"/>
          <w:rPrChange w:id="7922" w:author="LIN, Yufeng" w:date="2021-10-07T10:20:00Z">
            <w:rPr>
              <w:rFonts w:ascii="Times New Roman" w:hAnsi="Times New Roman" w:cs="Times New Roman"/>
              <w:i/>
              <w:iCs/>
              <w:sz w:val="22"/>
            </w:rPr>
          </w:rPrChange>
        </w:rPr>
        <w:fldChar w:fldCharType="end"/>
      </w:r>
      <w:r w:rsidRPr="00F331C9">
        <w:rPr>
          <w:rFonts w:ascii="Times New Roman" w:hAnsi="Times New Roman" w:cs="Times New Roman"/>
          <w:sz w:val="24"/>
          <w:szCs w:val="24"/>
          <w:rPrChange w:id="7923" w:author="LIN, Yufeng" w:date="2021-10-07T10:20:00Z">
            <w:rPr>
              <w:rFonts w:ascii="Times New Roman" w:hAnsi="Times New Roman" w:cs="Times New Roman"/>
              <w:sz w:val="22"/>
            </w:rPr>
          </w:rPrChange>
        </w:rPr>
        <w:t>, and</w:t>
      </w:r>
      <w:r w:rsidRPr="00F331C9">
        <w:rPr>
          <w:rFonts w:ascii="Times New Roman" w:hAnsi="Times New Roman" w:cs="Times New Roman"/>
          <w:i/>
          <w:iCs/>
          <w:sz w:val="24"/>
          <w:szCs w:val="24"/>
          <w:rPrChange w:id="7924" w:author="LIN, Yufeng" w:date="2021-10-07T10:20:00Z">
            <w:rPr>
              <w:rFonts w:ascii="Times New Roman" w:hAnsi="Times New Roman" w:cs="Times New Roman"/>
              <w:i/>
              <w:iCs/>
              <w:sz w:val="22"/>
            </w:rPr>
          </w:rPrChange>
        </w:rPr>
        <w:t xml:space="preserve"> P. micra</w:t>
      </w:r>
      <w:r w:rsidRPr="00F331C9">
        <w:rPr>
          <w:rFonts w:ascii="Times New Roman" w:hAnsi="Times New Roman" w:cs="Times New Roman"/>
          <w:i/>
          <w:iCs/>
          <w:sz w:val="24"/>
          <w:szCs w:val="24"/>
          <w:rPrChange w:id="7925" w:author="LIN, Yufeng" w:date="2021-10-07T10:20:00Z">
            <w:rPr>
              <w:rFonts w:ascii="Times New Roman" w:hAnsi="Times New Roman" w:cs="Times New Roman"/>
              <w:i/>
              <w:iCs/>
              <w:sz w:val="22"/>
            </w:rPr>
          </w:rPrChange>
        </w:rPr>
        <w:fldChar w:fldCharType="begin"/>
      </w:r>
      <w:r w:rsidR="008E309A" w:rsidRPr="00F331C9">
        <w:rPr>
          <w:rFonts w:ascii="Times New Roman" w:hAnsi="Times New Roman" w:cs="Times New Roman"/>
          <w:i/>
          <w:iCs/>
          <w:sz w:val="24"/>
          <w:szCs w:val="24"/>
          <w:rPrChange w:id="7926" w:author="LIN, Yufeng" w:date="2021-10-07T10:20:00Z">
            <w:rPr>
              <w:rFonts w:ascii="Times New Roman" w:hAnsi="Times New Roman" w:cs="Times New Roman"/>
              <w:i/>
              <w:iCs/>
              <w:sz w:val="22"/>
            </w:rPr>
          </w:rPrChange>
        </w:rPr>
        <w:instrText xml:space="preserve"> ADDIN ZOTERO_ITEM CSL_CITATION {"citationID":"Ap8PHhVq","properties":{"formattedCitation":"\\super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F331C9">
        <w:rPr>
          <w:rFonts w:ascii="Times New Roman" w:hAnsi="Times New Roman" w:cs="Times New Roman"/>
          <w:i/>
          <w:iCs/>
          <w:sz w:val="24"/>
          <w:szCs w:val="24"/>
          <w:rPrChange w:id="7927" w:author="LIN, Yufeng" w:date="2021-10-07T10:20:00Z">
            <w:rPr>
              <w:rFonts w:ascii="Times New Roman" w:hAnsi="Times New Roman" w:cs="Times New Roman"/>
              <w:i/>
              <w:iCs/>
              <w:sz w:val="22"/>
            </w:rPr>
          </w:rPrChange>
        </w:rPr>
        <w:fldChar w:fldCharType="separate"/>
      </w:r>
      <w:r w:rsidR="008E309A" w:rsidRPr="00F331C9">
        <w:rPr>
          <w:rFonts w:ascii="Times New Roman" w:hAnsi="Times New Roman" w:cs="Times New Roman"/>
          <w:kern w:val="0"/>
          <w:sz w:val="24"/>
          <w:szCs w:val="24"/>
          <w:vertAlign w:val="superscript"/>
          <w:rPrChange w:id="7928" w:author="LIN, Yufeng" w:date="2021-10-07T10:20:00Z">
            <w:rPr>
              <w:rFonts w:ascii="Times New Roman" w:hAnsi="Times New Roman" w:cs="Times New Roman"/>
              <w:kern w:val="0"/>
              <w:sz w:val="22"/>
              <w:szCs w:val="24"/>
              <w:vertAlign w:val="superscript"/>
            </w:rPr>
          </w:rPrChange>
        </w:rPr>
        <w:t>17</w:t>
      </w:r>
      <w:r w:rsidRPr="00F331C9">
        <w:rPr>
          <w:rFonts w:ascii="Times New Roman" w:hAnsi="Times New Roman" w:cs="Times New Roman"/>
          <w:i/>
          <w:iCs/>
          <w:sz w:val="24"/>
          <w:szCs w:val="24"/>
          <w:rPrChange w:id="7929" w:author="LIN, Yufeng" w:date="2021-10-07T10:20:00Z">
            <w:rPr>
              <w:rFonts w:ascii="Times New Roman" w:hAnsi="Times New Roman" w:cs="Times New Roman"/>
              <w:i/>
              <w:iCs/>
              <w:sz w:val="22"/>
            </w:rPr>
          </w:rPrChange>
        </w:rPr>
        <w:fldChar w:fldCharType="end"/>
      </w:r>
      <w:r w:rsidRPr="00F331C9">
        <w:rPr>
          <w:rFonts w:ascii="Times New Roman" w:hAnsi="Times New Roman" w:cs="Times New Roman"/>
          <w:sz w:val="24"/>
          <w:szCs w:val="24"/>
          <w:rPrChange w:id="7930" w:author="LIN, Yufeng" w:date="2021-10-07T10:20:00Z">
            <w:rPr>
              <w:rFonts w:ascii="Times New Roman" w:hAnsi="Times New Roman" w:cs="Times New Roman"/>
              <w:sz w:val="22"/>
            </w:rPr>
          </w:rPrChange>
        </w:rPr>
        <w:t>, and the latter two were the famous CRC-related pathogens.</w:t>
      </w:r>
      <w:ins w:id="7931" w:author="LIN, Yufeng" w:date="2021-10-05T17:21:00Z">
        <w:r w:rsidR="0003057F" w:rsidRPr="00F331C9">
          <w:rPr>
            <w:rFonts w:ascii="Times New Roman" w:hAnsi="Times New Roman" w:cs="Times New Roman"/>
            <w:sz w:val="24"/>
            <w:szCs w:val="24"/>
            <w:rPrChange w:id="7932" w:author="LIN, Yufeng" w:date="2021-10-07T10:20:00Z">
              <w:rPr>
                <w:rFonts w:ascii="Times New Roman" w:hAnsi="Times New Roman" w:cs="Times New Roman"/>
                <w:sz w:val="22"/>
              </w:rPr>
            </w:rPrChange>
          </w:rPr>
          <w:t xml:space="preserve"> </w:t>
        </w:r>
      </w:ins>
      <w:ins w:id="7933" w:author="LIN, Yufeng" w:date="2021-10-05T17:27:00Z">
        <w:r w:rsidR="00B07014" w:rsidRPr="00F331C9">
          <w:rPr>
            <w:rFonts w:ascii="Times New Roman" w:hAnsi="Times New Roman" w:cs="Times New Roman"/>
            <w:sz w:val="24"/>
            <w:szCs w:val="24"/>
            <w:rPrChange w:id="7934" w:author="LIN, Yufeng" w:date="2021-10-07T10:20:00Z">
              <w:rPr>
                <w:rFonts w:ascii="Times New Roman" w:hAnsi="Times New Roman" w:cs="Times New Roman"/>
                <w:sz w:val="22"/>
              </w:rPr>
            </w:rPrChange>
          </w:rPr>
          <w:t>The</w:t>
        </w:r>
      </w:ins>
      <w:ins w:id="7935" w:author="LIN, Yufeng" w:date="2021-10-05T17:21:00Z">
        <w:r w:rsidR="0003057F" w:rsidRPr="00F331C9">
          <w:rPr>
            <w:rFonts w:ascii="Times New Roman" w:hAnsi="Times New Roman" w:cs="Times New Roman"/>
            <w:sz w:val="24"/>
            <w:szCs w:val="24"/>
            <w:rPrChange w:id="7936" w:author="LIN, Yufeng" w:date="2021-10-07T10:20:00Z">
              <w:rPr>
                <w:rFonts w:ascii="Times New Roman" w:hAnsi="Times New Roman" w:cs="Times New Roman"/>
                <w:sz w:val="22"/>
              </w:rPr>
            </w:rPrChange>
          </w:rPr>
          <w:t xml:space="preserve"> previous</w:t>
        </w:r>
      </w:ins>
      <w:ins w:id="7937" w:author="LIN, Yufeng" w:date="2021-10-05T17:22:00Z">
        <w:r w:rsidR="0003057F" w:rsidRPr="00F331C9">
          <w:rPr>
            <w:rFonts w:ascii="Times New Roman" w:hAnsi="Times New Roman" w:cs="Times New Roman"/>
            <w:sz w:val="24"/>
            <w:szCs w:val="24"/>
            <w:rPrChange w:id="7938" w:author="LIN, Yufeng" w:date="2021-10-07T10:20:00Z">
              <w:rPr>
                <w:rFonts w:ascii="Times New Roman" w:hAnsi="Times New Roman" w:cs="Times New Roman"/>
                <w:sz w:val="22"/>
              </w:rPr>
            </w:rPrChange>
          </w:rPr>
          <w:t xml:space="preserve"> study</w:t>
        </w:r>
      </w:ins>
      <w:ins w:id="7939" w:author="LIN, Yufeng" w:date="2021-10-05T17:27:00Z">
        <w:r w:rsidR="00B07014" w:rsidRPr="00F331C9">
          <w:rPr>
            <w:rFonts w:ascii="Times New Roman" w:hAnsi="Times New Roman" w:cs="Times New Roman"/>
            <w:sz w:val="24"/>
            <w:szCs w:val="24"/>
            <w:rPrChange w:id="7940" w:author="LIN, Yufeng" w:date="2021-10-07T10:20:00Z">
              <w:rPr>
                <w:rFonts w:ascii="Times New Roman" w:hAnsi="Times New Roman" w:cs="Times New Roman"/>
                <w:sz w:val="22"/>
              </w:rPr>
            </w:rPrChange>
          </w:rPr>
          <w:t xml:space="preserve"> disclosed that the </w:t>
        </w:r>
      </w:ins>
      <w:ins w:id="7941" w:author="LIN, Yufeng" w:date="2021-10-05T17:25:00Z">
        <w:r w:rsidR="00B07014" w:rsidRPr="00F331C9">
          <w:rPr>
            <w:rFonts w:ascii="Times New Roman" w:hAnsi="Times New Roman" w:cs="Times New Roman"/>
            <w:sz w:val="24"/>
            <w:szCs w:val="24"/>
            <w:rPrChange w:id="7942" w:author="LIN, Yufeng" w:date="2021-10-07T10:20:00Z">
              <w:rPr>
                <w:rFonts w:ascii="Times New Roman" w:hAnsi="Times New Roman" w:cs="Times New Roman"/>
                <w:sz w:val="22"/>
              </w:rPr>
            </w:rPrChange>
          </w:rPr>
          <w:t>altered</w:t>
        </w:r>
      </w:ins>
      <w:ins w:id="7943" w:author="LIN, Yufeng" w:date="2021-10-05T17:21:00Z">
        <w:r w:rsidR="0003057F" w:rsidRPr="00F331C9">
          <w:rPr>
            <w:rFonts w:ascii="Times New Roman" w:hAnsi="Times New Roman" w:cs="Times New Roman"/>
            <w:sz w:val="24"/>
            <w:szCs w:val="24"/>
            <w:rPrChange w:id="7944" w:author="LIN, Yufeng" w:date="2021-10-07T10:20:00Z">
              <w:rPr>
                <w:rFonts w:ascii="Times New Roman" w:hAnsi="Times New Roman" w:cs="Times New Roman"/>
                <w:sz w:val="22"/>
              </w:rPr>
            </w:rPrChange>
          </w:rPr>
          <w:t xml:space="preserve"> </w:t>
        </w:r>
      </w:ins>
      <w:ins w:id="7945" w:author="LIN, Yufeng" w:date="2021-10-05T17:25:00Z">
        <w:r w:rsidR="00B07014" w:rsidRPr="00F331C9">
          <w:rPr>
            <w:rFonts w:ascii="Times New Roman" w:hAnsi="Times New Roman" w:cs="Times New Roman"/>
            <w:sz w:val="24"/>
            <w:szCs w:val="24"/>
            <w:rPrChange w:id="7946" w:author="LIN, Yufeng" w:date="2021-10-07T10:20:00Z">
              <w:rPr>
                <w:rFonts w:ascii="Times New Roman" w:hAnsi="Times New Roman" w:cs="Times New Roman"/>
                <w:sz w:val="22"/>
              </w:rPr>
            </w:rPrChange>
          </w:rPr>
          <w:t xml:space="preserve">trans-kingdom association between bacteria and virome </w:t>
        </w:r>
      </w:ins>
      <w:ins w:id="7947" w:author="LIN, Yufeng" w:date="2021-10-05T17:26:00Z">
        <w:r w:rsidR="00B07014" w:rsidRPr="00F331C9">
          <w:rPr>
            <w:rFonts w:ascii="Times New Roman" w:hAnsi="Times New Roman" w:cs="Times New Roman"/>
            <w:sz w:val="24"/>
            <w:szCs w:val="24"/>
            <w:rPrChange w:id="7948" w:author="LIN, Yufeng" w:date="2021-10-07T10:20:00Z">
              <w:rPr>
                <w:rFonts w:ascii="Times New Roman" w:hAnsi="Times New Roman" w:cs="Times New Roman"/>
                <w:sz w:val="22"/>
              </w:rPr>
            </w:rPrChange>
          </w:rPr>
          <w:t>in CRC</w:t>
        </w:r>
      </w:ins>
      <w:r w:rsidR="00B07014" w:rsidRPr="00F331C9">
        <w:rPr>
          <w:rFonts w:ascii="Times New Roman" w:hAnsi="Times New Roman" w:cs="Times New Roman"/>
          <w:sz w:val="24"/>
          <w:szCs w:val="24"/>
          <w:rPrChange w:id="7949" w:author="LIN, Yufeng" w:date="2021-10-07T10:20:00Z">
            <w:rPr>
              <w:rFonts w:ascii="Times New Roman" w:hAnsi="Times New Roman" w:cs="Times New Roman"/>
              <w:sz w:val="22"/>
            </w:rPr>
          </w:rPrChange>
        </w:rPr>
        <w:fldChar w:fldCharType="begin"/>
      </w:r>
      <w:r w:rsidR="00B07014" w:rsidRPr="00F331C9">
        <w:rPr>
          <w:rFonts w:ascii="Times New Roman" w:hAnsi="Times New Roman" w:cs="Times New Roman"/>
          <w:sz w:val="24"/>
          <w:szCs w:val="24"/>
          <w:rPrChange w:id="7950" w:author="LIN, Yufeng" w:date="2021-10-07T10:20:00Z">
            <w:rPr>
              <w:rFonts w:ascii="Times New Roman" w:hAnsi="Times New Roman" w:cs="Times New Roman"/>
              <w:sz w:val="22"/>
            </w:rPr>
          </w:rPrChange>
        </w:rPr>
        <w:instrText xml:space="preserve"> ADDIN ZOTERO_ITEM CSL_CITATION {"citationID":"a1oere2s26","properties":{"formattedCitation":"\\super 21\\nosupersub{}","plainCitation":"21","noteIndex":0},"citationItems":[{"id":81,"uris":["http://zotero.org/users/7908919/items/LXWXECIP"],"uri":["http://zotero.org/users/7908919/items/LXWXECIP"],"itemData":{"id":81,"type":"article-journal","abstract":"BACKGROUND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F331C9">
        <w:rPr>
          <w:rFonts w:ascii="Times New Roman" w:hAnsi="Times New Roman" w:cs="Times New Roman"/>
          <w:sz w:val="24"/>
          <w:szCs w:val="24"/>
          <w:rPrChange w:id="7951" w:author="LIN, Yufeng" w:date="2021-10-07T10:20:00Z">
            <w:rPr>
              <w:rFonts w:ascii="Times New Roman" w:hAnsi="Times New Roman" w:cs="Times New Roman"/>
              <w:sz w:val="22"/>
            </w:rPr>
          </w:rPrChange>
        </w:rPr>
        <w:fldChar w:fldCharType="separate"/>
      </w:r>
      <w:r w:rsidR="00B07014" w:rsidRPr="00F331C9">
        <w:rPr>
          <w:rFonts w:ascii="Times New Roman" w:hAnsi="Times New Roman" w:cs="Times New Roman"/>
          <w:kern w:val="0"/>
          <w:sz w:val="24"/>
          <w:szCs w:val="24"/>
          <w:vertAlign w:val="superscript"/>
          <w:rPrChange w:id="7952" w:author="LIN, Yufeng" w:date="2021-10-07T10:20:00Z">
            <w:rPr>
              <w:rFonts w:ascii="Times New Roman" w:hAnsi="Times New Roman" w:cs="Times New Roman"/>
              <w:kern w:val="0"/>
              <w:sz w:val="22"/>
              <w:szCs w:val="24"/>
              <w:vertAlign w:val="superscript"/>
            </w:rPr>
          </w:rPrChange>
        </w:rPr>
        <w:t>21</w:t>
      </w:r>
      <w:r w:rsidR="00B07014" w:rsidRPr="00F331C9">
        <w:rPr>
          <w:rFonts w:ascii="Times New Roman" w:hAnsi="Times New Roman" w:cs="Times New Roman"/>
          <w:sz w:val="24"/>
          <w:szCs w:val="24"/>
          <w:rPrChange w:id="7953" w:author="LIN, Yufeng" w:date="2021-10-07T10:20:00Z">
            <w:rPr>
              <w:rFonts w:ascii="Times New Roman" w:hAnsi="Times New Roman" w:cs="Times New Roman"/>
              <w:sz w:val="22"/>
            </w:rPr>
          </w:rPrChange>
        </w:rPr>
        <w:fldChar w:fldCharType="end"/>
      </w:r>
      <w:ins w:id="7954" w:author="LIN, Yufeng" w:date="2021-10-05T17:26:00Z">
        <w:r w:rsidR="00B07014" w:rsidRPr="00F331C9">
          <w:rPr>
            <w:rFonts w:ascii="Times New Roman" w:hAnsi="Times New Roman" w:cs="Times New Roman"/>
            <w:sz w:val="24"/>
            <w:szCs w:val="24"/>
            <w:rPrChange w:id="7955" w:author="LIN, Yufeng" w:date="2021-10-07T10:20:00Z">
              <w:rPr>
                <w:rFonts w:ascii="Times New Roman" w:hAnsi="Times New Roman" w:cs="Times New Roman"/>
                <w:sz w:val="22"/>
              </w:rPr>
            </w:rPrChange>
          </w:rPr>
          <w:t>.</w:t>
        </w:r>
      </w:ins>
      <w:ins w:id="7956" w:author="LIN, Yufeng" w:date="2021-10-05T17:28:00Z">
        <w:r w:rsidR="00B07014" w:rsidRPr="00F331C9">
          <w:rPr>
            <w:rFonts w:ascii="Times New Roman" w:hAnsi="Times New Roman" w:cs="Times New Roman"/>
            <w:sz w:val="24"/>
            <w:szCs w:val="24"/>
            <w:rPrChange w:id="7957" w:author="LIN, Yufeng" w:date="2021-10-07T10:20:00Z">
              <w:rPr>
                <w:rFonts w:ascii="Times New Roman" w:hAnsi="Times New Roman" w:cs="Times New Roman"/>
                <w:sz w:val="22"/>
              </w:rPr>
            </w:rPrChange>
          </w:rPr>
          <w:t xml:space="preserve"> We supposed that </w:t>
        </w:r>
      </w:ins>
      <w:ins w:id="7958" w:author="LIN, Yufeng" w:date="2021-10-05T17:30:00Z">
        <w:r w:rsidR="00B07014" w:rsidRPr="00F331C9">
          <w:rPr>
            <w:rFonts w:ascii="Times New Roman" w:hAnsi="Times New Roman" w:cs="Times New Roman"/>
            <w:sz w:val="24"/>
            <w:szCs w:val="24"/>
            <w:rPrChange w:id="7959" w:author="LIN, Yufeng" w:date="2021-10-07T10:20:00Z">
              <w:rPr>
                <w:rFonts w:ascii="Times New Roman" w:hAnsi="Times New Roman" w:cs="Times New Roman"/>
                <w:sz w:val="22"/>
              </w:rPr>
            </w:rPrChange>
          </w:rPr>
          <w:t>the trans-kingdom interact</w:t>
        </w:r>
      </w:ins>
      <w:ins w:id="7960" w:author="LIN, Yufeng" w:date="2021-10-05T17:31:00Z">
        <w:r w:rsidR="00B07014" w:rsidRPr="00F331C9">
          <w:rPr>
            <w:rFonts w:ascii="Times New Roman" w:hAnsi="Times New Roman" w:cs="Times New Roman"/>
            <w:sz w:val="24"/>
            <w:szCs w:val="24"/>
            <w:rPrChange w:id="7961" w:author="LIN, Yufeng" w:date="2021-10-07T10:20:00Z">
              <w:rPr>
                <w:rFonts w:ascii="Times New Roman" w:hAnsi="Times New Roman" w:cs="Times New Roman"/>
                <w:sz w:val="22"/>
              </w:rPr>
            </w:rPrChange>
          </w:rPr>
          <w:t>ions also were happened between</w:t>
        </w:r>
      </w:ins>
      <w:r w:rsidRPr="00F331C9">
        <w:rPr>
          <w:rFonts w:ascii="Times New Roman" w:hAnsi="Times New Roman" w:cs="Times New Roman"/>
          <w:sz w:val="24"/>
          <w:szCs w:val="24"/>
          <w:rPrChange w:id="7962" w:author="LIN, Yufeng" w:date="2021-10-07T10:20:00Z">
            <w:rPr>
              <w:rFonts w:ascii="Times New Roman" w:hAnsi="Times New Roman" w:cs="Times New Roman"/>
              <w:sz w:val="22"/>
            </w:rPr>
          </w:rPrChange>
        </w:rPr>
        <w:t xml:space="preserve"> </w:t>
      </w:r>
      <w:ins w:id="7963" w:author="LIN, Yufeng" w:date="2021-10-05T17:31:00Z">
        <w:r w:rsidR="00B07014" w:rsidRPr="00F331C9">
          <w:rPr>
            <w:rFonts w:ascii="Times New Roman" w:hAnsi="Times New Roman" w:cs="Times New Roman"/>
            <w:sz w:val="24"/>
            <w:szCs w:val="24"/>
            <w:rPrChange w:id="7964" w:author="LIN, Yufeng" w:date="2021-10-07T10:20:00Z">
              <w:rPr>
                <w:rFonts w:ascii="Times New Roman" w:hAnsi="Times New Roman" w:cs="Times New Roman"/>
                <w:sz w:val="22"/>
              </w:rPr>
            </w:rPrChange>
          </w:rPr>
          <w:t>bacteria and fungi</w:t>
        </w:r>
      </w:ins>
      <w:ins w:id="7965" w:author="LIN, Yufeng" w:date="2021-10-05T17:34:00Z">
        <w:r w:rsidR="00B07014" w:rsidRPr="00F331C9">
          <w:rPr>
            <w:rFonts w:ascii="Times New Roman" w:hAnsi="Times New Roman" w:cs="Times New Roman"/>
            <w:sz w:val="24"/>
            <w:szCs w:val="24"/>
            <w:rPrChange w:id="7966" w:author="LIN, Yufeng" w:date="2021-10-07T10:20:00Z">
              <w:rPr>
                <w:rFonts w:ascii="Times New Roman" w:hAnsi="Times New Roman" w:cs="Times New Roman"/>
                <w:sz w:val="22"/>
              </w:rPr>
            </w:rPrChange>
          </w:rPr>
          <w:t>, while it suggested the fungal-bacterial synergistic correlations could inhibit or promote colorectal carcinogenesis.</w:t>
        </w:r>
      </w:ins>
      <w:ins w:id="7967" w:author="LIN, Yufeng" w:date="2021-10-05T17:31:00Z">
        <w:r w:rsidR="00B07014" w:rsidRPr="00F331C9">
          <w:rPr>
            <w:rFonts w:ascii="Times New Roman" w:hAnsi="Times New Roman" w:cs="Times New Roman"/>
            <w:sz w:val="24"/>
            <w:szCs w:val="24"/>
            <w:rPrChange w:id="7968" w:author="LIN, Yufeng" w:date="2021-10-07T10:20:00Z">
              <w:rPr>
                <w:rFonts w:ascii="Times New Roman" w:hAnsi="Times New Roman" w:cs="Times New Roman"/>
                <w:sz w:val="22"/>
              </w:rPr>
            </w:rPrChange>
          </w:rPr>
          <w:t xml:space="preserve"> But this discovery </w:t>
        </w:r>
      </w:ins>
      <w:ins w:id="7969" w:author="LIN, Yufeng" w:date="2021-10-05T17:36:00Z">
        <w:r w:rsidR="00B525C9" w:rsidRPr="00F331C9">
          <w:rPr>
            <w:rFonts w:ascii="Times New Roman" w:hAnsi="Times New Roman" w:cs="Times New Roman"/>
            <w:sz w:val="24"/>
            <w:szCs w:val="24"/>
            <w:rPrChange w:id="7970" w:author="LIN, Yufeng" w:date="2021-10-07T10:20:00Z">
              <w:rPr>
                <w:rFonts w:ascii="Times New Roman" w:hAnsi="Times New Roman" w:cs="Times New Roman"/>
                <w:sz w:val="22"/>
              </w:rPr>
            </w:rPrChange>
          </w:rPr>
          <w:t xml:space="preserve">was </w:t>
        </w:r>
      </w:ins>
      <w:ins w:id="7971" w:author="LIN, Yufeng" w:date="2021-10-05T17:31:00Z">
        <w:r w:rsidR="00B07014" w:rsidRPr="00F331C9">
          <w:rPr>
            <w:rFonts w:ascii="Times New Roman" w:hAnsi="Times New Roman" w:cs="Times New Roman"/>
            <w:sz w:val="24"/>
            <w:szCs w:val="24"/>
            <w:rPrChange w:id="7972" w:author="LIN, Yufeng" w:date="2021-10-07T10:20:00Z">
              <w:rPr>
                <w:rFonts w:ascii="Times New Roman" w:hAnsi="Times New Roman" w:cs="Times New Roman"/>
                <w:sz w:val="22"/>
              </w:rPr>
            </w:rPrChange>
          </w:rPr>
          <w:t>explored</w:t>
        </w:r>
      </w:ins>
      <w:ins w:id="7973" w:author="LIN, Yufeng" w:date="2021-10-05T17:36:00Z">
        <w:r w:rsidR="00B525C9" w:rsidRPr="00F331C9">
          <w:rPr>
            <w:rFonts w:ascii="Times New Roman" w:hAnsi="Times New Roman" w:cs="Times New Roman"/>
            <w:sz w:val="24"/>
            <w:szCs w:val="24"/>
            <w:rPrChange w:id="7974" w:author="LIN, Yufeng" w:date="2021-10-07T10:20:00Z">
              <w:rPr>
                <w:rFonts w:ascii="Times New Roman" w:hAnsi="Times New Roman" w:cs="Times New Roman"/>
                <w:sz w:val="22"/>
              </w:rPr>
            </w:rPrChange>
          </w:rPr>
          <w:t xml:space="preserve"> only</w:t>
        </w:r>
      </w:ins>
      <w:ins w:id="7975" w:author="LIN, Yufeng" w:date="2021-10-05T17:32:00Z">
        <w:r w:rsidR="00B07014" w:rsidRPr="00F331C9">
          <w:rPr>
            <w:rFonts w:ascii="Times New Roman" w:hAnsi="Times New Roman" w:cs="Times New Roman"/>
            <w:sz w:val="24"/>
            <w:szCs w:val="24"/>
            <w:rPrChange w:id="7976" w:author="LIN, Yufeng" w:date="2021-10-07T10:20:00Z">
              <w:rPr>
                <w:rFonts w:ascii="Times New Roman" w:hAnsi="Times New Roman" w:cs="Times New Roman"/>
                <w:sz w:val="22"/>
              </w:rPr>
            </w:rPrChange>
          </w:rPr>
          <w:t xml:space="preserve"> in metagenome sequencing,</w:t>
        </w:r>
      </w:ins>
      <w:ins w:id="7977" w:author="LIN, Yufeng" w:date="2021-10-05T17:36:00Z">
        <w:r w:rsidR="00B525C9" w:rsidRPr="00F331C9">
          <w:rPr>
            <w:rFonts w:ascii="Times New Roman" w:hAnsi="Times New Roman" w:cs="Times New Roman"/>
            <w:sz w:val="24"/>
            <w:szCs w:val="24"/>
            <w:rPrChange w:id="7978" w:author="LIN, Yufeng" w:date="2021-10-07T10:20:00Z">
              <w:rPr>
                <w:rFonts w:ascii="Times New Roman" w:hAnsi="Times New Roman" w:cs="Times New Roman"/>
                <w:sz w:val="22"/>
              </w:rPr>
            </w:rPrChange>
          </w:rPr>
          <w:t xml:space="preserve"> </w:t>
        </w:r>
      </w:ins>
      <w:ins w:id="7979" w:author="LIN, Yufeng" w:date="2021-10-05T17:37:00Z">
        <w:r w:rsidR="00B525C9" w:rsidRPr="00F331C9">
          <w:rPr>
            <w:rFonts w:ascii="Times New Roman" w:hAnsi="Times New Roman" w:cs="Times New Roman"/>
            <w:sz w:val="24"/>
            <w:szCs w:val="24"/>
            <w:rPrChange w:id="7980" w:author="LIN, Yufeng" w:date="2021-10-07T10:20:00Z">
              <w:rPr>
                <w:rFonts w:ascii="Times New Roman" w:hAnsi="Times New Roman" w:cs="Times New Roman"/>
                <w:sz w:val="22"/>
              </w:rPr>
            </w:rPrChange>
          </w:rPr>
          <w:t>and more experiments are needed to verify and prove it.</w:t>
        </w:r>
      </w:ins>
      <w:ins w:id="7981" w:author="LIN, Yufeng" w:date="2021-10-05T17:32:00Z">
        <w:r w:rsidR="00B07014" w:rsidRPr="00F331C9">
          <w:rPr>
            <w:rFonts w:ascii="Times New Roman" w:hAnsi="Times New Roman" w:cs="Times New Roman"/>
            <w:sz w:val="24"/>
            <w:szCs w:val="24"/>
            <w:rPrChange w:id="7982" w:author="LIN, Yufeng" w:date="2021-10-07T10:20:00Z">
              <w:rPr>
                <w:rFonts w:ascii="Times New Roman" w:hAnsi="Times New Roman" w:cs="Times New Roman"/>
                <w:sz w:val="22"/>
              </w:rPr>
            </w:rPrChange>
          </w:rPr>
          <w:t xml:space="preserve"> </w:t>
        </w:r>
      </w:ins>
      <w:r w:rsidRPr="00F331C9">
        <w:rPr>
          <w:rFonts w:ascii="Times New Roman" w:hAnsi="Times New Roman" w:cs="Times New Roman"/>
          <w:sz w:val="24"/>
          <w:szCs w:val="24"/>
          <w:rPrChange w:id="7983" w:author="LIN, Yufeng" w:date="2021-10-07T10:20:00Z">
            <w:rPr>
              <w:rFonts w:ascii="Times New Roman" w:hAnsi="Times New Roman" w:cs="Times New Roman"/>
              <w:sz w:val="22"/>
            </w:rPr>
          </w:rPrChange>
        </w:rPr>
        <w:t>It may indicate colorectal carcinogenesis under their synergistic effect.</w:t>
      </w:r>
      <w:moveToRangeStart w:id="7984" w:author="LIN, Yufeng" w:date="2021-10-05T17:13:00Z" w:name="move84346453"/>
      <w:moveTo w:id="7985" w:author="LIN, Yufeng" w:date="2021-10-05T17:13:00Z">
        <w:r w:rsidR="0003057F" w:rsidRPr="00F331C9">
          <w:rPr>
            <w:rFonts w:ascii="Times New Roman" w:hAnsi="Times New Roman" w:cs="Times New Roman"/>
            <w:sz w:val="24"/>
            <w:szCs w:val="24"/>
            <w:rPrChange w:id="7986" w:author="LIN, Yufeng" w:date="2021-10-07T10:20:00Z">
              <w:rPr>
                <w:rFonts w:ascii="Times New Roman" w:hAnsi="Times New Roman" w:cs="Times New Roman"/>
                <w:sz w:val="22"/>
              </w:rPr>
            </w:rPrChange>
          </w:rPr>
          <w:t xml:space="preserve"> Collectively, this discovery exposed that may exist other potential probiotics </w:t>
        </w:r>
      </w:moveTo>
      <w:ins w:id="7987" w:author="LIN, Yufeng" w:date="2021-10-05T17:14:00Z">
        <w:r w:rsidR="0003057F" w:rsidRPr="00F331C9">
          <w:rPr>
            <w:rFonts w:ascii="Times New Roman" w:hAnsi="Times New Roman" w:cs="Times New Roman"/>
            <w:sz w:val="24"/>
            <w:szCs w:val="24"/>
            <w:rPrChange w:id="7988" w:author="LIN, Yufeng" w:date="2021-10-07T10:20:00Z">
              <w:rPr>
                <w:rFonts w:ascii="Times New Roman" w:hAnsi="Times New Roman" w:cs="Times New Roman"/>
                <w:sz w:val="22"/>
              </w:rPr>
            </w:rPrChange>
          </w:rPr>
          <w:t>or carcinogen</w:t>
        </w:r>
      </w:ins>
      <w:ins w:id="7989" w:author="LIN, Yufeng" w:date="2021-10-07T11:00:00Z">
        <w:r w:rsidR="00E81CE7" w:rsidRPr="00F331C9">
          <w:rPr>
            <w:rFonts w:ascii="Times New Roman" w:hAnsi="Times New Roman" w:cs="Times New Roman"/>
            <w:sz w:val="24"/>
            <w:szCs w:val="24"/>
          </w:rPr>
          <w:t>s</w:t>
        </w:r>
      </w:ins>
      <w:ins w:id="7990" w:author="LIN, Yufeng" w:date="2021-10-05T17:14:00Z">
        <w:r w:rsidR="0003057F" w:rsidRPr="00F331C9">
          <w:rPr>
            <w:rFonts w:ascii="Times New Roman" w:hAnsi="Times New Roman" w:cs="Times New Roman"/>
            <w:sz w:val="24"/>
            <w:szCs w:val="24"/>
            <w:rPrChange w:id="7991" w:author="LIN, Yufeng" w:date="2021-10-07T10:20:00Z">
              <w:rPr>
                <w:rFonts w:ascii="Times New Roman" w:hAnsi="Times New Roman" w:cs="Times New Roman"/>
                <w:sz w:val="22"/>
              </w:rPr>
            </w:rPrChange>
          </w:rPr>
          <w:t xml:space="preserve"> </w:t>
        </w:r>
      </w:ins>
      <w:moveTo w:id="7992" w:author="LIN, Yufeng" w:date="2021-10-05T17:13:00Z">
        <w:r w:rsidR="0003057F" w:rsidRPr="00F331C9">
          <w:rPr>
            <w:rFonts w:ascii="Times New Roman" w:hAnsi="Times New Roman" w:cs="Times New Roman"/>
            <w:sz w:val="24"/>
            <w:szCs w:val="24"/>
            <w:rPrChange w:id="7993" w:author="LIN, Yufeng" w:date="2021-10-07T10:20:00Z">
              <w:rPr>
                <w:rFonts w:ascii="Times New Roman" w:hAnsi="Times New Roman" w:cs="Times New Roman"/>
                <w:sz w:val="22"/>
              </w:rPr>
            </w:rPrChange>
          </w:rPr>
          <w:t>in th</w:t>
        </w:r>
      </w:moveTo>
      <w:ins w:id="7994" w:author="LIN, Yufeng" w:date="2021-10-05T17:14:00Z">
        <w:r w:rsidR="0003057F" w:rsidRPr="00F331C9">
          <w:rPr>
            <w:rFonts w:ascii="Times New Roman" w:hAnsi="Times New Roman" w:cs="Times New Roman"/>
            <w:sz w:val="24"/>
            <w:szCs w:val="24"/>
            <w:rPrChange w:id="7995" w:author="LIN, Yufeng" w:date="2021-10-07T10:20:00Z">
              <w:rPr>
                <w:rFonts w:ascii="Times New Roman" w:hAnsi="Times New Roman" w:cs="Times New Roman"/>
                <w:sz w:val="22"/>
              </w:rPr>
            </w:rPrChange>
          </w:rPr>
          <w:t>ese</w:t>
        </w:r>
      </w:ins>
      <w:moveTo w:id="7996" w:author="LIN, Yufeng" w:date="2021-10-05T17:13:00Z">
        <w:del w:id="7997" w:author="LIN, Yufeng" w:date="2021-10-05T17:14:00Z">
          <w:r w:rsidR="0003057F" w:rsidRPr="00F331C9" w:rsidDel="0003057F">
            <w:rPr>
              <w:rFonts w:ascii="Times New Roman" w:hAnsi="Times New Roman" w:cs="Times New Roman"/>
              <w:sz w:val="24"/>
              <w:szCs w:val="24"/>
              <w:rPrChange w:id="7998" w:author="LIN, Yufeng" w:date="2021-10-07T10:20:00Z">
                <w:rPr>
                  <w:rFonts w:ascii="Times New Roman" w:hAnsi="Times New Roman" w:cs="Times New Roman"/>
                  <w:sz w:val="22"/>
                </w:rPr>
              </w:rPrChange>
            </w:rPr>
            <w:delText>is</w:delText>
          </w:r>
        </w:del>
        <w:r w:rsidR="0003057F" w:rsidRPr="00F331C9">
          <w:rPr>
            <w:rFonts w:ascii="Times New Roman" w:hAnsi="Times New Roman" w:cs="Times New Roman"/>
            <w:sz w:val="24"/>
            <w:szCs w:val="24"/>
            <w:rPrChange w:id="7999" w:author="LIN, Yufeng" w:date="2021-10-07T10:20:00Z">
              <w:rPr>
                <w:rFonts w:ascii="Times New Roman" w:hAnsi="Times New Roman" w:cs="Times New Roman"/>
                <w:sz w:val="22"/>
              </w:rPr>
            </w:rPrChange>
          </w:rPr>
          <w:t xml:space="preserve"> cluster</w:t>
        </w:r>
      </w:moveTo>
      <w:ins w:id="8000" w:author="LIN, Yufeng" w:date="2021-10-05T17:14:00Z">
        <w:r w:rsidR="0003057F" w:rsidRPr="00F331C9">
          <w:rPr>
            <w:rFonts w:ascii="Times New Roman" w:hAnsi="Times New Roman" w:cs="Times New Roman"/>
            <w:sz w:val="24"/>
            <w:szCs w:val="24"/>
            <w:rPrChange w:id="8001" w:author="LIN, Yufeng" w:date="2021-10-07T10:20:00Z">
              <w:rPr>
                <w:rFonts w:ascii="Times New Roman" w:hAnsi="Times New Roman" w:cs="Times New Roman"/>
                <w:sz w:val="22"/>
              </w:rPr>
            </w:rPrChange>
          </w:rPr>
          <w:t>s</w:t>
        </w:r>
      </w:ins>
      <w:moveTo w:id="8002" w:author="LIN, Yufeng" w:date="2021-10-05T17:13:00Z">
        <w:r w:rsidR="0003057F" w:rsidRPr="00F331C9">
          <w:rPr>
            <w:rFonts w:ascii="Times New Roman" w:hAnsi="Times New Roman" w:cs="Times New Roman"/>
            <w:sz w:val="24"/>
            <w:szCs w:val="24"/>
            <w:rPrChange w:id="8003" w:author="LIN, Yufeng" w:date="2021-10-07T10:20:00Z">
              <w:rPr>
                <w:rFonts w:ascii="Times New Roman" w:hAnsi="Times New Roman" w:cs="Times New Roman"/>
                <w:sz w:val="22"/>
              </w:rPr>
            </w:rPrChange>
          </w:rPr>
          <w:t>.</w:t>
        </w:r>
      </w:moveTo>
      <w:moveToRangeEnd w:id="7984"/>
      <w:del w:id="8004" w:author="LIN, Yufeng" w:date="2021-10-05T17:13:00Z">
        <w:r w:rsidRPr="00F331C9" w:rsidDel="0003057F">
          <w:rPr>
            <w:rFonts w:ascii="Times New Roman" w:hAnsi="Times New Roman" w:cs="Times New Roman"/>
            <w:sz w:val="24"/>
            <w:szCs w:val="24"/>
            <w:rPrChange w:id="8005"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strike/>
            <w:sz w:val="24"/>
            <w:szCs w:val="24"/>
            <w:rPrChange w:id="8006" w:author="LIN, Yufeng" w:date="2021-10-07T10:20:00Z">
              <w:rPr>
                <w:rFonts w:ascii="Times New Roman" w:hAnsi="Times New Roman" w:cs="Times New Roman"/>
                <w:sz w:val="22"/>
              </w:rPr>
            </w:rPrChange>
          </w:rPr>
          <w:delText>Conclusively, we showed the probiotic group (</w:delText>
        </w:r>
        <w:r w:rsidRPr="00F331C9" w:rsidDel="0003057F">
          <w:rPr>
            <w:rFonts w:ascii="Times New Roman" w:hAnsi="Times New Roman" w:cs="Times New Roman"/>
            <w:i/>
            <w:iCs/>
            <w:strike/>
            <w:sz w:val="24"/>
            <w:szCs w:val="24"/>
            <w:rPrChange w:id="8007" w:author="LIN, Yufeng" w:date="2021-10-07T10:20:00Z">
              <w:rPr>
                <w:rFonts w:ascii="Times New Roman" w:hAnsi="Times New Roman" w:cs="Times New Roman"/>
                <w:i/>
                <w:iCs/>
                <w:sz w:val="22"/>
              </w:rPr>
            </w:rPrChange>
          </w:rPr>
          <w:delText>P. kudriavzevii</w:delText>
        </w:r>
        <w:r w:rsidRPr="00F331C9" w:rsidDel="0003057F">
          <w:rPr>
            <w:rFonts w:ascii="Times New Roman" w:hAnsi="Times New Roman" w:cs="Times New Roman"/>
            <w:strike/>
            <w:sz w:val="24"/>
            <w:szCs w:val="24"/>
            <w:rPrChange w:id="8008"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09" w:author="LIN, Yufeng" w:date="2021-10-07T10:20:00Z">
              <w:rPr>
                <w:rFonts w:ascii="Times New Roman" w:hAnsi="Times New Roman" w:cs="Times New Roman"/>
                <w:i/>
                <w:iCs/>
                <w:sz w:val="22"/>
              </w:rPr>
            </w:rPrChange>
          </w:rPr>
          <w:delText>S. thermophilus</w:delText>
        </w:r>
        <w:r w:rsidRPr="00F331C9" w:rsidDel="0003057F">
          <w:rPr>
            <w:rFonts w:ascii="Times New Roman" w:hAnsi="Times New Roman" w:cs="Times New Roman"/>
            <w:strike/>
            <w:sz w:val="24"/>
            <w:szCs w:val="24"/>
            <w:rPrChange w:id="8010"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11" w:author="LIN, Yufeng" w:date="2021-10-07T10:20:00Z">
              <w:rPr>
                <w:rFonts w:ascii="Times New Roman" w:hAnsi="Times New Roman" w:cs="Times New Roman"/>
                <w:i/>
                <w:iCs/>
                <w:sz w:val="22"/>
              </w:rPr>
            </w:rPrChange>
          </w:rPr>
          <w:delText>A. hadrus</w:delText>
        </w:r>
        <w:r w:rsidRPr="00F331C9" w:rsidDel="0003057F">
          <w:rPr>
            <w:rFonts w:ascii="Times New Roman" w:hAnsi="Times New Roman" w:cs="Times New Roman"/>
            <w:strike/>
            <w:sz w:val="24"/>
            <w:szCs w:val="24"/>
            <w:rPrChange w:id="8012" w:author="LIN, Yufeng" w:date="2021-10-07T10:20:00Z">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id="8013" w:author="LIN, Yufeng" w:date="2021-10-07T10:20:00Z">
              <w:rPr>
                <w:rFonts w:ascii="Times New Roman" w:hAnsi="Times New Roman" w:cs="Times New Roman"/>
                <w:i/>
                <w:iCs/>
                <w:sz w:val="22"/>
              </w:rPr>
            </w:rPrChange>
          </w:rPr>
          <w:delText>S. salivarius</w:delText>
        </w:r>
        <w:r w:rsidRPr="00F331C9" w:rsidDel="0003057F">
          <w:rPr>
            <w:rFonts w:ascii="Times New Roman" w:hAnsi="Times New Roman" w:cs="Times New Roman"/>
            <w:strike/>
            <w:sz w:val="24"/>
            <w:szCs w:val="24"/>
            <w:rPrChange w:id="8014" w:author="LIN, Yufeng" w:date="2021-10-07T10:20:00Z">
              <w:rPr>
                <w:rFonts w:ascii="Times New Roman" w:hAnsi="Times New Roman" w:cs="Times New Roman"/>
                <w:sz w:val="22"/>
              </w:rPr>
            </w:rPrChange>
          </w:rPr>
          <w:delText>) and the pathogenic bunch (</w:delText>
        </w:r>
        <w:r w:rsidRPr="00F331C9" w:rsidDel="0003057F">
          <w:rPr>
            <w:rFonts w:ascii="Times New Roman" w:hAnsi="Times New Roman" w:cs="Times New Roman"/>
            <w:i/>
            <w:iCs/>
            <w:strike/>
            <w:sz w:val="24"/>
            <w:szCs w:val="24"/>
            <w:rPrChange w:id="8015" w:author="LIN, Yufeng" w:date="2021-10-07T10:20:00Z">
              <w:rPr>
                <w:rFonts w:ascii="Times New Roman" w:hAnsi="Times New Roman" w:cs="Times New Roman"/>
                <w:i/>
                <w:iCs/>
                <w:sz w:val="22"/>
              </w:rPr>
            </w:rPrChange>
          </w:rPr>
          <w:delText>A. rambellii</w:delText>
        </w:r>
        <w:r w:rsidRPr="00F331C9" w:rsidDel="0003057F">
          <w:rPr>
            <w:rFonts w:ascii="Times New Roman" w:hAnsi="Times New Roman" w:cs="Times New Roman"/>
            <w:strike/>
            <w:sz w:val="24"/>
            <w:szCs w:val="24"/>
            <w:rPrChange w:id="8016" w:author="LIN, Yufeng" w:date="2021-10-07T10:20:00Z">
              <w:rPr>
                <w:rFonts w:ascii="Times New Roman" w:hAnsi="Times New Roman" w:cs="Times New Roman"/>
                <w:sz w:val="22"/>
              </w:rPr>
            </w:rPrChange>
          </w:rPr>
          <w:delText xml:space="preserve">, </w:delText>
        </w:r>
        <w:r w:rsidRPr="00F331C9" w:rsidDel="0003057F">
          <w:rPr>
            <w:rFonts w:ascii="Times New Roman" w:hAnsi="Times New Roman" w:cs="Times New Roman"/>
            <w:i/>
            <w:iCs/>
            <w:strike/>
            <w:sz w:val="24"/>
            <w:szCs w:val="24"/>
            <w:rPrChange w:id="8017" w:author="LIN, Yufeng" w:date="2021-10-07T10:20:00Z">
              <w:rPr>
                <w:rFonts w:ascii="Times New Roman" w:hAnsi="Times New Roman" w:cs="Times New Roman"/>
                <w:i/>
                <w:iCs/>
                <w:sz w:val="22"/>
              </w:rPr>
            </w:rPrChange>
          </w:rPr>
          <w:delText>F. nucleatum</w:delText>
        </w:r>
        <w:r w:rsidRPr="00F331C9" w:rsidDel="0003057F">
          <w:rPr>
            <w:rFonts w:ascii="Times New Roman" w:hAnsi="Times New Roman" w:cs="Times New Roman"/>
            <w:strike/>
            <w:sz w:val="24"/>
            <w:szCs w:val="24"/>
            <w:rPrChange w:id="8018" w:author="LIN, Yufeng" w:date="2021-10-07T10:20:00Z">
              <w:rPr>
                <w:rFonts w:ascii="Times New Roman" w:hAnsi="Times New Roman" w:cs="Times New Roman"/>
                <w:sz w:val="22"/>
              </w:rPr>
            </w:rPrChange>
          </w:rPr>
          <w:delText xml:space="preserve">, and </w:delText>
        </w:r>
        <w:r w:rsidRPr="00F331C9" w:rsidDel="0003057F">
          <w:rPr>
            <w:rFonts w:ascii="Times New Roman" w:hAnsi="Times New Roman" w:cs="Times New Roman"/>
            <w:i/>
            <w:iCs/>
            <w:strike/>
            <w:sz w:val="24"/>
            <w:szCs w:val="24"/>
            <w:rPrChange w:id="8019" w:author="LIN, Yufeng" w:date="2021-10-07T10:20:00Z">
              <w:rPr>
                <w:rFonts w:ascii="Times New Roman" w:hAnsi="Times New Roman" w:cs="Times New Roman"/>
                <w:i/>
                <w:iCs/>
                <w:sz w:val="22"/>
              </w:rPr>
            </w:rPrChange>
          </w:rPr>
          <w:delText>P. micra</w:delText>
        </w:r>
        <w:r w:rsidRPr="00F331C9" w:rsidDel="0003057F">
          <w:rPr>
            <w:rFonts w:ascii="Times New Roman" w:hAnsi="Times New Roman" w:cs="Times New Roman"/>
            <w:strike/>
            <w:sz w:val="24"/>
            <w:szCs w:val="24"/>
            <w:rPrChange w:id="8020" w:author="LIN, Yufeng" w:date="2021-10-07T10:20:00Z">
              <w:rPr>
                <w:rFonts w:ascii="Times New Roman" w:hAnsi="Times New Roman" w:cs="Times New Roman"/>
                <w:sz w:val="22"/>
              </w:rPr>
            </w:rPrChange>
          </w:rPr>
          <w:delText>), and the potentially pathogenic and probiotic candidates among the different clusters.</w:delText>
        </w:r>
      </w:del>
    </w:p>
    <w:p w14:paraId="526F8A34" w14:textId="77777777" w:rsidR="00867992" w:rsidRPr="00F331C9" w:rsidRDefault="00867992" w:rsidP="00F331C9">
      <w:pPr>
        <w:widowControl/>
        <w:spacing w:line="480" w:lineRule="auto"/>
        <w:rPr>
          <w:rFonts w:ascii="Times New Roman" w:hAnsi="Times New Roman" w:cs="Times New Roman"/>
          <w:sz w:val="24"/>
          <w:szCs w:val="24"/>
          <w:rPrChange w:id="8021" w:author="LIN, Yufeng" w:date="2021-10-07T10:20:00Z">
            <w:rPr>
              <w:rFonts w:ascii="Times New Roman" w:hAnsi="Times New Roman" w:cs="Times New Roman"/>
              <w:sz w:val="22"/>
            </w:rPr>
          </w:rPrChange>
        </w:rPr>
      </w:pPr>
    </w:p>
    <w:p w14:paraId="1C15D80A" w14:textId="77777777" w:rsidR="00867992" w:rsidRPr="00F331C9" w:rsidRDefault="00867992" w:rsidP="00F331C9">
      <w:pPr>
        <w:widowControl/>
        <w:spacing w:line="480" w:lineRule="auto"/>
        <w:rPr>
          <w:rFonts w:ascii="Times New Roman" w:hAnsi="Times New Roman" w:cs="Times New Roman"/>
          <w:sz w:val="24"/>
          <w:szCs w:val="24"/>
          <w:rPrChange w:id="8022" w:author="LIN, Yufeng" w:date="2021-10-07T10:20:00Z">
            <w:rPr>
              <w:rFonts w:ascii="Times New Roman" w:hAnsi="Times New Roman" w:cs="Times New Roman"/>
              <w:sz w:val="22"/>
            </w:rPr>
          </w:rPrChange>
        </w:rPr>
      </w:pPr>
      <w:r w:rsidRPr="00F331C9">
        <w:rPr>
          <w:rFonts w:ascii="Times New Roman" w:hAnsi="Times New Roman" w:cs="Times New Roman"/>
          <w:sz w:val="24"/>
          <w:szCs w:val="24"/>
          <w:highlight w:val="yellow"/>
          <w:rPrChange w:id="8023" w:author="LIN, Yufeng" w:date="2021-10-07T10:20:00Z">
            <w:rPr>
              <w:rFonts w:ascii="Times New Roman" w:hAnsi="Times New Roman" w:cs="Times New Roman"/>
              <w:sz w:val="22"/>
            </w:rPr>
          </w:rPrChange>
        </w:rPr>
        <w:t>TBA (in vitro)</w:t>
      </w:r>
    </w:p>
    <w:p w14:paraId="0D0DC7BC" w14:textId="77777777" w:rsidR="00867992" w:rsidRPr="00F331C9" w:rsidRDefault="00867992" w:rsidP="00F331C9">
      <w:pPr>
        <w:widowControl/>
        <w:spacing w:line="480" w:lineRule="auto"/>
        <w:rPr>
          <w:rFonts w:ascii="Times New Roman" w:hAnsi="Times New Roman" w:cs="Times New Roman"/>
          <w:sz w:val="24"/>
          <w:szCs w:val="24"/>
        </w:rPr>
      </w:pPr>
    </w:p>
    <w:p w14:paraId="09104287" w14:textId="77777777" w:rsidR="006546E8" w:rsidRPr="00F331C9" w:rsidRDefault="006546E8" w:rsidP="00F331C9">
      <w:pPr>
        <w:widowControl/>
        <w:spacing w:line="480" w:lineRule="auto"/>
        <w:jc w:val="left"/>
        <w:rPr>
          <w:ins w:id="8024" w:author="LIN, Yufeng" w:date="2021-10-07T10:17:00Z"/>
          <w:rFonts w:ascii="Times New Roman" w:hAnsi="Times New Roman" w:cs="Times New Roman"/>
          <w:b/>
          <w:bCs/>
          <w:kern w:val="44"/>
          <w:sz w:val="24"/>
          <w:szCs w:val="24"/>
          <w:u w:val="single"/>
          <w:rPrChange w:id="8025" w:author="LIN, Yufeng" w:date="2021-10-07T10:20:00Z">
            <w:rPr>
              <w:ins w:id="8026" w:author="LIN, Yufeng" w:date="2021-10-07T10:17:00Z"/>
              <w:rFonts w:ascii="Times New Roman" w:hAnsi="Times New Roman" w:cs="Times New Roman"/>
              <w:b/>
              <w:bCs/>
              <w:kern w:val="44"/>
              <w:sz w:val="22"/>
              <w:szCs w:val="44"/>
              <w:u w:val="single"/>
            </w:rPr>
          </w:rPrChange>
        </w:rPr>
      </w:pPr>
      <w:ins w:id="8027" w:author="LIN, Yufeng" w:date="2021-10-07T10:17:00Z">
        <w:r w:rsidRPr="00F331C9">
          <w:rPr>
            <w:rFonts w:ascii="Times New Roman" w:hAnsi="Times New Roman" w:cs="Times New Roman"/>
            <w:sz w:val="24"/>
            <w:szCs w:val="24"/>
            <w:rPrChange w:id="8028" w:author="LIN, Yufeng" w:date="2021-10-07T10:20:00Z">
              <w:rPr>
                <w:rFonts w:ascii="Times New Roman" w:hAnsi="Times New Roman" w:cs="Times New Roman"/>
                <w:sz w:val="22"/>
              </w:rPr>
            </w:rPrChange>
          </w:rPr>
          <w:br w:type="page"/>
        </w:r>
      </w:ins>
    </w:p>
    <w:p w14:paraId="423AFE63" w14:textId="6C5A9CE5" w:rsidR="00B84FC5" w:rsidRPr="00F331C9" w:rsidRDefault="00B84FC5" w:rsidP="00F331C9">
      <w:pPr>
        <w:pStyle w:val="title10831"/>
        <w:spacing w:line="480" w:lineRule="auto"/>
        <w:jc w:val="left"/>
        <w:rPr>
          <w:rFonts w:ascii="Times New Roman" w:hAnsi="Times New Roman" w:cs="Times New Roman"/>
          <w:sz w:val="24"/>
          <w:szCs w:val="24"/>
        </w:rPr>
      </w:pPr>
      <w:r w:rsidRPr="00F331C9">
        <w:rPr>
          <w:rFonts w:ascii="Times New Roman" w:hAnsi="Times New Roman" w:cs="Times New Roman"/>
          <w:sz w:val="24"/>
          <w:szCs w:val="24"/>
        </w:rPr>
        <w:lastRenderedPageBreak/>
        <w:t>Contribution</w:t>
      </w:r>
    </w:p>
    <w:p w14:paraId="565C8D27" w14:textId="72AB7CCC"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 xml:space="preserve">Yufeng </w:t>
      </w:r>
      <w:proofErr w:type="spellStart"/>
      <w:r w:rsidRPr="00F331C9">
        <w:rPr>
          <w:rFonts w:ascii="Times New Roman" w:hAnsi="Times New Roman" w:cs="Times New Roman"/>
          <w:b/>
          <w:bCs/>
          <w:sz w:val="24"/>
          <w:szCs w:val="24"/>
        </w:rPr>
        <w:t>Lin</w:t>
      </w:r>
      <w:r w:rsidRPr="00F331C9">
        <w:rPr>
          <w:rFonts w:ascii="Times New Roman" w:hAnsi="Times New Roman" w:cs="Times New Roman"/>
          <w:sz w:val="24"/>
          <w:szCs w:val="24"/>
        </w:rPr>
        <w:t>,</w:t>
      </w:r>
      <w:proofErr w:type="spellEnd"/>
      <w:r w:rsidRPr="00F331C9">
        <w:rPr>
          <w:rFonts w:ascii="Times New Roman" w:hAnsi="Times New Roman" w:cs="Times New Roman"/>
          <w:sz w:val="24"/>
          <w:szCs w:val="24"/>
        </w:rPr>
        <w:t xml:space="preserve"> study design, dry lab analysis, wet lab validation, and written.</w:t>
      </w:r>
    </w:p>
    <w:p w14:paraId="37DF807E" w14:textId="77777777" w:rsidR="00401EFC" w:rsidRPr="00F331C9" w:rsidRDefault="00401EFC" w:rsidP="00F331C9">
      <w:pPr>
        <w:widowControl/>
        <w:spacing w:line="480" w:lineRule="auto"/>
        <w:rPr>
          <w:rFonts w:ascii="Times New Roman" w:hAnsi="Times New Roman" w:cs="Times New Roman"/>
          <w:sz w:val="24"/>
          <w:szCs w:val="24"/>
        </w:rPr>
      </w:pPr>
    </w:p>
    <w:p w14:paraId="22260A82" w14:textId="5AB36ECC" w:rsidR="0084302D" w:rsidRPr="00F331C9" w:rsidRDefault="00B84FC5" w:rsidP="00F331C9">
      <w:pPr>
        <w:widowControl/>
        <w:spacing w:line="480" w:lineRule="auto"/>
        <w:rPr>
          <w:rFonts w:ascii="Times New Roman" w:hAnsi="Times New Roman" w:cs="Times New Roman"/>
          <w:b/>
          <w:bCs/>
          <w:sz w:val="24"/>
          <w:szCs w:val="24"/>
        </w:rPr>
      </w:pPr>
      <w:proofErr w:type="spellStart"/>
      <w:r w:rsidRPr="00F331C9">
        <w:rPr>
          <w:rFonts w:ascii="Times New Roman" w:hAnsi="Times New Roman" w:cs="Times New Roman"/>
          <w:b/>
          <w:bCs/>
          <w:sz w:val="24"/>
          <w:szCs w:val="24"/>
        </w:rPr>
        <w:t>Yali</w:t>
      </w:r>
      <w:proofErr w:type="spellEnd"/>
      <w:r w:rsidRPr="00F331C9">
        <w:rPr>
          <w:rFonts w:ascii="Times New Roman" w:hAnsi="Times New Roman" w:cs="Times New Roman"/>
          <w:b/>
          <w:bCs/>
          <w:sz w:val="24"/>
          <w:szCs w:val="24"/>
        </w:rPr>
        <w:t xml:space="preserve"> Liu</w:t>
      </w:r>
      <w:r w:rsidRPr="00F331C9">
        <w:rPr>
          <w:rFonts w:ascii="Times New Roman" w:hAnsi="Times New Roman" w:cs="Times New Roman"/>
          <w:sz w:val="24"/>
          <w:szCs w:val="24"/>
        </w:rPr>
        <w:t>, wet lab validation.</w:t>
      </w:r>
    </w:p>
    <w:p w14:paraId="08832914" w14:textId="5ADA0EAB" w:rsidR="00401EFC"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Nick Ding</w:t>
      </w:r>
      <w:r w:rsidRPr="00F331C9">
        <w:rPr>
          <w:rFonts w:ascii="Times New Roman" w:hAnsi="Times New Roman" w:cs="Times New Roman"/>
          <w:sz w:val="24"/>
          <w:szCs w:val="24"/>
        </w:rPr>
        <w:t>, written.</w:t>
      </w:r>
    </w:p>
    <w:p w14:paraId="30513561" w14:textId="77777777" w:rsidR="00F124D2"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Thomas Kwong</w:t>
      </w:r>
      <w:r w:rsidRPr="00F331C9">
        <w:rPr>
          <w:rFonts w:ascii="Times New Roman" w:hAnsi="Times New Roman" w:cs="Times New Roman"/>
          <w:sz w:val="24"/>
          <w:szCs w:val="24"/>
        </w:rPr>
        <w:t xml:space="preserve">, written and web lab technology guidance. </w:t>
      </w:r>
    </w:p>
    <w:p w14:paraId="597E3B3D" w14:textId="77777777" w:rsidR="009D00F7" w:rsidRPr="00F331C9" w:rsidRDefault="009D00F7" w:rsidP="00F331C9">
      <w:pPr>
        <w:widowControl/>
        <w:spacing w:line="480" w:lineRule="auto"/>
        <w:rPr>
          <w:rFonts w:ascii="Times New Roman" w:hAnsi="Times New Roman" w:cs="Times New Roman"/>
          <w:sz w:val="24"/>
          <w:szCs w:val="24"/>
        </w:rPr>
      </w:pPr>
    </w:p>
    <w:p w14:paraId="4E86BF67" w14:textId="0309BED4" w:rsidR="00F124D2" w:rsidRPr="00F331C9" w:rsidRDefault="005D290B" w:rsidP="00F331C9">
      <w:pPr>
        <w:widowControl/>
        <w:spacing w:line="480" w:lineRule="auto"/>
        <w:rPr>
          <w:rFonts w:ascii="Times New Roman" w:hAnsi="Times New Roman" w:cs="Times New Roman"/>
          <w:sz w:val="24"/>
          <w:szCs w:val="24"/>
        </w:rPr>
      </w:pPr>
      <w:proofErr w:type="spellStart"/>
      <w:r w:rsidRPr="00F331C9">
        <w:rPr>
          <w:rFonts w:ascii="Times New Roman" w:hAnsi="Times New Roman" w:cs="Times New Roman"/>
          <w:b/>
          <w:bCs/>
          <w:sz w:val="24"/>
          <w:szCs w:val="24"/>
        </w:rPr>
        <w:t>Yiwei</w:t>
      </w:r>
      <w:proofErr w:type="spellEnd"/>
      <w:r w:rsidRPr="00F331C9">
        <w:rPr>
          <w:rFonts w:ascii="Times New Roman" w:hAnsi="Times New Roman" w:cs="Times New Roman"/>
          <w:b/>
          <w:bCs/>
          <w:sz w:val="24"/>
          <w:szCs w:val="24"/>
        </w:rPr>
        <w:t xml:space="preserve"> Wang</w:t>
      </w:r>
      <w:r w:rsidRPr="00F331C9">
        <w:rPr>
          <w:rFonts w:ascii="Times New Roman" w:hAnsi="Times New Roman" w:cs="Times New Roman"/>
          <w:sz w:val="24"/>
          <w:szCs w:val="24"/>
        </w:rPr>
        <w:t>, dry lab guidance</w:t>
      </w:r>
      <w:r w:rsidR="00C43829" w:rsidRPr="00F331C9">
        <w:rPr>
          <w:rFonts w:ascii="Times New Roman" w:hAnsi="Times New Roman" w:cs="Times New Roman"/>
          <w:sz w:val="24"/>
          <w:szCs w:val="24"/>
        </w:rPr>
        <w:t xml:space="preserve"> (SBS, </w:t>
      </w:r>
      <w:r w:rsidR="00F124D2" w:rsidRPr="00F331C9">
        <w:rPr>
          <w:rFonts w:ascii="Times New Roman" w:hAnsi="Times New Roman" w:cs="Times New Roman"/>
          <w:sz w:val="24"/>
          <w:szCs w:val="24"/>
        </w:rPr>
        <w:t>CUHK</w:t>
      </w:r>
      <w:r w:rsidR="00C43829" w:rsidRPr="00F331C9">
        <w:rPr>
          <w:rFonts w:ascii="Times New Roman" w:hAnsi="Times New Roman" w:cs="Times New Roman"/>
          <w:sz w:val="24"/>
          <w:szCs w:val="24"/>
        </w:rPr>
        <w:t>)</w:t>
      </w:r>
      <w:r w:rsidRPr="00F331C9">
        <w:rPr>
          <w:rFonts w:ascii="Times New Roman" w:hAnsi="Times New Roman" w:cs="Times New Roman"/>
          <w:sz w:val="24"/>
          <w:szCs w:val="24"/>
        </w:rPr>
        <w:t>.</w:t>
      </w:r>
    </w:p>
    <w:p w14:paraId="6AD55582" w14:textId="000BF431" w:rsidR="005D290B"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 xml:space="preserve">Harry </w:t>
      </w:r>
      <w:r w:rsidR="009348AE" w:rsidRPr="00F331C9">
        <w:rPr>
          <w:rFonts w:ascii="Times New Roman" w:hAnsi="Times New Roman" w:cs="Times New Roman"/>
          <w:b/>
          <w:bCs/>
          <w:sz w:val="24"/>
          <w:szCs w:val="24"/>
        </w:rPr>
        <w:t>Lau</w:t>
      </w:r>
      <w:r w:rsidRPr="00F331C9">
        <w:rPr>
          <w:rFonts w:ascii="Times New Roman" w:hAnsi="Times New Roman" w:cs="Times New Roman"/>
          <w:sz w:val="24"/>
          <w:szCs w:val="24"/>
        </w:rPr>
        <w:t>, written guidance.</w:t>
      </w:r>
    </w:p>
    <w:p w14:paraId="368DA2C1" w14:textId="77777777" w:rsidR="00F124D2" w:rsidRPr="00F331C9" w:rsidRDefault="00F124D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Han Jing</w:t>
      </w:r>
      <w:r w:rsidRPr="00F331C9">
        <w:rPr>
          <w:rFonts w:ascii="Times New Roman" w:hAnsi="Times New Roman" w:cs="Times New Roman"/>
          <w:sz w:val="24"/>
          <w:szCs w:val="24"/>
        </w:rPr>
        <w:t>, fungal database establishment (Med-X, XJTU).</w:t>
      </w:r>
    </w:p>
    <w:p w14:paraId="4EB849DC" w14:textId="77777777" w:rsidR="00F331C9" w:rsidRPr="00F331C9" w:rsidRDefault="00F331C9"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Jason Kang</w:t>
      </w:r>
      <w:r w:rsidRPr="00F331C9">
        <w:rPr>
          <w:rFonts w:ascii="Times New Roman" w:hAnsi="Times New Roman" w:cs="Times New Roman"/>
          <w:sz w:val="24"/>
          <w:szCs w:val="24"/>
        </w:rPr>
        <w:t>, web lab technology guidance</w:t>
      </w:r>
    </w:p>
    <w:p w14:paraId="6127235E" w14:textId="77777777" w:rsidR="00F124D2" w:rsidRPr="00F331C9" w:rsidRDefault="00F124D2" w:rsidP="00F331C9">
      <w:pPr>
        <w:widowControl/>
        <w:spacing w:line="480" w:lineRule="auto"/>
        <w:rPr>
          <w:rFonts w:ascii="Times New Roman" w:hAnsi="Times New Roman" w:cs="Times New Roman"/>
          <w:sz w:val="24"/>
          <w:szCs w:val="24"/>
        </w:rPr>
      </w:pPr>
    </w:p>
    <w:p w14:paraId="3E3220A2" w14:textId="2A7AAF46"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Changan Liu</w:t>
      </w:r>
      <w:r w:rsidRPr="00F331C9">
        <w:rPr>
          <w:rFonts w:ascii="Times New Roman" w:hAnsi="Times New Roman" w:cs="Times New Roman"/>
          <w:sz w:val="24"/>
          <w:szCs w:val="24"/>
        </w:rPr>
        <w:t>, dry lab guidance.</w:t>
      </w:r>
    </w:p>
    <w:p w14:paraId="30C02FC1" w14:textId="77777777"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Weixin Liu</w:t>
      </w:r>
      <w:r w:rsidRPr="00F331C9">
        <w:rPr>
          <w:rFonts w:ascii="Times New Roman" w:hAnsi="Times New Roman" w:cs="Times New Roman"/>
          <w:sz w:val="24"/>
          <w:szCs w:val="24"/>
        </w:rPr>
        <w:t>, dry lab guidance.</w:t>
      </w:r>
    </w:p>
    <w:p w14:paraId="1C0214B3" w14:textId="77777777" w:rsidR="00B84FC5" w:rsidRPr="00F331C9" w:rsidRDefault="00B84FC5"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SK</w:t>
      </w:r>
      <w:r w:rsidRPr="00F331C9">
        <w:rPr>
          <w:rFonts w:ascii="Times New Roman" w:hAnsi="Times New Roman" w:cs="Times New Roman"/>
          <w:sz w:val="24"/>
          <w:szCs w:val="24"/>
        </w:rPr>
        <w:t>, dry lab guidance.</w:t>
      </w:r>
    </w:p>
    <w:p w14:paraId="4B2077DC" w14:textId="77777777" w:rsidR="00B84FC5" w:rsidRPr="00F331C9" w:rsidRDefault="00B84FC5" w:rsidP="00F331C9">
      <w:pPr>
        <w:widowControl/>
        <w:spacing w:line="480" w:lineRule="auto"/>
        <w:rPr>
          <w:rFonts w:ascii="Times New Roman" w:hAnsi="Times New Roman" w:cs="Times New Roman"/>
          <w:sz w:val="24"/>
          <w:szCs w:val="24"/>
        </w:rPr>
      </w:pPr>
      <w:proofErr w:type="spellStart"/>
      <w:r w:rsidRPr="00F331C9">
        <w:rPr>
          <w:rFonts w:ascii="Times New Roman" w:hAnsi="Times New Roman" w:cs="Times New Roman"/>
          <w:b/>
          <w:bCs/>
          <w:sz w:val="24"/>
          <w:szCs w:val="24"/>
        </w:rPr>
        <w:t>Yanqiang</w:t>
      </w:r>
      <w:proofErr w:type="spellEnd"/>
      <w:r w:rsidRPr="00F331C9">
        <w:rPr>
          <w:rFonts w:ascii="Times New Roman" w:hAnsi="Times New Roman" w:cs="Times New Roman"/>
          <w:b/>
          <w:bCs/>
          <w:sz w:val="24"/>
          <w:szCs w:val="24"/>
        </w:rPr>
        <w:t xml:space="preserve"> Ding</w:t>
      </w:r>
      <w:r w:rsidRPr="00F331C9">
        <w:rPr>
          <w:rFonts w:ascii="Times New Roman" w:hAnsi="Times New Roman" w:cs="Times New Roman"/>
          <w:sz w:val="24"/>
          <w:szCs w:val="24"/>
        </w:rPr>
        <w:t>, dry lab guidance.</w:t>
      </w:r>
    </w:p>
    <w:p w14:paraId="539878C0" w14:textId="77777777" w:rsidR="00F331C9" w:rsidRPr="00F331C9" w:rsidRDefault="00F331C9" w:rsidP="00F331C9">
      <w:pPr>
        <w:widowControl/>
        <w:spacing w:line="480" w:lineRule="auto"/>
        <w:rPr>
          <w:rFonts w:ascii="Times New Roman" w:hAnsi="Times New Roman" w:cs="Times New Roman"/>
          <w:b/>
          <w:bCs/>
          <w:sz w:val="24"/>
          <w:szCs w:val="24"/>
        </w:rPr>
      </w:pPr>
    </w:p>
    <w:p w14:paraId="70098281" w14:textId="5B6883E3" w:rsidR="00B84FC5" w:rsidRPr="00F331C9" w:rsidRDefault="005A10E2"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Bisi</w:t>
      </w:r>
      <w:r w:rsidRPr="00F331C9">
        <w:rPr>
          <w:rFonts w:ascii="Times New Roman" w:hAnsi="Times New Roman" w:cs="Times New Roman"/>
          <w:sz w:val="24"/>
          <w:szCs w:val="24"/>
        </w:rPr>
        <w:t>, dry lab guidance.</w:t>
      </w:r>
    </w:p>
    <w:p w14:paraId="5C76FA2D" w14:textId="77777777" w:rsidR="00F331C9" w:rsidRPr="00F331C9" w:rsidRDefault="00F331C9"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Sunny Wong</w:t>
      </w:r>
      <w:r w:rsidRPr="00F331C9">
        <w:rPr>
          <w:rFonts w:ascii="Times New Roman" w:hAnsi="Times New Roman" w:cs="Times New Roman"/>
          <w:sz w:val="24"/>
          <w:szCs w:val="24"/>
        </w:rPr>
        <w:t>, clinical guidance.</w:t>
      </w:r>
    </w:p>
    <w:p w14:paraId="6E5E59CC" w14:textId="0FCD69C6" w:rsidR="009348AE" w:rsidRPr="00F331C9" w:rsidRDefault="009348AE" w:rsidP="00F331C9">
      <w:pPr>
        <w:widowControl/>
        <w:spacing w:line="480" w:lineRule="auto"/>
        <w:rPr>
          <w:rFonts w:ascii="Times New Roman" w:hAnsi="Times New Roman" w:cs="Times New Roman"/>
          <w:sz w:val="24"/>
          <w:szCs w:val="24"/>
        </w:rPr>
      </w:pPr>
      <w:r w:rsidRPr="00F331C9">
        <w:rPr>
          <w:rFonts w:ascii="Times New Roman" w:hAnsi="Times New Roman" w:cs="Times New Roman"/>
          <w:b/>
          <w:bCs/>
          <w:sz w:val="24"/>
          <w:szCs w:val="24"/>
        </w:rPr>
        <w:t>Jun Yu</w:t>
      </w:r>
    </w:p>
    <w:p w14:paraId="35F956C9" w14:textId="77777777" w:rsidR="0096422D" w:rsidRPr="00F331C9" w:rsidRDefault="0096422D" w:rsidP="00F331C9">
      <w:pPr>
        <w:widowControl/>
        <w:spacing w:line="480" w:lineRule="auto"/>
        <w:jc w:val="left"/>
        <w:rPr>
          <w:rFonts w:ascii="Times New Roman" w:hAnsi="Times New Roman" w:cs="Times New Roman"/>
          <w:b/>
          <w:bCs/>
          <w:kern w:val="44"/>
          <w:sz w:val="24"/>
          <w:szCs w:val="24"/>
          <w:u w:val="single"/>
        </w:rPr>
      </w:pPr>
      <w:r w:rsidRPr="00F331C9">
        <w:rPr>
          <w:rFonts w:ascii="Times New Roman" w:hAnsi="Times New Roman" w:cs="Times New Roman"/>
          <w:sz w:val="24"/>
          <w:szCs w:val="24"/>
        </w:rPr>
        <w:br w:type="page"/>
      </w:r>
    </w:p>
    <w:p w14:paraId="70B0656C" w14:textId="46079ECA" w:rsidR="00C974CA" w:rsidRPr="00F331C9" w:rsidDel="00B82988" w:rsidRDefault="00F444BB" w:rsidP="00F331C9">
      <w:pPr>
        <w:pStyle w:val="title10831"/>
        <w:spacing w:line="480" w:lineRule="auto"/>
        <w:rPr>
          <w:del w:id="8029" w:author="LIN, Yufeng" w:date="2021-10-08T09:58:00Z"/>
          <w:rFonts w:ascii="Times New Roman" w:hAnsi="Times New Roman" w:cs="Times New Roman"/>
          <w:sz w:val="24"/>
          <w:szCs w:val="24"/>
        </w:rPr>
      </w:pPr>
      <w:del w:id="8030" w:author="LIN, Yufeng" w:date="2021-10-08T09:58:00Z">
        <w:r w:rsidRPr="00F331C9" w:rsidDel="00B82988">
          <w:rPr>
            <w:rFonts w:ascii="Times New Roman" w:hAnsi="Times New Roman" w:cs="Times New Roman"/>
            <w:sz w:val="24"/>
            <w:szCs w:val="24"/>
          </w:rPr>
          <w:lastRenderedPageBreak/>
          <w:delText>Reference</w:delText>
        </w:r>
      </w:del>
    </w:p>
    <w:p w14:paraId="07048FC8" w14:textId="2A4E08FC" w:rsidR="008F0C4F" w:rsidRPr="00F331C9" w:rsidDel="00B82988" w:rsidRDefault="001C7215" w:rsidP="00F331C9">
      <w:pPr>
        <w:pStyle w:val="Bibliography"/>
        <w:rPr>
          <w:del w:id="8031" w:author="LIN, Yufeng" w:date="2021-10-08T09:58:00Z"/>
          <w:sz w:val="24"/>
          <w:szCs w:val="24"/>
        </w:rPr>
      </w:pPr>
      <w:del w:id="8032" w:author="LIN, Yufeng" w:date="2021-10-08T09:58:00Z">
        <w:r w:rsidRPr="00F331C9" w:rsidDel="00B82988">
          <w:rPr>
            <w:sz w:val="24"/>
            <w:szCs w:val="24"/>
          </w:rPr>
          <w:fldChar w:fldCharType="begin"/>
        </w:r>
        <w:r w:rsidR="008F0C4F" w:rsidRPr="00F331C9" w:rsidDel="00B82988">
          <w:rPr>
            <w:sz w:val="24"/>
            <w:szCs w:val="24"/>
          </w:rPr>
          <w:delInstrText xml:space="preserve"> ADDIN ZOTERO_BIBL {"uncited":[],"omitted":[],"custom":[]} CSL_BIBLIOGRAPHY </w:delInstrText>
        </w:r>
        <w:r w:rsidRPr="00F331C9" w:rsidDel="00B82988">
          <w:rPr>
            <w:sz w:val="24"/>
            <w:szCs w:val="24"/>
          </w:rPr>
          <w:fldChar w:fldCharType="separate"/>
        </w:r>
        <w:r w:rsidR="008F0C4F" w:rsidRPr="00F331C9" w:rsidDel="00B82988">
          <w:rPr>
            <w:sz w:val="24"/>
            <w:szCs w:val="24"/>
          </w:rPr>
          <w:delText>1.</w:delText>
        </w:r>
        <w:r w:rsidR="008F0C4F" w:rsidRPr="00F331C9" w:rsidDel="00B82988">
          <w:rPr>
            <w:sz w:val="24"/>
            <w:szCs w:val="24"/>
          </w:rPr>
          <w:tab/>
          <w:delText xml:space="preserve">Ferlay, J. </w:delText>
        </w:r>
        <w:r w:rsidR="008F0C4F" w:rsidRPr="00F331C9" w:rsidDel="00B82988">
          <w:rPr>
            <w:i/>
            <w:iCs/>
            <w:sz w:val="24"/>
            <w:szCs w:val="24"/>
          </w:rPr>
          <w:delText>et al.</w:delText>
        </w:r>
        <w:r w:rsidR="008F0C4F" w:rsidRPr="00F331C9" w:rsidDel="00B82988">
          <w:rPr>
            <w:sz w:val="24"/>
            <w:szCs w:val="24"/>
          </w:rPr>
          <w:delText xml:space="preserve"> Cancer incidence and mortality worldwide: Sources, methods and major patterns in GLOBOCAN 2012. </w:delText>
        </w:r>
        <w:r w:rsidR="008F0C4F" w:rsidRPr="00F331C9" w:rsidDel="00B82988">
          <w:rPr>
            <w:i/>
            <w:iCs/>
            <w:sz w:val="24"/>
            <w:szCs w:val="24"/>
          </w:rPr>
          <w:delText>International Journal of Cancer</w:delText>
        </w:r>
        <w:r w:rsidR="008F0C4F" w:rsidRPr="00F331C9" w:rsidDel="00B82988">
          <w:rPr>
            <w:sz w:val="24"/>
            <w:szCs w:val="24"/>
          </w:rPr>
          <w:delText xml:space="preserve"> </w:delText>
        </w:r>
        <w:r w:rsidR="008F0C4F" w:rsidRPr="00F331C9" w:rsidDel="00B82988">
          <w:rPr>
            <w:b/>
            <w:bCs/>
            <w:sz w:val="24"/>
            <w:szCs w:val="24"/>
          </w:rPr>
          <w:delText>136</w:delText>
        </w:r>
        <w:r w:rsidR="008F0C4F" w:rsidRPr="00F331C9" w:rsidDel="00B82988">
          <w:rPr>
            <w:sz w:val="24"/>
            <w:szCs w:val="24"/>
          </w:rPr>
          <w:delText>, E359–E386 (2015).</w:delText>
        </w:r>
      </w:del>
    </w:p>
    <w:p w14:paraId="550C983D" w14:textId="144DDB64" w:rsidR="008F0C4F" w:rsidRPr="00F331C9" w:rsidDel="00B82988" w:rsidRDefault="008F0C4F" w:rsidP="00F331C9">
      <w:pPr>
        <w:pStyle w:val="Bibliography"/>
        <w:rPr>
          <w:del w:id="8033" w:author="LIN, Yufeng" w:date="2021-10-08T09:58:00Z"/>
          <w:sz w:val="24"/>
          <w:szCs w:val="24"/>
        </w:rPr>
      </w:pPr>
      <w:del w:id="8034" w:author="LIN, Yufeng" w:date="2021-10-08T09:58:00Z">
        <w:r w:rsidRPr="00F331C9" w:rsidDel="00B82988">
          <w:rPr>
            <w:sz w:val="24"/>
            <w:szCs w:val="24"/>
          </w:rPr>
          <w:delText>2.</w:delText>
        </w:r>
        <w:r w:rsidRPr="00F331C9" w:rsidDel="00B82988">
          <w:rPr>
            <w:sz w:val="24"/>
            <w:szCs w:val="24"/>
          </w:rPr>
          <w:tab/>
          <w:delText xml:space="preserve">Lin, Y., Wang, G., Yu, J. &amp; Sung, J. J. Y. Artificial intelligence and metagenomics in intestinal diseases. </w:delText>
        </w:r>
        <w:r w:rsidRPr="00F331C9" w:rsidDel="00B82988">
          <w:rPr>
            <w:i/>
            <w:iCs/>
            <w:sz w:val="24"/>
            <w:szCs w:val="24"/>
          </w:rPr>
          <w:delText>Journal of Gastroenterology and Hepatology</w:delText>
        </w:r>
        <w:r w:rsidRPr="00F331C9" w:rsidDel="00B82988">
          <w:rPr>
            <w:sz w:val="24"/>
            <w:szCs w:val="24"/>
          </w:rPr>
          <w:delText xml:space="preserve"> </w:delText>
        </w:r>
        <w:r w:rsidRPr="00F331C9" w:rsidDel="00B82988">
          <w:rPr>
            <w:b/>
            <w:bCs/>
            <w:sz w:val="24"/>
            <w:szCs w:val="24"/>
          </w:rPr>
          <w:delText>36</w:delText>
        </w:r>
        <w:r w:rsidRPr="00F331C9" w:rsidDel="00B82988">
          <w:rPr>
            <w:sz w:val="24"/>
            <w:szCs w:val="24"/>
          </w:rPr>
          <w:delText>, 841–847 (2021).</w:delText>
        </w:r>
      </w:del>
    </w:p>
    <w:p w14:paraId="5F3938EB" w14:textId="5388E122" w:rsidR="008F0C4F" w:rsidRPr="00F331C9" w:rsidDel="00B82988" w:rsidRDefault="008F0C4F" w:rsidP="00F331C9">
      <w:pPr>
        <w:pStyle w:val="Bibliography"/>
        <w:rPr>
          <w:del w:id="8035" w:author="LIN, Yufeng" w:date="2021-10-08T09:58:00Z"/>
          <w:sz w:val="24"/>
          <w:szCs w:val="24"/>
        </w:rPr>
      </w:pPr>
      <w:del w:id="8036" w:author="LIN, Yufeng" w:date="2021-10-08T09:58:00Z">
        <w:r w:rsidRPr="00F331C9" w:rsidDel="00B82988">
          <w:rPr>
            <w:sz w:val="24"/>
            <w:szCs w:val="24"/>
          </w:rPr>
          <w:delText>3.</w:delText>
        </w:r>
        <w:r w:rsidRPr="00F331C9" w:rsidDel="00B82988">
          <w:rPr>
            <w:sz w:val="24"/>
            <w:szCs w:val="24"/>
          </w:rPr>
          <w:tab/>
          <w:delText xml:space="preserve">Siegel, R., DeSantis, C. &amp; Jemal, A. Colorectal cancer statistics, 2014. </w:delText>
        </w:r>
        <w:r w:rsidRPr="00F331C9" w:rsidDel="00B82988">
          <w:rPr>
            <w:i/>
            <w:iCs/>
            <w:sz w:val="24"/>
            <w:szCs w:val="24"/>
          </w:rPr>
          <w:delText>CA: A Cancer Journal for Clinicians</w:delText>
        </w:r>
        <w:r w:rsidRPr="00F331C9" w:rsidDel="00B82988">
          <w:rPr>
            <w:sz w:val="24"/>
            <w:szCs w:val="24"/>
          </w:rPr>
          <w:delText xml:space="preserve"> </w:delText>
        </w:r>
        <w:r w:rsidRPr="00F331C9" w:rsidDel="00B82988">
          <w:rPr>
            <w:b/>
            <w:bCs/>
            <w:sz w:val="24"/>
            <w:szCs w:val="24"/>
          </w:rPr>
          <w:delText>64</w:delText>
        </w:r>
        <w:r w:rsidRPr="00F331C9" w:rsidDel="00B82988">
          <w:rPr>
            <w:sz w:val="24"/>
            <w:szCs w:val="24"/>
          </w:rPr>
          <w:delText>, 104–117 (2014).</w:delText>
        </w:r>
      </w:del>
    </w:p>
    <w:p w14:paraId="31498AA1" w14:textId="17656E2A" w:rsidR="008F0C4F" w:rsidRPr="00F331C9" w:rsidDel="00B82988" w:rsidRDefault="008F0C4F" w:rsidP="00F331C9">
      <w:pPr>
        <w:pStyle w:val="Bibliography"/>
        <w:rPr>
          <w:del w:id="8037" w:author="LIN, Yufeng" w:date="2021-10-08T09:58:00Z"/>
          <w:sz w:val="24"/>
          <w:szCs w:val="24"/>
        </w:rPr>
      </w:pPr>
      <w:del w:id="8038" w:author="LIN, Yufeng" w:date="2021-10-08T09:58:00Z">
        <w:r w:rsidRPr="00F331C9" w:rsidDel="00B82988">
          <w:rPr>
            <w:sz w:val="24"/>
            <w:szCs w:val="24"/>
          </w:rPr>
          <w:delText>4.</w:delText>
        </w:r>
        <w:r w:rsidRPr="00F331C9" w:rsidDel="00B82988">
          <w:rPr>
            <w:sz w:val="24"/>
            <w:szCs w:val="24"/>
          </w:rPr>
          <w:tab/>
          <w:delText xml:space="preserve">Yamagishi, H., Kuroda, H., Imai, Y. &amp; Hiraishi, H. Molecular pathogenesis of sporadic colorectal cancers. </w:delText>
        </w:r>
        <w:r w:rsidRPr="00F331C9" w:rsidDel="00B82988">
          <w:rPr>
            <w:i/>
            <w:iCs/>
            <w:sz w:val="24"/>
            <w:szCs w:val="24"/>
          </w:rPr>
          <w:delText>Chin J Cancer</w:delText>
        </w:r>
        <w:r w:rsidRPr="00F331C9" w:rsidDel="00B82988">
          <w:rPr>
            <w:sz w:val="24"/>
            <w:szCs w:val="24"/>
          </w:rPr>
          <w:delText xml:space="preserve"> </w:delText>
        </w:r>
        <w:r w:rsidRPr="00F331C9" w:rsidDel="00B82988">
          <w:rPr>
            <w:b/>
            <w:bCs/>
            <w:sz w:val="24"/>
            <w:szCs w:val="24"/>
          </w:rPr>
          <w:delText>35</w:delText>
        </w:r>
        <w:r w:rsidRPr="00F331C9" w:rsidDel="00B82988">
          <w:rPr>
            <w:sz w:val="24"/>
            <w:szCs w:val="24"/>
          </w:rPr>
          <w:delText>, 4 (2016).</w:delText>
        </w:r>
      </w:del>
    </w:p>
    <w:p w14:paraId="6D58149B" w14:textId="7601288F" w:rsidR="008F0C4F" w:rsidRPr="00F331C9" w:rsidDel="00B82988" w:rsidRDefault="008F0C4F" w:rsidP="00F331C9">
      <w:pPr>
        <w:pStyle w:val="Bibliography"/>
        <w:rPr>
          <w:del w:id="8039" w:author="LIN, Yufeng" w:date="2021-10-08T09:58:00Z"/>
          <w:sz w:val="24"/>
          <w:szCs w:val="24"/>
        </w:rPr>
      </w:pPr>
      <w:del w:id="8040" w:author="LIN, Yufeng" w:date="2021-10-08T09:58:00Z">
        <w:r w:rsidRPr="00F331C9" w:rsidDel="00B82988">
          <w:rPr>
            <w:sz w:val="24"/>
            <w:szCs w:val="24"/>
          </w:rPr>
          <w:delText>5.</w:delText>
        </w:r>
        <w:r w:rsidRPr="00F331C9" w:rsidDel="00B82988">
          <w:rPr>
            <w:sz w:val="24"/>
            <w:szCs w:val="24"/>
          </w:rPr>
          <w:tab/>
          <w:delText xml:space="preserve">Hong, J.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F. nucleatum</w:delText>
        </w:r>
        <w:r w:rsidRPr="00F331C9" w:rsidDel="00B82988">
          <w:rPr>
            <w:sz w:val="24"/>
            <w:szCs w:val="24"/>
          </w:rPr>
          <w:delText xml:space="preserve"> targets lncRNA ENO1-IT1 to promote glycolysis and oncogenesis in colorectal cancer. </w:delText>
        </w:r>
        <w:r w:rsidRPr="00F331C9" w:rsidDel="00B82988">
          <w:rPr>
            <w:i/>
            <w:iCs/>
            <w:sz w:val="24"/>
            <w:szCs w:val="24"/>
          </w:rPr>
          <w:delText>Gut</w:delText>
        </w:r>
        <w:r w:rsidRPr="00F331C9" w:rsidDel="00B82988">
          <w:rPr>
            <w:sz w:val="24"/>
            <w:szCs w:val="24"/>
          </w:rPr>
          <w:delText xml:space="preserve"> gutjnl-2020-322780 (2020) doi:10.1136/gutjnl-2020-322780.</w:delText>
        </w:r>
      </w:del>
    </w:p>
    <w:p w14:paraId="671B8182" w14:textId="06140F3F" w:rsidR="008F0C4F" w:rsidRPr="00F331C9" w:rsidDel="00B82988" w:rsidRDefault="008F0C4F" w:rsidP="00F331C9">
      <w:pPr>
        <w:pStyle w:val="Bibliography"/>
        <w:rPr>
          <w:del w:id="8041" w:author="LIN, Yufeng" w:date="2021-10-08T09:58:00Z"/>
          <w:sz w:val="24"/>
          <w:szCs w:val="24"/>
        </w:rPr>
      </w:pPr>
      <w:del w:id="8042" w:author="LIN, Yufeng" w:date="2021-10-08T09:58:00Z">
        <w:r w:rsidRPr="00F331C9" w:rsidDel="00B82988">
          <w:rPr>
            <w:sz w:val="24"/>
            <w:szCs w:val="24"/>
          </w:rPr>
          <w:delText>6.</w:delText>
        </w:r>
        <w:r w:rsidRPr="00F331C9" w:rsidDel="00B82988">
          <w:rPr>
            <w:sz w:val="24"/>
            <w:szCs w:val="24"/>
          </w:rPr>
          <w:tab/>
          <w:delText xml:space="preserve">Wirbel, J. Meta-analysis of fecal metagenomes reveals global microbial signatures that are specific for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2544342A" w14:textId="1865280F" w:rsidR="008F0C4F" w:rsidRPr="00F331C9" w:rsidDel="00B82988" w:rsidRDefault="008F0C4F" w:rsidP="00F331C9">
      <w:pPr>
        <w:pStyle w:val="Bibliography"/>
        <w:rPr>
          <w:del w:id="8043" w:author="LIN, Yufeng" w:date="2021-10-08T09:58:00Z"/>
          <w:sz w:val="24"/>
          <w:szCs w:val="24"/>
        </w:rPr>
      </w:pPr>
      <w:del w:id="8044" w:author="LIN, Yufeng" w:date="2021-10-08T09:58:00Z">
        <w:r w:rsidRPr="00F331C9" w:rsidDel="00B82988">
          <w:rPr>
            <w:sz w:val="24"/>
            <w:szCs w:val="24"/>
          </w:rPr>
          <w:delText>7.</w:delText>
        </w:r>
        <w:r w:rsidRPr="00F331C9" w:rsidDel="00B82988">
          <w:rPr>
            <w:sz w:val="24"/>
            <w:szCs w:val="24"/>
          </w:rPr>
          <w:tab/>
          <w:delText xml:space="preserve">Thomas, A. M. Metagenomic analysis of colorectal cancer datasets identifies cross-cohort microbial diagnostic signatures and a link with choline degradation.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4492043A" w14:textId="79614AA2" w:rsidR="008F0C4F" w:rsidRPr="00F331C9" w:rsidDel="00B82988" w:rsidRDefault="008F0C4F" w:rsidP="00F331C9">
      <w:pPr>
        <w:pStyle w:val="Bibliography"/>
        <w:rPr>
          <w:del w:id="8045" w:author="LIN, Yufeng" w:date="2021-10-08T09:58:00Z"/>
          <w:sz w:val="24"/>
          <w:szCs w:val="24"/>
        </w:rPr>
      </w:pPr>
      <w:del w:id="8046" w:author="LIN, Yufeng" w:date="2021-10-08T09:58:00Z">
        <w:r w:rsidRPr="00F331C9" w:rsidDel="00B82988">
          <w:rPr>
            <w:sz w:val="24"/>
            <w:szCs w:val="24"/>
          </w:rPr>
          <w:delText>8.</w:delText>
        </w:r>
        <w:r w:rsidRPr="00F331C9" w:rsidDel="00B82988">
          <w:rPr>
            <w:sz w:val="24"/>
            <w:szCs w:val="24"/>
          </w:rPr>
          <w:tab/>
          <w:delText xml:space="preserve">Botschuijver, S. Intestinal Fungal Dysbiosis Is Associated With Visceral Hypersensitivity in Patients With Irritable Bowel Syndrome and Rats. </w:delText>
        </w:r>
        <w:r w:rsidRPr="00F331C9" w:rsidDel="00B82988">
          <w:rPr>
            <w:b/>
            <w:bCs/>
            <w:sz w:val="24"/>
            <w:szCs w:val="24"/>
          </w:rPr>
          <w:delText>153</w:delText>
        </w:r>
        <w:r w:rsidRPr="00F331C9" w:rsidDel="00B82988">
          <w:rPr>
            <w:sz w:val="24"/>
            <w:szCs w:val="24"/>
          </w:rPr>
          <w:delText>, 14 (2017).</w:delText>
        </w:r>
      </w:del>
    </w:p>
    <w:p w14:paraId="30B8FE29" w14:textId="0E0E2A7A" w:rsidR="008F0C4F" w:rsidRPr="00F331C9" w:rsidDel="00B82988" w:rsidRDefault="008F0C4F" w:rsidP="00F331C9">
      <w:pPr>
        <w:pStyle w:val="Bibliography"/>
        <w:rPr>
          <w:del w:id="8047" w:author="LIN, Yufeng" w:date="2021-10-08T09:58:00Z"/>
          <w:sz w:val="24"/>
          <w:szCs w:val="24"/>
        </w:rPr>
      </w:pPr>
      <w:del w:id="8048" w:author="LIN, Yufeng" w:date="2021-10-08T09:58:00Z">
        <w:r w:rsidRPr="00F331C9" w:rsidDel="00B82988">
          <w:rPr>
            <w:sz w:val="24"/>
            <w:szCs w:val="24"/>
          </w:rPr>
          <w:delText>9.</w:delText>
        </w:r>
        <w:r w:rsidRPr="00F331C9" w:rsidDel="00B82988">
          <w:rPr>
            <w:sz w:val="24"/>
            <w:szCs w:val="24"/>
          </w:rPr>
          <w:tab/>
          <w:delText xml:space="preserve">Bajaj, J. S. </w:delText>
        </w:r>
        <w:r w:rsidRPr="00F331C9" w:rsidDel="00B82988">
          <w:rPr>
            <w:i/>
            <w:iCs/>
            <w:sz w:val="24"/>
            <w:szCs w:val="24"/>
          </w:rPr>
          <w:delText>et al.</w:delText>
        </w:r>
        <w:r w:rsidRPr="00F331C9" w:rsidDel="00B82988">
          <w:rPr>
            <w:sz w:val="24"/>
            <w:szCs w:val="24"/>
          </w:rPr>
          <w:delText xml:space="preserve"> Fungal dysbiosis in cirrhosis.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67</w:delText>
        </w:r>
        <w:r w:rsidRPr="00F331C9" w:rsidDel="00B82988">
          <w:rPr>
            <w:sz w:val="24"/>
            <w:szCs w:val="24"/>
          </w:rPr>
          <w:delText>, 1146–1154 (2018).</w:delText>
        </w:r>
      </w:del>
    </w:p>
    <w:p w14:paraId="43FB439C" w14:textId="24E3FA88" w:rsidR="008F0C4F" w:rsidRPr="00F331C9" w:rsidDel="00B82988" w:rsidRDefault="008F0C4F" w:rsidP="00F331C9">
      <w:pPr>
        <w:pStyle w:val="Bibliography"/>
        <w:rPr>
          <w:del w:id="8049" w:author="LIN, Yufeng" w:date="2021-10-08T09:58:00Z"/>
          <w:sz w:val="24"/>
          <w:szCs w:val="24"/>
        </w:rPr>
      </w:pPr>
      <w:del w:id="8050" w:author="LIN, Yufeng" w:date="2021-10-08T09:58:00Z">
        <w:r w:rsidRPr="00F331C9" w:rsidDel="00B82988">
          <w:rPr>
            <w:sz w:val="24"/>
            <w:szCs w:val="24"/>
          </w:rPr>
          <w:delText>10.</w:delText>
        </w:r>
        <w:r w:rsidRPr="00F331C9" w:rsidDel="00B82988">
          <w:rPr>
            <w:sz w:val="24"/>
            <w:szCs w:val="24"/>
          </w:rPr>
          <w:tab/>
          <w:delText xml:space="preserve">Iliev, I. D. &amp; Leonardi, I. Fungal dysbiosis: immunity and interactions at mucosal barriers. </w:delText>
        </w:r>
        <w:r w:rsidRPr="00F331C9" w:rsidDel="00B82988">
          <w:rPr>
            <w:i/>
            <w:iCs/>
            <w:sz w:val="24"/>
            <w:szCs w:val="24"/>
          </w:rPr>
          <w:delText>Nat Rev Immunol</w:delText>
        </w:r>
        <w:r w:rsidRPr="00F331C9" w:rsidDel="00B82988">
          <w:rPr>
            <w:sz w:val="24"/>
            <w:szCs w:val="24"/>
          </w:rPr>
          <w:delText xml:space="preserve"> </w:delText>
        </w:r>
        <w:r w:rsidRPr="00F331C9" w:rsidDel="00B82988">
          <w:rPr>
            <w:b/>
            <w:bCs/>
            <w:sz w:val="24"/>
            <w:szCs w:val="24"/>
          </w:rPr>
          <w:delText>17</w:delText>
        </w:r>
        <w:r w:rsidRPr="00F331C9" w:rsidDel="00B82988">
          <w:rPr>
            <w:sz w:val="24"/>
            <w:szCs w:val="24"/>
          </w:rPr>
          <w:delText>, 635–646 (2017).</w:delText>
        </w:r>
      </w:del>
    </w:p>
    <w:p w14:paraId="195D93E9" w14:textId="4BFA766C" w:rsidR="008F0C4F" w:rsidRPr="00F331C9" w:rsidDel="00B82988" w:rsidRDefault="008F0C4F" w:rsidP="00F331C9">
      <w:pPr>
        <w:pStyle w:val="Bibliography"/>
        <w:rPr>
          <w:del w:id="8051" w:author="LIN, Yufeng" w:date="2021-10-08T09:58:00Z"/>
          <w:sz w:val="24"/>
          <w:szCs w:val="24"/>
        </w:rPr>
      </w:pPr>
      <w:del w:id="8052" w:author="LIN, Yufeng" w:date="2021-10-08T09:58:00Z">
        <w:r w:rsidRPr="00F331C9" w:rsidDel="00B82988">
          <w:rPr>
            <w:sz w:val="24"/>
            <w:szCs w:val="24"/>
          </w:rPr>
          <w:delText>11.</w:delText>
        </w:r>
        <w:r w:rsidRPr="00F331C9" w:rsidDel="00B82988">
          <w:rPr>
            <w:sz w:val="24"/>
            <w:szCs w:val="24"/>
          </w:rPr>
          <w:tab/>
          <w:delText xml:space="preserve">Iliev, I. D. </w:delText>
        </w:r>
        <w:r w:rsidRPr="00F331C9" w:rsidDel="00B82988">
          <w:rPr>
            <w:i/>
            <w:iCs/>
            <w:sz w:val="24"/>
            <w:szCs w:val="24"/>
          </w:rPr>
          <w:delText>et al.</w:delText>
        </w:r>
        <w:r w:rsidRPr="00F331C9" w:rsidDel="00B82988">
          <w:rPr>
            <w:sz w:val="24"/>
            <w:szCs w:val="24"/>
          </w:rPr>
          <w:delText xml:space="preserve"> Interactions Between Commensal Fungi and the C-Type Lectin Receptor Dectin-1 Influence Colitis. </w:delText>
        </w:r>
        <w:r w:rsidRPr="00F331C9" w:rsidDel="00B82988">
          <w:rPr>
            <w:i/>
            <w:iCs/>
            <w:sz w:val="24"/>
            <w:szCs w:val="24"/>
          </w:rPr>
          <w:delText>Science</w:delText>
        </w:r>
        <w:r w:rsidRPr="00F331C9" w:rsidDel="00B82988">
          <w:rPr>
            <w:sz w:val="24"/>
            <w:szCs w:val="24"/>
          </w:rPr>
          <w:delText xml:space="preserve"> (2012).</w:delText>
        </w:r>
      </w:del>
    </w:p>
    <w:p w14:paraId="36001C20" w14:textId="33BDDF96" w:rsidR="008F0C4F" w:rsidRPr="00F331C9" w:rsidDel="00B82988" w:rsidRDefault="008F0C4F" w:rsidP="00F331C9">
      <w:pPr>
        <w:pStyle w:val="Bibliography"/>
        <w:rPr>
          <w:del w:id="8053" w:author="LIN, Yufeng" w:date="2021-10-08T09:58:00Z"/>
          <w:sz w:val="24"/>
          <w:szCs w:val="24"/>
        </w:rPr>
      </w:pPr>
      <w:del w:id="8054" w:author="LIN, Yufeng" w:date="2021-10-08T09:58:00Z">
        <w:r w:rsidRPr="00F331C9" w:rsidDel="00B82988">
          <w:rPr>
            <w:sz w:val="24"/>
            <w:szCs w:val="24"/>
          </w:rPr>
          <w:delText>12.</w:delText>
        </w:r>
        <w:r w:rsidRPr="00F331C9" w:rsidDel="00B82988">
          <w:rPr>
            <w:sz w:val="24"/>
            <w:szCs w:val="24"/>
          </w:rPr>
          <w:tab/>
          <w:delText xml:space="preserve">Wheeler, M. L. </w:delText>
        </w:r>
        <w:r w:rsidRPr="00F331C9" w:rsidDel="00B82988">
          <w:rPr>
            <w:i/>
            <w:iCs/>
            <w:sz w:val="24"/>
            <w:szCs w:val="24"/>
          </w:rPr>
          <w:delText>et al.</w:delText>
        </w:r>
        <w:r w:rsidRPr="00F331C9" w:rsidDel="00B82988">
          <w:rPr>
            <w:sz w:val="24"/>
            <w:szCs w:val="24"/>
          </w:rPr>
          <w:delText xml:space="preserve"> Immunological Consequences of Intestinal Fungal Dysbiosis. </w:delText>
        </w:r>
        <w:r w:rsidRPr="00F331C9" w:rsidDel="00B82988">
          <w:rPr>
            <w:i/>
            <w:iCs/>
            <w:sz w:val="24"/>
            <w:szCs w:val="24"/>
          </w:rPr>
          <w:delText>Cell Host &amp; Microbe</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865–873 (2016).</w:delText>
        </w:r>
      </w:del>
    </w:p>
    <w:p w14:paraId="3D43C03B" w14:textId="5FC5446D" w:rsidR="008F0C4F" w:rsidRPr="00F331C9" w:rsidDel="00B82988" w:rsidRDefault="008F0C4F" w:rsidP="00F331C9">
      <w:pPr>
        <w:pStyle w:val="Bibliography"/>
        <w:rPr>
          <w:del w:id="8055" w:author="LIN, Yufeng" w:date="2021-10-08T09:58:00Z"/>
          <w:sz w:val="24"/>
          <w:szCs w:val="24"/>
        </w:rPr>
      </w:pPr>
      <w:del w:id="8056" w:author="LIN, Yufeng" w:date="2021-10-08T09:58:00Z">
        <w:r w:rsidRPr="00F331C9" w:rsidDel="00B82988">
          <w:rPr>
            <w:sz w:val="24"/>
            <w:szCs w:val="24"/>
          </w:rPr>
          <w:delText>13.</w:delText>
        </w:r>
        <w:r w:rsidRPr="00F331C9" w:rsidDel="00B82988">
          <w:rPr>
            <w:sz w:val="24"/>
            <w:szCs w:val="24"/>
          </w:rPr>
          <w:tab/>
          <w:delText xml:space="preserve">Malik, A. </w:delText>
        </w:r>
        <w:r w:rsidRPr="00F331C9" w:rsidDel="00B82988">
          <w:rPr>
            <w:i/>
            <w:iCs/>
            <w:sz w:val="24"/>
            <w:szCs w:val="24"/>
          </w:rPr>
          <w:delText>et al.</w:delText>
        </w:r>
        <w:r w:rsidRPr="00F331C9" w:rsidDel="00B82988">
          <w:rPr>
            <w:sz w:val="24"/>
            <w:szCs w:val="24"/>
          </w:rPr>
          <w:delText xml:space="preserve"> SYK-CARD9 Signaling Axis Promotes Gut Fungi-Mediated Inflammasome Activation to Restrict Colitis and Colon Cancer. </w:delText>
        </w:r>
        <w:r w:rsidRPr="00F331C9" w:rsidDel="00B82988">
          <w:rPr>
            <w:i/>
            <w:iCs/>
            <w:sz w:val="24"/>
            <w:szCs w:val="24"/>
          </w:rPr>
          <w:delText>Immunity</w:delText>
        </w:r>
        <w:r w:rsidRPr="00F331C9" w:rsidDel="00B82988">
          <w:rPr>
            <w:sz w:val="24"/>
            <w:szCs w:val="24"/>
          </w:rPr>
          <w:delText xml:space="preserve"> </w:delText>
        </w:r>
        <w:r w:rsidRPr="00F331C9" w:rsidDel="00B82988">
          <w:rPr>
            <w:b/>
            <w:bCs/>
            <w:sz w:val="24"/>
            <w:szCs w:val="24"/>
          </w:rPr>
          <w:delText>49</w:delText>
        </w:r>
        <w:r w:rsidRPr="00F331C9" w:rsidDel="00B82988">
          <w:rPr>
            <w:sz w:val="24"/>
            <w:szCs w:val="24"/>
          </w:rPr>
          <w:delText>, 515-530.e5 (2018).</w:delText>
        </w:r>
      </w:del>
    </w:p>
    <w:p w14:paraId="6B3271A5" w14:textId="08F4CB2E" w:rsidR="008F0C4F" w:rsidRPr="00F331C9" w:rsidDel="00B82988" w:rsidRDefault="008F0C4F" w:rsidP="00F331C9">
      <w:pPr>
        <w:pStyle w:val="Bibliography"/>
        <w:rPr>
          <w:del w:id="8057" w:author="LIN, Yufeng" w:date="2021-10-08T09:58:00Z"/>
          <w:sz w:val="24"/>
          <w:szCs w:val="24"/>
        </w:rPr>
      </w:pPr>
      <w:del w:id="8058" w:author="LIN, Yufeng" w:date="2021-10-08T09:58:00Z">
        <w:r w:rsidRPr="00F331C9" w:rsidDel="00B82988">
          <w:rPr>
            <w:sz w:val="24"/>
            <w:szCs w:val="24"/>
          </w:rPr>
          <w:delText>14.</w:delText>
        </w:r>
        <w:r w:rsidRPr="00F331C9" w:rsidDel="00B82988">
          <w:rPr>
            <w:sz w:val="24"/>
            <w:szCs w:val="24"/>
          </w:rPr>
          <w:tab/>
          <w:delText xml:space="preserve">Coker, O. O. </w:delText>
        </w:r>
        <w:r w:rsidRPr="00F331C9" w:rsidDel="00B82988">
          <w:rPr>
            <w:i/>
            <w:iCs/>
            <w:sz w:val="24"/>
            <w:szCs w:val="24"/>
          </w:rPr>
          <w:delText>et al.</w:delText>
        </w:r>
        <w:r w:rsidRPr="00F331C9" w:rsidDel="00B82988">
          <w:rPr>
            <w:sz w:val="24"/>
            <w:szCs w:val="24"/>
          </w:rPr>
          <w:delText xml:space="preserve"> Enteric fungal microbiota dysbiosis and ecological alterations in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68</w:delText>
        </w:r>
        <w:r w:rsidRPr="00F331C9" w:rsidDel="00B82988">
          <w:rPr>
            <w:sz w:val="24"/>
            <w:szCs w:val="24"/>
          </w:rPr>
          <w:delText>, 654–662 (2019).</w:delText>
        </w:r>
      </w:del>
    </w:p>
    <w:p w14:paraId="093EBB75" w14:textId="4355415A" w:rsidR="008F0C4F" w:rsidRPr="00F331C9" w:rsidDel="00B82988" w:rsidRDefault="008F0C4F" w:rsidP="00F331C9">
      <w:pPr>
        <w:pStyle w:val="Bibliography"/>
        <w:rPr>
          <w:del w:id="8059" w:author="LIN, Yufeng" w:date="2021-10-08T09:58:00Z"/>
          <w:sz w:val="24"/>
          <w:szCs w:val="24"/>
        </w:rPr>
      </w:pPr>
      <w:del w:id="8060" w:author="LIN, Yufeng" w:date="2021-10-08T09:58:00Z">
        <w:r w:rsidRPr="00F331C9" w:rsidDel="00B82988">
          <w:rPr>
            <w:sz w:val="24"/>
            <w:szCs w:val="24"/>
          </w:rPr>
          <w:delText>15.</w:delText>
        </w:r>
        <w:r w:rsidRPr="00F331C9" w:rsidDel="00B82988">
          <w:rPr>
            <w:sz w:val="24"/>
            <w:szCs w:val="24"/>
          </w:rPr>
          <w:tab/>
          <w:delText xml:space="preserve">Zeller, G. </w:delText>
        </w:r>
        <w:r w:rsidRPr="00F331C9" w:rsidDel="00B82988">
          <w:rPr>
            <w:i/>
            <w:iCs/>
            <w:sz w:val="24"/>
            <w:szCs w:val="24"/>
          </w:rPr>
          <w:delText>et al.</w:delText>
        </w:r>
        <w:r w:rsidRPr="00F331C9" w:rsidDel="00B82988">
          <w:rPr>
            <w:sz w:val="24"/>
            <w:szCs w:val="24"/>
          </w:rPr>
          <w:delText xml:space="preserve"> Potential of fecal microbiota for early-stage detection of colorectal cancer. </w:delText>
        </w:r>
        <w:r w:rsidRPr="00F331C9" w:rsidDel="00B82988">
          <w:rPr>
            <w:i/>
            <w:iCs/>
            <w:sz w:val="24"/>
            <w:szCs w:val="24"/>
          </w:rPr>
          <w:delText>Mol Syst 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766 (2014).</w:delText>
        </w:r>
      </w:del>
    </w:p>
    <w:p w14:paraId="46AA3C5D" w14:textId="531E7E18" w:rsidR="008F0C4F" w:rsidRPr="00F331C9" w:rsidDel="00B82988" w:rsidRDefault="008F0C4F" w:rsidP="00F331C9">
      <w:pPr>
        <w:pStyle w:val="Bibliography"/>
        <w:rPr>
          <w:del w:id="8061" w:author="LIN, Yufeng" w:date="2021-10-08T09:58:00Z"/>
          <w:sz w:val="24"/>
          <w:szCs w:val="24"/>
        </w:rPr>
      </w:pPr>
      <w:del w:id="8062" w:author="LIN, Yufeng" w:date="2021-10-08T09:58:00Z">
        <w:r w:rsidRPr="00F331C9" w:rsidDel="00B82988">
          <w:rPr>
            <w:sz w:val="24"/>
            <w:szCs w:val="24"/>
          </w:rPr>
          <w:delText>16.</w:delText>
        </w:r>
        <w:r w:rsidRPr="00F331C9" w:rsidDel="00B82988">
          <w:rPr>
            <w:sz w:val="24"/>
            <w:szCs w:val="24"/>
          </w:rPr>
          <w:tab/>
          <w:delText xml:space="preserve">Feng, Q. </w:delText>
        </w:r>
        <w:r w:rsidRPr="00F331C9" w:rsidDel="00B82988">
          <w:rPr>
            <w:i/>
            <w:iCs/>
            <w:sz w:val="24"/>
            <w:szCs w:val="24"/>
          </w:rPr>
          <w:delText>et al.</w:delText>
        </w:r>
        <w:r w:rsidRPr="00F331C9" w:rsidDel="00B82988">
          <w:rPr>
            <w:sz w:val="24"/>
            <w:szCs w:val="24"/>
          </w:rPr>
          <w:delText xml:space="preserve"> Gut microbiome development along the colorectal adenoma–carcinoma sequence.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6528 (2015).</w:delText>
        </w:r>
      </w:del>
    </w:p>
    <w:p w14:paraId="0BDA92DB" w14:textId="3BC6149B" w:rsidR="008F0C4F" w:rsidRPr="00F331C9" w:rsidDel="00B82988" w:rsidRDefault="008F0C4F" w:rsidP="00F331C9">
      <w:pPr>
        <w:pStyle w:val="Bibliography"/>
        <w:rPr>
          <w:del w:id="8063" w:author="LIN, Yufeng" w:date="2021-10-08T09:58:00Z"/>
          <w:sz w:val="24"/>
          <w:szCs w:val="24"/>
        </w:rPr>
      </w:pPr>
      <w:del w:id="8064" w:author="LIN, Yufeng" w:date="2021-10-08T09:58:00Z">
        <w:r w:rsidRPr="00F331C9" w:rsidDel="00B82988">
          <w:rPr>
            <w:sz w:val="24"/>
            <w:szCs w:val="24"/>
          </w:rPr>
          <w:delText>17.</w:delText>
        </w:r>
        <w:r w:rsidRPr="00F331C9" w:rsidDel="00B82988">
          <w:rPr>
            <w:sz w:val="24"/>
            <w:szCs w:val="24"/>
          </w:rPr>
          <w:tab/>
          <w:delText xml:space="preserve">Yu, J. </w:delText>
        </w:r>
        <w:r w:rsidRPr="00F331C9" w:rsidDel="00B82988">
          <w:rPr>
            <w:i/>
            <w:iCs/>
            <w:sz w:val="24"/>
            <w:szCs w:val="24"/>
          </w:rPr>
          <w:delText>et al.</w:delText>
        </w:r>
        <w:r w:rsidRPr="00F331C9" w:rsidDel="00B82988">
          <w:rPr>
            <w:sz w:val="24"/>
            <w:szCs w:val="24"/>
          </w:rPr>
          <w:delText xml:space="preserve"> Metagenomic analysis of faecal microbiome as a tool towards targeted non-invasive biomarkers for colorectal cancer.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70–78 (2017).</w:delText>
        </w:r>
      </w:del>
    </w:p>
    <w:p w14:paraId="5B409195" w14:textId="299A850F" w:rsidR="008F0C4F" w:rsidRPr="00F331C9" w:rsidDel="00B82988" w:rsidRDefault="008F0C4F" w:rsidP="00F331C9">
      <w:pPr>
        <w:pStyle w:val="Bibliography"/>
        <w:rPr>
          <w:del w:id="8065" w:author="LIN, Yufeng" w:date="2021-10-08T09:58:00Z"/>
          <w:sz w:val="24"/>
          <w:szCs w:val="24"/>
        </w:rPr>
      </w:pPr>
      <w:del w:id="8066" w:author="LIN, Yufeng" w:date="2021-10-08T09:58:00Z">
        <w:r w:rsidRPr="00F331C9" w:rsidDel="00B82988">
          <w:rPr>
            <w:sz w:val="24"/>
            <w:szCs w:val="24"/>
          </w:rPr>
          <w:delText>18.</w:delText>
        </w:r>
        <w:r w:rsidRPr="00F331C9" w:rsidDel="00B82988">
          <w:rPr>
            <w:sz w:val="24"/>
            <w:szCs w:val="24"/>
          </w:rPr>
          <w:tab/>
          <w:delText xml:space="preserve">Vogtmann, E. </w:delText>
        </w:r>
        <w:r w:rsidRPr="00F331C9" w:rsidDel="00B82988">
          <w:rPr>
            <w:i/>
            <w:iCs/>
            <w:sz w:val="24"/>
            <w:szCs w:val="24"/>
          </w:rPr>
          <w:delText>et al.</w:delText>
        </w:r>
        <w:r w:rsidRPr="00F331C9" w:rsidDel="00B82988">
          <w:rPr>
            <w:sz w:val="24"/>
            <w:szCs w:val="24"/>
          </w:rPr>
          <w:delText xml:space="preserve"> Colorectal Cancer and the Human Gut Microbiome: Reproducibility with Whole-Genome Shotgun Sequencing. </w:delText>
        </w:r>
        <w:r w:rsidRPr="00F331C9" w:rsidDel="00B82988">
          <w:rPr>
            <w:i/>
            <w:iCs/>
            <w:sz w:val="24"/>
            <w:szCs w:val="24"/>
          </w:rPr>
          <w:delText>PLoS ONE</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e0155362 (2016).</w:delText>
        </w:r>
      </w:del>
    </w:p>
    <w:p w14:paraId="571DD98B" w14:textId="306A4A3F" w:rsidR="008F0C4F" w:rsidRPr="00F331C9" w:rsidDel="00B82988" w:rsidRDefault="008F0C4F" w:rsidP="00F331C9">
      <w:pPr>
        <w:pStyle w:val="Bibliography"/>
        <w:rPr>
          <w:del w:id="8067" w:author="LIN, Yufeng" w:date="2021-10-08T09:58:00Z"/>
          <w:sz w:val="24"/>
          <w:szCs w:val="24"/>
        </w:rPr>
      </w:pPr>
      <w:del w:id="8068" w:author="LIN, Yufeng" w:date="2021-10-08T09:58:00Z">
        <w:r w:rsidRPr="00F331C9" w:rsidDel="00B82988">
          <w:rPr>
            <w:sz w:val="24"/>
            <w:szCs w:val="24"/>
          </w:rPr>
          <w:delText>19.</w:delText>
        </w:r>
        <w:r w:rsidRPr="00F331C9" w:rsidDel="00B82988">
          <w:rPr>
            <w:sz w:val="24"/>
            <w:szCs w:val="24"/>
          </w:rPr>
          <w:tab/>
          <w:delText xml:space="preserve">Hannigan, G. D., Duhaime, M. B., Ruffin, M. T., Koumpouras, C. C. &amp; Schloss, P. D. Diagnostic Potential and Interactive Dynamics of the Colorectal Cancer Virome. </w:delText>
        </w:r>
        <w:r w:rsidRPr="00F331C9" w:rsidDel="00B82988">
          <w:rPr>
            <w:i/>
            <w:iCs/>
            <w:sz w:val="24"/>
            <w:szCs w:val="24"/>
          </w:rPr>
          <w:delText>mBio</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(2018).</w:delText>
        </w:r>
      </w:del>
    </w:p>
    <w:p w14:paraId="2F2F9039" w14:textId="026559DD" w:rsidR="008F0C4F" w:rsidRPr="00F331C9" w:rsidDel="00B82988" w:rsidRDefault="008F0C4F" w:rsidP="00F331C9">
      <w:pPr>
        <w:pStyle w:val="Bibliography"/>
        <w:rPr>
          <w:del w:id="8069" w:author="LIN, Yufeng" w:date="2021-10-08T09:58:00Z"/>
          <w:sz w:val="24"/>
          <w:szCs w:val="24"/>
        </w:rPr>
      </w:pPr>
      <w:del w:id="8070" w:author="LIN, Yufeng" w:date="2021-10-08T09:58:00Z">
        <w:r w:rsidRPr="00F331C9" w:rsidDel="00B82988">
          <w:rPr>
            <w:sz w:val="24"/>
            <w:szCs w:val="24"/>
          </w:rPr>
          <w:delText>20.</w:delText>
        </w:r>
        <w:r w:rsidRPr="00F331C9" w:rsidDel="00B82988">
          <w:rPr>
            <w:sz w:val="24"/>
            <w:szCs w:val="24"/>
          </w:rPr>
          <w:tab/>
          <w:delText xml:space="preserve">Yachida, S. Metagenomic and metabolomic analyses reveal distinct stage-specific phenotypes of the gut microbiota in colorectal cancer. </w:delText>
        </w:r>
        <w:r w:rsidRPr="00F331C9" w:rsidDel="00B82988">
          <w:rPr>
            <w:i/>
            <w:iCs/>
            <w:sz w:val="24"/>
            <w:szCs w:val="24"/>
          </w:rPr>
          <w:delText>Nature Medicine</w:delText>
        </w:r>
        <w:r w:rsidRPr="00F331C9" w:rsidDel="00B82988">
          <w:rPr>
            <w:sz w:val="24"/>
            <w:szCs w:val="24"/>
          </w:rPr>
          <w:delText xml:space="preserve"> </w:delText>
        </w:r>
        <w:r w:rsidRPr="00F331C9" w:rsidDel="00B82988">
          <w:rPr>
            <w:b/>
            <w:bCs/>
            <w:sz w:val="24"/>
            <w:szCs w:val="24"/>
          </w:rPr>
          <w:delText>25</w:delText>
        </w:r>
        <w:r w:rsidRPr="00F331C9" w:rsidDel="00B82988">
          <w:rPr>
            <w:sz w:val="24"/>
            <w:szCs w:val="24"/>
          </w:rPr>
          <w:delText>, 27 (2019).</w:delText>
        </w:r>
      </w:del>
    </w:p>
    <w:p w14:paraId="4EBCB5AB" w14:textId="2CFFA4C7" w:rsidR="008F0C4F" w:rsidRPr="00F331C9" w:rsidDel="00B82988" w:rsidRDefault="008F0C4F" w:rsidP="00F331C9">
      <w:pPr>
        <w:pStyle w:val="Bibliography"/>
        <w:rPr>
          <w:del w:id="8071" w:author="LIN, Yufeng" w:date="2021-10-08T09:58:00Z"/>
          <w:sz w:val="24"/>
          <w:szCs w:val="24"/>
        </w:rPr>
      </w:pPr>
      <w:del w:id="8072" w:author="LIN, Yufeng" w:date="2021-10-08T09:58:00Z">
        <w:r w:rsidRPr="00F331C9" w:rsidDel="00B82988">
          <w:rPr>
            <w:sz w:val="24"/>
            <w:szCs w:val="24"/>
          </w:rPr>
          <w:delText>21.</w:delText>
        </w:r>
        <w:r w:rsidRPr="00F331C9" w:rsidDel="00B82988">
          <w:rPr>
            <w:sz w:val="24"/>
            <w:szCs w:val="24"/>
          </w:rPr>
          <w:tab/>
          <w:delText xml:space="preserve">Nakatsu, G. </w:delText>
        </w:r>
        <w:r w:rsidRPr="00F331C9" w:rsidDel="00B82988">
          <w:rPr>
            <w:i/>
            <w:iCs/>
            <w:sz w:val="24"/>
            <w:szCs w:val="24"/>
          </w:rPr>
          <w:delText>et al.</w:delText>
        </w:r>
        <w:r w:rsidRPr="00F331C9" w:rsidDel="00B82988">
          <w:rPr>
            <w:sz w:val="24"/>
            <w:szCs w:val="24"/>
          </w:rPr>
          <w:delText xml:space="preserve"> Alterations in Enteric Virome Are Associated With Colorectal Cancer and Survival Outcomes.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529-541.e5 (2018).</w:delText>
        </w:r>
      </w:del>
    </w:p>
    <w:p w14:paraId="38924E98" w14:textId="25292A7B" w:rsidR="008F0C4F" w:rsidRPr="00F331C9" w:rsidDel="00B82988" w:rsidRDefault="008F0C4F" w:rsidP="00F331C9">
      <w:pPr>
        <w:pStyle w:val="Bibliography"/>
        <w:rPr>
          <w:del w:id="8073" w:author="LIN, Yufeng" w:date="2021-10-08T09:58:00Z"/>
          <w:sz w:val="24"/>
          <w:szCs w:val="24"/>
        </w:rPr>
      </w:pPr>
      <w:del w:id="8074" w:author="LIN, Yufeng" w:date="2021-10-08T09:58:00Z">
        <w:r w:rsidRPr="00F331C9" w:rsidDel="00B82988">
          <w:rPr>
            <w:sz w:val="24"/>
            <w:szCs w:val="24"/>
          </w:rPr>
          <w:delText>22.</w:delText>
        </w:r>
        <w:r w:rsidRPr="00F331C9" w:rsidDel="00B82988">
          <w:rPr>
            <w:sz w:val="24"/>
            <w:szCs w:val="24"/>
          </w:rPr>
          <w:tab/>
          <w:delText xml:space="preserve">Jones, M. B. </w:delText>
        </w:r>
        <w:r w:rsidRPr="00F331C9" w:rsidDel="00B82988">
          <w:rPr>
            <w:i/>
            <w:iCs/>
            <w:sz w:val="24"/>
            <w:szCs w:val="24"/>
          </w:rPr>
          <w:delText>et al.</w:delText>
        </w:r>
        <w:r w:rsidRPr="00F331C9" w:rsidDel="00B82988">
          <w:rPr>
            <w:sz w:val="24"/>
            <w:szCs w:val="24"/>
          </w:rPr>
          <w:delText xml:space="preserve"> Library preparation methodology can influence genomic and functional predictions in human microbiome research. </w:delText>
        </w:r>
        <w:r w:rsidRPr="00F331C9" w:rsidDel="00B82988">
          <w:rPr>
            <w:i/>
            <w:iCs/>
            <w:sz w:val="24"/>
            <w:szCs w:val="24"/>
          </w:rPr>
          <w:delText>Proc Natl Acad Sci USA</w:delText>
        </w:r>
        <w:r w:rsidRPr="00F331C9" w:rsidDel="00B82988">
          <w:rPr>
            <w:sz w:val="24"/>
            <w:szCs w:val="24"/>
          </w:rPr>
          <w:delText xml:space="preserve"> </w:delText>
        </w:r>
        <w:r w:rsidRPr="00F331C9" w:rsidDel="00B82988">
          <w:rPr>
            <w:b/>
            <w:bCs/>
            <w:sz w:val="24"/>
            <w:szCs w:val="24"/>
          </w:rPr>
          <w:delText>112</w:delText>
        </w:r>
        <w:r w:rsidRPr="00F331C9" w:rsidDel="00B82988">
          <w:rPr>
            <w:sz w:val="24"/>
            <w:szCs w:val="24"/>
          </w:rPr>
          <w:delText>, 14024–14029 (2015).</w:delText>
        </w:r>
      </w:del>
    </w:p>
    <w:p w14:paraId="5FDDDF27" w14:textId="2CCCF419" w:rsidR="008F0C4F" w:rsidRPr="00F331C9" w:rsidDel="00B82988" w:rsidRDefault="008F0C4F" w:rsidP="00F331C9">
      <w:pPr>
        <w:pStyle w:val="Bibliography"/>
        <w:rPr>
          <w:del w:id="8075" w:author="LIN, Yufeng" w:date="2021-10-08T09:58:00Z"/>
          <w:sz w:val="24"/>
          <w:szCs w:val="24"/>
        </w:rPr>
      </w:pPr>
      <w:del w:id="8076" w:author="LIN, Yufeng" w:date="2021-10-08T09:58:00Z">
        <w:r w:rsidRPr="00F331C9" w:rsidDel="00B82988">
          <w:rPr>
            <w:sz w:val="24"/>
            <w:szCs w:val="24"/>
          </w:rPr>
          <w:delText>23.</w:delText>
        </w:r>
        <w:r w:rsidRPr="00F331C9" w:rsidDel="00B82988">
          <w:rPr>
            <w:sz w:val="24"/>
            <w:szCs w:val="24"/>
          </w:rPr>
          <w:tab/>
          <w:delText xml:space="preserve">Schulze, J. &amp; Sonnenborn, U. Yeasts in the Gut: From Commensals to Infectious Agents. </w:delText>
        </w:r>
        <w:r w:rsidRPr="00F331C9" w:rsidDel="00B82988">
          <w:rPr>
            <w:i/>
            <w:iCs/>
            <w:sz w:val="24"/>
            <w:szCs w:val="24"/>
          </w:rPr>
          <w:delText>Dtsch Arztebl Int</w:delText>
        </w:r>
        <w:r w:rsidRPr="00F331C9" w:rsidDel="00B82988">
          <w:rPr>
            <w:sz w:val="24"/>
            <w:szCs w:val="24"/>
          </w:rPr>
          <w:delText xml:space="preserve"> </w:delText>
        </w:r>
        <w:r w:rsidRPr="00F331C9" w:rsidDel="00B82988">
          <w:rPr>
            <w:b/>
            <w:bCs/>
            <w:sz w:val="24"/>
            <w:szCs w:val="24"/>
          </w:rPr>
          <w:delText>106</w:delText>
        </w:r>
        <w:r w:rsidRPr="00F331C9" w:rsidDel="00B82988">
          <w:rPr>
            <w:sz w:val="24"/>
            <w:szCs w:val="24"/>
          </w:rPr>
          <w:delText>, 837–842 (2009).</w:delText>
        </w:r>
      </w:del>
    </w:p>
    <w:p w14:paraId="5DC6D560" w14:textId="785C22E3" w:rsidR="008F0C4F" w:rsidRPr="00F331C9" w:rsidDel="00B82988" w:rsidRDefault="008F0C4F" w:rsidP="00F331C9">
      <w:pPr>
        <w:pStyle w:val="Bibliography"/>
        <w:rPr>
          <w:del w:id="8077" w:author="LIN, Yufeng" w:date="2021-10-08T09:58:00Z"/>
          <w:sz w:val="24"/>
          <w:szCs w:val="24"/>
        </w:rPr>
      </w:pPr>
      <w:del w:id="8078" w:author="LIN, Yufeng" w:date="2021-10-08T09:58:00Z">
        <w:r w:rsidRPr="00F331C9" w:rsidDel="00B82988">
          <w:rPr>
            <w:sz w:val="24"/>
            <w:szCs w:val="24"/>
          </w:rPr>
          <w:delText>24.</w:delText>
        </w:r>
        <w:r w:rsidRPr="00F331C9" w:rsidDel="00B82988">
          <w:rPr>
            <w:sz w:val="24"/>
            <w:szCs w:val="24"/>
          </w:rPr>
          <w:tab/>
          <w:delText xml:space="preserve">McKenzie, A. T., Katsyv, I., Song, W.-M., Wang, M. &amp; Zhang, B. DGCA: A comprehensive R package for Differential Gene Correlation Analysis. </w:delText>
        </w:r>
        <w:r w:rsidRPr="00F331C9" w:rsidDel="00B82988">
          <w:rPr>
            <w:i/>
            <w:iCs/>
            <w:sz w:val="24"/>
            <w:szCs w:val="24"/>
          </w:rPr>
          <w:delText>BMC Systems Biology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106 (2016).</w:delText>
        </w:r>
      </w:del>
    </w:p>
    <w:p w14:paraId="2FF4A788" w14:textId="280007BF" w:rsidR="008F0C4F" w:rsidRPr="00F331C9" w:rsidDel="00B82988" w:rsidRDefault="008F0C4F" w:rsidP="00F331C9">
      <w:pPr>
        <w:pStyle w:val="Bibliography"/>
        <w:rPr>
          <w:del w:id="8079" w:author="LIN, Yufeng" w:date="2021-10-08T09:58:00Z"/>
          <w:sz w:val="24"/>
          <w:szCs w:val="24"/>
        </w:rPr>
      </w:pPr>
      <w:del w:id="8080" w:author="LIN, Yufeng" w:date="2021-10-08T09:58:00Z">
        <w:r w:rsidRPr="00F331C9" w:rsidDel="00B82988">
          <w:rPr>
            <w:sz w:val="24"/>
            <w:szCs w:val="24"/>
          </w:rPr>
          <w:delText>25.</w:delText>
        </w:r>
        <w:r w:rsidRPr="00F331C9" w:rsidDel="00B82988">
          <w:rPr>
            <w:sz w:val="24"/>
            <w:szCs w:val="24"/>
          </w:rPr>
          <w:tab/>
          <w:delText xml:space="preserve">Wood, D. E., Lu, J. &amp; Langmead, B. Improved metagenomic analysis with Kraken 2. </w:delText>
        </w:r>
        <w:r w:rsidRPr="00F331C9" w:rsidDel="00B82988">
          <w:rPr>
            <w:i/>
            <w:iCs/>
            <w:sz w:val="24"/>
            <w:szCs w:val="24"/>
          </w:rPr>
          <w:delText>Genome Biology</w:delText>
        </w:r>
        <w:r w:rsidRPr="00F331C9" w:rsidDel="00B82988">
          <w:rPr>
            <w:sz w:val="24"/>
            <w:szCs w:val="24"/>
          </w:rPr>
          <w:delText xml:space="preserve"> </w:delText>
        </w:r>
        <w:r w:rsidRPr="00F331C9" w:rsidDel="00B82988">
          <w:rPr>
            <w:b/>
            <w:bCs/>
            <w:sz w:val="24"/>
            <w:szCs w:val="24"/>
          </w:rPr>
          <w:delText>20</w:delText>
        </w:r>
        <w:r w:rsidRPr="00F331C9" w:rsidDel="00B82988">
          <w:rPr>
            <w:sz w:val="24"/>
            <w:szCs w:val="24"/>
          </w:rPr>
          <w:delText>, 257 (2019).</w:delText>
        </w:r>
      </w:del>
    </w:p>
    <w:p w14:paraId="57CBD636" w14:textId="6E5B5A4D" w:rsidR="008F0C4F" w:rsidRPr="00F331C9" w:rsidDel="00B82988" w:rsidRDefault="008F0C4F" w:rsidP="00F331C9">
      <w:pPr>
        <w:pStyle w:val="Bibliography"/>
        <w:rPr>
          <w:del w:id="8081" w:author="LIN, Yufeng" w:date="2021-10-08T09:58:00Z"/>
          <w:sz w:val="24"/>
          <w:szCs w:val="24"/>
        </w:rPr>
      </w:pPr>
      <w:del w:id="8082" w:author="LIN, Yufeng" w:date="2021-10-08T09:58:00Z">
        <w:r w:rsidRPr="00F331C9" w:rsidDel="00B82988">
          <w:rPr>
            <w:sz w:val="24"/>
            <w:szCs w:val="24"/>
          </w:rPr>
          <w:delText>26.</w:delText>
        </w:r>
        <w:r w:rsidRPr="00F331C9" w:rsidDel="00B82988">
          <w:rPr>
            <w:sz w:val="24"/>
            <w:szCs w:val="24"/>
          </w:rPr>
          <w:tab/>
          <w:delText xml:space="preserve">Lu, J., Breitwieser, F. P., Thielen, P. &amp; Salzberg, S. L. Bracken: estimating species abundance in metagenomics data. </w:delText>
        </w:r>
        <w:r w:rsidRPr="00F331C9" w:rsidDel="00B82988">
          <w:rPr>
            <w:i/>
            <w:iCs/>
            <w:sz w:val="24"/>
            <w:szCs w:val="24"/>
          </w:rPr>
          <w:delText>PeerJ Comput. Sci.</w:delText>
        </w:r>
        <w:r w:rsidRPr="00F331C9" w:rsidDel="00B82988">
          <w:rPr>
            <w:sz w:val="24"/>
            <w:szCs w:val="24"/>
          </w:rPr>
          <w:delText xml:space="preserve"> </w:delText>
        </w:r>
        <w:r w:rsidRPr="00F331C9" w:rsidDel="00B82988">
          <w:rPr>
            <w:b/>
            <w:bCs/>
            <w:sz w:val="24"/>
            <w:szCs w:val="24"/>
          </w:rPr>
          <w:delText>3</w:delText>
        </w:r>
        <w:r w:rsidRPr="00F331C9" w:rsidDel="00B82988">
          <w:rPr>
            <w:sz w:val="24"/>
            <w:szCs w:val="24"/>
          </w:rPr>
          <w:delText>, e104 (2017).</w:delText>
        </w:r>
      </w:del>
    </w:p>
    <w:p w14:paraId="41E5AC3C" w14:textId="13CBE560" w:rsidR="008F0C4F" w:rsidRPr="00F331C9" w:rsidDel="00B82988" w:rsidRDefault="008F0C4F" w:rsidP="00F331C9">
      <w:pPr>
        <w:pStyle w:val="Bibliography"/>
        <w:rPr>
          <w:del w:id="8083" w:author="LIN, Yufeng" w:date="2021-10-08T09:58:00Z"/>
          <w:sz w:val="24"/>
          <w:szCs w:val="24"/>
        </w:rPr>
      </w:pPr>
      <w:del w:id="8084" w:author="LIN, Yufeng" w:date="2021-10-08T09:58:00Z">
        <w:r w:rsidRPr="00F331C9" w:rsidDel="00B82988">
          <w:rPr>
            <w:sz w:val="24"/>
            <w:szCs w:val="24"/>
          </w:rPr>
          <w:delText>27.</w:delText>
        </w:r>
        <w:r w:rsidRPr="00F331C9" w:rsidDel="00B82988">
          <w:rPr>
            <w:sz w:val="24"/>
            <w:szCs w:val="24"/>
          </w:rPr>
          <w:tab/>
          <w:delText xml:space="preserve">Chin, V. K. </w:delText>
        </w:r>
        <w:r w:rsidRPr="00F331C9" w:rsidDel="00B82988">
          <w:rPr>
            <w:i/>
            <w:iCs/>
            <w:sz w:val="24"/>
            <w:szCs w:val="24"/>
          </w:rPr>
          <w:delText>et al.</w:delText>
        </w:r>
        <w:r w:rsidRPr="00F331C9" w:rsidDel="00B82988">
          <w:rPr>
            <w:sz w:val="24"/>
            <w:szCs w:val="24"/>
          </w:rPr>
          <w:delText xml:space="preserve"> Mycobiome in the Gut: A Multiperspective Review. </w:delText>
        </w:r>
        <w:r w:rsidRPr="00F331C9" w:rsidDel="00B82988">
          <w:rPr>
            <w:i/>
            <w:iCs/>
            <w:sz w:val="24"/>
            <w:szCs w:val="24"/>
          </w:rPr>
          <w:delText>Mediators of Inflammation</w:delText>
        </w:r>
        <w:r w:rsidRPr="00F331C9" w:rsidDel="00B82988">
          <w:rPr>
            <w:sz w:val="24"/>
            <w:szCs w:val="24"/>
          </w:rPr>
          <w:delText xml:space="preserve"> </w:delText>
        </w:r>
        <w:r w:rsidRPr="00F331C9" w:rsidDel="00B82988">
          <w:rPr>
            <w:b/>
            <w:bCs/>
            <w:sz w:val="24"/>
            <w:szCs w:val="24"/>
          </w:rPr>
          <w:delText>2020</w:delText>
        </w:r>
        <w:r w:rsidRPr="00F331C9" w:rsidDel="00B82988">
          <w:rPr>
            <w:sz w:val="24"/>
            <w:szCs w:val="24"/>
          </w:rPr>
          <w:delText>, e9560684 (2020).</w:delText>
        </w:r>
      </w:del>
    </w:p>
    <w:p w14:paraId="230D52BD" w14:textId="0ED965A6" w:rsidR="008F0C4F" w:rsidRPr="00F331C9" w:rsidDel="00B82988" w:rsidRDefault="008F0C4F" w:rsidP="00F331C9">
      <w:pPr>
        <w:pStyle w:val="Bibliography"/>
        <w:rPr>
          <w:del w:id="8085" w:author="LIN, Yufeng" w:date="2021-10-08T09:58:00Z"/>
          <w:sz w:val="24"/>
          <w:szCs w:val="24"/>
        </w:rPr>
      </w:pPr>
      <w:del w:id="8086" w:author="LIN, Yufeng" w:date="2021-10-08T09:58:00Z">
        <w:r w:rsidRPr="00F331C9" w:rsidDel="00B82988">
          <w:rPr>
            <w:sz w:val="24"/>
            <w:szCs w:val="24"/>
          </w:rPr>
          <w:delText>28.</w:delText>
        </w:r>
        <w:r w:rsidRPr="00F331C9" w:rsidDel="00B82988">
          <w:rPr>
            <w:sz w:val="24"/>
            <w:szCs w:val="24"/>
          </w:rPr>
          <w:tab/>
          <w:delText xml:space="preserve">Nakatsu, G. </w:delText>
        </w:r>
        <w:r w:rsidRPr="00F331C9" w:rsidDel="00B82988">
          <w:rPr>
            <w:i/>
            <w:iCs/>
            <w:sz w:val="24"/>
            <w:szCs w:val="24"/>
          </w:rPr>
          <w:delText>et al.</w:delText>
        </w:r>
        <w:r w:rsidRPr="00F331C9" w:rsidDel="00B82988">
          <w:rPr>
            <w:sz w:val="24"/>
            <w:szCs w:val="24"/>
          </w:rPr>
          <w:delText xml:space="preserve"> Gut mucosal microbiome across stages of colorectal carcinogenesis. </w:delText>
        </w:r>
        <w:r w:rsidRPr="00F331C9" w:rsidDel="00B82988">
          <w:rPr>
            <w:i/>
            <w:iCs/>
            <w:sz w:val="24"/>
            <w:szCs w:val="24"/>
          </w:rPr>
          <w:delText>Nature Communications</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8727 (2015).</w:delText>
        </w:r>
      </w:del>
    </w:p>
    <w:p w14:paraId="512BE770" w14:textId="2273650F" w:rsidR="008F0C4F" w:rsidRPr="00F331C9" w:rsidDel="00B82988" w:rsidRDefault="008F0C4F" w:rsidP="00F331C9">
      <w:pPr>
        <w:pStyle w:val="Bibliography"/>
        <w:rPr>
          <w:del w:id="8087" w:author="LIN, Yufeng" w:date="2021-10-08T09:58:00Z"/>
          <w:sz w:val="24"/>
          <w:szCs w:val="24"/>
        </w:rPr>
      </w:pPr>
      <w:del w:id="8088" w:author="LIN, Yufeng" w:date="2021-10-08T09:58:00Z">
        <w:r w:rsidRPr="00F331C9" w:rsidDel="00B82988">
          <w:rPr>
            <w:sz w:val="24"/>
            <w:szCs w:val="24"/>
          </w:rPr>
          <w:delText>29.</w:delText>
        </w:r>
        <w:r w:rsidRPr="00F331C9" w:rsidDel="00B82988">
          <w:rPr>
            <w:sz w:val="24"/>
            <w:szCs w:val="24"/>
          </w:rPr>
          <w:tab/>
          <w:delText xml:space="preserve">Cary, J. W., Ehrlich, K. C., Beltz, S. B., Harris-Coward, P. &amp; Klich, M. A. Characterization of the Aspergillus ochraceoroseus aflatoxin/sterigmatocystin biosynthetic gene cluster. </w:delText>
        </w:r>
        <w:r w:rsidRPr="00F331C9" w:rsidDel="00B82988">
          <w:rPr>
            <w:i/>
            <w:iCs/>
            <w:sz w:val="24"/>
            <w:szCs w:val="24"/>
          </w:rPr>
          <w:delText>Mycologia</w:delText>
        </w:r>
        <w:r w:rsidRPr="00F331C9" w:rsidDel="00B82988">
          <w:rPr>
            <w:sz w:val="24"/>
            <w:szCs w:val="24"/>
          </w:rPr>
          <w:delText xml:space="preserve"> </w:delText>
        </w:r>
        <w:r w:rsidRPr="00F331C9" w:rsidDel="00B82988">
          <w:rPr>
            <w:b/>
            <w:bCs/>
            <w:sz w:val="24"/>
            <w:szCs w:val="24"/>
          </w:rPr>
          <w:delText>101</w:delText>
        </w:r>
        <w:r w:rsidRPr="00F331C9" w:rsidDel="00B82988">
          <w:rPr>
            <w:sz w:val="24"/>
            <w:szCs w:val="24"/>
          </w:rPr>
          <w:delText>, 352–362 (2009).</w:delText>
        </w:r>
      </w:del>
    </w:p>
    <w:p w14:paraId="1C5A982B" w14:textId="5972AF65" w:rsidR="008F0C4F" w:rsidRPr="00F331C9" w:rsidDel="00B82988" w:rsidRDefault="008F0C4F" w:rsidP="00F331C9">
      <w:pPr>
        <w:pStyle w:val="Bibliography"/>
        <w:rPr>
          <w:del w:id="8089" w:author="LIN, Yufeng" w:date="2021-10-08T09:58:00Z"/>
          <w:sz w:val="24"/>
          <w:szCs w:val="24"/>
        </w:rPr>
      </w:pPr>
      <w:del w:id="8090" w:author="LIN, Yufeng" w:date="2021-10-08T09:58:00Z">
        <w:r w:rsidRPr="00F331C9" w:rsidDel="00B82988">
          <w:rPr>
            <w:sz w:val="24"/>
            <w:szCs w:val="24"/>
          </w:rPr>
          <w:delText>30.</w:delText>
        </w:r>
        <w:r w:rsidRPr="00F331C9" w:rsidDel="00B82988">
          <w:rPr>
            <w:sz w:val="24"/>
            <w:szCs w:val="24"/>
          </w:rPr>
          <w:tab/>
          <w:delText xml:space="preserve">Frisvad, J. C., Skouboe, P. &amp; Samson, R. A. Taxonomic comparison of three different groups of aflatoxin producers and a new efficient producer of aflatoxin B1, sterigmatocystin and 3-O-methylsterigmatocystin, Aspergillus rambellii sp. nov. </w:delText>
        </w:r>
        <w:r w:rsidRPr="00F331C9" w:rsidDel="00B82988">
          <w:rPr>
            <w:i/>
            <w:iCs/>
            <w:sz w:val="24"/>
            <w:szCs w:val="24"/>
          </w:rPr>
          <w:delText>Systematic and Applied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442–453 (2005).</w:delText>
        </w:r>
      </w:del>
    </w:p>
    <w:p w14:paraId="5A8C7359" w14:textId="090B6F49" w:rsidR="008F0C4F" w:rsidRPr="00F331C9" w:rsidDel="00B82988" w:rsidRDefault="008F0C4F" w:rsidP="00F331C9">
      <w:pPr>
        <w:pStyle w:val="Bibliography"/>
        <w:rPr>
          <w:del w:id="8091" w:author="LIN, Yufeng" w:date="2021-10-08T09:58:00Z"/>
          <w:sz w:val="24"/>
          <w:szCs w:val="24"/>
        </w:rPr>
      </w:pPr>
      <w:del w:id="8092" w:author="LIN, Yufeng" w:date="2021-10-08T09:58:00Z">
        <w:r w:rsidRPr="00F331C9" w:rsidDel="00B82988">
          <w:rPr>
            <w:sz w:val="24"/>
            <w:szCs w:val="24"/>
          </w:rPr>
          <w:delText>31.</w:delText>
        </w:r>
        <w:r w:rsidRPr="00F331C9" w:rsidDel="00B82988">
          <w:rPr>
            <w:sz w:val="24"/>
            <w:szCs w:val="24"/>
          </w:rPr>
          <w:tab/>
          <w:delText xml:space="preserve">Kim, S.-Y., Yang, E.-J., Son, Y. K., Yeo, J.-H. &amp; Song, K.-S. Enhanced anti-oxidative effect of fermented Korean mistletoe is originated from an increase in the contents of caffeic acid and lyoniresinol. </w:delText>
        </w:r>
        <w:r w:rsidRPr="00F331C9" w:rsidDel="00B82988">
          <w:rPr>
            <w:i/>
            <w:iCs/>
            <w:sz w:val="24"/>
            <w:szCs w:val="24"/>
          </w:rPr>
          <w:delText>Food Funct.</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2270–2277 (2016).</w:delText>
        </w:r>
      </w:del>
    </w:p>
    <w:p w14:paraId="59321358" w14:textId="0C3AA120" w:rsidR="008F0C4F" w:rsidRPr="00F331C9" w:rsidDel="00B82988" w:rsidRDefault="008F0C4F" w:rsidP="00F331C9">
      <w:pPr>
        <w:pStyle w:val="Bibliography"/>
        <w:rPr>
          <w:del w:id="8093" w:author="LIN, Yufeng" w:date="2021-10-08T09:58:00Z"/>
          <w:sz w:val="24"/>
          <w:szCs w:val="24"/>
        </w:rPr>
      </w:pPr>
      <w:del w:id="8094" w:author="LIN, Yufeng" w:date="2021-10-08T09:58:00Z">
        <w:r w:rsidRPr="00F331C9" w:rsidDel="00B82988">
          <w:rPr>
            <w:sz w:val="24"/>
            <w:szCs w:val="24"/>
          </w:rPr>
          <w:delText>32.</w:delText>
        </w:r>
        <w:r w:rsidRPr="00F331C9" w:rsidDel="00B82988">
          <w:rPr>
            <w:sz w:val="24"/>
            <w:szCs w:val="24"/>
          </w:rPr>
          <w:tab/>
          <w:delText xml:space="preserve">Cho, H.-D. </w:delText>
        </w:r>
        <w:r w:rsidRPr="00F331C9" w:rsidDel="00B82988">
          <w:rPr>
            <w:i/>
            <w:iCs/>
            <w:sz w:val="24"/>
            <w:szCs w:val="24"/>
          </w:rPr>
          <w:delText>et al.</w:delText>
        </w:r>
        <w:r w:rsidRPr="00F331C9" w:rsidDel="00B82988">
          <w:rPr>
            <w:sz w:val="24"/>
            <w:szCs w:val="24"/>
          </w:rPr>
          <w:delText xml:space="preserve"> Solid state fermentation process with Aspergillus kawachii enhances the cancer-suppressive potential of silkworm larva in hepatocellular carcinoma cells. </w:delText>
        </w:r>
        <w:r w:rsidRPr="00F331C9" w:rsidDel="00B82988">
          <w:rPr>
            <w:i/>
            <w:iCs/>
            <w:sz w:val="24"/>
            <w:szCs w:val="24"/>
          </w:rPr>
          <w:delText>BMC Complement Altern Med</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241 (2019).</w:delText>
        </w:r>
      </w:del>
    </w:p>
    <w:p w14:paraId="711CF407" w14:textId="16C84A29" w:rsidR="008F0C4F" w:rsidRPr="00F331C9" w:rsidDel="00B82988" w:rsidRDefault="008F0C4F" w:rsidP="00F331C9">
      <w:pPr>
        <w:pStyle w:val="Bibliography"/>
        <w:rPr>
          <w:del w:id="8095" w:author="LIN, Yufeng" w:date="2021-10-08T09:58:00Z"/>
          <w:sz w:val="24"/>
          <w:szCs w:val="24"/>
        </w:rPr>
      </w:pPr>
      <w:del w:id="8096" w:author="LIN, Yufeng" w:date="2021-10-08T09:58:00Z">
        <w:r w:rsidRPr="00F331C9" w:rsidDel="00B82988">
          <w:rPr>
            <w:sz w:val="24"/>
            <w:szCs w:val="24"/>
          </w:rPr>
          <w:delText>33.</w:delText>
        </w:r>
        <w:r w:rsidRPr="00F331C9" w:rsidDel="00B82988">
          <w:rPr>
            <w:sz w:val="24"/>
            <w:szCs w:val="24"/>
          </w:rPr>
          <w:tab/>
          <w:delText xml:space="preserve">Parhi, L. </w:delText>
        </w:r>
        <w:r w:rsidRPr="00F331C9" w:rsidDel="00B82988">
          <w:rPr>
            <w:i/>
            <w:iCs/>
            <w:sz w:val="24"/>
            <w:szCs w:val="24"/>
          </w:rPr>
          <w:delText>et al.</w:delText>
        </w:r>
        <w:r w:rsidRPr="00F331C9" w:rsidDel="00B82988">
          <w:rPr>
            <w:sz w:val="24"/>
            <w:szCs w:val="24"/>
          </w:rPr>
          <w:delText xml:space="preserve"> Breast cancer colonization by Fusobacterium nucleatum accelerates tumor growth and metastatic progression. </w:delText>
        </w:r>
        <w:r w:rsidRPr="00F331C9" w:rsidDel="00B82988">
          <w:rPr>
            <w:i/>
            <w:iCs/>
            <w:sz w:val="24"/>
            <w:szCs w:val="24"/>
          </w:rPr>
          <w:delText>Nat Commun</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3259 (2020).</w:delText>
        </w:r>
      </w:del>
    </w:p>
    <w:p w14:paraId="7ECAA14E" w14:textId="6BA2DF78" w:rsidR="008F0C4F" w:rsidRPr="00F331C9" w:rsidDel="00B82988" w:rsidRDefault="008F0C4F" w:rsidP="00F331C9">
      <w:pPr>
        <w:pStyle w:val="Bibliography"/>
        <w:rPr>
          <w:del w:id="8097" w:author="LIN, Yufeng" w:date="2021-10-08T09:58:00Z"/>
          <w:sz w:val="24"/>
          <w:szCs w:val="24"/>
        </w:rPr>
      </w:pPr>
      <w:del w:id="8098" w:author="LIN, Yufeng" w:date="2021-10-08T09:58:00Z">
        <w:r w:rsidRPr="00F331C9" w:rsidDel="00B82988">
          <w:rPr>
            <w:sz w:val="24"/>
            <w:szCs w:val="24"/>
          </w:rPr>
          <w:delText>34.</w:delText>
        </w:r>
        <w:r w:rsidRPr="00F331C9" w:rsidDel="00B82988">
          <w:rPr>
            <w:sz w:val="24"/>
            <w:szCs w:val="24"/>
          </w:rPr>
          <w:tab/>
          <w:delText xml:space="preserve">Stott, K. J., Phillips, B., Parry, L. &amp; May, S. Recent advancements in the exploitation of the gut microbiome in the diagnosis and treatment of colorectal cancer. </w:delText>
        </w:r>
        <w:r w:rsidRPr="00F331C9" w:rsidDel="00B82988">
          <w:rPr>
            <w:i/>
            <w:iCs/>
            <w:sz w:val="24"/>
            <w:szCs w:val="24"/>
          </w:rPr>
          <w:delText>Biosci Rep</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BSR20204113 (2021).</w:delText>
        </w:r>
      </w:del>
    </w:p>
    <w:p w14:paraId="3E9B3BC6" w14:textId="54D93DA1" w:rsidR="008F0C4F" w:rsidRPr="00F331C9" w:rsidDel="00B82988" w:rsidRDefault="008F0C4F" w:rsidP="00F331C9">
      <w:pPr>
        <w:pStyle w:val="Bibliography"/>
        <w:rPr>
          <w:del w:id="8099" w:author="LIN, Yufeng" w:date="2021-10-08T09:58:00Z"/>
          <w:sz w:val="24"/>
          <w:szCs w:val="24"/>
        </w:rPr>
      </w:pPr>
      <w:del w:id="8100" w:author="LIN, Yufeng" w:date="2021-10-08T09:58:00Z">
        <w:r w:rsidRPr="00F331C9" w:rsidDel="00B82988">
          <w:rPr>
            <w:sz w:val="24"/>
            <w:szCs w:val="24"/>
          </w:rPr>
          <w:delText>35.</w:delText>
        </w:r>
        <w:r w:rsidRPr="00F331C9" w:rsidDel="00B82988">
          <w:rPr>
            <w:sz w:val="24"/>
            <w:szCs w:val="24"/>
          </w:rPr>
          <w:tab/>
          <w:delText xml:space="preserve">Reyes, R., Abay, A. &amp; Siegel, M. Gemella morbillorum bacteremia associated with adenocarcinoma of the cecum. </w:delText>
        </w:r>
        <w:r w:rsidRPr="00F331C9" w:rsidDel="00B82988">
          <w:rPr>
            <w:i/>
            <w:iCs/>
            <w:sz w:val="24"/>
            <w:szCs w:val="24"/>
          </w:rPr>
          <w:delText>The American Journal of Medicine</w:delText>
        </w:r>
        <w:r w:rsidRPr="00F331C9" w:rsidDel="00B82988">
          <w:rPr>
            <w:sz w:val="24"/>
            <w:szCs w:val="24"/>
          </w:rPr>
          <w:delText xml:space="preserve"> </w:delText>
        </w:r>
        <w:r w:rsidRPr="00F331C9" w:rsidDel="00B82988">
          <w:rPr>
            <w:b/>
            <w:bCs/>
            <w:sz w:val="24"/>
            <w:szCs w:val="24"/>
          </w:rPr>
          <w:delText>111</w:delText>
        </w:r>
        <w:r w:rsidRPr="00F331C9" w:rsidDel="00B82988">
          <w:rPr>
            <w:sz w:val="24"/>
            <w:szCs w:val="24"/>
          </w:rPr>
          <w:delText>, 164–165 (2001).</w:delText>
        </w:r>
      </w:del>
    </w:p>
    <w:p w14:paraId="6451004E" w14:textId="264A4A5E" w:rsidR="008F0C4F" w:rsidRPr="00F331C9" w:rsidDel="00B82988" w:rsidRDefault="008F0C4F" w:rsidP="00F331C9">
      <w:pPr>
        <w:pStyle w:val="Bibliography"/>
        <w:rPr>
          <w:del w:id="8101" w:author="LIN, Yufeng" w:date="2021-10-08T09:58:00Z"/>
          <w:sz w:val="24"/>
          <w:szCs w:val="24"/>
        </w:rPr>
      </w:pPr>
      <w:del w:id="8102" w:author="LIN, Yufeng" w:date="2021-10-08T09:58:00Z">
        <w:r w:rsidRPr="00F331C9" w:rsidDel="00B82988">
          <w:rPr>
            <w:sz w:val="24"/>
            <w:szCs w:val="24"/>
          </w:rPr>
          <w:delText>36.</w:delText>
        </w:r>
        <w:r w:rsidRPr="00F331C9" w:rsidDel="00B82988">
          <w:rPr>
            <w:sz w:val="24"/>
            <w:szCs w:val="24"/>
          </w:rPr>
          <w:tab/>
          <w:delText xml:space="preserve">Ai, D. </w:delText>
        </w:r>
        <w:r w:rsidRPr="00F331C9" w:rsidDel="00B82988">
          <w:rPr>
            <w:i/>
            <w:iCs/>
            <w:sz w:val="24"/>
            <w:szCs w:val="24"/>
          </w:rPr>
          <w:delText>et al.</w:delText>
        </w:r>
        <w:r w:rsidRPr="00F331C9" w:rsidDel="00B82988">
          <w:rPr>
            <w:sz w:val="24"/>
            <w:szCs w:val="24"/>
          </w:rPr>
          <w:delText xml:space="preserve"> Identifying Gut Microbiota Associated With Colorectal Cancer Using a Zero-Inflated Lognormal Model.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826 (2019).</w:delText>
        </w:r>
      </w:del>
    </w:p>
    <w:p w14:paraId="1285A753" w14:textId="4F39C3DD" w:rsidR="008F0C4F" w:rsidRPr="00F331C9" w:rsidDel="00B82988" w:rsidRDefault="008F0C4F" w:rsidP="00F331C9">
      <w:pPr>
        <w:pStyle w:val="Bibliography"/>
        <w:rPr>
          <w:del w:id="8103" w:author="LIN, Yufeng" w:date="2021-10-08T09:58:00Z"/>
          <w:sz w:val="24"/>
          <w:szCs w:val="24"/>
        </w:rPr>
      </w:pPr>
      <w:del w:id="8104" w:author="LIN, Yufeng" w:date="2021-10-08T09:58:00Z">
        <w:r w:rsidRPr="00F331C9" w:rsidDel="00B82988">
          <w:rPr>
            <w:sz w:val="24"/>
            <w:szCs w:val="24"/>
          </w:rPr>
          <w:delText>37.</w:delText>
        </w:r>
        <w:r w:rsidRPr="00F331C9" w:rsidDel="00B82988">
          <w:rPr>
            <w:sz w:val="24"/>
            <w:szCs w:val="24"/>
          </w:rPr>
          <w:tab/>
          <w:delText xml:space="preserve">Loftus, M., Hassouneh, S. A.-D. &amp; Yooseph, S. Bacterial community structure alterations within the colorectal cancer gut microbiome. </w:delText>
        </w:r>
        <w:r w:rsidRPr="00F331C9" w:rsidDel="00B82988">
          <w:rPr>
            <w:i/>
            <w:iCs/>
            <w:sz w:val="24"/>
            <w:szCs w:val="24"/>
          </w:rPr>
          <w:delText>BMC Microbiol</w:delText>
        </w:r>
        <w:r w:rsidRPr="00F331C9" w:rsidDel="00B82988">
          <w:rPr>
            <w:sz w:val="24"/>
            <w:szCs w:val="24"/>
          </w:rPr>
          <w:delText xml:space="preserve"> </w:delText>
        </w:r>
        <w:r w:rsidRPr="00F331C9" w:rsidDel="00B82988">
          <w:rPr>
            <w:b/>
            <w:bCs/>
            <w:sz w:val="24"/>
            <w:szCs w:val="24"/>
          </w:rPr>
          <w:delText>21</w:delText>
        </w:r>
        <w:r w:rsidRPr="00F331C9" w:rsidDel="00B82988">
          <w:rPr>
            <w:sz w:val="24"/>
            <w:szCs w:val="24"/>
          </w:rPr>
          <w:delText>, 98 (2021).</w:delText>
        </w:r>
      </w:del>
    </w:p>
    <w:p w14:paraId="2C70DFB7" w14:textId="3A970833" w:rsidR="008F0C4F" w:rsidRPr="00F331C9" w:rsidDel="00B82988" w:rsidRDefault="008F0C4F" w:rsidP="00F331C9">
      <w:pPr>
        <w:pStyle w:val="Bibliography"/>
        <w:rPr>
          <w:del w:id="8105" w:author="LIN, Yufeng" w:date="2021-10-08T09:58:00Z"/>
          <w:sz w:val="24"/>
          <w:szCs w:val="24"/>
        </w:rPr>
      </w:pPr>
      <w:del w:id="8106" w:author="LIN, Yufeng" w:date="2021-10-08T09:58:00Z">
        <w:r w:rsidRPr="00F331C9" w:rsidDel="00B82988">
          <w:rPr>
            <w:sz w:val="24"/>
            <w:szCs w:val="24"/>
          </w:rPr>
          <w:delText>38.</w:delText>
        </w:r>
        <w:r w:rsidRPr="00F331C9" w:rsidDel="00B82988">
          <w:rPr>
            <w:sz w:val="24"/>
            <w:szCs w:val="24"/>
          </w:rPr>
          <w:tab/>
          <w:delText xml:space="preserve">Mu, W. </w:delText>
        </w:r>
        <w:r w:rsidRPr="00F331C9" w:rsidDel="00B82988">
          <w:rPr>
            <w:i/>
            <w:iCs/>
            <w:sz w:val="24"/>
            <w:szCs w:val="24"/>
          </w:rPr>
          <w:delText>et al.</w:delText>
        </w:r>
        <w:r w:rsidRPr="00F331C9" w:rsidDel="00B82988">
          <w:rPr>
            <w:sz w:val="24"/>
            <w:szCs w:val="24"/>
          </w:rPr>
          <w:delText xml:space="preserve"> Intracellular Porphyromonas gingivalis Promotes the Proliferation of Colorectal Cancer Cells via the MAPK/ERK Signaling Pathway. </w:delText>
        </w:r>
        <w:r w:rsidRPr="00F331C9" w:rsidDel="00B82988">
          <w:rPr>
            <w:i/>
            <w:iCs/>
            <w:sz w:val="24"/>
            <w:szCs w:val="24"/>
          </w:rPr>
          <w:delText>Front. Cell. Infect. Microbiol.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584798 (2020).</w:delText>
        </w:r>
      </w:del>
    </w:p>
    <w:p w14:paraId="01432AAE" w14:textId="2D86AAAE" w:rsidR="008F0C4F" w:rsidRPr="00F331C9" w:rsidDel="00B82988" w:rsidRDefault="008F0C4F" w:rsidP="00F331C9">
      <w:pPr>
        <w:pStyle w:val="Bibliography"/>
        <w:rPr>
          <w:del w:id="8107" w:author="LIN, Yufeng" w:date="2021-10-08T09:58:00Z"/>
          <w:sz w:val="24"/>
          <w:szCs w:val="24"/>
        </w:rPr>
      </w:pPr>
      <w:del w:id="8108" w:author="LIN, Yufeng" w:date="2021-10-08T09:58:00Z">
        <w:r w:rsidRPr="00F331C9" w:rsidDel="00B82988">
          <w:rPr>
            <w:sz w:val="24"/>
            <w:szCs w:val="24"/>
          </w:rPr>
          <w:delText>39.</w:delText>
        </w:r>
        <w:r w:rsidRPr="00F331C9" w:rsidDel="00B82988">
          <w:rPr>
            <w:sz w:val="24"/>
            <w:szCs w:val="24"/>
          </w:rPr>
          <w:tab/>
          <w:delText xml:space="preserve">Zhou, Y. &amp; Luo, G.-H. Porphyromonas gingivalis and digestive system cancers. </w:delText>
        </w:r>
        <w:r w:rsidRPr="00F331C9" w:rsidDel="00B82988">
          <w:rPr>
            <w:i/>
            <w:iCs/>
            <w:sz w:val="24"/>
            <w:szCs w:val="24"/>
          </w:rPr>
          <w:delText>WJCC</w:delText>
        </w:r>
        <w:r w:rsidRPr="00F331C9" w:rsidDel="00B82988">
          <w:rPr>
            <w:sz w:val="24"/>
            <w:szCs w:val="24"/>
          </w:rPr>
          <w:delText xml:space="preserve"> </w:delText>
        </w:r>
        <w:r w:rsidRPr="00F331C9" w:rsidDel="00B82988">
          <w:rPr>
            <w:b/>
            <w:bCs/>
            <w:sz w:val="24"/>
            <w:szCs w:val="24"/>
          </w:rPr>
          <w:delText>7</w:delText>
        </w:r>
        <w:r w:rsidRPr="00F331C9" w:rsidDel="00B82988">
          <w:rPr>
            <w:sz w:val="24"/>
            <w:szCs w:val="24"/>
          </w:rPr>
          <w:delText>, 819–829 (2019).</w:delText>
        </w:r>
      </w:del>
    </w:p>
    <w:p w14:paraId="08C8F55C" w14:textId="6D3F2C48" w:rsidR="008F0C4F" w:rsidRPr="00F331C9" w:rsidDel="00B82988" w:rsidRDefault="008F0C4F" w:rsidP="00F331C9">
      <w:pPr>
        <w:pStyle w:val="Bibliography"/>
        <w:rPr>
          <w:del w:id="8109" w:author="LIN, Yufeng" w:date="2021-10-08T09:58:00Z"/>
          <w:sz w:val="24"/>
          <w:szCs w:val="24"/>
        </w:rPr>
      </w:pPr>
      <w:del w:id="8110" w:author="LIN, Yufeng" w:date="2021-10-08T09:58:00Z">
        <w:r w:rsidRPr="00F331C9" w:rsidDel="00B82988">
          <w:rPr>
            <w:sz w:val="24"/>
            <w:szCs w:val="24"/>
          </w:rPr>
          <w:delText>40.</w:delText>
        </w:r>
        <w:r w:rsidRPr="00F331C9" w:rsidDel="00B82988">
          <w:rPr>
            <w:sz w:val="24"/>
            <w:szCs w:val="24"/>
          </w:rPr>
          <w:tab/>
          <w:delText xml:space="preserve">Yang, C.-Y. </w:delText>
        </w:r>
        <w:r w:rsidRPr="00F331C9" w:rsidDel="00B82988">
          <w:rPr>
            <w:i/>
            <w:iCs/>
            <w:sz w:val="24"/>
            <w:szCs w:val="24"/>
          </w:rPr>
          <w:delText>et al.</w:delText>
        </w:r>
        <w:r w:rsidRPr="00F331C9" w:rsidDel="00B82988">
          <w:rPr>
            <w:sz w:val="24"/>
            <w:szCs w:val="24"/>
          </w:rPr>
          <w:delText xml:space="preserve"> Oral Microbiota Community Dynamics Associated With Oral Squamous Cell Carcinoma Staging.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862 (2018).</w:delText>
        </w:r>
      </w:del>
    </w:p>
    <w:p w14:paraId="20797AFB" w14:textId="2B5AE089" w:rsidR="008F0C4F" w:rsidRPr="00F331C9" w:rsidDel="00B82988" w:rsidRDefault="008F0C4F" w:rsidP="00F331C9">
      <w:pPr>
        <w:pStyle w:val="Bibliography"/>
        <w:rPr>
          <w:del w:id="8111" w:author="LIN, Yufeng" w:date="2021-10-08T09:58:00Z"/>
          <w:sz w:val="24"/>
          <w:szCs w:val="24"/>
        </w:rPr>
      </w:pPr>
      <w:del w:id="8112" w:author="LIN, Yufeng" w:date="2021-10-08T09:58:00Z">
        <w:r w:rsidRPr="00F331C9" w:rsidDel="00B82988">
          <w:rPr>
            <w:sz w:val="24"/>
            <w:szCs w:val="24"/>
          </w:rPr>
          <w:delText>41.</w:delText>
        </w:r>
        <w:r w:rsidRPr="00F331C9" w:rsidDel="00B82988">
          <w:rPr>
            <w:sz w:val="24"/>
            <w:szCs w:val="24"/>
          </w:rPr>
          <w:tab/>
          <w:delText xml:space="preserve">Masood, U., Sharma, A., Lowe, D., Khan, R. &amp; Manocha, D. Colorectal Cancer Associated with Streptococcus anginosus Bacteremia and Liver Abscesses. </w:delText>
        </w:r>
        <w:r w:rsidRPr="00F331C9" w:rsidDel="00B82988">
          <w:rPr>
            <w:i/>
            <w:iCs/>
            <w:sz w:val="24"/>
            <w:szCs w:val="24"/>
          </w:rPr>
          <w:delText>Case Rep Gastroenterol</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769–774 (2016).</w:delText>
        </w:r>
      </w:del>
    </w:p>
    <w:p w14:paraId="6F6FA2C5" w14:textId="0F33CC15" w:rsidR="008F0C4F" w:rsidRPr="00F331C9" w:rsidDel="00B82988" w:rsidRDefault="008F0C4F" w:rsidP="00F331C9">
      <w:pPr>
        <w:pStyle w:val="Bibliography"/>
        <w:rPr>
          <w:del w:id="8113" w:author="LIN, Yufeng" w:date="2021-10-08T09:58:00Z"/>
          <w:sz w:val="24"/>
          <w:szCs w:val="24"/>
        </w:rPr>
      </w:pPr>
      <w:del w:id="8114" w:author="LIN, Yufeng" w:date="2021-10-08T09:58:00Z">
        <w:r w:rsidRPr="00F331C9" w:rsidDel="00B82988">
          <w:rPr>
            <w:sz w:val="24"/>
            <w:szCs w:val="24"/>
          </w:rPr>
          <w:delText>42.</w:delText>
        </w:r>
        <w:r w:rsidRPr="00F331C9" w:rsidDel="00B82988">
          <w:rPr>
            <w:sz w:val="24"/>
            <w:szCs w:val="24"/>
          </w:rPr>
          <w:tab/>
          <w:delText xml:space="preserve">Suzuki, H., Hase, R., Otsuka, Y. &amp; Hosokawa, N. Bloodstream infections caused by Streptococcus anginosus group bacteria: A retrospective analysis of 78 cases at a Japanese tertiary hospital. </w:delText>
        </w:r>
        <w:r w:rsidRPr="00F331C9" w:rsidDel="00B82988">
          <w:rPr>
            <w:i/>
            <w:iCs/>
            <w:sz w:val="24"/>
            <w:szCs w:val="24"/>
          </w:rPr>
          <w:delText>Journal of Infection and Chemotherapy</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456–460 (2016).</w:delText>
        </w:r>
      </w:del>
    </w:p>
    <w:p w14:paraId="28C44EE0" w14:textId="14F01950" w:rsidR="008F0C4F" w:rsidRPr="00F331C9" w:rsidDel="00B82988" w:rsidRDefault="008F0C4F" w:rsidP="00F331C9">
      <w:pPr>
        <w:pStyle w:val="Bibliography"/>
        <w:rPr>
          <w:del w:id="8115" w:author="LIN, Yufeng" w:date="2021-10-08T09:58:00Z"/>
          <w:sz w:val="24"/>
          <w:szCs w:val="24"/>
        </w:rPr>
      </w:pPr>
      <w:del w:id="8116" w:author="LIN, Yufeng" w:date="2021-10-08T09:58:00Z">
        <w:r w:rsidRPr="00F331C9" w:rsidDel="00B82988">
          <w:rPr>
            <w:sz w:val="24"/>
            <w:szCs w:val="24"/>
          </w:rPr>
          <w:delText>43.</w:delText>
        </w:r>
        <w:r w:rsidRPr="00F331C9" w:rsidDel="00B82988">
          <w:rPr>
            <w:sz w:val="24"/>
            <w:szCs w:val="24"/>
          </w:rPr>
          <w:tab/>
          <w:delText xml:space="preserve">Zupancic, K., Kriksic, V., Kovacevic, I. &amp; Kovacevic, D. Influence of Oral Probiotic Streptococcus salivarius K12 on Ear and Oral Cavity Health in Humans: Systematic Review. </w:delText>
        </w:r>
        <w:r w:rsidRPr="00F331C9" w:rsidDel="00B82988">
          <w:rPr>
            <w:i/>
            <w:iCs/>
            <w:sz w:val="24"/>
            <w:szCs w:val="24"/>
          </w:rPr>
          <w:delText>Probiotics &amp; Antimicro. Prot.</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102–110 (2017).</w:delText>
        </w:r>
      </w:del>
    </w:p>
    <w:p w14:paraId="0E12A771" w14:textId="015FCBE1" w:rsidR="008F0C4F" w:rsidRPr="00F331C9" w:rsidDel="00B82988" w:rsidRDefault="008F0C4F" w:rsidP="00F331C9">
      <w:pPr>
        <w:pStyle w:val="Bibliography"/>
        <w:rPr>
          <w:del w:id="8117" w:author="LIN, Yufeng" w:date="2021-10-08T09:58:00Z"/>
          <w:sz w:val="24"/>
          <w:szCs w:val="24"/>
        </w:rPr>
      </w:pPr>
      <w:del w:id="8118" w:author="LIN, Yufeng" w:date="2021-10-08T09:58:00Z">
        <w:r w:rsidRPr="00F331C9" w:rsidDel="00B82988">
          <w:rPr>
            <w:sz w:val="24"/>
            <w:szCs w:val="24"/>
          </w:rPr>
          <w:delText>44.</w:delText>
        </w:r>
        <w:r w:rsidRPr="00F331C9" w:rsidDel="00B82988">
          <w:rPr>
            <w:sz w:val="24"/>
            <w:szCs w:val="24"/>
          </w:rPr>
          <w:tab/>
          <w:delText xml:space="preserve">Ternes, D. </w:delText>
        </w:r>
        <w:r w:rsidRPr="00F331C9" w:rsidDel="00B82988">
          <w:rPr>
            <w:i/>
            <w:iCs/>
            <w:sz w:val="24"/>
            <w:szCs w:val="24"/>
          </w:rPr>
          <w:delText>et al.</w:delText>
        </w:r>
        <w:r w:rsidRPr="00F331C9" w:rsidDel="00B82988">
          <w:rPr>
            <w:sz w:val="24"/>
            <w:szCs w:val="24"/>
          </w:rPr>
          <w:delText xml:space="preserve"> Microbiome in Colorectal Cancer: How to Get from Meta-omics to Mechanism? </w:delText>
        </w:r>
        <w:r w:rsidRPr="00F331C9" w:rsidDel="00B82988">
          <w:rPr>
            <w:i/>
            <w:iCs/>
            <w:sz w:val="24"/>
            <w:szCs w:val="24"/>
          </w:rPr>
          <w:delText>Trends in Microbiology</w:delText>
        </w:r>
        <w:r w:rsidRPr="00F331C9" w:rsidDel="00B82988">
          <w:rPr>
            <w:sz w:val="24"/>
            <w:szCs w:val="24"/>
          </w:rPr>
          <w:delText xml:space="preserve"> </w:delText>
        </w:r>
        <w:r w:rsidRPr="00F331C9" w:rsidDel="00B82988">
          <w:rPr>
            <w:b/>
            <w:bCs/>
            <w:sz w:val="24"/>
            <w:szCs w:val="24"/>
          </w:rPr>
          <w:delText>28</w:delText>
        </w:r>
        <w:r w:rsidRPr="00F331C9" w:rsidDel="00B82988">
          <w:rPr>
            <w:sz w:val="24"/>
            <w:szCs w:val="24"/>
          </w:rPr>
          <w:delText>, 401–423 (2020).</w:delText>
        </w:r>
      </w:del>
    </w:p>
    <w:p w14:paraId="7CAE5923" w14:textId="39145B98" w:rsidR="008F0C4F" w:rsidRPr="00F331C9" w:rsidDel="00B82988" w:rsidRDefault="008F0C4F" w:rsidP="00F331C9">
      <w:pPr>
        <w:pStyle w:val="Bibliography"/>
        <w:rPr>
          <w:del w:id="8119" w:author="LIN, Yufeng" w:date="2021-10-08T09:58:00Z"/>
          <w:sz w:val="24"/>
          <w:szCs w:val="24"/>
        </w:rPr>
      </w:pPr>
      <w:del w:id="8120" w:author="LIN, Yufeng" w:date="2021-10-08T09:58:00Z">
        <w:r w:rsidRPr="00F331C9" w:rsidDel="00B82988">
          <w:rPr>
            <w:sz w:val="24"/>
            <w:szCs w:val="24"/>
          </w:rPr>
          <w:delText>45.</w:delText>
        </w:r>
        <w:r w:rsidRPr="00F331C9" w:rsidDel="00B82988">
          <w:rPr>
            <w:sz w:val="24"/>
            <w:szCs w:val="24"/>
          </w:rPr>
          <w:tab/>
          <w:delText xml:space="preserve">Liang, Q. </w:delText>
        </w:r>
        <w:r w:rsidRPr="00F331C9" w:rsidDel="00B82988">
          <w:rPr>
            <w:i/>
            <w:iCs/>
            <w:sz w:val="24"/>
            <w:szCs w:val="24"/>
          </w:rPr>
          <w:delText>et al.</w:delText>
        </w:r>
        <w:r w:rsidRPr="00F331C9" w:rsidDel="00B82988">
          <w:rPr>
            <w:sz w:val="24"/>
            <w:szCs w:val="24"/>
          </w:rPr>
          <w:delText xml:space="preserve"> Fecal Bacteria Act as Novel Biomarkers for Noninvasive Diagnosis of Colorectal Cancer. </w:delText>
        </w:r>
        <w:r w:rsidRPr="00F331C9" w:rsidDel="00B82988">
          <w:rPr>
            <w:i/>
            <w:iCs/>
            <w:sz w:val="24"/>
            <w:szCs w:val="24"/>
          </w:rPr>
          <w:delText>Clin Cancer Res</w:delText>
        </w:r>
        <w:r w:rsidRPr="00F331C9" w:rsidDel="00B82988">
          <w:rPr>
            <w:sz w:val="24"/>
            <w:szCs w:val="24"/>
          </w:rPr>
          <w:delText xml:space="preserve"> </w:delText>
        </w:r>
        <w:r w:rsidRPr="00F331C9" w:rsidDel="00B82988">
          <w:rPr>
            <w:b/>
            <w:bCs/>
            <w:sz w:val="24"/>
            <w:szCs w:val="24"/>
          </w:rPr>
          <w:delText>23</w:delText>
        </w:r>
        <w:r w:rsidRPr="00F331C9" w:rsidDel="00B82988">
          <w:rPr>
            <w:sz w:val="24"/>
            <w:szCs w:val="24"/>
          </w:rPr>
          <w:delText>, 2061–2070 (2017).</w:delText>
        </w:r>
      </w:del>
    </w:p>
    <w:p w14:paraId="479E91AB" w14:textId="05DA9B26" w:rsidR="008F0C4F" w:rsidRPr="00F331C9" w:rsidDel="00B82988" w:rsidRDefault="008F0C4F" w:rsidP="00F331C9">
      <w:pPr>
        <w:pStyle w:val="Bibliography"/>
        <w:rPr>
          <w:del w:id="8121" w:author="LIN, Yufeng" w:date="2021-10-08T09:58:00Z"/>
          <w:sz w:val="24"/>
          <w:szCs w:val="24"/>
        </w:rPr>
      </w:pPr>
      <w:del w:id="8122" w:author="LIN, Yufeng" w:date="2021-10-08T09:58:00Z">
        <w:r w:rsidRPr="00F331C9" w:rsidDel="00B82988">
          <w:rPr>
            <w:sz w:val="24"/>
            <w:szCs w:val="24"/>
          </w:rPr>
          <w:delText>46.</w:delText>
        </w:r>
        <w:r w:rsidRPr="00F331C9" w:rsidDel="00B82988">
          <w:rPr>
            <w:sz w:val="24"/>
            <w:szCs w:val="24"/>
          </w:rPr>
          <w:tab/>
          <w:delText xml:space="preserve">Jia, W., Rajani, C., Xu, H. &amp; Zheng, X. Gut microbiota alterations are distinct for primary colorectal cancer and hepatocellular carcinoma. </w:delText>
        </w:r>
        <w:r w:rsidRPr="00F331C9" w:rsidDel="00B82988">
          <w:rPr>
            <w:i/>
            <w:iCs/>
            <w:sz w:val="24"/>
            <w:szCs w:val="24"/>
          </w:rPr>
          <w:delText>Protein Cell</w:delText>
        </w:r>
        <w:r w:rsidRPr="00F331C9" w:rsidDel="00B82988">
          <w:rPr>
            <w:sz w:val="24"/>
            <w:szCs w:val="24"/>
          </w:rPr>
          <w:delText xml:space="preserve"> </w:delText>
        </w:r>
        <w:r w:rsidRPr="00F331C9" w:rsidDel="00B82988">
          <w:rPr>
            <w:b/>
            <w:bCs/>
            <w:sz w:val="24"/>
            <w:szCs w:val="24"/>
          </w:rPr>
          <w:delText>12</w:delText>
        </w:r>
        <w:r w:rsidRPr="00F331C9" w:rsidDel="00B82988">
          <w:rPr>
            <w:sz w:val="24"/>
            <w:szCs w:val="24"/>
          </w:rPr>
          <w:delText>, 374–393 (2021).</w:delText>
        </w:r>
      </w:del>
    </w:p>
    <w:p w14:paraId="29473400" w14:textId="49488CEC" w:rsidR="008F0C4F" w:rsidRPr="00F331C9" w:rsidDel="00B82988" w:rsidRDefault="008F0C4F" w:rsidP="00F331C9">
      <w:pPr>
        <w:pStyle w:val="Bibliography"/>
        <w:rPr>
          <w:del w:id="8123" w:author="LIN, Yufeng" w:date="2021-10-08T09:58:00Z"/>
          <w:sz w:val="24"/>
          <w:szCs w:val="24"/>
        </w:rPr>
      </w:pPr>
      <w:del w:id="8124" w:author="LIN, Yufeng" w:date="2021-10-08T09:58:00Z">
        <w:r w:rsidRPr="00F331C9" w:rsidDel="00B82988">
          <w:rPr>
            <w:sz w:val="24"/>
            <w:szCs w:val="24"/>
          </w:rPr>
          <w:delText>47.</w:delText>
        </w:r>
        <w:r w:rsidRPr="00F331C9" w:rsidDel="00B82988">
          <w:rPr>
            <w:sz w:val="24"/>
            <w:szCs w:val="24"/>
          </w:rPr>
          <w:tab/>
          <w:delText xml:space="preserve">Yu, X. </w:delText>
        </w:r>
        <w:r w:rsidRPr="00F331C9" w:rsidDel="00B82988">
          <w:rPr>
            <w:i/>
            <w:iCs/>
            <w:sz w:val="24"/>
            <w:szCs w:val="24"/>
          </w:rPr>
          <w:delText>et al.</w:delText>
        </w:r>
        <w:r w:rsidRPr="00F331C9" w:rsidDel="00B82988">
          <w:rPr>
            <w:sz w:val="24"/>
            <w:szCs w:val="24"/>
          </w:rPr>
          <w:delText xml:space="preserve"> A Comparative Characterization of Different Host-sourced Lactobacillus ruminis Strains and Their Adhesive, Inhibitory, and Immunomodulating Functions.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8</w:delText>
        </w:r>
        <w:r w:rsidRPr="00F331C9" w:rsidDel="00B82988">
          <w:rPr>
            <w:sz w:val="24"/>
            <w:szCs w:val="24"/>
          </w:rPr>
          <w:delText>, (2017).</w:delText>
        </w:r>
      </w:del>
    </w:p>
    <w:p w14:paraId="2BA2A68A" w14:textId="0720592A" w:rsidR="008F0C4F" w:rsidRPr="00F331C9" w:rsidDel="00B82988" w:rsidRDefault="008F0C4F" w:rsidP="00F331C9">
      <w:pPr>
        <w:pStyle w:val="Bibliography"/>
        <w:rPr>
          <w:del w:id="8125" w:author="LIN, Yufeng" w:date="2021-10-08T09:58:00Z"/>
          <w:sz w:val="24"/>
          <w:szCs w:val="24"/>
        </w:rPr>
      </w:pPr>
      <w:del w:id="8126" w:author="LIN, Yufeng" w:date="2021-10-08T09:58:00Z">
        <w:r w:rsidRPr="00F331C9" w:rsidDel="00B82988">
          <w:rPr>
            <w:sz w:val="24"/>
            <w:szCs w:val="24"/>
          </w:rPr>
          <w:delText>48.</w:delText>
        </w:r>
        <w:r w:rsidRPr="00F331C9" w:rsidDel="00B82988">
          <w:rPr>
            <w:sz w:val="24"/>
            <w:szCs w:val="24"/>
          </w:rPr>
          <w:tab/>
          <w:delText xml:space="preserve">Department of Microbiology, Islamic Azad University School of Science, Fars, Iran </w:delText>
        </w:r>
        <w:r w:rsidRPr="00F331C9" w:rsidDel="00B82988">
          <w:rPr>
            <w:i/>
            <w:iCs/>
            <w:sz w:val="24"/>
            <w:szCs w:val="24"/>
          </w:rPr>
          <w:delText>et al.</w:delText>
        </w:r>
        <w:r w:rsidRPr="00F331C9" w:rsidDel="00B82988">
          <w:rPr>
            <w:sz w:val="24"/>
            <w:szCs w:val="24"/>
          </w:rPr>
          <w:delText xml:space="preserve"> Anti-colon cancer activity of Bifidobacterium metabolites on colon cancer cell line SW742. </w:delText>
        </w:r>
        <w:r w:rsidRPr="00F331C9" w:rsidDel="00B82988">
          <w:rPr>
            <w:i/>
            <w:iCs/>
            <w:sz w:val="24"/>
            <w:szCs w:val="24"/>
          </w:rPr>
          <w:delText>Turk J Gastroenterol</w:delText>
        </w:r>
        <w:r w:rsidRPr="00F331C9" w:rsidDel="00B82988">
          <w:rPr>
            <w:sz w:val="24"/>
            <w:szCs w:val="24"/>
          </w:rPr>
          <w:delText xml:space="preserve"> </w:delText>
        </w:r>
        <w:r w:rsidRPr="00F331C9" w:rsidDel="00B82988">
          <w:rPr>
            <w:b/>
            <w:bCs/>
            <w:sz w:val="24"/>
            <w:szCs w:val="24"/>
          </w:rPr>
          <w:delText>30</w:delText>
        </w:r>
        <w:r w:rsidRPr="00F331C9" w:rsidDel="00B82988">
          <w:rPr>
            <w:sz w:val="24"/>
            <w:szCs w:val="24"/>
          </w:rPr>
          <w:delText>, 835–842 (2019).</w:delText>
        </w:r>
      </w:del>
    </w:p>
    <w:p w14:paraId="19DBBB00" w14:textId="48733605" w:rsidR="008F0C4F" w:rsidRPr="00F331C9" w:rsidDel="00B82988" w:rsidRDefault="008F0C4F" w:rsidP="00F331C9">
      <w:pPr>
        <w:pStyle w:val="Bibliography"/>
        <w:rPr>
          <w:del w:id="8127" w:author="LIN, Yufeng" w:date="2021-10-08T09:58:00Z"/>
          <w:sz w:val="24"/>
          <w:szCs w:val="24"/>
        </w:rPr>
      </w:pPr>
      <w:del w:id="8128" w:author="LIN, Yufeng" w:date="2021-10-08T09:58:00Z">
        <w:r w:rsidRPr="00F331C9" w:rsidDel="00B82988">
          <w:rPr>
            <w:sz w:val="24"/>
            <w:szCs w:val="24"/>
          </w:rPr>
          <w:delText>49.</w:delText>
        </w:r>
        <w:r w:rsidRPr="00F331C9" w:rsidDel="00B82988">
          <w:rPr>
            <w:sz w:val="24"/>
            <w:szCs w:val="24"/>
          </w:rPr>
          <w:tab/>
          <w:delText xml:space="preserve">Tarrah, A. </w:delText>
        </w:r>
        <w:r w:rsidRPr="00F331C9" w:rsidDel="00B82988">
          <w:rPr>
            <w:i/>
            <w:iCs/>
            <w:sz w:val="24"/>
            <w:szCs w:val="24"/>
          </w:rPr>
          <w:delText>et al.</w:delText>
        </w:r>
        <w:r w:rsidRPr="00F331C9" w:rsidDel="00B82988">
          <w:rPr>
            <w:sz w:val="24"/>
            <w:szCs w:val="24"/>
          </w:rPr>
          <w:delText xml:space="preserve"> In vitro Probiotic Potential and Anti-cancer Activity of Newly Isolated Folate-Producing Streptococcus thermophilus Strains. </w:delText>
        </w:r>
        <w:r w:rsidRPr="00F331C9" w:rsidDel="00B82988">
          <w:rPr>
            <w:i/>
            <w:iCs/>
            <w:sz w:val="24"/>
            <w:szCs w:val="24"/>
          </w:rPr>
          <w:delText>Front. Microbiol.</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2214 (2018).</w:delText>
        </w:r>
      </w:del>
    </w:p>
    <w:p w14:paraId="1DA1B1B0" w14:textId="251A2A12" w:rsidR="008F0C4F" w:rsidRPr="00F331C9" w:rsidDel="00B82988" w:rsidRDefault="008F0C4F" w:rsidP="00F331C9">
      <w:pPr>
        <w:pStyle w:val="Bibliography"/>
        <w:rPr>
          <w:del w:id="8129" w:author="LIN, Yufeng" w:date="2021-10-08T09:58:00Z"/>
          <w:sz w:val="24"/>
          <w:szCs w:val="24"/>
        </w:rPr>
      </w:pPr>
      <w:del w:id="8130" w:author="LIN, Yufeng" w:date="2021-10-08T09:58:00Z">
        <w:r w:rsidRPr="00F331C9" w:rsidDel="00B82988">
          <w:rPr>
            <w:sz w:val="24"/>
            <w:szCs w:val="24"/>
          </w:rPr>
          <w:delText>50.</w:delText>
        </w:r>
        <w:r w:rsidRPr="00F331C9" w:rsidDel="00B82988">
          <w:rPr>
            <w:sz w:val="24"/>
            <w:szCs w:val="24"/>
          </w:rPr>
          <w:tab/>
          <w:delText xml:space="preserve">Singh, J. Bifidobacterium longum, a lactic acid-producing intestinal bacterium inhibits colon cancer and modulates the intermediate biomarkers of colon carcinogenesis. </w:delText>
        </w:r>
        <w:r w:rsidRPr="00F331C9" w:rsidDel="00B82988">
          <w:rPr>
            <w:i/>
            <w:iCs/>
            <w:sz w:val="24"/>
            <w:szCs w:val="24"/>
          </w:rPr>
          <w:delText>Carcinogenesis</w:delText>
        </w:r>
        <w:r w:rsidRPr="00F331C9" w:rsidDel="00B82988">
          <w:rPr>
            <w:sz w:val="24"/>
            <w:szCs w:val="24"/>
          </w:rPr>
          <w:delText xml:space="preserve"> </w:delText>
        </w:r>
        <w:r w:rsidRPr="00F331C9" w:rsidDel="00B82988">
          <w:rPr>
            <w:b/>
            <w:bCs/>
            <w:sz w:val="24"/>
            <w:szCs w:val="24"/>
          </w:rPr>
          <w:delText>18</w:delText>
        </w:r>
        <w:r w:rsidRPr="00F331C9" w:rsidDel="00B82988">
          <w:rPr>
            <w:sz w:val="24"/>
            <w:szCs w:val="24"/>
          </w:rPr>
          <w:delText>, 833–841 (1997).</w:delText>
        </w:r>
      </w:del>
    </w:p>
    <w:p w14:paraId="5F2A79BD" w14:textId="747D815A" w:rsidR="008F0C4F" w:rsidRPr="00F331C9" w:rsidDel="00B82988" w:rsidRDefault="008F0C4F" w:rsidP="00F331C9">
      <w:pPr>
        <w:pStyle w:val="Bibliography"/>
        <w:rPr>
          <w:del w:id="8131" w:author="LIN, Yufeng" w:date="2021-10-08T09:58:00Z"/>
          <w:sz w:val="24"/>
          <w:szCs w:val="24"/>
        </w:rPr>
      </w:pPr>
      <w:del w:id="8132" w:author="LIN, Yufeng" w:date="2021-10-08T09:58:00Z">
        <w:r w:rsidRPr="00F331C9" w:rsidDel="00B82988">
          <w:rPr>
            <w:sz w:val="24"/>
            <w:szCs w:val="24"/>
          </w:rPr>
          <w:delText>51.</w:delText>
        </w:r>
        <w:r w:rsidRPr="00F331C9" w:rsidDel="00B82988">
          <w:rPr>
            <w:sz w:val="24"/>
            <w:szCs w:val="24"/>
          </w:rPr>
          <w:tab/>
          <w:delText xml:space="preserve">Saber, A., Alipour, B., Faghfoori, Z., Mousavi jam, A. &amp; Yari Khosroushahi, A. Secretion metabolites of probiotic yeast, Pichia kudriavzevii AS-12, induces apoptosis pathways in human colorectal cancer cell lines. </w:delText>
        </w:r>
        <w:r w:rsidRPr="00F331C9" w:rsidDel="00B82988">
          <w:rPr>
            <w:i/>
            <w:iCs/>
            <w:sz w:val="24"/>
            <w:szCs w:val="24"/>
          </w:rPr>
          <w:delText>Nutrition Research</w:delText>
        </w:r>
        <w:r w:rsidRPr="00F331C9" w:rsidDel="00B82988">
          <w:rPr>
            <w:sz w:val="24"/>
            <w:szCs w:val="24"/>
          </w:rPr>
          <w:delText xml:space="preserve"> </w:delText>
        </w:r>
        <w:r w:rsidRPr="00F331C9" w:rsidDel="00B82988">
          <w:rPr>
            <w:b/>
            <w:bCs/>
            <w:sz w:val="24"/>
            <w:szCs w:val="24"/>
          </w:rPr>
          <w:delText>41</w:delText>
        </w:r>
        <w:r w:rsidRPr="00F331C9" w:rsidDel="00B82988">
          <w:rPr>
            <w:sz w:val="24"/>
            <w:szCs w:val="24"/>
          </w:rPr>
          <w:delText>, 36–46 (2017).</w:delText>
        </w:r>
      </w:del>
    </w:p>
    <w:p w14:paraId="7B8D2877" w14:textId="0EA6820B" w:rsidR="008F0C4F" w:rsidRPr="00F331C9" w:rsidDel="00B82988" w:rsidRDefault="008F0C4F" w:rsidP="00F331C9">
      <w:pPr>
        <w:pStyle w:val="Bibliography"/>
        <w:rPr>
          <w:del w:id="8133" w:author="LIN, Yufeng" w:date="2021-10-08T09:58:00Z"/>
          <w:sz w:val="24"/>
          <w:szCs w:val="24"/>
        </w:rPr>
      </w:pPr>
      <w:del w:id="8134" w:author="LIN, Yufeng" w:date="2021-10-08T09:58:00Z">
        <w:r w:rsidRPr="00F331C9" w:rsidDel="00B82988">
          <w:rPr>
            <w:sz w:val="24"/>
            <w:szCs w:val="24"/>
          </w:rPr>
          <w:delText>52.</w:delText>
        </w:r>
        <w:r w:rsidRPr="00F331C9" w:rsidDel="00B82988">
          <w:rPr>
            <w:sz w:val="24"/>
            <w:szCs w:val="24"/>
          </w:rPr>
          <w:tab/>
          <w:delText xml:space="preserve">Li, J. </w:delText>
        </w:r>
        <w:r w:rsidRPr="00F331C9" w:rsidDel="00B82988">
          <w:rPr>
            <w:i/>
            <w:iCs/>
            <w:sz w:val="24"/>
            <w:szCs w:val="24"/>
          </w:rPr>
          <w:delText>et al.</w:delText>
        </w:r>
        <w:r w:rsidRPr="00F331C9" w:rsidDel="00B82988">
          <w:rPr>
            <w:sz w:val="24"/>
            <w:szCs w:val="24"/>
          </w:rPr>
          <w:delText xml:space="preserve"> Fungi in Gastrointestinal Tracts of Human and Mice: from Community to Functions. </w:delText>
        </w:r>
        <w:r w:rsidRPr="00F331C9" w:rsidDel="00B82988">
          <w:rPr>
            <w:i/>
            <w:iCs/>
            <w:sz w:val="24"/>
            <w:szCs w:val="24"/>
          </w:rPr>
          <w:delText>Microb Ecol</w:delText>
        </w:r>
        <w:r w:rsidRPr="00F331C9" w:rsidDel="00B82988">
          <w:rPr>
            <w:sz w:val="24"/>
            <w:szCs w:val="24"/>
          </w:rPr>
          <w:delText xml:space="preserve"> </w:delText>
        </w:r>
        <w:r w:rsidRPr="00F331C9" w:rsidDel="00B82988">
          <w:rPr>
            <w:b/>
            <w:bCs/>
            <w:sz w:val="24"/>
            <w:szCs w:val="24"/>
          </w:rPr>
          <w:delText>75</w:delText>
        </w:r>
        <w:r w:rsidRPr="00F331C9" w:rsidDel="00B82988">
          <w:rPr>
            <w:sz w:val="24"/>
            <w:szCs w:val="24"/>
          </w:rPr>
          <w:delText>, 821–829 (2018).</w:delText>
        </w:r>
      </w:del>
    </w:p>
    <w:p w14:paraId="71565124" w14:textId="5BB144B1" w:rsidR="008F0C4F" w:rsidRPr="00F331C9" w:rsidDel="00B82988" w:rsidRDefault="008F0C4F" w:rsidP="00F331C9">
      <w:pPr>
        <w:pStyle w:val="Bibliography"/>
        <w:rPr>
          <w:del w:id="8135" w:author="LIN, Yufeng" w:date="2021-10-08T09:58:00Z"/>
          <w:sz w:val="24"/>
          <w:szCs w:val="24"/>
        </w:rPr>
      </w:pPr>
      <w:del w:id="8136" w:author="LIN, Yufeng" w:date="2021-10-08T09:58:00Z">
        <w:r w:rsidRPr="00F331C9" w:rsidDel="00B82988">
          <w:rPr>
            <w:sz w:val="24"/>
            <w:szCs w:val="24"/>
          </w:rPr>
          <w:delText>53.</w:delText>
        </w:r>
        <w:r w:rsidRPr="00F331C9" w:rsidDel="00B82988">
          <w:rPr>
            <w:sz w:val="24"/>
            <w:szCs w:val="24"/>
          </w:rPr>
          <w:tab/>
          <w:delText xml:space="preserve">Pérez, J. C. &amp; Johnson, A. D. Regulatory Circuits That Enable Proliferation of the Fungus Candida albicans in a Mammalian Host. </w:delText>
        </w:r>
        <w:r w:rsidRPr="00F331C9" w:rsidDel="00B82988">
          <w:rPr>
            <w:i/>
            <w:iCs/>
            <w:sz w:val="24"/>
            <w:szCs w:val="24"/>
          </w:rPr>
          <w:delText>PLOS Pathogens</w:delText>
        </w:r>
        <w:r w:rsidRPr="00F331C9" w:rsidDel="00B82988">
          <w:rPr>
            <w:sz w:val="24"/>
            <w:szCs w:val="24"/>
          </w:rPr>
          <w:delText xml:space="preserve"> </w:delText>
        </w:r>
        <w:r w:rsidRPr="00F331C9" w:rsidDel="00B82988">
          <w:rPr>
            <w:b/>
            <w:bCs/>
            <w:sz w:val="24"/>
            <w:szCs w:val="24"/>
          </w:rPr>
          <w:delText>9</w:delText>
        </w:r>
        <w:r w:rsidRPr="00F331C9" w:rsidDel="00B82988">
          <w:rPr>
            <w:sz w:val="24"/>
            <w:szCs w:val="24"/>
          </w:rPr>
          <w:delText>, e1003780 (2013).</w:delText>
        </w:r>
      </w:del>
    </w:p>
    <w:p w14:paraId="1773D249" w14:textId="52A78DE6" w:rsidR="008F0C4F" w:rsidRPr="00F331C9" w:rsidDel="00B82988" w:rsidRDefault="008F0C4F" w:rsidP="00F331C9">
      <w:pPr>
        <w:pStyle w:val="Bibliography"/>
        <w:rPr>
          <w:del w:id="8137" w:author="LIN, Yufeng" w:date="2021-10-08T09:58:00Z"/>
          <w:sz w:val="24"/>
          <w:szCs w:val="24"/>
        </w:rPr>
      </w:pPr>
      <w:del w:id="8138" w:author="LIN, Yufeng" w:date="2021-10-08T09:58:00Z">
        <w:r w:rsidRPr="00F331C9" w:rsidDel="00B82988">
          <w:rPr>
            <w:sz w:val="24"/>
            <w:szCs w:val="24"/>
          </w:rPr>
          <w:delText>54.</w:delText>
        </w:r>
        <w:r w:rsidRPr="00F331C9" w:rsidDel="00B82988">
          <w:rPr>
            <w:sz w:val="24"/>
            <w:szCs w:val="24"/>
          </w:rPr>
          <w:tab/>
          <w:delText xml:space="preserve">Fontana </w:delText>
        </w:r>
        <w:r w:rsidRPr="00F331C9" w:rsidDel="00B82988">
          <w:rPr>
            <w:i/>
            <w:iCs/>
            <w:sz w:val="24"/>
            <w:szCs w:val="24"/>
          </w:rPr>
          <w:delText>et al.</w:delText>
        </w:r>
        <w:r w:rsidRPr="00F331C9" w:rsidDel="00B82988">
          <w:rPr>
            <w:sz w:val="24"/>
            <w:szCs w:val="24"/>
          </w:rPr>
          <w:delText xml:space="preserve"> Gut Microbiota Profiles Differ among Individuals Depending on Their Region of Origin: An Italian Pilot Study. </w:delText>
        </w:r>
        <w:r w:rsidRPr="00F331C9" w:rsidDel="00B82988">
          <w:rPr>
            <w:i/>
            <w:iCs/>
            <w:sz w:val="24"/>
            <w:szCs w:val="24"/>
          </w:rPr>
          <w:delText>IJERPH</w:delText>
        </w:r>
        <w:r w:rsidRPr="00F331C9" w:rsidDel="00B82988">
          <w:rPr>
            <w:sz w:val="24"/>
            <w:szCs w:val="24"/>
          </w:rPr>
          <w:delText xml:space="preserve"> </w:delText>
        </w:r>
        <w:r w:rsidRPr="00F331C9" w:rsidDel="00B82988">
          <w:rPr>
            <w:b/>
            <w:bCs/>
            <w:sz w:val="24"/>
            <w:szCs w:val="24"/>
          </w:rPr>
          <w:delText>16</w:delText>
        </w:r>
        <w:r w:rsidRPr="00F331C9" w:rsidDel="00B82988">
          <w:rPr>
            <w:sz w:val="24"/>
            <w:szCs w:val="24"/>
          </w:rPr>
          <w:delText>, 4065 (2019).</w:delText>
        </w:r>
      </w:del>
    </w:p>
    <w:p w14:paraId="5156E5E7" w14:textId="0BCDE187" w:rsidR="008F0C4F" w:rsidRPr="00F331C9" w:rsidDel="00B82988" w:rsidRDefault="008F0C4F" w:rsidP="00F331C9">
      <w:pPr>
        <w:pStyle w:val="Bibliography"/>
        <w:rPr>
          <w:del w:id="8139" w:author="LIN, Yufeng" w:date="2021-10-08T09:58:00Z"/>
          <w:sz w:val="24"/>
          <w:szCs w:val="24"/>
        </w:rPr>
      </w:pPr>
      <w:del w:id="8140" w:author="LIN, Yufeng" w:date="2021-10-08T09:58:00Z">
        <w:r w:rsidRPr="00F331C9" w:rsidDel="00B82988">
          <w:rPr>
            <w:sz w:val="24"/>
            <w:szCs w:val="24"/>
          </w:rPr>
          <w:delText>55.</w:delText>
        </w:r>
        <w:r w:rsidRPr="00F331C9" w:rsidDel="00B82988">
          <w:rPr>
            <w:sz w:val="24"/>
            <w:szCs w:val="24"/>
          </w:rPr>
          <w:tab/>
          <w:delText xml:space="preserve">MetaHIT consortium </w:delText>
        </w:r>
        <w:r w:rsidRPr="00F331C9" w:rsidDel="00B82988">
          <w:rPr>
            <w:i/>
            <w:iCs/>
            <w:sz w:val="24"/>
            <w:szCs w:val="24"/>
          </w:rPr>
          <w:delText>et al.</w:delText>
        </w:r>
        <w:r w:rsidRPr="00F331C9" w:rsidDel="00B82988">
          <w:rPr>
            <w:sz w:val="24"/>
            <w:szCs w:val="24"/>
          </w:rPr>
          <w:delText xml:space="preserve"> Richness of human gut microbiome correlates with metabolic markers. </w:delText>
        </w:r>
        <w:r w:rsidRPr="00F331C9" w:rsidDel="00B82988">
          <w:rPr>
            <w:i/>
            <w:iCs/>
            <w:sz w:val="24"/>
            <w:szCs w:val="24"/>
          </w:rPr>
          <w:delText>Nature</w:delText>
        </w:r>
        <w:r w:rsidRPr="00F331C9" w:rsidDel="00B82988">
          <w:rPr>
            <w:sz w:val="24"/>
            <w:szCs w:val="24"/>
          </w:rPr>
          <w:delText xml:space="preserve"> </w:delText>
        </w:r>
        <w:r w:rsidRPr="00F331C9" w:rsidDel="00B82988">
          <w:rPr>
            <w:b/>
            <w:bCs/>
            <w:sz w:val="24"/>
            <w:szCs w:val="24"/>
          </w:rPr>
          <w:delText>500</w:delText>
        </w:r>
        <w:r w:rsidRPr="00F331C9" w:rsidDel="00B82988">
          <w:rPr>
            <w:sz w:val="24"/>
            <w:szCs w:val="24"/>
          </w:rPr>
          <w:delText>, 541–546 (2013).</w:delText>
        </w:r>
      </w:del>
    </w:p>
    <w:p w14:paraId="0DBEAF47" w14:textId="5B8AEB5B" w:rsidR="008F0C4F" w:rsidRPr="00F331C9" w:rsidDel="00B82988" w:rsidRDefault="008F0C4F" w:rsidP="00F331C9">
      <w:pPr>
        <w:pStyle w:val="Bibliography"/>
        <w:rPr>
          <w:del w:id="8141" w:author="LIN, Yufeng" w:date="2021-10-08T09:58:00Z"/>
          <w:sz w:val="24"/>
          <w:szCs w:val="24"/>
        </w:rPr>
      </w:pPr>
      <w:del w:id="8142" w:author="LIN, Yufeng" w:date="2021-10-08T09:58:00Z">
        <w:r w:rsidRPr="00F331C9" w:rsidDel="00B82988">
          <w:rPr>
            <w:sz w:val="24"/>
            <w:szCs w:val="24"/>
          </w:rPr>
          <w:delText>56.</w:delText>
        </w:r>
        <w:r w:rsidRPr="00F331C9" w:rsidDel="00B82988">
          <w:rPr>
            <w:sz w:val="24"/>
            <w:szCs w:val="24"/>
          </w:rPr>
          <w:tab/>
          <w:delText xml:space="preserve">Manichanh, C. </w:delText>
        </w:r>
        <w:r w:rsidRPr="00F331C9" w:rsidDel="00B82988">
          <w:rPr>
            <w:i/>
            <w:iCs/>
            <w:sz w:val="24"/>
            <w:szCs w:val="24"/>
          </w:rPr>
          <w:delText>et al.</w:delText>
        </w:r>
        <w:r w:rsidRPr="00F331C9" w:rsidDel="00B82988">
          <w:rPr>
            <w:sz w:val="24"/>
            <w:szCs w:val="24"/>
          </w:rPr>
          <w:delText xml:space="preserve"> Reduced diversity of faecal microbiota in Crohn’s disease revealed by a metagenomic approach.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55</w:delText>
        </w:r>
        <w:r w:rsidRPr="00F331C9" w:rsidDel="00B82988">
          <w:rPr>
            <w:sz w:val="24"/>
            <w:szCs w:val="24"/>
          </w:rPr>
          <w:delText>, 205–211 (2006).</w:delText>
        </w:r>
      </w:del>
    </w:p>
    <w:p w14:paraId="675700E5" w14:textId="3F0F8DFC" w:rsidR="008F0C4F" w:rsidRPr="00F331C9" w:rsidDel="00B82988" w:rsidRDefault="008F0C4F" w:rsidP="00F331C9">
      <w:pPr>
        <w:pStyle w:val="Bibliography"/>
        <w:rPr>
          <w:del w:id="8143" w:author="LIN, Yufeng" w:date="2021-10-08T09:58:00Z"/>
          <w:sz w:val="24"/>
          <w:szCs w:val="24"/>
        </w:rPr>
      </w:pPr>
      <w:del w:id="8144" w:author="LIN, Yufeng" w:date="2021-10-08T09:58:00Z">
        <w:r w:rsidRPr="00F331C9" w:rsidDel="00B82988">
          <w:rPr>
            <w:sz w:val="24"/>
            <w:szCs w:val="24"/>
          </w:rPr>
          <w:delText>57.</w:delText>
        </w:r>
        <w:r w:rsidRPr="00F331C9" w:rsidDel="00B82988">
          <w:rPr>
            <w:sz w:val="24"/>
            <w:szCs w:val="24"/>
          </w:rPr>
          <w:tab/>
          <w:delText xml:space="preserve">Sokol, H. </w:delText>
        </w:r>
        <w:r w:rsidRPr="00F331C9" w:rsidDel="00B82988">
          <w:rPr>
            <w:i/>
            <w:iCs/>
            <w:sz w:val="24"/>
            <w:szCs w:val="24"/>
          </w:rPr>
          <w:delText>et al.</w:delText>
        </w:r>
        <w:r w:rsidRPr="00F331C9" w:rsidDel="00B82988">
          <w:rPr>
            <w:sz w:val="24"/>
            <w:szCs w:val="24"/>
          </w:rPr>
          <w:delText xml:space="preserve"> Fungal microbiota dysbiosis in IBD.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66</w:delText>
        </w:r>
        <w:r w:rsidRPr="00F331C9" w:rsidDel="00B82988">
          <w:rPr>
            <w:sz w:val="24"/>
            <w:szCs w:val="24"/>
          </w:rPr>
          <w:delText>, 1039–1048 (2017).</w:delText>
        </w:r>
      </w:del>
    </w:p>
    <w:p w14:paraId="0FCA43AF" w14:textId="64395D68" w:rsidR="008F0C4F" w:rsidRPr="00F331C9" w:rsidDel="00B82988" w:rsidRDefault="008F0C4F" w:rsidP="00F331C9">
      <w:pPr>
        <w:pStyle w:val="Bibliography"/>
        <w:rPr>
          <w:del w:id="8145" w:author="LIN, Yufeng" w:date="2021-10-08T09:58:00Z"/>
          <w:sz w:val="24"/>
          <w:szCs w:val="24"/>
        </w:rPr>
      </w:pPr>
      <w:del w:id="8146" w:author="LIN, Yufeng" w:date="2021-10-08T09:58:00Z">
        <w:r w:rsidRPr="00F331C9" w:rsidDel="00B82988">
          <w:rPr>
            <w:sz w:val="24"/>
            <w:szCs w:val="24"/>
          </w:rPr>
          <w:delText>58.</w:delText>
        </w:r>
        <w:r w:rsidRPr="00F331C9" w:rsidDel="00B82988">
          <w:rPr>
            <w:sz w:val="24"/>
            <w:szCs w:val="24"/>
          </w:rPr>
          <w:tab/>
          <w:delText xml:space="preserve">Pereira, M. B., Wallroth, M., Jonsson, V. &amp; Kristiansson, E. Comparison of normalization methods for the analysis of metagenomic gene abundance data. </w:delText>
        </w:r>
        <w:r w:rsidRPr="00F331C9" w:rsidDel="00B82988">
          <w:rPr>
            <w:i/>
            <w:iCs/>
            <w:sz w:val="24"/>
            <w:szCs w:val="24"/>
          </w:rPr>
          <w:delText>BMC Genomics</w:delText>
        </w:r>
        <w:r w:rsidRPr="00F331C9" w:rsidDel="00B82988">
          <w:rPr>
            <w:sz w:val="24"/>
            <w:szCs w:val="24"/>
          </w:rPr>
          <w:delText xml:space="preserve"> </w:delText>
        </w:r>
        <w:r w:rsidRPr="00F331C9" w:rsidDel="00B82988">
          <w:rPr>
            <w:b/>
            <w:bCs/>
            <w:sz w:val="24"/>
            <w:szCs w:val="24"/>
          </w:rPr>
          <w:delText>19</w:delText>
        </w:r>
        <w:r w:rsidRPr="00F331C9" w:rsidDel="00B82988">
          <w:rPr>
            <w:sz w:val="24"/>
            <w:szCs w:val="24"/>
          </w:rPr>
          <w:delText>, 274 (2018).</w:delText>
        </w:r>
      </w:del>
    </w:p>
    <w:p w14:paraId="5D935907" w14:textId="736FCFC3" w:rsidR="008F0C4F" w:rsidRPr="00F331C9" w:rsidDel="00B82988" w:rsidRDefault="008F0C4F" w:rsidP="00F331C9">
      <w:pPr>
        <w:pStyle w:val="Bibliography"/>
        <w:rPr>
          <w:del w:id="8147" w:author="LIN, Yufeng" w:date="2021-10-08T09:58:00Z"/>
          <w:sz w:val="24"/>
          <w:szCs w:val="24"/>
        </w:rPr>
      </w:pPr>
      <w:del w:id="8148" w:author="LIN, Yufeng" w:date="2021-10-08T09:58:00Z">
        <w:r w:rsidRPr="00F331C9" w:rsidDel="00B82988">
          <w:rPr>
            <w:sz w:val="24"/>
            <w:szCs w:val="24"/>
          </w:rPr>
          <w:delText>59.</w:delText>
        </w:r>
        <w:r w:rsidRPr="00F331C9" w:rsidDel="00B82988">
          <w:rPr>
            <w:sz w:val="24"/>
            <w:szCs w:val="24"/>
          </w:rPr>
          <w:tab/>
          <w:delText xml:space="preserve">Khil, L.-Y. </w:delText>
        </w:r>
        <w:r w:rsidRPr="00F331C9" w:rsidDel="00B82988">
          <w:rPr>
            <w:i/>
            <w:iCs/>
            <w:sz w:val="24"/>
            <w:szCs w:val="24"/>
          </w:rPr>
          <w:delText>et al.</w:delText>
        </w:r>
        <w:r w:rsidRPr="00F331C9" w:rsidDel="00B82988">
          <w:rPr>
            <w:sz w:val="24"/>
            <w:szCs w:val="24"/>
          </w:rPr>
          <w:delText xml:space="preserve"> Mechanisms involved in Korean mistletoe lectin-induced apoptosis of cancer cells. </w:delText>
        </w:r>
        <w:r w:rsidRPr="00F331C9" w:rsidDel="00B82988">
          <w:rPr>
            <w:i/>
            <w:iCs/>
            <w:sz w:val="24"/>
            <w:szCs w:val="24"/>
          </w:rPr>
          <w:delText>WJG</w:delText>
        </w:r>
        <w:r w:rsidRPr="00F331C9" w:rsidDel="00B82988">
          <w:rPr>
            <w:sz w:val="24"/>
            <w:szCs w:val="24"/>
          </w:rPr>
          <w:delText xml:space="preserve"> </w:delText>
        </w:r>
        <w:r w:rsidRPr="00F331C9" w:rsidDel="00B82988">
          <w:rPr>
            <w:b/>
            <w:bCs/>
            <w:sz w:val="24"/>
            <w:szCs w:val="24"/>
          </w:rPr>
          <w:delText>13</w:delText>
        </w:r>
        <w:r w:rsidRPr="00F331C9" w:rsidDel="00B82988">
          <w:rPr>
            <w:sz w:val="24"/>
            <w:szCs w:val="24"/>
          </w:rPr>
          <w:delText>, 2811 (2007).</w:delText>
        </w:r>
      </w:del>
    </w:p>
    <w:p w14:paraId="78CB542E" w14:textId="367201ED" w:rsidR="008F0C4F" w:rsidRPr="00F331C9" w:rsidDel="00B82988" w:rsidRDefault="008F0C4F" w:rsidP="00F331C9">
      <w:pPr>
        <w:pStyle w:val="Bibliography"/>
        <w:rPr>
          <w:del w:id="8149" w:author="LIN, Yufeng" w:date="2021-10-08T09:58:00Z"/>
          <w:sz w:val="24"/>
          <w:szCs w:val="24"/>
        </w:rPr>
      </w:pPr>
      <w:del w:id="8150" w:author="LIN, Yufeng" w:date="2021-10-08T09:58:00Z">
        <w:r w:rsidRPr="00F331C9" w:rsidDel="00B82988">
          <w:rPr>
            <w:sz w:val="24"/>
            <w:szCs w:val="24"/>
          </w:rPr>
          <w:delText>60.</w:delText>
        </w:r>
        <w:r w:rsidRPr="00F331C9" w:rsidDel="00B82988">
          <w:rPr>
            <w:sz w:val="24"/>
            <w:szCs w:val="24"/>
          </w:rPr>
          <w:tab/>
          <w:delText xml:space="preserve">Ma, L., Tang, L. &amp; Yi, Q. Salvianolic Acids: Potential Source of Natural Drugs for the Treatment of Fibrosis Disease and Cancer.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10</w:delText>
        </w:r>
        <w:r w:rsidRPr="00F331C9" w:rsidDel="00B82988">
          <w:rPr>
            <w:sz w:val="24"/>
            <w:szCs w:val="24"/>
          </w:rPr>
          <w:delText>, 97 (2019).</w:delText>
        </w:r>
      </w:del>
    </w:p>
    <w:p w14:paraId="2B696578" w14:textId="0D8DCC85" w:rsidR="008F0C4F" w:rsidRPr="00F331C9" w:rsidDel="00B82988" w:rsidRDefault="008F0C4F" w:rsidP="00F331C9">
      <w:pPr>
        <w:pStyle w:val="Bibliography"/>
        <w:rPr>
          <w:del w:id="8151" w:author="LIN, Yufeng" w:date="2021-10-08T09:58:00Z"/>
          <w:sz w:val="24"/>
          <w:szCs w:val="24"/>
        </w:rPr>
      </w:pPr>
      <w:del w:id="8152" w:author="LIN, Yufeng" w:date="2021-10-08T09:58:00Z">
        <w:r w:rsidRPr="00F331C9" w:rsidDel="00B82988">
          <w:rPr>
            <w:sz w:val="24"/>
            <w:szCs w:val="24"/>
          </w:rPr>
          <w:delText>61.</w:delText>
        </w:r>
        <w:r w:rsidRPr="00F331C9" w:rsidDel="00B82988">
          <w:rPr>
            <w:sz w:val="24"/>
            <w:szCs w:val="24"/>
          </w:rPr>
          <w:tab/>
          <w:delText xml:space="preserve">Das, G. </w:delText>
        </w:r>
        <w:r w:rsidRPr="00F331C9" w:rsidDel="00B82988">
          <w:rPr>
            <w:i/>
            <w:iCs/>
            <w:sz w:val="24"/>
            <w:szCs w:val="24"/>
          </w:rPr>
          <w:delText>et al.</w:delText>
        </w:r>
        <w:r w:rsidRPr="00F331C9" w:rsidDel="00B82988">
          <w:rPr>
            <w:sz w:val="24"/>
            <w:szCs w:val="24"/>
          </w:rPr>
          <w:delText xml:space="preserve"> Cordyceps spp.: A Review on Its Immune-Stimulatory and Other Biological Potentials.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2250 (2021).</w:delText>
        </w:r>
      </w:del>
    </w:p>
    <w:p w14:paraId="056670B5" w14:textId="786E9348" w:rsidR="008F0C4F" w:rsidRPr="00F331C9" w:rsidDel="00B82988" w:rsidRDefault="008F0C4F" w:rsidP="00F331C9">
      <w:pPr>
        <w:pStyle w:val="Bibliography"/>
        <w:rPr>
          <w:del w:id="8153" w:author="LIN, Yufeng" w:date="2021-10-08T09:58:00Z"/>
          <w:sz w:val="24"/>
          <w:szCs w:val="24"/>
        </w:rPr>
      </w:pPr>
      <w:del w:id="8154" w:author="LIN, Yufeng" w:date="2021-10-08T09:58:00Z">
        <w:r w:rsidRPr="00F331C9" w:rsidDel="00B82988">
          <w:rPr>
            <w:sz w:val="24"/>
            <w:szCs w:val="24"/>
          </w:rPr>
          <w:delText>62.</w:delText>
        </w:r>
        <w:r w:rsidRPr="00F331C9" w:rsidDel="00B82988">
          <w:rPr>
            <w:sz w:val="24"/>
            <w:szCs w:val="24"/>
          </w:rPr>
          <w:tab/>
          <w:delText xml:space="preserve">Boskovic, I., </w:delText>
        </w:r>
        <w:r w:rsidRPr="00F331C9" w:rsidDel="00B82988">
          <w:rPr>
            <w:rFonts w:ascii="Cambria" w:hAnsi="Cambria" w:cs="Cambria"/>
            <w:sz w:val="24"/>
            <w:szCs w:val="24"/>
          </w:rPr>
          <w:delText>Đ</w:delText>
        </w:r>
        <w:r w:rsidRPr="00F331C9" w:rsidDel="00B82988">
          <w:rPr>
            <w:sz w:val="24"/>
            <w:szCs w:val="24"/>
          </w:rPr>
          <w:delText>uki</w:delText>
        </w:r>
        <w:r w:rsidRPr="00F331C9" w:rsidDel="00B82988">
          <w:rPr>
            <w:rFonts w:ascii="Cambria" w:hAnsi="Cambria" w:cs="Cambria"/>
            <w:sz w:val="24"/>
            <w:szCs w:val="24"/>
          </w:rPr>
          <w:delText>ć</w:delText>
        </w:r>
        <w:r w:rsidRPr="00F331C9" w:rsidDel="00B82988">
          <w:rPr>
            <w:sz w:val="24"/>
            <w:szCs w:val="24"/>
          </w:rPr>
          <w:delText>, D. A., Maskovic, P., Mandi</w:delText>
        </w:r>
        <w:r w:rsidRPr="00F331C9" w:rsidDel="00B82988">
          <w:rPr>
            <w:rFonts w:ascii="Cambria" w:hAnsi="Cambria" w:cs="Cambria"/>
            <w:sz w:val="24"/>
            <w:szCs w:val="24"/>
          </w:rPr>
          <w:delText>ć</w:delText>
        </w:r>
        <w:r w:rsidRPr="00F331C9" w:rsidDel="00B82988">
          <w:rPr>
            <w:sz w:val="24"/>
            <w:szCs w:val="24"/>
          </w:rPr>
          <w:delText xml:space="preserve">, L. &amp; Perovic, S. Phytochemical composition and antimicrobial, antioxidant and cytotoxic activities of Anchusa officinalis L. extracts. </w:delText>
        </w:r>
        <w:r w:rsidRPr="00F331C9" w:rsidDel="00B82988">
          <w:rPr>
            <w:i/>
            <w:iCs/>
            <w:sz w:val="24"/>
            <w:szCs w:val="24"/>
          </w:rPr>
          <w:delText>Biologia</w:delText>
        </w:r>
        <w:r w:rsidRPr="00F331C9" w:rsidDel="00B82988">
          <w:rPr>
            <w:sz w:val="24"/>
            <w:szCs w:val="24"/>
          </w:rPr>
          <w:delText xml:space="preserve"> </w:delText>
        </w:r>
        <w:r w:rsidRPr="00F331C9" w:rsidDel="00B82988">
          <w:rPr>
            <w:b/>
            <w:bCs/>
            <w:sz w:val="24"/>
            <w:szCs w:val="24"/>
          </w:rPr>
          <w:delText>73</w:delText>
        </w:r>
        <w:r w:rsidRPr="00F331C9" w:rsidDel="00B82988">
          <w:rPr>
            <w:sz w:val="24"/>
            <w:szCs w:val="24"/>
          </w:rPr>
          <w:delText>, 1035–1041 (2018).</w:delText>
        </w:r>
      </w:del>
    </w:p>
    <w:p w14:paraId="45FE8780" w14:textId="0D6037F4" w:rsidR="008F0C4F" w:rsidRPr="00F331C9" w:rsidDel="00B82988" w:rsidRDefault="008F0C4F" w:rsidP="00F331C9">
      <w:pPr>
        <w:pStyle w:val="Bibliography"/>
        <w:rPr>
          <w:del w:id="8155" w:author="LIN, Yufeng" w:date="2021-10-08T09:58:00Z"/>
          <w:sz w:val="24"/>
          <w:szCs w:val="24"/>
        </w:rPr>
      </w:pPr>
      <w:del w:id="8156" w:author="LIN, Yufeng" w:date="2021-10-08T09:58:00Z">
        <w:r w:rsidRPr="00F331C9" w:rsidDel="00B82988">
          <w:rPr>
            <w:sz w:val="24"/>
            <w:szCs w:val="24"/>
          </w:rPr>
          <w:delText>63.</w:delText>
        </w:r>
        <w:r w:rsidRPr="00F331C9" w:rsidDel="00B82988">
          <w:rPr>
            <w:sz w:val="24"/>
            <w:szCs w:val="24"/>
          </w:rPr>
          <w:tab/>
          <w:delText xml:space="preserve">Luo, C. </w:delText>
        </w:r>
        <w:r w:rsidRPr="00F331C9" w:rsidDel="00B82988">
          <w:rPr>
            <w:i/>
            <w:iCs/>
            <w:sz w:val="24"/>
            <w:szCs w:val="24"/>
          </w:rPr>
          <w:delText>et al.</w:delText>
        </w:r>
        <w:r w:rsidRPr="00F331C9" w:rsidDel="00B82988">
          <w:rPr>
            <w:sz w:val="24"/>
            <w:szCs w:val="24"/>
          </w:rPr>
          <w:delText xml:space="preserve"> A Review of the Anti-Inflammatory Effects of Rosmarinic Acid on Inflammatory Diseases. </w:delText>
        </w:r>
        <w:r w:rsidRPr="00F331C9" w:rsidDel="00B82988">
          <w:rPr>
            <w:i/>
            <w:iCs/>
            <w:sz w:val="24"/>
            <w:szCs w:val="24"/>
          </w:rPr>
          <w:delText>Frontiers in Pharmacology</w:delText>
        </w:r>
        <w:r w:rsidRPr="00F331C9" w:rsidDel="00B82988">
          <w:rPr>
            <w:sz w:val="24"/>
            <w:szCs w:val="24"/>
          </w:rPr>
          <w:delText xml:space="preserve"> </w:delText>
        </w:r>
        <w:r w:rsidRPr="00F331C9" w:rsidDel="00B82988">
          <w:rPr>
            <w:b/>
            <w:bCs/>
            <w:sz w:val="24"/>
            <w:szCs w:val="24"/>
          </w:rPr>
          <w:delText>11</w:delText>
        </w:r>
        <w:r w:rsidRPr="00F331C9" w:rsidDel="00B82988">
          <w:rPr>
            <w:sz w:val="24"/>
            <w:szCs w:val="24"/>
          </w:rPr>
          <w:delText>, 153 (2020).</w:delText>
        </w:r>
      </w:del>
    </w:p>
    <w:p w14:paraId="50A118BC" w14:textId="5DF6BB71" w:rsidR="008F0C4F" w:rsidRPr="00F331C9" w:rsidDel="00B82988" w:rsidRDefault="008F0C4F" w:rsidP="00F331C9">
      <w:pPr>
        <w:pStyle w:val="Bibliography"/>
        <w:rPr>
          <w:del w:id="8157" w:author="LIN, Yufeng" w:date="2021-10-08T09:58:00Z"/>
          <w:sz w:val="24"/>
          <w:szCs w:val="24"/>
        </w:rPr>
      </w:pPr>
      <w:del w:id="8158" w:author="LIN, Yufeng" w:date="2021-10-08T09:58:00Z">
        <w:r w:rsidRPr="00F331C9" w:rsidDel="00B82988">
          <w:rPr>
            <w:sz w:val="24"/>
            <w:szCs w:val="24"/>
          </w:rPr>
          <w:delText>64.</w:delText>
        </w:r>
        <w:r w:rsidRPr="00F331C9" w:rsidDel="00B82988">
          <w:rPr>
            <w:sz w:val="24"/>
            <w:szCs w:val="24"/>
          </w:rPr>
          <w:tab/>
          <w:delText xml:space="preserve">Yu, T. </w:delText>
        </w:r>
        <w:r w:rsidRPr="00F331C9" w:rsidDel="00B82988">
          <w:rPr>
            <w:i/>
            <w:iCs/>
            <w:sz w:val="24"/>
            <w:szCs w:val="24"/>
          </w:rPr>
          <w:delText>et al.</w:delText>
        </w:r>
        <w:r w:rsidRPr="00F331C9" w:rsidDel="00B82988">
          <w:rPr>
            <w:sz w:val="24"/>
            <w:szCs w:val="24"/>
          </w:rPr>
          <w:delText xml:space="preserve"> Fusobacterium nucleatum Promotes Chemoresistance to Colorectal Cancer by Modulating Autophagy. </w:delText>
        </w:r>
        <w:r w:rsidRPr="00F331C9" w:rsidDel="00B82988">
          <w:rPr>
            <w:i/>
            <w:iCs/>
            <w:sz w:val="24"/>
            <w:szCs w:val="24"/>
          </w:rPr>
          <w:delText>Cell</w:delText>
        </w:r>
        <w:r w:rsidRPr="00F331C9" w:rsidDel="00B82988">
          <w:rPr>
            <w:sz w:val="24"/>
            <w:szCs w:val="24"/>
          </w:rPr>
          <w:delText xml:space="preserve"> </w:delText>
        </w:r>
        <w:r w:rsidRPr="00F331C9" w:rsidDel="00B82988">
          <w:rPr>
            <w:b/>
            <w:bCs/>
            <w:sz w:val="24"/>
            <w:szCs w:val="24"/>
          </w:rPr>
          <w:delText>170</w:delText>
        </w:r>
        <w:r w:rsidRPr="00F331C9" w:rsidDel="00B82988">
          <w:rPr>
            <w:sz w:val="24"/>
            <w:szCs w:val="24"/>
          </w:rPr>
          <w:delText>, 548-563.e16 (2017).</w:delText>
        </w:r>
      </w:del>
    </w:p>
    <w:p w14:paraId="4F3EB8F7" w14:textId="20CCD2BB" w:rsidR="008F0C4F" w:rsidRPr="00F331C9" w:rsidDel="00B82988" w:rsidRDefault="008F0C4F" w:rsidP="00F331C9">
      <w:pPr>
        <w:pStyle w:val="Bibliography"/>
        <w:rPr>
          <w:del w:id="8159" w:author="LIN, Yufeng" w:date="2021-10-08T09:58:00Z"/>
          <w:sz w:val="24"/>
          <w:szCs w:val="24"/>
        </w:rPr>
      </w:pPr>
      <w:del w:id="8160" w:author="LIN, Yufeng" w:date="2021-10-08T09:58:00Z">
        <w:r w:rsidRPr="00F331C9" w:rsidDel="00B82988">
          <w:rPr>
            <w:sz w:val="24"/>
            <w:szCs w:val="24"/>
          </w:rPr>
          <w:delText>65.</w:delText>
        </w:r>
        <w:r w:rsidRPr="00F331C9" w:rsidDel="00B82988">
          <w:rPr>
            <w:sz w:val="24"/>
            <w:szCs w:val="24"/>
          </w:rPr>
          <w:tab/>
          <w:delText xml:space="preserve">Kwong, T. N. Y. </w:delText>
        </w:r>
        <w:r w:rsidRPr="00F331C9" w:rsidDel="00B82988">
          <w:rPr>
            <w:i/>
            <w:iCs/>
            <w:sz w:val="24"/>
            <w:szCs w:val="24"/>
          </w:rPr>
          <w:delText>et al.</w:delText>
        </w:r>
        <w:r w:rsidRPr="00F331C9" w:rsidDel="00B82988">
          <w:rPr>
            <w:sz w:val="24"/>
            <w:szCs w:val="24"/>
          </w:rPr>
          <w:delText xml:space="preserve"> Association Between Bacteremia From Specific Microbes and Subsequent Diagnosis of Colorectal Cancer.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155</w:delText>
        </w:r>
        <w:r w:rsidRPr="00F331C9" w:rsidDel="00B82988">
          <w:rPr>
            <w:sz w:val="24"/>
            <w:szCs w:val="24"/>
          </w:rPr>
          <w:delText>, 383-390.e8 (2018).</w:delText>
        </w:r>
      </w:del>
    </w:p>
    <w:p w14:paraId="344ABF50" w14:textId="45A04DEF" w:rsidR="008F0C4F" w:rsidRPr="00F331C9" w:rsidDel="00B82988" w:rsidRDefault="008F0C4F" w:rsidP="00F331C9">
      <w:pPr>
        <w:pStyle w:val="Bibliography"/>
        <w:rPr>
          <w:del w:id="8161" w:author="LIN, Yufeng" w:date="2021-10-08T09:58:00Z"/>
          <w:sz w:val="24"/>
          <w:szCs w:val="24"/>
        </w:rPr>
      </w:pPr>
      <w:del w:id="8162" w:author="LIN, Yufeng" w:date="2021-10-08T09:58:00Z">
        <w:r w:rsidRPr="00F331C9" w:rsidDel="00B82988">
          <w:rPr>
            <w:sz w:val="24"/>
            <w:szCs w:val="24"/>
          </w:rPr>
          <w:delText>66.</w:delText>
        </w:r>
        <w:r w:rsidRPr="00F331C9" w:rsidDel="00B82988">
          <w:rPr>
            <w:sz w:val="24"/>
            <w:szCs w:val="24"/>
          </w:rPr>
          <w:tab/>
          <w:delText xml:space="preserve">Lopez-Dupla, M., Creus, C., Navarro, O. &amp; Raga, X. Association of Gemella morbillorum Endocarditis with Adenomatous Polyps and Carcinoma of the Colon: Case Report and Review. </w:delText>
        </w:r>
        <w:r w:rsidRPr="00F331C9" w:rsidDel="00B82988">
          <w:rPr>
            <w:i/>
            <w:iCs/>
            <w:sz w:val="24"/>
            <w:szCs w:val="24"/>
          </w:rPr>
          <w:delText>Clinical Infectious Diseases</w:delText>
        </w:r>
        <w:r w:rsidRPr="00F331C9" w:rsidDel="00B82988">
          <w:rPr>
            <w:sz w:val="24"/>
            <w:szCs w:val="24"/>
          </w:rPr>
          <w:delText xml:space="preserve"> </w:delText>
        </w:r>
        <w:r w:rsidRPr="00F331C9" w:rsidDel="00B82988">
          <w:rPr>
            <w:b/>
            <w:bCs/>
            <w:sz w:val="24"/>
            <w:szCs w:val="24"/>
          </w:rPr>
          <w:delText>22</w:delText>
        </w:r>
        <w:r w:rsidRPr="00F331C9" w:rsidDel="00B82988">
          <w:rPr>
            <w:sz w:val="24"/>
            <w:szCs w:val="24"/>
          </w:rPr>
          <w:delText>, 379–379 (1996).</w:delText>
        </w:r>
      </w:del>
    </w:p>
    <w:p w14:paraId="329A22E6" w14:textId="3DC4E885" w:rsidR="008F0C4F" w:rsidRPr="00F331C9" w:rsidDel="00B82988" w:rsidRDefault="008F0C4F" w:rsidP="00F331C9">
      <w:pPr>
        <w:pStyle w:val="Bibliography"/>
        <w:rPr>
          <w:del w:id="8163" w:author="LIN, Yufeng" w:date="2021-10-08T09:58:00Z"/>
          <w:sz w:val="24"/>
          <w:szCs w:val="24"/>
        </w:rPr>
      </w:pPr>
      <w:del w:id="8164" w:author="LIN, Yufeng" w:date="2021-10-08T09:58:00Z">
        <w:r w:rsidRPr="00F331C9" w:rsidDel="00B82988">
          <w:rPr>
            <w:sz w:val="24"/>
            <w:szCs w:val="24"/>
          </w:rPr>
          <w:delText>67.</w:delText>
        </w:r>
        <w:r w:rsidRPr="00F331C9" w:rsidDel="00B82988">
          <w:rPr>
            <w:sz w:val="24"/>
            <w:szCs w:val="24"/>
          </w:rPr>
          <w:tab/>
          <w:delText xml:space="preserve">Zhang, Q. </w:delText>
        </w:r>
        <w:r w:rsidRPr="00F331C9" w:rsidDel="00B82988">
          <w:rPr>
            <w:i/>
            <w:iCs/>
            <w:sz w:val="24"/>
            <w:szCs w:val="24"/>
          </w:rPr>
          <w:delText>et al.</w:delText>
        </w:r>
        <w:r w:rsidRPr="00F331C9" w:rsidDel="00B82988">
          <w:rPr>
            <w:sz w:val="24"/>
            <w:szCs w:val="24"/>
          </w:rPr>
          <w:delText xml:space="preserve"> Accelerated dysbiosis of gut microbiota during aggravation of DSS-induced colitis by a butyrate-producing bacterium. </w:delText>
        </w:r>
        <w:r w:rsidRPr="00F331C9" w:rsidDel="00B82988">
          <w:rPr>
            <w:i/>
            <w:iCs/>
            <w:sz w:val="24"/>
            <w:szCs w:val="24"/>
          </w:rPr>
          <w:delText>Sci Rep</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27572 (2016).</w:delText>
        </w:r>
      </w:del>
    </w:p>
    <w:p w14:paraId="5E39AC4B" w14:textId="4CF34837" w:rsidR="008F0C4F" w:rsidRPr="00F331C9" w:rsidDel="00B82988" w:rsidRDefault="008F0C4F" w:rsidP="00F331C9">
      <w:pPr>
        <w:pStyle w:val="Bibliography"/>
        <w:rPr>
          <w:del w:id="8165" w:author="LIN, Yufeng" w:date="2021-10-08T09:58:00Z"/>
          <w:sz w:val="24"/>
          <w:szCs w:val="24"/>
        </w:rPr>
      </w:pPr>
      <w:del w:id="8166" w:author="LIN, Yufeng" w:date="2021-10-08T09:58:00Z">
        <w:r w:rsidRPr="00F331C9" w:rsidDel="00B82988">
          <w:rPr>
            <w:sz w:val="24"/>
            <w:szCs w:val="24"/>
          </w:rPr>
          <w:delText>68.</w:delText>
        </w:r>
        <w:r w:rsidRPr="00F331C9" w:rsidDel="00B82988">
          <w:rPr>
            <w:sz w:val="24"/>
            <w:szCs w:val="24"/>
          </w:rPr>
          <w:tab/>
          <w:delText xml:space="preserve">Li, Q. </w:delText>
        </w:r>
        <w:r w:rsidRPr="00F331C9" w:rsidDel="00B82988">
          <w:rPr>
            <w:i/>
            <w:iCs/>
            <w:sz w:val="24"/>
            <w:szCs w:val="24"/>
          </w:rPr>
          <w:delText>et al.</w:delText>
        </w:r>
        <w:r w:rsidRPr="00F331C9" w:rsidDel="00B82988">
          <w:rPr>
            <w:sz w:val="24"/>
            <w:szCs w:val="24"/>
          </w:rPr>
          <w:delText xml:space="preserve"> Streptococcus thermophilus Inhibits Colorectal Tumorigenesis Through Secreting β-Galactosidase. </w:delText>
        </w:r>
        <w:r w:rsidRPr="00F331C9" w:rsidDel="00B82988">
          <w:rPr>
            <w:i/>
            <w:iCs/>
            <w:sz w:val="24"/>
            <w:szCs w:val="24"/>
          </w:rPr>
          <w:delText>Gastroenterology</w:delText>
        </w:r>
        <w:r w:rsidRPr="00F331C9" w:rsidDel="00B82988">
          <w:rPr>
            <w:sz w:val="24"/>
            <w:szCs w:val="24"/>
          </w:rPr>
          <w:delText xml:space="preserve"> </w:delText>
        </w:r>
        <w:r w:rsidRPr="00F331C9" w:rsidDel="00B82988">
          <w:rPr>
            <w:b/>
            <w:bCs/>
            <w:sz w:val="24"/>
            <w:szCs w:val="24"/>
          </w:rPr>
          <w:delText>160</w:delText>
        </w:r>
        <w:r w:rsidRPr="00F331C9" w:rsidDel="00B82988">
          <w:rPr>
            <w:sz w:val="24"/>
            <w:szCs w:val="24"/>
          </w:rPr>
          <w:delText>, 1179-1193.e14 (2021).</w:delText>
        </w:r>
      </w:del>
    </w:p>
    <w:p w14:paraId="659391CF" w14:textId="770A81C6" w:rsidR="008F0C4F" w:rsidRPr="00F331C9" w:rsidDel="00B82988" w:rsidRDefault="008F0C4F" w:rsidP="00F331C9">
      <w:pPr>
        <w:pStyle w:val="Bibliography"/>
        <w:rPr>
          <w:del w:id="8167" w:author="LIN, Yufeng" w:date="2021-10-08T09:58:00Z"/>
          <w:sz w:val="24"/>
          <w:szCs w:val="24"/>
        </w:rPr>
      </w:pPr>
      <w:del w:id="8168" w:author="LIN, Yufeng" w:date="2021-10-08T09:58:00Z">
        <w:r w:rsidRPr="00F331C9" w:rsidDel="00B82988">
          <w:rPr>
            <w:sz w:val="24"/>
            <w:szCs w:val="24"/>
          </w:rPr>
          <w:delText>69.</w:delText>
        </w:r>
        <w:r w:rsidRPr="00F331C9" w:rsidDel="00B82988">
          <w:rPr>
            <w:sz w:val="24"/>
            <w:szCs w:val="24"/>
          </w:rPr>
          <w:tab/>
          <w:delText xml:space="preserve">Zhao, L. </w:delText>
        </w:r>
        <w:r w:rsidRPr="00F331C9" w:rsidDel="00B82988">
          <w:rPr>
            <w:i/>
            <w:iCs/>
            <w:sz w:val="24"/>
            <w:szCs w:val="24"/>
          </w:rPr>
          <w:delText>et al.</w:delText>
        </w:r>
        <w:r w:rsidRPr="00F331C9" w:rsidDel="00B82988">
          <w:rPr>
            <w:sz w:val="24"/>
            <w:szCs w:val="24"/>
          </w:rPr>
          <w:delText xml:space="preserve"> </w:delText>
        </w:r>
        <w:r w:rsidRPr="00F331C9" w:rsidDel="00B82988">
          <w:rPr>
            <w:i/>
            <w:iCs/>
            <w:sz w:val="24"/>
            <w:szCs w:val="24"/>
          </w:rPr>
          <w:delText>Parvimonas Micra Promotes Intestinal Tumorigenesis in Conventional Apcmin/+ Mice and in Germ-Free Mice</w:delText>
        </w:r>
        <w:r w:rsidRPr="00F331C9" w:rsidDel="00B82988">
          <w:rPr>
            <w:sz w:val="24"/>
            <w:szCs w:val="24"/>
          </w:rPr>
          <w:delText>. https://www.researchsquare.com/article/rs-25974/v1 (2020) doi:10.21203/rs.3.rs-25974/v1.</w:delText>
        </w:r>
      </w:del>
    </w:p>
    <w:p w14:paraId="694DA6DC" w14:textId="6DB85FBA" w:rsidR="008F0C4F" w:rsidRPr="00F331C9" w:rsidDel="00B82988" w:rsidRDefault="008F0C4F" w:rsidP="00F331C9">
      <w:pPr>
        <w:pStyle w:val="Bibliography"/>
        <w:rPr>
          <w:del w:id="8169" w:author="LIN, Yufeng" w:date="2021-10-08T09:58:00Z"/>
          <w:sz w:val="24"/>
          <w:szCs w:val="24"/>
        </w:rPr>
      </w:pPr>
      <w:del w:id="8170" w:author="LIN, Yufeng" w:date="2021-10-08T09:58:00Z">
        <w:r w:rsidRPr="00F331C9" w:rsidDel="00B82988">
          <w:rPr>
            <w:sz w:val="24"/>
            <w:szCs w:val="24"/>
          </w:rPr>
          <w:delText>70.</w:delText>
        </w:r>
        <w:r w:rsidRPr="00F331C9" w:rsidDel="00B82988">
          <w:rPr>
            <w:sz w:val="24"/>
            <w:szCs w:val="24"/>
          </w:rPr>
          <w:tab/>
          <w:delText xml:space="preserve">Long, X. </w:delText>
        </w:r>
        <w:r w:rsidRPr="00F331C9" w:rsidDel="00B82988">
          <w:rPr>
            <w:i/>
            <w:iCs/>
            <w:sz w:val="24"/>
            <w:szCs w:val="24"/>
          </w:rPr>
          <w:delText>et al.</w:delText>
        </w:r>
        <w:r w:rsidRPr="00F331C9" w:rsidDel="00B82988">
          <w:rPr>
            <w:sz w:val="24"/>
            <w:szCs w:val="24"/>
          </w:rPr>
          <w:delText xml:space="preserve"> Peptostreptococcus anaerobius promotes colorectal carcinogenesis and modulates tumour immunity. </w:delText>
        </w:r>
        <w:r w:rsidRPr="00F331C9" w:rsidDel="00B82988">
          <w:rPr>
            <w:i/>
            <w:iCs/>
            <w:sz w:val="24"/>
            <w:szCs w:val="24"/>
          </w:rPr>
          <w:delText>Nat Microbiol</w:delText>
        </w:r>
        <w:r w:rsidRPr="00F331C9" w:rsidDel="00B82988">
          <w:rPr>
            <w:sz w:val="24"/>
            <w:szCs w:val="24"/>
          </w:rPr>
          <w:delText xml:space="preserve"> </w:delText>
        </w:r>
        <w:r w:rsidRPr="00F331C9" w:rsidDel="00B82988">
          <w:rPr>
            <w:b/>
            <w:bCs/>
            <w:sz w:val="24"/>
            <w:szCs w:val="24"/>
          </w:rPr>
          <w:delText>4</w:delText>
        </w:r>
        <w:r w:rsidRPr="00F331C9" w:rsidDel="00B82988">
          <w:rPr>
            <w:sz w:val="24"/>
            <w:szCs w:val="24"/>
          </w:rPr>
          <w:delText>, 2319–2330 (2019).</w:delText>
        </w:r>
      </w:del>
    </w:p>
    <w:p w14:paraId="63073F01" w14:textId="4F54D092" w:rsidR="008F0C4F" w:rsidRPr="00F331C9" w:rsidDel="00B82988" w:rsidRDefault="008F0C4F" w:rsidP="00F331C9">
      <w:pPr>
        <w:pStyle w:val="Bibliography"/>
        <w:rPr>
          <w:del w:id="8171" w:author="LIN, Yufeng" w:date="2021-10-08T09:58:00Z"/>
          <w:sz w:val="24"/>
          <w:szCs w:val="24"/>
        </w:rPr>
      </w:pPr>
      <w:del w:id="8172" w:author="LIN, Yufeng" w:date="2021-10-08T09:58:00Z">
        <w:r w:rsidRPr="00F331C9" w:rsidDel="00B82988">
          <w:rPr>
            <w:sz w:val="24"/>
            <w:szCs w:val="24"/>
          </w:rPr>
          <w:delText>71.</w:delText>
        </w:r>
        <w:r w:rsidRPr="00F331C9" w:rsidDel="00B82988">
          <w:rPr>
            <w:sz w:val="24"/>
            <w:szCs w:val="24"/>
          </w:rPr>
          <w:tab/>
          <w:delText xml:space="preserve">Sovran, B. </w:delText>
        </w:r>
        <w:r w:rsidRPr="00F331C9" w:rsidDel="00B82988">
          <w:rPr>
            <w:i/>
            <w:iCs/>
            <w:sz w:val="24"/>
            <w:szCs w:val="24"/>
          </w:rPr>
          <w:delText>et al.</w:delText>
        </w:r>
        <w:r w:rsidRPr="00F331C9" w:rsidDel="00B82988">
          <w:rPr>
            <w:sz w:val="24"/>
            <w:szCs w:val="24"/>
          </w:rPr>
          <w:delText xml:space="preserve"> Enterobacteriaceae are essential for the modulation of colitis severity by fungi. </w:delText>
        </w:r>
        <w:r w:rsidRPr="00F331C9" w:rsidDel="00B82988">
          <w:rPr>
            <w:i/>
            <w:iCs/>
            <w:sz w:val="24"/>
            <w:szCs w:val="24"/>
          </w:rPr>
          <w:delText>Microbiome</w:delText>
        </w:r>
        <w:r w:rsidRPr="00F331C9" w:rsidDel="00B82988">
          <w:rPr>
            <w:sz w:val="24"/>
            <w:szCs w:val="24"/>
          </w:rPr>
          <w:delText xml:space="preserve"> </w:delText>
        </w:r>
        <w:r w:rsidRPr="00F331C9" w:rsidDel="00B82988">
          <w:rPr>
            <w:b/>
            <w:bCs/>
            <w:sz w:val="24"/>
            <w:szCs w:val="24"/>
          </w:rPr>
          <w:delText>6</w:delText>
        </w:r>
        <w:r w:rsidRPr="00F331C9" w:rsidDel="00B82988">
          <w:rPr>
            <w:sz w:val="24"/>
            <w:szCs w:val="24"/>
          </w:rPr>
          <w:delText>, 152 (2018).</w:delText>
        </w:r>
      </w:del>
    </w:p>
    <w:p w14:paraId="2808F796" w14:textId="15BE9243" w:rsidR="008F0C4F" w:rsidRPr="00F331C9" w:rsidDel="00B82988" w:rsidRDefault="008F0C4F" w:rsidP="00F331C9">
      <w:pPr>
        <w:pStyle w:val="Bibliography"/>
        <w:rPr>
          <w:del w:id="8173" w:author="LIN, Yufeng" w:date="2021-10-08T09:58:00Z"/>
          <w:sz w:val="24"/>
          <w:szCs w:val="24"/>
        </w:rPr>
      </w:pPr>
      <w:del w:id="8174" w:author="LIN, Yufeng" w:date="2021-10-08T09:58:00Z">
        <w:r w:rsidRPr="00F331C9" w:rsidDel="00B82988">
          <w:rPr>
            <w:sz w:val="24"/>
            <w:szCs w:val="24"/>
          </w:rPr>
          <w:delText>72.</w:delText>
        </w:r>
        <w:r w:rsidRPr="00F331C9" w:rsidDel="00B82988">
          <w:rPr>
            <w:sz w:val="24"/>
            <w:szCs w:val="24"/>
          </w:rPr>
          <w:tab/>
          <w:delText xml:space="preserve">Guo, S. </w:delText>
        </w:r>
        <w:r w:rsidRPr="00F331C9" w:rsidDel="00B82988">
          <w:rPr>
            <w:i/>
            <w:iCs/>
            <w:sz w:val="24"/>
            <w:szCs w:val="24"/>
          </w:rPr>
          <w:delText>et al.</w:delText>
        </w:r>
        <w:r w:rsidRPr="00F331C9" w:rsidDel="00B82988">
          <w:rPr>
            <w:sz w:val="24"/>
            <w:szCs w:val="24"/>
          </w:rPr>
          <w:delText xml:space="preserve"> Exosomes derived from </w:delText>
        </w:r>
        <w:r w:rsidRPr="00F331C9" w:rsidDel="00B82988">
          <w:rPr>
            <w:i/>
            <w:iCs/>
            <w:sz w:val="24"/>
            <w:szCs w:val="24"/>
          </w:rPr>
          <w:delText>Fusobacterium nucleatum</w:delText>
        </w:r>
        <w:r w:rsidRPr="00F331C9" w:rsidDel="00B82988">
          <w:rPr>
            <w:sz w:val="24"/>
            <w:szCs w:val="24"/>
          </w:rPr>
          <w:delText xml:space="preserve"> -infected colorectal cancer cells facilitate tumour metastasis by selectively carrying miR-1246/92b-3p/27a-3p and CXCL16. </w:delText>
        </w:r>
        <w:r w:rsidRPr="00F331C9" w:rsidDel="00B82988">
          <w:rPr>
            <w:i/>
            <w:iCs/>
            <w:sz w:val="24"/>
            <w:szCs w:val="24"/>
          </w:rPr>
          <w:delText>Gut</w:delText>
        </w:r>
        <w:r w:rsidRPr="00F331C9" w:rsidDel="00B82988">
          <w:rPr>
            <w:sz w:val="24"/>
            <w:szCs w:val="24"/>
          </w:rPr>
          <w:delText xml:space="preserve"> </w:delText>
        </w:r>
        <w:r w:rsidRPr="00F331C9" w:rsidDel="00B82988">
          <w:rPr>
            <w:b/>
            <w:bCs/>
            <w:sz w:val="24"/>
            <w:szCs w:val="24"/>
          </w:rPr>
          <w:delText>70</w:delText>
        </w:r>
        <w:r w:rsidRPr="00F331C9" w:rsidDel="00B82988">
          <w:rPr>
            <w:sz w:val="24"/>
            <w:szCs w:val="24"/>
          </w:rPr>
          <w:delText>, 1507–1519 (2021).</w:delText>
        </w:r>
      </w:del>
    </w:p>
    <w:p w14:paraId="1B350E19" w14:textId="4AFDD5AE" w:rsidR="00F444BB" w:rsidRPr="00F331C9" w:rsidRDefault="001C7215" w:rsidP="00F331C9">
      <w:pPr>
        <w:spacing w:line="480" w:lineRule="auto"/>
        <w:rPr>
          <w:rFonts w:ascii="Times New Roman" w:hAnsi="Times New Roman" w:cs="Times New Roman"/>
          <w:sz w:val="24"/>
          <w:szCs w:val="24"/>
        </w:rPr>
      </w:pPr>
      <w:del w:id="8175" w:author="LIN, Yufeng" w:date="2021-10-08T09:58:00Z">
        <w:r w:rsidRPr="00F331C9" w:rsidDel="00B82988">
          <w:rPr>
            <w:rFonts w:ascii="Times New Roman" w:hAnsi="Times New Roman" w:cs="Times New Roman"/>
            <w:sz w:val="24"/>
            <w:szCs w:val="24"/>
          </w:rPr>
          <w:fldChar w:fldCharType="end"/>
        </w:r>
      </w:del>
    </w:p>
    <w:sectPr w:rsidR="00F444BB" w:rsidRPr="00F331C9">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5" w:author="Thomas Kwong" w:date="2021-09-12T13:03:00Z" w:initials="T.K">
    <w:p w14:paraId="2F041217" w14:textId="1ED89369" w:rsidR="00E46F05" w:rsidRDefault="00E46F05">
      <w:pPr>
        <w:pStyle w:val="CommentText"/>
      </w:pPr>
      <w:r>
        <w:rPr>
          <w:rStyle w:val="CommentReference"/>
        </w:rPr>
        <w:annotationRef/>
      </w:r>
      <w:r>
        <w:t>Are you talking about new cases?</w:t>
      </w:r>
    </w:p>
  </w:comment>
  <w:comment w:id="292" w:author="Thomas Kwong" w:date="2021-09-22T18:12:00Z" w:initials="T.K">
    <w:p w14:paraId="3B21FAE8" w14:textId="21A368DB" w:rsidR="00752EF5" w:rsidRDefault="00752EF5">
      <w:pPr>
        <w:pStyle w:val="CommentText"/>
      </w:pPr>
      <w:r>
        <w:rPr>
          <w:rStyle w:val="CommentReference"/>
        </w:rPr>
        <w:annotationRef/>
      </w:r>
    </w:p>
  </w:comment>
  <w:comment w:id="293" w:author="Thomas Kwong" w:date="2021-09-22T18:12:00Z" w:initials="T.K">
    <w:p w14:paraId="303B09B0" w14:textId="4D8E15D3" w:rsidR="00752EF5" w:rsidRDefault="00752EF5">
      <w:pPr>
        <w:pStyle w:val="CommentText"/>
      </w:pPr>
      <w:r>
        <w:rPr>
          <w:rStyle w:val="CommentReference"/>
        </w:rPr>
        <w:annotationRef/>
      </w:r>
      <w:r>
        <w:t>This doesn’t sound right.</w:t>
      </w:r>
    </w:p>
  </w:comment>
  <w:comment w:id="318" w:author="Thomas Kwong" w:date="2021-09-12T15: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28" w:author="Thomas Kwong" w:date="2021-09-12T15: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329" w:author="LIN, Yufeng" w:date="2021-09-20T19: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20" w:author="Thomas Kwong" w:date="2021-09-12T15: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21" w:author="LIN, Yufeng" w:date="2021-09-20T19:30:00Z" w:initials="LY">
    <w:p w14:paraId="74F0A10A" w14:textId="66A20692" w:rsidR="00AC6DD3" w:rsidRDefault="00AC6DD3">
      <w:pPr>
        <w:pStyle w:val="CommentText"/>
      </w:pPr>
      <w:r>
        <w:rPr>
          <w:rStyle w:val="CommentReference"/>
        </w:rPr>
        <w:annotationRef/>
      </w:r>
      <w:r>
        <w:t>Done ~~~</w:t>
      </w:r>
    </w:p>
  </w:comment>
  <w:comment w:id="371" w:author="Thomas Kwong" w:date="2021-09-22T17: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500" w:author="Thomas Kwong" w:date="2021-09-12T16:08:00Z" w:initials="T.K">
    <w:p w14:paraId="4CD7EC24" w14:textId="3AFE9EF9" w:rsidR="007148B3" w:rsidRDefault="007148B3">
      <w:pPr>
        <w:pStyle w:val="CommentText"/>
      </w:pPr>
      <w:r>
        <w:rPr>
          <w:rStyle w:val="CommentReference"/>
        </w:rPr>
        <w:annotationRef/>
      </w:r>
      <w:r w:rsidRPr="007148B3">
        <w:t xml:space="preserve">Elaborate what response? Cytokine </w:t>
      </w:r>
      <w:r w:rsidRPr="007148B3">
        <w:t>production?immune cell proliferation?</w:t>
      </w:r>
    </w:p>
  </w:comment>
  <w:comment w:id="501" w:author="LIN, Yufeng" w:date="2021-09-20T19:30:00Z" w:initials="LY">
    <w:p w14:paraId="70E30845" w14:textId="3B1DC249" w:rsidR="00AC6DD3" w:rsidRDefault="00AC6DD3">
      <w:pPr>
        <w:pStyle w:val="CommentText"/>
      </w:pPr>
      <w:r>
        <w:rPr>
          <w:rStyle w:val="CommentReference"/>
        </w:rPr>
        <w:annotationRef/>
      </w:r>
      <w:r>
        <w:t>Explain in the following</w:t>
      </w:r>
    </w:p>
  </w:comment>
  <w:comment w:id="525" w:author="Thomas Kwong" w:date="2021-09-22T17:41:00Z" w:initials="T.K">
    <w:p w14:paraId="7E8AC231" w14:textId="77777777" w:rsidR="007C755A" w:rsidRDefault="007C755A">
      <w:pPr>
        <w:pStyle w:val="CommentText"/>
      </w:pPr>
      <w:r>
        <w:rPr>
          <w:rStyle w:val="CommentReference"/>
        </w:rPr>
        <w:annotationRef/>
      </w:r>
      <w:r>
        <w:t>Resulting?</w:t>
      </w:r>
    </w:p>
    <w:p w14:paraId="43842162" w14:textId="38646530" w:rsidR="007C755A" w:rsidRDefault="007C755A">
      <w:pPr>
        <w:pStyle w:val="CommentText"/>
      </w:pPr>
    </w:p>
  </w:comment>
  <w:comment w:id="568" w:author="Thomas Kwong" w:date="2021-09-12T16:09:00Z" w:initials="T.K">
    <w:p w14:paraId="0F8E60A5" w14:textId="738D1760" w:rsidR="007148B3" w:rsidRDefault="007148B3">
      <w:pPr>
        <w:pStyle w:val="CommentText"/>
      </w:pPr>
      <w:r>
        <w:rPr>
          <w:rStyle w:val="CommentReference"/>
        </w:rPr>
        <w:annotationRef/>
      </w:r>
      <w:r>
        <w:t>Like what?</w:t>
      </w:r>
    </w:p>
  </w:comment>
  <w:comment w:id="569" w:author="LIN, Yufeng" w:date="2021-09-20T19: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782" w:author="Thomas Kwong" w:date="2021-09-12T16:33:00Z" w:initials="T.K">
    <w:p w14:paraId="417B5CF6" w14:textId="0F2CE23D" w:rsidR="004174A2" w:rsidRDefault="004174A2">
      <w:pPr>
        <w:pStyle w:val="CommentText"/>
      </w:pPr>
      <w:r>
        <w:rPr>
          <w:rStyle w:val="CommentReference"/>
        </w:rPr>
        <w:annotationRef/>
      </w:r>
      <w:r>
        <w:t>What do you mean? Is it not available or what?</w:t>
      </w:r>
    </w:p>
  </w:comment>
  <w:comment w:id="783" w:author="LIN, Yufeng" w:date="2021-09-20T19:30:00Z" w:initials="LY">
    <w:p w14:paraId="2FD4103D" w14:textId="77777777" w:rsidR="00AC6DD3" w:rsidRDefault="00AC6DD3" w:rsidP="00AC6DD3">
      <w:pPr>
        <w:pStyle w:val="CommentText"/>
      </w:pPr>
      <w:r>
        <w:rPr>
          <w:rStyle w:val="CommentReference"/>
        </w:rPr>
        <w:annotationRef/>
      </w:r>
      <w:r>
        <w:rPr>
          <w:rStyle w:val="CommentReference"/>
        </w:rPr>
        <w:annotationRef/>
      </w:r>
      <w:r>
        <w:t xml:space="preserve">Yes, it is our indoor dataset. No published sequencing data, </w:t>
      </w:r>
      <w:r>
        <w:t>hhhh</w:t>
      </w:r>
    </w:p>
    <w:p w14:paraId="35173BF5" w14:textId="757FD411" w:rsidR="00AC6DD3" w:rsidRDefault="00AC6DD3">
      <w:pPr>
        <w:pStyle w:val="CommentText"/>
      </w:pPr>
    </w:p>
  </w:comment>
  <w:comment w:id="948" w:author="Thomas Kwong" w:date="2021-09-22T18: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 xml:space="preserve">Add a conclusion </w:t>
      </w:r>
      <w:r>
        <w:t>statement.or most important discovery here.</w:t>
      </w:r>
    </w:p>
  </w:comment>
  <w:comment w:id="969" w:author="Thomas Kwong" w:date="2021-09-22T18:42:00Z" w:initials="T.K">
    <w:p w14:paraId="42C7D0D8" w14:textId="77777777" w:rsidR="00531B71" w:rsidRPr="00B71282" w:rsidRDefault="00531B71" w:rsidP="00531B71">
      <w:pPr>
        <w:pStyle w:val="CommentText"/>
        <w:rPr>
          <w:rFonts w:ascii="Times New Roman" w:hAnsi="Times New Roman" w:cs="Times New Roman"/>
          <w:sz w:val="22"/>
        </w:rPr>
      </w:pPr>
      <w:r>
        <w:rPr>
          <w:rStyle w:val="CommentReference"/>
        </w:rPr>
        <w:annotationRef/>
      </w:r>
      <w:r w:rsidRPr="00B71282">
        <w:rPr>
          <w:rFonts w:ascii="Times New Roman" w:hAnsi="Times New Roman" w:cs="Times New Roman"/>
          <w:sz w:val="22"/>
        </w:rPr>
        <w:t xml:space="preserve">This does not sound professional. Did you check how others describe data retrieval? You should have a </w:t>
      </w:r>
      <w:r w:rsidRPr="00B71282">
        <w:rPr>
          <w:rFonts w:ascii="Times New Roman" w:hAnsi="Times New Roman" w:cs="Times New Roman"/>
          <w:sz w:val="22"/>
        </w:rPr>
        <w:t>criteria for searching and identifying papers.</w:t>
      </w:r>
    </w:p>
    <w:p w14:paraId="06A3D533" w14:textId="77777777" w:rsidR="00531B71" w:rsidRPr="00B71282" w:rsidRDefault="00531B71" w:rsidP="00531B71">
      <w:pPr>
        <w:pStyle w:val="CommentText"/>
        <w:rPr>
          <w:rFonts w:ascii="Times New Roman" w:hAnsi="Times New Roman" w:cs="Times New Roman"/>
          <w:sz w:val="22"/>
        </w:rPr>
      </w:pPr>
      <w:r w:rsidRPr="00B71282">
        <w:rPr>
          <w:rFonts w:ascii="Times New Roman" w:hAnsi="Times New Roman" w:cs="Times New Roman"/>
          <w:sz w:val="22"/>
        </w:rPr>
        <w:t xml:space="preserve">Check </w:t>
      </w:r>
      <w:r w:rsidRPr="00B71282">
        <w:rPr>
          <w:rFonts w:ascii="Times New Roman" w:hAnsi="Times New Roman" w:cs="Times New Roman"/>
          <w:sz w:val="22"/>
        </w:rPr>
        <w:t>Siew’s papers, she did a lot of meta-analysis.</w:t>
      </w:r>
    </w:p>
    <w:p w14:paraId="5636BA20" w14:textId="77777777" w:rsidR="00531B71" w:rsidRPr="00B71282" w:rsidRDefault="00531B71" w:rsidP="00531B71">
      <w:pPr>
        <w:widowControl/>
        <w:jc w:val="left"/>
        <w:rPr>
          <w:rFonts w:ascii="Times New Roman" w:eastAsia="Times New Roman" w:hAnsi="Times New Roman" w:cs="Times New Roman"/>
          <w:kern w:val="0"/>
          <w:sz w:val="22"/>
          <w:lang w:val="en-HK" w:eastAsia="en-HK"/>
        </w:rPr>
      </w:pPr>
      <w:r w:rsidRPr="00B71282">
        <w:rPr>
          <w:rFonts w:ascii="Times New Roman" w:eastAsia="Times New Roman" w:hAnsi="Times New Roman" w:cs="Times New Roman"/>
          <w:kern w:val="0"/>
          <w:sz w:val="22"/>
          <w:lang w:val="en-HK" w:eastAsia="en-HK"/>
        </w:rPr>
        <w:t>Gastroenterology. 2017 Aug;153(2):420-429.</w:t>
      </w:r>
    </w:p>
    <w:p w14:paraId="0C8F4B19"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r w:rsidRPr="00B71282">
        <w:rPr>
          <w:rFonts w:ascii="Times New Roman" w:eastAsia="Times New Roman" w:hAnsi="Times New Roman" w:cs="Times New Roman"/>
          <w:kern w:val="0"/>
          <w:sz w:val="22"/>
          <w:lang w:val="en-HK" w:eastAsia="en-HK"/>
        </w:rPr>
        <w:t>Aliment Pharmacol Ther. 2019 Feb;49(4):354-363.</w:t>
      </w:r>
      <w:r w:rsidRPr="00B71282">
        <w:rPr>
          <w:rFonts w:ascii="Times New Roman" w:eastAsia="Times New Roman" w:hAnsi="Times New Roman" w:cs="Times New Roman"/>
          <w:kern w:val="0"/>
          <w:sz w:val="24"/>
          <w:szCs w:val="24"/>
          <w:lang w:val="en-HK" w:eastAsia="en-HK"/>
        </w:rPr>
        <w:t xml:space="preserve"> </w:t>
      </w:r>
    </w:p>
    <w:p w14:paraId="7040C004" w14:textId="77777777" w:rsidR="00531B71" w:rsidRPr="00B71282" w:rsidRDefault="00531B71" w:rsidP="00531B71">
      <w:pPr>
        <w:widowControl/>
        <w:jc w:val="left"/>
        <w:rPr>
          <w:rFonts w:ascii="Times New Roman" w:eastAsia="Times New Roman" w:hAnsi="Times New Roman" w:cs="Times New Roman"/>
          <w:kern w:val="0"/>
          <w:sz w:val="24"/>
          <w:szCs w:val="24"/>
          <w:lang w:val="en-HK" w:eastAsia="en-HK"/>
        </w:rPr>
      </w:pPr>
    </w:p>
  </w:comment>
  <w:comment w:id="1110" w:author="LIN, Yufeng" w:date="2021-08-18T10:00:00Z" w:initials="LY">
    <w:p w14:paraId="7F1353A8" w14:textId="77777777" w:rsidR="00531B71" w:rsidRDefault="00531B71" w:rsidP="00531B71">
      <w:pPr>
        <w:pStyle w:val="CommentText"/>
      </w:pPr>
      <w:r>
        <w:rPr>
          <w:rFonts w:hint="eastAsia"/>
        </w:rPr>
        <w:t>每个cohort的病人的个数</w:t>
      </w:r>
    </w:p>
  </w:comment>
  <w:comment w:id="1121" w:author="LIN, Yufeng" w:date="2021-08-18T10: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111" w:author="Thomas Kwong" w:date="2021-09-12T16:49:00Z" w:initials="T.K">
    <w:p w14:paraId="1B90C27A" w14:textId="77777777" w:rsidR="00531B71" w:rsidRDefault="00531B71" w:rsidP="00531B71">
      <w:pPr>
        <w:pStyle w:val="CommentText"/>
      </w:pPr>
      <w:r>
        <w:rPr>
          <w:rStyle w:val="CommentReference"/>
        </w:rPr>
        <w:annotationRef/>
      </w:r>
      <w:r>
        <w:t>Where??????</w:t>
      </w:r>
    </w:p>
  </w:comment>
  <w:comment w:id="1145" w:author="LIN, Yufeng" w:date="2021-08-18T09: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1149" w:author="LIN, Yufeng" w:date="2021-08-18T09: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1092" w:author="Thomas Kwong" w:date="2021-09-12T16:54:00Z" w:initials="T.K">
    <w:p w14:paraId="3A459498" w14:textId="77777777" w:rsidR="00531B71" w:rsidRDefault="00531B71" w:rsidP="00531B71">
      <w:pPr>
        <w:pStyle w:val="CommentText"/>
      </w:pPr>
      <w:r>
        <w:rPr>
          <w:rStyle w:val="CommentReference"/>
        </w:rPr>
        <w:annotationRef/>
      </w:r>
      <w:r>
        <w:t>Belongs to material and method</w:t>
      </w:r>
    </w:p>
  </w:comment>
  <w:comment w:id="970" w:author="Thomas Kwong" w:date="2021-09-22T18:50:00Z" w:initials="T.K">
    <w:p w14:paraId="1A625793" w14:textId="77777777" w:rsidR="00531B71" w:rsidRDefault="00531B71" w:rsidP="00531B71">
      <w:pPr>
        <w:pStyle w:val="CommentText"/>
      </w:pPr>
      <w:r>
        <w:rPr>
          <w:rStyle w:val="CommentReference"/>
        </w:rPr>
        <w:annotationRef/>
      </w:r>
      <w:r>
        <w:t xml:space="preserve">Come on, don’t just </w:t>
      </w:r>
      <w:r>
        <w:t>copy and paste. These are obviously redundant info.</w:t>
      </w:r>
    </w:p>
  </w:comment>
  <w:comment w:id="1163" w:author="Thomas Kwong" w:date="2021-09-22T21: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164" w:author="LIN, Yufeng" w:date="2021-09-23T12:02:00Z" w:initials="LY">
    <w:p w14:paraId="535B83FA" w14:textId="4C507EE0" w:rsidR="000F3921" w:rsidRDefault="000F3921">
      <w:pPr>
        <w:pStyle w:val="CommentText"/>
      </w:pPr>
      <w:r>
        <w:rPr>
          <w:rStyle w:val="CommentReference"/>
        </w:rPr>
        <w:annotationRef/>
      </w:r>
      <w:r>
        <w:rPr>
          <w:rFonts w:hint="eastAsia"/>
        </w:rPr>
        <w:t>y</w:t>
      </w:r>
      <w:r>
        <w:t>es</w:t>
      </w:r>
    </w:p>
  </w:comment>
  <w:comment w:id="1173" w:author="Thomas Kwong" w:date="2021-09-22T18: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1174" w:author="LIN, Yufeng" w:date="2021-09-23T13:32:00Z" w:initials="LY">
    <w:p w14:paraId="059B8A38" w14:textId="4250E350" w:rsidR="003557D0" w:rsidRDefault="003557D0">
      <w:pPr>
        <w:pStyle w:val="CommentText"/>
      </w:pPr>
      <w:r>
        <w:rPr>
          <w:rStyle w:val="CommentReference"/>
        </w:rPr>
        <w:annotationRef/>
      </w:r>
      <w:r>
        <w:rPr>
          <w:rFonts w:hint="eastAsia"/>
        </w:rPr>
        <w:t>不是，</w:t>
      </w:r>
      <w:r>
        <w:rPr>
          <w:rFonts w:hint="eastAsia"/>
        </w:rPr>
        <w:t>删了</w:t>
      </w:r>
    </w:p>
  </w:comment>
  <w:comment w:id="1159" w:author="Thomas Kwong" w:date="2021-09-22T21: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160" w:author="LIN, Yufeng" w:date="2021-09-23T12: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223" w:author="Thomas Kwong" w:date="2021-09-22T22: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224" w:author="LIN, Yufeng" w:date="2021-09-23T13: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1261" w:author="Thomas Kwong" w:date="2021-09-22T22: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1262" w:author="LIN, Yufeng" w:date="2021-09-23T13: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1272" w:author="Thomas Kwong" w:date="2021-09-22T22: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1273" w:author="LIN, Yufeng" w:date="2021-09-23T13: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1448" w:author="LIN, Yufeng" w:date="2021-08-18T10:00:00Z" w:initials="LY">
    <w:p w14:paraId="5E4B0E3C" w14:textId="77777777" w:rsidR="00274D15" w:rsidRDefault="00274D15" w:rsidP="00274D15">
      <w:pPr>
        <w:pStyle w:val="CommentText"/>
      </w:pPr>
      <w:r>
        <w:rPr>
          <w:rStyle w:val="CommentReference"/>
        </w:rPr>
        <w:annotationRef/>
      </w:r>
      <w:r>
        <w:rPr>
          <w:rFonts w:hint="eastAsia"/>
        </w:rPr>
        <w:t>病人信息</w:t>
      </w:r>
    </w:p>
  </w:comment>
  <w:comment w:id="1452" w:author="LIN, Yufeng" w:date="2021-08-18T10:00:00Z" w:initials="LY">
    <w:p w14:paraId="2B9D0954" w14:textId="77777777" w:rsidR="00274D15" w:rsidRDefault="00274D15" w:rsidP="00274D15">
      <w:pPr>
        <w:pStyle w:val="CommentText"/>
      </w:pPr>
      <w:r>
        <w:rPr>
          <w:rStyle w:val="CommentReference"/>
        </w:rPr>
        <w:annotationRef/>
      </w:r>
      <w:r>
        <w:rPr>
          <w:rFonts w:hint="eastAsia"/>
        </w:rPr>
        <w:t>病人信息</w:t>
      </w:r>
    </w:p>
  </w:comment>
  <w:comment w:id="1470" w:author="LIN, Yufeng" w:date="2021-08-18T10:00:00Z" w:initials="LY">
    <w:p w14:paraId="6D306371" w14:textId="77777777" w:rsidR="00274D15" w:rsidRDefault="00274D15" w:rsidP="00274D15">
      <w:pPr>
        <w:pStyle w:val="CommentText"/>
      </w:pPr>
      <w:r>
        <w:rPr>
          <w:rStyle w:val="CommentReference"/>
        </w:rPr>
        <w:annotationRef/>
      </w:r>
      <w:r>
        <w:rPr>
          <w:rFonts w:hint="eastAsia"/>
        </w:rPr>
        <w:t>病人信息</w:t>
      </w:r>
    </w:p>
  </w:comment>
  <w:comment w:id="2061" w:author="LIN, Yufeng" w:date="2021-08-18T10: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2066" w:author="LIN, Yufeng" w:date="2021-08-18T10: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2062" w:author="Thomas Kwong" w:date="2021-09-12T16:49:00Z" w:initials="T.K">
    <w:p w14:paraId="0DFEB74A" w14:textId="4FEFD3AE" w:rsidR="00177C66" w:rsidRDefault="00177C66">
      <w:pPr>
        <w:pStyle w:val="CommentText"/>
      </w:pPr>
      <w:r>
        <w:rPr>
          <w:rStyle w:val="CommentReference"/>
        </w:rPr>
        <w:annotationRef/>
      </w:r>
      <w:r>
        <w:t>Where??????</w:t>
      </w:r>
    </w:p>
  </w:comment>
  <w:comment w:id="2078" w:author="LIN, Yufeng" w:date="2021-08-18T09: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2082" w:author="LIN, Yufeng" w:date="2021-08-18T09: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2017" w:author="Thomas Kwong" w:date="2021-09-12T16:54:00Z" w:initials="T.K">
    <w:p w14:paraId="7173A469" w14:textId="1FB57DA2" w:rsidR="00177C66" w:rsidRDefault="00177C66">
      <w:pPr>
        <w:pStyle w:val="CommentText"/>
      </w:pPr>
      <w:r>
        <w:rPr>
          <w:rStyle w:val="CommentReference"/>
        </w:rPr>
        <w:annotationRef/>
      </w:r>
      <w:r>
        <w:t>Belongs to material and method</w:t>
      </w:r>
    </w:p>
  </w:comment>
  <w:comment w:id="2018" w:author="LIN, Yufeng" w:date="2021-09-21T09:52:00Z" w:initials="LY">
    <w:p w14:paraId="01D38380" w14:textId="17E297C1" w:rsidR="008125F9" w:rsidRDefault="008125F9">
      <w:pPr>
        <w:pStyle w:val="CommentText"/>
      </w:pPr>
      <w:r>
        <w:rPr>
          <w:rStyle w:val="CommentReference"/>
        </w:rPr>
        <w:annotationRef/>
      </w:r>
      <w:r>
        <w:t>Have move to material</w:t>
      </w:r>
    </w:p>
  </w:comment>
  <w:comment w:id="2121" w:author="LIN, Yufeng" w:date="2021-08-18T09: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2140" w:author="nick ting" w:date="2021-09-24T17:13:00Z" w:initials="nt">
    <w:p w14:paraId="00128ABE" w14:textId="536A14F5" w:rsidR="00525A3D" w:rsidRDefault="00525A3D">
      <w:pPr>
        <w:pStyle w:val="CommentText"/>
      </w:pPr>
      <w:r>
        <w:rPr>
          <w:rStyle w:val="CommentReference"/>
        </w:rPr>
        <w:annotationRef/>
      </w:r>
    </w:p>
  </w:comment>
  <w:comment w:id="2241" w:author="Thomas Kwong" w:date="2021-09-12T17:06:00Z" w:initials="T.K">
    <w:p w14:paraId="092E7CA2" w14:textId="1DFA88DE" w:rsidR="00C777A3" w:rsidRDefault="00C777A3">
      <w:pPr>
        <w:pStyle w:val="CommentText"/>
      </w:pPr>
      <w:r>
        <w:rPr>
          <w:rStyle w:val="CommentReference"/>
        </w:rPr>
        <w:annotationRef/>
      </w:r>
      <w:r>
        <w:t xml:space="preserve">How this improve </w:t>
      </w:r>
      <w:r>
        <w:t>rigour and</w:t>
      </w:r>
      <w:r w:rsidR="002908A5">
        <w:t xml:space="preserve"> how many samples were removed? This is result section, show data!!</w:t>
      </w:r>
    </w:p>
  </w:comment>
  <w:comment w:id="2242" w:author="LIN, Yufeng" w:date="2021-09-21T10:01:00Z" w:initials="LY">
    <w:p w14:paraId="2710F0CE" w14:textId="23E5DFB1" w:rsidR="00ED2B2F" w:rsidRDefault="00ED2B2F">
      <w:pPr>
        <w:pStyle w:val="CommentText"/>
      </w:pPr>
      <w:r>
        <w:rPr>
          <w:rStyle w:val="CommentReference"/>
        </w:rPr>
        <w:annotationRef/>
      </w:r>
      <w:r>
        <w:t>Ohhh~~~sorry.</w:t>
      </w:r>
    </w:p>
  </w:comment>
  <w:comment w:id="2350" w:author="Thomas Kwong" w:date="2021-09-12T17:09:00Z" w:initials="T.K">
    <w:p w14:paraId="7B763475" w14:textId="70EA6D45" w:rsidR="002908A5" w:rsidRDefault="002908A5">
      <w:pPr>
        <w:pStyle w:val="CommentText"/>
      </w:pPr>
      <w:r>
        <w:rPr>
          <w:rStyle w:val="CommentReference"/>
        </w:rPr>
        <w:annotationRef/>
      </w:r>
      <w:r>
        <w:t>What do you mean by deep enough?</w:t>
      </w:r>
    </w:p>
  </w:comment>
  <w:comment w:id="2351" w:author="LIN, Yufeng" w:date="2021-09-21T10:00:00Z" w:initials="LY">
    <w:p w14:paraId="293D4388" w14:textId="0B03AD03" w:rsidR="00ED2B2F" w:rsidRDefault="00ED2B2F">
      <w:pPr>
        <w:pStyle w:val="CommentText"/>
      </w:pPr>
      <w:r>
        <w:rPr>
          <w:rStyle w:val="CommentReference"/>
        </w:rPr>
        <w:annotationRef/>
      </w:r>
      <w:r>
        <w:t>N</w:t>
      </w:r>
      <w:r>
        <w:rPr>
          <w:rFonts w:hint="eastAsia"/>
        </w:rPr>
        <w:t>o</w:t>
      </w:r>
      <w:r>
        <w:t xml:space="preserve">, because this samples DNA extraction is abnormal and its data is quite strange, so </w:t>
      </w:r>
      <w:r>
        <w:t>I  discard it.</w:t>
      </w:r>
    </w:p>
  </w:comment>
  <w:comment w:id="2357" w:author="Thomas Kwong" w:date="2021-09-12T17: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2358" w:author="LIN, Yufeng" w:date="2021-09-21T11:04:00Z" w:initials="LY">
    <w:p w14:paraId="2C611F69" w14:textId="4BC3B4C8" w:rsidR="003713B8" w:rsidRDefault="003713B8">
      <w:pPr>
        <w:pStyle w:val="CommentText"/>
      </w:pPr>
      <w:r>
        <w:rPr>
          <w:rStyle w:val="CommentReference"/>
        </w:rPr>
        <w:annotationRef/>
      </w:r>
      <w:r>
        <w:rPr>
          <w:rFonts w:hint="eastAsia"/>
        </w:rPr>
        <w:t>y</w:t>
      </w:r>
      <w:r>
        <w:t>es</w:t>
      </w:r>
    </w:p>
  </w:comment>
  <w:comment w:id="2372" w:author="LIN, Yufeng" w:date="2021-08-18T12: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2397" w:author="Thomas Kwong" w:date="2021-09-12T17:11:00Z" w:initials="T.K">
    <w:p w14:paraId="34F83E42" w14:textId="55B94519" w:rsidR="002908A5" w:rsidRDefault="002908A5">
      <w:pPr>
        <w:pStyle w:val="CommentText"/>
      </w:pPr>
      <w:r>
        <w:rPr>
          <w:rStyle w:val="CommentReference"/>
        </w:rPr>
        <w:annotationRef/>
      </w:r>
      <w:r>
        <w:t xml:space="preserve">?I </w:t>
      </w:r>
      <w:r>
        <w:t>dont get.</w:t>
      </w:r>
    </w:p>
  </w:comment>
  <w:comment w:id="2398" w:author="LIN, Yufeng" w:date="2021-09-21T11:04:00Z" w:initials="LY">
    <w:p w14:paraId="1046BBE0" w14:textId="6211A26F" w:rsidR="003713B8" w:rsidRDefault="003713B8">
      <w:pPr>
        <w:pStyle w:val="CommentText"/>
      </w:pPr>
      <w:r>
        <w:rPr>
          <w:rStyle w:val="CommentReference"/>
        </w:rPr>
        <w:annotationRef/>
      </w:r>
      <w:r>
        <w:t xml:space="preserve">Because we totally have 2052, exclude one PCR </w:t>
      </w:r>
      <w:r>
        <w:t xml:space="preserve">processd </w:t>
      </w:r>
      <w:r>
        <w:t>cohort(72), the o</w:t>
      </w:r>
      <w:r w:rsidR="00FA0AD4">
        <w:t>ther samples(2052-1329-72=579) contained 28% of all samples.</w:t>
      </w:r>
    </w:p>
  </w:comment>
  <w:comment w:id="2440" w:author="LIN, Yufeng" w:date="2021-09-21T11:12:00Z" w:initials="LY">
    <w:p w14:paraId="76873CF9" w14:textId="586A21AB" w:rsidR="00FA0AD4" w:rsidRDefault="00FA0AD4">
      <w:pPr>
        <w:pStyle w:val="CommentText"/>
      </w:pPr>
      <w:r>
        <w:rPr>
          <w:rStyle w:val="CommentReference"/>
        </w:rPr>
        <w:annotationRef/>
      </w:r>
      <w:r>
        <w:t>Maybe including ‘was alterations in CRC’ is better?</w:t>
      </w:r>
    </w:p>
  </w:comment>
  <w:comment w:id="2456" w:author="LIN, Yufeng" w:date="2021-08-18T15: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2689" w:author="LIN, Yufeng" w:date="2021-08-18T16:51:00Z" w:initials="LY">
    <w:p w14:paraId="3F15E1C3" w14:textId="77777777" w:rsidR="00D9531B" w:rsidRDefault="00D9531B" w:rsidP="00D9531B">
      <w:pPr>
        <w:pStyle w:val="CommentText"/>
      </w:pPr>
      <w:r>
        <w:rPr>
          <w:rStyle w:val="CommentReference"/>
        </w:rPr>
        <w:annotationRef/>
      </w:r>
      <w:r>
        <w:rPr>
          <w:rFonts w:hint="eastAsia"/>
        </w:rPr>
        <w:t>怎</w:t>
      </w:r>
      <w:r>
        <w:rPr>
          <w:rFonts w:hint="eastAsia"/>
        </w:rPr>
        <w:t>麽做relative</w:t>
      </w:r>
      <w:r>
        <w:t xml:space="preserve"> median abundance</w:t>
      </w:r>
    </w:p>
  </w:comment>
  <w:comment w:id="2690" w:author="LIN, Yufeng" w:date="2021-09-21T14:09:00Z" w:initials="LY">
    <w:p w14:paraId="20000DCF" w14:textId="063B8D69" w:rsidR="007F1010" w:rsidRDefault="007F1010">
      <w:pPr>
        <w:pStyle w:val="CommentText"/>
      </w:pPr>
      <w:r>
        <w:rPr>
          <w:rStyle w:val="CommentReference"/>
        </w:rPr>
        <w:annotationRef/>
      </w:r>
      <w:r>
        <w:rPr>
          <w:rFonts w:hint="eastAsia"/>
        </w:rPr>
        <w:t>收到。</w:t>
      </w:r>
    </w:p>
  </w:comment>
  <w:comment w:id="2738" w:author="LIN, Yufeng" w:date="2021-08-18T15: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2781" w:author="LIN, Yufeng" w:date="2021-08-18T16: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3021" w:author="nick ting" w:date="2021-09-27T14:01:00Z" w:initials="nt">
    <w:p w14:paraId="015DF62F" w14:textId="25E87FB4" w:rsidR="00FA2A1F" w:rsidRDefault="00FA2A1F">
      <w:pPr>
        <w:pStyle w:val="CommentText"/>
      </w:pPr>
      <w:r>
        <w:rPr>
          <w:rStyle w:val="CommentReference"/>
        </w:rPr>
        <w:annotationRef/>
      </w:r>
      <w:r>
        <w:t>This paragraph was reorganized</w:t>
      </w:r>
    </w:p>
  </w:comment>
  <w:comment w:id="3050" w:author="LIN, Yufeng" w:date="2021-08-19T11: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3054" w:author="LIN, Yufeng" w:date="2021-08-19T11: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3272" w:author="LIN, Yufeng" w:date="2021-08-20T09: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500" w:author="nick ting" w:date="2021-09-27T13: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3654" w:author="LIN, Yufeng" w:date="2021-08-19T14: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3674" w:author="nick ting" w:date="2021-09-27T00: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3932" w:author="LIN, Yufeng" w:date="2021-08-20T09: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3977" w:author="LIN, Yufeng" w:date="2021-08-20T09: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3999" w:author="LIN, Yufeng" w:date="2021-08-20T09: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4033" w:author="LIN, Yufeng" w:date="2021-08-20T11: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4044" w:author="nick ting" w:date="2021-09-27T13: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4135" w:author="LIN, Yufeng" w:date="2021-08-23T18:49:00Z" w:initials="LY">
    <w:p w14:paraId="4D240940" w14:textId="77777777" w:rsidR="00D9531B" w:rsidRDefault="00D9531B" w:rsidP="00D9531B">
      <w:pPr>
        <w:pStyle w:val="CommentText"/>
      </w:pPr>
      <w:r>
        <w:rPr>
          <w:rStyle w:val="CommentReference"/>
        </w:rPr>
        <w:annotationRef/>
      </w:r>
      <w:r>
        <w:rPr>
          <w:rFonts w:hint="eastAsia"/>
        </w:rPr>
        <w:t>记得吧</w:t>
      </w:r>
      <w:r>
        <w:rPr>
          <w:rFonts w:hint="eastAsia"/>
        </w:rPr>
        <w:t>sstf加上去</w:t>
      </w:r>
    </w:p>
  </w:comment>
  <w:comment w:id="4660" w:author="nick ting" w:date="2021-10-03T20: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4914" w:author="LIN, Yufeng" w:date="2021-08-24T11: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008" w:author="LIN, Yufeng" w:date="2021-08-24T11: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5158" w:author="nick ting" w:date="2021-10-03T20:21:00Z" w:initials="nt">
    <w:p w14:paraId="59E374DF" w14:textId="30DE03BA" w:rsidR="007A0F07" w:rsidRDefault="007A0F07">
      <w:pPr>
        <w:pStyle w:val="CommentText"/>
      </w:pPr>
      <w:r>
        <w:rPr>
          <w:rStyle w:val="CommentReference"/>
        </w:rPr>
        <w:annotationRef/>
      </w:r>
      <w:r>
        <w:rPr>
          <w:rFonts w:hint="eastAsia"/>
        </w:rPr>
        <w:t>H</w:t>
      </w:r>
      <w:r>
        <w:t>ave to explain more on this</w:t>
      </w:r>
    </w:p>
  </w:comment>
  <w:comment w:id="5647" w:author="LIN, Yufeng" w:date="2021-08-24T15: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5784" w:author="LIN, Yufeng" w:date="2021-08-24T15: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6093" w:author="LIN, Yufeng" w:date="2021-08-25T14: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6124" w:author="LIN, Yufeng" w:date="2021-08-25T14: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6226" w:author="Thomas Kwong" w:date="2021-10-04T01:37:00Z" w:initials="T.K">
    <w:p w14:paraId="0741CC44" w14:textId="77777777" w:rsidR="0088212D" w:rsidRDefault="0088212D" w:rsidP="0088212D">
      <w:pPr>
        <w:pStyle w:val="CommentText"/>
      </w:pPr>
      <w:r>
        <w:rPr>
          <w:rStyle w:val="CommentReference"/>
        </w:rPr>
        <w:annotationRef/>
      </w:r>
      <w:r>
        <w:t>Be scientific with wordings!</w:t>
      </w:r>
    </w:p>
  </w:comment>
  <w:comment w:id="6554" w:author="nick ting" w:date="2021-10-05T23:34:00Z" w:initials="nt">
    <w:p w14:paraId="5B324E16" w14:textId="3B182D71" w:rsidR="00124759" w:rsidRPr="00124759" w:rsidRDefault="00124759">
      <w:pPr>
        <w:pStyle w:val="CommentText"/>
        <w:rPr>
          <w:rFonts w:eastAsia="PMingLiU"/>
          <w:lang w:eastAsia="zh-TW"/>
        </w:rPr>
      </w:pPr>
      <w:r>
        <w:rPr>
          <w:rStyle w:val="CommentReference"/>
        </w:rPr>
        <w:annotationRef/>
      </w:r>
      <w:r>
        <w:rPr>
          <w:rFonts w:eastAsia="PMingLiU"/>
          <w:lang w:eastAsia="zh-TW"/>
        </w:rPr>
        <w:t>Maybe better to give a general picture of what we have found in this study for the 1</w:t>
      </w:r>
      <w:r w:rsidRPr="00124759">
        <w:rPr>
          <w:rFonts w:eastAsia="PMingLiU"/>
          <w:vertAlign w:val="superscript"/>
          <w:lang w:eastAsia="zh-TW"/>
        </w:rPr>
        <w:t>st</w:t>
      </w:r>
      <w:r>
        <w:rPr>
          <w:rFonts w:eastAsia="PMingLiU"/>
          <w:lang w:eastAsia="zh-TW"/>
        </w:rPr>
        <w:t xml:space="preserve"> paragraph</w:t>
      </w:r>
    </w:p>
  </w:comment>
  <w:comment w:id="6817" w:author="nick ting" w:date="2021-10-06T00:01:00Z" w:initials="nt">
    <w:p w14:paraId="21FF6E4D" w14:textId="11A9581E" w:rsidR="005C59A5" w:rsidRPr="005C59A5" w:rsidRDefault="005C59A5">
      <w:pPr>
        <w:pStyle w:val="CommentText"/>
        <w:rPr>
          <w:rFonts w:eastAsia="PMingLiU"/>
          <w:lang w:eastAsia="zh-TW"/>
        </w:rPr>
      </w:pPr>
      <w:r>
        <w:rPr>
          <w:rStyle w:val="CommentReference"/>
        </w:rPr>
        <w:annotationRef/>
      </w:r>
      <w:r>
        <w:rPr>
          <w:rFonts w:eastAsia="PMingLiU" w:hint="eastAsia"/>
          <w:lang w:eastAsia="zh-TW"/>
        </w:rPr>
        <w:t>C</w:t>
      </w:r>
      <w:r>
        <w:rPr>
          <w:rFonts w:eastAsia="PMingLiU"/>
          <w:lang w:eastAsia="zh-TW"/>
        </w:rPr>
        <w:t>an consider deleting this part</w:t>
      </w:r>
    </w:p>
  </w:comment>
  <w:comment w:id="6878" w:author="nick ting" w:date="2021-10-07T08:52:00Z" w:initials="nt">
    <w:p w14:paraId="523E18B5" w14:textId="7E2394C9" w:rsidR="006914BC" w:rsidRDefault="006914BC">
      <w:pPr>
        <w:pStyle w:val="CommentText"/>
      </w:pPr>
      <w:r>
        <w:rPr>
          <w:rStyle w:val="CommentReference"/>
        </w:rPr>
        <w:annotationRef/>
      </w:r>
      <w:r>
        <w:t>How is this conclusion reached?</w:t>
      </w:r>
    </w:p>
  </w:comment>
  <w:comment w:id="6879" w:author="LIN, Yufeng" w:date="2021-10-07T10:11:00Z" w:initials="LY">
    <w:p w14:paraId="3DFF4B82" w14:textId="77777777" w:rsidR="00677B2D" w:rsidRDefault="00677B2D">
      <w:pPr>
        <w:pStyle w:val="CommentText"/>
        <w:rPr>
          <w:rStyle w:val="CommentReference"/>
        </w:rPr>
      </w:pPr>
      <w:r>
        <w:rPr>
          <w:rStyle w:val="CommentReference"/>
        </w:rPr>
        <w:annotationRef/>
      </w:r>
      <w:r>
        <w:rPr>
          <w:rStyle w:val="CommentReference"/>
        </w:rPr>
        <w:t>Conclusion from ref.</w:t>
      </w:r>
    </w:p>
    <w:p w14:paraId="14BFFDDC" w14:textId="06008B14" w:rsidR="00677B2D" w:rsidRPr="00677B2D" w:rsidRDefault="00677B2D">
      <w:pPr>
        <w:pStyle w:val="CommentText"/>
      </w:pPr>
    </w:p>
  </w:comment>
  <w:comment w:id="7726" w:author="Thomas Kwong" w:date="2021-10-04T01:37:00Z" w:initials="T.K">
    <w:p w14:paraId="488DCA9C" w14:textId="77777777" w:rsidR="00F634CB" w:rsidRDefault="00F634CB" w:rsidP="00F634CB">
      <w:pPr>
        <w:pStyle w:val="CommentText"/>
      </w:pPr>
      <w:r>
        <w:rPr>
          <w:rStyle w:val="CommentReference"/>
        </w:rPr>
        <w:annotationRef/>
      </w:r>
      <w:r>
        <w:t>Be scientific with wordings!</w:t>
      </w:r>
    </w:p>
  </w:comment>
  <w:comment w:id="7800" w:author="Thomas Kwong" w:date="2021-10-04T01:37:00Z" w:initials="T.K">
    <w:p w14:paraId="2BFAC576" w14:textId="77777777" w:rsidR="0088212D" w:rsidRDefault="0088212D" w:rsidP="0088212D">
      <w:pPr>
        <w:pStyle w:val="CommentText"/>
      </w:pPr>
      <w:r>
        <w:rPr>
          <w:rStyle w:val="CommentReference"/>
        </w:rPr>
        <w:annotationRef/>
      </w:r>
      <w:r>
        <w:t>Be scientific with wordings!</w:t>
      </w:r>
    </w:p>
  </w:comment>
  <w:comment w:id="7875" w:author="Thomas Kwong" w:date="2021-10-04T01: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3B21FAE8" w15:done="0"/>
  <w15:commentEx w15:paraId="303B09B0" w15:paraIdParent="3B21FAE8"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43842162"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F83CF6D" w15:done="0"/>
  <w15:commentEx w15:paraId="0C75CE16" w15:paraIdParent="3F83CF6D" w15:done="0"/>
  <w15:commentEx w15:paraId="3EB965E2" w15:done="0"/>
  <w15:commentEx w15:paraId="1D1755BE" w15:paraIdParent="3EB965E2" w15:done="0"/>
  <w15:commentEx w15:paraId="5E4B0E3C" w15:done="0"/>
  <w15:commentEx w15:paraId="2B9D0954" w15:done="0"/>
  <w15:commentEx w15:paraId="6D306371"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4D240940" w15:done="0"/>
  <w15:commentEx w15:paraId="3A54F906" w15:done="0"/>
  <w15:commentEx w15:paraId="7A83C944" w15:done="0"/>
  <w15:commentEx w15:paraId="2CCD40EC" w15:done="0"/>
  <w15:commentEx w15:paraId="59E374DF" w15:done="0"/>
  <w15:commentEx w15:paraId="17E36AB9" w15:done="0"/>
  <w15:commentEx w15:paraId="0A81F4C1" w15:done="0"/>
  <w15:commentEx w15:paraId="66E8A86B" w15:done="0"/>
  <w15:commentEx w15:paraId="0691FD72"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F5F086" w16cex:dateUtc="2021-09-22T10:12:00Z"/>
  <w16cex:commentExtensible w16cex:durableId="24F5F08A" w16cex:dateUtc="2021-09-22T10:12: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F5E946" w16cex:dateUtc="2021-09-22T09:41: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4F628BF" w16cex:dateUtc="2021-09-22T14:06:00Z"/>
  <w16cex:commentExtensible w16cex:durableId="24F6F9CF" w16cex:dateUtc="2021-09-23T05:04:00Z"/>
  <w16cex:commentExtensible w16cex:durableId="24F628BE" w16cex:dateUtc="2021-09-22T14:09:00Z"/>
  <w16cex:commentExtensible w16cex:durableId="24F6FBB8" w16cex:dateUtc="2021-09-23T05:12:00Z"/>
  <w16cex:commentExtensible w16cex:durableId="24F730E4" w16cex:dateUtc="2021-08-18T02:00:00Z"/>
  <w16cex:commentExtensible w16cex:durableId="24F730E8" w16cex:dateUtc="2021-08-18T02:00:00Z"/>
  <w16cex:commentExtensible w16cex:durableId="24F7310B" w16cex:dateUtc="2021-08-18T02:00: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4CE6C25" w16cex:dateUtc="2021-08-23T10:49: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4D0D14A" w16cex:dateUtc="2021-08-25T06:24:00Z"/>
  <w16cex:commentExtensible w16cex:durableId="24D0D12E" w16cex:dateUtc="2021-08-25T06:24: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3B21FAE8" w16cid:durableId="24F5F086"/>
  <w16cid:commentId w16cid:paraId="303B09B0" w16cid:durableId="24F5F08A"/>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43842162" w16cid:durableId="24F5E946"/>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F83CF6D" w16cid:durableId="24F628BF"/>
  <w16cid:commentId w16cid:paraId="0C75CE16" w16cid:durableId="24F6F9CF"/>
  <w16cid:commentId w16cid:paraId="3EB965E2" w16cid:durableId="24F628BE"/>
  <w16cid:commentId w16cid:paraId="1D1755BE" w16cid:durableId="24F6FBB8"/>
  <w16cid:commentId w16cid:paraId="5E4B0E3C" w16cid:durableId="24F730E4"/>
  <w16cid:commentId w16cid:paraId="2B9D0954" w16cid:durableId="24F730E8"/>
  <w16cid:commentId w16cid:paraId="6D306371" w16cid:durableId="24F7310B"/>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4D240940" w16cid:durableId="24CE6C25"/>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66E8A86B" w16cid:durableId="24D0D14A"/>
  <w16cid:commentId w16cid:paraId="0691FD72" w16cid:durableId="24D0D12E"/>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28AF" w14:textId="77777777" w:rsidR="00FB6B86" w:rsidRDefault="00FB6B86" w:rsidP="00D9531B">
      <w:r>
        <w:separator/>
      </w:r>
    </w:p>
  </w:endnote>
  <w:endnote w:type="continuationSeparator" w:id="0">
    <w:p w14:paraId="65C3F5CD" w14:textId="77777777" w:rsidR="00FB6B86" w:rsidRDefault="00FB6B86" w:rsidP="00D9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D490" w14:textId="77777777" w:rsidR="00FB6B86" w:rsidRDefault="00FB6B86" w:rsidP="00D9531B">
      <w:r>
        <w:separator/>
      </w:r>
    </w:p>
  </w:footnote>
  <w:footnote w:type="continuationSeparator" w:id="0">
    <w:p w14:paraId="2CFE9776" w14:textId="77777777" w:rsidR="00FB6B86" w:rsidRDefault="00FB6B86" w:rsidP="00D95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nick ting">
    <w15:presenceInfo w15:providerId="Windows Live" w15:userId="4dd76f5843b12b7f"/>
  </w15:person>
  <w15:person w15:author="Thomas Kwong">
    <w15:presenceInfo w15:providerId="None" w15:userId="Thomas Kw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NK4FAJEldh4tAAAA"/>
  </w:docVars>
  <w:rsids>
    <w:rsidRoot w:val="00C03A5E"/>
    <w:rsid w:val="00002608"/>
    <w:rsid w:val="00004CC2"/>
    <w:rsid w:val="000051EC"/>
    <w:rsid w:val="0003057F"/>
    <w:rsid w:val="00036E91"/>
    <w:rsid w:val="00046853"/>
    <w:rsid w:val="000477DD"/>
    <w:rsid w:val="00047BAF"/>
    <w:rsid w:val="00070C6B"/>
    <w:rsid w:val="000961CC"/>
    <w:rsid w:val="00096A75"/>
    <w:rsid w:val="000975D5"/>
    <w:rsid w:val="000B77CA"/>
    <w:rsid w:val="000D0043"/>
    <w:rsid w:val="000F1559"/>
    <w:rsid w:val="000F3921"/>
    <w:rsid w:val="000F678D"/>
    <w:rsid w:val="00100B81"/>
    <w:rsid w:val="00111E8C"/>
    <w:rsid w:val="00113AD8"/>
    <w:rsid w:val="001145AC"/>
    <w:rsid w:val="00121BF5"/>
    <w:rsid w:val="0012344C"/>
    <w:rsid w:val="00124759"/>
    <w:rsid w:val="00125EFB"/>
    <w:rsid w:val="00126C1D"/>
    <w:rsid w:val="00130E5C"/>
    <w:rsid w:val="00147983"/>
    <w:rsid w:val="0015211A"/>
    <w:rsid w:val="0016491A"/>
    <w:rsid w:val="00170358"/>
    <w:rsid w:val="001749FD"/>
    <w:rsid w:val="00174DF5"/>
    <w:rsid w:val="0017502C"/>
    <w:rsid w:val="00177C66"/>
    <w:rsid w:val="001857BF"/>
    <w:rsid w:val="00192D58"/>
    <w:rsid w:val="00195970"/>
    <w:rsid w:val="0019717A"/>
    <w:rsid w:val="001A7063"/>
    <w:rsid w:val="001B7AE4"/>
    <w:rsid w:val="001C68E3"/>
    <w:rsid w:val="001C6CFA"/>
    <w:rsid w:val="001C7215"/>
    <w:rsid w:val="001D7822"/>
    <w:rsid w:val="001E498E"/>
    <w:rsid w:val="001F5D5D"/>
    <w:rsid w:val="00203541"/>
    <w:rsid w:val="00204B60"/>
    <w:rsid w:val="00211129"/>
    <w:rsid w:val="00217CD6"/>
    <w:rsid w:val="00221DBF"/>
    <w:rsid w:val="002276BF"/>
    <w:rsid w:val="00232ACE"/>
    <w:rsid w:val="0023380F"/>
    <w:rsid w:val="00243773"/>
    <w:rsid w:val="00272EE9"/>
    <w:rsid w:val="00274D15"/>
    <w:rsid w:val="002779A9"/>
    <w:rsid w:val="00286A5F"/>
    <w:rsid w:val="002908A5"/>
    <w:rsid w:val="0029149C"/>
    <w:rsid w:val="00292052"/>
    <w:rsid w:val="002967E7"/>
    <w:rsid w:val="00296DF7"/>
    <w:rsid w:val="002A01D6"/>
    <w:rsid w:val="002A53B1"/>
    <w:rsid w:val="002B1819"/>
    <w:rsid w:val="002B6652"/>
    <w:rsid w:val="002C1089"/>
    <w:rsid w:val="002C382A"/>
    <w:rsid w:val="002C3DB3"/>
    <w:rsid w:val="002C64FB"/>
    <w:rsid w:val="002E1E6A"/>
    <w:rsid w:val="002E727B"/>
    <w:rsid w:val="002F5B96"/>
    <w:rsid w:val="0030142C"/>
    <w:rsid w:val="00311A3E"/>
    <w:rsid w:val="00317AD9"/>
    <w:rsid w:val="003350DE"/>
    <w:rsid w:val="0033648F"/>
    <w:rsid w:val="0034072B"/>
    <w:rsid w:val="00346168"/>
    <w:rsid w:val="00346C8A"/>
    <w:rsid w:val="00350F09"/>
    <w:rsid w:val="00354E63"/>
    <w:rsid w:val="003557D0"/>
    <w:rsid w:val="003624D5"/>
    <w:rsid w:val="00362578"/>
    <w:rsid w:val="00365120"/>
    <w:rsid w:val="00370ECF"/>
    <w:rsid w:val="003713B8"/>
    <w:rsid w:val="0037774D"/>
    <w:rsid w:val="0038620B"/>
    <w:rsid w:val="003879CE"/>
    <w:rsid w:val="00395D95"/>
    <w:rsid w:val="003963F6"/>
    <w:rsid w:val="003A32DE"/>
    <w:rsid w:val="003A37B1"/>
    <w:rsid w:val="003A3841"/>
    <w:rsid w:val="003A4704"/>
    <w:rsid w:val="003A57AB"/>
    <w:rsid w:val="003B4F65"/>
    <w:rsid w:val="003F576B"/>
    <w:rsid w:val="00401EFC"/>
    <w:rsid w:val="00405527"/>
    <w:rsid w:val="004107A6"/>
    <w:rsid w:val="004174A2"/>
    <w:rsid w:val="00420570"/>
    <w:rsid w:val="00422C33"/>
    <w:rsid w:val="004249EE"/>
    <w:rsid w:val="004266AF"/>
    <w:rsid w:val="0043131C"/>
    <w:rsid w:val="004314C2"/>
    <w:rsid w:val="00432D9F"/>
    <w:rsid w:val="00433689"/>
    <w:rsid w:val="00470348"/>
    <w:rsid w:val="00474B2B"/>
    <w:rsid w:val="004B771F"/>
    <w:rsid w:val="004C7970"/>
    <w:rsid w:val="004E4379"/>
    <w:rsid w:val="004E4D50"/>
    <w:rsid w:val="005074C2"/>
    <w:rsid w:val="005165C0"/>
    <w:rsid w:val="00520951"/>
    <w:rsid w:val="0052127A"/>
    <w:rsid w:val="00525A3D"/>
    <w:rsid w:val="00527EAA"/>
    <w:rsid w:val="00531B71"/>
    <w:rsid w:val="00531B89"/>
    <w:rsid w:val="0054347D"/>
    <w:rsid w:val="00543629"/>
    <w:rsid w:val="005557B8"/>
    <w:rsid w:val="00595E20"/>
    <w:rsid w:val="005A10E2"/>
    <w:rsid w:val="005A6254"/>
    <w:rsid w:val="005B5B6A"/>
    <w:rsid w:val="005C59A5"/>
    <w:rsid w:val="005D290B"/>
    <w:rsid w:val="005E1AA9"/>
    <w:rsid w:val="005F24DC"/>
    <w:rsid w:val="00610F0C"/>
    <w:rsid w:val="00612E2B"/>
    <w:rsid w:val="00615D1D"/>
    <w:rsid w:val="006210FC"/>
    <w:rsid w:val="00626B9C"/>
    <w:rsid w:val="00626C27"/>
    <w:rsid w:val="00637CC2"/>
    <w:rsid w:val="00646244"/>
    <w:rsid w:val="0065359C"/>
    <w:rsid w:val="006546E8"/>
    <w:rsid w:val="00662F96"/>
    <w:rsid w:val="006716FA"/>
    <w:rsid w:val="0067668F"/>
    <w:rsid w:val="00677B2D"/>
    <w:rsid w:val="00683CAF"/>
    <w:rsid w:val="0068755C"/>
    <w:rsid w:val="006914BC"/>
    <w:rsid w:val="00693464"/>
    <w:rsid w:val="006A1ACE"/>
    <w:rsid w:val="006A583D"/>
    <w:rsid w:val="006B3C3B"/>
    <w:rsid w:val="006B5B90"/>
    <w:rsid w:val="006E146A"/>
    <w:rsid w:val="006F4998"/>
    <w:rsid w:val="0070227E"/>
    <w:rsid w:val="00702342"/>
    <w:rsid w:val="007031A9"/>
    <w:rsid w:val="00713425"/>
    <w:rsid w:val="007148B3"/>
    <w:rsid w:val="007240E6"/>
    <w:rsid w:val="007473CD"/>
    <w:rsid w:val="00752EF5"/>
    <w:rsid w:val="007668AF"/>
    <w:rsid w:val="00776CD5"/>
    <w:rsid w:val="00776F09"/>
    <w:rsid w:val="00781916"/>
    <w:rsid w:val="00790445"/>
    <w:rsid w:val="00797BD4"/>
    <w:rsid w:val="007A00E9"/>
    <w:rsid w:val="007A072D"/>
    <w:rsid w:val="007A0F07"/>
    <w:rsid w:val="007A54E8"/>
    <w:rsid w:val="007A5CA2"/>
    <w:rsid w:val="007A7FD7"/>
    <w:rsid w:val="007B7B95"/>
    <w:rsid w:val="007C6216"/>
    <w:rsid w:val="007C755A"/>
    <w:rsid w:val="007D3A9D"/>
    <w:rsid w:val="007E03BE"/>
    <w:rsid w:val="007E6892"/>
    <w:rsid w:val="007E7EF9"/>
    <w:rsid w:val="007F1010"/>
    <w:rsid w:val="007F45CE"/>
    <w:rsid w:val="008031F7"/>
    <w:rsid w:val="00806555"/>
    <w:rsid w:val="00811AE1"/>
    <w:rsid w:val="008125F9"/>
    <w:rsid w:val="0083103C"/>
    <w:rsid w:val="0083342C"/>
    <w:rsid w:val="008379BC"/>
    <w:rsid w:val="0084302D"/>
    <w:rsid w:val="00852BD9"/>
    <w:rsid w:val="00866D80"/>
    <w:rsid w:val="00867992"/>
    <w:rsid w:val="00870917"/>
    <w:rsid w:val="00874ACB"/>
    <w:rsid w:val="00880064"/>
    <w:rsid w:val="00881177"/>
    <w:rsid w:val="0088212D"/>
    <w:rsid w:val="00895549"/>
    <w:rsid w:val="008A0F40"/>
    <w:rsid w:val="008A3B52"/>
    <w:rsid w:val="008B0617"/>
    <w:rsid w:val="008C40FC"/>
    <w:rsid w:val="008C6AAA"/>
    <w:rsid w:val="008C7498"/>
    <w:rsid w:val="008C7798"/>
    <w:rsid w:val="008D6450"/>
    <w:rsid w:val="008E07A8"/>
    <w:rsid w:val="008E309A"/>
    <w:rsid w:val="008E4C32"/>
    <w:rsid w:val="008E6A54"/>
    <w:rsid w:val="008F0C4F"/>
    <w:rsid w:val="008F7CB0"/>
    <w:rsid w:val="00911CDD"/>
    <w:rsid w:val="00912809"/>
    <w:rsid w:val="009134E0"/>
    <w:rsid w:val="00930CB9"/>
    <w:rsid w:val="009348AE"/>
    <w:rsid w:val="0096422D"/>
    <w:rsid w:val="009659EB"/>
    <w:rsid w:val="00971D87"/>
    <w:rsid w:val="0098399D"/>
    <w:rsid w:val="0099700F"/>
    <w:rsid w:val="00997645"/>
    <w:rsid w:val="009B08A0"/>
    <w:rsid w:val="009B5131"/>
    <w:rsid w:val="009D00F7"/>
    <w:rsid w:val="009F1B87"/>
    <w:rsid w:val="009F5D73"/>
    <w:rsid w:val="00A009DF"/>
    <w:rsid w:val="00A01A31"/>
    <w:rsid w:val="00A13741"/>
    <w:rsid w:val="00A2773D"/>
    <w:rsid w:val="00A305D8"/>
    <w:rsid w:val="00A31D49"/>
    <w:rsid w:val="00A352F4"/>
    <w:rsid w:val="00A41972"/>
    <w:rsid w:val="00A44FBD"/>
    <w:rsid w:val="00A45492"/>
    <w:rsid w:val="00A5201E"/>
    <w:rsid w:val="00A540B0"/>
    <w:rsid w:val="00A71977"/>
    <w:rsid w:val="00A824EF"/>
    <w:rsid w:val="00A84873"/>
    <w:rsid w:val="00A96071"/>
    <w:rsid w:val="00AA4261"/>
    <w:rsid w:val="00AA51E6"/>
    <w:rsid w:val="00AB1F9F"/>
    <w:rsid w:val="00AC3DA1"/>
    <w:rsid w:val="00AC6DD3"/>
    <w:rsid w:val="00AC7950"/>
    <w:rsid w:val="00AC7FAD"/>
    <w:rsid w:val="00AD2F2A"/>
    <w:rsid w:val="00AE28C8"/>
    <w:rsid w:val="00AE2F5C"/>
    <w:rsid w:val="00AF35E0"/>
    <w:rsid w:val="00B01273"/>
    <w:rsid w:val="00B0379E"/>
    <w:rsid w:val="00B04161"/>
    <w:rsid w:val="00B07014"/>
    <w:rsid w:val="00B16CD0"/>
    <w:rsid w:val="00B2342E"/>
    <w:rsid w:val="00B260A4"/>
    <w:rsid w:val="00B46202"/>
    <w:rsid w:val="00B47CE5"/>
    <w:rsid w:val="00B525C9"/>
    <w:rsid w:val="00B56AEB"/>
    <w:rsid w:val="00B666A6"/>
    <w:rsid w:val="00B702FD"/>
    <w:rsid w:val="00B705DE"/>
    <w:rsid w:val="00B71282"/>
    <w:rsid w:val="00B82988"/>
    <w:rsid w:val="00B84FC5"/>
    <w:rsid w:val="00B86719"/>
    <w:rsid w:val="00B86D95"/>
    <w:rsid w:val="00BA301E"/>
    <w:rsid w:val="00BA34C7"/>
    <w:rsid w:val="00BA3DCF"/>
    <w:rsid w:val="00BA4627"/>
    <w:rsid w:val="00BE7D10"/>
    <w:rsid w:val="00C03A5E"/>
    <w:rsid w:val="00C13D35"/>
    <w:rsid w:val="00C3102E"/>
    <w:rsid w:val="00C33557"/>
    <w:rsid w:val="00C40C9A"/>
    <w:rsid w:val="00C43829"/>
    <w:rsid w:val="00C450DC"/>
    <w:rsid w:val="00C54439"/>
    <w:rsid w:val="00C64617"/>
    <w:rsid w:val="00C777A3"/>
    <w:rsid w:val="00C82F35"/>
    <w:rsid w:val="00C90EAE"/>
    <w:rsid w:val="00C93399"/>
    <w:rsid w:val="00C974CA"/>
    <w:rsid w:val="00CA3711"/>
    <w:rsid w:val="00CB67CB"/>
    <w:rsid w:val="00CC5706"/>
    <w:rsid w:val="00CD611D"/>
    <w:rsid w:val="00CE0FD9"/>
    <w:rsid w:val="00CE631D"/>
    <w:rsid w:val="00CF4AC3"/>
    <w:rsid w:val="00D1238A"/>
    <w:rsid w:val="00D21AB9"/>
    <w:rsid w:val="00D22B87"/>
    <w:rsid w:val="00D46E76"/>
    <w:rsid w:val="00D61D17"/>
    <w:rsid w:val="00D64894"/>
    <w:rsid w:val="00D7106E"/>
    <w:rsid w:val="00D724EE"/>
    <w:rsid w:val="00D72E28"/>
    <w:rsid w:val="00D93222"/>
    <w:rsid w:val="00D9503E"/>
    <w:rsid w:val="00D9531B"/>
    <w:rsid w:val="00DA10CB"/>
    <w:rsid w:val="00DA417F"/>
    <w:rsid w:val="00DB66B4"/>
    <w:rsid w:val="00DD0F71"/>
    <w:rsid w:val="00DD4166"/>
    <w:rsid w:val="00DD671B"/>
    <w:rsid w:val="00DF5CC7"/>
    <w:rsid w:val="00E06A91"/>
    <w:rsid w:val="00E1569B"/>
    <w:rsid w:val="00E15F7E"/>
    <w:rsid w:val="00E21A14"/>
    <w:rsid w:val="00E3482B"/>
    <w:rsid w:val="00E423B8"/>
    <w:rsid w:val="00E44472"/>
    <w:rsid w:val="00E46F05"/>
    <w:rsid w:val="00E71AA7"/>
    <w:rsid w:val="00E753D0"/>
    <w:rsid w:val="00E7551F"/>
    <w:rsid w:val="00E81CE7"/>
    <w:rsid w:val="00E823BD"/>
    <w:rsid w:val="00E84D28"/>
    <w:rsid w:val="00EA49C9"/>
    <w:rsid w:val="00EB2FF7"/>
    <w:rsid w:val="00EB3DCC"/>
    <w:rsid w:val="00EC22EF"/>
    <w:rsid w:val="00EC333B"/>
    <w:rsid w:val="00EC3E56"/>
    <w:rsid w:val="00ED2B2F"/>
    <w:rsid w:val="00ED3D78"/>
    <w:rsid w:val="00ED41D5"/>
    <w:rsid w:val="00ED5D21"/>
    <w:rsid w:val="00EE5685"/>
    <w:rsid w:val="00F05685"/>
    <w:rsid w:val="00F124D2"/>
    <w:rsid w:val="00F15BA6"/>
    <w:rsid w:val="00F331C9"/>
    <w:rsid w:val="00F444BB"/>
    <w:rsid w:val="00F469D4"/>
    <w:rsid w:val="00F61633"/>
    <w:rsid w:val="00F634CB"/>
    <w:rsid w:val="00F76818"/>
    <w:rsid w:val="00F774B9"/>
    <w:rsid w:val="00F93DEB"/>
    <w:rsid w:val="00F94A48"/>
    <w:rsid w:val="00F96E61"/>
    <w:rsid w:val="00F97CC4"/>
    <w:rsid w:val="00FA0AD4"/>
    <w:rsid w:val="00FA2A1F"/>
    <w:rsid w:val="00FA35F2"/>
    <w:rsid w:val="00FA5606"/>
    <w:rsid w:val="00FA777A"/>
    <w:rsid w:val="00FB1BA9"/>
    <w:rsid w:val="00FB6B86"/>
    <w:rsid w:val="00FB7322"/>
    <w:rsid w:val="00FB74AA"/>
    <w:rsid w:val="00FC2A07"/>
    <w:rsid w:val="00FD14B1"/>
    <w:rsid w:val="00F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18468E31-FE8E-4D40-99AF-25CFA01E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873"/>
    <w:pPr>
      <w:widowControl w:val="0"/>
      <w:jc w:val="both"/>
    </w:p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8B0617"/>
    <w:pPr>
      <w:spacing w:before="120" w:after="120" w:line="240" w:lineRule="auto"/>
      <w:pPrChange w:id="0" w:author="LIN, Yufeng" w:date="2021-10-05T16:39:00Z">
        <w:pPr>
          <w:keepNext/>
          <w:keepLines/>
          <w:widowControl w:val="0"/>
          <w:spacing w:before="120" w:after="120"/>
          <w:jc w:val="both"/>
          <w:outlineLvl w:val="1"/>
        </w:pPr>
      </w:pPrChange>
    </w:pPr>
    <w:rPr>
      <w:bCs w:val="0"/>
      <w:color w:val="2F5496" w:themeColor="accent1" w:themeShade="BF"/>
      <w:sz w:val="24"/>
      <w:szCs w:val="21"/>
      <w:u w:val="single"/>
      <w:rPrChange w:id="0" w:author="LIN, Yufeng" w:date="2021-10-05T16:39:00Z">
        <w:rPr>
          <w:rFonts w:asciiTheme="majorHAnsi" w:eastAsiaTheme="majorEastAsia" w:hAnsiTheme="majorHAnsi" w:cstheme="majorBidi"/>
          <w:b/>
          <w:color w:val="2F5496" w:themeColor="accent1" w:themeShade="BF"/>
          <w:kern w:val="2"/>
          <w:sz w:val="24"/>
          <w:szCs w:val="21"/>
          <w:u w:val="single"/>
          <w:lang w:val="en-US" w:eastAsia="zh-CN" w:bidi="ar-SA"/>
        </w:rPr>
      </w:rPrChange>
    </w:rPr>
  </w:style>
  <w:style w:type="character" w:customStyle="1" w:styleId="title20825Char">
    <w:name w:val="title2_0825 Char"/>
    <w:basedOn w:val="Heading1Char"/>
    <w:link w:val="title20825"/>
    <w:rsid w:val="008B0617"/>
    <w:rPr>
      <w:rFonts w:asciiTheme="majorHAnsi" w:eastAsiaTheme="majorEastAsia" w:hAnsiTheme="majorHAnsi" w:cstheme="majorBidi"/>
      <w:b/>
      <w:bCs w:val="0"/>
      <w:color w:val="2F5496" w:themeColor="accent1" w:themeShade="BF"/>
      <w:kern w:val="44"/>
      <w:sz w:val="24"/>
      <w:szCs w:val="21"/>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spacing w:line="480" w:lineRule="auto"/>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29</Pages>
  <Words>74324</Words>
  <Characters>423650</Characters>
  <Application>Microsoft Office Word</Application>
  <DocSecurity>0</DocSecurity>
  <Lines>3530</Lines>
  <Paragraphs>993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2</cp:revision>
  <dcterms:created xsi:type="dcterms:W3CDTF">2021-10-08T06:42:00Z</dcterms:created>
  <dcterms:modified xsi:type="dcterms:W3CDTF">2021-10-08T06:42:00Z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id="cBgZayMZ"/&gt;&lt;style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