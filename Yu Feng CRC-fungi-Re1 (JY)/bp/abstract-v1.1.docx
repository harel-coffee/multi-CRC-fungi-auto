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F99F0" w14:textId="77777777" w:rsidR="003105B5" w:rsidRPr="00216B1C" w:rsidRDefault="003105B5" w:rsidP="00953971">
      <w:pPr>
        <w:rPr>
          <w:ins w:id="0" w:author="nick ting" w:date="2021-10-18T18:14:00Z"/>
          <w:rFonts w:eastAsiaTheme="minorEastAsia"/>
          <w:b/>
          <w:bCs/>
          <w:rPrChange w:id="1" w:author="nick ting" w:date="2021-10-18T18:32:00Z">
            <w:rPr>
              <w:ins w:id="2" w:author="nick ting" w:date="2021-10-18T18:14:00Z"/>
              <w:rFonts w:eastAsiaTheme="minorEastAsia"/>
            </w:rPr>
          </w:rPrChange>
        </w:rPr>
      </w:pPr>
      <w:ins w:id="3" w:author="nick ting" w:date="2021-10-18T18:14:00Z">
        <w:r w:rsidRPr="00216B1C">
          <w:rPr>
            <w:rFonts w:eastAsiaTheme="minorEastAsia"/>
            <w:b/>
            <w:bCs/>
            <w:rPrChange w:id="4" w:author="nick ting" w:date="2021-10-18T18:32:00Z">
              <w:rPr>
                <w:rFonts w:eastAsiaTheme="minorEastAsia"/>
              </w:rPr>
            </w:rPrChange>
          </w:rPr>
          <w:t xml:space="preserve">Background </w:t>
        </w:r>
      </w:ins>
    </w:p>
    <w:p w14:paraId="69F06145" w14:textId="37E296E2" w:rsidR="003105B5" w:rsidRDefault="003105B5" w:rsidP="00953971">
      <w:pPr>
        <w:rPr>
          <w:ins w:id="5" w:author="nick ting" w:date="2021-10-18T18:15:00Z"/>
          <w:rFonts w:eastAsiaTheme="minorEastAsia"/>
        </w:rPr>
      </w:pPr>
      <w:ins w:id="6" w:author="nick ting" w:date="2021-10-18T18:14:00Z">
        <w:r>
          <w:rPr>
            <w:rFonts w:eastAsiaTheme="minorEastAsia"/>
          </w:rPr>
          <w:t xml:space="preserve">Gut microbiota alterations are associated with colorectal cancer (CRC) pathogenesis. However, </w:t>
        </w:r>
      </w:ins>
      <w:ins w:id="7" w:author="nick ting" w:date="2021-10-18T18:15:00Z">
        <w:r>
          <w:rPr>
            <w:rFonts w:eastAsiaTheme="minorEastAsia"/>
          </w:rPr>
          <w:t xml:space="preserve">the role of </w:t>
        </w:r>
      </w:ins>
      <w:ins w:id="8" w:author="nick ting" w:date="2021-10-18T18:14:00Z">
        <w:r>
          <w:rPr>
            <w:rFonts w:eastAsiaTheme="minorEastAsia"/>
          </w:rPr>
          <w:t xml:space="preserve">enteric </w:t>
        </w:r>
      </w:ins>
      <w:del w:id="9" w:author="nick ting" w:date="2021-10-18T18:14:00Z">
        <w:r w:rsidR="00F67218" w:rsidRPr="00F67218" w:rsidDel="003105B5">
          <w:rPr>
            <w:rFonts w:eastAsiaTheme="minorEastAsia"/>
          </w:rPr>
          <w:delText xml:space="preserve">Although </w:delText>
        </w:r>
      </w:del>
      <w:r w:rsidR="00F67218" w:rsidRPr="00F67218">
        <w:rPr>
          <w:rFonts w:eastAsiaTheme="minorEastAsia"/>
        </w:rPr>
        <w:t>fungi</w:t>
      </w:r>
      <w:ins w:id="10" w:author="nick ting" w:date="2021-10-18T18:18:00Z">
        <w:r w:rsidR="00E4386C">
          <w:rPr>
            <w:rFonts w:eastAsiaTheme="minorEastAsia"/>
          </w:rPr>
          <w:t>, an essential component of gut microbiota,</w:t>
        </w:r>
      </w:ins>
      <w:del w:id="11" w:author="nick ting" w:date="2021-10-18T18:15:00Z">
        <w:r w:rsidR="00F67218" w:rsidRPr="00F67218" w:rsidDel="003105B5">
          <w:rPr>
            <w:rFonts w:eastAsiaTheme="minorEastAsia"/>
          </w:rPr>
          <w:delText xml:space="preserve"> are </w:delText>
        </w:r>
      </w:del>
      <w:del w:id="12" w:author="nick ting" w:date="2021-10-18T18:16:00Z">
        <w:r w:rsidR="00F67218" w:rsidRPr="00F67218" w:rsidDel="003105B5">
          <w:rPr>
            <w:rFonts w:eastAsiaTheme="minorEastAsia"/>
          </w:rPr>
          <w:delText>an essential part of the gut microbiome</w:delText>
        </w:r>
      </w:del>
      <w:ins w:id="13" w:author="nick ting" w:date="2021-10-18T18:17:00Z">
        <w:r>
          <w:rPr>
            <w:rFonts w:eastAsiaTheme="minorEastAsia"/>
          </w:rPr>
          <w:t xml:space="preserve"> in CRC remains largely elusive</w:t>
        </w:r>
      </w:ins>
      <w:del w:id="14" w:author="nick ting" w:date="2021-10-18T18:17:00Z">
        <w:r w:rsidR="00F67218" w:rsidRPr="00F67218" w:rsidDel="003105B5">
          <w:rPr>
            <w:rFonts w:eastAsiaTheme="minorEastAsia"/>
          </w:rPr>
          <w:delText>, few studies have investigated how they work in CRC</w:delText>
        </w:r>
      </w:del>
      <w:r w:rsidR="00F67218" w:rsidRPr="00F67218">
        <w:rPr>
          <w:rFonts w:eastAsiaTheme="minorEastAsia"/>
        </w:rPr>
        <w:t xml:space="preserve">. </w:t>
      </w:r>
      <w:ins w:id="15" w:author="nick ting" w:date="2021-10-18T18:17:00Z">
        <w:r>
          <w:rPr>
            <w:rFonts w:eastAsiaTheme="minorEastAsia"/>
          </w:rPr>
          <w:t xml:space="preserve">We aim to </w:t>
        </w:r>
      </w:ins>
      <w:ins w:id="16" w:author="nick ting" w:date="2021-10-18T18:18:00Z">
        <w:r w:rsidR="00E4386C">
          <w:rPr>
            <w:rFonts w:eastAsiaTheme="minorEastAsia"/>
          </w:rPr>
          <w:t>characterize the contribution of enteric fungi to</w:t>
        </w:r>
      </w:ins>
      <w:ins w:id="17" w:author="nick ting" w:date="2021-10-18T18:19:00Z">
        <w:r w:rsidR="00E4386C">
          <w:rPr>
            <w:rFonts w:eastAsiaTheme="minorEastAsia"/>
          </w:rPr>
          <w:t xml:space="preserve"> the development of CRC.</w:t>
        </w:r>
      </w:ins>
    </w:p>
    <w:p w14:paraId="6DC96D41" w14:textId="0AC33259" w:rsidR="003105B5" w:rsidRPr="00216B1C" w:rsidRDefault="003105B5" w:rsidP="00953971">
      <w:pPr>
        <w:rPr>
          <w:ins w:id="18" w:author="nick ting" w:date="2021-10-18T18:15:00Z"/>
          <w:rFonts w:eastAsiaTheme="minorEastAsia" w:hint="eastAsia"/>
          <w:b/>
          <w:bCs/>
          <w:rPrChange w:id="19" w:author="nick ting" w:date="2021-10-18T18:32:00Z">
            <w:rPr>
              <w:ins w:id="20" w:author="nick ting" w:date="2021-10-18T18:15:00Z"/>
              <w:rFonts w:eastAsiaTheme="minorEastAsia" w:hint="eastAsia"/>
            </w:rPr>
          </w:rPrChange>
        </w:rPr>
      </w:pPr>
      <w:ins w:id="21" w:author="nick ting" w:date="2021-10-18T18:15:00Z">
        <w:r w:rsidRPr="00216B1C">
          <w:rPr>
            <w:rFonts w:eastAsiaTheme="minorEastAsia"/>
            <w:b/>
            <w:bCs/>
            <w:rPrChange w:id="22" w:author="nick ting" w:date="2021-10-18T18:32:00Z">
              <w:rPr>
                <w:rFonts w:eastAsiaTheme="minorEastAsia"/>
              </w:rPr>
            </w:rPrChange>
          </w:rPr>
          <w:t>Method</w:t>
        </w:r>
      </w:ins>
      <w:ins w:id="23" w:author="nick ting" w:date="2021-10-18T18:21:00Z">
        <w:r w:rsidR="00E4386C" w:rsidRPr="00216B1C">
          <w:rPr>
            <w:rFonts w:eastAsiaTheme="minorEastAsia"/>
            <w:b/>
            <w:bCs/>
            <w:rPrChange w:id="24" w:author="nick ting" w:date="2021-10-18T18:32:00Z">
              <w:rPr>
                <w:rFonts w:eastAsiaTheme="minorEastAsia"/>
              </w:rPr>
            </w:rPrChange>
          </w:rPr>
          <w:t>s</w:t>
        </w:r>
      </w:ins>
    </w:p>
    <w:p w14:paraId="2A89F6F2" w14:textId="06F530D2" w:rsidR="00E4386C" w:rsidRDefault="00F67218" w:rsidP="00216B1C">
      <w:pPr>
        <w:rPr>
          <w:ins w:id="25" w:author="nick ting" w:date="2021-10-18T18:23:00Z"/>
          <w:rFonts w:eastAsiaTheme="minorEastAsia"/>
        </w:rPr>
        <w:pPrChange w:id="26" w:author="nick ting" w:date="2021-10-18T18:28:00Z">
          <w:pPr/>
        </w:pPrChange>
      </w:pPr>
      <w:r w:rsidRPr="00F67218">
        <w:rPr>
          <w:rFonts w:eastAsiaTheme="minorEastAsia"/>
        </w:rPr>
        <w:t xml:space="preserve">We </w:t>
      </w:r>
      <w:del w:id="27" w:author="nick ting" w:date="2021-10-18T18:21:00Z">
        <w:r w:rsidRPr="00F67218" w:rsidDel="00E4386C">
          <w:rPr>
            <w:rFonts w:eastAsiaTheme="minorEastAsia"/>
          </w:rPr>
          <w:delText xml:space="preserve">conducted </w:delText>
        </w:r>
      </w:del>
      <w:ins w:id="28" w:author="nick ting" w:date="2021-10-18T18:21:00Z">
        <w:r w:rsidR="00E4386C">
          <w:rPr>
            <w:rFonts w:eastAsiaTheme="minorEastAsia"/>
          </w:rPr>
          <w:t xml:space="preserve">performed shotgun metagenomic analyses of </w:t>
        </w:r>
      </w:ins>
      <w:del w:id="29" w:author="nick ting" w:date="2021-10-18T18:21:00Z">
        <w:r w:rsidRPr="00F67218" w:rsidDel="00E4386C">
          <w:rPr>
            <w:rFonts w:eastAsiaTheme="minorEastAsia"/>
          </w:rPr>
          <w:delText xml:space="preserve">a meta-analysis that included </w:delText>
        </w:r>
      </w:del>
      <w:r w:rsidRPr="00F67218">
        <w:rPr>
          <w:rFonts w:eastAsiaTheme="minorEastAsia"/>
        </w:rPr>
        <w:t xml:space="preserve">1325 fecal </w:t>
      </w:r>
      <w:del w:id="30" w:author="nick ting" w:date="2021-10-18T18:21:00Z">
        <w:r w:rsidRPr="00F67218" w:rsidDel="00E4386C">
          <w:rPr>
            <w:rFonts w:eastAsiaTheme="minorEastAsia"/>
          </w:rPr>
          <w:delText xml:space="preserve">metagenomes </w:delText>
        </w:r>
      </w:del>
      <w:ins w:id="31" w:author="nick ting" w:date="2021-10-18T18:21:00Z">
        <w:r w:rsidR="00E4386C">
          <w:rPr>
            <w:rFonts w:eastAsiaTheme="minorEastAsia"/>
          </w:rPr>
          <w:t>samples</w:t>
        </w:r>
        <w:r w:rsidR="00E4386C" w:rsidRPr="00F67218">
          <w:rPr>
            <w:rFonts w:eastAsiaTheme="minorEastAsia"/>
          </w:rPr>
          <w:t xml:space="preserve"> </w:t>
        </w:r>
      </w:ins>
      <w:r w:rsidRPr="00F67218">
        <w:rPr>
          <w:rFonts w:eastAsiaTheme="minorEastAsia"/>
        </w:rPr>
        <w:t>from seven</w:t>
      </w:r>
      <w:del w:id="32" w:author="nick ting" w:date="2021-10-18T18:21:00Z">
        <w:r w:rsidRPr="00F67218" w:rsidDel="00E4386C">
          <w:rPr>
            <w:rFonts w:eastAsiaTheme="minorEastAsia"/>
          </w:rPr>
          <w:delText xml:space="preserve"> publically accessible publications</w:delText>
        </w:r>
      </w:del>
      <w:ins w:id="33" w:author="nick ting" w:date="2021-10-18T18:21:00Z">
        <w:r w:rsidR="00E4386C">
          <w:rPr>
            <w:rFonts w:eastAsiaTheme="minorEastAsia"/>
          </w:rPr>
          <w:t xml:space="preserve"> public datasets</w:t>
        </w:r>
      </w:ins>
      <w:ins w:id="34" w:author="nick ting" w:date="2021-10-18T18:22:00Z">
        <w:r w:rsidR="00E4386C">
          <w:rPr>
            <w:rFonts w:eastAsiaTheme="minorEastAsia"/>
          </w:rPr>
          <w:t xml:space="preserve"> </w:t>
        </w:r>
      </w:ins>
      <w:ins w:id="35" w:author="nick ting" w:date="2021-10-18T18:28:00Z">
        <w:r w:rsidR="00216B1C">
          <w:rPr>
            <w:rFonts w:eastAsiaTheme="minorEastAsia"/>
          </w:rPr>
          <w:t>and one</w:t>
        </w:r>
      </w:ins>
      <w:ins w:id="36" w:author="nick ting" w:date="2021-10-18T19:34:00Z">
        <w:r w:rsidR="00CD5D81">
          <w:rPr>
            <w:rFonts w:eastAsiaTheme="minorEastAsia"/>
          </w:rPr>
          <w:t xml:space="preserve"> </w:t>
        </w:r>
      </w:ins>
      <w:ins w:id="37" w:author="nick ting" w:date="2021-10-18T19:35:00Z">
        <w:r w:rsidR="00CD5D81">
          <w:rPr>
            <w:rFonts w:eastAsiaTheme="minorEastAsia"/>
          </w:rPr>
          <w:t>new cohort</w:t>
        </w:r>
      </w:ins>
      <w:ins w:id="38" w:author="nick ting" w:date="2021-10-18T18:28:00Z">
        <w:r w:rsidR="00216B1C">
          <w:rPr>
            <w:rFonts w:eastAsiaTheme="minorEastAsia"/>
          </w:rPr>
          <w:t xml:space="preserve"> </w:t>
        </w:r>
      </w:ins>
      <w:ins w:id="39" w:author="nick ting" w:date="2021-10-18T18:22:00Z">
        <w:r w:rsidR="00E4386C">
          <w:rPr>
            <w:rFonts w:eastAsiaTheme="minorEastAsia"/>
          </w:rPr>
          <w:t>(</w:t>
        </w:r>
      </w:ins>
      <w:ins w:id="40" w:author="nick ting" w:date="2021-10-18T19:02:00Z">
        <w:r w:rsidR="00B921BD">
          <w:rPr>
            <w:rFonts w:eastAsiaTheme="minorEastAsia"/>
          </w:rPr>
          <w:t xml:space="preserve">454 </w:t>
        </w:r>
      </w:ins>
      <w:ins w:id="41" w:author="nick ting" w:date="2021-10-18T18:22:00Z">
        <w:r w:rsidR="00E4386C">
          <w:rPr>
            <w:rFonts w:eastAsiaTheme="minorEastAsia"/>
          </w:rPr>
          <w:t xml:space="preserve">CRC </w:t>
        </w:r>
      </w:ins>
      <w:ins w:id="42" w:author="nick ting" w:date="2021-10-18T19:02:00Z">
        <w:r w:rsidR="00B921BD">
          <w:rPr>
            <w:rFonts w:eastAsiaTheme="minorEastAsia"/>
          </w:rPr>
          <w:t xml:space="preserve">patients, 350 </w:t>
        </w:r>
      </w:ins>
      <w:ins w:id="43" w:author="nick ting" w:date="2021-10-18T18:22:00Z">
        <w:r w:rsidR="00E4386C">
          <w:rPr>
            <w:rFonts w:eastAsiaTheme="minorEastAsia"/>
          </w:rPr>
          <w:t xml:space="preserve">Adenoma </w:t>
        </w:r>
      </w:ins>
      <w:ins w:id="44" w:author="nick ting" w:date="2021-10-18T19:02:00Z">
        <w:r w:rsidR="00B921BD">
          <w:rPr>
            <w:rFonts w:eastAsiaTheme="minorEastAsia"/>
          </w:rPr>
          <w:t>patients and 216</w:t>
        </w:r>
      </w:ins>
      <w:ins w:id="45" w:author="nick ting" w:date="2021-10-18T18:22:00Z">
        <w:r w:rsidR="00E4386C">
          <w:rPr>
            <w:rFonts w:eastAsiaTheme="minorEastAsia"/>
          </w:rPr>
          <w:t xml:space="preserve"> healthy</w:t>
        </w:r>
      </w:ins>
      <w:ins w:id="46" w:author="nick ting" w:date="2021-10-18T19:02:00Z">
        <w:r w:rsidR="00B921BD">
          <w:rPr>
            <w:rFonts w:eastAsiaTheme="minorEastAsia"/>
          </w:rPr>
          <w:t xml:space="preserve"> controls</w:t>
        </w:r>
      </w:ins>
      <w:ins w:id="47" w:author="nick ting" w:date="2021-10-18T18:22:00Z">
        <w:r w:rsidR="00E4386C">
          <w:rPr>
            <w:rFonts w:eastAsiaTheme="minorEastAsia"/>
          </w:rPr>
          <w:t>)</w:t>
        </w:r>
      </w:ins>
      <w:ins w:id="48" w:author="nick ting" w:date="2021-10-18T18:23:00Z">
        <w:r w:rsidR="00E4386C">
          <w:rPr>
            <w:rFonts w:eastAsiaTheme="minorEastAsia"/>
          </w:rPr>
          <w:t>.</w:t>
        </w:r>
      </w:ins>
    </w:p>
    <w:p w14:paraId="112B4DB2" w14:textId="354B921C" w:rsidR="00E4386C" w:rsidRPr="00216B1C" w:rsidRDefault="00E4386C" w:rsidP="00953971">
      <w:pPr>
        <w:rPr>
          <w:ins w:id="49" w:author="nick ting" w:date="2021-10-18T18:23:00Z"/>
          <w:rFonts w:eastAsiaTheme="minorEastAsia"/>
          <w:b/>
          <w:bCs/>
          <w:rPrChange w:id="50" w:author="nick ting" w:date="2021-10-18T18:32:00Z">
            <w:rPr>
              <w:ins w:id="51" w:author="nick ting" w:date="2021-10-18T18:23:00Z"/>
              <w:rFonts w:eastAsiaTheme="minorEastAsia"/>
            </w:rPr>
          </w:rPrChange>
        </w:rPr>
      </w:pPr>
      <w:ins w:id="52" w:author="nick ting" w:date="2021-10-18T18:23:00Z">
        <w:r w:rsidRPr="00216B1C">
          <w:rPr>
            <w:rFonts w:eastAsiaTheme="minorEastAsia" w:hint="eastAsia"/>
            <w:b/>
            <w:bCs/>
            <w:rPrChange w:id="53" w:author="nick ting" w:date="2021-10-18T18:32:00Z">
              <w:rPr>
                <w:rFonts w:eastAsiaTheme="minorEastAsia" w:hint="eastAsia"/>
              </w:rPr>
            </w:rPrChange>
          </w:rPr>
          <w:t>R</w:t>
        </w:r>
        <w:r w:rsidRPr="00216B1C">
          <w:rPr>
            <w:rFonts w:eastAsiaTheme="minorEastAsia"/>
            <w:b/>
            <w:bCs/>
            <w:rPrChange w:id="54" w:author="nick ting" w:date="2021-10-18T18:32:00Z">
              <w:rPr>
                <w:rFonts w:eastAsiaTheme="minorEastAsia"/>
              </w:rPr>
            </w:rPrChange>
          </w:rPr>
          <w:t>esults</w:t>
        </w:r>
      </w:ins>
    </w:p>
    <w:p w14:paraId="1035F529" w14:textId="55A85110" w:rsidR="00D6042E" w:rsidRDefault="00F67218" w:rsidP="00953971">
      <w:pPr>
        <w:rPr>
          <w:ins w:id="55" w:author="nick ting" w:date="2021-10-18T18:32:00Z"/>
          <w:rFonts w:eastAsiaTheme="minorEastAsia"/>
        </w:rPr>
      </w:pPr>
      <w:del w:id="56" w:author="nick ting" w:date="2021-10-18T18:23:00Z">
        <w:r w:rsidRPr="00F67218" w:rsidDel="00E4386C">
          <w:rPr>
            <w:rFonts w:eastAsiaTheme="minorEastAsia"/>
          </w:rPr>
          <w:delText xml:space="preserve">. </w:delText>
        </w:r>
      </w:del>
      <w:r w:rsidRPr="00F67218">
        <w:rPr>
          <w:rFonts w:eastAsiaTheme="minorEastAsia"/>
        </w:rPr>
        <w:t xml:space="preserve">We </w:t>
      </w:r>
      <w:del w:id="57" w:author="nick ting" w:date="2021-10-18T18:23:00Z">
        <w:r w:rsidRPr="00F67218" w:rsidDel="00E4386C">
          <w:rPr>
            <w:rFonts w:eastAsiaTheme="minorEastAsia"/>
          </w:rPr>
          <w:delText>found a core group of</w:delText>
        </w:r>
      </w:del>
      <w:ins w:id="58" w:author="nick ting" w:date="2021-10-18T18:23:00Z">
        <w:r w:rsidR="00E4386C">
          <w:rPr>
            <w:rFonts w:eastAsiaTheme="minorEastAsia"/>
          </w:rPr>
          <w:t>i</w:t>
        </w:r>
      </w:ins>
      <w:ins w:id="59" w:author="nick ting" w:date="2021-10-18T18:24:00Z">
        <w:r w:rsidR="00E4386C">
          <w:rPr>
            <w:rFonts w:eastAsiaTheme="minorEastAsia"/>
          </w:rPr>
          <w:t>dentified</w:t>
        </w:r>
      </w:ins>
      <w:r w:rsidRPr="00F67218">
        <w:rPr>
          <w:rFonts w:eastAsiaTheme="minorEastAsia"/>
        </w:rPr>
        <w:t xml:space="preserve"> 33 </w:t>
      </w:r>
      <w:ins w:id="60" w:author="nick ting" w:date="2021-10-18T18:24:00Z">
        <w:r w:rsidR="00E4386C">
          <w:rPr>
            <w:rFonts w:eastAsiaTheme="minorEastAsia"/>
          </w:rPr>
          <w:t xml:space="preserve">differentially abundant </w:t>
        </w:r>
      </w:ins>
      <w:r w:rsidRPr="00F67218">
        <w:rPr>
          <w:rFonts w:eastAsiaTheme="minorEastAsia"/>
        </w:rPr>
        <w:t xml:space="preserve">fungal species </w:t>
      </w:r>
      <w:del w:id="61" w:author="nick ting" w:date="2021-10-18T18:24:00Z">
        <w:r w:rsidRPr="00F67218" w:rsidDel="00E4386C">
          <w:rPr>
            <w:rFonts w:eastAsiaTheme="minorEastAsia"/>
          </w:rPr>
          <w:delText xml:space="preserve">that were significantly enriched </w:delText>
        </w:r>
      </w:del>
      <w:r w:rsidRPr="00F67218">
        <w:rPr>
          <w:rFonts w:eastAsiaTheme="minorEastAsia"/>
        </w:rPr>
        <w:t>in CRC</w:t>
      </w:r>
      <w:ins w:id="62" w:author="nick ting" w:date="2021-10-18T18:24:00Z">
        <w:r w:rsidR="00E4386C">
          <w:rPr>
            <w:rFonts w:eastAsiaTheme="minorEastAsia"/>
          </w:rPr>
          <w:t xml:space="preserve"> vers</w:t>
        </w:r>
      </w:ins>
      <w:ins w:id="63" w:author="nick ting" w:date="2021-10-18T18:25:00Z">
        <w:r w:rsidR="00E4386C">
          <w:rPr>
            <w:rFonts w:eastAsiaTheme="minorEastAsia"/>
          </w:rPr>
          <w:t>us healthy individuals</w:t>
        </w:r>
      </w:ins>
      <w:r w:rsidRPr="00F67218">
        <w:rPr>
          <w:rFonts w:eastAsiaTheme="minorEastAsia"/>
        </w:rPr>
        <w:t xml:space="preserve"> (false discovery rate (FDR) &lt; 0.01)</w:t>
      </w:r>
      <w:r w:rsidR="00D6042E">
        <w:rPr>
          <w:rFonts w:eastAsiaTheme="minorEastAsia" w:hint="eastAsia"/>
        </w:rPr>
        <w:t>,</w:t>
      </w:r>
      <w:r w:rsidR="00D6042E">
        <w:rPr>
          <w:rFonts w:eastAsiaTheme="minorEastAsia"/>
        </w:rPr>
        <w:t xml:space="preserve"> </w:t>
      </w:r>
      <w:ins w:id="64" w:author="nick ting" w:date="2021-10-18T18:25:00Z">
        <w:r w:rsidR="00E4386C">
          <w:rPr>
            <w:rFonts w:eastAsiaTheme="minorEastAsia"/>
          </w:rPr>
          <w:t xml:space="preserve">of </w:t>
        </w:r>
      </w:ins>
      <w:r w:rsidR="00D6042E">
        <w:rPr>
          <w:rFonts w:eastAsiaTheme="minorEastAsia"/>
        </w:rPr>
        <w:t xml:space="preserve">which </w:t>
      </w:r>
      <w:r w:rsidR="00D6042E">
        <w:rPr>
          <w:rStyle w:val="Emphasis"/>
          <w:color w:val="0E101A"/>
        </w:rPr>
        <w:t xml:space="preserve">Aspergillus rambellii </w:t>
      </w:r>
      <w:del w:id="65" w:author="nick ting" w:date="2021-10-18T18:25:00Z">
        <w:r w:rsidR="00D6042E" w:rsidDel="00E4386C">
          <w:rPr>
            <w:rStyle w:val="Emphasis"/>
            <w:i w:val="0"/>
            <w:iCs w:val="0"/>
            <w:color w:val="0E101A"/>
          </w:rPr>
          <w:delText xml:space="preserve">performed </w:delText>
        </w:r>
      </w:del>
      <w:ins w:id="66" w:author="nick ting" w:date="2021-10-18T18:25:00Z">
        <w:r w:rsidR="00E4386C">
          <w:rPr>
            <w:rStyle w:val="Emphasis"/>
            <w:i w:val="0"/>
            <w:iCs w:val="0"/>
            <w:color w:val="0E101A"/>
          </w:rPr>
          <w:t>showed</w:t>
        </w:r>
        <w:r w:rsidR="00E4386C">
          <w:rPr>
            <w:rStyle w:val="Emphasis"/>
            <w:i w:val="0"/>
            <w:iCs w:val="0"/>
            <w:color w:val="0E101A"/>
          </w:rPr>
          <w:t xml:space="preserve"> </w:t>
        </w:r>
      </w:ins>
      <w:r w:rsidR="00D6042E">
        <w:rPr>
          <w:rStyle w:val="Emphasis"/>
          <w:i w:val="0"/>
          <w:iCs w:val="0"/>
          <w:color w:val="0E101A"/>
        </w:rPr>
        <w:t xml:space="preserve">the </w:t>
      </w:r>
      <w:r w:rsidR="002F09FE">
        <w:rPr>
          <w:rStyle w:val="Emphasis"/>
          <w:i w:val="0"/>
          <w:iCs w:val="0"/>
          <w:color w:val="0E101A"/>
        </w:rPr>
        <w:t xml:space="preserve">most </w:t>
      </w:r>
      <w:del w:id="67" w:author="nick ting" w:date="2021-10-18T18:25:00Z">
        <w:r w:rsidR="00D6042E" w:rsidDel="00E4386C">
          <w:rPr>
            <w:rStyle w:val="Emphasis"/>
            <w:i w:val="0"/>
            <w:iCs w:val="0"/>
            <w:color w:val="0E101A"/>
          </w:rPr>
          <w:delText xml:space="preserve">significant </w:delText>
        </w:r>
      </w:del>
      <w:ins w:id="68" w:author="nick ting" w:date="2021-10-18T18:25:00Z">
        <w:r w:rsidR="00E4386C">
          <w:rPr>
            <w:rStyle w:val="Emphasis"/>
            <w:i w:val="0"/>
            <w:iCs w:val="0"/>
            <w:color w:val="0E101A"/>
          </w:rPr>
          <w:t>significant</w:t>
        </w:r>
        <w:r w:rsidR="00E4386C">
          <w:rPr>
            <w:rStyle w:val="Emphasis"/>
            <w:i w:val="0"/>
            <w:iCs w:val="0"/>
            <w:color w:val="0E101A"/>
          </w:rPr>
          <w:t xml:space="preserve"> </w:t>
        </w:r>
      </w:ins>
      <w:r w:rsidR="00D6042E">
        <w:rPr>
          <w:rStyle w:val="Emphasis"/>
          <w:i w:val="0"/>
          <w:iCs w:val="0"/>
          <w:color w:val="0E101A"/>
        </w:rPr>
        <w:t xml:space="preserve">difference (FDR = </w:t>
      </w:r>
      <w:r w:rsidR="002F09FE">
        <w:rPr>
          <w:rStyle w:val="Emphasis"/>
          <w:i w:val="0"/>
          <w:iCs w:val="0"/>
          <w:color w:val="0E101A"/>
        </w:rPr>
        <w:t>5.13E-18</w:t>
      </w:r>
      <w:r w:rsidR="00D6042E">
        <w:rPr>
          <w:rStyle w:val="Emphasis"/>
          <w:i w:val="0"/>
          <w:iCs w:val="0"/>
          <w:color w:val="0E101A"/>
        </w:rPr>
        <w:t>)</w:t>
      </w:r>
      <w:del w:id="69" w:author="nick ting" w:date="2021-10-18T18:25:00Z">
        <w:r w:rsidR="00D6042E" w:rsidDel="00E4386C">
          <w:rPr>
            <w:rStyle w:val="Emphasis"/>
            <w:i w:val="0"/>
            <w:iCs w:val="0"/>
            <w:color w:val="0E101A"/>
          </w:rPr>
          <w:delText xml:space="preserve"> in CRC comparison</w:delText>
        </w:r>
      </w:del>
      <w:r w:rsidRPr="00F67218">
        <w:rPr>
          <w:rFonts w:eastAsiaTheme="minorEastAsia"/>
        </w:rPr>
        <w:t>.</w:t>
      </w:r>
      <w:r w:rsidR="00CB18CA">
        <w:rPr>
          <w:rFonts w:eastAsiaTheme="minorEastAsia"/>
        </w:rPr>
        <w:t xml:space="preserve"> </w:t>
      </w:r>
      <w:r w:rsidR="00CB18CA" w:rsidRPr="00CB18CA">
        <w:rPr>
          <w:rFonts w:eastAsiaTheme="minorEastAsia"/>
        </w:rPr>
        <w:t>In</w:t>
      </w:r>
      <w:del w:id="70" w:author="nick ting" w:date="2021-10-18T18:27:00Z">
        <w:r w:rsidR="00CB18CA" w:rsidRPr="00CB18CA" w:rsidDel="00E4386C">
          <w:rPr>
            <w:rFonts w:eastAsiaTheme="minorEastAsia"/>
          </w:rPr>
          <w:delText xml:space="preserve"> seven of eight</w:delText>
        </w:r>
      </w:del>
      <w:ins w:id="71" w:author="nick ting" w:date="2021-10-18T18:27:00Z">
        <w:r w:rsidR="00E4386C">
          <w:rPr>
            <w:rFonts w:eastAsiaTheme="minorEastAsia"/>
          </w:rPr>
          <w:t xml:space="preserve"> </w:t>
        </w:r>
      </w:ins>
      <w:ins w:id="72" w:author="nick ting" w:date="2021-10-18T18:28:00Z">
        <w:r w:rsidR="00216B1C">
          <w:rPr>
            <w:rFonts w:eastAsiaTheme="minorEastAsia"/>
          </w:rPr>
          <w:t xml:space="preserve">seven </w:t>
        </w:r>
      </w:ins>
      <w:ins w:id="73" w:author="nick ting" w:date="2021-10-18T18:29:00Z">
        <w:r w:rsidR="00216B1C">
          <w:rPr>
            <w:rFonts w:eastAsiaTheme="minorEastAsia"/>
          </w:rPr>
          <w:t>of the eight cohorts</w:t>
        </w:r>
      </w:ins>
      <w:del w:id="74" w:author="nick ting" w:date="2021-10-18T18:28:00Z">
        <w:r w:rsidR="00CB18CA" w:rsidRPr="00CB18CA" w:rsidDel="00216B1C">
          <w:rPr>
            <w:rFonts w:eastAsiaTheme="minorEastAsia"/>
          </w:rPr>
          <w:delText xml:space="preserve"> cohorts</w:delText>
        </w:r>
      </w:del>
      <w:r w:rsidR="00CB18CA" w:rsidRPr="00CB18CA">
        <w:rPr>
          <w:rFonts w:eastAsiaTheme="minorEastAsia"/>
        </w:rPr>
        <w:t xml:space="preserve">, </w:t>
      </w:r>
      <w:del w:id="75" w:author="nick ting" w:date="2021-10-18T18:27:00Z">
        <w:r w:rsidR="00CB18CA" w:rsidRPr="00CB18CA" w:rsidDel="00E4386C">
          <w:rPr>
            <w:rFonts w:eastAsiaTheme="minorEastAsia"/>
          </w:rPr>
          <w:delText xml:space="preserve">the AUC of </w:delText>
        </w:r>
      </w:del>
      <w:del w:id="76" w:author="nick ting" w:date="2021-10-18T18:29:00Z">
        <w:r w:rsidR="00CB18CA" w:rsidRPr="00CB18CA" w:rsidDel="00216B1C">
          <w:rPr>
            <w:rFonts w:eastAsiaTheme="minorEastAsia"/>
          </w:rPr>
          <w:delText xml:space="preserve">the </w:delText>
        </w:r>
      </w:del>
      <w:ins w:id="77" w:author="nick ting" w:date="2021-10-18T18:28:00Z">
        <w:r w:rsidR="00E4386C">
          <w:rPr>
            <w:rFonts w:eastAsiaTheme="minorEastAsia"/>
          </w:rPr>
          <w:t xml:space="preserve">the </w:t>
        </w:r>
      </w:ins>
      <w:del w:id="78" w:author="nick ting" w:date="2021-10-18T18:26:00Z">
        <w:r w:rsidR="00CB18CA" w:rsidRPr="00CB18CA" w:rsidDel="00E4386C">
          <w:rPr>
            <w:rFonts w:eastAsiaTheme="minorEastAsia"/>
          </w:rPr>
          <w:delText xml:space="preserve">classifier </w:delText>
        </w:r>
      </w:del>
      <w:ins w:id="79" w:author="nick ting" w:date="2021-10-18T18:26:00Z">
        <w:r w:rsidR="00E4386C">
          <w:rPr>
            <w:rFonts w:eastAsiaTheme="minorEastAsia"/>
          </w:rPr>
          <w:t>combined bacterial and fungal biomarkers</w:t>
        </w:r>
      </w:ins>
      <w:del w:id="80" w:author="nick ting" w:date="2021-10-18T18:26:00Z">
        <w:r w:rsidR="00CB18CA" w:rsidRPr="00CB18CA" w:rsidDel="00E4386C">
          <w:rPr>
            <w:rFonts w:eastAsiaTheme="minorEastAsia"/>
          </w:rPr>
          <w:delText>with combined fungal and bacterial</w:delText>
        </w:r>
      </w:del>
      <w:r w:rsidR="00CB18CA" w:rsidRPr="00CB18CA">
        <w:rPr>
          <w:rFonts w:eastAsiaTheme="minorEastAsia"/>
        </w:rPr>
        <w:t xml:space="preserve"> </w:t>
      </w:r>
      <w:ins w:id="81" w:author="nick ting" w:date="2021-10-18T18:29:00Z">
        <w:r w:rsidR="00216B1C">
          <w:rPr>
            <w:rFonts w:eastAsiaTheme="minorEastAsia"/>
          </w:rPr>
          <w:t xml:space="preserve">classified CRC from healthy individuals with an AUC </w:t>
        </w:r>
      </w:ins>
      <w:del w:id="82" w:author="nick ting" w:date="2021-10-18T18:27:00Z">
        <w:r w:rsidR="00CB18CA" w:rsidRPr="00CB18CA" w:rsidDel="00E4386C">
          <w:rPr>
            <w:rFonts w:eastAsiaTheme="minorEastAsia"/>
          </w:rPr>
          <w:delText xml:space="preserve">markers was </w:delText>
        </w:r>
      </w:del>
      <w:r w:rsidR="00CB18CA" w:rsidRPr="00CB18CA">
        <w:rPr>
          <w:rFonts w:eastAsiaTheme="minorEastAsia"/>
        </w:rPr>
        <w:t>1.44</w:t>
      </w:r>
      <w:r w:rsidR="00CB18CA">
        <w:rPr>
          <w:rFonts w:eastAsiaTheme="minorEastAsia"/>
        </w:rPr>
        <w:t>%</w:t>
      </w:r>
      <w:r w:rsidR="00CB18CA" w:rsidRPr="00CB18CA">
        <w:rPr>
          <w:rFonts w:eastAsiaTheme="minorEastAsia"/>
        </w:rPr>
        <w:t xml:space="preserve"> - 10.60</w:t>
      </w:r>
      <w:r w:rsidR="00CB18CA">
        <w:rPr>
          <w:rFonts w:eastAsiaTheme="minorEastAsia"/>
        </w:rPr>
        <w:t xml:space="preserve">% </w:t>
      </w:r>
      <w:r w:rsidR="00CB18CA" w:rsidRPr="00CB18CA">
        <w:rPr>
          <w:rFonts w:eastAsiaTheme="minorEastAsia"/>
        </w:rPr>
        <w:t>higher than the bacterial classifier</w:t>
      </w:r>
      <w:r w:rsidR="002F09FE">
        <w:rPr>
          <w:rFonts w:eastAsiaTheme="minorEastAsia"/>
        </w:rPr>
        <w:t xml:space="preserve">. Among 14 </w:t>
      </w:r>
      <w:del w:id="83" w:author="nick ting" w:date="2021-10-18T18:30:00Z">
        <w:r w:rsidR="002F09FE" w:rsidDel="00216B1C">
          <w:rPr>
            <w:rFonts w:eastAsiaTheme="minorEastAsia"/>
          </w:rPr>
          <w:delText xml:space="preserve">features </w:delText>
        </w:r>
      </w:del>
      <w:ins w:id="84" w:author="nick ting" w:date="2021-10-18T18:30:00Z">
        <w:r w:rsidR="00216B1C">
          <w:rPr>
            <w:rFonts w:eastAsiaTheme="minorEastAsia"/>
          </w:rPr>
          <w:t>biomarkers</w:t>
        </w:r>
        <w:r w:rsidR="00216B1C">
          <w:rPr>
            <w:rFonts w:eastAsiaTheme="minorEastAsia"/>
          </w:rPr>
          <w:t xml:space="preserve"> </w:t>
        </w:r>
      </w:ins>
      <w:r w:rsidR="002F09FE">
        <w:rPr>
          <w:rFonts w:eastAsiaTheme="minorEastAsia"/>
        </w:rPr>
        <w:t>in the combined classifier,</w:t>
      </w:r>
      <w:r w:rsidR="002F09FE" w:rsidRPr="002F09FE">
        <w:rPr>
          <w:rFonts w:eastAsiaTheme="minorEastAsia"/>
          <w:i/>
          <w:iCs/>
        </w:rPr>
        <w:t xml:space="preserve"> A. rambellii</w:t>
      </w:r>
      <w:r w:rsidR="002F09FE">
        <w:rPr>
          <w:rFonts w:eastAsiaTheme="minorEastAsia"/>
        </w:rPr>
        <w:t xml:space="preserve"> was the most important fungal </w:t>
      </w:r>
      <w:del w:id="85" w:author="nick ting" w:date="2021-10-18T18:30:00Z">
        <w:r w:rsidR="002F09FE" w:rsidDel="00216B1C">
          <w:rPr>
            <w:rFonts w:eastAsiaTheme="minorEastAsia"/>
          </w:rPr>
          <w:delText>feature</w:delText>
        </w:r>
      </w:del>
      <w:ins w:id="86" w:author="nick ting" w:date="2021-10-18T18:30:00Z">
        <w:r w:rsidR="00216B1C">
          <w:rPr>
            <w:rFonts w:eastAsiaTheme="minorEastAsia"/>
          </w:rPr>
          <w:t>species</w:t>
        </w:r>
      </w:ins>
      <w:ins w:id="87" w:author="nick ting" w:date="2021-10-18T18:29:00Z">
        <w:r w:rsidR="00216B1C">
          <w:rPr>
            <w:rFonts w:eastAsiaTheme="minorEastAsia"/>
          </w:rPr>
          <w:t xml:space="preserve">. </w:t>
        </w:r>
      </w:ins>
      <w:del w:id="88" w:author="nick ting" w:date="2021-10-18T18:29:00Z">
        <w:r w:rsidR="002F09FE" w:rsidDel="00216B1C">
          <w:rPr>
            <w:rFonts w:eastAsiaTheme="minorEastAsia"/>
          </w:rPr>
          <w:delText xml:space="preserve"> and ranking 4</w:delText>
        </w:r>
        <w:r w:rsidR="002F09FE" w:rsidRPr="002F09FE" w:rsidDel="00216B1C">
          <w:rPr>
            <w:rFonts w:eastAsiaTheme="minorEastAsia"/>
            <w:vertAlign w:val="superscript"/>
          </w:rPr>
          <w:delText>th</w:delText>
        </w:r>
        <w:r w:rsidR="00CB18CA" w:rsidDel="00216B1C">
          <w:rPr>
            <w:rFonts w:eastAsiaTheme="minorEastAsia" w:hint="eastAsia"/>
          </w:rPr>
          <w:delText>.</w:delText>
        </w:r>
        <w:r w:rsidR="001051B6" w:rsidDel="00216B1C">
          <w:rPr>
            <w:rFonts w:eastAsiaTheme="minorEastAsia"/>
          </w:rPr>
          <w:delText xml:space="preserve"> </w:delText>
        </w:r>
      </w:del>
      <w:del w:id="89" w:author="nick ting" w:date="2021-10-18T18:31:00Z">
        <w:r w:rsidR="00D6042E" w:rsidRPr="00D6042E" w:rsidDel="00216B1C">
          <w:rPr>
            <w:rFonts w:eastAsiaTheme="minorEastAsia"/>
          </w:rPr>
          <w:delText>We investigated and compared the relationships</w:delText>
        </w:r>
      </w:del>
      <w:ins w:id="90" w:author="nick ting" w:date="2021-10-18T18:31:00Z">
        <w:r w:rsidR="00216B1C">
          <w:rPr>
            <w:rFonts w:eastAsiaTheme="minorEastAsia"/>
          </w:rPr>
          <w:t>Further abundance correlation analyses</w:t>
        </w:r>
      </w:ins>
      <w:r w:rsidR="00D6042E" w:rsidRPr="00D6042E">
        <w:rPr>
          <w:rFonts w:eastAsiaTheme="minorEastAsia"/>
        </w:rPr>
        <w:t xml:space="preserve"> of</w:t>
      </w:r>
      <w:ins w:id="91" w:author="nick ting" w:date="2021-10-18T18:31:00Z">
        <w:r w:rsidR="00216B1C">
          <w:rPr>
            <w:rFonts w:eastAsiaTheme="minorEastAsia"/>
          </w:rPr>
          <w:t xml:space="preserve"> the</w:t>
        </w:r>
      </w:ins>
      <w:r w:rsidR="00D6042E" w:rsidRPr="00D6042E">
        <w:rPr>
          <w:rFonts w:eastAsiaTheme="minorEastAsia"/>
        </w:rPr>
        <w:t xml:space="preserve"> 64 </w:t>
      </w:r>
      <w:del w:id="92" w:author="nick ting" w:date="2021-10-18T18:31:00Z">
        <w:r w:rsidR="00D6042E" w:rsidRPr="00D6042E" w:rsidDel="00216B1C">
          <w:rPr>
            <w:rFonts w:eastAsiaTheme="minorEastAsia"/>
          </w:rPr>
          <w:delText xml:space="preserve">key </w:delText>
        </w:r>
      </w:del>
      <w:ins w:id="93" w:author="nick ting" w:date="2021-10-18T18:31:00Z">
        <w:r w:rsidR="00216B1C">
          <w:rPr>
            <w:rFonts w:eastAsiaTheme="minorEastAsia"/>
          </w:rPr>
          <w:t>differentially abundant</w:t>
        </w:r>
        <w:r w:rsidR="00216B1C" w:rsidRPr="00D6042E">
          <w:rPr>
            <w:rFonts w:eastAsiaTheme="minorEastAsia"/>
          </w:rPr>
          <w:t xml:space="preserve"> </w:t>
        </w:r>
      </w:ins>
      <w:r w:rsidR="00D6042E" w:rsidRPr="00D6042E">
        <w:rPr>
          <w:rFonts w:eastAsiaTheme="minorEastAsia"/>
        </w:rPr>
        <w:t xml:space="preserve">species (33 fungi and 31 bacteria) </w:t>
      </w:r>
      <w:del w:id="94" w:author="nick ting" w:date="2021-10-18T18:31:00Z">
        <w:r w:rsidR="00D6042E" w:rsidRPr="00D6042E" w:rsidDel="00216B1C">
          <w:rPr>
            <w:rFonts w:eastAsiaTheme="minorEastAsia"/>
          </w:rPr>
          <w:delText xml:space="preserve">and </w:delText>
        </w:r>
      </w:del>
      <w:del w:id="95" w:author="nick ting" w:date="2021-10-18T18:33:00Z">
        <w:r w:rsidR="00D6042E" w:rsidRPr="00D6042E" w:rsidDel="00216B1C">
          <w:rPr>
            <w:rFonts w:eastAsiaTheme="minorEastAsia"/>
          </w:rPr>
          <w:delText>discovered</w:delText>
        </w:r>
      </w:del>
      <w:ins w:id="96" w:author="nick ting" w:date="2021-10-18T18:33:00Z">
        <w:r w:rsidR="00216B1C">
          <w:rPr>
            <w:rFonts w:eastAsiaTheme="minorEastAsia"/>
          </w:rPr>
          <w:t>showed</w:t>
        </w:r>
      </w:ins>
      <w:r w:rsidR="00D6042E" w:rsidRPr="00D6042E">
        <w:rPr>
          <w:rFonts w:eastAsiaTheme="minorEastAsia"/>
        </w:rPr>
        <w:t xml:space="preserve"> that cross-kingdom interactions are </w:t>
      </w:r>
      <w:ins w:id="97" w:author="nick ting" w:date="2021-10-18T18:35:00Z">
        <w:r w:rsidR="00216B1C">
          <w:rPr>
            <w:rFonts w:eastAsiaTheme="minorEastAsia"/>
          </w:rPr>
          <w:t>associated with CRC.</w:t>
        </w:r>
      </w:ins>
      <w:del w:id="98" w:author="nick ting" w:date="2021-10-18T18:35:00Z">
        <w:r w:rsidR="00D6042E" w:rsidRPr="00D6042E" w:rsidDel="00216B1C">
          <w:rPr>
            <w:rFonts w:eastAsiaTheme="minorEastAsia"/>
          </w:rPr>
          <w:delText>critical for colorectal carcinogenesis.</w:delText>
        </w:r>
      </w:del>
      <w:r w:rsidR="0062711D">
        <w:rPr>
          <w:rFonts w:eastAsiaTheme="minorEastAsia"/>
        </w:rPr>
        <w:t xml:space="preserve"> </w:t>
      </w:r>
      <w:del w:id="99" w:author="nick ting" w:date="2021-10-18T18:36:00Z">
        <w:r w:rsidR="0062711D" w:rsidDel="00216B1C">
          <w:rPr>
            <w:rFonts w:eastAsiaTheme="minorEastAsia"/>
          </w:rPr>
          <w:delText>There were strong differential correlations between</w:delText>
        </w:r>
      </w:del>
      <w:ins w:id="100" w:author="nick ting" w:date="2021-10-18T18:36:00Z">
        <w:r w:rsidR="00216B1C">
          <w:rPr>
            <w:rFonts w:eastAsiaTheme="minorEastAsia"/>
          </w:rPr>
          <w:t>Particularly, strong</w:t>
        </w:r>
      </w:ins>
      <w:ins w:id="101" w:author="nick ting" w:date="2021-10-18T19:38:00Z">
        <w:r w:rsidR="00CD5D81">
          <w:rPr>
            <w:rFonts w:eastAsiaTheme="minorEastAsia"/>
          </w:rPr>
          <w:t xml:space="preserve"> differential</w:t>
        </w:r>
      </w:ins>
      <w:ins w:id="102" w:author="nick ting" w:date="2021-10-18T18:36:00Z">
        <w:r w:rsidR="00216B1C">
          <w:rPr>
            <w:rFonts w:eastAsiaTheme="minorEastAsia"/>
          </w:rPr>
          <w:t xml:space="preserve"> correlations were shown between</w:t>
        </w:r>
      </w:ins>
      <w:r w:rsidR="0062711D" w:rsidRPr="0062711D">
        <w:rPr>
          <w:rFonts w:eastAsiaTheme="minorEastAsia"/>
          <w:i/>
          <w:iCs/>
        </w:rPr>
        <w:t xml:space="preserve"> A. rambellii</w:t>
      </w:r>
      <w:r w:rsidR="0062711D">
        <w:rPr>
          <w:rFonts w:eastAsiaTheme="minorEastAsia"/>
        </w:rPr>
        <w:t xml:space="preserve"> and two CRC-</w:t>
      </w:r>
      <w:del w:id="103" w:author="nick ting" w:date="2021-10-18T18:36:00Z">
        <w:r w:rsidR="0062711D" w:rsidDel="00216B1C">
          <w:rPr>
            <w:rFonts w:eastAsiaTheme="minorEastAsia"/>
          </w:rPr>
          <w:delText xml:space="preserve">related </w:delText>
        </w:r>
      </w:del>
      <w:ins w:id="104" w:author="nick ting" w:date="2021-10-18T18:36:00Z">
        <w:r w:rsidR="00216B1C">
          <w:rPr>
            <w:rFonts w:eastAsiaTheme="minorEastAsia"/>
          </w:rPr>
          <w:t>associated</w:t>
        </w:r>
        <w:r w:rsidR="00216B1C">
          <w:rPr>
            <w:rFonts w:eastAsiaTheme="minorEastAsia"/>
          </w:rPr>
          <w:t xml:space="preserve"> </w:t>
        </w:r>
      </w:ins>
      <w:r w:rsidR="0062711D">
        <w:rPr>
          <w:rFonts w:eastAsiaTheme="minorEastAsia"/>
        </w:rPr>
        <w:t xml:space="preserve">pathogens, </w:t>
      </w:r>
      <w:r w:rsidR="0062711D" w:rsidRPr="00FD5044">
        <w:rPr>
          <w:i/>
          <w:iCs/>
        </w:rPr>
        <w:t>Fusobacterium</w:t>
      </w:r>
      <w:r w:rsidR="0062711D">
        <w:rPr>
          <w:rFonts w:eastAsiaTheme="minorEastAsia"/>
        </w:rPr>
        <w:t xml:space="preserve"> </w:t>
      </w:r>
      <w:r w:rsidR="0062711D" w:rsidRPr="0062711D">
        <w:rPr>
          <w:rFonts w:eastAsiaTheme="minorEastAsia"/>
          <w:i/>
          <w:iCs/>
        </w:rPr>
        <w:t>nucleatum</w:t>
      </w:r>
      <w:r w:rsidR="0062711D">
        <w:rPr>
          <w:rFonts w:eastAsiaTheme="minorEastAsia"/>
        </w:rPr>
        <w:t xml:space="preserve"> and </w:t>
      </w:r>
      <w:r w:rsidR="0062711D" w:rsidRPr="00FD5044">
        <w:rPr>
          <w:i/>
          <w:iCs/>
        </w:rPr>
        <w:t>Parvimonas</w:t>
      </w:r>
      <w:r w:rsidR="0062711D">
        <w:rPr>
          <w:rFonts w:eastAsiaTheme="minorEastAsia"/>
        </w:rPr>
        <w:t xml:space="preserve"> </w:t>
      </w:r>
      <w:r w:rsidR="0062711D" w:rsidRPr="0062711D">
        <w:rPr>
          <w:rFonts w:eastAsiaTheme="minorEastAsia"/>
          <w:i/>
          <w:iCs/>
        </w:rPr>
        <w:t>micra</w:t>
      </w:r>
      <w:r w:rsidR="0062711D">
        <w:rPr>
          <w:rFonts w:eastAsiaTheme="minorEastAsia"/>
        </w:rPr>
        <w:t xml:space="preserve">. </w:t>
      </w:r>
      <w:del w:id="105" w:author="nick ting" w:date="2021-10-18T18:36:00Z">
        <w:r w:rsidR="0062711D" w:rsidDel="00216B1C">
          <w:rPr>
            <w:rFonts w:eastAsiaTheme="minorEastAsia"/>
          </w:rPr>
          <w:delText>The</w:delText>
        </w:r>
        <w:r w:rsidR="00BB7B13" w:rsidDel="00216B1C">
          <w:rPr>
            <w:rFonts w:eastAsiaTheme="minorEastAsia"/>
          </w:rPr>
          <w:delText>se</w:delText>
        </w:r>
        <w:r w:rsidR="0062711D" w:rsidDel="00216B1C">
          <w:rPr>
            <w:rFonts w:eastAsiaTheme="minorEastAsia"/>
          </w:rPr>
          <w:delText xml:space="preserve"> results showed that </w:delText>
        </w:r>
        <w:r w:rsidR="0062711D" w:rsidRPr="0062711D" w:rsidDel="00216B1C">
          <w:rPr>
            <w:rFonts w:eastAsiaTheme="minorEastAsia"/>
            <w:i/>
            <w:iCs/>
          </w:rPr>
          <w:delText>A. rambellii</w:delText>
        </w:r>
        <w:r w:rsidR="0062711D" w:rsidDel="00216B1C">
          <w:rPr>
            <w:rFonts w:eastAsiaTheme="minorEastAsia"/>
          </w:rPr>
          <w:delText xml:space="preserve"> may play a key role</w:delText>
        </w:r>
      </w:del>
      <w:ins w:id="106" w:author="nick ting" w:date="2021-10-18T18:36:00Z">
        <w:r w:rsidR="00216B1C">
          <w:rPr>
            <w:rFonts w:eastAsiaTheme="minorEastAsia"/>
          </w:rPr>
          <w:t xml:space="preserve">The role of </w:t>
        </w:r>
      </w:ins>
      <w:del w:id="107" w:author="nick ting" w:date="2021-10-18T18:36:00Z">
        <w:r w:rsidR="0062711D" w:rsidDel="00216B1C">
          <w:rPr>
            <w:rFonts w:eastAsiaTheme="minorEastAsia"/>
          </w:rPr>
          <w:delText xml:space="preserve"> </w:delText>
        </w:r>
      </w:del>
      <w:ins w:id="108" w:author="nick ting" w:date="2021-10-18T18:36:00Z">
        <w:r w:rsidR="00216B1C" w:rsidRPr="0062711D">
          <w:rPr>
            <w:rFonts w:eastAsiaTheme="minorEastAsia"/>
            <w:i/>
            <w:iCs/>
          </w:rPr>
          <w:t>A. rambellii</w:t>
        </w:r>
        <w:r w:rsidR="00216B1C">
          <w:rPr>
            <w:rFonts w:eastAsiaTheme="minorEastAsia"/>
          </w:rPr>
          <w:t xml:space="preserve"> </w:t>
        </w:r>
      </w:ins>
      <w:r w:rsidR="0062711D">
        <w:rPr>
          <w:rFonts w:eastAsiaTheme="minorEastAsia"/>
        </w:rPr>
        <w:t>in colorectal carcinogenesis</w:t>
      </w:r>
      <w:ins w:id="109" w:author="nick ting" w:date="2021-10-18T18:37:00Z">
        <w:r w:rsidR="00216B1C">
          <w:rPr>
            <w:rFonts w:eastAsiaTheme="minorEastAsia"/>
          </w:rPr>
          <w:t xml:space="preserve"> was further confirmed</w:t>
        </w:r>
      </w:ins>
      <w:del w:id="110" w:author="nick ting" w:date="2021-10-18T18:37:00Z">
        <w:r w:rsidR="0062711D" w:rsidDel="00216B1C">
          <w:rPr>
            <w:rFonts w:eastAsiaTheme="minorEastAsia"/>
          </w:rPr>
          <w:delText>, and we evidenced it</w:delText>
        </w:r>
        <w:r w:rsidR="00671666" w:rsidDel="00216B1C">
          <w:rPr>
            <w:rFonts w:eastAsiaTheme="minorEastAsia"/>
          </w:rPr>
          <w:delText xml:space="preserve"> could promote the CRC by a list</w:delText>
        </w:r>
      </w:del>
      <w:r w:rsidR="00671666">
        <w:rPr>
          <w:rFonts w:eastAsiaTheme="minorEastAsia"/>
        </w:rPr>
        <w:t xml:space="preserve"> </w:t>
      </w:r>
      <w:ins w:id="111" w:author="nick ting" w:date="2021-10-18T18:37:00Z">
        <w:r w:rsidR="00216B1C">
          <w:rPr>
            <w:rFonts w:eastAsiaTheme="minorEastAsia"/>
          </w:rPr>
          <w:t xml:space="preserve">by our </w:t>
        </w:r>
      </w:ins>
      <w:del w:id="112" w:author="nick ting" w:date="2021-10-18T18:37:00Z">
        <w:r w:rsidR="00671666" w:rsidDel="00216B1C">
          <w:rPr>
            <w:rFonts w:eastAsiaTheme="minorEastAsia"/>
          </w:rPr>
          <w:delText xml:space="preserve">of </w:delText>
        </w:r>
        <w:r w:rsidR="0062711D" w:rsidDel="00216B1C">
          <w:rPr>
            <w:rFonts w:eastAsiaTheme="minorEastAsia"/>
          </w:rPr>
          <w:delText xml:space="preserve">the </w:delText>
        </w:r>
      </w:del>
      <w:r w:rsidR="006C315B">
        <w:rPr>
          <w:rFonts w:eastAsiaTheme="minorEastAsia"/>
        </w:rPr>
        <w:t xml:space="preserve">colorectal cancer stem </w:t>
      </w:r>
      <w:r w:rsidR="00671666">
        <w:rPr>
          <w:rFonts w:eastAsiaTheme="minorEastAsia"/>
        </w:rPr>
        <w:t>cell proliferation experiment.</w:t>
      </w:r>
    </w:p>
    <w:p w14:paraId="13B54E6F" w14:textId="09C68B69" w:rsidR="00216B1C" w:rsidRPr="00216B1C" w:rsidRDefault="00216B1C" w:rsidP="00953971">
      <w:pPr>
        <w:rPr>
          <w:ins w:id="113" w:author="nick ting" w:date="2021-10-18T18:32:00Z"/>
          <w:rFonts w:eastAsiaTheme="minorEastAsia"/>
          <w:b/>
          <w:bCs/>
          <w:rPrChange w:id="114" w:author="nick ting" w:date="2021-10-18T18:32:00Z">
            <w:rPr>
              <w:ins w:id="115" w:author="nick ting" w:date="2021-10-18T18:32:00Z"/>
              <w:rFonts w:eastAsiaTheme="minorEastAsia"/>
            </w:rPr>
          </w:rPrChange>
        </w:rPr>
      </w:pPr>
      <w:ins w:id="116" w:author="nick ting" w:date="2021-10-18T18:32:00Z">
        <w:r w:rsidRPr="00216B1C">
          <w:rPr>
            <w:rFonts w:eastAsiaTheme="minorEastAsia" w:hint="eastAsia"/>
            <w:b/>
            <w:bCs/>
            <w:rPrChange w:id="117" w:author="nick ting" w:date="2021-10-18T18:32:00Z">
              <w:rPr>
                <w:rFonts w:eastAsiaTheme="minorEastAsia" w:hint="eastAsia"/>
              </w:rPr>
            </w:rPrChange>
          </w:rPr>
          <w:t>C</w:t>
        </w:r>
        <w:r w:rsidRPr="00216B1C">
          <w:rPr>
            <w:rFonts w:eastAsiaTheme="minorEastAsia"/>
            <w:b/>
            <w:bCs/>
            <w:rPrChange w:id="118" w:author="nick ting" w:date="2021-10-18T18:32:00Z">
              <w:rPr>
                <w:rFonts w:eastAsiaTheme="minorEastAsia"/>
              </w:rPr>
            </w:rPrChange>
          </w:rPr>
          <w:t>onclusions</w:t>
        </w:r>
      </w:ins>
    </w:p>
    <w:p w14:paraId="20DEF118" w14:textId="67149D9C" w:rsidR="00216B1C" w:rsidRPr="00BE702F" w:rsidRDefault="00BE702F" w:rsidP="00953971">
      <w:pPr>
        <w:rPr>
          <w:rFonts w:eastAsiaTheme="minorEastAsia"/>
          <w:rPrChange w:id="119" w:author="nick ting" w:date="2021-10-18T18:39:00Z">
            <w:rPr>
              <w:rFonts w:eastAsiaTheme="minorEastAsia"/>
            </w:rPr>
          </w:rPrChange>
        </w:rPr>
      </w:pPr>
      <w:ins w:id="120" w:author="nick ting" w:date="2021-10-18T18:38:00Z">
        <w:r>
          <w:rPr>
            <w:rFonts w:eastAsiaTheme="minorEastAsia"/>
          </w:rPr>
          <w:t>This study revealed the mycobiome alterations in CRC par</w:t>
        </w:r>
      </w:ins>
      <w:ins w:id="121" w:author="nick ting" w:date="2021-10-18T18:39:00Z">
        <w:r>
          <w:rPr>
            <w:rFonts w:eastAsiaTheme="minorEastAsia"/>
          </w:rPr>
          <w:t xml:space="preserve">ticularly the enrichment of </w:t>
        </w:r>
        <w:r w:rsidRPr="0062711D">
          <w:rPr>
            <w:rFonts w:eastAsiaTheme="minorEastAsia"/>
            <w:i/>
            <w:iCs/>
          </w:rPr>
          <w:t>A. rambellii</w:t>
        </w:r>
        <w:r>
          <w:rPr>
            <w:rFonts w:eastAsiaTheme="minorEastAsia"/>
            <w:i/>
            <w:iCs/>
          </w:rPr>
          <w:t xml:space="preserve"> </w:t>
        </w:r>
        <w:r>
          <w:rPr>
            <w:rFonts w:eastAsiaTheme="minorEastAsia"/>
          </w:rPr>
          <w:t xml:space="preserve">implying </w:t>
        </w:r>
      </w:ins>
      <w:ins w:id="122" w:author="nick ting" w:date="2021-10-18T18:40:00Z">
        <w:r>
          <w:rPr>
            <w:rFonts w:eastAsiaTheme="minorEastAsia"/>
          </w:rPr>
          <w:t>that the role of mycobiome in CRC is not ne</w:t>
        </w:r>
      </w:ins>
      <w:ins w:id="123" w:author="nick ting" w:date="2021-10-18T18:41:00Z">
        <w:r>
          <w:rPr>
            <w:rFonts w:eastAsiaTheme="minorEastAsia"/>
          </w:rPr>
          <w:t>gligeable.</w:t>
        </w:r>
      </w:ins>
    </w:p>
    <w:sectPr w:rsidR="00216B1C" w:rsidRPr="00BE702F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ck ting">
    <w15:presenceInfo w15:providerId="Windows Live" w15:userId="4dd76f5843b12b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MDKxNDMxMjeysDBQ0lEKTi0uzszPAykwrAUAu4QGuiwAAAA="/>
  </w:docVars>
  <w:rsids>
    <w:rsidRoot w:val="00DD5F39"/>
    <w:rsid w:val="001051B6"/>
    <w:rsid w:val="00192D58"/>
    <w:rsid w:val="001F2FF6"/>
    <w:rsid w:val="00216B1C"/>
    <w:rsid w:val="002C21CA"/>
    <w:rsid w:val="002C6DD9"/>
    <w:rsid w:val="002F09FE"/>
    <w:rsid w:val="003105B5"/>
    <w:rsid w:val="0062711D"/>
    <w:rsid w:val="006415D8"/>
    <w:rsid w:val="00671666"/>
    <w:rsid w:val="006C315B"/>
    <w:rsid w:val="007107DA"/>
    <w:rsid w:val="007668AF"/>
    <w:rsid w:val="00872197"/>
    <w:rsid w:val="00953971"/>
    <w:rsid w:val="00A80BB5"/>
    <w:rsid w:val="00A8503B"/>
    <w:rsid w:val="00B921BD"/>
    <w:rsid w:val="00BB7B13"/>
    <w:rsid w:val="00BE702F"/>
    <w:rsid w:val="00CB18CA"/>
    <w:rsid w:val="00CD5D81"/>
    <w:rsid w:val="00D6042E"/>
    <w:rsid w:val="00DD5F39"/>
    <w:rsid w:val="00E1468D"/>
    <w:rsid w:val="00E4386C"/>
    <w:rsid w:val="00F6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96BB"/>
  <w15:chartTrackingRefBased/>
  <w15:docId w15:val="{B5EF0FCD-FE26-4157-BB91-EFCA59EB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7DA"/>
    <w:pPr>
      <w:widowControl w:val="0"/>
      <w:spacing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68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0825">
    <w:name w:val="title1_0825"/>
    <w:basedOn w:val="Heading1"/>
    <w:next w:val="Normal"/>
    <w:link w:val="title10825Char"/>
    <w:autoRedefine/>
    <w:qFormat/>
    <w:rsid w:val="007668AF"/>
    <w:pPr>
      <w:spacing w:before="120" w:after="120" w:line="240" w:lineRule="auto"/>
      <w:jc w:val="left"/>
    </w:pPr>
    <w:rPr>
      <w:bCs w:val="0"/>
      <w:color w:val="2F5496" w:themeColor="accent1" w:themeShade="BF"/>
      <w:sz w:val="24"/>
      <w:szCs w:val="21"/>
      <w:u w:val="single"/>
    </w:rPr>
  </w:style>
  <w:style w:type="character" w:customStyle="1" w:styleId="title10825Char">
    <w:name w:val="title1_0825 Char"/>
    <w:basedOn w:val="Heading1Char"/>
    <w:link w:val="title10825"/>
    <w:rsid w:val="007668AF"/>
    <w:rPr>
      <w:b/>
      <w:bCs w:val="0"/>
      <w:color w:val="2F5496" w:themeColor="accent1" w:themeShade="BF"/>
      <w:kern w:val="44"/>
      <w:sz w:val="24"/>
      <w:szCs w:val="2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68AF"/>
    <w:rPr>
      <w:b/>
      <w:bCs/>
      <w:kern w:val="44"/>
      <w:sz w:val="44"/>
      <w:szCs w:val="44"/>
    </w:rPr>
  </w:style>
  <w:style w:type="character" w:styleId="Emphasis">
    <w:name w:val="Emphasis"/>
    <w:basedOn w:val="DefaultParagraphFont"/>
    <w:uiPriority w:val="20"/>
    <w:qFormat/>
    <w:rsid w:val="00D604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Yufeng</dc:creator>
  <cp:keywords/>
  <dc:description/>
  <cp:lastModifiedBy>nick ting</cp:lastModifiedBy>
  <cp:revision>11</cp:revision>
  <dcterms:created xsi:type="dcterms:W3CDTF">2021-10-18T03:48:00Z</dcterms:created>
  <dcterms:modified xsi:type="dcterms:W3CDTF">2021-10-18T11:39:00Z</dcterms:modified>
</cp:coreProperties>
</file>