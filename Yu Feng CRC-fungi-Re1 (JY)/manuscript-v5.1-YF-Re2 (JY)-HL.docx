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70595B8C" w:rsidR="00036E91" w:rsidRPr="00895B2F" w:rsidRDefault="00A44FBD" w:rsidP="007A26BC">
      <w:pPr>
        <w:spacing w:before="0" w:after="0" w:line="360" w:lineRule="auto"/>
        <w:jc w:val="center"/>
        <w:rPr>
          <w:b/>
          <w:bCs/>
        </w:rPr>
      </w:pPr>
      <w:bookmarkStart w:id="1" w:name="_Hlk88827250"/>
      <w:r w:rsidRPr="00895B2F">
        <w:rPr>
          <w:b/>
          <w:bCs/>
        </w:rPr>
        <w:t>Multi-cohort fecal metagenomic analysis reveals</w:t>
      </w:r>
      <w:r w:rsidR="00E81CE7" w:rsidRPr="00895B2F">
        <w:rPr>
          <w:b/>
          <w:bCs/>
        </w:rPr>
        <w:t xml:space="preserve"> the altered fungal signatures in colorectal cancer</w:t>
      </w:r>
      <w:r w:rsidRPr="00895B2F">
        <w:rPr>
          <w:b/>
          <w:bCs/>
        </w:rPr>
        <w:t xml:space="preserve"> </w:t>
      </w:r>
      <w:r w:rsidR="00E81CE7" w:rsidRPr="00895B2F">
        <w:rPr>
          <w:b/>
          <w:bCs/>
        </w:rPr>
        <w:t xml:space="preserve">and </w:t>
      </w:r>
      <w:r w:rsidRPr="00895B2F">
        <w:rPr>
          <w:b/>
          <w:bCs/>
        </w:rPr>
        <w:t xml:space="preserve">the </w:t>
      </w:r>
      <w:del w:id="2" w:author="Jun Yu (MEDT)" w:date="2021-11-10T22:12:00Z">
        <w:r w:rsidRPr="00895B2F" w:rsidDel="00D11173">
          <w:rPr>
            <w:b/>
            <w:bCs/>
          </w:rPr>
          <w:delText>carcinogenic potential of</w:delText>
        </w:r>
      </w:del>
      <w:ins w:id="3" w:author="Jun Yu (MEDT)" w:date="2021-11-10T22:12:00Z">
        <w:r w:rsidR="00D11173">
          <w:rPr>
            <w:b/>
            <w:bCs/>
          </w:rPr>
          <w:t>pathogenic</w:t>
        </w:r>
      </w:ins>
      <w:r w:rsidRPr="00895B2F">
        <w:rPr>
          <w:b/>
          <w:bCs/>
        </w:rPr>
        <w:t xml:space="preserve"> </w:t>
      </w:r>
      <w:r w:rsidRPr="00895B2F">
        <w:rPr>
          <w:b/>
          <w:bCs/>
          <w:i/>
          <w:iCs/>
        </w:rPr>
        <w:t>Aspergillus rambellii</w:t>
      </w:r>
    </w:p>
    <w:bookmarkEnd w:id="1"/>
    <w:p w14:paraId="4BA526F9" w14:textId="445918FC" w:rsidR="00BA0A8A" w:rsidRDefault="00BA0A8A" w:rsidP="00BA0A8A">
      <w:pPr>
        <w:widowControl/>
        <w:spacing w:before="0" w:after="0" w:line="360" w:lineRule="auto"/>
        <w:rPr>
          <w:ins w:id="4" w:author="LAU, Cheuk Hay" w:date="2021-11-17T23:10:00Z"/>
          <w:rFonts w:eastAsiaTheme="minorEastAsia"/>
          <w:b/>
          <w:bCs/>
        </w:rPr>
      </w:pPr>
    </w:p>
    <w:p w14:paraId="29204BF3" w14:textId="77777777" w:rsidR="00B72E21" w:rsidRPr="00B72E21" w:rsidRDefault="00B72E21" w:rsidP="00BA0A8A">
      <w:pPr>
        <w:widowControl/>
        <w:spacing w:before="0" w:after="0" w:line="360" w:lineRule="auto"/>
        <w:rPr>
          <w:rFonts w:eastAsiaTheme="minorEastAsia"/>
          <w:b/>
          <w:bCs/>
        </w:rPr>
      </w:pPr>
    </w:p>
    <w:p w14:paraId="1D096D78" w14:textId="3382AB38" w:rsidR="00BA0A8A" w:rsidRPr="00895B2F" w:rsidRDefault="00BA0A8A" w:rsidP="00BA0A8A">
      <w:pPr>
        <w:widowControl/>
        <w:spacing w:before="0" w:after="0" w:line="360" w:lineRule="auto"/>
      </w:pPr>
      <w:r w:rsidRPr="00895B2F">
        <w:rPr>
          <w:bCs/>
        </w:rPr>
        <w:t>Yufeng Lin</w:t>
      </w:r>
      <w:r w:rsidR="00995366" w:rsidRPr="00895B2F">
        <w:rPr>
          <w:vertAlign w:val="superscript"/>
        </w:rPr>
        <w:t>1</w:t>
      </w:r>
      <w:r w:rsidRPr="00895B2F">
        <w:t xml:space="preserve">, </w:t>
      </w:r>
      <w:proofErr w:type="spellStart"/>
      <w:r w:rsidR="00103087" w:rsidRPr="00895B2F">
        <w:t>Yali</w:t>
      </w:r>
      <w:proofErr w:type="spellEnd"/>
      <w:r w:rsidR="00103087" w:rsidRPr="00895B2F">
        <w:t xml:space="preserve"> Liu</w:t>
      </w:r>
      <w:r w:rsidR="00995366" w:rsidRPr="00895B2F">
        <w:rPr>
          <w:vertAlign w:val="superscript"/>
        </w:rPr>
        <w:t>1</w:t>
      </w:r>
      <w:r w:rsidR="00103087" w:rsidRPr="00895B2F">
        <w:t xml:space="preserve">, </w:t>
      </w:r>
      <w:ins w:id="5" w:author="LIN, Yufeng" w:date="2021-11-24T10:24:00Z">
        <w:r w:rsidR="0082387A" w:rsidRPr="00895B2F">
          <w:t>Harry Cheuk-Hay Lau</w:t>
        </w:r>
        <w:r w:rsidR="0082387A" w:rsidRPr="00895B2F">
          <w:rPr>
            <w:vertAlign w:val="superscript"/>
          </w:rPr>
          <w:t>1</w:t>
        </w:r>
        <w:r w:rsidR="0082387A" w:rsidRPr="00895B2F">
          <w:t xml:space="preserve">, </w:t>
        </w:r>
      </w:ins>
      <w:del w:id="6" w:author="LIN, Yufeng" w:date="2021-11-24T10:24:00Z">
        <w:r w:rsidRPr="00895B2F" w:rsidDel="0082387A">
          <w:delText xml:space="preserve">Nick </w:delText>
        </w:r>
        <w:r w:rsidR="00103087" w:rsidRPr="00895B2F" w:rsidDel="0082387A">
          <w:delText>Lung</w:delText>
        </w:r>
        <w:r w:rsidR="00995366" w:rsidRPr="00895B2F" w:rsidDel="0082387A">
          <w:delText>-</w:delText>
        </w:r>
        <w:r w:rsidR="00103087" w:rsidRPr="00895B2F" w:rsidDel="0082387A">
          <w:delText xml:space="preserve">Ngai </w:delText>
        </w:r>
        <w:r w:rsidRPr="00895B2F" w:rsidDel="0082387A">
          <w:delText>Ting</w:delText>
        </w:r>
        <w:r w:rsidR="00995366" w:rsidRPr="00895B2F" w:rsidDel="0082387A">
          <w:rPr>
            <w:vertAlign w:val="superscript"/>
          </w:rPr>
          <w:delText>1</w:delText>
        </w:r>
        <w:r w:rsidRPr="00895B2F" w:rsidDel="0082387A">
          <w:delText xml:space="preserve">, </w:delText>
        </w:r>
      </w:del>
      <w:r w:rsidR="00312F07" w:rsidRPr="00895B2F">
        <w:t>Xing Kang</w:t>
      </w:r>
      <w:r w:rsidR="00312F07" w:rsidRPr="00895B2F">
        <w:rPr>
          <w:vertAlign w:val="superscript"/>
        </w:rPr>
        <w:t>1</w:t>
      </w:r>
      <w:r w:rsidR="000F194F" w:rsidRPr="00895B2F">
        <w:t xml:space="preserve">, </w:t>
      </w:r>
      <w:del w:id="7" w:author="LIN, Yufeng" w:date="2021-11-24T10:24:00Z">
        <w:r w:rsidR="000F194F" w:rsidRPr="00895B2F" w:rsidDel="0082387A">
          <w:delText>Thomas</w:delText>
        </w:r>
        <w:r w:rsidR="000F194F" w:rsidDel="0082387A">
          <w:delText xml:space="preserve"> </w:delText>
        </w:r>
        <w:r w:rsidR="00103087" w:rsidRPr="00895B2F" w:rsidDel="0082387A">
          <w:delText>Ngai</w:delText>
        </w:r>
        <w:r w:rsidR="00995366" w:rsidRPr="00895B2F" w:rsidDel="0082387A">
          <w:delText>-</w:delText>
        </w:r>
        <w:r w:rsidR="00103087" w:rsidRPr="00895B2F" w:rsidDel="0082387A">
          <w:delText xml:space="preserve">Yeung </w:delText>
        </w:r>
        <w:r w:rsidRPr="00895B2F" w:rsidDel="0082387A">
          <w:delText>Kwong</w:delText>
        </w:r>
        <w:r w:rsidR="00995366" w:rsidRPr="00895B2F" w:rsidDel="0082387A">
          <w:rPr>
            <w:vertAlign w:val="superscript"/>
          </w:rPr>
          <w:delText>1</w:delText>
        </w:r>
        <w:r w:rsidR="000F194F" w:rsidRPr="00895B2F" w:rsidDel="0082387A">
          <w:delText xml:space="preserve">, </w:delText>
        </w:r>
      </w:del>
      <w:ins w:id="8" w:author="LIN, Yufeng" w:date="2021-11-24T10:24:00Z">
        <w:r w:rsidR="0082387A" w:rsidRPr="00895B2F">
          <w:t>Nick Lung-Ngai Ting</w:t>
        </w:r>
        <w:r w:rsidR="0082387A" w:rsidRPr="00895B2F">
          <w:rPr>
            <w:vertAlign w:val="superscript"/>
          </w:rPr>
          <w:t>1</w:t>
        </w:r>
        <w:r w:rsidR="0082387A" w:rsidRPr="00895B2F">
          <w:t>, Thomas</w:t>
        </w:r>
        <w:r w:rsidR="0082387A">
          <w:t xml:space="preserve"> </w:t>
        </w:r>
        <w:r w:rsidR="0082387A" w:rsidRPr="00895B2F">
          <w:t>Ngai-Yeung Kwong</w:t>
        </w:r>
        <w:r w:rsidR="0082387A" w:rsidRPr="00895B2F">
          <w:rPr>
            <w:vertAlign w:val="superscript"/>
          </w:rPr>
          <w:t>1</w:t>
        </w:r>
        <w:r w:rsidR="0082387A" w:rsidRPr="00895B2F">
          <w:t xml:space="preserve">, </w:t>
        </w:r>
      </w:ins>
      <w:proofErr w:type="spellStart"/>
      <w:ins w:id="9" w:author="LIN, Yufeng" w:date="2021-11-24T10:25:00Z">
        <w:r w:rsidR="0082387A" w:rsidRPr="00895B2F">
          <w:t>Yiwei</w:t>
        </w:r>
        <w:proofErr w:type="spellEnd"/>
        <w:r w:rsidR="0082387A" w:rsidRPr="00895B2F">
          <w:t xml:space="preserve"> Wang</w:t>
        </w:r>
        <w:r w:rsidR="0082387A" w:rsidRPr="00895B2F">
          <w:rPr>
            <w:vertAlign w:val="superscript"/>
          </w:rPr>
          <w:t>3</w:t>
        </w:r>
        <w:r w:rsidR="0082387A" w:rsidRPr="00895B2F">
          <w:t xml:space="preserve">, </w:t>
        </w:r>
      </w:ins>
      <w:ins w:id="10" w:author="Jun Yu (MEDT)" w:date="2021-11-10T21:52:00Z">
        <w:del w:id="11" w:author="LIN, Yufeng" w:date="2021-11-24T10:24:00Z">
          <w:r w:rsidR="006F29DD" w:rsidRPr="00895B2F" w:rsidDel="0082387A">
            <w:delText>Harry Cheuk-Hay Lau</w:delText>
          </w:r>
          <w:r w:rsidR="006F29DD" w:rsidRPr="00895B2F" w:rsidDel="0082387A">
            <w:rPr>
              <w:vertAlign w:val="superscript"/>
            </w:rPr>
            <w:delText>1</w:delText>
          </w:r>
          <w:r w:rsidR="006F29DD" w:rsidRPr="00895B2F" w:rsidDel="0082387A">
            <w:delText xml:space="preserve">, </w:delText>
          </w:r>
        </w:del>
      </w:ins>
      <w:r w:rsidR="000F194F" w:rsidRPr="00895B2F">
        <w:t>Han Jing</w:t>
      </w:r>
      <w:r w:rsidR="000F194F" w:rsidRPr="00895B2F">
        <w:rPr>
          <w:vertAlign w:val="superscript"/>
        </w:rPr>
        <w:t>2</w:t>
      </w:r>
      <w:r w:rsidR="00312F07" w:rsidRPr="00895B2F">
        <w:t>,</w:t>
      </w:r>
      <w:del w:id="12" w:author="LIN, Yufeng" w:date="2021-11-24T10:25:00Z">
        <w:r w:rsidR="00312F07" w:rsidRPr="00895B2F" w:rsidDel="0082387A">
          <w:delText xml:space="preserve"> Yiwei Wang</w:delText>
        </w:r>
        <w:r w:rsidR="00312F07" w:rsidRPr="00895B2F" w:rsidDel="0082387A">
          <w:rPr>
            <w:vertAlign w:val="superscript"/>
          </w:rPr>
          <w:delText>3</w:delText>
        </w:r>
        <w:r w:rsidRPr="00895B2F" w:rsidDel="0082387A">
          <w:delText>,</w:delText>
        </w:r>
      </w:del>
      <w:r w:rsidRPr="00895B2F">
        <w:t xml:space="preserve"> </w:t>
      </w:r>
      <w:r w:rsidR="00D56E03" w:rsidRPr="00895B2F">
        <w:t>Siu-Kin Ng</w:t>
      </w:r>
      <w:r w:rsidR="00D56E03" w:rsidRPr="00895B2F">
        <w:rPr>
          <w:vertAlign w:val="superscript"/>
        </w:rPr>
        <w:t>1</w:t>
      </w:r>
      <w:r w:rsidR="00D56E03">
        <w:rPr>
          <w:rFonts w:ascii="SimSun" w:eastAsia="SimSun" w:hAnsi="SimSun" w:cs="SimSun" w:hint="eastAsia"/>
        </w:rPr>
        <w:t>,</w:t>
      </w:r>
      <w:r w:rsidR="00D56E03" w:rsidRPr="00895B2F">
        <w:t xml:space="preserve"> </w:t>
      </w:r>
      <w:del w:id="13" w:author="Jun Yu (MEDT)" w:date="2021-11-10T21:52:00Z">
        <w:r w:rsidRPr="00895B2F" w:rsidDel="006F29DD">
          <w:delText xml:space="preserve">Harry </w:delText>
        </w:r>
        <w:r w:rsidR="00103087" w:rsidRPr="00895B2F" w:rsidDel="006F29DD">
          <w:delText>Cheuk</w:delText>
        </w:r>
        <w:r w:rsidR="00995366" w:rsidRPr="00895B2F" w:rsidDel="006F29DD">
          <w:delText>-</w:delText>
        </w:r>
        <w:r w:rsidR="00103087" w:rsidRPr="00895B2F" w:rsidDel="006F29DD">
          <w:delText xml:space="preserve">Hay </w:delText>
        </w:r>
        <w:r w:rsidRPr="00895B2F" w:rsidDel="006F29DD">
          <w:delText>Lau</w:delText>
        </w:r>
        <w:r w:rsidR="00995366" w:rsidRPr="00895B2F" w:rsidDel="006F29DD">
          <w:rPr>
            <w:vertAlign w:val="superscript"/>
          </w:rPr>
          <w:delText>1</w:delText>
        </w:r>
        <w:r w:rsidR="007479CD" w:rsidRPr="00895B2F" w:rsidDel="006F29DD">
          <w:delText>,</w:delText>
        </w:r>
        <w:r w:rsidRPr="00895B2F" w:rsidDel="006F29DD">
          <w:delText xml:space="preserve"> </w:delText>
        </w:r>
      </w:del>
      <w:r w:rsidR="00EB2862" w:rsidRPr="00895B2F">
        <w:t>Changan Liu</w:t>
      </w:r>
      <w:r w:rsidR="007479CD" w:rsidRPr="00895B2F">
        <w:rPr>
          <w:vertAlign w:val="superscript"/>
        </w:rPr>
        <w:t>1</w:t>
      </w:r>
      <w:r w:rsidR="00EB2862" w:rsidRPr="00895B2F">
        <w:t>, Junjun She</w:t>
      </w:r>
      <w:r w:rsidR="00EB2862" w:rsidRPr="00895B2F">
        <w:rPr>
          <w:vertAlign w:val="superscript"/>
        </w:rPr>
        <w:t>2</w:t>
      </w:r>
      <w:r w:rsidR="00EB2862" w:rsidRPr="00895B2F">
        <w:t xml:space="preserve">, </w:t>
      </w:r>
      <w:r w:rsidRPr="00895B2F">
        <w:t xml:space="preserve">Sunny </w:t>
      </w:r>
      <w:proofErr w:type="spellStart"/>
      <w:r w:rsidR="00995366" w:rsidRPr="00895B2F">
        <w:t>Hei</w:t>
      </w:r>
      <w:proofErr w:type="spellEnd"/>
      <w:r w:rsidR="00995366" w:rsidRPr="00895B2F">
        <w:t xml:space="preserve"> </w:t>
      </w:r>
      <w:r w:rsidRPr="00895B2F">
        <w:t>Wong</w:t>
      </w:r>
      <w:r w:rsidR="00995366" w:rsidRPr="00895B2F">
        <w:rPr>
          <w:vertAlign w:val="superscript"/>
        </w:rPr>
        <w:t>1</w:t>
      </w:r>
      <w:r w:rsidR="00C0070D" w:rsidRPr="00895B2F">
        <w:rPr>
          <w:vertAlign w:val="superscript"/>
        </w:rPr>
        <w:t>,</w:t>
      </w:r>
      <w:r w:rsidR="007479CD" w:rsidRPr="00895B2F">
        <w:rPr>
          <w:vertAlign w:val="superscript"/>
        </w:rPr>
        <w:t>4</w:t>
      </w:r>
      <w:r w:rsidRPr="00895B2F">
        <w:t xml:space="preserve">, </w:t>
      </w:r>
      <w:r w:rsidR="00E45512" w:rsidRPr="00895B2F">
        <w:t>Joseph JY Sung</w:t>
      </w:r>
      <w:r w:rsidR="00C0070D" w:rsidRPr="00895B2F">
        <w:rPr>
          <w:vertAlign w:val="superscript"/>
        </w:rPr>
        <w:t>1,</w:t>
      </w:r>
      <w:r w:rsidR="007479CD" w:rsidRPr="00895B2F">
        <w:rPr>
          <w:vertAlign w:val="superscript"/>
        </w:rPr>
        <w:t>4</w:t>
      </w:r>
      <w:r w:rsidR="00E45512" w:rsidRPr="00895B2F">
        <w:t xml:space="preserve">, </w:t>
      </w:r>
      <w:r w:rsidRPr="00895B2F">
        <w:t>Jun Yu</w:t>
      </w:r>
      <w:r w:rsidR="00995366" w:rsidRPr="00895B2F">
        <w:rPr>
          <w:vertAlign w:val="superscript"/>
        </w:rPr>
        <w:t>1</w:t>
      </w:r>
    </w:p>
    <w:p w14:paraId="01C467C9" w14:textId="570E6465" w:rsidR="00995366" w:rsidRDefault="00995366" w:rsidP="00BA0A8A">
      <w:pPr>
        <w:widowControl/>
        <w:spacing w:before="0" w:after="0" w:line="360" w:lineRule="auto"/>
        <w:rPr>
          <w:ins w:id="14" w:author="LAU, Cheuk Hay" w:date="2021-11-17T23:10:00Z"/>
          <w:rFonts w:eastAsiaTheme="minorEastAsia"/>
        </w:rPr>
      </w:pPr>
    </w:p>
    <w:p w14:paraId="5E2E5C98" w14:textId="77777777" w:rsidR="00B72E21" w:rsidRPr="00B72E21" w:rsidRDefault="00B72E21" w:rsidP="00BA0A8A">
      <w:pPr>
        <w:widowControl/>
        <w:spacing w:before="0" w:after="0" w:line="360" w:lineRule="auto"/>
        <w:rPr>
          <w:rFonts w:eastAsiaTheme="minorEastAsia"/>
        </w:rPr>
      </w:pPr>
    </w:p>
    <w:p w14:paraId="66235E49" w14:textId="33A30E42" w:rsidR="0095745B" w:rsidRDefault="00995366" w:rsidP="00D70354">
      <w:pPr>
        <w:widowControl/>
        <w:spacing w:before="0" w:after="0" w:line="360" w:lineRule="auto"/>
        <w:rPr>
          <w:ins w:id="15" w:author="LAU, Cheuk Hay" w:date="2021-11-17T23:10:00Z"/>
        </w:rPr>
      </w:pPr>
      <w:r w:rsidRPr="00895B2F">
        <w:rPr>
          <w:vertAlign w:val="superscript"/>
        </w:rPr>
        <w:t>1</w:t>
      </w:r>
      <w:r w:rsidR="00D70354" w:rsidRPr="00895B2F">
        <w:rPr>
          <w:vertAlign w:val="superscript"/>
        </w:rPr>
        <w:t xml:space="preserve"> </w:t>
      </w:r>
      <w:r w:rsidR="0095745B" w:rsidRPr="00895B2F">
        <w:t>Institute of Digestive Disease and Department of Medicine and Therapeutics, State Key Laboratory of Digestive Disease, Li Ka Shing Institute of Health Sciences, The Chinese University of Hong Kong, Hong Kong</w:t>
      </w:r>
      <w:r w:rsidRPr="00895B2F">
        <w:t xml:space="preserve"> SAR</w:t>
      </w:r>
      <w:r w:rsidR="0095745B" w:rsidRPr="00895B2F">
        <w:t xml:space="preserve">, China </w:t>
      </w:r>
    </w:p>
    <w:p w14:paraId="1166C80E" w14:textId="77777777" w:rsidR="00B72E21" w:rsidRPr="00895B2F" w:rsidRDefault="00B72E21" w:rsidP="00D70354">
      <w:pPr>
        <w:widowControl/>
        <w:spacing w:before="0" w:after="0" w:line="360" w:lineRule="auto"/>
      </w:pPr>
    </w:p>
    <w:p w14:paraId="2225434B" w14:textId="2F157EE7" w:rsidR="00D70354" w:rsidRDefault="00D70354" w:rsidP="00D70354">
      <w:pPr>
        <w:widowControl/>
        <w:spacing w:before="0" w:after="0" w:line="360" w:lineRule="auto"/>
        <w:rPr>
          <w:ins w:id="16" w:author="LAU, Cheuk Hay" w:date="2021-11-17T23:10:00Z"/>
          <w:vertAlign w:val="superscript"/>
        </w:rPr>
      </w:pPr>
      <w:r w:rsidRPr="00895B2F">
        <w:rPr>
          <w:vertAlign w:val="superscript"/>
        </w:rPr>
        <w:t xml:space="preserve">2 </w:t>
      </w:r>
      <w:r w:rsidRPr="00895B2F">
        <w:rPr>
          <w:kern w:val="0"/>
        </w:rPr>
        <w:t>Center for Gut Microbiome Research, Med-X Institute, The First Affiliated Hospital of Xi’an Jiao tong University, Xi’an, Shaanxi, China</w:t>
      </w:r>
      <w:r w:rsidRPr="00895B2F">
        <w:rPr>
          <w:vertAlign w:val="superscript"/>
        </w:rPr>
        <w:t xml:space="preserve"> </w:t>
      </w:r>
    </w:p>
    <w:p w14:paraId="66B23823" w14:textId="77777777" w:rsidR="00B72E21" w:rsidRPr="00895B2F" w:rsidRDefault="00B72E21" w:rsidP="00D70354">
      <w:pPr>
        <w:widowControl/>
        <w:spacing w:before="0" w:after="0" w:line="360" w:lineRule="auto"/>
        <w:rPr>
          <w:kern w:val="0"/>
        </w:rPr>
      </w:pPr>
    </w:p>
    <w:p w14:paraId="1F33D602" w14:textId="5E2076D9" w:rsidR="00D70354" w:rsidRDefault="00D70354" w:rsidP="00D70354">
      <w:pPr>
        <w:widowControl/>
        <w:spacing w:before="0" w:after="0" w:line="360" w:lineRule="auto"/>
        <w:rPr>
          <w:ins w:id="17" w:author="LAU, Cheuk Hay" w:date="2021-11-17T23:10:00Z"/>
        </w:rPr>
      </w:pPr>
      <w:r w:rsidRPr="00895B2F">
        <w:rPr>
          <w:vertAlign w:val="superscript"/>
        </w:rPr>
        <w:t>3</w:t>
      </w:r>
      <w:r w:rsidRPr="00895B2F">
        <w:rPr>
          <w:kern w:val="0"/>
        </w:rPr>
        <w:t xml:space="preserve"> School of Biomedical Sciences, Faculty of Medicine, The Chinese University of Hong Kong, </w:t>
      </w:r>
      <w:r w:rsidRPr="00895B2F">
        <w:t>Hong Kong SAR, China</w:t>
      </w:r>
    </w:p>
    <w:p w14:paraId="1E7C3E66" w14:textId="77777777" w:rsidR="00B72E21" w:rsidRPr="00895B2F" w:rsidRDefault="00B72E21" w:rsidP="00D70354">
      <w:pPr>
        <w:widowControl/>
        <w:spacing w:before="0" w:after="0" w:line="360" w:lineRule="auto"/>
        <w:rPr>
          <w:vertAlign w:val="superscript"/>
        </w:rPr>
      </w:pPr>
    </w:p>
    <w:p w14:paraId="01375F8B" w14:textId="06D2AF69" w:rsidR="00B72E21" w:rsidRDefault="00D70354" w:rsidP="00B72E21">
      <w:pPr>
        <w:widowControl/>
        <w:spacing w:before="0" w:after="0" w:line="360" w:lineRule="auto"/>
        <w:jc w:val="left"/>
        <w:rPr>
          <w:ins w:id="18" w:author="LAU, Cheuk Hay" w:date="2021-11-17T23:10:00Z"/>
          <w:kern w:val="0"/>
        </w:rPr>
      </w:pPr>
      <w:r w:rsidRPr="00895B2F">
        <w:rPr>
          <w:vertAlign w:val="superscript"/>
        </w:rPr>
        <w:t>4</w:t>
      </w:r>
      <w:r w:rsidRPr="00895B2F">
        <w:rPr>
          <w:kern w:val="0"/>
        </w:rPr>
        <w:t xml:space="preserve"> Lee Kong </w:t>
      </w:r>
      <w:proofErr w:type="spellStart"/>
      <w:r w:rsidRPr="00895B2F">
        <w:rPr>
          <w:kern w:val="0"/>
        </w:rPr>
        <w:t>Chian</w:t>
      </w:r>
      <w:proofErr w:type="spellEnd"/>
      <w:r w:rsidRPr="00895B2F">
        <w:rPr>
          <w:kern w:val="0"/>
        </w:rPr>
        <w:t xml:space="preserve"> School of Medicine, Nanyang Technological University, Singapore</w:t>
      </w:r>
    </w:p>
    <w:p w14:paraId="5B9FFF9F" w14:textId="241E649C" w:rsidR="00B72E21" w:rsidRDefault="00B72E21" w:rsidP="00B72E21">
      <w:pPr>
        <w:widowControl/>
        <w:spacing w:before="0" w:after="0" w:line="360" w:lineRule="auto"/>
        <w:jc w:val="left"/>
        <w:rPr>
          <w:ins w:id="19" w:author="LAU, Cheuk Hay" w:date="2021-11-17T23:10:00Z"/>
          <w:rFonts w:eastAsiaTheme="minorEastAsia"/>
          <w:kern w:val="0"/>
        </w:rPr>
      </w:pPr>
    </w:p>
    <w:p w14:paraId="3D067316" w14:textId="77777777" w:rsidR="00B72E21" w:rsidRPr="00B72E21" w:rsidRDefault="00B72E21" w:rsidP="00B72E21">
      <w:pPr>
        <w:widowControl/>
        <w:spacing w:before="0" w:after="0" w:line="360" w:lineRule="auto"/>
        <w:jc w:val="left"/>
        <w:rPr>
          <w:ins w:id="20" w:author="LAU, Cheuk Hay" w:date="2021-11-17T23:09:00Z"/>
          <w:rFonts w:eastAsiaTheme="minorEastAsia"/>
          <w:kern w:val="0"/>
        </w:rPr>
      </w:pPr>
    </w:p>
    <w:p w14:paraId="441A080E" w14:textId="4F4DC0C7" w:rsidR="00103087" w:rsidRPr="00B72E21" w:rsidRDefault="00B85AE2" w:rsidP="00B72E21">
      <w:pPr>
        <w:widowControl/>
        <w:spacing w:before="0" w:after="0" w:line="360" w:lineRule="auto"/>
        <w:rPr>
          <w:kern w:val="0"/>
        </w:rPr>
      </w:pPr>
      <w:ins w:id="21" w:author="LAU, Cheuk Hay" w:date="2021-11-17T23:09:00Z">
        <w:r>
          <w:rPr>
            <w:b/>
            <w:bCs/>
            <w:kern w:val="0"/>
          </w:rPr>
          <w:t>Correspondence:</w:t>
        </w:r>
      </w:ins>
      <w:del w:id="22" w:author="LAU, Cheuk Hay" w:date="2021-11-17T23:09:00Z">
        <w:r w:rsidR="00D70354" w:rsidRPr="00895B2F" w:rsidDel="00B85AE2">
          <w:rPr>
            <w:kern w:val="0"/>
          </w:rPr>
          <w:delText xml:space="preserve"> </w:delText>
        </w:r>
      </w:del>
      <w:ins w:id="23" w:author="LAU, Cheuk Hay" w:date="2021-11-17T23:09:00Z">
        <w:r w:rsidRPr="00B85AE2">
          <w:rPr>
            <w:kern w:val="0"/>
          </w:rPr>
          <w:t xml:space="preserve"> Professor Jun Yu, Institute of Digestive Disease, Department of Medicine and Therapeutics, Prince of Wales Hospital, the Chinese University of Hong Kong, Shatin, NT, Hong Kong. Phone: (852) 37636099, Fax: (852) 21445330, Email: </w:t>
        </w:r>
        <w:r>
          <w:rPr>
            <w:kern w:val="0"/>
          </w:rPr>
          <w:fldChar w:fldCharType="begin"/>
        </w:r>
        <w:r>
          <w:rPr>
            <w:kern w:val="0"/>
          </w:rPr>
          <w:instrText xml:space="preserve"> HYPERLINK "mailto:</w:instrText>
        </w:r>
        <w:r w:rsidRPr="00B85AE2">
          <w:rPr>
            <w:kern w:val="0"/>
          </w:rPr>
          <w:instrText>junyu@cuhk.edu.hk</w:instrText>
        </w:r>
        <w:r>
          <w:rPr>
            <w:kern w:val="0"/>
          </w:rPr>
          <w:instrText xml:space="preserve">" </w:instrText>
        </w:r>
        <w:r>
          <w:rPr>
            <w:kern w:val="0"/>
          </w:rPr>
          <w:fldChar w:fldCharType="separate"/>
        </w:r>
        <w:r w:rsidRPr="00266B75">
          <w:rPr>
            <w:rStyle w:val="af0"/>
            <w:kern w:val="0"/>
          </w:rPr>
          <w:t>junyu@cuhk.edu.hk</w:t>
        </w:r>
        <w:r>
          <w:rPr>
            <w:kern w:val="0"/>
          </w:rPr>
          <w:fldChar w:fldCharType="end"/>
        </w:r>
      </w:ins>
      <w:r w:rsidR="00103087" w:rsidRPr="00895B2F">
        <w:rPr>
          <w:b/>
          <w:bCs/>
        </w:rPr>
        <w:br w:type="page"/>
      </w:r>
    </w:p>
    <w:p w14:paraId="176DB353" w14:textId="1A24A4A3" w:rsidR="00BA0A8A" w:rsidRPr="00115855" w:rsidDel="00115855" w:rsidRDefault="00BA0A8A">
      <w:pPr>
        <w:widowControl/>
        <w:spacing w:before="0" w:after="0" w:line="360" w:lineRule="auto"/>
        <w:rPr>
          <w:del w:id="24" w:author="Jun Yu (MEDT)" w:date="2021-11-10T22:22:00Z"/>
          <w:rFonts w:eastAsiaTheme="minorEastAsia"/>
          <w:b/>
          <w:bCs/>
        </w:rPr>
      </w:pPr>
      <w:r w:rsidRPr="00115855">
        <w:rPr>
          <w:b/>
          <w:bCs/>
        </w:rPr>
        <w:lastRenderedPageBreak/>
        <w:t xml:space="preserve">Author </w:t>
      </w:r>
      <w:del w:id="25" w:author="LAU, Cheuk Hay" w:date="2021-11-17T23:11:00Z">
        <w:r w:rsidRPr="00115855" w:rsidDel="00B72E21">
          <w:rPr>
            <w:b/>
            <w:bCs/>
          </w:rPr>
          <w:delText>contribution</w:delText>
        </w:r>
      </w:del>
      <w:ins w:id="26" w:author="LAU, Cheuk Hay" w:date="2021-11-17T23:11:00Z">
        <w:r w:rsidR="00B72E21">
          <w:rPr>
            <w:b/>
            <w:bCs/>
          </w:rPr>
          <w:t>C</w:t>
        </w:r>
        <w:r w:rsidR="00B72E21" w:rsidRPr="00115855">
          <w:rPr>
            <w:b/>
            <w:bCs/>
          </w:rPr>
          <w:t>ontribution</w:t>
        </w:r>
        <w:r w:rsidR="00B72E21">
          <w:rPr>
            <w:b/>
            <w:bCs/>
          </w:rPr>
          <w:t>s</w:t>
        </w:r>
      </w:ins>
      <w:r w:rsidRPr="00115855">
        <w:rPr>
          <w:b/>
          <w:bCs/>
        </w:rPr>
        <w:t xml:space="preserve">: </w:t>
      </w:r>
    </w:p>
    <w:p w14:paraId="6400D611" w14:textId="0B1292EF" w:rsidR="00B666A6" w:rsidRPr="00115855" w:rsidDel="00115855" w:rsidRDefault="00036E91">
      <w:pPr>
        <w:widowControl/>
        <w:spacing w:before="0" w:after="0" w:line="360" w:lineRule="auto"/>
        <w:rPr>
          <w:del w:id="27" w:author="Jun Yu (MEDT)" w:date="2021-11-10T22:22:00Z"/>
        </w:rPr>
      </w:pPr>
      <w:del w:id="28" w:author="Jun Yu (MEDT)" w:date="2021-11-10T22:22:00Z">
        <w:r w:rsidRPr="00115855" w:rsidDel="00115855">
          <w:rPr>
            <w:b/>
            <w:bCs/>
          </w:rPr>
          <w:delText xml:space="preserve">Yufeng </w:delText>
        </w:r>
        <w:r w:rsidR="00A84873" w:rsidRPr="00115855" w:rsidDel="00115855">
          <w:rPr>
            <w:b/>
            <w:bCs/>
          </w:rPr>
          <w:delText>LIN</w:delText>
        </w:r>
        <w:r w:rsidR="00A84873" w:rsidRPr="00115855" w:rsidDel="00115855">
          <w:delText>,</w:delText>
        </w:r>
        <w:r w:rsidRPr="00115855" w:rsidDel="00115855">
          <w:delText xml:space="preserve"> study design, dry lab analysis, wet lab validation, and written.</w:delText>
        </w:r>
      </w:del>
    </w:p>
    <w:p w14:paraId="39FFD2C3" w14:textId="4612AFE3" w:rsidR="00036E91" w:rsidRPr="00115855" w:rsidDel="00115855" w:rsidRDefault="00036E91">
      <w:pPr>
        <w:widowControl/>
        <w:spacing w:before="0" w:after="0" w:line="360" w:lineRule="auto"/>
        <w:rPr>
          <w:del w:id="29" w:author="Jun Yu (MEDT)" w:date="2021-11-10T22:22:00Z"/>
        </w:rPr>
      </w:pPr>
      <w:del w:id="30" w:author="Jun Yu (MEDT)" w:date="2021-11-10T22:22:00Z">
        <w:r w:rsidRPr="00115855" w:rsidDel="00115855">
          <w:rPr>
            <w:b/>
            <w:bCs/>
          </w:rPr>
          <w:delText xml:space="preserve">Wet Lab: </w:delText>
        </w:r>
        <w:r w:rsidRPr="00115855" w:rsidDel="00115855">
          <w:delText xml:space="preserve">Yali Liu, </w:delText>
        </w:r>
        <w:r w:rsidR="00B94FE2" w:rsidRPr="00115855" w:rsidDel="00115855">
          <w:delText xml:space="preserve">Xing Kang, </w:delText>
        </w:r>
        <w:r w:rsidR="00A84873" w:rsidRPr="00115855" w:rsidDel="00115855">
          <w:delText>Thomas Kwong.</w:delText>
        </w:r>
      </w:del>
    </w:p>
    <w:p w14:paraId="4A1E969A" w14:textId="5CC8FD85" w:rsidR="00036E91" w:rsidRPr="00115855" w:rsidDel="00115855" w:rsidRDefault="00036E91">
      <w:pPr>
        <w:widowControl/>
        <w:spacing w:before="0" w:after="0" w:line="360" w:lineRule="auto"/>
        <w:rPr>
          <w:del w:id="31" w:author="Jun Yu (MEDT)" w:date="2021-11-10T22:22:00Z"/>
        </w:rPr>
      </w:pPr>
      <w:del w:id="32" w:author="Jun Yu (MEDT)" w:date="2021-11-10T22:22:00Z">
        <w:r w:rsidRPr="00115855" w:rsidDel="00115855">
          <w:rPr>
            <w:b/>
            <w:bCs/>
          </w:rPr>
          <w:delText>Dry Lab:</w:delText>
        </w:r>
        <w:r w:rsidRPr="00115855" w:rsidDel="00115855">
          <w:delText xml:space="preserve"> Yiwei Wang, Han Jing</w:delText>
        </w:r>
        <w:r w:rsidR="009626DE" w:rsidRPr="00115855" w:rsidDel="00115855">
          <w:delText>, Changan Liu, Yanqiang Ding</w:delText>
        </w:r>
        <w:r w:rsidR="00A84873" w:rsidRPr="00115855" w:rsidDel="00115855">
          <w:delText>.</w:delText>
        </w:r>
      </w:del>
    </w:p>
    <w:p w14:paraId="5F0667A1" w14:textId="531ADF03" w:rsidR="00E846A7" w:rsidRPr="00115855" w:rsidDel="00115855" w:rsidRDefault="00E846A7">
      <w:pPr>
        <w:widowControl/>
        <w:spacing w:before="0" w:after="0" w:line="360" w:lineRule="auto"/>
        <w:rPr>
          <w:del w:id="33" w:author="Jun Yu (MEDT)" w:date="2021-11-10T22:22:00Z"/>
        </w:rPr>
      </w:pPr>
      <w:del w:id="34" w:author="Jun Yu (MEDT)" w:date="2021-11-10T22:22:00Z">
        <w:r w:rsidRPr="00115855" w:rsidDel="00115855">
          <w:rPr>
            <w:b/>
            <w:bCs/>
          </w:rPr>
          <w:delText xml:space="preserve">Clinical guidance: </w:delText>
        </w:r>
        <w:r w:rsidRPr="00115855" w:rsidDel="00115855">
          <w:delText>Sunny Wong</w:delText>
        </w:r>
      </w:del>
    </w:p>
    <w:p w14:paraId="3D819617" w14:textId="1C4166A1" w:rsidR="00036E91" w:rsidRPr="00115855" w:rsidDel="00115855" w:rsidRDefault="00036E91">
      <w:pPr>
        <w:widowControl/>
        <w:spacing w:before="0" w:after="0" w:line="360" w:lineRule="auto"/>
        <w:rPr>
          <w:del w:id="35" w:author="Jun Yu (MEDT)" w:date="2021-11-10T22:22:00Z"/>
        </w:rPr>
      </w:pPr>
      <w:del w:id="36" w:author="Jun Yu (MEDT)" w:date="2021-11-10T22:22:00Z">
        <w:r w:rsidRPr="00115855" w:rsidDel="00115855">
          <w:rPr>
            <w:b/>
            <w:bCs/>
          </w:rPr>
          <w:delText>Manuscript revision:</w:delText>
        </w:r>
        <w:r w:rsidRPr="00115855" w:rsidDel="00115855">
          <w:delText xml:space="preserve"> Nick </w:delText>
        </w:r>
        <w:r w:rsidR="00064B49" w:rsidRPr="00115855" w:rsidDel="00115855">
          <w:delText>T</w:delText>
        </w:r>
        <w:r w:rsidRPr="00115855" w:rsidDel="00115855">
          <w:delText>ing</w:delText>
        </w:r>
        <w:r w:rsidR="00A84873" w:rsidRPr="00115855" w:rsidDel="00115855">
          <w:delText>, Thomas Kwong</w:delText>
        </w:r>
        <w:r w:rsidRPr="00115855" w:rsidDel="00115855">
          <w:delText>, Harry Lau</w:delText>
        </w:r>
        <w:r w:rsidR="00D56E03" w:rsidRPr="00115855" w:rsidDel="00115855">
          <w:delText>, SK</w:delText>
        </w:r>
        <w:r w:rsidRPr="00115855" w:rsidDel="00115855">
          <w:delText>.</w:delText>
        </w:r>
      </w:del>
    </w:p>
    <w:p w14:paraId="1400C2D9" w14:textId="6B09EE1B" w:rsidR="00A53B36" w:rsidRPr="00115855" w:rsidDel="00115855" w:rsidRDefault="008C3C02">
      <w:pPr>
        <w:widowControl/>
        <w:spacing w:before="0" w:after="0" w:line="360" w:lineRule="auto"/>
        <w:rPr>
          <w:del w:id="37" w:author="Jun Yu (MEDT)" w:date="2021-11-10T22:22:00Z"/>
        </w:rPr>
      </w:pPr>
      <w:del w:id="38" w:author="Jun Yu (MEDT)" w:date="2021-11-10T22:22:00Z">
        <w:r w:rsidRPr="00115855" w:rsidDel="00115855">
          <w:rPr>
            <w:b/>
            <w:bCs/>
          </w:rPr>
          <w:delText>Study design and supervise</w:delText>
        </w:r>
        <w:r w:rsidR="003724DF" w:rsidRPr="00115855" w:rsidDel="00115855">
          <w:rPr>
            <w:b/>
            <w:bCs/>
          </w:rPr>
          <w:delText>:</w:delText>
        </w:r>
        <w:r w:rsidR="003724DF" w:rsidRPr="00115855" w:rsidDel="00115855">
          <w:delText xml:space="preserve"> </w:delText>
        </w:r>
        <w:r w:rsidR="00036E91" w:rsidRPr="00115855" w:rsidDel="00115855">
          <w:delText>Jun Yu</w:delText>
        </w:r>
      </w:del>
    </w:p>
    <w:p w14:paraId="04E3A4C6" w14:textId="7700744C" w:rsidR="00EB2862" w:rsidRPr="00115855" w:rsidDel="00115855" w:rsidRDefault="00EB2862">
      <w:pPr>
        <w:widowControl/>
        <w:spacing w:before="0" w:after="0" w:line="360" w:lineRule="auto"/>
        <w:rPr>
          <w:del w:id="39" w:author="Jun Yu (MEDT)" w:date="2021-11-10T22:22:00Z"/>
        </w:rPr>
        <w:pPrChange w:id="40" w:author="Jun Yu (MEDT)" w:date="2021-11-10T22:23:00Z">
          <w:pPr>
            <w:widowControl/>
            <w:spacing w:before="0" w:after="0"/>
          </w:pPr>
        </w:pPrChange>
      </w:pPr>
    </w:p>
    <w:p w14:paraId="74F8C687" w14:textId="6E119286" w:rsidR="00A53B36" w:rsidRPr="00115855" w:rsidRDefault="00A53B36" w:rsidP="001F5040">
      <w:pPr>
        <w:widowControl/>
        <w:spacing w:before="0" w:after="0" w:line="360" w:lineRule="auto"/>
        <w:rPr>
          <w:ins w:id="41" w:author="Jun Yu (MEDT)" w:date="2021-11-10T22:16:00Z"/>
          <w:rPrChange w:id="42" w:author="Jun Yu (MEDT)" w:date="2021-11-10T22:22:00Z">
            <w:rPr>
              <w:ins w:id="43" w:author="Jun Yu (MEDT)" w:date="2021-11-10T22:16:00Z"/>
              <w:highlight w:val="yellow"/>
            </w:rPr>
          </w:rPrChange>
        </w:rPr>
      </w:pPr>
      <w:ins w:id="44" w:author="Jun Yu (MEDT)" w:date="2021-11-10T22:15:00Z">
        <w:r w:rsidRPr="00115855">
          <w:rPr>
            <w:kern w:val="0"/>
            <w:rPrChange w:id="45" w:author="Jun Yu (MEDT)" w:date="2021-11-10T22:22:00Z">
              <w:rPr>
                <w:rFonts w:ascii="Arial" w:hAnsi="Arial" w:cs="Arial"/>
                <w:kern w:val="0"/>
              </w:rPr>
            </w:rPrChange>
          </w:rPr>
          <w:t xml:space="preserve">YL </w:t>
        </w:r>
      </w:ins>
      <w:ins w:id="46" w:author="Jun Yu (MEDT)" w:date="2021-11-10T22:14:00Z">
        <w:r w:rsidRPr="00115855">
          <w:rPr>
            <w:kern w:val="0"/>
            <w:rPrChange w:id="47" w:author="Jun Yu (MEDT)" w:date="2021-11-10T22:22:00Z">
              <w:rPr>
                <w:rFonts w:ascii="Arial" w:hAnsi="Arial" w:cs="Arial"/>
                <w:kern w:val="0"/>
              </w:rPr>
            </w:rPrChange>
          </w:rPr>
          <w:t>performed data collection</w:t>
        </w:r>
      </w:ins>
      <w:ins w:id="48" w:author="Jun Yu (MEDT)" w:date="2021-11-10T22:13:00Z">
        <w:r w:rsidRPr="00115855">
          <w:rPr>
            <w:kern w:val="0"/>
            <w:rPrChange w:id="49" w:author="Jun Yu (MEDT)" w:date="2021-11-10T22:22:00Z">
              <w:rPr>
                <w:rFonts w:ascii="Arial" w:hAnsi="Arial" w:cs="Arial"/>
                <w:kern w:val="0"/>
              </w:rPr>
            </w:rPrChange>
          </w:rPr>
          <w:t xml:space="preserve">, </w:t>
        </w:r>
      </w:ins>
      <w:ins w:id="50" w:author="Jun Yu (MEDT)" w:date="2021-11-10T22:14:00Z">
        <w:r w:rsidRPr="00115855">
          <w:rPr>
            <w:kern w:val="0"/>
            <w:rPrChange w:id="51" w:author="Jun Yu (MEDT)" w:date="2021-11-10T22:22:00Z">
              <w:rPr>
                <w:rFonts w:ascii="Arial" w:hAnsi="Arial" w:cs="Arial"/>
                <w:kern w:val="0"/>
              </w:rPr>
            </w:rPrChange>
          </w:rPr>
          <w:t>study design</w:t>
        </w:r>
      </w:ins>
      <w:ins w:id="52" w:author="Jun Yu (MEDT)" w:date="2021-11-10T22:15:00Z">
        <w:r w:rsidRPr="00115855">
          <w:rPr>
            <w:kern w:val="0"/>
            <w:rPrChange w:id="53" w:author="Jun Yu (MEDT)" w:date="2021-11-10T22:22:00Z">
              <w:rPr>
                <w:rFonts w:ascii="Arial" w:hAnsi="Arial" w:cs="Arial"/>
                <w:kern w:val="0"/>
              </w:rPr>
            </w:rPrChange>
          </w:rPr>
          <w:t xml:space="preserve">, </w:t>
        </w:r>
        <w:del w:id="54" w:author="LAU, Cheuk Hay" w:date="2021-11-17T23:11:00Z">
          <w:r w:rsidRPr="00115855" w:rsidDel="00B72E21">
            <w:rPr>
              <w:kern w:val="0"/>
              <w:rPrChange w:id="55" w:author="Jun Yu (MEDT)" w:date="2021-11-10T22:22:00Z">
                <w:rPr>
                  <w:rFonts w:ascii="Arial" w:hAnsi="Arial" w:cs="Arial"/>
                  <w:kern w:val="0"/>
                </w:rPr>
              </w:rPrChange>
            </w:rPr>
            <w:delText>bioinformatioc</w:delText>
          </w:r>
        </w:del>
      </w:ins>
      <w:ins w:id="56" w:author="LAU, Cheuk Hay" w:date="2021-11-17T23:11:00Z">
        <w:r w:rsidR="00B72E21" w:rsidRPr="00B72E21">
          <w:rPr>
            <w:kern w:val="0"/>
          </w:rPr>
          <w:t>bioinformatic</w:t>
        </w:r>
      </w:ins>
      <w:ins w:id="57" w:author="Jun Yu (MEDT)" w:date="2021-11-10T22:15:00Z">
        <w:r w:rsidRPr="00115855">
          <w:rPr>
            <w:kern w:val="0"/>
            <w:rPrChange w:id="58" w:author="Jun Yu (MEDT)" w:date="2021-11-10T22:22:00Z">
              <w:rPr>
                <w:rFonts w:ascii="Arial" w:hAnsi="Arial" w:cs="Arial"/>
                <w:kern w:val="0"/>
              </w:rPr>
            </w:rPrChange>
          </w:rPr>
          <w:t xml:space="preserve"> analyses</w:t>
        </w:r>
      </w:ins>
      <w:ins w:id="59" w:author="Jun Yu (MEDT)" w:date="2021-11-10T22:14:00Z">
        <w:r w:rsidRPr="00115855">
          <w:rPr>
            <w:kern w:val="0"/>
            <w:rPrChange w:id="60" w:author="Jun Yu (MEDT)" w:date="2021-11-10T22:22:00Z">
              <w:rPr>
                <w:rFonts w:ascii="Arial" w:hAnsi="Arial" w:cs="Arial"/>
                <w:kern w:val="0"/>
              </w:rPr>
            </w:rPrChange>
          </w:rPr>
          <w:t xml:space="preserve"> and draft</w:t>
        </w:r>
      </w:ins>
      <w:ins w:id="61" w:author="LAU, Cheuk Hay" w:date="2021-11-17T23:11:00Z">
        <w:r w:rsidR="00B72E21">
          <w:rPr>
            <w:kern w:val="0"/>
          </w:rPr>
          <w:t>ed</w:t>
        </w:r>
      </w:ins>
      <w:ins w:id="62" w:author="Jun Yu (MEDT)" w:date="2021-11-10T22:14:00Z">
        <w:r w:rsidRPr="00115855">
          <w:rPr>
            <w:kern w:val="0"/>
            <w:rPrChange w:id="63" w:author="Jun Yu (MEDT)" w:date="2021-11-10T22:22:00Z">
              <w:rPr>
                <w:rFonts w:ascii="Arial" w:hAnsi="Arial" w:cs="Arial"/>
                <w:kern w:val="0"/>
              </w:rPr>
            </w:rPrChange>
          </w:rPr>
          <w:t xml:space="preserve"> </w:t>
        </w:r>
      </w:ins>
      <w:ins w:id="64" w:author="LAU, Cheuk Hay" w:date="2021-11-17T23:11:00Z">
        <w:r w:rsidR="00B72E21">
          <w:rPr>
            <w:kern w:val="0"/>
          </w:rPr>
          <w:t xml:space="preserve">the </w:t>
        </w:r>
      </w:ins>
      <w:ins w:id="65" w:author="Jun Yu (MEDT)" w:date="2021-11-10T22:15:00Z">
        <w:r w:rsidRPr="00115855">
          <w:rPr>
            <w:kern w:val="0"/>
            <w:rPrChange w:id="66" w:author="Jun Yu (MEDT)" w:date="2021-11-10T22:22:00Z">
              <w:rPr>
                <w:rFonts w:ascii="Arial" w:hAnsi="Arial" w:cs="Arial"/>
                <w:kern w:val="0"/>
              </w:rPr>
            </w:rPrChange>
          </w:rPr>
          <w:t xml:space="preserve">manuscript. </w:t>
        </w:r>
      </w:ins>
      <w:ins w:id="67" w:author="Jun Yu (MEDT)" w:date="2021-11-10T22:16:00Z">
        <w:r w:rsidRPr="00115855">
          <w:rPr>
            <w:rPrChange w:id="68" w:author="Jun Yu (MEDT)" w:date="2021-11-10T22:22:00Z">
              <w:rPr>
                <w:highlight w:val="yellow"/>
              </w:rPr>
            </w:rPrChange>
          </w:rPr>
          <w:t>YL, XK and T</w:t>
        </w:r>
      </w:ins>
      <w:ins w:id="69" w:author="LAU, Cheuk Hay" w:date="2021-11-17T23:12:00Z">
        <w:r w:rsidR="00B72E21">
          <w:t>NY</w:t>
        </w:r>
      </w:ins>
      <w:ins w:id="70" w:author="Jun Yu (MEDT)" w:date="2021-11-10T22:16:00Z">
        <w:r w:rsidRPr="00115855">
          <w:rPr>
            <w:rPrChange w:id="71" w:author="Jun Yu (MEDT)" w:date="2021-11-10T22:22:00Z">
              <w:rPr>
                <w:highlight w:val="yellow"/>
              </w:rPr>
            </w:rPrChange>
          </w:rPr>
          <w:t>K perfo</w:t>
        </w:r>
      </w:ins>
      <w:ins w:id="72" w:author="LAU, Cheuk Hay" w:date="2021-11-17T23:12:00Z">
        <w:r w:rsidR="00B72E21">
          <w:t>r</w:t>
        </w:r>
      </w:ins>
      <w:ins w:id="73" w:author="Jun Yu (MEDT)" w:date="2021-11-10T22:16:00Z">
        <w:del w:id="74" w:author="LAU, Cheuk Hay" w:date="2021-11-17T23:12:00Z">
          <w:r w:rsidRPr="00115855" w:rsidDel="00B72E21">
            <w:rPr>
              <w:rPrChange w:id="75" w:author="Jun Yu (MEDT)" w:date="2021-11-10T22:22:00Z">
                <w:rPr>
                  <w:highlight w:val="yellow"/>
                </w:rPr>
              </w:rPrChange>
            </w:rPr>
            <w:delText>e</w:delText>
          </w:r>
        </w:del>
        <w:r w:rsidRPr="00115855">
          <w:rPr>
            <w:rPrChange w:id="76" w:author="Jun Yu (MEDT)" w:date="2021-11-10T22:22:00Z">
              <w:rPr>
                <w:highlight w:val="yellow"/>
              </w:rPr>
            </w:rPrChange>
          </w:rPr>
          <w:t>m</w:t>
        </w:r>
      </w:ins>
      <w:ins w:id="77" w:author="LAU, Cheuk Hay" w:date="2021-11-17T23:12:00Z">
        <w:r w:rsidR="00B72E21">
          <w:t>e</w:t>
        </w:r>
      </w:ins>
      <w:ins w:id="78" w:author="Jun Yu (MEDT)" w:date="2021-11-10T22:16:00Z">
        <w:r w:rsidRPr="00115855">
          <w:rPr>
            <w:rPrChange w:id="79" w:author="Jun Yu (MEDT)" w:date="2021-11-10T22:22:00Z">
              <w:rPr>
                <w:highlight w:val="yellow"/>
              </w:rPr>
            </w:rPrChange>
          </w:rPr>
          <w:t>d the experiments.</w:t>
        </w:r>
      </w:ins>
      <w:ins w:id="80" w:author="Jun Yu (MEDT)" w:date="2021-11-10T22:17:00Z">
        <w:r w:rsidRPr="00115855">
          <w:t xml:space="preserve"> NLNT</w:t>
        </w:r>
      </w:ins>
      <w:ins w:id="81" w:author="Jun Yu (MEDT)" w:date="2021-11-10T22:18:00Z">
        <w:r w:rsidRPr="00115855">
          <w:t>, HCHL and SKN</w:t>
        </w:r>
      </w:ins>
      <w:ins w:id="82" w:author="Jun Yu (MEDT)" w:date="2021-11-10T22:17:00Z">
        <w:r w:rsidRPr="00115855">
          <w:t xml:space="preserve"> revised the manuscript</w:t>
        </w:r>
      </w:ins>
      <w:ins w:id="83" w:author="Jun Yu (MEDT)" w:date="2021-11-10T22:18:00Z">
        <w:del w:id="84" w:author="LAU, Cheuk Hay" w:date="2021-11-17T23:12:00Z">
          <w:r w:rsidRPr="00115855" w:rsidDel="00B72E21">
            <w:delText>,</w:delText>
          </w:r>
        </w:del>
      </w:ins>
      <w:ins w:id="85" w:author="LAU, Cheuk Hay" w:date="2021-11-17T23:12:00Z">
        <w:r w:rsidR="00B72E21">
          <w:t>.</w:t>
        </w:r>
      </w:ins>
      <w:ins w:id="86" w:author="Jun Yu (MEDT)" w:date="2021-11-10T22:18:00Z">
        <w:r w:rsidRPr="00115855">
          <w:t xml:space="preserve"> </w:t>
        </w:r>
      </w:ins>
      <w:ins w:id="87" w:author="Jun Yu (MEDT)" w:date="2021-11-10T22:19:00Z">
        <w:r w:rsidRPr="00115855">
          <w:t>HJ, YW</w:t>
        </w:r>
      </w:ins>
      <w:ins w:id="88" w:author="LAU, Cheuk Hay" w:date="2021-11-17T23:12:00Z">
        <w:r w:rsidR="00B72E21">
          <w:t xml:space="preserve"> and</w:t>
        </w:r>
      </w:ins>
      <w:ins w:id="89" w:author="Jun Yu (MEDT)" w:date="2021-11-10T22:19:00Z">
        <w:del w:id="90" w:author="LAU, Cheuk Hay" w:date="2021-11-17T23:12:00Z">
          <w:r w:rsidRPr="00115855" w:rsidDel="00B72E21">
            <w:delText>,</w:delText>
          </w:r>
        </w:del>
        <w:r w:rsidRPr="00115855">
          <w:t xml:space="preserve"> CL commented on the bioinformatic</w:t>
        </w:r>
        <w:del w:id="91" w:author="LAU, Cheuk Hay" w:date="2021-11-17T23:13:00Z">
          <w:r w:rsidRPr="00115855" w:rsidDel="00B72E21">
            <w:delText>s</w:delText>
          </w:r>
        </w:del>
        <w:r w:rsidRPr="00115855">
          <w:t xml:space="preserve"> analyses</w:t>
        </w:r>
      </w:ins>
      <w:ins w:id="92" w:author="LAU, Cheuk Hay" w:date="2021-11-17T23:13:00Z">
        <w:r w:rsidR="00B72E21">
          <w:t>.</w:t>
        </w:r>
      </w:ins>
      <w:ins w:id="93" w:author="Jun Yu (MEDT)" w:date="2021-11-10T22:19:00Z">
        <w:del w:id="94" w:author="LAU, Cheuk Hay" w:date="2021-11-17T23:13:00Z">
          <w:r w:rsidRPr="00115855" w:rsidDel="00B72E21">
            <w:delText>,</w:delText>
          </w:r>
        </w:del>
        <w:r w:rsidRPr="00115855">
          <w:t xml:space="preserve"> </w:t>
        </w:r>
      </w:ins>
      <w:ins w:id="95" w:author="Jun Yu (MEDT)" w:date="2021-11-10T22:21:00Z">
        <w:del w:id="96" w:author="LAU, Cheuk Hay" w:date="2021-11-21T00:32:00Z">
          <w:r w:rsidRPr="00115855" w:rsidDel="00B43673">
            <w:delText xml:space="preserve">SW clinical data </w:delText>
          </w:r>
        </w:del>
        <w:del w:id="97" w:author="LAU, Cheuk Hay" w:date="2021-11-17T23:13:00Z">
          <w:r w:rsidRPr="00115855" w:rsidDel="00B72E21">
            <w:delText xml:space="preserve">collection </w:delText>
          </w:r>
        </w:del>
        <w:del w:id="98" w:author="LAU, Cheuk Hay" w:date="2021-11-21T00:32:00Z">
          <w:r w:rsidRPr="00115855" w:rsidDel="00B43673">
            <w:delText>and revise the manuscript</w:delText>
          </w:r>
        </w:del>
        <w:del w:id="99" w:author="LAU, Cheuk Hay" w:date="2021-11-17T23:13:00Z">
          <w:r w:rsidRPr="00115855" w:rsidDel="00B72E21">
            <w:delText>,</w:delText>
          </w:r>
        </w:del>
        <w:del w:id="100" w:author="LAU, Cheuk Hay" w:date="2021-11-21T00:32:00Z">
          <w:r w:rsidRPr="00115855" w:rsidDel="00B43673">
            <w:delText xml:space="preserve"> </w:delText>
          </w:r>
        </w:del>
      </w:ins>
      <w:ins w:id="101" w:author="Jun Yu (MEDT)" w:date="2021-11-10T22:19:00Z">
        <w:r w:rsidRPr="00115855">
          <w:t>JS</w:t>
        </w:r>
      </w:ins>
      <w:ins w:id="102" w:author="Jun Yu (MEDT)" w:date="2021-11-10T22:20:00Z">
        <w:r w:rsidRPr="00115855">
          <w:t xml:space="preserve"> and JJYS commented on the study</w:t>
        </w:r>
      </w:ins>
      <w:ins w:id="103" w:author="LAU, Cheuk Hay" w:date="2021-11-17T23:13:00Z">
        <w:r w:rsidR="00B72E21">
          <w:t>.</w:t>
        </w:r>
      </w:ins>
      <w:ins w:id="104" w:author="Jun Yu (MEDT)" w:date="2021-11-10T22:20:00Z">
        <w:del w:id="105" w:author="LAU, Cheuk Hay" w:date="2021-11-17T23:13:00Z">
          <w:r w:rsidRPr="00115855" w:rsidDel="00B72E21">
            <w:delText>,</w:delText>
          </w:r>
        </w:del>
        <w:r w:rsidRPr="00115855">
          <w:t xml:space="preserve"> </w:t>
        </w:r>
      </w:ins>
      <w:ins w:id="106" w:author="LAU, Cheuk Hay" w:date="2021-11-21T00:32:00Z">
        <w:r w:rsidR="00B43673" w:rsidRPr="00115855">
          <w:t>S</w:t>
        </w:r>
        <w:r w:rsidR="00B43673">
          <w:t>H</w:t>
        </w:r>
        <w:r w:rsidR="00B43673" w:rsidRPr="00115855">
          <w:t xml:space="preserve">W </w:t>
        </w:r>
        <w:r w:rsidR="00B43673">
          <w:t xml:space="preserve">collected </w:t>
        </w:r>
        <w:r w:rsidR="00B43673" w:rsidRPr="00115855">
          <w:t>clinical data and revise</w:t>
        </w:r>
        <w:r w:rsidR="00B43673">
          <w:t>d</w:t>
        </w:r>
        <w:r w:rsidR="00B43673" w:rsidRPr="00115855">
          <w:t xml:space="preserve"> the manuscript</w:t>
        </w:r>
        <w:r w:rsidR="00B43673">
          <w:t>.</w:t>
        </w:r>
        <w:r w:rsidR="00B43673" w:rsidRPr="00115855">
          <w:t xml:space="preserve"> </w:t>
        </w:r>
      </w:ins>
      <w:ins w:id="107" w:author="Jun Yu (MEDT)" w:date="2021-11-10T22:21:00Z">
        <w:r w:rsidRPr="00115855">
          <w:t>JY designed</w:t>
        </w:r>
      </w:ins>
      <w:ins w:id="108" w:author="LAU, Cheuk Hay" w:date="2021-11-17T23:14:00Z">
        <w:r w:rsidR="00B72E21">
          <w:t xml:space="preserve"> and</w:t>
        </w:r>
      </w:ins>
      <w:ins w:id="109" w:author="Jun Yu (MEDT)" w:date="2021-11-10T22:21:00Z">
        <w:del w:id="110" w:author="LAU, Cheuk Hay" w:date="2021-11-17T23:14:00Z">
          <w:r w:rsidRPr="00115855" w:rsidDel="00B72E21">
            <w:delText>,</w:delText>
          </w:r>
        </w:del>
        <w:r w:rsidRPr="00115855">
          <w:t xml:space="preserve"> supervised the </w:t>
        </w:r>
        <w:del w:id="111" w:author="LAU, Cheuk Hay" w:date="2021-11-17T23:14:00Z">
          <w:r w:rsidRPr="00115855" w:rsidDel="00B72E21">
            <w:delText>study and</w:delText>
          </w:r>
        </w:del>
      </w:ins>
      <w:ins w:id="112" w:author="LAU, Cheuk Hay" w:date="2021-11-17T23:14:00Z">
        <w:r w:rsidR="00B72E21" w:rsidRPr="00115855">
          <w:t>study</w:t>
        </w:r>
        <w:r w:rsidR="00B72E21">
          <w:t xml:space="preserve"> and</w:t>
        </w:r>
      </w:ins>
      <w:ins w:id="113" w:author="Jun Yu (MEDT)" w:date="2021-11-10T22:21:00Z">
        <w:r w:rsidRPr="00115855">
          <w:t xml:space="preserve"> revised the </w:t>
        </w:r>
        <w:del w:id="114" w:author="LAU, Cheuk Hay" w:date="2021-11-17T23:14:00Z">
          <w:r w:rsidRPr="00115855" w:rsidDel="00B72E21">
            <w:delText>manuscriot</w:delText>
          </w:r>
        </w:del>
      </w:ins>
      <w:ins w:id="115" w:author="LAU, Cheuk Hay" w:date="2021-11-17T23:14:00Z">
        <w:r w:rsidR="00B72E21" w:rsidRPr="00115855">
          <w:t>manuscript</w:t>
        </w:r>
      </w:ins>
      <w:ins w:id="116" w:author="Jun Yu (MEDT)" w:date="2021-11-10T22:21:00Z">
        <w:r w:rsidRPr="00115855">
          <w:t xml:space="preserve">. </w:t>
        </w:r>
      </w:ins>
      <w:ins w:id="117" w:author="LAU, Cheuk Hay" w:date="2021-11-17T23:14:00Z">
        <w:r w:rsidR="00B72E21">
          <w:t>All authors approved the final version of manuscript.</w:t>
        </w:r>
      </w:ins>
    </w:p>
    <w:p w14:paraId="221F1ED1" w14:textId="77777777" w:rsidR="00A53B36" w:rsidRDefault="00A53B36">
      <w:pPr>
        <w:widowControl/>
        <w:spacing w:before="0" w:after="0" w:line="360" w:lineRule="auto"/>
        <w:rPr>
          <w:ins w:id="118" w:author="Jun Yu (MEDT)" w:date="2021-11-10T22:13:00Z"/>
          <w:b/>
        </w:rPr>
        <w:pPrChange w:id="119" w:author="Jun Yu (MEDT)" w:date="2021-11-10T22:23:00Z">
          <w:pPr>
            <w:widowControl/>
            <w:spacing w:before="0" w:after="0"/>
          </w:pPr>
        </w:pPrChange>
      </w:pPr>
    </w:p>
    <w:p w14:paraId="070BA737" w14:textId="21A11EA2" w:rsidR="00EB2862" w:rsidRPr="00895B2F" w:rsidRDefault="00EB2862">
      <w:pPr>
        <w:widowControl/>
        <w:spacing w:before="0" w:after="0" w:line="360" w:lineRule="auto"/>
        <w:rPr>
          <w:b/>
        </w:rPr>
        <w:pPrChange w:id="120" w:author="Jun Yu (MEDT)" w:date="2021-11-10T22:23:00Z">
          <w:pPr>
            <w:widowControl/>
            <w:spacing w:before="0" w:after="0"/>
          </w:pPr>
        </w:pPrChange>
      </w:pPr>
      <w:del w:id="121" w:author="LAU, Cheuk Hay" w:date="2021-11-17T23:15:00Z">
        <w:r w:rsidRPr="00895B2F" w:rsidDel="00B72E21">
          <w:rPr>
            <w:b/>
          </w:rPr>
          <w:delText>Achnowleagment</w:delText>
        </w:r>
      </w:del>
      <w:ins w:id="122" w:author="LAU, Cheuk Hay" w:date="2021-11-17T23:15:00Z">
        <w:r w:rsidR="00B72E21" w:rsidRPr="00895B2F">
          <w:rPr>
            <w:b/>
          </w:rPr>
          <w:t>Acknowledgement</w:t>
        </w:r>
      </w:ins>
    </w:p>
    <w:p w14:paraId="5B75808A" w14:textId="4EBCEC21" w:rsidR="00B72E21" w:rsidRDefault="00115855">
      <w:pPr>
        <w:widowControl/>
        <w:spacing w:before="0" w:after="0" w:line="360" w:lineRule="auto"/>
        <w:rPr>
          <w:ins w:id="123" w:author="LAU, Cheuk Hay" w:date="2021-11-17T23:15:00Z"/>
        </w:rPr>
      </w:pPr>
      <w:ins w:id="124" w:author="Jun Yu (MEDT)" w:date="2021-11-10T22:22:00Z">
        <w:r>
          <w:t>We would like to thank</w:t>
        </w:r>
        <w:del w:id="125" w:author="LAU, Cheuk Hay" w:date="2021-11-17T23:15:00Z">
          <w:r w:rsidDel="00B72E21">
            <w:delText>s</w:delText>
          </w:r>
        </w:del>
        <w:r>
          <w:t xml:space="preserve"> </w:t>
        </w:r>
      </w:ins>
      <w:r w:rsidR="00EB2862" w:rsidRPr="00895B2F">
        <w:t xml:space="preserve">Weixin Liu, </w:t>
      </w:r>
      <w:proofErr w:type="spellStart"/>
      <w:r w:rsidR="00EB2862" w:rsidRPr="00895B2F">
        <w:t>Yanqiang</w:t>
      </w:r>
      <w:proofErr w:type="spellEnd"/>
      <w:r w:rsidR="00EB2862" w:rsidRPr="00895B2F">
        <w:t xml:space="preserve"> Ding</w:t>
      </w:r>
      <w:r w:rsidR="00B94FE2" w:rsidRPr="00895B2F">
        <w:t xml:space="preserve">, Andrew </w:t>
      </w:r>
      <w:proofErr w:type="spellStart"/>
      <w:r w:rsidR="00B94FE2" w:rsidRPr="00895B2F">
        <w:t>Maltez</w:t>
      </w:r>
      <w:proofErr w:type="spellEnd"/>
      <w:r w:rsidR="00B94FE2" w:rsidRPr="00895B2F">
        <w:t xml:space="preserve"> Thomas</w:t>
      </w:r>
      <w:del w:id="126" w:author="LAU, Cheuk Hay" w:date="2021-11-17T23:15:00Z">
        <w:r w:rsidR="00B94FE2" w:rsidRPr="00895B2F" w:rsidDel="00B72E21">
          <w:delText>,</w:delText>
        </w:r>
      </w:del>
      <w:r w:rsidR="00B94FE2" w:rsidRPr="00895B2F">
        <w:t xml:space="preserve"> </w:t>
      </w:r>
      <w:ins w:id="127" w:author="LAU, Cheuk Hay" w:date="2021-11-17T23:15:00Z">
        <w:r w:rsidR="00B72E21">
          <w:t xml:space="preserve">and </w:t>
        </w:r>
      </w:ins>
      <w:r w:rsidR="00B94FE2" w:rsidRPr="00895B2F">
        <w:t xml:space="preserve">Nicola </w:t>
      </w:r>
      <w:proofErr w:type="spellStart"/>
      <w:r w:rsidR="00B94FE2" w:rsidRPr="00895B2F">
        <w:t>Segata</w:t>
      </w:r>
      <w:proofErr w:type="spellEnd"/>
      <w:ins w:id="128" w:author="Jun Yu (MEDT)" w:date="2021-11-10T22:22:00Z">
        <w:r>
          <w:t xml:space="preserve"> for their comments on bioin</w:t>
        </w:r>
      </w:ins>
      <w:ins w:id="129" w:author="Jun Yu (MEDT)" w:date="2021-11-10T22:23:00Z">
        <w:r>
          <w:t>formatic</w:t>
        </w:r>
        <w:del w:id="130" w:author="LAU, Cheuk Hay" w:date="2021-11-21T21:53:00Z">
          <w:r w:rsidDel="00684A51">
            <w:delText>s</w:delText>
          </w:r>
        </w:del>
        <w:r>
          <w:t xml:space="preserve"> </w:t>
        </w:r>
        <w:del w:id="131" w:author="LAU, Cheuk Hay" w:date="2021-11-17T23:15:00Z">
          <w:r w:rsidDel="00B72E21">
            <w:delText>nalyses</w:delText>
          </w:r>
        </w:del>
      </w:ins>
      <w:ins w:id="132" w:author="LAU, Cheuk Hay" w:date="2021-11-17T23:15:00Z">
        <w:r w:rsidR="00B72E21">
          <w:t>analyses</w:t>
        </w:r>
      </w:ins>
      <w:ins w:id="133" w:author="Jun Yu (MEDT)" w:date="2021-11-10T22:23:00Z">
        <w:r>
          <w:t>.</w:t>
        </w:r>
      </w:ins>
    </w:p>
    <w:p w14:paraId="00849D9D" w14:textId="77777777" w:rsidR="00B72E21" w:rsidRDefault="00B72E21">
      <w:pPr>
        <w:widowControl/>
        <w:spacing w:before="0" w:after="0" w:line="360" w:lineRule="auto"/>
        <w:rPr>
          <w:ins w:id="134" w:author="LAU, Cheuk Hay" w:date="2021-11-17T23:15:00Z"/>
        </w:rPr>
      </w:pPr>
    </w:p>
    <w:p w14:paraId="00CDA9FB" w14:textId="77777777" w:rsidR="00B72E21" w:rsidRDefault="00B72E21">
      <w:pPr>
        <w:widowControl/>
        <w:spacing w:before="0" w:after="0" w:line="360" w:lineRule="auto"/>
        <w:rPr>
          <w:ins w:id="135" w:author="LAU, Cheuk Hay" w:date="2021-11-17T23:15:00Z"/>
          <w:b/>
          <w:bCs/>
        </w:rPr>
      </w:pPr>
      <w:ins w:id="136" w:author="LAU, Cheuk Hay" w:date="2021-11-17T23:15:00Z">
        <w:r>
          <w:rPr>
            <w:b/>
            <w:bCs/>
          </w:rPr>
          <w:t>Fundings</w:t>
        </w:r>
      </w:ins>
    </w:p>
    <w:p w14:paraId="5035EB16" w14:textId="03215F59" w:rsidR="00036E91" w:rsidRPr="00895B2F" w:rsidRDefault="00115855" w:rsidP="00B72E21">
      <w:pPr>
        <w:widowControl/>
        <w:spacing w:before="0" w:after="0" w:line="360" w:lineRule="auto"/>
        <w:rPr>
          <w:b/>
          <w:bCs/>
          <w:kern w:val="44"/>
        </w:rPr>
      </w:pPr>
      <w:ins w:id="137" w:author="Jun Yu (MEDT)" w:date="2021-11-10T22:23:00Z">
        <w:r>
          <w:t xml:space="preserve"> </w:t>
        </w:r>
      </w:ins>
      <w:r w:rsidR="00036E91" w:rsidRPr="00895B2F">
        <w:br w:type="page"/>
      </w:r>
    </w:p>
    <w:p w14:paraId="7CBC66F3" w14:textId="61112872" w:rsidR="007F31CE" w:rsidRPr="005534D9" w:rsidRDefault="007F31CE" w:rsidP="005534D9">
      <w:pPr>
        <w:pStyle w:val="title10831"/>
        <w:spacing w:before="0" w:after="0" w:line="480" w:lineRule="auto"/>
        <w:jc w:val="both"/>
        <w:rPr>
          <w:b w:val="0"/>
          <w:bCs w:val="0"/>
        </w:rPr>
      </w:pPr>
      <w:commentRangeStart w:id="138"/>
      <w:r>
        <w:lastRenderedPageBreak/>
        <w:t>A</w:t>
      </w:r>
      <w:ins w:id="139" w:author="LAU, Cheuk Hay" w:date="2021-11-18T17:38:00Z">
        <w:r w:rsidR="00955EC5">
          <w:t>BSTRACT</w:t>
        </w:r>
      </w:ins>
      <w:del w:id="140" w:author="LAU, Cheuk Hay" w:date="2021-11-18T17:38:00Z">
        <w:r w:rsidDel="00955EC5">
          <w:delText>bstract</w:delText>
        </w:r>
      </w:del>
      <w:commentRangeEnd w:id="138"/>
      <w:r w:rsidR="001630EF">
        <w:rPr>
          <w:rStyle w:val="a7"/>
          <w:b w:val="0"/>
          <w:bCs w:val="0"/>
          <w:kern w:val="2"/>
        </w:rPr>
        <w:commentReference w:id="138"/>
      </w:r>
    </w:p>
    <w:p w14:paraId="3BD012A3" w14:textId="59FA8A31" w:rsidR="007829D5" w:rsidRPr="00895B2F" w:rsidRDefault="007829D5" w:rsidP="007829D5">
      <w:pPr>
        <w:rPr>
          <w:rFonts w:eastAsiaTheme="minorEastAsia"/>
        </w:rPr>
      </w:pPr>
      <w:r w:rsidRPr="00895B2F">
        <w:rPr>
          <w:rFonts w:eastAsiaTheme="minorEastAsia"/>
          <w:b/>
          <w:bCs/>
        </w:rPr>
        <w:t>Background</w:t>
      </w:r>
      <w:ins w:id="141" w:author="LAU, Cheuk Hay" w:date="2021-11-18T17:38:00Z">
        <w:r w:rsidR="00955EC5">
          <w:rPr>
            <w:rFonts w:eastAsiaTheme="minorEastAsia"/>
            <w:b/>
            <w:bCs/>
          </w:rPr>
          <w:t xml:space="preserve"> &amp; Aims:</w:t>
        </w:r>
      </w:ins>
      <w:r w:rsidRPr="00895B2F">
        <w:rPr>
          <w:rFonts w:eastAsiaTheme="minorEastAsia"/>
          <w:b/>
          <w:bCs/>
        </w:rPr>
        <w:t xml:space="preserve"> </w:t>
      </w:r>
      <w:ins w:id="142" w:author="LAU, Cheuk Hay" w:date="2021-11-18T17:40:00Z">
        <w:r w:rsidR="00955EC5">
          <w:rPr>
            <w:rFonts w:eastAsiaTheme="minorEastAsia"/>
          </w:rPr>
          <w:t xml:space="preserve">Enteric fungi </w:t>
        </w:r>
      </w:ins>
      <w:ins w:id="143" w:author="LAU, Cheuk Hay" w:date="2021-11-18T17:41:00Z">
        <w:r w:rsidR="00955EC5">
          <w:rPr>
            <w:rFonts w:eastAsiaTheme="minorEastAsia"/>
          </w:rPr>
          <w:t xml:space="preserve">is a major </w:t>
        </w:r>
      </w:ins>
      <w:del w:id="144" w:author="LAU, Cheuk Hay" w:date="2021-11-18T17:41:00Z">
        <w:r w:rsidRPr="00895B2F" w:rsidDel="00955EC5">
          <w:rPr>
            <w:rFonts w:eastAsiaTheme="minorEastAsia"/>
          </w:rPr>
          <w:delText>Gut microbiota alteration</w:delText>
        </w:r>
      </w:del>
      <w:del w:id="145" w:author="LAU, Cheuk Hay" w:date="2021-11-18T17:39:00Z">
        <w:r w:rsidRPr="00895B2F" w:rsidDel="00955EC5">
          <w:rPr>
            <w:rFonts w:eastAsiaTheme="minorEastAsia"/>
          </w:rPr>
          <w:delText>s</w:delText>
        </w:r>
      </w:del>
      <w:del w:id="146" w:author="LAU, Cheuk Hay" w:date="2021-11-18T17:41:00Z">
        <w:r w:rsidRPr="00895B2F" w:rsidDel="00955EC5">
          <w:rPr>
            <w:rFonts w:eastAsiaTheme="minorEastAsia"/>
          </w:rPr>
          <w:delText xml:space="preserve"> </w:delText>
        </w:r>
      </w:del>
      <w:del w:id="147" w:author="LAU, Cheuk Hay" w:date="2021-11-18T17:39:00Z">
        <w:r w:rsidRPr="00895B2F" w:rsidDel="00955EC5">
          <w:rPr>
            <w:rFonts w:eastAsiaTheme="minorEastAsia"/>
          </w:rPr>
          <w:delText>are</w:delText>
        </w:r>
      </w:del>
      <w:del w:id="148" w:author="LAU, Cheuk Hay" w:date="2021-11-18T17:41:00Z">
        <w:r w:rsidRPr="00895B2F" w:rsidDel="00955EC5">
          <w:rPr>
            <w:rFonts w:eastAsiaTheme="minorEastAsia"/>
          </w:rPr>
          <w:delText xml:space="preserve"> associated with colorectal cancer (CRC)</w:delText>
        </w:r>
      </w:del>
      <w:del w:id="149" w:author="LAU, Cheuk Hay" w:date="2021-11-18T17:40:00Z">
        <w:r w:rsidRPr="00895B2F" w:rsidDel="00955EC5">
          <w:rPr>
            <w:rFonts w:eastAsiaTheme="minorEastAsia"/>
          </w:rPr>
          <w:delText xml:space="preserve"> pathogenesis</w:delText>
        </w:r>
      </w:del>
      <w:del w:id="150" w:author="LAU, Cheuk Hay" w:date="2021-11-18T17:41:00Z">
        <w:r w:rsidRPr="00895B2F" w:rsidDel="00955EC5">
          <w:rPr>
            <w:rFonts w:eastAsiaTheme="minorEastAsia"/>
          </w:rPr>
          <w:delText xml:space="preserve">. However, the role of enteric fungi, an essential </w:delText>
        </w:r>
      </w:del>
      <w:r w:rsidRPr="00895B2F">
        <w:rPr>
          <w:rFonts w:eastAsiaTheme="minorEastAsia"/>
        </w:rPr>
        <w:t xml:space="preserve">component of </w:t>
      </w:r>
      <w:ins w:id="151" w:author="LAU, Cheuk Hay" w:date="2021-11-18T17:41:00Z">
        <w:r w:rsidR="00955EC5">
          <w:rPr>
            <w:rFonts w:eastAsiaTheme="minorEastAsia"/>
          </w:rPr>
          <w:t xml:space="preserve">human </w:t>
        </w:r>
      </w:ins>
      <w:r w:rsidRPr="00895B2F">
        <w:rPr>
          <w:rFonts w:eastAsiaTheme="minorEastAsia"/>
        </w:rPr>
        <w:t xml:space="preserve">gut microbiota, </w:t>
      </w:r>
      <w:ins w:id="152" w:author="LAU, Cheuk Hay" w:date="2021-11-18T17:41:00Z">
        <w:r w:rsidR="00955EC5">
          <w:rPr>
            <w:rFonts w:eastAsiaTheme="minorEastAsia"/>
          </w:rPr>
          <w:t xml:space="preserve">but its role </w:t>
        </w:r>
      </w:ins>
      <w:r w:rsidRPr="00895B2F">
        <w:rPr>
          <w:rFonts w:eastAsiaTheme="minorEastAsia"/>
        </w:rPr>
        <w:t xml:space="preserve">in </w:t>
      </w:r>
      <w:ins w:id="153" w:author="LAU, Cheuk Hay" w:date="2021-11-18T17:41:00Z">
        <w:r w:rsidR="00955EC5">
          <w:rPr>
            <w:rFonts w:eastAsiaTheme="minorEastAsia"/>
          </w:rPr>
          <w:t>colorectal cancer (</w:t>
        </w:r>
      </w:ins>
      <w:r w:rsidRPr="00895B2F">
        <w:rPr>
          <w:rFonts w:eastAsiaTheme="minorEastAsia"/>
        </w:rPr>
        <w:t>CRC</w:t>
      </w:r>
      <w:ins w:id="154" w:author="LAU, Cheuk Hay" w:date="2021-11-18T17:41:00Z">
        <w:r w:rsidR="00955EC5">
          <w:rPr>
            <w:rFonts w:eastAsiaTheme="minorEastAsia"/>
          </w:rPr>
          <w:t>)</w:t>
        </w:r>
      </w:ins>
      <w:r w:rsidRPr="00895B2F">
        <w:rPr>
          <w:rFonts w:eastAsiaTheme="minorEastAsia"/>
        </w:rPr>
        <w:t xml:space="preserve"> remains largely elusive. We aim</w:t>
      </w:r>
      <w:ins w:id="155" w:author="LAU, Cheuk Hay" w:date="2021-11-18T17:42:00Z">
        <w:r w:rsidR="00955EC5">
          <w:rPr>
            <w:rFonts w:eastAsiaTheme="minorEastAsia"/>
          </w:rPr>
          <w:t>ed</w:t>
        </w:r>
      </w:ins>
      <w:r w:rsidRPr="00895B2F">
        <w:rPr>
          <w:rFonts w:eastAsiaTheme="minorEastAsia"/>
        </w:rPr>
        <w:t xml:space="preserve"> to </w:t>
      </w:r>
      <w:ins w:id="156" w:author="LAU, Cheuk Hay" w:date="2021-11-18T17:41:00Z">
        <w:r w:rsidR="00955EC5">
          <w:rPr>
            <w:rFonts w:eastAsiaTheme="minorEastAsia"/>
          </w:rPr>
          <w:t>conduct a meta</w:t>
        </w:r>
      </w:ins>
      <w:ins w:id="157" w:author="LAU, Cheuk Hay" w:date="2021-11-18T17:42:00Z">
        <w:r w:rsidR="00955EC5">
          <w:rPr>
            <w:rFonts w:eastAsiaTheme="minorEastAsia"/>
          </w:rPr>
          <w:t>-analysis to uncover</w:t>
        </w:r>
      </w:ins>
      <w:del w:id="158" w:author="LAU, Cheuk Hay" w:date="2021-11-18T17:42:00Z">
        <w:r w:rsidRPr="00895B2F" w:rsidDel="00955EC5">
          <w:rPr>
            <w:rFonts w:eastAsiaTheme="minorEastAsia"/>
          </w:rPr>
          <w:delText>characterize</w:delText>
        </w:r>
      </w:del>
      <w:r w:rsidRPr="00895B2F">
        <w:rPr>
          <w:rFonts w:eastAsiaTheme="minorEastAsia"/>
        </w:rPr>
        <w:t xml:space="preserve"> the contribution of </w:t>
      </w:r>
      <w:ins w:id="159" w:author="LAU, Cheuk Hay" w:date="2021-11-18T17:42:00Z">
        <w:r w:rsidR="00955EC5">
          <w:rPr>
            <w:rFonts w:eastAsiaTheme="minorEastAsia"/>
          </w:rPr>
          <w:t xml:space="preserve">fungal mycobiota </w:t>
        </w:r>
      </w:ins>
      <w:del w:id="160" w:author="LAU, Cheuk Hay" w:date="2021-11-18T17:42:00Z">
        <w:r w:rsidRPr="00895B2F" w:rsidDel="00955EC5">
          <w:rPr>
            <w:rFonts w:eastAsiaTheme="minorEastAsia"/>
          </w:rPr>
          <w:delText xml:space="preserve">enteric fungi </w:delText>
        </w:r>
      </w:del>
      <w:r w:rsidRPr="00895B2F">
        <w:rPr>
          <w:rFonts w:eastAsiaTheme="minorEastAsia"/>
        </w:rPr>
        <w:t xml:space="preserve">to </w:t>
      </w:r>
      <w:del w:id="161" w:author="LAU, Cheuk Hay" w:date="2021-11-18T17:42:00Z">
        <w:r w:rsidRPr="00895B2F" w:rsidDel="00955EC5">
          <w:rPr>
            <w:rFonts w:eastAsiaTheme="minorEastAsia"/>
          </w:rPr>
          <w:delText xml:space="preserve">the development of </w:delText>
        </w:r>
      </w:del>
      <w:r w:rsidRPr="00895B2F">
        <w:rPr>
          <w:rFonts w:eastAsiaTheme="minorEastAsia"/>
        </w:rPr>
        <w:t>CRC</w:t>
      </w:r>
      <w:ins w:id="162" w:author="LAU, Cheuk Hay" w:date="2021-11-18T17:42:00Z">
        <w:r w:rsidR="00955EC5">
          <w:rPr>
            <w:rFonts w:eastAsiaTheme="minorEastAsia"/>
          </w:rPr>
          <w:t xml:space="preserve"> progression</w:t>
        </w:r>
      </w:ins>
      <w:r w:rsidRPr="00895B2F">
        <w:rPr>
          <w:rFonts w:eastAsiaTheme="minorEastAsia"/>
        </w:rPr>
        <w:t>.</w:t>
      </w:r>
    </w:p>
    <w:p w14:paraId="002B18E7" w14:textId="69C43E82" w:rsidR="007829D5" w:rsidRPr="00895B2F" w:rsidRDefault="007829D5" w:rsidP="00964646">
      <w:pPr>
        <w:rPr>
          <w:rFonts w:eastAsiaTheme="minorEastAsia"/>
        </w:rPr>
      </w:pPr>
      <w:r w:rsidRPr="00895B2F">
        <w:rPr>
          <w:rFonts w:eastAsiaTheme="minorEastAsia"/>
          <w:b/>
          <w:bCs/>
        </w:rPr>
        <w:t>Methods</w:t>
      </w:r>
      <w:ins w:id="163" w:author="LAU, Cheuk Hay" w:date="2021-11-18T17:42:00Z">
        <w:r w:rsidR="00955EC5">
          <w:rPr>
            <w:rFonts w:eastAsiaTheme="minorEastAsia"/>
            <w:b/>
            <w:bCs/>
          </w:rPr>
          <w:t>:</w:t>
        </w:r>
      </w:ins>
      <w:r w:rsidRPr="00895B2F">
        <w:rPr>
          <w:rFonts w:eastAsiaTheme="minorEastAsia"/>
          <w:b/>
          <w:bCs/>
        </w:rPr>
        <w:t xml:space="preserve"> </w:t>
      </w:r>
      <w:r w:rsidRPr="00895B2F">
        <w:rPr>
          <w:rFonts w:eastAsiaTheme="minorEastAsia"/>
        </w:rPr>
        <w:t xml:space="preserve">We </w:t>
      </w:r>
      <w:ins w:id="164" w:author="LAU, Cheuk Hay" w:date="2021-11-18T17:44:00Z">
        <w:r w:rsidR="00D149FC">
          <w:rPr>
            <w:rFonts w:eastAsiaTheme="minorEastAsia"/>
          </w:rPr>
          <w:t xml:space="preserve">retrieved </w:t>
        </w:r>
      </w:ins>
      <w:del w:id="165" w:author="LAU, Cheuk Hay" w:date="2021-11-18T17:44:00Z">
        <w:r w:rsidRPr="00895B2F" w:rsidDel="00D149FC">
          <w:rPr>
            <w:rFonts w:eastAsiaTheme="minorEastAsia"/>
          </w:rPr>
          <w:delText xml:space="preserve">performed </w:delText>
        </w:r>
      </w:del>
      <w:ins w:id="166" w:author="LAU, Cheuk Hay" w:date="2021-11-18T17:43:00Z">
        <w:r w:rsidR="00D149FC">
          <w:rPr>
            <w:rFonts w:eastAsiaTheme="minorEastAsia"/>
          </w:rPr>
          <w:t xml:space="preserve">fecal </w:t>
        </w:r>
      </w:ins>
      <w:del w:id="167" w:author="LAU, Cheuk Hay" w:date="2021-11-18T17:43:00Z">
        <w:r w:rsidRPr="00895B2F" w:rsidDel="00D149FC">
          <w:rPr>
            <w:rFonts w:eastAsiaTheme="minorEastAsia"/>
          </w:rPr>
          <w:delText xml:space="preserve">shotgun </w:delText>
        </w:r>
      </w:del>
      <w:r w:rsidRPr="00895B2F">
        <w:rPr>
          <w:rFonts w:eastAsiaTheme="minorEastAsia"/>
        </w:rPr>
        <w:t xml:space="preserve">metagenomic </w:t>
      </w:r>
      <w:ins w:id="168" w:author="LAU, Cheuk Hay" w:date="2021-11-18T17:43:00Z">
        <w:r w:rsidR="00D149FC">
          <w:rPr>
            <w:rFonts w:eastAsiaTheme="minorEastAsia"/>
          </w:rPr>
          <w:t xml:space="preserve">datasets </w:t>
        </w:r>
      </w:ins>
      <w:ins w:id="169" w:author="LAU, Cheuk Hay" w:date="2021-11-18T17:44:00Z">
        <w:r w:rsidR="00D149FC">
          <w:rPr>
            <w:rFonts w:eastAsiaTheme="minorEastAsia"/>
          </w:rPr>
          <w:t xml:space="preserve">from 7 previous publications and </w:t>
        </w:r>
      </w:ins>
      <w:ins w:id="170" w:author="LAU, Cheuk Hay" w:date="2021-11-19T23:44:00Z">
        <w:r w:rsidR="00275035">
          <w:rPr>
            <w:rFonts w:eastAsiaTheme="minorEastAsia"/>
          </w:rPr>
          <w:t>established</w:t>
        </w:r>
      </w:ins>
      <w:ins w:id="171" w:author="LAU, Cheuk Hay" w:date="2021-11-18T17:44:00Z">
        <w:r w:rsidR="00D149FC">
          <w:rPr>
            <w:rFonts w:eastAsiaTheme="minorEastAsia"/>
          </w:rPr>
          <w:t xml:space="preserve"> an additional </w:t>
        </w:r>
      </w:ins>
      <w:ins w:id="172" w:author="LAU, Cheuk Hay" w:date="2021-11-18T17:47:00Z">
        <w:r w:rsidR="00D149FC">
          <w:rPr>
            <w:rFonts w:eastAsiaTheme="minorEastAsia"/>
          </w:rPr>
          <w:t xml:space="preserve">metagenomic </w:t>
        </w:r>
      </w:ins>
      <w:del w:id="173" w:author="LAU, Cheuk Hay" w:date="2021-11-18T17:44:00Z">
        <w:r w:rsidRPr="00895B2F" w:rsidDel="00D149FC">
          <w:rPr>
            <w:rFonts w:eastAsiaTheme="minorEastAsia"/>
          </w:rPr>
          <w:delText xml:space="preserve">analyses of 1325 fecal samples from seven public datasets and one new </w:delText>
        </w:r>
      </w:del>
      <w:r w:rsidRPr="00895B2F">
        <w:rPr>
          <w:rFonts w:eastAsiaTheme="minorEastAsia"/>
        </w:rPr>
        <w:t>cohort</w:t>
      </w:r>
      <w:ins w:id="174" w:author="LAU, Cheuk Hay" w:date="2021-11-18T17:45:00Z">
        <w:r w:rsidR="00D149FC">
          <w:rPr>
            <w:rFonts w:eastAsiaTheme="minorEastAsia"/>
          </w:rPr>
          <w:t xml:space="preserve">, </w:t>
        </w:r>
      </w:ins>
      <w:ins w:id="175" w:author="LAU, Cheuk Hay" w:date="2021-11-18T17:46:00Z">
        <w:r w:rsidR="00D149FC">
          <w:rPr>
            <w:rFonts w:eastAsiaTheme="minorEastAsia"/>
          </w:rPr>
          <w:t>totaling</w:t>
        </w:r>
      </w:ins>
      <w:ins w:id="176" w:author="LAU, Cheuk Hay" w:date="2021-11-18T17:45:00Z">
        <w:r w:rsidR="00D149FC">
          <w:rPr>
            <w:rFonts w:eastAsiaTheme="minorEastAsia"/>
          </w:rPr>
          <w:t xml:space="preserve"> 1,329 metagenomes</w:t>
        </w:r>
        <w:del w:id="177" w:author="LIN, Yufeng" w:date="2021-11-26T13:39:00Z">
          <w:r w:rsidR="00D149FC" w:rsidDel="00243AC8">
            <w:rPr>
              <w:rFonts w:eastAsiaTheme="minorEastAsia"/>
            </w:rPr>
            <w:delText xml:space="preserve"> </w:delText>
          </w:r>
        </w:del>
      </w:ins>
      <w:r w:rsidRPr="00895B2F">
        <w:rPr>
          <w:rFonts w:eastAsiaTheme="minorEastAsia"/>
        </w:rPr>
        <w:t xml:space="preserve"> (454 CRC</w:t>
      </w:r>
      <w:del w:id="178" w:author="LAU, Cheuk Hay" w:date="2021-11-18T17:47:00Z">
        <w:r w:rsidRPr="00895B2F" w:rsidDel="00D149FC">
          <w:rPr>
            <w:rFonts w:eastAsiaTheme="minorEastAsia"/>
          </w:rPr>
          <w:delText xml:space="preserve"> patients</w:delText>
        </w:r>
      </w:del>
      <w:r w:rsidRPr="00895B2F">
        <w:rPr>
          <w:rFonts w:eastAsiaTheme="minorEastAsia"/>
        </w:rPr>
        <w:t xml:space="preserve">, 350 </w:t>
      </w:r>
      <w:del w:id="179" w:author="LAU, Cheuk Hay" w:date="2021-11-18T17:45:00Z">
        <w:r w:rsidRPr="00895B2F" w:rsidDel="00D149FC">
          <w:rPr>
            <w:rFonts w:eastAsiaTheme="minorEastAsia"/>
          </w:rPr>
          <w:delText>A</w:delText>
        </w:r>
      </w:del>
      <w:ins w:id="180" w:author="LAU, Cheuk Hay" w:date="2021-11-18T17:47:00Z">
        <w:r w:rsidR="00D149FC">
          <w:rPr>
            <w:rFonts w:eastAsiaTheme="minorEastAsia"/>
          </w:rPr>
          <w:t>a</w:t>
        </w:r>
      </w:ins>
      <w:r w:rsidRPr="00895B2F">
        <w:rPr>
          <w:rFonts w:eastAsiaTheme="minorEastAsia"/>
        </w:rPr>
        <w:t xml:space="preserve">denoma </w:t>
      </w:r>
      <w:del w:id="181" w:author="LAU, Cheuk Hay" w:date="2021-11-18T17:45:00Z">
        <w:r w:rsidRPr="00895B2F" w:rsidDel="00D149FC">
          <w:rPr>
            <w:rFonts w:eastAsiaTheme="minorEastAsia"/>
          </w:rPr>
          <w:delText xml:space="preserve">patients </w:delText>
        </w:r>
      </w:del>
      <w:r w:rsidRPr="00895B2F">
        <w:rPr>
          <w:rFonts w:eastAsiaTheme="minorEastAsia"/>
        </w:rPr>
        <w:t xml:space="preserve">and </w:t>
      </w:r>
      <w:ins w:id="182" w:author="LAU, Cheuk Hay" w:date="2021-11-18T17:45:00Z">
        <w:r w:rsidR="00D149FC">
          <w:rPr>
            <w:rFonts w:eastAsiaTheme="minorEastAsia"/>
          </w:rPr>
          <w:t>525</w:t>
        </w:r>
      </w:ins>
      <w:del w:id="183" w:author="LAU, Cheuk Hay" w:date="2021-11-18T17:46:00Z">
        <w:r w:rsidRPr="00895B2F" w:rsidDel="00D149FC">
          <w:rPr>
            <w:rFonts w:eastAsiaTheme="minorEastAsia"/>
          </w:rPr>
          <w:delText>216</w:delText>
        </w:r>
      </w:del>
      <w:r w:rsidRPr="00895B2F">
        <w:rPr>
          <w:rFonts w:eastAsiaTheme="minorEastAsia"/>
        </w:rPr>
        <w:t xml:space="preserve"> healthy controls).</w:t>
      </w:r>
      <w:r w:rsidR="00AC1DC3" w:rsidRPr="00895B2F">
        <w:rPr>
          <w:rFonts w:eastAsiaTheme="minorEastAsia"/>
        </w:rPr>
        <w:t xml:space="preserve"> </w:t>
      </w:r>
      <w:ins w:id="184" w:author="LAU, Cheuk Hay" w:date="2021-11-18T17:51:00Z">
        <w:r w:rsidR="00EB57BC">
          <w:rPr>
            <w:rFonts w:eastAsiaTheme="minorEastAsia"/>
          </w:rPr>
          <w:t xml:space="preserve">Analyses </w:t>
        </w:r>
      </w:ins>
      <w:ins w:id="185" w:author="LAU, Cheuk Hay" w:date="2021-11-20T00:03:00Z">
        <w:r w:rsidR="00EF39B4">
          <w:rPr>
            <w:rFonts w:eastAsiaTheme="minorEastAsia"/>
          </w:rPr>
          <w:t xml:space="preserve">on </w:t>
        </w:r>
      </w:ins>
      <w:ins w:id="186" w:author="LAU, Cheuk Hay" w:date="2021-11-20T00:04:00Z">
        <w:r w:rsidR="00EF39B4">
          <w:rPr>
            <w:rFonts w:eastAsiaTheme="minorEastAsia"/>
          </w:rPr>
          <w:t xml:space="preserve">mycobiota composition, </w:t>
        </w:r>
      </w:ins>
      <w:ins w:id="187" w:author="LAU, Cheuk Hay" w:date="2021-11-20T00:06:00Z">
        <w:r w:rsidR="001630EF">
          <w:rPr>
            <w:rFonts w:eastAsiaTheme="minorEastAsia"/>
          </w:rPr>
          <w:t>fungal</w:t>
        </w:r>
      </w:ins>
      <w:ins w:id="188" w:author="LAU, Cheuk Hay" w:date="2021-11-20T00:04:00Z">
        <w:r w:rsidR="00EF39B4">
          <w:rPr>
            <w:rFonts w:eastAsiaTheme="minorEastAsia"/>
          </w:rPr>
          <w:t xml:space="preserve"> interactions</w:t>
        </w:r>
      </w:ins>
      <w:ins w:id="189" w:author="LAU, Cheuk Hay" w:date="2021-11-20T00:05:00Z">
        <w:r w:rsidR="00EF39B4">
          <w:rPr>
            <w:rFonts w:eastAsiaTheme="minorEastAsia"/>
          </w:rPr>
          <w:t xml:space="preserve">, and trans-kingdom </w:t>
        </w:r>
        <w:r w:rsidR="001630EF">
          <w:rPr>
            <w:rFonts w:eastAsiaTheme="minorEastAsia"/>
          </w:rPr>
          <w:t>interactions between fungi and bacteria</w:t>
        </w:r>
      </w:ins>
      <w:ins w:id="190" w:author="LAU, Cheuk Hay" w:date="2021-11-20T00:04:00Z">
        <w:r w:rsidR="00EF39B4">
          <w:rPr>
            <w:rFonts w:eastAsiaTheme="minorEastAsia"/>
          </w:rPr>
          <w:t xml:space="preserve"> </w:t>
        </w:r>
      </w:ins>
      <w:ins w:id="191" w:author="LAU, Cheuk Hay" w:date="2021-11-18T17:51:00Z">
        <w:r w:rsidR="00EB57BC">
          <w:rPr>
            <w:rFonts w:eastAsiaTheme="minorEastAsia"/>
          </w:rPr>
          <w:t xml:space="preserve">were conducted. </w:t>
        </w:r>
      </w:ins>
      <w:ins w:id="192" w:author="LAU, Cheuk Hay" w:date="2021-11-20T20:49:00Z">
        <w:r w:rsidR="003A0A1B">
          <w:rPr>
            <w:rFonts w:eastAsiaTheme="minorEastAsia"/>
          </w:rPr>
          <w:t>Performance of fungal and bacterial biomarkers in CRC diagnosis was assessed.</w:t>
        </w:r>
      </w:ins>
      <w:del w:id="193" w:author="LAU, Cheuk Hay" w:date="2021-11-18T17:48:00Z">
        <w:r w:rsidR="00964646" w:rsidRPr="00964646" w:rsidDel="00EB57BC">
          <w:rPr>
            <w:rFonts w:eastAsiaTheme="minorEastAsia"/>
          </w:rPr>
          <w:delText>Exact k-mer alignment to an integrated microbial reference genome database was used to assign taxonomy</w:delText>
        </w:r>
      </w:del>
      <w:del w:id="194" w:author="LAU, Cheuk Hay" w:date="2021-11-20T00:07:00Z">
        <w:r w:rsidR="00964646" w:rsidRPr="00964646" w:rsidDel="001630EF">
          <w:rPr>
            <w:rFonts w:eastAsiaTheme="minorEastAsia"/>
          </w:rPr>
          <w:delText>.</w:delText>
        </w:r>
        <w:r w:rsidR="00A34051" w:rsidRPr="00A34051" w:rsidDel="001630EF">
          <w:delText xml:space="preserve"> </w:delText>
        </w:r>
        <w:r w:rsidR="00A34051" w:rsidRPr="00A34051" w:rsidDel="001630EF">
          <w:rPr>
            <w:rFonts w:eastAsiaTheme="minorEastAsia"/>
          </w:rPr>
          <w:delText xml:space="preserve">Correlation and classification analyses were carried out using </w:delText>
        </w:r>
        <w:r w:rsidR="00A34051" w:rsidRPr="00895B2F" w:rsidDel="001630EF">
          <w:delText>Differential Gene Correlation Analysis</w:delText>
        </w:r>
        <w:r w:rsidR="00A34051" w:rsidRPr="00A34051" w:rsidDel="001630EF">
          <w:rPr>
            <w:rFonts w:eastAsiaTheme="minorEastAsia"/>
          </w:rPr>
          <w:delText xml:space="preserve"> and random forest, respectively</w:delText>
        </w:r>
      </w:del>
      <w:del w:id="195" w:author="LAU, Cheuk Hay" w:date="2021-11-20T20:49:00Z">
        <w:r w:rsidR="00A34051" w:rsidRPr="00A34051" w:rsidDel="003A0A1B">
          <w:rPr>
            <w:rFonts w:eastAsiaTheme="minorEastAsia"/>
          </w:rPr>
          <w:delText>.</w:delText>
        </w:r>
      </w:del>
      <w:r w:rsidR="000E200D">
        <w:rPr>
          <w:rFonts w:eastAsiaTheme="minorEastAsia"/>
        </w:rPr>
        <w:t xml:space="preserve"> </w:t>
      </w:r>
    </w:p>
    <w:p w14:paraId="4B5FBDF6" w14:textId="4E3B0CA8" w:rsidR="00C61AAD" w:rsidRDefault="007829D5" w:rsidP="007829D5">
      <w:pPr>
        <w:rPr>
          <w:ins w:id="196" w:author="LAU, Cheuk Hay" w:date="2021-11-20T00:03:00Z"/>
          <w:rFonts w:eastAsiaTheme="minorEastAsia"/>
        </w:rPr>
      </w:pPr>
      <w:r w:rsidRPr="00895B2F">
        <w:rPr>
          <w:rFonts w:eastAsiaTheme="minorEastAsia"/>
          <w:b/>
          <w:bCs/>
        </w:rPr>
        <w:t>Results</w:t>
      </w:r>
      <w:ins w:id="197" w:author="LAU, Cheuk Hay" w:date="2021-11-18T17:49:00Z">
        <w:r w:rsidR="00EB57BC">
          <w:rPr>
            <w:rFonts w:eastAsiaTheme="minorEastAsia"/>
            <w:b/>
            <w:bCs/>
          </w:rPr>
          <w:t>:</w:t>
        </w:r>
      </w:ins>
      <w:r w:rsidRPr="005534D9">
        <w:rPr>
          <w:rFonts w:eastAsiaTheme="minorEastAsia"/>
        </w:rPr>
        <w:t xml:space="preserve"> </w:t>
      </w:r>
      <w:ins w:id="198" w:author="LAU, Cheuk Hay" w:date="2021-11-19T23:45:00Z">
        <w:r w:rsidR="00275035">
          <w:rPr>
            <w:rFonts w:eastAsiaTheme="minorEastAsia"/>
          </w:rPr>
          <w:t xml:space="preserve">Our multi-cohort analysis </w:t>
        </w:r>
      </w:ins>
      <w:ins w:id="199" w:author="LAU, Cheuk Hay" w:date="2021-11-19T23:47:00Z">
        <w:r w:rsidR="00275035">
          <w:rPr>
            <w:rFonts w:eastAsiaTheme="minorEastAsia"/>
          </w:rPr>
          <w:t>revealed</w:t>
        </w:r>
      </w:ins>
      <w:ins w:id="200" w:author="LAU, Cheuk Hay" w:date="2021-11-19T23:46:00Z">
        <w:r w:rsidR="00275035">
          <w:rPr>
            <w:rFonts w:eastAsiaTheme="minorEastAsia"/>
          </w:rPr>
          <w:t xml:space="preserve"> that </w:t>
        </w:r>
      </w:ins>
      <w:ins w:id="201" w:author="LAU, Cheuk Hay" w:date="2021-11-19T23:45:00Z">
        <w:r w:rsidR="00275035">
          <w:rPr>
            <w:rFonts w:eastAsiaTheme="minorEastAsia"/>
          </w:rPr>
          <w:t>a</w:t>
        </w:r>
      </w:ins>
      <w:ins w:id="202" w:author="LAU, Cheuk Hay" w:date="2021-11-18T17:52:00Z">
        <w:r w:rsidR="00EB57BC">
          <w:rPr>
            <w:rFonts w:eastAsiaTheme="minorEastAsia"/>
          </w:rPr>
          <w:t>lteration in enteric mycobiota w</w:t>
        </w:r>
      </w:ins>
      <w:ins w:id="203" w:author="LAU, Cheuk Hay" w:date="2021-11-19T23:46:00Z">
        <w:r w:rsidR="00275035">
          <w:rPr>
            <w:rFonts w:eastAsiaTheme="minorEastAsia"/>
          </w:rPr>
          <w:t>as</w:t>
        </w:r>
      </w:ins>
      <w:ins w:id="204" w:author="LAU, Cheuk Hay" w:date="2021-11-18T17:52:00Z">
        <w:r w:rsidR="00EB57BC">
          <w:rPr>
            <w:rFonts w:eastAsiaTheme="minorEastAsia"/>
          </w:rPr>
          <w:t xml:space="preserve"> occurred in CRC</w:t>
        </w:r>
      </w:ins>
      <w:ins w:id="205" w:author="LAU, Cheuk Hay" w:date="2021-11-19T23:46:00Z">
        <w:r w:rsidR="00275035">
          <w:rPr>
            <w:rFonts w:eastAsiaTheme="minorEastAsia"/>
          </w:rPr>
          <w:t xml:space="preserve">. </w:t>
        </w:r>
      </w:ins>
      <w:ins w:id="206" w:author="LAU, Cheuk Hay" w:date="2021-11-19T23:47:00Z">
        <w:r w:rsidR="00275035">
          <w:rPr>
            <w:rFonts w:eastAsiaTheme="minorEastAsia"/>
          </w:rPr>
          <w:t>A</w:t>
        </w:r>
      </w:ins>
      <w:del w:id="207" w:author="LAU, Cheuk Hay" w:date="2021-11-19T23:47:00Z">
        <w:r w:rsidR="00DF0207" w:rsidRPr="005534D9" w:rsidDel="00275035">
          <w:rPr>
            <w:rFonts w:eastAsiaTheme="minorEastAsia"/>
          </w:rPr>
          <w:delText xml:space="preserve">We found </w:delText>
        </w:r>
        <w:r w:rsidR="00DF0207" w:rsidDel="00275035">
          <w:rPr>
            <w:rFonts w:eastAsiaTheme="minorEastAsia"/>
          </w:rPr>
          <w:delText>the a</w:delText>
        </w:r>
      </w:del>
      <w:r w:rsidR="00DF0207">
        <w:rPr>
          <w:rFonts w:eastAsiaTheme="minorEastAsia"/>
        </w:rPr>
        <w:t>bundance</w:t>
      </w:r>
      <w:ins w:id="208" w:author="LAU, Cheuk Hay" w:date="2021-11-19T23:47:00Z">
        <w:r w:rsidR="00275035">
          <w:rPr>
            <w:rFonts w:eastAsiaTheme="minorEastAsia"/>
          </w:rPr>
          <w:t>s</w:t>
        </w:r>
      </w:ins>
      <w:r w:rsidR="00DF0207">
        <w:rPr>
          <w:rFonts w:eastAsiaTheme="minorEastAsia"/>
        </w:rPr>
        <w:t xml:space="preserve"> of </w:t>
      </w:r>
      <w:r w:rsidR="000638F6">
        <w:rPr>
          <w:rFonts w:eastAsiaTheme="minorEastAsia"/>
        </w:rPr>
        <w:t xml:space="preserve">33 </w:t>
      </w:r>
      <w:bookmarkStart w:id="209" w:name="_Hlk87473970"/>
      <w:r w:rsidR="00A34051" w:rsidRPr="00A34051">
        <w:rPr>
          <w:rFonts w:eastAsiaTheme="minorEastAsia"/>
        </w:rPr>
        <w:t>fung</w:t>
      </w:r>
      <w:r w:rsidR="00DF0207">
        <w:rPr>
          <w:rFonts w:eastAsiaTheme="minorEastAsia"/>
        </w:rPr>
        <w:t xml:space="preserve">al </w:t>
      </w:r>
      <w:bookmarkEnd w:id="209"/>
      <w:r w:rsidR="00DF0207">
        <w:rPr>
          <w:rFonts w:eastAsiaTheme="minorEastAsia"/>
        </w:rPr>
        <w:t>species</w:t>
      </w:r>
      <w:r w:rsidR="0088721F">
        <w:rPr>
          <w:rFonts w:eastAsiaTheme="minorEastAsia"/>
        </w:rPr>
        <w:t xml:space="preserve"> </w:t>
      </w:r>
      <w:del w:id="210" w:author="LAU, Cheuk Hay" w:date="2021-11-19T23:47:00Z">
        <w:r w:rsidR="0088721F" w:rsidDel="00275035">
          <w:rPr>
            <w:rFonts w:eastAsiaTheme="minorEastAsia"/>
          </w:rPr>
          <w:delText>(FDR &lt; 0.01)</w:delText>
        </w:r>
        <w:r w:rsidR="00DF0207" w:rsidDel="00275035">
          <w:rPr>
            <w:rFonts w:eastAsiaTheme="minorEastAsia"/>
          </w:rPr>
          <w:delText xml:space="preserve"> </w:delText>
        </w:r>
      </w:del>
      <w:ins w:id="211" w:author="LAU, Cheuk Hay" w:date="2021-11-19T23:47:00Z">
        <w:r w:rsidR="00275035">
          <w:rPr>
            <w:rFonts w:eastAsiaTheme="minorEastAsia"/>
          </w:rPr>
          <w:t>(10</w:t>
        </w:r>
      </w:ins>
      <w:ins w:id="212" w:author="Jun Yu (MEDT)" w:date="2021-11-10T21:55:00Z">
        <w:del w:id="213" w:author="LAU, Cheuk Hay" w:date="2021-11-19T23:47:00Z">
          <w:r w:rsidR="006F29DD" w:rsidRPr="00111C02" w:rsidDel="00275035">
            <w:rPr>
              <w:rFonts w:eastAsiaTheme="minorEastAsia"/>
            </w:rPr>
            <w:delText>of ?</w:delText>
          </w:r>
        </w:del>
        <w:r w:rsidR="006F29DD" w:rsidRPr="00111C02">
          <w:rPr>
            <w:rFonts w:eastAsiaTheme="minorEastAsia"/>
          </w:rPr>
          <w:t xml:space="preserve"> enriched</w:t>
        </w:r>
      </w:ins>
      <w:ins w:id="214" w:author="LAU, Cheuk Hay" w:date="2021-11-19T23:47:00Z">
        <w:r w:rsidR="00275035" w:rsidRPr="00111C02">
          <w:rPr>
            <w:rFonts w:eastAsiaTheme="minorEastAsia"/>
            <w:rPrChange w:id="215" w:author="LIN, Yufeng" w:date="2021-11-22T13:47:00Z">
              <w:rPr>
                <w:rFonts w:eastAsiaTheme="minorEastAsia"/>
                <w:highlight w:val="yellow"/>
              </w:rPr>
            </w:rPrChange>
          </w:rPr>
          <w:t>, 23</w:t>
        </w:r>
      </w:ins>
      <w:ins w:id="216" w:author="Jun Yu (MEDT)" w:date="2021-11-10T21:55:00Z">
        <w:del w:id="217" w:author="LAU, Cheuk Hay" w:date="2021-11-19T23:47:00Z">
          <w:r w:rsidR="006F29DD" w:rsidRPr="00111C02" w:rsidDel="00275035">
            <w:rPr>
              <w:rFonts w:eastAsiaTheme="minorEastAsia"/>
            </w:rPr>
            <w:delText xml:space="preserve"> and ?</w:delText>
          </w:r>
        </w:del>
        <w:r w:rsidR="006F29DD" w:rsidRPr="00111C02">
          <w:rPr>
            <w:rFonts w:eastAsiaTheme="minorEastAsia"/>
          </w:rPr>
          <w:t xml:space="preserve"> depleted</w:t>
        </w:r>
      </w:ins>
      <w:ins w:id="218" w:author="LAU, Cheuk Hay" w:date="2021-11-19T23:47:00Z">
        <w:r w:rsidR="00275035">
          <w:rPr>
            <w:rFonts w:eastAsiaTheme="minorEastAsia"/>
          </w:rPr>
          <w:t xml:space="preserve">) were </w:t>
        </w:r>
      </w:ins>
      <w:ins w:id="219" w:author="LAU, Cheuk Hay" w:date="2021-11-20T20:50:00Z">
        <w:r w:rsidR="003A0A1B">
          <w:rPr>
            <w:rFonts w:eastAsiaTheme="minorEastAsia"/>
          </w:rPr>
          <w:t>significantly changed</w:t>
        </w:r>
      </w:ins>
      <w:ins w:id="220" w:author="Jun Yu (MEDT)" w:date="2021-11-10T21:55:00Z">
        <w:del w:id="221" w:author="LAU, Cheuk Hay" w:date="2021-11-19T23:48:00Z">
          <w:r w:rsidR="006F29DD" w:rsidDel="00275035">
            <w:rPr>
              <w:rFonts w:eastAsiaTheme="minorEastAsia"/>
            </w:rPr>
            <w:delText xml:space="preserve"> </w:delText>
          </w:r>
          <w:r w:rsidR="006F29DD" w:rsidRPr="00A34051" w:rsidDel="00275035">
            <w:rPr>
              <w:rFonts w:eastAsiaTheme="minorEastAsia"/>
            </w:rPr>
            <w:delText>fung</w:delText>
          </w:r>
        </w:del>
      </w:ins>
      <w:ins w:id="222" w:author="Jun Yu (MEDT)" w:date="2021-11-10T21:57:00Z">
        <w:del w:id="223" w:author="LAU, Cheuk Hay" w:date="2021-11-19T23:48:00Z">
          <w:r w:rsidR="006F29DD" w:rsidDel="00275035">
            <w:rPr>
              <w:rFonts w:eastAsiaTheme="minorEastAsia"/>
            </w:rPr>
            <w:delText>i</w:delText>
          </w:r>
        </w:del>
      </w:ins>
      <w:ins w:id="224" w:author="Jun Yu (MEDT)" w:date="2021-11-10T21:55:00Z">
        <w:r w:rsidR="006F29DD">
          <w:rPr>
            <w:rFonts w:eastAsiaTheme="minorEastAsia"/>
          </w:rPr>
          <w:t xml:space="preserve"> in CRC patients compared to</w:t>
        </w:r>
      </w:ins>
      <w:ins w:id="225" w:author="Jun Yu (MEDT)" w:date="2021-11-10T21:57:00Z">
        <w:r w:rsidR="006F29DD">
          <w:rPr>
            <w:rFonts w:eastAsiaTheme="minorEastAsia"/>
          </w:rPr>
          <w:t xml:space="preserve"> </w:t>
        </w:r>
      </w:ins>
      <w:ins w:id="226" w:author="Jun Yu (MEDT)" w:date="2021-11-10T21:55:00Z">
        <w:r w:rsidR="006F29DD">
          <w:rPr>
            <w:rFonts w:eastAsiaTheme="minorEastAsia"/>
          </w:rPr>
          <w:t xml:space="preserve">healthy </w:t>
        </w:r>
      </w:ins>
      <w:ins w:id="227" w:author="LAU, Cheuk Hay" w:date="2021-11-19T23:48:00Z">
        <w:r w:rsidR="00275035">
          <w:rPr>
            <w:rFonts w:eastAsiaTheme="minorEastAsia"/>
          </w:rPr>
          <w:t>controls (FDR &lt; 0.01)</w:t>
        </w:r>
      </w:ins>
      <w:ins w:id="228" w:author="Jun Yu (MEDT)" w:date="2021-11-10T21:57:00Z">
        <w:del w:id="229" w:author="LAU, Cheuk Hay" w:date="2021-11-19T23:48:00Z">
          <w:r w:rsidR="006F29DD" w:rsidDel="00275035">
            <w:rPr>
              <w:rFonts w:eastAsiaTheme="minorEastAsia"/>
            </w:rPr>
            <w:delText>subject</w:delText>
          </w:r>
        </w:del>
      </w:ins>
      <w:ins w:id="230" w:author="Jun Yu (MEDT)" w:date="2021-11-10T21:55:00Z">
        <w:del w:id="231" w:author="LAU, Cheuk Hay" w:date="2021-11-19T23:48:00Z">
          <w:r w:rsidR="006F29DD" w:rsidDel="00275035">
            <w:rPr>
              <w:rFonts w:eastAsiaTheme="minorEastAsia"/>
            </w:rPr>
            <w:delText>s</w:delText>
          </w:r>
        </w:del>
        <w:r w:rsidR="006F29DD">
          <w:rPr>
            <w:rFonts w:eastAsiaTheme="minorEastAsia"/>
          </w:rPr>
          <w:t xml:space="preserve">. </w:t>
        </w:r>
        <w:del w:id="232" w:author="LAU, Cheuk Hay" w:date="2021-11-19T23:48:00Z">
          <w:r w:rsidR="006F29DD" w:rsidDel="00275035">
            <w:rPr>
              <w:rFonts w:eastAsiaTheme="minorEastAsia"/>
            </w:rPr>
            <w:delText>Among the enriched</w:delText>
          </w:r>
        </w:del>
      </w:ins>
      <w:ins w:id="233" w:author="Jun Yu (MEDT)" w:date="2021-11-10T21:56:00Z">
        <w:del w:id="234" w:author="LAU, Cheuk Hay" w:date="2021-11-19T23:48:00Z">
          <w:r w:rsidR="006F29DD" w:rsidDel="00275035">
            <w:rPr>
              <w:rFonts w:eastAsiaTheme="minorEastAsia"/>
            </w:rPr>
            <w:delText xml:space="preserve"> fungi, </w:delText>
          </w:r>
        </w:del>
      </w:ins>
      <w:del w:id="235" w:author="LAU, Cheuk Hay" w:date="2021-11-19T23:48:00Z">
        <w:r w:rsidR="00DF0207" w:rsidDel="00275035">
          <w:rPr>
            <w:rFonts w:eastAsiaTheme="minorEastAsia"/>
          </w:rPr>
          <w:delText>a</w:delText>
        </w:r>
        <w:r w:rsidR="00A34051" w:rsidRPr="00A34051" w:rsidDel="00275035">
          <w:rPr>
            <w:rFonts w:eastAsiaTheme="minorEastAsia"/>
          </w:rPr>
          <w:delText xml:space="preserve">nd </w:delText>
        </w:r>
      </w:del>
      <w:r w:rsidR="000638F6" w:rsidRPr="005534D9">
        <w:rPr>
          <w:rFonts w:eastAsiaTheme="minorEastAsia"/>
          <w:i/>
          <w:iCs/>
        </w:rPr>
        <w:t>Aspergillus rambellii</w:t>
      </w:r>
      <w:r w:rsidR="000638F6">
        <w:rPr>
          <w:rFonts w:eastAsiaTheme="minorEastAsia"/>
        </w:rPr>
        <w:t xml:space="preserve"> </w:t>
      </w:r>
      <w:r w:rsidR="006D094E">
        <w:rPr>
          <w:rFonts w:eastAsiaTheme="minorEastAsia"/>
        </w:rPr>
        <w:t>was</w:t>
      </w:r>
      <w:r w:rsidR="00DF0207">
        <w:rPr>
          <w:rFonts w:eastAsiaTheme="minorEastAsia"/>
        </w:rPr>
        <w:t xml:space="preserve"> the top enriched </w:t>
      </w:r>
      <w:ins w:id="236" w:author="LAU, Cheuk Hay" w:date="2021-11-19T23:48:00Z">
        <w:r w:rsidR="00275035">
          <w:rPr>
            <w:rFonts w:eastAsiaTheme="minorEastAsia"/>
          </w:rPr>
          <w:t>fung</w:t>
        </w:r>
      </w:ins>
      <w:ins w:id="237" w:author="LAU, Cheuk Hay" w:date="2021-11-19T23:49:00Z">
        <w:r w:rsidR="00275035">
          <w:rPr>
            <w:rFonts w:eastAsiaTheme="minorEastAsia"/>
          </w:rPr>
          <w:t>i</w:t>
        </w:r>
      </w:ins>
      <w:del w:id="238" w:author="LAU, Cheuk Hay" w:date="2021-11-19T23:49:00Z">
        <w:r w:rsidR="00DF0207" w:rsidDel="00275035">
          <w:rPr>
            <w:rFonts w:eastAsiaTheme="minorEastAsia"/>
          </w:rPr>
          <w:delText>species</w:delText>
        </w:r>
      </w:del>
      <w:r w:rsidR="00DF0207">
        <w:rPr>
          <w:rFonts w:eastAsiaTheme="minorEastAsia"/>
        </w:rPr>
        <w:t xml:space="preserve"> in CRC</w:t>
      </w:r>
      <w:ins w:id="239" w:author="Jun Yu (MEDT)" w:date="2021-11-10T21:57:00Z">
        <w:r w:rsidR="006F29DD">
          <w:rPr>
            <w:rFonts w:eastAsiaTheme="minorEastAsia"/>
          </w:rPr>
          <w:t xml:space="preserve"> patients</w:t>
        </w:r>
      </w:ins>
      <w:del w:id="240" w:author="Jun Yu (MEDT)" w:date="2021-11-10T21:54:00Z">
        <w:r w:rsidR="0088721F" w:rsidDel="006F29DD">
          <w:rPr>
            <w:rFonts w:eastAsiaTheme="minorEastAsia"/>
          </w:rPr>
          <w:delText xml:space="preserve">, </w:delText>
        </w:r>
      </w:del>
      <w:ins w:id="241" w:author="Jun Yu (MEDT)" w:date="2021-11-10T21:54:00Z">
        <w:r w:rsidR="006F29DD">
          <w:rPr>
            <w:rFonts w:eastAsiaTheme="minorEastAsia"/>
          </w:rPr>
          <w:t xml:space="preserve">. </w:t>
        </w:r>
        <w:commentRangeStart w:id="242"/>
        <w:r w:rsidR="006F29DD" w:rsidRPr="005534D9">
          <w:rPr>
            <w:rFonts w:eastAsiaTheme="minorEastAsia"/>
            <w:i/>
            <w:iCs/>
          </w:rPr>
          <w:t>Aspergillus rambellii</w:t>
        </w:r>
        <w:r w:rsidR="006F29DD">
          <w:rPr>
            <w:rFonts w:eastAsiaTheme="minorEastAsia"/>
          </w:rPr>
          <w:t xml:space="preserve"> </w:t>
        </w:r>
      </w:ins>
      <w:del w:id="243" w:author="Jun Yu (MEDT)" w:date="2021-11-10T21:54:00Z">
        <w:r w:rsidR="0088721F" w:rsidDel="006F29DD">
          <w:rPr>
            <w:rFonts w:eastAsiaTheme="minorEastAsia"/>
          </w:rPr>
          <w:delText>which show</w:delText>
        </w:r>
        <w:r w:rsidR="000638F6" w:rsidRPr="0088721F" w:rsidDel="006F29DD">
          <w:rPr>
            <w:rFonts w:eastAsiaTheme="minorEastAsia"/>
          </w:rPr>
          <w:delText xml:space="preserve"> </w:delText>
        </w:r>
      </w:del>
      <w:r w:rsidR="000638F6" w:rsidRPr="0088721F">
        <w:rPr>
          <w:rFonts w:eastAsiaTheme="minorEastAsia"/>
        </w:rPr>
        <w:t>promot</w:t>
      </w:r>
      <w:del w:id="244" w:author="Jun Yu (MEDT)" w:date="2021-11-10T21:56:00Z">
        <w:r w:rsidR="0088721F" w:rsidDel="006F29DD">
          <w:rPr>
            <w:rFonts w:eastAsiaTheme="minorEastAsia"/>
          </w:rPr>
          <w:delText>ing</w:delText>
        </w:r>
      </w:del>
      <w:ins w:id="245" w:author="Jun Yu (MEDT)" w:date="2021-11-10T21:56:00Z">
        <w:r w:rsidR="006F29DD">
          <w:rPr>
            <w:rFonts w:eastAsiaTheme="minorEastAsia"/>
          </w:rPr>
          <w:t>ed</w:t>
        </w:r>
      </w:ins>
      <w:r w:rsidR="002E3833" w:rsidRPr="0088721F">
        <w:rPr>
          <w:rFonts w:eastAsiaTheme="minorEastAsia"/>
        </w:rPr>
        <w:t xml:space="preserve"> </w:t>
      </w:r>
      <w:del w:id="246" w:author="Jun Yu (MEDT)" w:date="2021-11-10T21:56:00Z">
        <w:r w:rsidR="002E3833" w:rsidRPr="0088721F" w:rsidDel="006F29DD">
          <w:rPr>
            <w:rFonts w:eastAsiaTheme="minorEastAsia"/>
          </w:rPr>
          <w:delText xml:space="preserve">proliferation of </w:delText>
        </w:r>
      </w:del>
      <w:r w:rsidR="002E3833" w:rsidRPr="0088721F">
        <w:rPr>
          <w:rFonts w:eastAsiaTheme="minorEastAsia"/>
        </w:rPr>
        <w:t>colon</w:t>
      </w:r>
      <w:r w:rsidR="000638F6" w:rsidRPr="0088721F">
        <w:rPr>
          <w:rFonts w:eastAsiaTheme="minorEastAsia"/>
        </w:rPr>
        <w:t xml:space="preserve"> </w:t>
      </w:r>
      <w:del w:id="247" w:author="Jun Yu (MEDT)" w:date="2021-11-10T21:56:00Z">
        <w:r w:rsidR="002E3833" w:rsidRPr="0088721F" w:rsidDel="006F29DD">
          <w:rPr>
            <w:rFonts w:eastAsiaTheme="minorEastAsia"/>
          </w:rPr>
          <w:delText xml:space="preserve">epithelial </w:delText>
        </w:r>
      </w:del>
      <w:ins w:id="248" w:author="Jun Yu (MEDT)" w:date="2021-11-10T21:56:00Z">
        <w:r w:rsidR="006F29DD">
          <w:rPr>
            <w:rFonts w:eastAsiaTheme="minorEastAsia"/>
          </w:rPr>
          <w:t>cancer</w:t>
        </w:r>
        <w:r w:rsidR="006F29DD" w:rsidRPr="0088721F">
          <w:rPr>
            <w:rFonts w:eastAsiaTheme="minorEastAsia"/>
          </w:rPr>
          <w:t xml:space="preserve"> </w:t>
        </w:r>
      </w:ins>
      <w:r w:rsidR="000638F6" w:rsidRPr="0088721F">
        <w:rPr>
          <w:rFonts w:eastAsiaTheme="minorEastAsia"/>
        </w:rPr>
        <w:t>cell</w:t>
      </w:r>
      <w:ins w:id="249" w:author="Jun Yu (MEDT)" w:date="2021-11-10T21:56:00Z">
        <w:r w:rsidR="006F29DD">
          <w:rPr>
            <w:rFonts w:eastAsiaTheme="minorEastAsia"/>
          </w:rPr>
          <w:t xml:space="preserve"> growth</w:t>
        </w:r>
      </w:ins>
      <w:del w:id="250" w:author="Jun Yu (MEDT)" w:date="2021-11-10T21:56:00Z">
        <w:r w:rsidR="002E3833" w:rsidRPr="0088721F" w:rsidDel="006F29DD">
          <w:rPr>
            <w:rFonts w:eastAsiaTheme="minorEastAsia"/>
          </w:rPr>
          <w:delText>s</w:delText>
        </w:r>
      </w:del>
      <w:r w:rsidR="000E200D" w:rsidRPr="005534D9">
        <w:rPr>
          <w:rFonts w:eastAsiaTheme="minorEastAsia"/>
        </w:rPr>
        <w:t xml:space="preserve"> </w:t>
      </w:r>
      <w:r w:rsidR="0088721F" w:rsidRPr="006F29DD">
        <w:rPr>
          <w:rFonts w:eastAsiaTheme="minorEastAsia"/>
          <w:i/>
          <w:rPrChange w:id="251" w:author="Jun Yu (MEDT)" w:date="2021-11-10T21:57:00Z">
            <w:rPr>
              <w:rFonts w:eastAsiaTheme="minorEastAsia"/>
            </w:rPr>
          </w:rPrChange>
        </w:rPr>
        <w:t>in vivo</w:t>
      </w:r>
      <w:r w:rsidR="0088721F">
        <w:rPr>
          <w:rFonts w:eastAsiaTheme="minorEastAsia"/>
        </w:rPr>
        <w:t xml:space="preserve"> and </w:t>
      </w:r>
      <w:r w:rsidR="0088721F" w:rsidRPr="006F29DD">
        <w:rPr>
          <w:rFonts w:eastAsiaTheme="minorEastAsia"/>
          <w:i/>
          <w:rPrChange w:id="252" w:author="Jun Yu (MEDT)" w:date="2021-11-10T21:58:00Z">
            <w:rPr>
              <w:rFonts w:eastAsiaTheme="minorEastAsia"/>
            </w:rPr>
          </w:rPrChange>
        </w:rPr>
        <w:t>in vitro</w:t>
      </w:r>
      <w:del w:id="253" w:author="Jun Yu (MEDT)" w:date="2021-11-10T21:56:00Z">
        <w:r w:rsidR="0088721F" w:rsidRPr="006F29DD" w:rsidDel="006F29DD">
          <w:rPr>
            <w:rFonts w:eastAsiaTheme="minorEastAsia"/>
            <w:i/>
            <w:rPrChange w:id="254" w:author="Jun Yu (MEDT)" w:date="2021-11-10T21:58:00Z">
              <w:rPr>
                <w:rFonts w:eastAsiaTheme="minorEastAsia"/>
              </w:rPr>
            </w:rPrChange>
          </w:rPr>
          <w:delText xml:space="preserve"> experiment</w:delText>
        </w:r>
      </w:del>
      <w:ins w:id="255" w:author="Jun Yu (MEDT)" w:date="2021-11-10T21:56:00Z">
        <w:r w:rsidR="006F29DD">
          <w:rPr>
            <w:rFonts w:eastAsiaTheme="minorEastAsia"/>
          </w:rPr>
          <w:t xml:space="preserve"> in nude mice</w:t>
        </w:r>
      </w:ins>
      <w:r w:rsidR="000638F6" w:rsidRPr="0088721F">
        <w:rPr>
          <w:rFonts w:eastAsiaTheme="minorEastAsia"/>
        </w:rPr>
        <w:t>.</w:t>
      </w:r>
      <w:r w:rsidR="000638F6">
        <w:rPr>
          <w:rFonts w:eastAsiaTheme="minorEastAsia"/>
        </w:rPr>
        <w:t xml:space="preserve"> </w:t>
      </w:r>
      <w:commentRangeEnd w:id="242"/>
      <w:ins w:id="256" w:author="LAU, Cheuk Hay" w:date="2021-11-19T23:53:00Z">
        <w:r w:rsidR="00C61AAD">
          <w:rPr>
            <w:rFonts w:eastAsiaTheme="minorEastAsia"/>
          </w:rPr>
          <w:t xml:space="preserve">Whereas </w:t>
        </w:r>
      </w:ins>
      <w:ins w:id="257" w:author="LAU, Cheuk Hay" w:date="2021-11-19T23:54:00Z">
        <w:r w:rsidR="00C61AAD">
          <w:rPr>
            <w:rFonts w:eastAsiaTheme="minorEastAsia"/>
          </w:rPr>
          <w:t xml:space="preserve">co-occurrence interactions among </w:t>
        </w:r>
      </w:ins>
      <w:ins w:id="258" w:author="LAU, Cheuk Hay" w:date="2021-11-19T23:53:00Z">
        <w:r w:rsidR="00C61AAD">
          <w:rPr>
            <w:rFonts w:eastAsiaTheme="minorEastAsia"/>
            <w:i/>
            <w:iCs/>
          </w:rPr>
          <w:t>A. rambel</w:t>
        </w:r>
      </w:ins>
      <w:ins w:id="259" w:author="LAU, Cheuk Hay" w:date="2021-11-19T23:54:00Z">
        <w:r w:rsidR="00C61AAD">
          <w:rPr>
            <w:rFonts w:eastAsiaTheme="minorEastAsia"/>
            <w:i/>
            <w:iCs/>
          </w:rPr>
          <w:t xml:space="preserve">lii </w:t>
        </w:r>
        <w:r w:rsidR="00C61AAD">
          <w:rPr>
            <w:rFonts w:eastAsiaTheme="minorEastAsia"/>
          </w:rPr>
          <w:t xml:space="preserve">and other </w:t>
        </w:r>
      </w:ins>
      <w:ins w:id="260" w:author="LAU, Cheuk Hay" w:date="2021-11-19T23:51:00Z">
        <w:r w:rsidR="00C61AAD">
          <w:rPr>
            <w:rFonts w:eastAsiaTheme="minorEastAsia"/>
          </w:rPr>
          <w:t>C</w:t>
        </w:r>
      </w:ins>
      <w:ins w:id="261" w:author="LAU, Cheuk Hay" w:date="2021-11-19T23:54:00Z">
        <w:r w:rsidR="00C61AAD">
          <w:rPr>
            <w:rFonts w:eastAsiaTheme="minorEastAsia"/>
          </w:rPr>
          <w:t xml:space="preserve">RC-enriched fungi were stronger in CRC. Our </w:t>
        </w:r>
      </w:ins>
      <w:ins w:id="262" w:author="LAU, Cheuk Hay" w:date="2021-11-19T23:56:00Z">
        <w:r w:rsidR="00C95516">
          <w:rPr>
            <w:rFonts w:eastAsiaTheme="minorEastAsia"/>
          </w:rPr>
          <w:t>c</w:t>
        </w:r>
      </w:ins>
      <w:ins w:id="263" w:author="LAU, Cheuk Hay" w:date="2021-11-19T23:51:00Z">
        <w:r w:rsidR="00C61AAD">
          <w:rPr>
            <w:rFonts w:eastAsiaTheme="minorEastAsia"/>
          </w:rPr>
          <w:t xml:space="preserve">orrelation analysis </w:t>
        </w:r>
      </w:ins>
      <w:ins w:id="264" w:author="LAU, Cheuk Hay" w:date="2021-11-19T23:54:00Z">
        <w:r w:rsidR="00C61AAD">
          <w:rPr>
            <w:rFonts w:eastAsiaTheme="minorEastAsia"/>
          </w:rPr>
          <w:t xml:space="preserve">also demonstrated trans-kingdom interactions between enteric </w:t>
        </w:r>
      </w:ins>
      <w:ins w:id="265" w:author="LAU, Cheuk Hay" w:date="2021-11-19T23:55:00Z">
        <w:r w:rsidR="00C61AAD">
          <w:rPr>
            <w:rFonts w:eastAsiaTheme="minorEastAsia"/>
          </w:rPr>
          <w:t>fungi and bacteria</w:t>
        </w:r>
      </w:ins>
      <w:ins w:id="266" w:author="LAU, Cheuk Hay" w:date="2021-11-19T23:59:00Z">
        <w:r w:rsidR="00C95516">
          <w:rPr>
            <w:rFonts w:eastAsiaTheme="minorEastAsia"/>
            <w:i/>
            <w:iCs/>
          </w:rPr>
          <w:t xml:space="preserve"> </w:t>
        </w:r>
        <w:r w:rsidR="00C95516">
          <w:rPr>
            <w:rFonts w:eastAsiaTheme="minorEastAsia"/>
          </w:rPr>
          <w:t>in CRC progression</w:t>
        </w:r>
      </w:ins>
      <w:ins w:id="267" w:author="LAU, Cheuk Hay" w:date="2021-11-20T20:51:00Z">
        <w:r w:rsidR="003A0A1B">
          <w:rPr>
            <w:rFonts w:eastAsiaTheme="minorEastAsia"/>
          </w:rPr>
          <w:t>, of which</w:t>
        </w:r>
      </w:ins>
      <w:del w:id="268" w:author="LAU, Cheuk Hay" w:date="2021-11-19T23:55:00Z">
        <w:r w:rsidR="00275035" w:rsidDel="00C61AAD">
          <w:rPr>
            <w:rStyle w:val="a7"/>
          </w:rPr>
          <w:commentReference w:id="242"/>
        </w:r>
      </w:del>
      <w:ins w:id="269" w:author="LAU, Cheuk Hay" w:date="2021-11-19T23:57:00Z">
        <w:r w:rsidR="00C95516">
          <w:rPr>
            <w:rFonts w:eastAsiaTheme="minorEastAsia"/>
          </w:rPr>
          <w:t xml:space="preserve"> </w:t>
        </w:r>
      </w:ins>
      <w:ins w:id="270" w:author="LAU, Cheuk Hay" w:date="2021-11-19T23:56:00Z">
        <w:r w:rsidR="00C95516">
          <w:rPr>
            <w:rFonts w:eastAsiaTheme="minorEastAsia"/>
            <w:i/>
            <w:iCs/>
          </w:rPr>
          <w:t xml:space="preserve">A. rambelli </w:t>
        </w:r>
        <w:r w:rsidR="00C95516">
          <w:rPr>
            <w:rFonts w:eastAsiaTheme="minorEastAsia"/>
          </w:rPr>
          <w:t>was close</w:t>
        </w:r>
      </w:ins>
      <w:ins w:id="271" w:author="LAU, Cheuk Hay" w:date="2021-11-19T23:58:00Z">
        <w:r w:rsidR="00C95516">
          <w:rPr>
            <w:rFonts w:eastAsiaTheme="minorEastAsia"/>
          </w:rPr>
          <w:t xml:space="preserve">ly </w:t>
        </w:r>
      </w:ins>
      <w:ins w:id="272" w:author="LAU, Cheuk Hay" w:date="2021-11-19T23:56:00Z">
        <w:r w:rsidR="00C95516">
          <w:rPr>
            <w:rFonts w:eastAsiaTheme="minorEastAsia"/>
          </w:rPr>
          <w:t xml:space="preserve">associated with </w:t>
        </w:r>
      </w:ins>
      <w:ins w:id="273" w:author="LAU, Cheuk Hay" w:date="2021-11-19T23:57:00Z">
        <w:r w:rsidR="00C95516">
          <w:rPr>
            <w:rFonts w:eastAsiaTheme="minorEastAsia"/>
          </w:rPr>
          <w:t xml:space="preserve">well-established CRC-enriched bacteria including </w:t>
        </w:r>
        <w:r w:rsidR="00C95516">
          <w:rPr>
            <w:rFonts w:eastAsiaTheme="minorEastAsia"/>
            <w:i/>
            <w:iCs/>
          </w:rPr>
          <w:t>Fusobacterium nucleatum</w:t>
        </w:r>
        <w:r w:rsidR="00C95516">
          <w:rPr>
            <w:rFonts w:eastAsiaTheme="minorEastAsia"/>
          </w:rPr>
          <w:t>.</w:t>
        </w:r>
      </w:ins>
      <w:ins w:id="274" w:author="LAU, Cheuk Hay" w:date="2021-11-19T23:59:00Z">
        <w:r w:rsidR="00C95516">
          <w:rPr>
            <w:rFonts w:eastAsiaTheme="minorEastAsia"/>
          </w:rPr>
          <w:t xml:space="preserve"> </w:t>
        </w:r>
      </w:ins>
      <w:ins w:id="275" w:author="LAU, Cheuk Hay" w:date="2021-11-20T00:02:00Z">
        <w:r w:rsidR="00EF39B4">
          <w:rPr>
            <w:rFonts w:eastAsiaTheme="minorEastAsia"/>
          </w:rPr>
          <w:t>Moreover,</w:t>
        </w:r>
      </w:ins>
      <w:ins w:id="276" w:author="LAU, Cheuk Hay" w:date="2021-11-20T00:00:00Z">
        <w:r w:rsidR="00EF39B4">
          <w:rPr>
            <w:rFonts w:eastAsiaTheme="minorEastAsia"/>
          </w:rPr>
          <w:t xml:space="preserve"> we found that </w:t>
        </w:r>
      </w:ins>
      <w:ins w:id="277" w:author="LAU, Cheuk Hay" w:date="2021-11-20T00:01:00Z">
        <w:r w:rsidR="00EF39B4">
          <w:rPr>
            <w:rFonts w:eastAsiaTheme="minorEastAsia"/>
          </w:rPr>
          <w:t xml:space="preserve">a diagnostic panel with combined fungal and bacterial </w:t>
        </w:r>
      </w:ins>
      <w:ins w:id="278" w:author="LAU, Cheuk Hay" w:date="2021-11-20T20:52:00Z">
        <w:r w:rsidR="003A0A1B">
          <w:rPr>
            <w:rFonts w:eastAsiaTheme="minorEastAsia"/>
          </w:rPr>
          <w:t>bio</w:t>
        </w:r>
      </w:ins>
      <w:ins w:id="279" w:author="LAU, Cheuk Hay" w:date="2021-11-20T00:01:00Z">
        <w:r w:rsidR="00EF39B4">
          <w:rPr>
            <w:rFonts w:eastAsiaTheme="minorEastAsia"/>
          </w:rPr>
          <w:t xml:space="preserve">markers was more accurate than panels with pure bacteria to </w:t>
        </w:r>
      </w:ins>
      <w:ins w:id="280" w:author="LAU, Cheuk Hay" w:date="2021-11-20T00:02:00Z">
        <w:r w:rsidR="00EF39B4">
          <w:rPr>
            <w:rFonts w:eastAsiaTheme="minorEastAsia"/>
          </w:rPr>
          <w:t>discriminate</w:t>
        </w:r>
      </w:ins>
      <w:ins w:id="281" w:author="LAU, Cheuk Hay" w:date="2021-11-20T00:01:00Z">
        <w:r w:rsidR="00EF39B4">
          <w:rPr>
            <w:rFonts w:eastAsiaTheme="minorEastAsia"/>
          </w:rPr>
          <w:t xml:space="preserve"> CRC patients from healthy individuals</w:t>
        </w:r>
      </w:ins>
      <w:ins w:id="282" w:author="LAU, Cheuk Hay" w:date="2021-11-20T00:02:00Z">
        <w:r w:rsidR="00EF39B4">
          <w:rPr>
            <w:rFonts w:eastAsiaTheme="minorEastAsia"/>
          </w:rPr>
          <w:t xml:space="preserve"> (AUC</w:t>
        </w:r>
      </w:ins>
      <w:ins w:id="283" w:author="LIN, Yufeng" w:date="2021-11-22T13:50:00Z">
        <w:r w:rsidR="00111C02">
          <w:rPr>
            <w:rFonts w:eastAsiaTheme="minorEastAsia"/>
          </w:rPr>
          <w:t xml:space="preserve"> </w:t>
        </w:r>
        <w:r w:rsidR="00111C02">
          <w:rPr>
            <w:rFonts w:eastAsiaTheme="minorEastAsia" w:hint="eastAsia"/>
          </w:rPr>
          <w:t>r</w:t>
        </w:r>
        <w:r w:rsidR="00111C02">
          <w:rPr>
            <w:rFonts w:eastAsiaTheme="minorEastAsia"/>
          </w:rPr>
          <w:t>elative change</w:t>
        </w:r>
      </w:ins>
      <w:ins w:id="284" w:author="LAU, Cheuk Hay" w:date="2021-11-20T00:02:00Z">
        <w:r w:rsidR="00EF39B4">
          <w:rPr>
            <w:rFonts w:eastAsiaTheme="minorEastAsia"/>
          </w:rPr>
          <w:t xml:space="preserve"> increased by </w:t>
        </w:r>
      </w:ins>
      <w:commentRangeStart w:id="285"/>
      <w:del w:id="286" w:author="LAU, Cheuk Hay" w:date="2021-11-19T23:58:00Z">
        <w:r w:rsidR="008128A5" w:rsidDel="00C95516">
          <w:rPr>
            <w:rFonts w:eastAsiaTheme="minorEastAsia"/>
          </w:rPr>
          <w:delText xml:space="preserve">The differential correlations between bacteria and fungi were separated into 6 clusters, </w:delText>
        </w:r>
        <w:r w:rsidR="008128A5" w:rsidRPr="0088721F" w:rsidDel="00C95516">
          <w:rPr>
            <w:rFonts w:eastAsiaTheme="minorEastAsia"/>
          </w:rPr>
          <w:delText xml:space="preserve">bacteria and fungi </w:delText>
        </w:r>
        <w:r w:rsidR="008128A5" w:rsidDel="00C95516">
          <w:rPr>
            <w:rFonts w:eastAsiaTheme="minorEastAsia"/>
          </w:rPr>
          <w:delText>we</w:delText>
        </w:r>
        <w:r w:rsidR="008128A5" w:rsidRPr="0088721F" w:rsidDel="00C95516">
          <w:rPr>
            <w:rFonts w:eastAsiaTheme="minorEastAsia"/>
          </w:rPr>
          <w:delText xml:space="preserve">re mostly divided into two </w:delText>
        </w:r>
        <w:r w:rsidR="008128A5" w:rsidDel="00C95516">
          <w:rPr>
            <w:rFonts w:eastAsiaTheme="minorEastAsia"/>
          </w:rPr>
          <w:delText xml:space="preserve">primary </w:delText>
        </w:r>
        <w:r w:rsidR="008128A5" w:rsidRPr="0088721F" w:rsidDel="00C95516">
          <w:rPr>
            <w:rFonts w:eastAsiaTheme="minorEastAsia"/>
          </w:rPr>
          <w:delText>clusters</w:delText>
        </w:r>
        <w:r w:rsidR="008128A5" w:rsidDel="00C95516">
          <w:rPr>
            <w:rFonts w:eastAsiaTheme="minorEastAsia"/>
          </w:rPr>
          <w:delText>. And t</w:delText>
        </w:r>
        <w:r w:rsidR="008128A5" w:rsidRPr="000638F6" w:rsidDel="00C95516">
          <w:rPr>
            <w:rFonts w:eastAsiaTheme="minorEastAsia"/>
          </w:rPr>
          <w:delText xml:space="preserve">he </w:delText>
        </w:r>
        <w:r w:rsidR="002E3833" w:rsidDel="00C95516">
          <w:rPr>
            <w:rFonts w:eastAsiaTheme="minorEastAsia"/>
          </w:rPr>
          <w:delText>analysis</w:delText>
        </w:r>
        <w:r w:rsidR="000638F6" w:rsidRPr="000638F6" w:rsidDel="00C95516">
          <w:rPr>
            <w:rFonts w:eastAsiaTheme="minorEastAsia"/>
          </w:rPr>
          <w:delText xml:space="preserve"> of ecological networks revealed</w:delText>
        </w:r>
        <w:r w:rsidR="00CC2B3D" w:rsidDel="00C95516">
          <w:rPr>
            <w:rFonts w:eastAsiaTheme="minorEastAsia"/>
          </w:rPr>
          <w:delText xml:space="preserve"> </w:delText>
        </w:r>
        <w:r w:rsidR="002E3833" w:rsidRPr="000638F6" w:rsidDel="00C95516">
          <w:rPr>
            <w:rFonts w:eastAsiaTheme="minorEastAsia"/>
          </w:rPr>
          <w:delText xml:space="preserve">trans-kingdom </w:delText>
        </w:r>
        <w:r w:rsidR="000638F6" w:rsidRPr="000638F6" w:rsidDel="00C95516">
          <w:rPr>
            <w:rFonts w:eastAsiaTheme="minorEastAsia"/>
          </w:rPr>
          <w:delText>interact</w:delText>
        </w:r>
        <w:r w:rsidR="002E3833" w:rsidDel="00C95516">
          <w:rPr>
            <w:rFonts w:eastAsiaTheme="minorEastAsia"/>
          </w:rPr>
          <w:delText xml:space="preserve">ions </w:delText>
        </w:r>
        <w:r w:rsidR="00CC2B3D" w:rsidDel="00C95516">
          <w:rPr>
            <w:rFonts w:eastAsiaTheme="minorEastAsia"/>
          </w:rPr>
          <w:delText xml:space="preserve">were </w:delText>
        </w:r>
        <w:r w:rsidR="002E3833" w:rsidDel="00C95516">
          <w:rPr>
            <w:rFonts w:eastAsiaTheme="minorEastAsia"/>
          </w:rPr>
          <w:delText xml:space="preserve">strengthened along </w:delText>
        </w:r>
        <w:r w:rsidR="000638F6" w:rsidRPr="000638F6" w:rsidDel="00C95516">
          <w:rPr>
            <w:rFonts w:eastAsiaTheme="minorEastAsia"/>
          </w:rPr>
          <w:delText>CRC</w:delText>
        </w:r>
        <w:r w:rsidR="002E3833" w:rsidDel="00C95516">
          <w:rPr>
            <w:rFonts w:eastAsiaTheme="minorEastAsia"/>
          </w:rPr>
          <w:delText xml:space="preserve"> progression</w:delText>
        </w:r>
        <w:r w:rsidR="000638F6" w:rsidRPr="000638F6" w:rsidDel="00C95516">
          <w:rPr>
            <w:rFonts w:eastAsiaTheme="minorEastAsia"/>
          </w:rPr>
          <w:delText xml:space="preserve">, </w:delText>
        </w:r>
        <w:r w:rsidR="002E3833" w:rsidDel="00C95516">
          <w:rPr>
            <w:rFonts w:eastAsiaTheme="minorEastAsia"/>
          </w:rPr>
          <w:delText xml:space="preserve">notably </w:delText>
        </w:r>
        <w:r w:rsidR="00CC2B3D" w:rsidDel="00C95516">
          <w:rPr>
            <w:rFonts w:eastAsiaTheme="minorEastAsia"/>
          </w:rPr>
          <w:delText xml:space="preserve">the </w:delText>
        </w:r>
        <w:r w:rsidR="008128A5" w:rsidDel="00C95516">
          <w:rPr>
            <w:rFonts w:eastAsiaTheme="minorEastAsia"/>
          </w:rPr>
          <w:delText xml:space="preserve">differential </w:delText>
        </w:r>
        <w:r w:rsidR="00CC2B3D" w:rsidDel="00C95516">
          <w:rPr>
            <w:rFonts w:eastAsiaTheme="minorEastAsia"/>
          </w:rPr>
          <w:delText xml:space="preserve">interaction between </w:delText>
        </w:r>
        <w:r w:rsidR="000638F6" w:rsidRPr="005534D9" w:rsidDel="00C95516">
          <w:rPr>
            <w:rFonts w:eastAsiaTheme="minorEastAsia"/>
            <w:i/>
            <w:iCs/>
          </w:rPr>
          <w:delText>A. rambellii</w:delText>
        </w:r>
        <w:r w:rsidR="000638F6" w:rsidRPr="000638F6" w:rsidDel="00C95516">
          <w:rPr>
            <w:rFonts w:eastAsiaTheme="minorEastAsia"/>
          </w:rPr>
          <w:delText xml:space="preserve"> </w:delText>
        </w:r>
        <w:r w:rsidR="00CC2B3D" w:rsidDel="00C95516">
          <w:rPr>
            <w:rFonts w:eastAsiaTheme="minorEastAsia"/>
          </w:rPr>
          <w:delText>and</w:delText>
        </w:r>
        <w:r w:rsidR="000638F6" w:rsidRPr="000638F6" w:rsidDel="00C95516">
          <w:rPr>
            <w:rFonts w:eastAsiaTheme="minorEastAsia"/>
          </w:rPr>
          <w:delText xml:space="preserve"> </w:delText>
        </w:r>
        <w:r w:rsidR="00CC2B3D" w:rsidDel="00C95516">
          <w:rPr>
            <w:rFonts w:eastAsiaTheme="minorEastAsia"/>
          </w:rPr>
          <w:delText xml:space="preserve">pathogenic </w:delText>
        </w:r>
        <w:r w:rsidR="000638F6" w:rsidRPr="000638F6" w:rsidDel="00C95516">
          <w:rPr>
            <w:rFonts w:eastAsiaTheme="minorEastAsia"/>
          </w:rPr>
          <w:delText>bacteria</w:delText>
        </w:r>
        <w:r w:rsidR="00CC2B3D" w:rsidDel="00C95516">
          <w:rPr>
            <w:rFonts w:eastAsiaTheme="minorEastAsia"/>
          </w:rPr>
          <w:delText xml:space="preserve"> </w:delText>
        </w:r>
        <w:r w:rsidR="00044FBE" w:rsidDel="00C95516">
          <w:rPr>
            <w:rFonts w:eastAsiaTheme="minorEastAsia"/>
          </w:rPr>
          <w:delText>e.g.</w:delText>
        </w:r>
        <w:r w:rsidR="006D094E" w:rsidDel="00C95516">
          <w:rPr>
            <w:rFonts w:eastAsiaTheme="minorEastAsia"/>
          </w:rPr>
          <w:delText xml:space="preserve"> </w:delText>
        </w:r>
        <w:r w:rsidR="006D094E" w:rsidRPr="00895B2F" w:rsidDel="00C95516">
          <w:rPr>
            <w:i/>
            <w:iCs/>
          </w:rPr>
          <w:delText>Fusobacterium nucleatum</w:delText>
        </w:r>
        <w:r w:rsidR="000638F6" w:rsidRPr="000638F6" w:rsidDel="00C95516">
          <w:rPr>
            <w:rFonts w:eastAsiaTheme="minorEastAsia"/>
          </w:rPr>
          <w:delText>.</w:delText>
        </w:r>
        <w:r w:rsidR="000638F6" w:rsidDel="00C95516">
          <w:rPr>
            <w:rFonts w:eastAsiaTheme="minorEastAsia"/>
          </w:rPr>
          <w:delText xml:space="preserve"> </w:delText>
        </w:r>
      </w:del>
      <w:del w:id="287" w:author="LAU, Cheuk Hay" w:date="2021-11-20T00:03:00Z">
        <w:r w:rsidR="006D094E" w:rsidRPr="006D094E" w:rsidDel="00EF39B4">
          <w:rPr>
            <w:rFonts w:eastAsiaTheme="minorEastAsia"/>
          </w:rPr>
          <w:delText xml:space="preserve">The performance of trans-kingdom classifiers </w:delText>
        </w:r>
        <w:r w:rsidR="006D094E" w:rsidDel="00EF39B4">
          <w:rPr>
            <w:rFonts w:eastAsiaTheme="minorEastAsia"/>
          </w:rPr>
          <w:delText>was</w:delText>
        </w:r>
        <w:r w:rsidR="006D094E" w:rsidRPr="006D094E" w:rsidDel="00EF39B4">
          <w:rPr>
            <w:rFonts w:eastAsiaTheme="minorEastAsia"/>
          </w:rPr>
          <w:delText xml:space="preserve"> considerably enhanced with a relative change of </w:delText>
        </w:r>
      </w:del>
      <w:r w:rsidR="006D094E" w:rsidRPr="006D094E">
        <w:rPr>
          <w:rFonts w:eastAsiaTheme="minorEastAsia"/>
        </w:rPr>
        <w:t>1.44</w:t>
      </w:r>
      <w:r w:rsidR="006D094E">
        <w:rPr>
          <w:rFonts w:eastAsiaTheme="minorEastAsia"/>
        </w:rPr>
        <w:t>%</w:t>
      </w:r>
      <w:r w:rsidR="006D094E" w:rsidRPr="006D094E">
        <w:rPr>
          <w:rFonts w:eastAsiaTheme="minorEastAsia"/>
        </w:rPr>
        <w:t>-10.60</w:t>
      </w:r>
      <w:r w:rsidR="006D094E">
        <w:rPr>
          <w:rFonts w:eastAsiaTheme="minorEastAsia"/>
        </w:rPr>
        <w:t>%</w:t>
      </w:r>
      <w:ins w:id="288" w:author="LAU, Cheuk Hay" w:date="2021-11-20T00:03:00Z">
        <w:r w:rsidR="00EF39B4">
          <w:rPr>
            <w:rFonts w:eastAsiaTheme="minorEastAsia"/>
          </w:rPr>
          <w:t>)</w:t>
        </w:r>
      </w:ins>
      <w:del w:id="289" w:author="LAU, Cheuk Hay" w:date="2021-11-20T00:03:00Z">
        <w:r w:rsidR="006D094E" w:rsidDel="00EF39B4">
          <w:rPr>
            <w:rFonts w:eastAsiaTheme="minorEastAsia"/>
          </w:rPr>
          <w:delText xml:space="preserve"> </w:delText>
        </w:r>
        <w:r w:rsidR="008128A5" w:rsidDel="00EF39B4">
          <w:rPr>
            <w:rFonts w:eastAsiaTheme="minorEastAsia"/>
          </w:rPr>
          <w:delText xml:space="preserve">in 7 of 8 cohorts </w:delText>
        </w:r>
        <w:r w:rsidR="006D094E" w:rsidRPr="006D094E" w:rsidDel="00EF39B4">
          <w:rPr>
            <w:rFonts w:eastAsiaTheme="minorEastAsia"/>
          </w:rPr>
          <w:delText>when compared to bacterial-based classifiers.</w:delText>
        </w:r>
        <w:r w:rsidR="008128A5" w:rsidDel="00EF39B4">
          <w:rPr>
            <w:rFonts w:eastAsiaTheme="minorEastAsia"/>
          </w:rPr>
          <w:delText xml:space="preserve"> </w:delText>
        </w:r>
        <w:r w:rsidR="00A80EB7" w:rsidDel="00EF39B4">
          <w:rPr>
            <w:rFonts w:eastAsiaTheme="minorEastAsia"/>
          </w:rPr>
          <w:delText>Although the fungal performance was not as good as bacteria, it was able to improve the accuracy of the trans-kingdom models, indicating that fungi play a role in colorectal tumorigenesis.</w:delText>
        </w:r>
        <w:commentRangeEnd w:id="285"/>
        <w:r w:rsidR="006F29DD" w:rsidDel="00EF39B4">
          <w:rPr>
            <w:rStyle w:val="a7"/>
          </w:rPr>
          <w:commentReference w:id="285"/>
        </w:r>
      </w:del>
      <w:ins w:id="290" w:author="LAU, Cheuk Hay" w:date="2021-11-20T00:03:00Z">
        <w:r w:rsidR="00EF39B4">
          <w:rPr>
            <w:rFonts w:eastAsiaTheme="minorEastAsia"/>
          </w:rPr>
          <w:t>.</w:t>
        </w:r>
      </w:ins>
    </w:p>
    <w:p w14:paraId="00FB9E2B" w14:textId="4FEF8FBE" w:rsidR="00EF39B4" w:rsidRPr="001630EF" w:rsidDel="00EF39B4" w:rsidRDefault="00EF39B4" w:rsidP="007829D5">
      <w:pPr>
        <w:rPr>
          <w:del w:id="291" w:author="LAU, Cheuk Hay" w:date="2021-11-20T00:03:00Z"/>
          <w:rFonts w:eastAsiaTheme="minorEastAsia"/>
        </w:rPr>
      </w:pPr>
    </w:p>
    <w:p w14:paraId="08A17ECB" w14:textId="4A6163FE" w:rsidR="007829D5" w:rsidRPr="00895B2F" w:rsidRDefault="007829D5" w:rsidP="005534D9">
      <w:pPr>
        <w:rPr>
          <w:b/>
          <w:bCs/>
          <w:kern w:val="44"/>
        </w:rPr>
      </w:pPr>
      <w:r w:rsidRPr="00895B2F">
        <w:rPr>
          <w:rFonts w:eastAsiaTheme="minorEastAsia"/>
          <w:b/>
          <w:bCs/>
        </w:rPr>
        <w:t>Conclusions</w:t>
      </w:r>
      <w:ins w:id="292" w:author="LAU, Cheuk Hay" w:date="2021-11-20T00:10:00Z">
        <w:r w:rsidR="001630EF">
          <w:rPr>
            <w:rFonts w:eastAsiaTheme="minorEastAsia"/>
            <w:b/>
            <w:bCs/>
          </w:rPr>
          <w:t>:</w:t>
        </w:r>
      </w:ins>
      <w:r w:rsidRPr="00895B2F">
        <w:rPr>
          <w:rFonts w:eastAsiaTheme="minorEastAsia"/>
          <w:b/>
          <w:bCs/>
        </w:rPr>
        <w:t xml:space="preserve"> </w:t>
      </w:r>
      <w:commentRangeStart w:id="293"/>
      <w:r w:rsidRPr="00895B2F">
        <w:rPr>
          <w:rFonts w:eastAsiaTheme="minorEastAsia"/>
        </w:rPr>
        <w:t xml:space="preserve">This study revealed the </w:t>
      </w:r>
      <w:ins w:id="294" w:author="LAU, Cheuk Hay" w:date="2021-11-21T21:51:00Z">
        <w:r w:rsidR="000B2EDF">
          <w:rPr>
            <w:rFonts w:eastAsiaTheme="minorEastAsia"/>
          </w:rPr>
          <w:t>involvement</w:t>
        </w:r>
      </w:ins>
      <w:ins w:id="295" w:author="LAU, Cheuk Hay" w:date="2021-11-21T21:47:00Z">
        <w:r w:rsidR="000B2EDF">
          <w:rPr>
            <w:rFonts w:eastAsiaTheme="minorEastAsia"/>
          </w:rPr>
          <w:t xml:space="preserve"> of </w:t>
        </w:r>
      </w:ins>
      <w:ins w:id="296" w:author="LAU, Cheuk Hay" w:date="2021-11-21T21:51:00Z">
        <w:r w:rsidR="000B2EDF">
          <w:rPr>
            <w:rFonts w:eastAsiaTheme="minorEastAsia"/>
          </w:rPr>
          <w:t>enteric fungi and their</w:t>
        </w:r>
      </w:ins>
      <w:ins w:id="297" w:author="LAU, Cheuk Hay" w:date="2021-11-21T21:49:00Z">
        <w:r w:rsidR="000B2EDF">
          <w:rPr>
            <w:rFonts w:eastAsiaTheme="minorEastAsia"/>
          </w:rPr>
          <w:t xml:space="preserve"> trans-kingdom interactions </w:t>
        </w:r>
      </w:ins>
      <w:ins w:id="298" w:author="LAU, Cheuk Hay" w:date="2021-11-21T21:51:00Z">
        <w:r w:rsidR="000B2EDF">
          <w:rPr>
            <w:rFonts w:eastAsiaTheme="minorEastAsia"/>
          </w:rPr>
          <w:t>with bacteria in</w:t>
        </w:r>
      </w:ins>
      <w:ins w:id="299" w:author="LAU, Cheuk Hay" w:date="2021-11-21T21:48:00Z">
        <w:r w:rsidR="000B2EDF">
          <w:rPr>
            <w:rFonts w:eastAsiaTheme="minorEastAsia"/>
          </w:rPr>
          <w:t xml:space="preserve"> CRC, </w:t>
        </w:r>
      </w:ins>
      <w:del w:id="300" w:author="LAU, Cheuk Hay" w:date="2021-11-21T21:49:00Z">
        <w:r w:rsidRPr="00895B2F" w:rsidDel="000B2EDF">
          <w:rPr>
            <w:rFonts w:eastAsiaTheme="minorEastAsia"/>
          </w:rPr>
          <w:delText xml:space="preserve">mycobiome alterations in CRC particularly the enrichment of </w:delText>
        </w:r>
        <w:r w:rsidRPr="00895B2F" w:rsidDel="000B2EDF">
          <w:rPr>
            <w:rFonts w:eastAsiaTheme="minorEastAsia"/>
            <w:i/>
            <w:iCs/>
          </w:rPr>
          <w:delText xml:space="preserve">A. rambellii </w:delText>
        </w:r>
      </w:del>
      <w:r w:rsidRPr="00895B2F">
        <w:rPr>
          <w:rFonts w:eastAsiaTheme="minorEastAsia"/>
        </w:rPr>
        <w:t xml:space="preserve">implying </w:t>
      </w:r>
      <w:del w:id="301" w:author="LAU, Cheuk Hay" w:date="2021-11-21T21:52:00Z">
        <w:r w:rsidRPr="00895B2F" w:rsidDel="000B2EDF">
          <w:rPr>
            <w:rFonts w:eastAsiaTheme="minorEastAsia"/>
          </w:rPr>
          <w:delText xml:space="preserve">that </w:delText>
        </w:r>
      </w:del>
      <w:r w:rsidRPr="00895B2F">
        <w:rPr>
          <w:rFonts w:eastAsiaTheme="minorEastAsia"/>
        </w:rPr>
        <w:t xml:space="preserve">the </w:t>
      </w:r>
      <w:ins w:id="302" w:author="LAU, Cheuk Hay" w:date="2021-11-21T21:49:00Z">
        <w:r w:rsidR="000B2EDF">
          <w:rPr>
            <w:rFonts w:eastAsiaTheme="minorEastAsia"/>
          </w:rPr>
          <w:t xml:space="preserve">importance </w:t>
        </w:r>
      </w:ins>
      <w:del w:id="303" w:author="LAU, Cheuk Hay" w:date="2021-11-21T21:50:00Z">
        <w:r w:rsidRPr="00895B2F" w:rsidDel="000B2EDF">
          <w:rPr>
            <w:rFonts w:eastAsiaTheme="minorEastAsia"/>
          </w:rPr>
          <w:delText xml:space="preserve">role </w:delText>
        </w:r>
      </w:del>
      <w:r w:rsidRPr="00895B2F">
        <w:rPr>
          <w:rFonts w:eastAsiaTheme="minorEastAsia"/>
        </w:rPr>
        <w:t xml:space="preserve">of </w:t>
      </w:r>
      <w:ins w:id="304" w:author="LAU, Cheuk Hay" w:date="2021-11-21T21:52:00Z">
        <w:r w:rsidR="001137A7">
          <w:rPr>
            <w:rFonts w:eastAsiaTheme="minorEastAsia"/>
          </w:rPr>
          <w:t>fungal mycobiota</w:t>
        </w:r>
      </w:ins>
      <w:ins w:id="305" w:author="LAU, Cheuk Hay" w:date="2021-11-21T21:50:00Z">
        <w:r w:rsidR="000B2EDF">
          <w:rPr>
            <w:rFonts w:eastAsiaTheme="minorEastAsia"/>
          </w:rPr>
          <w:t xml:space="preserve"> </w:t>
        </w:r>
      </w:ins>
      <w:del w:id="306" w:author="LAU, Cheuk Hay" w:date="2021-11-21T21:50:00Z">
        <w:r w:rsidRPr="00895B2F" w:rsidDel="000B2EDF">
          <w:rPr>
            <w:rFonts w:eastAsiaTheme="minorEastAsia"/>
          </w:rPr>
          <w:delText>mycobiome in C</w:delText>
        </w:r>
      </w:del>
      <w:ins w:id="307" w:author="LAU, Cheuk Hay" w:date="2021-11-21T21:50:00Z">
        <w:r w:rsidR="000B2EDF">
          <w:rPr>
            <w:rFonts w:eastAsiaTheme="minorEastAsia"/>
          </w:rPr>
          <w:t>in colorectal tumorigenesis</w:t>
        </w:r>
      </w:ins>
      <w:del w:id="308" w:author="LAU, Cheuk Hay" w:date="2021-11-21T21:50:00Z">
        <w:r w:rsidRPr="00895B2F" w:rsidDel="000B2EDF">
          <w:rPr>
            <w:rFonts w:eastAsiaTheme="minorEastAsia"/>
          </w:rPr>
          <w:delText xml:space="preserve">RC is not </w:delText>
        </w:r>
        <w:r w:rsidR="000638F6" w:rsidRPr="000638F6" w:rsidDel="000B2EDF">
          <w:rPr>
            <w:rFonts w:eastAsiaTheme="minorEastAsia"/>
          </w:rPr>
          <w:delText>negligible</w:delText>
        </w:r>
      </w:del>
      <w:r w:rsidRPr="00895B2F">
        <w:rPr>
          <w:rFonts w:eastAsiaTheme="minorEastAsia"/>
        </w:rPr>
        <w:t>.</w:t>
      </w:r>
      <w:commentRangeEnd w:id="293"/>
      <w:r w:rsidR="006F29DD">
        <w:rPr>
          <w:rStyle w:val="a7"/>
        </w:rPr>
        <w:commentReference w:id="293"/>
      </w:r>
      <w:del w:id="309" w:author="LIN, Yufeng" w:date="2021-11-22T13:52:00Z">
        <w:r w:rsidRPr="00895B2F" w:rsidDel="00111C02">
          <w:br w:type="page"/>
        </w:r>
      </w:del>
    </w:p>
    <w:p w14:paraId="2BBB02AD" w14:textId="77777777" w:rsidR="00111C02" w:rsidRDefault="00111C02">
      <w:pPr>
        <w:widowControl/>
        <w:spacing w:before="0" w:after="0"/>
        <w:jc w:val="left"/>
        <w:rPr>
          <w:ins w:id="310" w:author="LIN, Yufeng" w:date="2021-11-22T13:52:00Z"/>
          <w:b/>
          <w:bCs/>
          <w:kern w:val="44"/>
        </w:rPr>
      </w:pPr>
      <w:ins w:id="311" w:author="LIN, Yufeng" w:date="2021-11-22T13:52:00Z">
        <w:r>
          <w:br w:type="page"/>
        </w:r>
      </w:ins>
    </w:p>
    <w:p w14:paraId="712F46EF" w14:textId="6E9A2CF1" w:rsidR="00192D58" w:rsidRPr="00895B2F" w:rsidRDefault="00D9531B" w:rsidP="00BA0A8A">
      <w:pPr>
        <w:pStyle w:val="title10831"/>
        <w:spacing w:before="0" w:after="0" w:line="480" w:lineRule="auto"/>
        <w:jc w:val="both"/>
      </w:pPr>
      <w:r w:rsidRPr="00895B2F">
        <w:lastRenderedPageBreak/>
        <w:t>I</w:t>
      </w:r>
      <w:ins w:id="312" w:author="LAU, Cheuk Hay" w:date="2021-11-20T00:56:00Z">
        <w:r w:rsidR="0078547B">
          <w:t>NTRODUCTION</w:t>
        </w:r>
      </w:ins>
      <w:del w:id="313" w:author="LAU, Cheuk Hay" w:date="2021-11-20T00:56:00Z">
        <w:r w:rsidRPr="00895B2F" w:rsidDel="0078547B">
          <w:delText>ntroduction</w:delText>
        </w:r>
      </w:del>
    </w:p>
    <w:p w14:paraId="45D0E8A2" w14:textId="55560382" w:rsidR="00DE19B0" w:rsidRDefault="00D9531B" w:rsidP="000C02ED">
      <w:pPr>
        <w:spacing w:before="0" w:after="0"/>
        <w:rPr>
          <w:ins w:id="314" w:author="LAU, Cheuk Hay" w:date="2021-11-18T12:13:00Z"/>
        </w:rPr>
      </w:pPr>
      <w:r w:rsidRPr="00895B2F">
        <w:t xml:space="preserve">Colorectal cancer </w:t>
      </w:r>
      <w:r w:rsidR="002F5B96" w:rsidRPr="00895B2F">
        <w:t xml:space="preserve">(CRC) </w:t>
      </w:r>
      <w:r w:rsidRPr="00895B2F">
        <w:t xml:space="preserve">is the third most common cancer </w:t>
      </w:r>
      <w:ins w:id="315" w:author="LAU, Cheuk Hay" w:date="2021-11-18T10:08:00Z">
        <w:r w:rsidR="00454F49">
          <w:t>worldwide with over 500 thousands associated death every year</w:t>
        </w:r>
      </w:ins>
      <w:commentRangeStart w:id="316"/>
      <w:commentRangeStart w:id="317"/>
      <w:del w:id="318" w:author="LAU, Cheuk Hay" w:date="2021-11-18T10:09:00Z">
        <w:r w:rsidRPr="00895B2F" w:rsidDel="00454F49">
          <w:delText>and</w:delText>
        </w:r>
        <w:r w:rsidR="00E46F05" w:rsidRPr="00895B2F" w:rsidDel="00454F49">
          <w:delText xml:space="preserve">  </w:delText>
        </w:r>
        <w:r w:rsidRPr="00895B2F" w:rsidDel="00454F49">
          <w:delText>the second</w:delText>
        </w:r>
        <w:r w:rsidR="008D71FB" w:rsidRPr="00895B2F" w:rsidDel="00454F49">
          <w:delText xml:space="preserve"> leading cause of cancer-related death</w:delText>
        </w:r>
        <w:r w:rsidR="009659EB" w:rsidRPr="00895B2F" w:rsidDel="00454F49">
          <w:delText xml:space="preserve"> globally</w:delText>
        </w:r>
      </w:del>
      <w:r w:rsidRPr="00895B2F">
        <w:fldChar w:fldCharType="begin"/>
      </w:r>
      <w:r w:rsidR="004256B8">
        <w:instrText xml:space="preserve"> ADDIN ZOTERO_ITEM CSL_CITATION {"citationID":"a1vfeg0dmos","properties":{"formattedCitation":"\\super 1,2\\nosupersub{}","plainCitation":"1,2","noteIndex":0},"citationItems":[{"id":60,"uris":["http://zotero.org/users/7908919/items/3ELHZMUK"],"uri":["http://zotero.org/users/7908919/items/3ELHZMUK"],"itemData":{"id":60,"type":"article-journal","abstract":"This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control.","container-title":"CA: A Cancer Journal for Clinicians","DOI":"https://doi.org/10.3322/caac.21660","ISSN":"1542-4863","issue":"n/a","language":"en","note":"_eprint: https://acsjournals.onlinelibrary.wiley.com/doi/pdf/10.3322/caac.21660","source":"Wiley Online Library","title":"Global cancer statistics 2020: GLOBOCAN estimates of incidence and mortality worldwide for 36 cancers in 185 countries","title-short":"Global cancer statistics 2020","URL":"https://acsjournals.onlinelibrary.wiley.com/doi/abs/10.3322/caac.21660","volume":"n/a","author":[{"family":"Sung","given":"Hyuna"},{"family":"Ferlay","given":"Jacques"},{"family":"Siegel","given":"Rebecca L."},{"family":"Laversanne","given":"Mathieu"},{"family":"Soerjomataram","given":"Isabelle"},{"family":"Jemal","given":"Ahmedin"},{"family":"Bray","given":"Freddie"}],"accessed":{"date-parts":[["2021",4,27]]}}},{"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895B2F">
        <w:fldChar w:fldCharType="separate"/>
      </w:r>
      <w:r w:rsidR="004256B8" w:rsidRPr="004256B8">
        <w:rPr>
          <w:kern w:val="0"/>
          <w:vertAlign w:val="superscript"/>
        </w:rPr>
        <w:t>1,2</w:t>
      </w:r>
      <w:r w:rsidRPr="00895B2F">
        <w:fldChar w:fldCharType="end"/>
      </w:r>
      <w:commentRangeEnd w:id="316"/>
      <w:r w:rsidR="00454F49">
        <w:rPr>
          <w:rStyle w:val="a7"/>
        </w:rPr>
        <w:commentReference w:id="316"/>
      </w:r>
      <w:commentRangeEnd w:id="317"/>
      <w:r w:rsidR="004256B8">
        <w:rPr>
          <w:rStyle w:val="a7"/>
        </w:rPr>
        <w:commentReference w:id="317"/>
      </w:r>
      <w:r w:rsidRPr="00895B2F">
        <w:t xml:space="preserve">. </w:t>
      </w:r>
      <w:ins w:id="319" w:author="LAU, Cheuk Hay" w:date="2021-11-18T10:24:00Z">
        <w:r w:rsidR="00C528CE">
          <w:t xml:space="preserve">The contribution of gut microbiota to </w:t>
        </w:r>
      </w:ins>
      <w:ins w:id="320" w:author="LAU, Cheuk Hay" w:date="2021-11-18T10:26:00Z">
        <w:r w:rsidR="00C528CE">
          <w:t>CRC progression</w:t>
        </w:r>
      </w:ins>
      <w:ins w:id="321" w:author="LAU, Cheuk Hay" w:date="2021-11-18T10:24:00Z">
        <w:r w:rsidR="00C528CE">
          <w:t xml:space="preserve"> has been widely acknowledged</w:t>
        </w:r>
      </w:ins>
      <w:ins w:id="322" w:author="LAU, Cheuk Hay" w:date="2021-11-18T10:50:00Z">
        <w:r w:rsidR="0004408C">
          <w:t>,</w:t>
        </w:r>
      </w:ins>
      <w:ins w:id="323" w:author="LAU, Cheuk Hay" w:date="2021-11-18T10:48:00Z">
        <w:r w:rsidR="006B71C3">
          <w:t xml:space="preserve"> of which</w:t>
        </w:r>
      </w:ins>
      <w:ins w:id="324" w:author="LAU, Cheuk Hay" w:date="2021-11-18T10:25:00Z">
        <w:r w:rsidR="00C528CE">
          <w:t xml:space="preserve"> </w:t>
        </w:r>
      </w:ins>
      <w:ins w:id="325" w:author="LAU, Cheuk Hay" w:date="2021-11-18T10:57:00Z">
        <w:r w:rsidR="000C02ED">
          <w:t>its composition</w:t>
        </w:r>
      </w:ins>
      <w:ins w:id="326" w:author="LAU, Cheuk Hay" w:date="2021-11-18T10:25:00Z">
        <w:r w:rsidR="00C528CE">
          <w:t xml:space="preserve"> </w:t>
        </w:r>
      </w:ins>
      <w:ins w:id="327" w:author="LAU, Cheuk Hay" w:date="2021-11-18T10:48:00Z">
        <w:r w:rsidR="006B71C3">
          <w:t>constantly shift</w:t>
        </w:r>
      </w:ins>
      <w:ins w:id="328" w:author="LAU, Cheuk Hay" w:date="2021-11-18T15:40:00Z">
        <w:r w:rsidR="00556EC4">
          <w:t xml:space="preserve">s </w:t>
        </w:r>
      </w:ins>
      <w:ins w:id="329" w:author="LAU, Cheuk Hay" w:date="2021-11-18T10:25:00Z">
        <w:r w:rsidR="00C528CE">
          <w:t>across stages of colorectal tumorigenesis</w:t>
        </w:r>
      </w:ins>
      <w:ins w:id="330" w:author="LAU, Cheuk Hay" w:date="2021-11-18T10:49:00Z">
        <w:r w:rsidR="006B71C3">
          <w:t xml:space="preserve"> with enrichment of pathogenic </w:t>
        </w:r>
      </w:ins>
      <w:ins w:id="331" w:author="LAU, Cheuk Hay" w:date="2021-11-18T10:57:00Z">
        <w:r w:rsidR="000C02ED">
          <w:t>bacteria</w:t>
        </w:r>
      </w:ins>
      <w:ins w:id="332" w:author="LAU, Cheuk Hay" w:date="2021-11-18T10:43:00Z">
        <w:r w:rsidR="005A0B74" w:rsidRPr="00895B2F">
          <w:fldChar w:fldCharType="begin"/>
        </w:r>
      </w:ins>
      <w:r w:rsidR="004256B8">
        <w:instrText xml:space="preserve"> ADDIN ZOTERO_ITEM CSL_CITATION {"citationID":"a12f1uocv78","properties":{"formattedCitation":"\\super 3\\uc0\\u8211{}5\\nosupersub{}","plainCitation":"3–5","noteIndex":0},"citationItems":[{"id":90,"uris":["http://zotero.org/users/7908919/items/C9ATUFLG"],"uri":["http://zotero.org/users/7908919/items/C9ATUFLG"],"itemData":{"id":90,"type":"article-journal","abstract":"Colorectal cancer (CRC) accounts for about 10% of all new cancer cases globally. Located at close proximity to the colorectal epithelium, the gut microbiota comprises a large population of microorganisms that interact with host cells to regulate many physiological processes, such as energy harvest, metabolism and immune response. Sequencing studies have revealed microbial compositional and ecological changes in patients with CRC, whereas functional studies in animal models have pinpointed the roles of several bacteria in colorectal carcinogenesis, including Fusobacterium nucleatum and certain strains of Escherichia coli and Bacteroides fragilis. These findings give new opportunities to take advantage of our knowledge on the gut microbiota for clinical applications, such as gut microbiota analysis as screening, prognostic or predictive biomarkers, or modulating microorganisms to prevent cancer, augment therapies and reduce adverse effects of treatment. This Review aims to provide an overview and discussion of the gut microbiota in colorectal neoplasia, including relevant mechanisms in microbiota-related carcinogenesis, the potential of utilizing the microbiota as CRC biomarkers, and the prospect for modulating the microbiota for CRC prevention or treatment. These scientific findings will pave the way to clinically translate the use of gut microbiota for CRC in the near future.","container-title":"Nature Reviews Gastroenterology &amp; Hepatology","DOI":"10.1038/s41575-019-0209-8","ISSN":"1759-5053","issue":"11","language":"en","note":"number: 11\npublisher: Nature Publishing Group","page":"690-704","source":"www.nature.com","title":"Gut microbiota in colorectal cancer: mechanisms of action and clinical applications","title-short":"Gut microbiota in colorectal cancer","volume":"16","author":[{"family":"Wong","given":"Sunny H."},{"family":"Yu","given":"Jun"}],"issued":{"date-parts":[["2019",11]]}}},{"id":85,"uris":["http://zotero.org/users/7908919/items/34NS6IE9"],"uri":["http://zotero.org/users/7908919/items/34NS6IE9"],"itemData":{"id":85,"type":"article-journal","abstract":"Objective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ins w:id="333" w:author="LAU, Cheuk Hay" w:date="2021-11-18T10:43:00Z">
        <w:r w:rsidR="005A0B74" w:rsidRPr="00895B2F">
          <w:fldChar w:fldCharType="separate"/>
        </w:r>
      </w:ins>
      <w:r w:rsidR="004256B8" w:rsidRPr="004256B8">
        <w:rPr>
          <w:kern w:val="0"/>
          <w:vertAlign w:val="superscript"/>
        </w:rPr>
        <w:t>3–5</w:t>
      </w:r>
      <w:ins w:id="334" w:author="LAU, Cheuk Hay" w:date="2021-11-18T10:43:00Z">
        <w:r w:rsidR="005A0B74" w:rsidRPr="00895B2F">
          <w:fldChar w:fldCharType="end"/>
        </w:r>
      </w:ins>
      <w:ins w:id="335" w:author="LAU, Cheuk Hay" w:date="2021-11-18T10:28:00Z">
        <w:r w:rsidR="002A2AEF">
          <w:t xml:space="preserve">. </w:t>
        </w:r>
      </w:ins>
      <w:ins w:id="336" w:author="LAU, Cheuk Hay" w:date="2021-11-18T10:42:00Z">
        <w:r w:rsidR="005A0B74">
          <w:t>In comparison, the role of microbial components other than gut bacteria, such as fungi, is largely unexplored in CRC.</w:t>
        </w:r>
      </w:ins>
      <w:ins w:id="337" w:author="LAU, Cheuk Hay" w:date="2021-11-18T10:49:00Z">
        <w:r w:rsidR="006B71C3">
          <w:t xml:space="preserve"> </w:t>
        </w:r>
      </w:ins>
      <w:ins w:id="338" w:author="LAU, Cheuk Hay" w:date="2021-11-18T12:06:00Z">
        <w:r w:rsidR="00EB04DE">
          <w:t xml:space="preserve">Our previous </w:t>
        </w:r>
      </w:ins>
      <w:ins w:id="339" w:author="LAU, Cheuk Hay" w:date="2021-11-18T12:07:00Z">
        <w:r w:rsidR="00EB04DE">
          <w:t xml:space="preserve">study reported the </w:t>
        </w:r>
      </w:ins>
      <w:ins w:id="340" w:author="LAU, Cheuk Hay" w:date="2021-11-18T12:09:00Z">
        <w:r w:rsidR="00EB04DE">
          <w:t>alteration</w:t>
        </w:r>
      </w:ins>
      <w:ins w:id="341" w:author="LAU, Cheuk Hay" w:date="2021-11-18T12:10:00Z">
        <w:r w:rsidR="00EB04DE">
          <w:t xml:space="preserve"> in </w:t>
        </w:r>
      </w:ins>
      <w:ins w:id="342" w:author="LAU, Cheuk Hay" w:date="2021-11-18T13:31:00Z">
        <w:r w:rsidR="00AB35E9">
          <w:t>enteric mycobiota</w:t>
        </w:r>
      </w:ins>
      <w:ins w:id="343" w:author="LAU, Cheuk Hay" w:date="2021-11-18T12:10:00Z">
        <w:r w:rsidR="00EB04DE">
          <w:t xml:space="preserve"> in </w:t>
        </w:r>
      </w:ins>
      <w:del w:id="344" w:author="LAU, Cheuk Hay" w:date="2021-11-18T10:28:00Z">
        <w:r w:rsidR="006D094E" w:rsidRPr="006D094E" w:rsidDel="002A2AEF">
          <w:delText>About 75% of CRC cases were sporadic CRC, which emerges from the colorectum with no known contribution from germline mutations or family history, emphasizing the relevance of environmental variables in CRC pathogenesis</w:delText>
        </w:r>
        <w:r w:rsidRPr="00895B2F" w:rsidDel="002A2AEF">
          <w:fldChar w:fldCharType="begin"/>
        </w:r>
        <w:r w:rsidR="00DC0C5E" w:rsidRPr="00895B2F" w:rsidDel="002A2AEF">
          <w:delInstrText xml:space="preserve"> ADDIN ZOTERO_ITEM CSL_CITATION {"citationID":"0NNflLRf","properties":{"formattedCitation":"\\super 3\\nosupersub{}","plainCitation":"3","noteIndex":0},"citationItems":[{"id":459,"uris":["http://zotero.org/users/7908919/items/84BBUQZV"],"uri":["http://zotero.org/users/7908919/items/84BBUQZV"],"itemData":{"id":459,"type":"article-journal","abstract":"Colorectal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delInstrText>
        </w:r>
        <w:r w:rsidRPr="00895B2F" w:rsidDel="002A2AEF">
          <w:fldChar w:fldCharType="separate"/>
        </w:r>
        <w:r w:rsidR="00DC0C5E" w:rsidRPr="00895B2F" w:rsidDel="002A2AEF">
          <w:rPr>
            <w:kern w:val="0"/>
            <w:vertAlign w:val="superscript"/>
          </w:rPr>
          <w:delText>3</w:delText>
        </w:r>
        <w:r w:rsidRPr="00895B2F" w:rsidDel="002A2AEF">
          <w:fldChar w:fldCharType="end"/>
        </w:r>
        <w:r w:rsidRPr="00895B2F" w:rsidDel="002A2AEF">
          <w:delText>.</w:delText>
        </w:r>
        <w:r w:rsidR="009659EB" w:rsidRPr="00895B2F" w:rsidDel="002A2AEF">
          <w:delText xml:space="preserve"> </w:delText>
        </w:r>
        <w:r w:rsidR="00B01273" w:rsidRPr="00895B2F" w:rsidDel="002A2AEF">
          <w:delText xml:space="preserve">Recent studies have </w:delText>
        </w:r>
      </w:del>
      <w:ins w:id="345" w:author="Jun Yu (MEDT)" w:date="2021-11-10T22:03:00Z">
        <w:del w:id="346" w:author="LAU, Cheuk Hay" w:date="2021-11-18T10:28:00Z">
          <w:r w:rsidR="00DB4BE3" w:rsidDel="002A2AEF">
            <w:delText xml:space="preserve">demonstrated the contribution of </w:delText>
          </w:r>
        </w:del>
      </w:ins>
      <w:del w:id="347" w:author="LAU, Cheuk Hay" w:date="2021-11-18T10:28:00Z">
        <w:r w:rsidR="0070227E" w:rsidRPr="00895B2F" w:rsidDel="002A2AEF">
          <w:delText>linked</w:delText>
        </w:r>
        <w:r w:rsidR="005165C0" w:rsidRPr="00895B2F" w:rsidDel="002A2AEF">
          <w:delText xml:space="preserve"> </w:delText>
        </w:r>
        <w:r w:rsidR="00B01273" w:rsidRPr="00895B2F" w:rsidDel="002A2AEF">
          <w:delText>gut microbiota alter</w:delText>
        </w:r>
        <w:r w:rsidR="005165C0" w:rsidRPr="00895B2F" w:rsidDel="002A2AEF">
          <w:delText xml:space="preserve">ation </w:delText>
        </w:r>
        <w:r w:rsidR="0070227E" w:rsidRPr="00895B2F" w:rsidDel="002A2AEF">
          <w:delText>to</w:delText>
        </w:r>
        <w:r w:rsidR="005165C0" w:rsidRPr="00895B2F" w:rsidDel="002A2AEF">
          <w:delText xml:space="preserve"> </w:delText>
        </w:r>
        <w:r w:rsidR="00B01273" w:rsidRPr="00895B2F" w:rsidDel="002A2AEF">
          <w:delText>CR</w:delText>
        </w:r>
        <w:r w:rsidR="00D7106E" w:rsidRPr="00895B2F" w:rsidDel="002A2AEF">
          <w:delText>C</w:delText>
        </w:r>
      </w:del>
      <w:ins w:id="348" w:author="Jun Yu (MEDT)" w:date="2021-11-10T22:04:00Z">
        <w:del w:id="349" w:author="LAU, Cheuk Hay" w:date="2021-11-18T10:28:00Z">
          <w:r w:rsidR="00DB4BE3" w:rsidDel="002A2AEF">
            <w:delText xml:space="preserve"> </w:delText>
          </w:r>
        </w:del>
      </w:ins>
      <w:del w:id="350" w:author="LAU, Cheuk Hay" w:date="2021-11-18T10:28:00Z">
        <w:r w:rsidR="0070227E" w:rsidRPr="00895B2F" w:rsidDel="002A2AEF">
          <w:delText xml:space="preserve"> occurence</w:delText>
        </w:r>
        <w:r w:rsidR="00D95D9D" w:rsidRPr="00895B2F" w:rsidDel="002A2AEF">
          <w:fldChar w:fldCharType="begin"/>
        </w:r>
        <w:r w:rsidR="00594D09" w:rsidRPr="00895B2F" w:rsidDel="002A2AEF">
          <w:delInstrText xml:space="preserve"> ADDIN ZOTERO_ITEM CSL_CITATION {"citationID":"a12f1uocv78","properties":{"formattedCitation":"\\super 4\\uc0\\u8211{}6\\nosupersub{}","plainCitation":"4–6","noteIndex":0},"citationItems":[{"id":90,"uris":["http://zotero.org/users/7908919/items/C9ATUFLG"],"uri":["http://zotero.org/users/7908919/items/C9ATUFLG"],"itemData":{"id":90,"type":"article-journal","abstract":"Colorectal cancer (CRC) accounts for about 10% of all new cancer cases globally. Located at close proximity to the colorectal epithelium, the gut microbiota comprises a large population of microorganisms that interact with host cells to regulate many physiological processes, such as energy harvest, metabolism and immune response. Sequencing studies have revealed microbial compositional and ecological changes in patients with CRC, whereas functional studies in animal models have pinpointed the roles of several bacteria in colorectal carcinogenesis, including Fusobacterium nucleatum and certain strains of Escherichia coli and Bacteroides fragilis. These findings give new opportunities to take advantage of our knowledge on the gut microbiota for clinical applications, such as gut microbiota analysis as screening, prognostic or predictive biomarkers, or modulating microorganisms to prevent cancer, augment therapies and reduce adverse effects of treatment. This Review aims to provide an overview and discussion of the gut microbiota in colorectal neoplasia, including relevant mechanisms in microbiota-related carcinogenesis, the potential of utilizing the microbiota as CRC biomarkers, and the prospect for modulating the microbiota for CRC prevention or treatment. These scientific findings will pave the way to clinically translate the use of gut microbiota for CRC in the near future.","container-title":"Nature Reviews Gastroenterology &amp; Hepatology","DOI":"10.1038/s41575-019-0209-8","ISSN":"1759-5053","issue":"11","language":"en","note":"number: 11\npublisher: Nature Publishing Group","page":"690-704","source":"www.nature.com","title":"Gut microbiota in colorectal cancer: mechanisms of action and clinical applications","title-short":"Gut microbiota in colorectal cancer","volume":"16","author":[{"family":"Wong","given":"Sunny H."},{"family":"Yu","given":"Jun"}],"issued":{"date-parts":[["2019",11]]}}},{"id":85,"uris":["http://zotero.org/users/7908919/items/34NS6IE9"],"uri":["http://zotero.org/users/7908919/items/34NS6IE9"],"itemData":{"id":85,"type":"article-journal","abstract":"Objective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D95D9D" w:rsidRPr="00895B2F" w:rsidDel="002A2AEF">
          <w:fldChar w:fldCharType="separate"/>
        </w:r>
        <w:r w:rsidR="00594D09" w:rsidRPr="00895B2F" w:rsidDel="002A2AEF">
          <w:rPr>
            <w:kern w:val="0"/>
            <w:vertAlign w:val="superscript"/>
          </w:rPr>
          <w:delText>4–6</w:delText>
        </w:r>
        <w:r w:rsidR="00D95D9D" w:rsidRPr="00895B2F" w:rsidDel="002A2AEF">
          <w:fldChar w:fldCharType="end"/>
        </w:r>
      </w:del>
      <w:ins w:id="351" w:author="Jun Yu (MEDT)" w:date="2021-11-10T22:03:00Z">
        <w:del w:id="352" w:author="LAU, Cheuk Hay" w:date="2021-11-18T10:28:00Z">
          <w:r w:rsidR="00DB4BE3" w:rsidDel="002A2AEF">
            <w:delText>devel</w:delText>
          </w:r>
        </w:del>
      </w:ins>
      <w:ins w:id="353" w:author="Jun Yu (MEDT)" w:date="2021-11-10T22:04:00Z">
        <w:del w:id="354" w:author="LAU, Cheuk Hay" w:date="2021-11-18T10:28:00Z">
          <w:r w:rsidR="00DB4BE3" w:rsidDel="002A2AEF">
            <w:delText>opment</w:delText>
          </w:r>
        </w:del>
      </w:ins>
      <w:ins w:id="355" w:author="Jun Yu (MEDT)" w:date="2021-11-10T22:03:00Z">
        <w:del w:id="356" w:author="LAU, Cheuk Hay" w:date="2021-11-18T10:26:00Z">
          <w:r w:rsidR="00DB4BE3" w:rsidRPr="00895B2F" w:rsidDel="00C528CE">
            <w:fldChar w:fldCharType="begin"/>
          </w:r>
          <w:r w:rsidR="00DB4BE3" w:rsidRPr="00895B2F" w:rsidDel="00C528CE">
            <w:delInstrText xml:space="preserve"> ADDIN ZOTERO_ITEM CSL_CITATION {"citationID":"a12f1uocv78","properties":{"formattedCitation":"\\super 4\\uc0\\u8211{}6\\nosupersub{}","plainCitation":"4–6","noteIndex":0},"citationItems":[{"id":90,"uris":["http://zotero.org/users/7908919/items/C9ATUFLG"],"uri":["http://zotero.org/users/7908919/items/C9ATUFLG"],"itemData":{"id":90,"type":"article-journal","abstract":"Colorectal cancer (CRC) accounts for about 10% of all new cancer cases globally. Located at close proximity to the colorectal epithelium, the gut microbiota comprises a large population of microorganisms that interact with host cells to regulate many physiological processes, such as energy harvest, metabolism and immune response. Sequencing studies have revealed microbial compositional and ecological changes in patients with CRC, whereas functional studies in animal models have pinpointed the roles of several bacteria in colorectal carcinogenesis, including Fusobacterium nucleatum and certain strains of Escherichia coli and Bacteroides fragilis. These findings give new opportunities to take advantage of our knowledge on the gut microbiota for clinical applications, such as gut microbiota analysis as screening, prognostic or predictive biomarkers, or modulating microorganisms to prevent cancer, augment therapies and reduce adverse effects of treatment. This Review aims to provide an overview and discussion of the gut microbiota in colorectal neoplasia, including relevant mechanisms in microbiota-related carcinogenesis, the potential of utilizing the microbiota as CRC biomarkers, and the prospect for modulating the microbiota for CRC prevention or treatment. These scientific findings will pave the way to clinically translate the use of gut microbiota for CRC in the near future.","container-title":"Nature Reviews Gastroenterology &amp; Hepatology","DOI":"10.1038/s41575-019-0209-8","ISSN":"1759-5053","issue":"11","language":"en","note":"number: 11\npublisher: Nature Publishing Group","page":"690-704","source":"www.nature.com","title":"Gut microbiota in colorectal cancer: mechanisms of action and clinical applications","title-short":"Gut microbiota in colorectal cancer","volume":"16","author":[{"family":"Wong","given":"Sunny H."},{"family":"Yu","given":"Jun"}],"issued":{"date-parts":[["2019",11]]}}},{"id":85,"uris":["http://zotero.org/users/7908919/items/34NS6IE9"],"uri":["http://zotero.org/users/7908919/items/34NS6IE9"],"itemData":{"id":85,"type":"article-journal","abstract":"Objective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DB4BE3" w:rsidRPr="00895B2F" w:rsidDel="00C528CE">
            <w:fldChar w:fldCharType="separate"/>
          </w:r>
          <w:r w:rsidR="00DB4BE3" w:rsidRPr="00895B2F" w:rsidDel="00C528CE">
            <w:rPr>
              <w:kern w:val="0"/>
              <w:vertAlign w:val="superscript"/>
            </w:rPr>
            <w:delText>4–6</w:delText>
          </w:r>
          <w:r w:rsidR="00DB4BE3" w:rsidRPr="00895B2F" w:rsidDel="00C528CE">
            <w:fldChar w:fldCharType="end"/>
          </w:r>
        </w:del>
      </w:ins>
      <w:del w:id="357" w:author="LAU, Cheuk Hay" w:date="2021-11-18T10:28:00Z">
        <w:r w:rsidR="00B01273" w:rsidRPr="00895B2F" w:rsidDel="002A2AEF">
          <w:delText>.</w:delText>
        </w:r>
        <w:r w:rsidR="00D7106E" w:rsidRPr="00895B2F" w:rsidDel="002A2AEF">
          <w:delText xml:space="preserve"> </w:delText>
        </w:r>
      </w:del>
      <w:del w:id="358" w:author="LAU, Cheuk Hay" w:date="2021-11-18T10:51:00Z">
        <w:r w:rsidR="00003B49" w:rsidDel="0004408C">
          <w:delText>M</w:delText>
        </w:r>
        <w:r w:rsidR="00F61633" w:rsidRPr="00895B2F" w:rsidDel="0004408C">
          <w:delText>eta-analysis</w:delText>
        </w:r>
        <w:r w:rsidR="00003B49" w:rsidDel="0004408C">
          <w:delText xml:space="preserve"> studies based on CRC</w:delText>
        </w:r>
        <w:r w:rsidR="00F61633" w:rsidRPr="00895B2F" w:rsidDel="0004408C">
          <w:delText xml:space="preserve"> cohort</w:delText>
        </w:r>
        <w:r w:rsidR="00003B49" w:rsidDel="0004408C">
          <w:delText>s</w:delText>
        </w:r>
        <w:r w:rsidR="00F61633" w:rsidRPr="00895B2F" w:rsidDel="0004408C">
          <w:delText xml:space="preserve"> </w:delText>
        </w:r>
        <w:r w:rsidR="00E81CE7" w:rsidRPr="00895B2F" w:rsidDel="0004408C">
          <w:delText>ha</w:delText>
        </w:r>
        <w:r w:rsidR="00003B49" w:rsidDel="0004408C">
          <w:delText>ve</w:delText>
        </w:r>
        <w:r w:rsidR="00E81CE7" w:rsidRPr="00895B2F" w:rsidDel="0004408C">
          <w:delText xml:space="preserve"> </w:delText>
        </w:r>
        <w:r w:rsidR="00003B49" w:rsidDel="0004408C">
          <w:delText>identified</w:delText>
        </w:r>
        <w:r w:rsidR="00003B49" w:rsidRPr="00895B2F" w:rsidDel="0004408C">
          <w:delText xml:space="preserve"> </w:delText>
        </w:r>
        <w:r w:rsidR="00003B49" w:rsidDel="0004408C">
          <w:delText>global</w:delText>
        </w:r>
        <w:r w:rsidRPr="00895B2F" w:rsidDel="0004408C">
          <w:delText xml:space="preserve"> microbial signatures specific</w:delText>
        </w:r>
        <w:r w:rsidR="004266AF" w:rsidRPr="00895B2F" w:rsidDel="0004408C">
          <w:delText xml:space="preserve"> </w:delText>
        </w:r>
        <w:r w:rsidRPr="00895B2F" w:rsidDel="0004408C">
          <w:delText>for CRC</w:delText>
        </w:r>
        <w:r w:rsidR="004266AF" w:rsidRPr="00895B2F" w:rsidDel="0004408C">
          <w:rPr>
            <w:strike/>
          </w:rPr>
          <w:fldChar w:fldCharType="begin"/>
        </w:r>
        <w:r w:rsidR="00594D09" w:rsidRPr="00895B2F" w:rsidDel="0004408C">
          <w:rPr>
            <w:strike/>
          </w:rPr>
          <w:delInstrText xml:space="preserve"> ADDIN ZOTERO_ITEM CSL_CITATION {"citationID":"3yBfk9by","properties":{"formattedCitation":"\\super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delInstrText>
        </w:r>
        <w:r w:rsidR="004266AF" w:rsidRPr="00895B2F" w:rsidDel="0004408C">
          <w:rPr>
            <w:strike/>
          </w:rPr>
          <w:fldChar w:fldCharType="separate"/>
        </w:r>
        <w:r w:rsidR="00594D09" w:rsidRPr="00895B2F" w:rsidDel="0004408C">
          <w:rPr>
            <w:kern w:val="0"/>
            <w:vertAlign w:val="superscript"/>
          </w:rPr>
          <w:delText>7</w:delText>
        </w:r>
        <w:r w:rsidR="004266AF" w:rsidRPr="00895B2F" w:rsidDel="0004408C">
          <w:rPr>
            <w:strike/>
          </w:rPr>
          <w:fldChar w:fldCharType="end"/>
        </w:r>
        <w:r w:rsidRPr="00895B2F" w:rsidDel="0004408C">
          <w:delText xml:space="preserve"> and </w:delText>
        </w:r>
        <w:r w:rsidR="00003B49" w:rsidDel="0004408C">
          <w:delText xml:space="preserve">the link </w:delText>
        </w:r>
        <w:r w:rsidRPr="00895B2F" w:rsidDel="0004408C">
          <w:delText>between the gut microbiome and choline degradatio</w:delText>
        </w:r>
        <w:r w:rsidR="00F61633" w:rsidRPr="00895B2F" w:rsidDel="0004408C">
          <w:delText>n</w:delText>
        </w:r>
        <w:r w:rsidR="000B77CA" w:rsidRPr="00895B2F" w:rsidDel="0004408C">
          <w:rPr>
            <w:strike/>
          </w:rPr>
          <w:fldChar w:fldCharType="begin"/>
        </w:r>
        <w:r w:rsidR="00594D09" w:rsidRPr="00895B2F" w:rsidDel="0004408C">
          <w:rPr>
            <w:strike/>
          </w:rPr>
          <w:delInstrText xml:space="preserve"> ADDIN ZOTERO_ITEM CSL_CITATION {"citationID":"sHUzSLer","properties":{"formattedCitation":"\\super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0B77CA" w:rsidRPr="00895B2F" w:rsidDel="0004408C">
          <w:rPr>
            <w:strike/>
          </w:rPr>
          <w:fldChar w:fldCharType="separate"/>
        </w:r>
        <w:r w:rsidR="00594D09" w:rsidRPr="00895B2F" w:rsidDel="0004408C">
          <w:rPr>
            <w:kern w:val="0"/>
            <w:vertAlign w:val="superscript"/>
          </w:rPr>
          <w:delText>8</w:delText>
        </w:r>
        <w:r w:rsidR="000B77CA" w:rsidRPr="00895B2F" w:rsidDel="0004408C">
          <w:rPr>
            <w:strike/>
          </w:rPr>
          <w:fldChar w:fldCharType="end"/>
        </w:r>
        <w:r w:rsidRPr="00895B2F" w:rsidDel="0004408C">
          <w:delText>.</w:delText>
        </w:r>
        <w:r w:rsidR="00FC2A07" w:rsidRPr="00895B2F" w:rsidDel="0004408C">
          <w:delText xml:space="preserve"> </w:delText>
        </w:r>
        <w:r w:rsidR="00E81CE7" w:rsidRPr="00895B2F" w:rsidDel="0004408C">
          <w:delText>Even though</w:delText>
        </w:r>
        <w:r w:rsidR="004070E3" w:rsidRPr="00895B2F" w:rsidDel="0004408C">
          <w:delText xml:space="preserve"> </w:delText>
        </w:r>
        <w:r w:rsidR="00FC2A07" w:rsidRPr="00895B2F" w:rsidDel="0004408C">
          <w:delText xml:space="preserve">&gt;90% of </w:delText>
        </w:r>
        <w:r w:rsidR="00E81CE7" w:rsidRPr="00895B2F" w:rsidDel="0004408C">
          <w:delText xml:space="preserve">the </w:delText>
        </w:r>
        <w:r w:rsidR="00FC2A07" w:rsidRPr="00895B2F" w:rsidDel="0004408C">
          <w:delText xml:space="preserve">gut microbiome are composed of bacteria, </w:delText>
        </w:r>
        <w:r w:rsidR="00FC2A07" w:rsidRPr="00895B2F" w:rsidDel="0004408C">
          <w:rPr>
            <w:lang w:eastAsia="zh-HK"/>
          </w:rPr>
          <w:delText>p</w:delText>
        </w:r>
        <w:r w:rsidR="00FC2A07" w:rsidRPr="00895B2F" w:rsidDel="0004408C">
          <w:delText>erturb</w:delText>
        </w:r>
        <w:r w:rsidR="00003B49" w:rsidDel="0004408C">
          <w:delText>ation in</w:delText>
        </w:r>
        <w:r w:rsidR="00FC2A07" w:rsidRPr="00895B2F" w:rsidDel="0004408C">
          <w:delText xml:space="preserve"> gut fungal composition </w:delText>
        </w:r>
        <w:r w:rsidR="00774F74" w:rsidRPr="00895B2F" w:rsidDel="0004408C">
          <w:delText xml:space="preserve">has </w:delText>
        </w:r>
        <w:r w:rsidR="00752EF5" w:rsidRPr="00895B2F" w:rsidDel="0004408C">
          <w:delText xml:space="preserve">also </w:delText>
        </w:r>
        <w:r w:rsidR="00FC2A07" w:rsidRPr="00895B2F" w:rsidDel="0004408C">
          <w:delText xml:space="preserve">been </w:delText>
        </w:r>
        <w:r w:rsidR="00003B49" w:rsidDel="0004408C">
          <w:delText>suggested</w:delText>
        </w:r>
        <w:r w:rsidR="00003B49" w:rsidRPr="00895B2F" w:rsidDel="0004408C">
          <w:delText xml:space="preserve"> </w:delText>
        </w:r>
        <w:r w:rsidR="00FC2A07" w:rsidRPr="00895B2F" w:rsidDel="0004408C">
          <w:delText xml:space="preserve">to </w:delText>
        </w:r>
        <w:r w:rsidR="00A305D8" w:rsidRPr="00895B2F" w:rsidDel="0004408C">
          <w:delText xml:space="preserve">be </w:delText>
        </w:r>
        <w:r w:rsidR="00FC2A07" w:rsidRPr="00895B2F" w:rsidDel="0004408C">
          <w:delText>associate</w:delText>
        </w:r>
        <w:r w:rsidR="00A305D8" w:rsidRPr="00895B2F" w:rsidDel="0004408C">
          <w:delText>d</w:delText>
        </w:r>
        <w:r w:rsidR="00FC2A07" w:rsidRPr="00895B2F" w:rsidDel="0004408C">
          <w:delText xml:space="preserve"> with </w:delText>
        </w:r>
      </w:del>
      <w:del w:id="359" w:author="LAU, Cheuk Hay" w:date="2021-11-18T10:58:00Z">
        <w:r w:rsidR="00FC2A07" w:rsidRPr="00895B2F" w:rsidDel="000C02ED">
          <w:delText>inflammatory bowel disease</w:delText>
        </w:r>
        <w:r w:rsidR="00422C33" w:rsidRPr="00895B2F" w:rsidDel="000C02ED">
          <w:fldChar w:fldCharType="begin"/>
        </w:r>
        <w:r w:rsidR="00594D09" w:rsidRPr="00895B2F" w:rsidDel="000C02ED">
          <w:delInstrText xml:space="preserve"> ADDIN ZOTERO_ITEM CSL_CITATION {"citationID":"A3lzt9nM","properties":{"formattedCitation":"\\super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delInstrText>
        </w:r>
        <w:r w:rsidR="00422C33" w:rsidRPr="00895B2F" w:rsidDel="000C02ED">
          <w:fldChar w:fldCharType="separate"/>
        </w:r>
        <w:r w:rsidR="00594D09" w:rsidRPr="00895B2F" w:rsidDel="000C02ED">
          <w:rPr>
            <w:kern w:val="0"/>
            <w:vertAlign w:val="superscript"/>
          </w:rPr>
          <w:delText>9</w:delText>
        </w:r>
        <w:r w:rsidR="00422C33" w:rsidRPr="00895B2F" w:rsidDel="000C02ED">
          <w:fldChar w:fldCharType="end"/>
        </w:r>
        <w:r w:rsidR="006F09A3" w:rsidRPr="00895B2F" w:rsidDel="000C02ED">
          <w:delText>,</w:delText>
        </w:r>
        <w:r w:rsidR="00FC2A07" w:rsidRPr="00895B2F" w:rsidDel="000C02ED">
          <w:delText xml:space="preserve"> </w:delText>
        </w:r>
      </w:del>
      <w:del w:id="360" w:author="LAU, Cheuk Hay" w:date="2021-11-18T12:10:00Z">
        <w:r w:rsidR="00FC2A07" w:rsidRPr="00895B2F" w:rsidDel="00EB04DE">
          <w:delText>liver cirrhosis</w:delText>
        </w:r>
        <w:r w:rsidR="00422C33" w:rsidRPr="00895B2F" w:rsidDel="00EB04DE">
          <w:fldChar w:fldCharType="begin"/>
        </w:r>
        <w:r w:rsidR="00594D09" w:rsidRPr="00895B2F" w:rsidDel="00EB04DE">
          <w:delInstrText xml:space="preserve"> ADDIN ZOTERO_ITEM CSL_CITATION {"citationID":"ujyFO9KI","properties":{"formattedCitation":"\\super 10\\nosupersub{}","plainCitation":"10","noteIndex":0},"citationItems":[{"id":464,"uris":["http://zotero.org/users/7908919/items/V9WJAEPJ"],"uri":["http://zotero.org/users/7908919/items/V9WJAEPJ"],"itemData":{"id":464,"type":"article-journal","abstract":"Objective Cirrhotics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delInstrText>
        </w:r>
        <w:r w:rsidR="00422C33" w:rsidRPr="00895B2F" w:rsidDel="00EB04DE">
          <w:fldChar w:fldCharType="separate"/>
        </w:r>
        <w:r w:rsidR="00594D09" w:rsidRPr="00895B2F" w:rsidDel="00EB04DE">
          <w:rPr>
            <w:kern w:val="0"/>
            <w:vertAlign w:val="superscript"/>
          </w:rPr>
          <w:delText>10</w:delText>
        </w:r>
        <w:r w:rsidR="00422C33" w:rsidRPr="00895B2F" w:rsidDel="00EB04DE">
          <w:fldChar w:fldCharType="end"/>
        </w:r>
        <w:r w:rsidR="006F09A3" w:rsidRPr="00895B2F" w:rsidDel="00EB04DE">
          <w:delText xml:space="preserve"> and </w:delText>
        </w:r>
      </w:del>
      <w:r w:rsidR="006F09A3" w:rsidRPr="00895B2F">
        <w:t>CRC</w:t>
      </w:r>
      <w:r w:rsidR="006F09A3" w:rsidRPr="00895B2F">
        <w:fldChar w:fldCharType="begin"/>
      </w:r>
      <w:r w:rsidR="004256B8">
        <w:instrText xml:space="preserve"> ADDIN ZOTERO_ITEM CSL_CITATION {"citationID":"i82oYTk0","properties":{"formattedCitation":"\\super 6\\nosupersub{}","plainCitation":"6","noteIndex":0},"citationItems":[{"id":83,"uris":["http://zotero.org/users/7908919/items/IZ8WSDFF"],"uri":["http://zotero.org/users/7908919/items/IZ8WSDFF"],"itemData":{"id":83,"type":"article-journal","abstract":"OBJECTIVES: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6F09A3" w:rsidRPr="00895B2F">
        <w:fldChar w:fldCharType="separate"/>
      </w:r>
      <w:r w:rsidR="004256B8" w:rsidRPr="004256B8">
        <w:rPr>
          <w:kern w:val="0"/>
          <w:vertAlign w:val="superscript"/>
        </w:rPr>
        <w:t>6</w:t>
      </w:r>
      <w:r w:rsidR="006F09A3" w:rsidRPr="00895B2F">
        <w:fldChar w:fldCharType="end"/>
      </w:r>
      <w:r w:rsidR="00422C33" w:rsidRPr="00895B2F">
        <w:t>.</w:t>
      </w:r>
      <w:ins w:id="361" w:author="LAU, Cheuk Hay" w:date="2021-11-18T10:54:00Z">
        <w:r w:rsidR="0004408C">
          <w:t xml:space="preserve"> Whereas </w:t>
        </w:r>
      </w:ins>
      <w:ins w:id="362" w:author="LAU, Cheuk Hay" w:date="2021-11-18T12:11:00Z">
        <w:r w:rsidR="00DE19B0">
          <w:t>increasing evidence has revealed the</w:t>
        </w:r>
      </w:ins>
      <w:ins w:id="363" w:author="LAU, Cheuk Hay" w:date="2021-11-18T12:12:00Z">
        <w:r w:rsidR="00DE19B0">
          <w:t xml:space="preserve"> </w:t>
        </w:r>
      </w:ins>
      <w:ins w:id="364" w:author="LAU, Cheuk Hay" w:date="2021-11-18T13:35:00Z">
        <w:r w:rsidR="0022223F">
          <w:t xml:space="preserve">mechanistic </w:t>
        </w:r>
      </w:ins>
      <w:ins w:id="365" w:author="LAU, Cheuk Hay" w:date="2021-11-18T12:12:00Z">
        <w:r w:rsidR="00DE19B0">
          <w:t>association</w:t>
        </w:r>
      </w:ins>
      <w:ins w:id="366" w:author="LAU, Cheuk Hay" w:date="2021-11-18T12:11:00Z">
        <w:r w:rsidR="00DE19B0">
          <w:t xml:space="preserve"> of commensal fungi with pathogenesis</w:t>
        </w:r>
      </w:ins>
      <w:ins w:id="367" w:author="LAU, Cheuk Hay" w:date="2021-11-18T12:26:00Z">
        <w:r w:rsidR="004C7C1D">
          <w:t xml:space="preserve"> of different diseases</w:t>
        </w:r>
      </w:ins>
      <w:ins w:id="368" w:author="LAU, Cheuk Hay" w:date="2021-11-18T12:11:00Z">
        <w:r w:rsidR="00DE19B0">
          <w:t>, as exemplified by the contri</w:t>
        </w:r>
      </w:ins>
      <w:ins w:id="369" w:author="LAU, Cheuk Hay" w:date="2021-11-18T12:12:00Z">
        <w:r w:rsidR="00DE19B0">
          <w:t xml:space="preserve">bution of </w:t>
        </w:r>
      </w:ins>
      <w:ins w:id="370" w:author="LAU, Cheuk Hay" w:date="2021-11-18T10:54:00Z">
        <w:r w:rsidR="0004408C">
          <w:t xml:space="preserve">fungal </w:t>
        </w:r>
        <w:r w:rsidR="000C02ED">
          <w:t>mycobio</w:t>
        </w:r>
      </w:ins>
      <w:ins w:id="371" w:author="LAU, Cheuk Hay" w:date="2021-11-18T12:17:00Z">
        <w:r w:rsidR="00922059">
          <w:t>ta</w:t>
        </w:r>
      </w:ins>
      <w:ins w:id="372" w:author="LAU, Cheuk Hay" w:date="2021-11-18T10:54:00Z">
        <w:r w:rsidR="000C02ED">
          <w:t xml:space="preserve"> </w:t>
        </w:r>
      </w:ins>
      <w:ins w:id="373" w:author="LAU, Cheuk Hay" w:date="2021-11-18T12:12:00Z">
        <w:r w:rsidR="00DE19B0">
          <w:t>to</w:t>
        </w:r>
      </w:ins>
      <w:ins w:id="374" w:author="LAU, Cheuk Hay" w:date="2021-11-18T10:55:00Z">
        <w:r w:rsidR="000C02ED">
          <w:t xml:space="preserve"> pancreatic tumorigenesis through modulating the host immunity</w:t>
        </w:r>
      </w:ins>
      <w:ins w:id="375" w:author="LAU, Cheuk Hay" w:date="2021-11-18T11:05:00Z">
        <w:r w:rsidR="00811043">
          <w:fldChar w:fldCharType="begin"/>
        </w:r>
      </w:ins>
      <w:r w:rsidR="004256B8">
        <w:instrText xml:space="preserve"> ADDIN ZOTERO_ITEM CSL_CITATION {"citationID":"a2831df14bh","properties":{"formattedCitation":"\\super 7\\nosupersub{}","plainCitation":"7","noteIndex":0},"citationItems":[{"id":330,"uris":["http://zotero.org/users/7908919/items/27RNRXIQ"],"uri":["http://zotero.org/users/7908919/items/27RNRXIQ"],"itemData":{"id":330,"type":"article-journal","abstract":"Bacterial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w:instrText>
      </w:r>
      <w:r w:rsidR="004256B8">
        <w:rPr>
          <w:rFonts w:hint="eastAsia"/>
        </w:rPr>
        <w:instrText> </w:instrText>
      </w:r>
      <w:r w:rsidR="004256B8">
        <w:instrText xml:space="preserve">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ins w:id="376" w:author="LAU, Cheuk Hay" w:date="2021-11-18T11:05:00Z">
        <w:r w:rsidR="00811043">
          <w:fldChar w:fldCharType="separate"/>
        </w:r>
      </w:ins>
      <w:r w:rsidR="004256B8" w:rsidRPr="004256B8">
        <w:rPr>
          <w:kern w:val="0"/>
          <w:vertAlign w:val="superscript"/>
        </w:rPr>
        <w:t>7</w:t>
      </w:r>
      <w:ins w:id="377" w:author="LAU, Cheuk Hay" w:date="2021-11-18T11:05:00Z">
        <w:r w:rsidR="00811043">
          <w:fldChar w:fldCharType="end"/>
        </w:r>
      </w:ins>
      <w:ins w:id="378" w:author="LAU, Cheuk Hay" w:date="2021-11-18T10:56:00Z">
        <w:r w:rsidR="000C02ED">
          <w:t>.</w:t>
        </w:r>
      </w:ins>
      <w:ins w:id="379" w:author="LAU, Cheuk Hay" w:date="2021-11-18T11:08:00Z">
        <w:r w:rsidR="00811043">
          <w:t xml:space="preserve"> These studies therefore imply the importance of enteric fu</w:t>
        </w:r>
      </w:ins>
      <w:ins w:id="380" w:author="LAU, Cheuk Hay" w:date="2021-11-18T11:09:00Z">
        <w:r w:rsidR="00811043">
          <w:t>ngi in disease progression</w:t>
        </w:r>
      </w:ins>
      <w:ins w:id="381" w:author="LAU, Cheuk Hay" w:date="2021-11-18T12:26:00Z">
        <w:r w:rsidR="004C7C1D">
          <w:t>.</w:t>
        </w:r>
      </w:ins>
    </w:p>
    <w:p w14:paraId="02E19EC6" w14:textId="7885EE0D" w:rsidR="00811043" w:rsidRDefault="00811043" w:rsidP="000C02ED">
      <w:pPr>
        <w:spacing w:before="0" w:after="0"/>
        <w:rPr>
          <w:ins w:id="382" w:author="LAU, Cheuk Hay" w:date="2021-11-18T11:08:00Z"/>
        </w:rPr>
      </w:pPr>
    </w:p>
    <w:p w14:paraId="305AF17B" w14:textId="5FF74007" w:rsidR="00A305D8" w:rsidRPr="00895B2F" w:rsidDel="00852254" w:rsidRDefault="0056176A" w:rsidP="00685E3D">
      <w:pPr>
        <w:spacing w:before="0" w:after="0"/>
        <w:rPr>
          <w:del w:id="383" w:author="LAU, Cheuk Hay" w:date="2021-11-18T11:12:00Z"/>
        </w:rPr>
      </w:pPr>
      <w:ins w:id="384" w:author="LAU, Cheuk Hay" w:date="2021-11-18T11:58:00Z">
        <w:r>
          <w:t>Metagenomic</w:t>
        </w:r>
      </w:ins>
      <w:ins w:id="385" w:author="LAU, Cheuk Hay" w:date="2021-11-18T11:57:00Z">
        <w:r>
          <w:t xml:space="preserve"> </w:t>
        </w:r>
      </w:ins>
      <w:ins w:id="386" w:author="LAU, Cheuk Hay" w:date="2021-11-18T11:58:00Z">
        <w:r>
          <w:t>sequencing</w:t>
        </w:r>
      </w:ins>
      <w:ins w:id="387" w:author="LAU, Cheuk Hay" w:date="2021-11-18T11:57:00Z">
        <w:r>
          <w:t xml:space="preserve"> </w:t>
        </w:r>
      </w:ins>
      <w:ins w:id="388" w:author="LAU, Cheuk Hay" w:date="2021-11-18T12:15:00Z">
        <w:r w:rsidR="00DE19B0">
          <w:t>is</w:t>
        </w:r>
      </w:ins>
      <w:ins w:id="389" w:author="LAU, Cheuk Hay" w:date="2021-11-18T11:58:00Z">
        <w:r>
          <w:t xml:space="preserve"> </w:t>
        </w:r>
      </w:ins>
      <w:ins w:id="390" w:author="LAU, Cheuk Hay" w:date="2021-11-18T12:00:00Z">
        <w:r w:rsidR="005130ED">
          <w:t xml:space="preserve">a </w:t>
        </w:r>
      </w:ins>
      <w:ins w:id="391" w:author="LAU, Cheuk Hay" w:date="2021-11-18T11:58:00Z">
        <w:r>
          <w:t xml:space="preserve">major tool </w:t>
        </w:r>
      </w:ins>
      <w:ins w:id="392" w:author="LAU, Cheuk Hay" w:date="2021-11-18T12:00:00Z">
        <w:r w:rsidR="005130ED">
          <w:t xml:space="preserve">for </w:t>
        </w:r>
      </w:ins>
      <w:ins w:id="393" w:author="LAU, Cheuk Hay" w:date="2021-11-18T12:13:00Z">
        <w:r w:rsidR="00DE19B0">
          <w:t xml:space="preserve">depicting the </w:t>
        </w:r>
      </w:ins>
      <w:ins w:id="394" w:author="LAU, Cheuk Hay" w:date="2021-11-18T12:19:00Z">
        <w:r w:rsidR="00922059">
          <w:t xml:space="preserve">complete </w:t>
        </w:r>
      </w:ins>
      <w:ins w:id="395" w:author="LAU, Cheuk Hay" w:date="2021-11-18T12:21:00Z">
        <w:r w:rsidR="00922059">
          <w:t>profile</w:t>
        </w:r>
      </w:ins>
      <w:ins w:id="396" w:author="LAU, Cheuk Hay" w:date="2021-11-18T12:19:00Z">
        <w:r w:rsidR="00922059">
          <w:t xml:space="preserve"> of </w:t>
        </w:r>
      </w:ins>
      <w:ins w:id="397" w:author="LAU, Cheuk Hay" w:date="2021-11-18T15:43:00Z">
        <w:r w:rsidR="00556EC4">
          <w:t>microbe</w:t>
        </w:r>
      </w:ins>
      <w:ins w:id="398" w:author="LAU, Cheuk Hay" w:date="2021-11-18T12:20:00Z">
        <w:r w:rsidR="00922059">
          <w:t xml:space="preserve">s from </w:t>
        </w:r>
      </w:ins>
      <w:ins w:id="399" w:author="LAU, Cheuk Hay" w:date="2021-11-18T12:21:00Z">
        <w:r w:rsidR="003F386E">
          <w:t>different</w:t>
        </w:r>
      </w:ins>
      <w:ins w:id="400" w:author="LAU, Cheuk Hay" w:date="2021-11-18T12:20:00Z">
        <w:r w:rsidR="00922059">
          <w:t xml:space="preserve"> </w:t>
        </w:r>
      </w:ins>
      <w:ins w:id="401" w:author="LAU, Cheuk Hay" w:date="2021-11-18T12:21:00Z">
        <w:r w:rsidR="003F386E">
          <w:t xml:space="preserve">taxonomic </w:t>
        </w:r>
      </w:ins>
      <w:ins w:id="402" w:author="LAU, Cheuk Hay" w:date="2021-11-18T12:20:00Z">
        <w:r w:rsidR="00922059">
          <w:t>kingdoms including bacteria, fungi and viruses that are present in human</w:t>
        </w:r>
      </w:ins>
      <w:ins w:id="403" w:author="LAU, Cheuk Hay" w:date="2021-11-18T11:59:00Z">
        <w:r w:rsidR="005130ED">
          <w:t xml:space="preserve">. </w:t>
        </w:r>
      </w:ins>
      <w:ins w:id="404" w:author="LAU, Cheuk Hay" w:date="2021-11-18T11:10:00Z">
        <w:r w:rsidR="00852254">
          <w:t xml:space="preserve">However, </w:t>
        </w:r>
      </w:ins>
      <w:ins w:id="405" w:author="LAU, Cheuk Hay" w:date="2021-11-18T12:18:00Z">
        <w:r w:rsidR="00922059">
          <w:t xml:space="preserve">fungal </w:t>
        </w:r>
      </w:ins>
      <w:ins w:id="406" w:author="LAU, Cheuk Hay" w:date="2021-11-18T12:15:00Z">
        <w:r w:rsidR="00DE19B0">
          <w:t>mycobio</w:t>
        </w:r>
      </w:ins>
      <w:ins w:id="407" w:author="LAU, Cheuk Hay" w:date="2021-11-18T12:18:00Z">
        <w:r w:rsidR="00922059">
          <w:t>ta</w:t>
        </w:r>
      </w:ins>
      <w:ins w:id="408" w:author="LAU, Cheuk Hay" w:date="2021-11-18T12:15:00Z">
        <w:r w:rsidR="00DE19B0">
          <w:t xml:space="preserve"> study has been </w:t>
        </w:r>
      </w:ins>
      <w:ins w:id="409" w:author="LAU, Cheuk Hay" w:date="2021-11-18T15:44:00Z">
        <w:r w:rsidR="00556EC4">
          <w:t xml:space="preserve">heavily </w:t>
        </w:r>
      </w:ins>
      <w:ins w:id="410" w:author="LAU, Cheuk Hay" w:date="2021-11-18T12:15:00Z">
        <w:r w:rsidR="00DE19B0">
          <w:t xml:space="preserve">obstructed due to the low </w:t>
        </w:r>
      </w:ins>
      <w:ins w:id="411" w:author="LAU, Cheuk Hay" w:date="2021-11-18T11:11:00Z">
        <w:r w:rsidR="00852254">
          <w:t xml:space="preserve">abundance of fungi in human gut </w:t>
        </w:r>
      </w:ins>
      <w:ins w:id="412" w:author="LAU, Cheuk Hay" w:date="2021-11-18T11:12:00Z">
        <w:r w:rsidR="00852254">
          <w:t>(</w:t>
        </w:r>
      </w:ins>
      <w:ins w:id="413" w:author="LAU, Cheuk Hay" w:date="2021-11-18T13:34:00Z">
        <w:r w:rsidR="0022223F">
          <w:t>≤</w:t>
        </w:r>
      </w:ins>
      <w:ins w:id="414" w:author="LAU, Cheuk Hay" w:date="2021-11-18T11:12:00Z">
        <w:r w:rsidR="00852254">
          <w:t xml:space="preserve"> 1%</w:t>
        </w:r>
      </w:ins>
      <w:ins w:id="415" w:author="LAU, Cheuk Hay" w:date="2021-11-18T12:15:00Z">
        <w:r w:rsidR="00DE19B0">
          <w:t xml:space="preserve"> of total microbes</w:t>
        </w:r>
      </w:ins>
      <w:ins w:id="416" w:author="LAU, Cheuk Hay" w:date="2021-11-18T11:12:00Z">
        <w:r w:rsidR="00852254">
          <w:t>)</w:t>
        </w:r>
      </w:ins>
      <w:ins w:id="417" w:author="LAU, Cheuk Hay" w:date="2021-11-18T12:16:00Z">
        <w:r w:rsidR="00922059">
          <w:t xml:space="preserve"> and </w:t>
        </w:r>
      </w:ins>
      <w:ins w:id="418" w:author="LAU, Cheuk Hay" w:date="2021-11-18T12:22:00Z">
        <w:r w:rsidR="003F386E">
          <w:t xml:space="preserve">the </w:t>
        </w:r>
      </w:ins>
      <w:ins w:id="419" w:author="LAU, Cheuk Hay" w:date="2021-11-18T11:11:00Z">
        <w:r w:rsidR="00852254">
          <w:t xml:space="preserve">lack of well-characterized reference </w:t>
        </w:r>
      </w:ins>
      <w:ins w:id="420" w:author="LAU, Cheuk Hay" w:date="2021-11-18T12:29:00Z">
        <w:r w:rsidR="004C7C1D">
          <w:t xml:space="preserve">fungal </w:t>
        </w:r>
      </w:ins>
      <w:ins w:id="421" w:author="LAU, Cheuk Hay" w:date="2021-11-18T11:11:00Z">
        <w:r w:rsidR="00852254">
          <w:t>genomes</w:t>
        </w:r>
      </w:ins>
      <w:ins w:id="422" w:author="LAU, Cheuk Hay" w:date="2021-11-18T12:16:00Z">
        <w:r w:rsidR="00922059">
          <w:t xml:space="preserve"> </w:t>
        </w:r>
      </w:ins>
      <w:ins w:id="423" w:author="LAU, Cheuk Hay" w:date="2021-11-18T12:29:00Z">
        <w:r w:rsidR="004C7C1D">
          <w:t>for aligning sequencing reads</w:t>
        </w:r>
      </w:ins>
      <w:r w:rsidR="00497871">
        <w:fldChar w:fldCharType="begin"/>
      </w:r>
      <w:r w:rsidR="00497871">
        <w:instrText xml:space="preserve"> ADDIN ZOTERO_ITEM CSL_CITATION {"citationID":"altu3endkm","properties":{"formattedCitation":"\\super 8\\nosupersub{}","plainCitation":"8","noteIndex":0},"citationItems":[{"id":68,"uris":["http://zotero.org/users/7908919/items/54FNDFF6"],"uri":["http://zotero.org/users/7908919/items/54FNDFF6"],"itemData":{"id":68,"type":"article-journal","abstract":"The body is host to a wide variety of microbial communities from which the immune system protects us and that are important for the normal development of the immune system and for the maintenance of healthy tissues and physiological processes. Investigators have mostly focused on the bacterial members of these communities, but fungi are increasingly being recognized to have a role in defining these communities and to interact with immune cells. In this Review, we discuss what is currently known about the makeup of fungal communities in the body and the features of the immune system that are particularly important for interacting with fungi at these sites.","container-title":"Nature Reviews. Immunology","DOI":"10.1038/nri3684","ISSN":"1474-1741","issue":"6","journalAbbreviation":"Nat Rev Immunol","language":"eng","note":"PMID: 24854590\nPMCID: PMC4332855","page":"405-416","source":"PubMed","title":"The mycobiota: interactions between commensal fungi and the host immune system","title-short":"The mycobiota","volume":"14","author":[{"family":"Underhill","given":"David M."},{"family":"Iliev","given":"Iliyan D."}],"issued":{"date-parts":[["2014",6]]}}}],"schema":"https://github.com/citation-style-language/schema/raw/master/csl-citation.json"} </w:instrText>
      </w:r>
      <w:r w:rsidR="00497871">
        <w:fldChar w:fldCharType="separate"/>
      </w:r>
      <w:r w:rsidR="00497871" w:rsidRPr="00497871">
        <w:rPr>
          <w:kern w:val="0"/>
          <w:vertAlign w:val="superscript"/>
        </w:rPr>
        <w:t>8</w:t>
      </w:r>
      <w:r w:rsidR="00497871">
        <w:fldChar w:fldCharType="end"/>
      </w:r>
      <w:ins w:id="424" w:author="LAU, Cheuk Hay" w:date="2021-11-18T12:29:00Z">
        <w:del w:id="425" w:author="LIN, Yufeng" w:date="2021-11-22T14:09:00Z">
          <w:r w:rsidR="004C7C1D" w:rsidDel="00497871">
            <w:delText xml:space="preserve"> </w:delText>
          </w:r>
        </w:del>
      </w:ins>
      <w:ins w:id="426" w:author="LAU, Cheuk Hay" w:date="2021-11-18T12:16:00Z">
        <w:del w:id="427" w:author="LIN, Yufeng" w:date="2021-11-22T14:09:00Z">
          <w:r w:rsidR="00922059" w:rsidDel="00497871">
            <w:delText>(</w:delText>
          </w:r>
        </w:del>
      </w:ins>
      <w:ins w:id="428" w:author="LAU, Cheuk Hay" w:date="2021-11-18T12:18:00Z">
        <w:del w:id="429" w:author="LIN, Yufeng" w:date="2021-11-22T14:09:00Z">
          <w:r w:rsidR="00922059" w:rsidRPr="003F386E" w:rsidDel="00497871">
            <w:rPr>
              <w:b/>
              <w:bCs/>
              <w:rPrChange w:id="430" w:author="LAU, Cheuk Hay" w:date="2021-11-18T12:22:00Z">
                <w:rPr/>
              </w:rPrChange>
            </w:rPr>
            <w:delText>PMID: 24854590</w:delText>
          </w:r>
        </w:del>
      </w:ins>
      <w:ins w:id="431" w:author="LAU, Cheuk Hay" w:date="2021-11-18T12:16:00Z">
        <w:del w:id="432" w:author="LIN, Yufeng" w:date="2021-11-22T14:09:00Z">
          <w:r w:rsidR="00922059" w:rsidDel="00497871">
            <w:delText>)</w:delText>
          </w:r>
        </w:del>
        <w:r w:rsidR="00922059">
          <w:t>.</w:t>
        </w:r>
      </w:ins>
      <w:ins w:id="433" w:author="LAU, Cheuk Hay" w:date="2021-11-18T11:11:00Z">
        <w:r w:rsidR="00852254">
          <w:t xml:space="preserve"> </w:t>
        </w:r>
      </w:ins>
      <w:ins w:id="434" w:author="LAU, Cheuk Hay" w:date="2021-11-18T12:19:00Z">
        <w:r w:rsidR="00922059">
          <w:t xml:space="preserve">As consequence, </w:t>
        </w:r>
      </w:ins>
      <w:ins w:id="435" w:author="LAU, Cheuk Hay" w:date="2021-11-18T12:27:00Z">
        <w:r w:rsidR="004C7C1D">
          <w:t xml:space="preserve">enteric fungi </w:t>
        </w:r>
      </w:ins>
      <w:ins w:id="436" w:author="LAU, Cheuk Hay" w:date="2021-11-18T12:28:00Z">
        <w:r w:rsidR="004C7C1D">
          <w:t xml:space="preserve">have been frequently neglected in </w:t>
        </w:r>
      </w:ins>
      <w:ins w:id="437" w:author="LAU, Cheuk Hay" w:date="2021-11-18T12:30:00Z">
        <w:r w:rsidR="000B2E19">
          <w:t xml:space="preserve">the </w:t>
        </w:r>
      </w:ins>
      <w:ins w:id="438" w:author="LAU, Cheuk Hay" w:date="2021-11-18T12:28:00Z">
        <w:r w:rsidR="004C7C1D">
          <w:t>analyses of previous metagenomic studies.</w:t>
        </w:r>
      </w:ins>
      <w:ins w:id="439" w:author="LAU, Cheuk Hay" w:date="2021-11-18T12:30:00Z">
        <w:r w:rsidR="000B2E19">
          <w:t xml:space="preserve"> </w:t>
        </w:r>
      </w:ins>
      <w:del w:id="440" w:author="LAU, Cheuk Hay" w:date="2021-11-18T10:24:00Z">
        <w:r w:rsidR="007148B3" w:rsidRPr="00895B2F" w:rsidDel="00C528CE">
          <w:delText xml:space="preserve"> </w:delText>
        </w:r>
      </w:del>
      <w:moveToRangeStart w:id="441" w:author="Jun Yu (MEDT)" w:date="2021-11-10T22:08:00Z" w:name="move87474523"/>
      <w:moveTo w:id="442" w:author="Jun Yu (MEDT)" w:date="2021-11-10T22:08:00Z">
        <w:del w:id="443" w:author="LAU, Cheuk Hay" w:date="2021-11-18T11:12:00Z">
          <w:r w:rsidR="00DB4BE3" w:rsidRPr="00DB5BA8" w:rsidDel="00852254">
            <w:delText>Furthermore, previous research investigated how</w:delText>
          </w:r>
        </w:del>
      </w:moveTo>
      <w:ins w:id="444" w:author="Jun Yu (MEDT)" w:date="2021-11-10T22:09:00Z">
        <w:del w:id="445" w:author="LAU, Cheuk Hay" w:date="2021-11-18T11:05:00Z">
          <w:r w:rsidR="00DB4BE3" w:rsidDel="00811043">
            <w:delText>P</w:delText>
          </w:r>
        </w:del>
      </w:ins>
      <w:moveTo w:id="446" w:author="Jun Yu (MEDT)" w:date="2021-11-10T22:08:00Z">
        <w:del w:id="447" w:author="LAU, Cheuk Hay" w:date="2021-11-18T11:05:00Z">
          <w:r w:rsidR="00DB4BE3" w:rsidRPr="00DB5BA8" w:rsidDel="00811043">
            <w:delText xml:space="preserve"> pathogenic fungi activated mannose-binding lectin to promote pancreatic ductal adenocarcinoma by activating the complement cascade</w:delText>
          </w:r>
          <w:r w:rsidR="00DB4BE3" w:rsidDel="00811043">
            <w:fldChar w:fldCharType="begin"/>
          </w:r>
          <w:r w:rsidR="00DB4BE3" w:rsidDel="00811043">
            <w:delInstrText xml:space="preserve"> ADDIN ZOTERO_ITEM CSL_CITATION {"citationID":"a2831df14bh","properties":{"formattedCitation":"\\super 16\\nosupersub{}","plainCitation":"16","noteIndex":0},"citationItems":[{"id":330,"uris":["http://zotero.org/users/7908919/items/27RNRXIQ"],"uri":["http://zotero.org/users/7908919/items/27RNRXIQ"],"itemData":{"id":330,"type":"article-journal","abstract":"Bacterial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delInstrText>
          </w:r>
          <w:r w:rsidR="00DB4BE3" w:rsidDel="00811043">
            <w:fldChar w:fldCharType="separate"/>
          </w:r>
          <w:r w:rsidR="00DB4BE3" w:rsidRPr="001646B8" w:rsidDel="00811043">
            <w:rPr>
              <w:kern w:val="0"/>
              <w:vertAlign w:val="superscript"/>
            </w:rPr>
            <w:delText>16</w:delText>
          </w:r>
          <w:r w:rsidR="00DB4BE3" w:rsidDel="00811043">
            <w:fldChar w:fldCharType="end"/>
          </w:r>
          <w:r w:rsidR="00DB4BE3" w:rsidDel="00811043">
            <w:delText xml:space="preserve">. </w:delText>
          </w:r>
        </w:del>
      </w:moveTo>
      <w:moveToRangeEnd w:id="441"/>
      <w:del w:id="448" w:author="LAU, Cheuk Hay" w:date="2021-11-18T11:05:00Z">
        <w:r w:rsidR="00003B49" w:rsidDel="00811043">
          <w:delText>Recent studies have shown f</w:delText>
        </w:r>
        <w:r w:rsidR="004314C2" w:rsidRPr="00895B2F" w:rsidDel="00811043">
          <w:delText>ungi</w:delText>
        </w:r>
        <w:r w:rsidR="00422C33" w:rsidRPr="00895B2F" w:rsidDel="00811043">
          <w:delText xml:space="preserve"> could influence the </w:delText>
        </w:r>
        <w:r w:rsidR="00FC2A07" w:rsidRPr="00895B2F" w:rsidDel="00811043">
          <w:delText>immunological responses of the host by dampening or promoting local inflammatory reactions</w:delText>
        </w:r>
        <w:r w:rsidR="007148B3" w:rsidRPr="00895B2F" w:rsidDel="00811043">
          <w:fldChar w:fldCharType="begin"/>
        </w:r>
        <w:r w:rsidR="00594D09" w:rsidRPr="00895B2F" w:rsidDel="00811043">
          <w:delInstrText xml:space="preserve"> ADDIN ZOTERO_ITEM CSL_CITATION {"citationID":"8HC535wf","properties":{"formattedCitation":"\\super 9,10,12\\uc0\\u8211{}14\\nosupersub{}","plainCitation":"9,10,12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007148B3" w:rsidRPr="00895B2F" w:rsidDel="00811043">
          <w:fldChar w:fldCharType="separate"/>
        </w:r>
        <w:r w:rsidR="00594D09" w:rsidRPr="00895B2F" w:rsidDel="00811043">
          <w:rPr>
            <w:kern w:val="0"/>
            <w:vertAlign w:val="superscript"/>
          </w:rPr>
          <w:delText>9,10,12–14</w:delText>
        </w:r>
        <w:r w:rsidR="007148B3" w:rsidRPr="00895B2F" w:rsidDel="00811043">
          <w:fldChar w:fldCharType="end"/>
        </w:r>
        <w:r w:rsidR="00FC2A07" w:rsidRPr="00895B2F" w:rsidDel="00811043">
          <w:delText xml:space="preserve">. </w:delText>
        </w:r>
      </w:del>
      <w:del w:id="449" w:author="LAU, Cheuk Hay" w:date="2021-11-18T11:12:00Z">
        <w:r w:rsidR="007C755A" w:rsidRPr="00895B2F" w:rsidDel="00852254">
          <w:delText>T</w:delText>
        </w:r>
        <w:r w:rsidR="00422C33" w:rsidRPr="00895B2F" w:rsidDel="00852254">
          <w:delText xml:space="preserve">he commensal fungi </w:delText>
        </w:r>
        <w:r w:rsidR="007C755A" w:rsidRPr="00895B2F" w:rsidDel="00852254">
          <w:delText>w</w:delText>
        </w:r>
        <w:r w:rsidR="00E81CE7" w:rsidRPr="00895B2F" w:rsidDel="00852254">
          <w:delText>ere</w:delText>
        </w:r>
        <w:r w:rsidR="007C755A" w:rsidRPr="00895B2F" w:rsidDel="00852254">
          <w:delText xml:space="preserve"> shown to</w:delText>
        </w:r>
        <w:r w:rsidR="00422C33" w:rsidRPr="00895B2F" w:rsidDel="00852254">
          <w:delText xml:space="preserve"> </w:delText>
        </w:r>
        <w:r w:rsidR="00CC13E2" w:rsidRPr="00895B2F" w:rsidDel="00852254">
          <w:delText>prevent</w:delText>
        </w:r>
        <w:r w:rsidR="00D05AFE" w:rsidRPr="00895B2F" w:rsidDel="00852254">
          <w:delText xml:space="preserve"> hosts from</w:delText>
        </w:r>
        <w:r w:rsidR="00422C33" w:rsidRPr="00895B2F" w:rsidDel="00852254">
          <w:delText xml:space="preserve"> colitis-associated colon cancer by prompting inflammasome activation and IL-18 maturation in </w:delText>
        </w:r>
        <w:r w:rsidR="007C755A" w:rsidRPr="00895B2F" w:rsidDel="00852254">
          <w:delText>murine model</w:delText>
        </w:r>
        <w:r w:rsidR="00422C33" w:rsidRPr="00895B2F" w:rsidDel="00852254">
          <w:fldChar w:fldCharType="begin"/>
        </w:r>
        <w:r w:rsidR="00594D09" w:rsidRPr="00895B2F" w:rsidDel="00852254">
          <w:delInstrText xml:space="preserve"> ADDIN ZOTERO_ITEM CSL_CITATION {"citationID":"YufARzgA","properties":{"formattedCitation":"\\super 15\\nosupersub{}","plainCitation":"15","noteIndex":0},"citationItems":[{"id":621,"uris":["http://zotero.org/users/7908919/items/CRVSFTHB"],"uri":["http://zotero.org/users/7908919/items/CRVSFTHB"],"itemData":{"id":621,"type":"article-journal","abstract":"Fungi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delInstrText>
        </w:r>
        <w:r w:rsidR="00422C33" w:rsidRPr="00895B2F" w:rsidDel="00852254">
          <w:fldChar w:fldCharType="separate"/>
        </w:r>
        <w:r w:rsidR="00594D09" w:rsidRPr="00895B2F" w:rsidDel="00852254">
          <w:rPr>
            <w:kern w:val="0"/>
            <w:vertAlign w:val="superscript"/>
          </w:rPr>
          <w:delText>15</w:delText>
        </w:r>
        <w:r w:rsidR="00422C33" w:rsidRPr="00895B2F" w:rsidDel="00852254">
          <w:fldChar w:fldCharType="end"/>
        </w:r>
        <w:r w:rsidR="00422C33" w:rsidRPr="00895B2F" w:rsidDel="00852254">
          <w:delText xml:space="preserve">. </w:delText>
        </w:r>
        <w:r w:rsidR="007C755A" w:rsidRPr="00895B2F" w:rsidDel="00852254">
          <w:delText>Therefore, i</w:delText>
        </w:r>
        <w:r w:rsidR="00070C6B" w:rsidRPr="00895B2F" w:rsidDel="00852254">
          <w:delText xml:space="preserve">t is apparent that </w:delText>
        </w:r>
        <w:r w:rsidR="00D455A1" w:rsidRPr="00895B2F" w:rsidDel="00852254">
          <w:delText>fungi</w:delText>
        </w:r>
        <w:r w:rsidR="00070C6B" w:rsidRPr="00895B2F" w:rsidDel="00852254">
          <w:delText xml:space="preserve"> </w:delText>
        </w:r>
        <w:r w:rsidR="00003B49" w:rsidDel="00852254">
          <w:delText xml:space="preserve">could </w:delText>
        </w:r>
        <w:r w:rsidR="00E81CE7" w:rsidRPr="00895B2F" w:rsidDel="00852254">
          <w:delText>play a significant role i</w:delText>
        </w:r>
        <w:r w:rsidR="00070C6B" w:rsidRPr="00895B2F" w:rsidDel="00852254">
          <w:delText xml:space="preserve">n CRC </w:delText>
        </w:r>
        <w:r w:rsidR="00003B49" w:rsidDel="00852254">
          <w:delText xml:space="preserve">tumorigenesis </w:delText>
        </w:r>
        <w:r w:rsidR="00070C6B" w:rsidRPr="00895B2F" w:rsidDel="00852254">
          <w:delText xml:space="preserve">than </w:delText>
        </w:r>
        <w:r w:rsidR="00000E4B" w:rsidRPr="00895B2F" w:rsidDel="00852254">
          <w:delText>our previous anticipation</w:delText>
        </w:r>
        <w:r w:rsidR="00FC2A07" w:rsidRPr="00895B2F" w:rsidDel="00852254">
          <w:delText xml:space="preserve">. </w:delText>
        </w:r>
      </w:del>
      <w:moveFromRangeStart w:id="450" w:author="Jun Yu (MEDT)" w:date="2021-11-10T22:08:00Z" w:name="move87474523"/>
      <w:moveFrom w:id="451" w:author="Jun Yu (MEDT)" w:date="2021-11-10T22:08:00Z">
        <w:del w:id="452" w:author="LAU, Cheuk Hay" w:date="2021-11-18T11:12:00Z">
          <w:r w:rsidR="00DB5BA8" w:rsidRPr="00DB5BA8" w:rsidDel="00852254">
            <w:delText>Furthermore, previous research investigated how pathogenic fungi activated mannose-binding lectin to promote pancreatic ductal adenocarcinoma by activating the complement cascade</w:delText>
          </w:r>
          <w:r w:rsidR="00DB5BA8" w:rsidDel="00852254">
            <w:fldChar w:fldCharType="begin"/>
          </w:r>
          <w:r w:rsidR="001646B8" w:rsidDel="00852254">
            <w:delInstrText xml:space="preserve"> ADDIN ZOTERO_ITEM CSL_CITATION {"citationID":"a2831df14bh","properties":{"formattedCitation":"\\super 16\\nosupersub{}","plainCitation":"16","noteIndex":0},"citationItems":[{"id":330,"uris":["http://zotero.org/users/7908919/items/27RNRXIQ"],"uri":["http://zotero.org/users/7908919/items/27RNRXIQ"],"itemData":{"id":330,"type":"article-journal","abstract":"Bacterial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delInstrText>
          </w:r>
          <w:r w:rsidR="00DB5BA8" w:rsidDel="00852254">
            <w:fldChar w:fldCharType="separate"/>
          </w:r>
          <w:r w:rsidR="001646B8" w:rsidRPr="001646B8" w:rsidDel="00852254">
            <w:rPr>
              <w:kern w:val="0"/>
              <w:vertAlign w:val="superscript"/>
            </w:rPr>
            <w:delText>16</w:delText>
          </w:r>
          <w:r w:rsidR="00DB5BA8" w:rsidDel="00852254">
            <w:fldChar w:fldCharType="end"/>
          </w:r>
          <w:r w:rsidR="00DB5BA8" w:rsidDel="00852254">
            <w:delText xml:space="preserve">. </w:delText>
          </w:r>
        </w:del>
      </w:moveFrom>
      <w:moveFromRangeEnd w:id="450"/>
      <w:del w:id="453" w:author="LAU, Cheuk Hay" w:date="2021-11-18T11:12:00Z">
        <w:r w:rsidR="007C755A" w:rsidRPr="00895B2F" w:rsidDel="00852254">
          <w:delText xml:space="preserve">However, </w:delText>
        </w:r>
        <w:r w:rsidR="00535819" w:rsidRPr="00895B2F" w:rsidDel="00852254">
          <w:delText>apart from</w:delText>
        </w:r>
        <w:r w:rsidR="00E81CE7" w:rsidRPr="00895B2F" w:rsidDel="00852254">
          <w:rPr>
            <w:lang w:eastAsia="zh-HK"/>
          </w:rPr>
          <w:delText xml:space="preserve"> </w:delText>
        </w:r>
        <w:r w:rsidR="00FC2A07" w:rsidRPr="00895B2F" w:rsidDel="00852254">
          <w:rPr>
            <w:lang w:eastAsia="zh-HK"/>
          </w:rPr>
          <w:delText>our</w:delText>
        </w:r>
        <w:r w:rsidR="00FC2A07" w:rsidRPr="00895B2F" w:rsidDel="00852254">
          <w:delText xml:space="preserve"> previous study </w:delText>
        </w:r>
        <w:r w:rsidR="00752EF5" w:rsidRPr="00895B2F" w:rsidDel="00852254">
          <w:delText xml:space="preserve">aiming to discover potential </w:delText>
        </w:r>
        <w:r w:rsidR="00FC2A07" w:rsidRPr="00895B2F" w:rsidDel="00852254">
          <w:delText>fungal biomarker</w:delText>
        </w:r>
        <w:r w:rsidR="00E81CE7" w:rsidRPr="00895B2F" w:rsidDel="00852254">
          <w:delText>s</w:delText>
        </w:r>
        <w:r w:rsidR="00FC2A07" w:rsidRPr="00895B2F" w:rsidDel="00852254">
          <w:delText xml:space="preserve"> </w:delText>
        </w:r>
        <w:r w:rsidR="00752EF5" w:rsidRPr="00895B2F" w:rsidDel="00852254">
          <w:delText xml:space="preserve">for </w:delText>
        </w:r>
        <w:r w:rsidR="00FC2A07" w:rsidRPr="00895B2F" w:rsidDel="00852254">
          <w:delText>CRC</w:delText>
        </w:r>
        <w:r w:rsidR="00752EF5" w:rsidRPr="00895B2F" w:rsidDel="00852254">
          <w:delText xml:space="preserve"> detection</w:delText>
        </w:r>
        <w:r w:rsidR="004F68B2" w:rsidRPr="00895B2F" w:rsidDel="00852254">
          <w:fldChar w:fldCharType="begin"/>
        </w:r>
        <w:r w:rsidR="00594D09" w:rsidRPr="00895B2F" w:rsidDel="00852254">
          <w:delInstrText xml:space="preserve"> ADDIN ZOTERO_ITEM CSL_CITATION {"citationID":"LaEHqZV3","properties":{"formattedCitation":"\\super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4F68B2" w:rsidRPr="00895B2F" w:rsidDel="00852254">
          <w:fldChar w:fldCharType="separate"/>
        </w:r>
        <w:r w:rsidR="00594D09" w:rsidRPr="00895B2F" w:rsidDel="00852254">
          <w:rPr>
            <w:kern w:val="0"/>
            <w:vertAlign w:val="superscript"/>
          </w:rPr>
          <w:delText>11</w:delText>
        </w:r>
        <w:r w:rsidR="004F68B2" w:rsidRPr="00895B2F" w:rsidDel="00852254">
          <w:fldChar w:fldCharType="end"/>
        </w:r>
        <w:r w:rsidR="00422C33" w:rsidRPr="00895B2F" w:rsidDel="00852254">
          <w:delText xml:space="preserve">, </w:delText>
        </w:r>
        <w:r w:rsidR="00752EF5" w:rsidRPr="00895B2F" w:rsidDel="00852254">
          <w:delText>t</w:delText>
        </w:r>
        <w:r w:rsidR="00D9531B" w:rsidRPr="00895B2F" w:rsidDel="00852254">
          <w:delText xml:space="preserve">he </w:delText>
        </w:r>
        <w:r w:rsidR="004F68B2" w:rsidRPr="00895B2F" w:rsidDel="00852254">
          <w:delText xml:space="preserve">compositional feature and the </w:delText>
        </w:r>
        <w:r w:rsidR="00D9531B" w:rsidRPr="00895B2F" w:rsidDel="00852254">
          <w:delText xml:space="preserve">role of </w:delText>
        </w:r>
        <w:r w:rsidR="004314C2" w:rsidRPr="00895B2F" w:rsidDel="00852254">
          <w:delText>fungi</w:delText>
        </w:r>
        <w:r w:rsidR="00D9531B" w:rsidRPr="00895B2F" w:rsidDel="00852254">
          <w:delText xml:space="preserve"> in</w:delText>
        </w:r>
        <w:r w:rsidR="004174A2" w:rsidRPr="00895B2F" w:rsidDel="00852254">
          <w:delText xml:space="preserve"> </w:delText>
        </w:r>
        <w:r w:rsidR="00D9531B" w:rsidRPr="00895B2F" w:rsidDel="00852254">
          <w:delText>CRC</w:delText>
        </w:r>
        <w:r w:rsidR="004174A2" w:rsidRPr="00895B2F" w:rsidDel="00852254">
          <w:delText xml:space="preserve"> pathogenesis</w:delText>
        </w:r>
        <w:r w:rsidR="00752EF5" w:rsidRPr="00895B2F" w:rsidDel="00852254">
          <w:delText xml:space="preserve"> remains </w:delText>
        </w:r>
        <w:r w:rsidR="00E81CE7" w:rsidRPr="00895B2F" w:rsidDel="00852254">
          <w:delText>unexplored</w:delText>
        </w:r>
        <w:r w:rsidR="00D9531B" w:rsidRPr="00895B2F" w:rsidDel="00852254">
          <w:delText>.</w:delText>
        </w:r>
        <w:r w:rsidR="00D9531B" w:rsidRPr="00895B2F" w:rsidDel="00852254">
          <w:rPr>
            <w:lang w:eastAsia="zh-HK"/>
          </w:rPr>
          <w:delText xml:space="preserve"> </w:delText>
        </w:r>
      </w:del>
    </w:p>
    <w:p w14:paraId="5CB9D093" w14:textId="4F442E39" w:rsidR="00C2381F" w:rsidRDefault="004A1F97" w:rsidP="006B2F96">
      <w:pPr>
        <w:spacing w:before="0" w:after="0"/>
        <w:rPr>
          <w:ins w:id="454" w:author="LAU, Cheuk Hay" w:date="2021-11-17T23:22:00Z"/>
          <w:rFonts w:eastAsiaTheme="minorEastAsia"/>
        </w:rPr>
      </w:pPr>
      <w:ins w:id="455" w:author="LAU, Cheuk Hay" w:date="2021-11-20T00:21:00Z">
        <w:r>
          <w:rPr>
            <w:rFonts w:eastAsiaTheme="minorEastAsia"/>
          </w:rPr>
          <w:t xml:space="preserve">Moreover, </w:t>
        </w:r>
      </w:ins>
      <w:ins w:id="456" w:author="LAU, Cheuk Hay" w:date="2021-11-20T00:25:00Z">
        <w:r w:rsidR="00092287">
          <w:rPr>
            <w:rFonts w:eastAsiaTheme="minorEastAsia"/>
          </w:rPr>
          <w:t xml:space="preserve">metagenomic sequencing </w:t>
        </w:r>
      </w:ins>
      <w:ins w:id="457" w:author="LAU, Cheuk Hay" w:date="2021-11-20T00:28:00Z">
        <w:r w:rsidR="00092287">
          <w:rPr>
            <w:rFonts w:eastAsiaTheme="minorEastAsia"/>
          </w:rPr>
          <w:t>is</w:t>
        </w:r>
      </w:ins>
      <w:ins w:id="458" w:author="LAU, Cheuk Hay" w:date="2021-11-20T00:25:00Z">
        <w:r w:rsidR="00092287">
          <w:rPr>
            <w:rFonts w:eastAsiaTheme="minorEastAsia"/>
          </w:rPr>
          <w:t xml:space="preserve"> </w:t>
        </w:r>
      </w:ins>
      <w:ins w:id="459" w:author="LAU, Cheuk Hay" w:date="2021-11-20T00:28:00Z">
        <w:r w:rsidR="00092287">
          <w:rPr>
            <w:rFonts w:eastAsiaTheme="minorEastAsia"/>
          </w:rPr>
          <w:t>readil</w:t>
        </w:r>
      </w:ins>
      <w:ins w:id="460" w:author="LAU, Cheuk Hay" w:date="2021-11-20T00:29:00Z">
        <w:r w:rsidR="00092287">
          <w:rPr>
            <w:rFonts w:eastAsiaTheme="minorEastAsia"/>
          </w:rPr>
          <w:t>y</w:t>
        </w:r>
      </w:ins>
      <w:ins w:id="461" w:author="LAU, Cheuk Hay" w:date="2021-11-20T00:25:00Z">
        <w:r w:rsidR="00092287">
          <w:rPr>
            <w:rFonts w:eastAsiaTheme="minorEastAsia"/>
          </w:rPr>
          <w:t xml:space="preserve"> influenced by sample quality, sequencing platform</w:t>
        </w:r>
      </w:ins>
      <w:ins w:id="462" w:author="LAU, Cheuk Hay" w:date="2021-11-20T00:26:00Z">
        <w:r w:rsidR="00092287">
          <w:rPr>
            <w:rFonts w:eastAsiaTheme="minorEastAsia"/>
          </w:rPr>
          <w:t xml:space="preserve"> and the bioinformatic pipeline</w:t>
        </w:r>
      </w:ins>
      <w:ins w:id="463" w:author="LAU, Cheuk Hay" w:date="2021-11-20T00:29:00Z">
        <w:r w:rsidR="00092287">
          <w:rPr>
            <w:rFonts w:eastAsiaTheme="minorEastAsia"/>
          </w:rPr>
          <w:t>s</w:t>
        </w:r>
      </w:ins>
      <w:ins w:id="464" w:author="LAU, Cheuk Hay" w:date="2021-11-20T00:26:00Z">
        <w:r w:rsidR="00092287">
          <w:rPr>
            <w:rFonts w:eastAsiaTheme="minorEastAsia"/>
          </w:rPr>
          <w:t xml:space="preserve"> used for analysis</w:t>
        </w:r>
      </w:ins>
      <w:ins w:id="465" w:author="LAU, Cheuk Hay" w:date="2021-11-20T00:31:00Z">
        <w:r w:rsidR="00685E3D">
          <w:rPr>
            <w:rFonts w:eastAsiaTheme="minorEastAsia"/>
          </w:rPr>
          <w:t>, and d</w:t>
        </w:r>
      </w:ins>
      <w:ins w:id="466" w:author="LAU, Cheuk Hay" w:date="2021-11-20T00:27:00Z">
        <w:r w:rsidR="00092287">
          <w:rPr>
            <w:rFonts w:eastAsiaTheme="minorEastAsia"/>
          </w:rPr>
          <w:t>i</w:t>
        </w:r>
      </w:ins>
      <w:ins w:id="467" w:author="LAU, Cheuk Hay" w:date="2021-11-20T00:29:00Z">
        <w:r w:rsidR="00092287">
          <w:rPr>
            <w:rFonts w:eastAsiaTheme="minorEastAsia"/>
          </w:rPr>
          <w:t>fference</w:t>
        </w:r>
      </w:ins>
      <w:ins w:id="468" w:author="LAU, Cheuk Hay" w:date="2021-11-20T00:27:00Z">
        <w:r w:rsidR="00092287">
          <w:rPr>
            <w:rFonts w:eastAsiaTheme="minorEastAsia"/>
          </w:rPr>
          <w:t xml:space="preserve"> in these factors could </w:t>
        </w:r>
      </w:ins>
      <w:ins w:id="469" w:author="LAU, Cheuk Hay" w:date="2021-11-20T00:32:00Z">
        <w:r w:rsidR="00685E3D">
          <w:rPr>
            <w:rFonts w:eastAsiaTheme="minorEastAsia"/>
          </w:rPr>
          <w:t>lead to</w:t>
        </w:r>
      </w:ins>
      <w:ins w:id="470" w:author="LAU, Cheuk Hay" w:date="2021-11-20T00:27:00Z">
        <w:r w:rsidR="00092287">
          <w:rPr>
            <w:rFonts w:eastAsiaTheme="minorEastAsia"/>
          </w:rPr>
          <w:t xml:space="preserve"> inconsistency among metagenomic studies</w:t>
        </w:r>
      </w:ins>
      <w:r w:rsidR="00497871">
        <w:rPr>
          <w:rFonts w:eastAsiaTheme="minorEastAsia"/>
        </w:rPr>
        <w:fldChar w:fldCharType="begin"/>
      </w:r>
      <w:r w:rsidR="00497871">
        <w:rPr>
          <w:rFonts w:eastAsiaTheme="minorEastAsia"/>
        </w:rPr>
        <w:instrText xml:space="preserve"> ADDIN ZOTERO_ITEM CSL_CITATION {"citationID":"a1vd2416pnm","properties":{"formattedCitation":"\\super 9\\nosupersub{}","plainCitation":"9","noteIndex":0},"citationItems":[{"id":1041,"uris":["http://zotero.org/users/7908919/items/3V7D9DYW"],"uri":["http://zotero.org/users/7908919/items/3V7D9DYW"],"itemData":{"id":1041,"type":"article-journal","abstract":"DNA sequencing technologies deviate from the ideal uniform distribution of reads. These biases impair scientific and medical applications. Accordingly, we have developed computational methods for discovering, describing and measuring bias.","container-title":"Genome Biology","DOI":"10.1186/gb-2013-14-5-r51","ISSN":"1474-760X","issue":"5","journalAbbreviation":"Genome Biology","note":"00794","page":"R51","source":"BioMed Central","title":"Characterizing and measuring bias in sequence data","volume":"14","author":[{"family":"Ross","given":"Michael G."},{"family":"Russ","given":"Carsten"},{"family":"Costello","given":"Maura"},{"family":"Hollinger","given":"Andrew"},{"family":"Lennon","given":"Niall J."},{"family":"Hegarty","given":"Ryan"},{"family":"Nusbaum","given":"Chad"},{"family":"Jaffe","given":"David B."}],"issued":{"date-parts":[["2013",5,29]]}}}],"schema":"https://github.com/citation-style-language/schema/raw/master/csl-citation.json"} </w:instrText>
      </w:r>
      <w:r w:rsidR="00497871">
        <w:rPr>
          <w:rFonts w:eastAsiaTheme="minorEastAsia"/>
        </w:rPr>
        <w:fldChar w:fldCharType="separate"/>
      </w:r>
      <w:r w:rsidR="00497871" w:rsidRPr="00497871">
        <w:rPr>
          <w:kern w:val="0"/>
          <w:vertAlign w:val="superscript"/>
        </w:rPr>
        <w:t>9</w:t>
      </w:r>
      <w:r w:rsidR="00497871">
        <w:rPr>
          <w:rFonts w:eastAsiaTheme="minorEastAsia"/>
        </w:rPr>
        <w:fldChar w:fldCharType="end"/>
      </w:r>
      <w:ins w:id="471" w:author="LAU, Cheuk Hay" w:date="2021-11-20T00:31:00Z">
        <w:del w:id="472" w:author="LIN, Yufeng" w:date="2021-11-22T14:10:00Z">
          <w:r w:rsidR="00685E3D" w:rsidDel="00497871">
            <w:rPr>
              <w:rFonts w:eastAsiaTheme="minorEastAsia"/>
            </w:rPr>
            <w:delText xml:space="preserve"> </w:delText>
          </w:r>
          <w:r w:rsidR="00685E3D" w:rsidDel="00497871">
            <w:delText>(</w:delText>
          </w:r>
          <w:r w:rsidR="00685E3D" w:rsidRPr="00167A1E" w:rsidDel="00497871">
            <w:rPr>
              <w:b/>
              <w:bCs/>
            </w:rPr>
            <w:delText>PMID: 23718773</w:delText>
          </w:r>
          <w:r w:rsidR="00685E3D" w:rsidDel="00497871">
            <w:delText>)</w:delText>
          </w:r>
        </w:del>
        <w:r w:rsidR="00685E3D">
          <w:rPr>
            <w:rFonts w:eastAsiaTheme="minorEastAsia"/>
          </w:rPr>
          <w:t>.</w:t>
        </w:r>
      </w:ins>
      <w:ins w:id="473" w:author="LAU, Cheuk Hay" w:date="2021-11-20T00:32:00Z">
        <w:r w:rsidR="00685E3D">
          <w:rPr>
            <w:rFonts w:eastAsiaTheme="minorEastAsia"/>
          </w:rPr>
          <w:t xml:space="preserve"> Wh</w:t>
        </w:r>
      </w:ins>
      <w:ins w:id="474" w:author="LAU, Cheuk Hay" w:date="2021-11-20T00:46:00Z">
        <w:r w:rsidR="00B06425">
          <w:rPr>
            <w:rFonts w:eastAsiaTheme="minorEastAsia"/>
          </w:rPr>
          <w:t>ilst</w:t>
        </w:r>
      </w:ins>
      <w:ins w:id="475" w:author="LAU, Cheuk Hay" w:date="2021-11-20T00:32:00Z">
        <w:r w:rsidR="00685E3D">
          <w:rPr>
            <w:rFonts w:eastAsiaTheme="minorEastAsia"/>
          </w:rPr>
          <w:t xml:space="preserve"> such inconsistency </w:t>
        </w:r>
      </w:ins>
      <w:ins w:id="476" w:author="LAU, Cheuk Hay" w:date="2021-11-20T00:29:00Z">
        <w:r w:rsidR="00092287">
          <w:rPr>
            <w:rFonts w:eastAsiaTheme="minorEastAsia"/>
          </w:rPr>
          <w:t xml:space="preserve">could be </w:t>
        </w:r>
      </w:ins>
      <w:ins w:id="477" w:author="LAU, Cheuk Hay" w:date="2021-11-20T00:30:00Z">
        <w:r w:rsidR="00092287">
          <w:rPr>
            <w:rFonts w:eastAsiaTheme="minorEastAsia"/>
          </w:rPr>
          <w:t xml:space="preserve">worsened by </w:t>
        </w:r>
      </w:ins>
      <w:ins w:id="478" w:author="LAU, Cheuk Hay" w:date="2021-11-20T00:34:00Z">
        <w:r w:rsidR="00685E3D">
          <w:rPr>
            <w:rFonts w:eastAsiaTheme="minorEastAsia"/>
          </w:rPr>
          <w:t xml:space="preserve">inter-study variations </w:t>
        </w:r>
      </w:ins>
      <w:ins w:id="479" w:author="LAU, Cheuk Hay" w:date="2021-11-20T00:54:00Z">
        <w:r w:rsidR="0040548D">
          <w:rPr>
            <w:rFonts w:eastAsiaTheme="minorEastAsia"/>
          </w:rPr>
          <w:t>of</w:t>
        </w:r>
      </w:ins>
      <w:ins w:id="480" w:author="LAU, Cheuk Hay" w:date="2021-11-20T00:34:00Z">
        <w:r w:rsidR="00685E3D">
          <w:rPr>
            <w:rFonts w:eastAsiaTheme="minorEastAsia"/>
          </w:rPr>
          <w:t xml:space="preserve"> </w:t>
        </w:r>
      </w:ins>
      <w:ins w:id="481" w:author="LAU, Cheuk Hay" w:date="2021-11-20T00:27:00Z">
        <w:r w:rsidR="00092287">
          <w:rPr>
            <w:rFonts w:eastAsiaTheme="minorEastAsia"/>
          </w:rPr>
          <w:t>gut microbiota</w:t>
        </w:r>
      </w:ins>
      <w:ins w:id="482" w:author="LAU, Cheuk Hay" w:date="2021-11-20T00:32:00Z">
        <w:r w:rsidR="00685E3D">
          <w:rPr>
            <w:rFonts w:eastAsiaTheme="minorEastAsia"/>
          </w:rPr>
          <w:t xml:space="preserve"> </w:t>
        </w:r>
      </w:ins>
      <w:ins w:id="483" w:author="LAU, Cheuk Hay" w:date="2021-11-20T00:30:00Z">
        <w:r w:rsidR="00092287">
          <w:rPr>
            <w:rFonts w:eastAsiaTheme="minorEastAsia"/>
          </w:rPr>
          <w:t xml:space="preserve">which is </w:t>
        </w:r>
      </w:ins>
      <w:ins w:id="484" w:author="LAU, Cheuk Hay" w:date="2021-11-20T00:27:00Z">
        <w:r w:rsidR="00092287">
          <w:rPr>
            <w:rFonts w:eastAsiaTheme="minorEastAsia"/>
          </w:rPr>
          <w:t xml:space="preserve">attributed to </w:t>
        </w:r>
      </w:ins>
      <w:ins w:id="485" w:author="LAU, Cheuk Hay" w:date="2021-11-20T00:35:00Z">
        <w:r w:rsidR="00685E3D">
          <w:rPr>
            <w:rFonts w:eastAsiaTheme="minorEastAsia"/>
          </w:rPr>
          <w:t xml:space="preserve">numerous </w:t>
        </w:r>
      </w:ins>
      <w:ins w:id="486" w:author="LAU, Cheuk Hay" w:date="2021-11-20T00:27:00Z">
        <w:r w:rsidR="00092287">
          <w:rPr>
            <w:rFonts w:eastAsiaTheme="minorEastAsia"/>
          </w:rPr>
          <w:t>environmental factors includ</w:t>
        </w:r>
      </w:ins>
      <w:ins w:id="487" w:author="LAU, Cheuk Hay" w:date="2021-11-20T00:28:00Z">
        <w:r w:rsidR="00092287">
          <w:rPr>
            <w:rFonts w:eastAsiaTheme="minorEastAsia"/>
          </w:rPr>
          <w:t>ing diet, geography, and ethnicity</w:t>
        </w:r>
      </w:ins>
      <w:r w:rsidR="00497871">
        <w:rPr>
          <w:rFonts w:eastAsiaTheme="minorEastAsia"/>
        </w:rPr>
        <w:fldChar w:fldCharType="begin"/>
      </w:r>
      <w:r w:rsidR="00497871">
        <w:rPr>
          <w:rFonts w:eastAsiaTheme="minorEastAsia"/>
        </w:rPr>
        <w:instrText xml:space="preserve"> ADDIN ZOTERO_ITEM CSL_CITATION {"citationID":"akhs6soi9b","properties":{"formattedCitation":"\\super 10\\nosupersub{}","plainCitation":"10","noteIndex":0},"citationItems":[{"id":1045,"uris":["http://zotero.org/users/7908919/items/42LHTXHC"],"uri":["http://zotero.org/users/7908919/items/42LHTXHC"],"itemData":{"id":1045,"type":"article-journal","abstract":"Human gut microbiome composition is shaped by multiple factors but the relative contribution of host genetics remains elusive. Here we examine genotype and microbiome data from 1,046 healthy individuals with several distinct ancestral origins who share a relatively common environment, and demonstrate that the gut microbiome is not significantly associated with genetic ancestry, and that host genetics have a minor role in determining microbiome composition. We show that, by contrast, there are significant similarities in the compositions of the microbiomes of genetically unrelated individuals who share a household, and that over 20% of the inter-person microbiome variability is associated with factors related to diet, drugs and anthropometric measurements. We further demonstrate that microbiome data significantly improve the prediction accuracy for many human traits, such as glucose and obesity measures, compared to models that use only host genetic and environmental data. These results suggest that microbiome alterations aimed at improving clinical outcomes may be carried out across diverse genetic backgrounds.","container-title":"Nature","DOI":"10.1038/nature25973","ISSN":"1476-4687","issue":"7695","language":"en","note":"01236 \nBandiera_abtest: a\nCg_type: Nature Research Journals\nnumber: 7695\nPrimary_atype: Research\npublisher: Nature Publishing Group\nSubject_term: Genetic association study;Genetics;Microbial genetics\nSubject_term_id: genetic-association-study;genetics;microbial-genetics","page":"210-215","source":"www.nature.com","title":"Environment dominates over host genetics in shaping human gut microbiota","volume":"555","author":[{"family":"Rothschild","given":"Daphna"},{"family":"Weissbrod","given":"Omer"},{"family":"Barkan","given":"Elad"},{"family":"Kurilshikov","given":"Alexander"},{"family":"Korem","given":"Tal"},{"family":"Zeevi","given":"David"},{"family":"Costea","given":"Paul I."},{"family":"Godneva","given":"Anastasia"},{"family":"Kalka","given":"Iris N."},{"family":"Bar","given":"Noam"},{"family":"Shilo","given":"Smadar"},{"family":"Lador","given":"Dar"},{"family":"Vila","given":"Arnau Vich"},{"family":"Zmora","given":"Niv"},{"family":"Pevsner-Fischer","given":"Meirav"},{"family":"Israeli","given":"David"},{"family":"Kosower","given":"Noa"},{"family":"Malka","given":"Gal"},{"family":"Wolf","given":"Bat Chen"},{"family":"Avnit-Sagi","given":"Tali"},{"family":"Lotan-Pompan","given":"Maya"},{"family":"Weinberger","given":"Adina"},{"family":"Halpern","given":"Zamir"},{"family":"Carmi","given":"Shai"},{"family":"Fu","given":"Jingyuan"},{"family":"Wijmenga","given":"Cisca"},{"family":"Zhernakova","given":"Alexandra"},{"family":"Elinav","given":"Eran"},{"family":"Segal","given":"Eran"}],"issued":{"date-parts":[["2018",3]]}}}],"schema":"https://github.com/citation-style-language/schema/raw/master/csl-citation.json"} </w:instrText>
      </w:r>
      <w:r w:rsidR="00497871">
        <w:rPr>
          <w:rFonts w:eastAsiaTheme="minorEastAsia"/>
        </w:rPr>
        <w:fldChar w:fldCharType="separate"/>
      </w:r>
      <w:r w:rsidR="00497871" w:rsidRPr="00497871">
        <w:rPr>
          <w:kern w:val="0"/>
          <w:vertAlign w:val="superscript"/>
        </w:rPr>
        <w:t>10</w:t>
      </w:r>
      <w:r w:rsidR="00497871">
        <w:rPr>
          <w:rFonts w:eastAsiaTheme="minorEastAsia"/>
        </w:rPr>
        <w:fldChar w:fldCharType="end"/>
      </w:r>
      <w:ins w:id="488" w:author="LAU, Cheuk Hay" w:date="2021-11-20T00:31:00Z">
        <w:del w:id="489" w:author="LIN, Yufeng" w:date="2021-11-22T14:12:00Z">
          <w:r w:rsidR="00685E3D" w:rsidDel="00497871">
            <w:delText xml:space="preserve"> (</w:delText>
          </w:r>
          <w:r w:rsidR="00685E3D" w:rsidRPr="00685E3D" w:rsidDel="00497871">
            <w:rPr>
              <w:b/>
              <w:bCs/>
              <w:rPrChange w:id="490" w:author="LAU, Cheuk Hay" w:date="2021-11-20T00:31:00Z">
                <w:rPr/>
              </w:rPrChange>
            </w:rPr>
            <w:delText>PMID:</w:delText>
          </w:r>
          <w:r w:rsidR="00685E3D" w:rsidDel="00497871">
            <w:delText xml:space="preserve"> </w:delText>
          </w:r>
          <w:r w:rsidR="00685E3D" w:rsidRPr="007A4984" w:rsidDel="00497871">
            <w:rPr>
              <w:b/>
              <w:bCs/>
            </w:rPr>
            <w:delText>29489753</w:delText>
          </w:r>
          <w:r w:rsidR="00685E3D" w:rsidDel="00497871">
            <w:delText>)</w:delText>
          </w:r>
        </w:del>
      </w:ins>
      <w:ins w:id="491" w:author="LAU, Cheuk Hay" w:date="2021-11-20T00:28:00Z">
        <w:r w:rsidR="00092287">
          <w:rPr>
            <w:rFonts w:eastAsiaTheme="minorEastAsia"/>
          </w:rPr>
          <w:t>.</w:t>
        </w:r>
      </w:ins>
      <w:ins w:id="492" w:author="LAU, Cheuk Hay" w:date="2021-11-20T00:24:00Z">
        <w:r>
          <w:rPr>
            <w:rFonts w:eastAsiaTheme="minorEastAsia"/>
          </w:rPr>
          <w:t xml:space="preserve"> </w:t>
        </w:r>
      </w:ins>
      <w:ins w:id="493" w:author="LAU, Cheuk Hay" w:date="2021-11-20T00:36:00Z">
        <w:r w:rsidR="00097839">
          <w:rPr>
            <w:rFonts w:eastAsiaTheme="minorEastAsia"/>
          </w:rPr>
          <w:t xml:space="preserve">Hence, </w:t>
        </w:r>
      </w:ins>
      <w:ins w:id="494" w:author="LAU, Cheuk Hay" w:date="2021-11-20T00:41:00Z">
        <w:r w:rsidR="006B2F96">
          <w:rPr>
            <w:rFonts w:eastAsiaTheme="minorEastAsia"/>
          </w:rPr>
          <w:t xml:space="preserve">given by its increased statistical power, </w:t>
        </w:r>
      </w:ins>
      <w:ins w:id="495" w:author="LAU, Cheuk Hay" w:date="2021-11-20T00:54:00Z">
        <w:r w:rsidR="0040548D">
          <w:rPr>
            <w:rFonts w:eastAsiaTheme="minorEastAsia"/>
          </w:rPr>
          <w:t>m</w:t>
        </w:r>
      </w:ins>
      <w:ins w:id="496" w:author="LAU, Cheuk Hay" w:date="2021-11-20T00:55:00Z">
        <w:r w:rsidR="0040548D">
          <w:rPr>
            <w:rFonts w:eastAsiaTheme="minorEastAsia"/>
          </w:rPr>
          <w:t>eta-</w:t>
        </w:r>
      </w:ins>
      <w:ins w:id="497" w:author="LAU, Cheuk Hay" w:date="2021-11-20T00:36:00Z">
        <w:r w:rsidR="00097839">
          <w:rPr>
            <w:rFonts w:eastAsiaTheme="minorEastAsia"/>
          </w:rPr>
          <w:t>analysis</w:t>
        </w:r>
      </w:ins>
      <w:ins w:id="498" w:author="LAU, Cheuk Hay" w:date="2021-11-20T00:39:00Z">
        <w:r w:rsidR="00097839">
          <w:rPr>
            <w:rFonts w:eastAsiaTheme="minorEastAsia"/>
          </w:rPr>
          <w:t xml:space="preserve"> </w:t>
        </w:r>
      </w:ins>
      <w:ins w:id="499" w:author="LAU, Cheuk Hay" w:date="2021-11-20T00:36:00Z">
        <w:r w:rsidR="00097839">
          <w:rPr>
            <w:rFonts w:eastAsiaTheme="minorEastAsia"/>
          </w:rPr>
          <w:t xml:space="preserve">could facilitate identification of </w:t>
        </w:r>
      </w:ins>
      <w:ins w:id="500" w:author="LAU, Cheuk Hay" w:date="2021-11-20T00:38:00Z">
        <w:r w:rsidR="00097839">
          <w:rPr>
            <w:rFonts w:eastAsiaTheme="minorEastAsia"/>
          </w:rPr>
          <w:t xml:space="preserve">key </w:t>
        </w:r>
      </w:ins>
      <w:ins w:id="501" w:author="LAU, Cheuk Hay" w:date="2021-11-20T00:39:00Z">
        <w:r w:rsidR="00097839">
          <w:rPr>
            <w:rFonts w:eastAsiaTheme="minorEastAsia"/>
          </w:rPr>
          <w:t>CRC-associated fungi</w:t>
        </w:r>
      </w:ins>
      <w:ins w:id="502" w:author="LAU, Cheuk Hay" w:date="2021-11-20T00:38:00Z">
        <w:r w:rsidR="00097839">
          <w:rPr>
            <w:rFonts w:eastAsiaTheme="minorEastAsia"/>
          </w:rPr>
          <w:t xml:space="preserve"> </w:t>
        </w:r>
      </w:ins>
      <w:ins w:id="503" w:author="LAU, Cheuk Hay" w:date="2021-11-20T00:37:00Z">
        <w:r w:rsidR="00097839">
          <w:rPr>
            <w:rFonts w:eastAsiaTheme="minorEastAsia"/>
          </w:rPr>
          <w:t xml:space="preserve">that </w:t>
        </w:r>
      </w:ins>
      <w:ins w:id="504" w:author="LAU, Cheuk Hay" w:date="2021-11-20T00:38:00Z">
        <w:r w:rsidR="00097839">
          <w:rPr>
            <w:rFonts w:eastAsiaTheme="minorEastAsia"/>
          </w:rPr>
          <w:t xml:space="preserve">are consistent </w:t>
        </w:r>
      </w:ins>
      <w:ins w:id="505" w:author="LAU, Cheuk Hay" w:date="2021-11-20T00:39:00Z">
        <w:r w:rsidR="00097839">
          <w:rPr>
            <w:rFonts w:eastAsiaTheme="minorEastAsia"/>
          </w:rPr>
          <w:t>in</w:t>
        </w:r>
      </w:ins>
      <w:ins w:id="506" w:author="LAU, Cheuk Hay" w:date="2021-11-20T00:38:00Z">
        <w:r w:rsidR="00097839">
          <w:rPr>
            <w:rFonts w:eastAsiaTheme="minorEastAsia"/>
          </w:rPr>
          <w:t xml:space="preserve"> multiple metagenomic studies.</w:t>
        </w:r>
      </w:ins>
    </w:p>
    <w:p w14:paraId="513D21F4" w14:textId="77777777" w:rsidR="00C2381F" w:rsidRPr="0040548D" w:rsidRDefault="00C2381F" w:rsidP="00BA0A8A">
      <w:pPr>
        <w:spacing w:before="0" w:after="0"/>
        <w:rPr>
          <w:rFonts w:eastAsiaTheme="minorEastAsia"/>
          <w:rPrChange w:id="507" w:author="LAU, Cheuk Hay" w:date="2021-11-20T00:55:00Z">
            <w:rPr/>
          </w:rPrChange>
        </w:rPr>
      </w:pPr>
    </w:p>
    <w:p w14:paraId="5C4D2899" w14:textId="436AEC95" w:rsidR="00E97EDC" w:rsidRDefault="0019231B" w:rsidP="0078547B">
      <w:pPr>
        <w:widowControl/>
        <w:spacing w:before="0" w:after="0"/>
        <w:rPr>
          <w:ins w:id="508" w:author="LAU, Cheuk Hay" w:date="2021-11-18T16:02:00Z"/>
        </w:rPr>
      </w:pPr>
      <w:r w:rsidRPr="00895B2F">
        <w:t xml:space="preserve">In this study, we performed a </w:t>
      </w:r>
      <w:ins w:id="509" w:author="LAU, Cheuk Hay" w:date="2021-11-20T00:55:00Z">
        <w:r w:rsidR="0040548D">
          <w:t>meta-</w:t>
        </w:r>
      </w:ins>
      <w:ins w:id="510" w:author="LAU, Cheuk Hay" w:date="2021-11-18T15:53:00Z">
        <w:r w:rsidR="000B3B30">
          <w:t xml:space="preserve">analysis on 7 published </w:t>
        </w:r>
      </w:ins>
      <w:del w:id="511" w:author="LAU, Cheuk Hay" w:date="2021-11-18T15:53:00Z">
        <w:r w:rsidR="00430E1F" w:rsidRPr="00895B2F" w:rsidDel="000B3B30">
          <w:delText xml:space="preserve">multi-cohort </w:delText>
        </w:r>
      </w:del>
      <w:r w:rsidR="00430E1F" w:rsidRPr="00895B2F">
        <w:t xml:space="preserve">fecal metagenomic </w:t>
      </w:r>
      <w:ins w:id="512" w:author="LAU, Cheuk Hay" w:date="2021-11-18T15:53:00Z">
        <w:r w:rsidR="000B3B30">
          <w:t xml:space="preserve">datasets and an additional cohort </w:t>
        </w:r>
      </w:ins>
      <w:del w:id="513" w:author="LAU, Cheuk Hay" w:date="2021-11-18T15:54:00Z">
        <w:r w:rsidR="00430E1F" w:rsidRPr="00895B2F" w:rsidDel="000B3B30">
          <w:delText>analysis</w:delText>
        </w:r>
        <w:r w:rsidR="00CA190C" w:rsidDel="000B3B30">
          <w:delText xml:space="preserve"> in order </w:delText>
        </w:r>
      </w:del>
      <w:r w:rsidR="00CA190C">
        <w:t xml:space="preserve">to examine the </w:t>
      </w:r>
      <w:ins w:id="514" w:author="LAU, Cheuk Hay" w:date="2021-11-18T15:57:00Z">
        <w:r w:rsidR="002432EA">
          <w:t>correlation between enteric fungi and CRC</w:t>
        </w:r>
      </w:ins>
      <w:ins w:id="515" w:author="LAU, Cheuk Hay" w:date="2021-11-18T15:55:00Z">
        <w:r w:rsidR="000B3B30">
          <w:t>, totaling 1,32</w:t>
        </w:r>
      </w:ins>
      <w:ins w:id="516" w:author="LAU, Cheuk Hay" w:date="2021-11-18T15:56:00Z">
        <w:r w:rsidR="000B3B30">
          <w:t xml:space="preserve">9 metagenomes with 454 </w:t>
        </w:r>
        <w:r w:rsidR="002432EA">
          <w:t xml:space="preserve">CRC, 350 adenoma and </w:t>
        </w:r>
      </w:ins>
      <w:ins w:id="517" w:author="LAU, Cheuk Hay" w:date="2021-11-18T15:58:00Z">
        <w:r w:rsidR="002432EA">
          <w:t>525</w:t>
        </w:r>
      </w:ins>
      <w:ins w:id="518" w:author="LAU, Cheuk Hay" w:date="2021-11-18T15:56:00Z">
        <w:r w:rsidR="002432EA">
          <w:t xml:space="preserve"> healthy controls.</w:t>
        </w:r>
      </w:ins>
      <w:ins w:id="519" w:author="LAU, Cheuk Hay" w:date="2021-11-18T15:55:00Z">
        <w:r w:rsidR="000B3B30">
          <w:t xml:space="preserve"> </w:t>
        </w:r>
      </w:ins>
      <w:ins w:id="520" w:author="LAU, Cheuk Hay" w:date="2021-11-18T15:57:00Z">
        <w:r w:rsidR="002432EA">
          <w:t xml:space="preserve">We confirmed that alteration in </w:t>
        </w:r>
      </w:ins>
      <w:ins w:id="521" w:author="LAU, Cheuk Hay" w:date="2021-11-20T00:43:00Z">
        <w:r w:rsidR="006B2F96">
          <w:t>enteric</w:t>
        </w:r>
      </w:ins>
      <w:ins w:id="522" w:author="LAU, Cheuk Hay" w:date="2021-11-18T15:58:00Z">
        <w:r w:rsidR="002432EA">
          <w:t xml:space="preserve"> mycobiota is occurred in CRC progression</w:t>
        </w:r>
      </w:ins>
      <w:ins w:id="523" w:author="LAU, Cheuk Hay" w:date="2021-11-18T15:59:00Z">
        <w:r w:rsidR="002432EA">
          <w:t xml:space="preserve">. In particular, enrichment of </w:t>
        </w:r>
        <w:r w:rsidR="002432EA">
          <w:rPr>
            <w:i/>
            <w:iCs/>
          </w:rPr>
          <w:t xml:space="preserve">Aspergillus rambellii </w:t>
        </w:r>
        <w:r w:rsidR="002432EA">
          <w:t xml:space="preserve">and depletion of </w:t>
        </w:r>
        <w:r w:rsidR="002432EA">
          <w:rPr>
            <w:i/>
            <w:iCs/>
          </w:rPr>
          <w:t>Aspergillus kaw</w:t>
        </w:r>
      </w:ins>
      <w:ins w:id="524" w:author="LAU, Cheuk Hay" w:date="2021-11-18T16:00:00Z">
        <w:r w:rsidR="002432EA">
          <w:rPr>
            <w:i/>
            <w:iCs/>
          </w:rPr>
          <w:t xml:space="preserve">achii </w:t>
        </w:r>
        <w:r w:rsidR="002432EA">
          <w:t>were significantly associated with CRC.</w:t>
        </w:r>
      </w:ins>
      <w:del w:id="525" w:author="LAU, Cheuk Hay" w:date="2021-11-18T15:56:00Z">
        <w:r w:rsidR="00CA190C" w:rsidDel="002432EA">
          <w:delText xml:space="preserve">compositional and ecological patterns of CRC-associated mycobiome. </w:delText>
        </w:r>
      </w:del>
      <w:del w:id="526" w:author="LAU, Cheuk Hay" w:date="2021-11-18T16:00:00Z">
        <w:r w:rsidR="00CA190C" w:rsidDel="002432EA">
          <w:delText>By analyzing 1,329 metagenomes from</w:delText>
        </w:r>
        <w:r w:rsidRPr="00895B2F" w:rsidDel="002432EA">
          <w:delText xml:space="preserve"> eight </w:delText>
        </w:r>
        <w:r w:rsidR="00CA190C" w:rsidDel="002432EA">
          <w:delText xml:space="preserve">studies, </w:delText>
        </w:r>
        <w:commentRangeStart w:id="527"/>
        <w:r w:rsidR="00CA190C" w:rsidDel="002432EA">
          <w:delText>we identified</w:delText>
        </w:r>
        <w:r w:rsidR="005B5479" w:rsidDel="002432EA">
          <w:delText xml:space="preserve"> the fungal species</w:delText>
        </w:r>
        <w:r w:rsidR="00CA190C" w:rsidDel="002432EA">
          <w:delText xml:space="preserve"> </w:delText>
        </w:r>
        <w:r w:rsidR="00915A94" w:rsidRPr="00895B2F" w:rsidDel="002432EA">
          <w:rPr>
            <w:i/>
            <w:iCs/>
          </w:rPr>
          <w:delText>Aspergillus rambellii</w:delText>
        </w:r>
        <w:r w:rsidR="00915A94" w:rsidRPr="00895B2F" w:rsidDel="002432EA">
          <w:delText xml:space="preserve"> </w:delText>
        </w:r>
        <w:r w:rsidR="005B5479" w:rsidDel="002432EA">
          <w:delText>was strongly associated with</w:delText>
        </w:r>
        <w:r w:rsidR="00915A94" w:rsidRPr="00895B2F" w:rsidDel="002432EA">
          <w:delText xml:space="preserve"> CRC</w:delText>
        </w:r>
        <w:r w:rsidR="005B5479" w:rsidDel="002432EA">
          <w:delText xml:space="preserve"> progression</w:delText>
        </w:r>
        <w:r w:rsidR="00567815" w:rsidRPr="00895B2F" w:rsidDel="002432EA">
          <w:delText xml:space="preserve">. </w:delText>
        </w:r>
        <w:r w:rsidR="00760D5A" w:rsidDel="002432EA">
          <w:rPr>
            <w:rFonts w:eastAsiaTheme="minorEastAsia"/>
          </w:rPr>
          <w:delText>Tumorigenic effect</w:delText>
        </w:r>
        <w:r w:rsidR="00567815" w:rsidRPr="00895B2F" w:rsidDel="002432EA">
          <w:delText xml:space="preserve"> of </w:delText>
        </w:r>
        <w:r w:rsidR="00567815" w:rsidRPr="00895B2F" w:rsidDel="002432EA">
          <w:rPr>
            <w:i/>
            <w:iCs/>
          </w:rPr>
          <w:delText>A. rambellii</w:delText>
        </w:r>
        <w:r w:rsidR="00567815" w:rsidRPr="00895B2F" w:rsidDel="002432EA">
          <w:delText xml:space="preserve"> in CRC was further validated </w:delText>
        </w:r>
        <w:r w:rsidR="00567815" w:rsidRPr="00760D5A" w:rsidDel="002432EA">
          <w:delText>in vitro and in vivo</w:delText>
        </w:r>
        <w:commentRangeEnd w:id="527"/>
        <w:r w:rsidR="006F29DD" w:rsidDel="002432EA">
          <w:rPr>
            <w:rStyle w:val="a7"/>
          </w:rPr>
          <w:commentReference w:id="527"/>
        </w:r>
        <w:r w:rsidR="00567815" w:rsidRPr="00895B2F" w:rsidDel="002432EA">
          <w:delText>.</w:delText>
        </w:r>
      </w:del>
      <w:r w:rsidR="00567815" w:rsidRPr="00895B2F">
        <w:t xml:space="preserve"> </w:t>
      </w:r>
      <w:ins w:id="528" w:author="LAU, Cheuk Hay" w:date="2021-11-20T00:51:00Z">
        <w:r w:rsidR="00C47550">
          <w:t>T</w:t>
        </w:r>
      </w:ins>
      <w:ins w:id="529" w:author="LAU, Cheuk Hay" w:date="2021-11-18T16:01:00Z">
        <w:r w:rsidR="002432EA">
          <w:t>he</w:t>
        </w:r>
      </w:ins>
      <w:ins w:id="530" w:author="LAU, Cheuk Hay" w:date="2021-11-18T16:00:00Z">
        <w:r w:rsidR="002432EA">
          <w:t xml:space="preserve"> interactions among different fungal species</w:t>
        </w:r>
      </w:ins>
      <w:ins w:id="531" w:author="LAU, Cheuk Hay" w:date="2021-11-18T16:01:00Z">
        <w:r w:rsidR="002432EA">
          <w:t xml:space="preserve"> and </w:t>
        </w:r>
        <w:r w:rsidR="00E97EDC">
          <w:t>trans-kingdom interactions between fungi and bacteria</w:t>
        </w:r>
      </w:ins>
      <w:ins w:id="532" w:author="LAU, Cheuk Hay" w:date="2021-11-20T00:51:00Z">
        <w:r w:rsidR="00C47550">
          <w:t xml:space="preserve"> were also revealed</w:t>
        </w:r>
      </w:ins>
      <w:ins w:id="533" w:author="LAU, Cheuk Hay" w:date="2021-11-20T00:45:00Z">
        <w:r w:rsidR="006B2F96">
          <w:t xml:space="preserve">, of which </w:t>
        </w:r>
      </w:ins>
      <w:ins w:id="534" w:author="LAU, Cheuk Hay" w:date="2021-11-20T00:46:00Z">
        <w:r w:rsidR="00B06425">
          <w:rPr>
            <w:i/>
            <w:iCs/>
          </w:rPr>
          <w:t xml:space="preserve">A. rambelli </w:t>
        </w:r>
      </w:ins>
      <w:ins w:id="535" w:author="LAU, Cheuk Hay" w:date="2021-11-20T00:47:00Z">
        <w:r w:rsidR="00B06425">
          <w:t xml:space="preserve">are closely </w:t>
        </w:r>
      </w:ins>
      <w:ins w:id="536" w:author="LAU, Cheuk Hay" w:date="2021-11-20T00:51:00Z">
        <w:r w:rsidR="00C47550">
          <w:t>linke</w:t>
        </w:r>
      </w:ins>
      <w:ins w:id="537" w:author="LAU, Cheuk Hay" w:date="2021-11-20T00:52:00Z">
        <w:r w:rsidR="00C47550">
          <w:t>d</w:t>
        </w:r>
      </w:ins>
      <w:ins w:id="538" w:author="LAU, Cheuk Hay" w:date="2021-11-20T00:47:00Z">
        <w:r w:rsidR="00B06425">
          <w:t xml:space="preserve"> with pathogenic bacteria such as </w:t>
        </w:r>
      </w:ins>
      <w:ins w:id="539" w:author="LAU, Cheuk Hay" w:date="2021-11-20T00:48:00Z">
        <w:r w:rsidR="00B06425">
          <w:rPr>
            <w:i/>
            <w:iCs/>
          </w:rPr>
          <w:t>Fusobacterium nucleatum</w:t>
        </w:r>
      </w:ins>
      <w:ins w:id="540" w:author="LAU, Cheuk Hay" w:date="2021-11-20T00:52:00Z">
        <w:r w:rsidR="00C47550">
          <w:rPr>
            <w:i/>
            <w:iCs/>
          </w:rPr>
          <w:t xml:space="preserve"> </w:t>
        </w:r>
        <w:r w:rsidR="00C47550">
          <w:t>in CRC progression</w:t>
        </w:r>
      </w:ins>
      <w:ins w:id="541" w:author="LAU, Cheuk Hay" w:date="2021-11-20T00:48:00Z">
        <w:r w:rsidR="00B06425">
          <w:t xml:space="preserve">. </w:t>
        </w:r>
      </w:ins>
      <w:ins w:id="542" w:author="LAU, Cheuk Hay" w:date="2021-11-20T00:52:00Z">
        <w:r w:rsidR="00C47550">
          <w:t>We</w:t>
        </w:r>
      </w:ins>
      <w:ins w:id="543" w:author="LAU, Cheuk Hay" w:date="2021-11-20T00:49:00Z">
        <w:r w:rsidR="00B06425">
          <w:t xml:space="preserve"> further demonstrated that a diagnostic panel with mixture of fungal and bacterial </w:t>
        </w:r>
      </w:ins>
      <w:ins w:id="544" w:author="LAU, Cheuk Hay" w:date="2021-11-20T20:57:00Z">
        <w:r w:rsidR="00C762E2">
          <w:t>bio</w:t>
        </w:r>
      </w:ins>
      <w:ins w:id="545" w:author="LAU, Cheuk Hay" w:date="2021-11-20T00:49:00Z">
        <w:r w:rsidR="00B06425">
          <w:t xml:space="preserve">markers is more accurate than panels with pure bacteria to </w:t>
        </w:r>
      </w:ins>
      <w:ins w:id="546" w:author="LAU, Cheuk Hay" w:date="2021-11-20T00:50:00Z">
        <w:r w:rsidR="00B06425">
          <w:t xml:space="preserve">identify CRC patients from healthy </w:t>
        </w:r>
        <w:commentRangeStart w:id="547"/>
        <w:r w:rsidR="00B06425">
          <w:t>individuals</w:t>
        </w:r>
      </w:ins>
      <w:commentRangeEnd w:id="547"/>
      <w:ins w:id="548" w:author="LAU, Cheuk Hay" w:date="2021-11-20T00:56:00Z">
        <w:r w:rsidR="000A3133">
          <w:rPr>
            <w:rStyle w:val="a7"/>
          </w:rPr>
          <w:commentReference w:id="547"/>
        </w:r>
      </w:ins>
      <w:ins w:id="549" w:author="LAU, Cheuk Hay" w:date="2021-11-20T00:50:00Z">
        <w:r w:rsidR="00B06425">
          <w:t xml:space="preserve">. </w:t>
        </w:r>
      </w:ins>
      <w:commentRangeStart w:id="550"/>
      <w:del w:id="551" w:author="LAU, Cheuk Hay" w:date="2021-11-18T16:03:00Z">
        <w:r w:rsidR="00567815" w:rsidRPr="00895B2F" w:rsidDel="0038722C">
          <w:delText xml:space="preserve">We then evaluated and compared the differential correlations across the stages of colorectal carcinogenesis. </w:delText>
        </w:r>
      </w:del>
    </w:p>
    <w:p w14:paraId="7E9E5CB0" w14:textId="0C7E7F1F" w:rsidR="00915A94" w:rsidDel="00820B9B" w:rsidRDefault="00CD2EC4">
      <w:pPr>
        <w:widowControl/>
        <w:spacing w:before="0" w:after="0"/>
        <w:rPr>
          <w:del w:id="552" w:author="LAU, Cheuk Hay" w:date="2021-11-17T23:20:00Z"/>
        </w:rPr>
        <w:pPrChange w:id="553" w:author="LAU, Cheuk Hay" w:date="2021-11-18T16:00:00Z">
          <w:pPr>
            <w:spacing w:before="0" w:after="0"/>
          </w:pPr>
        </w:pPrChange>
      </w:pPr>
      <w:del w:id="554" w:author="LAU, Cheuk Hay" w:date="2021-11-18T16:02:00Z">
        <w:r w:rsidRPr="00895B2F" w:rsidDel="00E97EDC">
          <w:rPr>
            <w:i/>
            <w:iCs/>
          </w:rPr>
          <w:delText xml:space="preserve">A. rambellii </w:delText>
        </w:r>
        <w:r w:rsidRPr="00895B2F" w:rsidDel="00E97EDC">
          <w:delText xml:space="preserve">and </w:delText>
        </w:r>
        <w:r w:rsidRPr="00895B2F" w:rsidDel="00E97EDC">
          <w:rPr>
            <w:i/>
            <w:iCs/>
          </w:rPr>
          <w:delText>Pichia kudriavzevii</w:delText>
        </w:r>
        <w:r w:rsidRPr="00895B2F" w:rsidDel="00E97EDC">
          <w:delText xml:space="preserve"> exhibited the strong differential correlations with </w:delText>
        </w:r>
        <w:r w:rsidR="005B5479" w:rsidDel="00E97EDC">
          <w:delText>CRC-associated bacterial pathogens</w:delText>
        </w:r>
        <w:r w:rsidRPr="00895B2F" w:rsidDel="00E97EDC">
          <w:delText xml:space="preserve"> </w:delText>
        </w:r>
        <w:r w:rsidR="005B5479" w:rsidDel="00E97EDC">
          <w:delText xml:space="preserve">such as </w:delText>
        </w:r>
        <w:r w:rsidRPr="00895B2F" w:rsidDel="00E97EDC">
          <w:rPr>
            <w:i/>
            <w:iCs/>
          </w:rPr>
          <w:delText>F. nucleatum</w:delText>
        </w:r>
        <w:r w:rsidRPr="00895B2F" w:rsidDel="00E97EDC">
          <w:delText xml:space="preserve"> and </w:delText>
        </w:r>
        <w:r w:rsidRPr="00895B2F" w:rsidDel="00E97EDC">
          <w:rPr>
            <w:i/>
            <w:iCs/>
          </w:rPr>
          <w:delText>P. micra</w:delText>
        </w:r>
        <w:r w:rsidRPr="00895B2F" w:rsidDel="00E97EDC">
          <w:delText xml:space="preserve"> and </w:delText>
        </w:r>
        <w:r w:rsidR="005B5479" w:rsidDel="00E97EDC">
          <w:delText>putative</w:delText>
        </w:r>
        <w:r w:rsidRPr="00895B2F" w:rsidDel="00E97EDC">
          <w:delText xml:space="preserve"> probiotics (</w:delText>
        </w:r>
        <w:r w:rsidR="005B5479" w:rsidDel="00E97EDC">
          <w:delText xml:space="preserve">e.g. </w:delText>
        </w:r>
        <w:r w:rsidRPr="00895B2F" w:rsidDel="00E97EDC">
          <w:rPr>
            <w:i/>
            <w:iCs/>
          </w:rPr>
          <w:delText>S. salivarius</w:delText>
        </w:r>
        <w:r w:rsidRPr="00895B2F" w:rsidDel="00E97EDC">
          <w:delText xml:space="preserve">, </w:delText>
        </w:r>
        <w:r w:rsidRPr="00895B2F" w:rsidDel="00E97EDC">
          <w:rPr>
            <w:i/>
            <w:iCs/>
          </w:rPr>
          <w:delText>A. hadrus</w:delText>
        </w:r>
        <w:r w:rsidRPr="00895B2F" w:rsidDel="00E97EDC">
          <w:delText xml:space="preserve"> and </w:delText>
        </w:r>
        <w:r w:rsidRPr="00895B2F" w:rsidDel="00E97EDC">
          <w:rPr>
            <w:i/>
            <w:iCs/>
          </w:rPr>
          <w:delText>S. thermophilus</w:delText>
        </w:r>
        <w:r w:rsidRPr="00895B2F" w:rsidDel="00E97EDC">
          <w:delText>).</w:delText>
        </w:r>
        <w:r w:rsidR="00C4272A" w:rsidRPr="00895B2F" w:rsidDel="00E97EDC">
          <w:delText xml:space="preserve"> </w:delText>
        </w:r>
        <w:r w:rsidR="005B5479" w:rsidDel="00E97EDC">
          <w:delText>The performance of our</w:delText>
        </w:r>
        <w:r w:rsidR="00C4272A" w:rsidRPr="00895B2F" w:rsidDel="00E97EDC">
          <w:delText xml:space="preserve"> trans-kingdoms </w:delText>
        </w:r>
        <w:r w:rsidR="005B5479" w:rsidDel="00E97EDC">
          <w:delText>diagnostic</w:delText>
        </w:r>
        <w:r w:rsidR="00C4272A" w:rsidRPr="00895B2F" w:rsidDel="00E97EDC">
          <w:delText xml:space="preserve"> models</w:delText>
        </w:r>
        <w:r w:rsidR="008356D0" w:rsidRPr="00895B2F" w:rsidDel="00E97EDC">
          <w:delText xml:space="preserve"> </w:delText>
        </w:r>
        <w:r w:rsidR="005B5479" w:rsidDel="00E97EDC">
          <w:delText>exhibit</w:delText>
        </w:r>
        <w:r w:rsidR="00C4272A" w:rsidRPr="00895B2F" w:rsidDel="00E97EDC">
          <w:delText xml:space="preserve"> </w:delText>
        </w:r>
        <w:r w:rsidR="00E20CD5" w:rsidRPr="00895B2F" w:rsidDel="00E97EDC">
          <w:delText>1.44%-10.60%</w:delText>
        </w:r>
        <w:r w:rsidR="00E002EE" w:rsidRPr="00895B2F" w:rsidDel="00E97EDC">
          <w:delText xml:space="preserve"> </w:delText>
        </w:r>
        <w:r w:rsidR="006D094E" w:rsidDel="00E97EDC">
          <w:delText xml:space="preserve">relative change </w:delText>
        </w:r>
        <w:r w:rsidR="005B5479" w:rsidDel="00E97EDC">
          <w:delText>improvement over</w:delText>
        </w:r>
        <w:r w:rsidR="00E20CD5" w:rsidRPr="00895B2F" w:rsidDel="00E97EDC">
          <w:delText xml:space="preserve"> </w:delText>
        </w:r>
        <w:r w:rsidR="005B5479" w:rsidDel="00E97EDC">
          <w:delText xml:space="preserve">the bacterial-based classification </w:delText>
        </w:r>
        <w:r w:rsidR="00E20CD5" w:rsidRPr="00895B2F" w:rsidDel="00E97EDC">
          <w:delText>models.</w:delText>
        </w:r>
        <w:r w:rsidR="008F1723" w:rsidRPr="00895B2F" w:rsidDel="00E97EDC">
          <w:delText xml:space="preserve"> </w:delText>
        </w:r>
        <w:r w:rsidR="00E20CD5" w:rsidRPr="0088721F" w:rsidDel="00E97EDC">
          <w:delText xml:space="preserve">And </w:delText>
        </w:r>
        <w:r w:rsidR="00E20CD5" w:rsidRPr="0088721F" w:rsidDel="00E97EDC">
          <w:rPr>
            <w:i/>
            <w:iCs/>
          </w:rPr>
          <w:delText>A. rambellii</w:delText>
        </w:r>
        <w:r w:rsidR="00E20CD5" w:rsidRPr="0088721F" w:rsidDel="00E97EDC">
          <w:delText xml:space="preserve"> ranked fourth </w:delText>
        </w:r>
        <w:r w:rsidR="00E20CD5" w:rsidRPr="00384D74" w:rsidDel="00E97EDC">
          <w:delText xml:space="preserve">in </w:delText>
        </w:r>
        <w:r w:rsidR="008356D0" w:rsidRPr="00384D74" w:rsidDel="00E97EDC">
          <w:delText xml:space="preserve">the </w:delText>
        </w:r>
        <w:r w:rsidR="00E20CD5" w:rsidRPr="00435A36" w:rsidDel="00E97EDC">
          <w:delText>importance</w:delText>
        </w:r>
        <w:r w:rsidR="008356D0" w:rsidRPr="00435A36" w:rsidDel="00E97EDC">
          <w:delText xml:space="preserve"> of trans-kingdoms model’s features</w:delText>
        </w:r>
        <w:r w:rsidR="00E20CD5" w:rsidRPr="00435A36" w:rsidDel="00E97EDC">
          <w:delText xml:space="preserve">, second only to the three famous carcinogens </w:delText>
        </w:r>
        <w:r w:rsidR="004560CF" w:rsidRPr="00435A36" w:rsidDel="00E97EDC">
          <w:rPr>
            <w:i/>
            <w:iCs/>
          </w:rPr>
          <w:delText>P. micra</w:delText>
        </w:r>
        <w:r w:rsidR="004560CF" w:rsidRPr="00435A36" w:rsidDel="00E97EDC">
          <w:delText xml:space="preserve">, </w:delText>
        </w:r>
        <w:r w:rsidR="004560CF" w:rsidRPr="00435A36" w:rsidDel="00E97EDC">
          <w:rPr>
            <w:i/>
            <w:iCs/>
          </w:rPr>
          <w:delText>F. nucleatum</w:delText>
        </w:r>
        <w:r w:rsidR="004560CF" w:rsidRPr="00435A36" w:rsidDel="00E97EDC">
          <w:delText xml:space="preserve">, and </w:delText>
        </w:r>
        <w:r w:rsidR="004560CF" w:rsidRPr="00435A36" w:rsidDel="00E97EDC">
          <w:rPr>
            <w:i/>
            <w:iCs/>
          </w:rPr>
          <w:delText>G. morbillorum</w:delText>
        </w:r>
        <w:r w:rsidR="004560CF" w:rsidRPr="00435A36" w:rsidDel="00E97EDC">
          <w:delText>.</w:delText>
        </w:r>
        <w:r w:rsidR="004560CF" w:rsidRPr="00895B2F" w:rsidDel="00E97EDC">
          <w:delText xml:space="preserve"> All these suggested that enteric fungi, especially</w:delText>
        </w:r>
        <w:r w:rsidR="004560CF" w:rsidRPr="00895B2F" w:rsidDel="00E97EDC">
          <w:rPr>
            <w:i/>
            <w:iCs/>
          </w:rPr>
          <w:delText> A. rambellii </w:delText>
        </w:r>
        <w:r w:rsidR="004560CF" w:rsidRPr="00895B2F" w:rsidDel="00E97EDC">
          <w:delText>might play a potential role in CRC carcinogenesis.</w:delText>
        </w:r>
        <w:commentRangeEnd w:id="550"/>
        <w:r w:rsidR="00DB4BE3" w:rsidDel="00E97EDC">
          <w:rPr>
            <w:rStyle w:val="a7"/>
          </w:rPr>
          <w:commentReference w:id="550"/>
        </w:r>
      </w:del>
    </w:p>
    <w:p w14:paraId="7E2C2B5B" w14:textId="28D8AE68" w:rsidR="005B5479" w:rsidDel="00820B9B" w:rsidRDefault="005B5479">
      <w:pPr>
        <w:widowControl/>
        <w:spacing w:before="0" w:after="0"/>
        <w:rPr>
          <w:del w:id="555" w:author="LAU, Cheuk Hay" w:date="2021-11-17T23:20:00Z"/>
          <w:rFonts w:eastAsiaTheme="minorEastAsia"/>
        </w:rPr>
        <w:pPrChange w:id="556" w:author="LAU, Cheuk Hay" w:date="2021-11-18T16:00:00Z">
          <w:pPr>
            <w:spacing w:before="0" w:after="0"/>
          </w:pPr>
        </w:pPrChange>
      </w:pPr>
    </w:p>
    <w:p w14:paraId="5ED6B2BA" w14:textId="6BDF8182" w:rsidR="00820B9B" w:rsidRPr="005534D9" w:rsidRDefault="00275254">
      <w:pPr>
        <w:widowControl/>
        <w:spacing w:before="0" w:after="0"/>
        <w:jc w:val="left"/>
        <w:rPr>
          <w:rFonts w:eastAsiaTheme="minorEastAsia"/>
        </w:rPr>
      </w:pPr>
      <w:del w:id="557" w:author="LAU, Cheuk Hay" w:date="2021-11-17T23:20:00Z">
        <w:r w:rsidRPr="00895B2F" w:rsidDel="00820B9B">
          <w:br w:type="page"/>
        </w:r>
      </w:del>
    </w:p>
    <w:p w14:paraId="7203D9A4" w14:textId="2AFFC758" w:rsidR="00531B71" w:rsidRPr="00895B2F" w:rsidRDefault="00531B71" w:rsidP="00766643">
      <w:pPr>
        <w:pStyle w:val="title10831"/>
      </w:pPr>
      <w:r w:rsidRPr="00895B2F">
        <w:t>M</w:t>
      </w:r>
      <w:ins w:id="558" w:author="LAU, Cheuk Hay" w:date="2021-11-13T23:22:00Z">
        <w:r w:rsidR="0006792B">
          <w:t>ETHODS</w:t>
        </w:r>
      </w:ins>
      <w:del w:id="559" w:author="LAU, Cheuk Hay" w:date="2021-11-13T23:22:00Z">
        <w:r w:rsidRPr="00895B2F" w:rsidDel="0006792B">
          <w:delText>ethodology</w:delText>
        </w:r>
      </w:del>
    </w:p>
    <w:p w14:paraId="720A1DF9" w14:textId="4DFBAEE1" w:rsidR="00766643" w:rsidRPr="00895B2F" w:rsidDel="0006792B" w:rsidRDefault="0006792B" w:rsidP="00C42771">
      <w:pPr>
        <w:pStyle w:val="title20825"/>
        <w:rPr>
          <w:del w:id="560" w:author="LAU, Cheuk Hay" w:date="2021-11-13T23:30:00Z"/>
        </w:rPr>
      </w:pPr>
      <w:ins w:id="561" w:author="LAU, Cheuk Hay" w:date="2021-11-13T23:29:00Z">
        <w:r>
          <w:t xml:space="preserve">Hong Kong cohort of patients with </w:t>
        </w:r>
      </w:ins>
      <w:ins w:id="562" w:author="LAU, Cheuk Hay" w:date="2021-11-13T23:30:00Z">
        <w:r>
          <w:t xml:space="preserve">CRC, </w:t>
        </w:r>
        <w:del w:id="563" w:author="LIN, Yufeng" w:date="2021-11-22T14:14:00Z">
          <w:r w:rsidDel="00C27F8A">
            <w:delText>adenomas</w:delText>
          </w:r>
        </w:del>
      </w:ins>
      <w:ins w:id="564" w:author="LIN, Yufeng" w:date="2021-11-22T14:14:00Z">
        <w:r w:rsidR="00C27F8A">
          <w:t>adenomas,</w:t>
        </w:r>
      </w:ins>
      <w:ins w:id="565" w:author="LAU, Cheuk Hay" w:date="2021-11-13T23:30:00Z">
        <w:r>
          <w:t xml:space="preserve"> and controls</w:t>
        </w:r>
      </w:ins>
      <w:del w:id="566" w:author="LAU, Cheuk Hay" w:date="2021-11-13T23:30:00Z">
        <w:r w:rsidR="009A3267" w:rsidRPr="00895B2F" w:rsidDel="0006792B">
          <w:delText xml:space="preserve">Sample </w:delText>
        </w:r>
        <w:r w:rsidR="00584585" w:rsidRPr="00895B2F" w:rsidDel="0006792B">
          <w:delText xml:space="preserve">collection </w:delText>
        </w:r>
        <w:r w:rsidR="00531B71" w:rsidRPr="00895B2F" w:rsidDel="0006792B">
          <w:delText xml:space="preserve">and data </w:delText>
        </w:r>
        <w:r w:rsidR="00656998" w:rsidRPr="00895B2F" w:rsidDel="0006792B">
          <w:delText>retrieva</w:delText>
        </w:r>
      </w:del>
    </w:p>
    <w:p w14:paraId="3F67CAA2" w14:textId="6BB3E961" w:rsidR="005F0113" w:rsidRPr="005534D9" w:rsidRDefault="005F0113">
      <w:pPr>
        <w:pStyle w:val="title20825"/>
        <w:rPr>
          <w:rFonts w:eastAsiaTheme="minorEastAsia"/>
        </w:rPr>
        <w:pPrChange w:id="567" w:author="LAU, Cheuk Hay" w:date="2021-11-14T21:52:00Z">
          <w:pPr>
            <w:pStyle w:val="title30825"/>
          </w:pPr>
        </w:pPrChange>
      </w:pPr>
      <w:del w:id="568" w:author="LAU, Cheuk Hay" w:date="2021-11-13T23:30:00Z">
        <w:r w:rsidRPr="00895B2F" w:rsidDel="0006792B">
          <w:delText>Hong Kong cohort with CRC, adenoma patients and healthy controls</w:delText>
        </w:r>
      </w:del>
      <w:r w:rsidRPr="00895B2F">
        <w:t xml:space="preserve"> </w:t>
      </w:r>
    </w:p>
    <w:p w14:paraId="1BBD667B" w14:textId="3836F22C" w:rsidR="005F0113" w:rsidRPr="00895B2F" w:rsidRDefault="00866365" w:rsidP="00766643">
      <w:pPr>
        <w:rPr>
          <w:rFonts w:eastAsiaTheme="minorEastAsia"/>
        </w:rPr>
      </w:pPr>
      <w:moveToRangeStart w:id="569" w:author="LAU, Cheuk Hay" w:date="2021-11-17T12:08:00Z" w:name="move88043338"/>
      <w:moveTo w:id="570" w:author="LAU, Cheuk Hay" w:date="2021-11-17T12:08:00Z">
        <w:r w:rsidRPr="00895B2F">
          <w:t xml:space="preserve">An independent Chinese cohort </w:t>
        </w:r>
      </w:moveTo>
      <w:ins w:id="571" w:author="LAU, Cheuk Hay" w:date="2021-11-17T14:10:00Z">
        <w:r w:rsidR="00564068">
          <w:t>of</w:t>
        </w:r>
      </w:ins>
      <w:moveTo w:id="572" w:author="LAU, Cheuk Hay" w:date="2021-11-17T12:08:00Z">
        <w:del w:id="573" w:author="LAU, Cheuk Hay" w:date="2021-11-17T14:10:00Z">
          <w:r w:rsidRPr="00895B2F" w:rsidDel="00564068">
            <w:delText>with</w:delText>
          </w:r>
        </w:del>
        <w:r w:rsidRPr="00895B2F">
          <w:t xml:space="preserve"> </w:t>
        </w:r>
        <w:del w:id="574" w:author="LAU, Cheuk Hay" w:date="2021-11-17T12:09:00Z">
          <w:r w:rsidRPr="00895B2F" w:rsidDel="00866365">
            <w:delText xml:space="preserve">112 healthy individuals, </w:delText>
          </w:r>
        </w:del>
        <w:r w:rsidRPr="00895B2F">
          <w:t xml:space="preserve">111 patients with CRC, </w:t>
        </w:r>
        <w:del w:id="575" w:author="LAU, Cheuk Hay" w:date="2021-11-17T12:09:00Z">
          <w:r w:rsidRPr="00895B2F" w:rsidDel="00866365">
            <w:delText xml:space="preserve">and </w:delText>
          </w:r>
        </w:del>
        <w:r w:rsidRPr="00895B2F">
          <w:t>197 patients with colorectal adenoma</w:t>
        </w:r>
      </w:moveTo>
      <w:ins w:id="576" w:author="LAU, Cheuk Hay" w:date="2021-11-17T12:09:00Z">
        <w:r>
          <w:t xml:space="preserve"> and</w:t>
        </w:r>
      </w:ins>
      <w:moveTo w:id="577" w:author="LAU, Cheuk Hay" w:date="2021-11-17T12:08:00Z">
        <w:r w:rsidRPr="00895B2F">
          <w:t xml:space="preserve"> </w:t>
        </w:r>
      </w:moveTo>
      <w:ins w:id="578" w:author="LAU, Cheuk Hay" w:date="2021-11-17T12:09:00Z">
        <w:r w:rsidRPr="00895B2F">
          <w:t xml:space="preserve">112 healthy individuals </w:t>
        </w:r>
      </w:ins>
      <w:moveTo w:id="579" w:author="LAU, Cheuk Hay" w:date="2021-11-17T12:08:00Z">
        <w:r w:rsidRPr="00895B2F">
          <w:t>were recruited</w:t>
        </w:r>
      </w:moveTo>
      <w:ins w:id="580" w:author="LAU, Cheuk Hay" w:date="2021-11-17T12:09:00Z">
        <w:r>
          <w:t xml:space="preserve"> in Hong Kong</w:t>
        </w:r>
      </w:ins>
      <w:moveTo w:id="581" w:author="LAU, Cheuk Hay" w:date="2021-11-17T12:08:00Z">
        <w:r w:rsidRPr="00895B2F">
          <w:t>. A subset of these samples ha</w:t>
        </w:r>
        <w:del w:id="582" w:author="LAU, Cheuk Hay" w:date="2021-11-17T12:09:00Z">
          <w:r w:rsidRPr="00895B2F" w:rsidDel="00866365">
            <w:delText>ve</w:delText>
          </w:r>
        </w:del>
      </w:moveTo>
      <w:ins w:id="583" w:author="LAU, Cheuk Hay" w:date="2021-11-17T12:09:00Z">
        <w:r>
          <w:t>s</w:t>
        </w:r>
      </w:ins>
      <w:moveTo w:id="584" w:author="LAU, Cheuk Hay" w:date="2021-11-17T12:08:00Z">
        <w:r w:rsidRPr="00895B2F">
          <w:t xml:space="preserve"> been published in a previous </w:t>
        </w:r>
      </w:moveTo>
      <w:ins w:id="585" w:author="LAU, Cheuk Hay" w:date="2021-11-17T12:09:00Z">
        <w:r>
          <w:t>study</w:t>
        </w:r>
      </w:ins>
      <w:moveTo w:id="586" w:author="LAU, Cheuk Hay" w:date="2021-11-17T12:08:00Z">
        <w:del w:id="587" w:author="LAU, Cheuk Hay" w:date="2021-11-17T12:09:00Z">
          <w:r w:rsidRPr="00895B2F" w:rsidDel="00866365">
            <w:delText>research</w:delText>
          </w:r>
        </w:del>
        <w:r w:rsidRPr="00895B2F">
          <w:fldChar w:fldCharType="begin"/>
        </w:r>
      </w:moveTo>
      <w:r w:rsidR="00497871">
        <w:instrText xml:space="preserve"> ADDIN ZOTERO_ITEM CSL_CITATION {"citationID":"lnRowlKv","properties":{"formattedCitation":"\\super 11\\nosupersub{}","plainCitation":"11","noteIndex":0},"citationItems":[{"id":81,"uris":["http://zotero.org/users/7908919/items/LXWXECIP"],"uri":["http://zotero.org/users/7908919/items/LXWXECIP"],"itemData":{"id":81,"type":"article-journal","abstract":"BACKGROUND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moveTo w:id="588" w:author="LAU, Cheuk Hay" w:date="2021-11-17T12:08:00Z">
        <w:r w:rsidRPr="00895B2F">
          <w:fldChar w:fldCharType="separate"/>
        </w:r>
      </w:moveTo>
      <w:r w:rsidR="00497871" w:rsidRPr="00497871">
        <w:rPr>
          <w:kern w:val="0"/>
          <w:vertAlign w:val="superscript"/>
        </w:rPr>
        <w:t>11</w:t>
      </w:r>
      <w:moveTo w:id="589" w:author="LAU, Cheuk Hay" w:date="2021-11-17T12:08:00Z">
        <w:r w:rsidRPr="00895B2F">
          <w:fldChar w:fldCharType="end"/>
        </w:r>
        <w:r w:rsidRPr="00895B2F">
          <w:t>.</w:t>
        </w:r>
      </w:moveTo>
      <w:moveToRangeEnd w:id="569"/>
      <w:ins w:id="590" w:author="LAU, Cheuk Hay" w:date="2021-11-17T12:10:00Z">
        <w:r>
          <w:t xml:space="preserve"> </w:t>
        </w:r>
      </w:ins>
      <w:ins w:id="591" w:author="LAU, Cheuk Hay" w:date="2021-11-17T12:11:00Z">
        <w:r>
          <w:t>Sub</w:t>
        </w:r>
      </w:ins>
      <w:ins w:id="592" w:author="LAU, Cheuk Hay" w:date="2021-11-17T12:12:00Z">
        <w:r>
          <w:t xml:space="preserve">jects were selected when </w:t>
        </w:r>
        <w:r w:rsidRPr="00895B2F">
          <w:t xml:space="preserve">receiving colonoscopy </w:t>
        </w:r>
        <w:r w:rsidRPr="00895B2F">
          <w:lastRenderedPageBreak/>
          <w:t>screening from Jockey Club Bowel Cancer Education Centre</w:t>
        </w:r>
        <w:r>
          <w:t xml:space="preserve">, </w:t>
        </w:r>
        <w:r w:rsidRPr="00895B2F">
          <w:t>the Chinese University of Hong Kong</w:t>
        </w:r>
        <w:r>
          <w:t>.</w:t>
        </w:r>
      </w:ins>
      <w:ins w:id="593" w:author="LAU, Cheuk Hay" w:date="2021-11-17T12:13:00Z">
        <w:r>
          <w:t xml:space="preserve"> </w:t>
        </w:r>
      </w:ins>
      <w:ins w:id="594" w:author="LAU, Cheuk Hay" w:date="2021-11-17T12:15:00Z">
        <w:r>
          <w:t xml:space="preserve">Individuals </w:t>
        </w:r>
      </w:ins>
      <w:ins w:id="595" w:author="LAU, Cheuk Hay" w:date="2021-11-17T12:14:00Z">
        <w:r>
          <w:t xml:space="preserve">with </w:t>
        </w:r>
      </w:ins>
      <w:del w:id="596" w:author="LAU, Cheuk Hay" w:date="2021-11-17T12:14:00Z">
        <w:r w:rsidR="005F0113" w:rsidRPr="00895B2F" w:rsidDel="00866365">
          <w:delText xml:space="preserve">Recruitment criteria included </w:delText>
        </w:r>
      </w:del>
      <w:r w:rsidR="005F0113" w:rsidRPr="00895B2F">
        <w:t>presentations of digestive symptoms</w:t>
      </w:r>
      <w:ins w:id="597" w:author="LAU, Cheuk Hay" w:date="2021-11-17T12:15:00Z">
        <w:r>
          <w:t xml:space="preserve"> </w:t>
        </w:r>
      </w:ins>
      <w:ins w:id="598" w:author="LAU, Cheuk Hay" w:date="2021-11-17T12:16:00Z">
        <w:r>
          <w:t>were recruited as symptomatic patients</w:t>
        </w:r>
      </w:ins>
      <w:ins w:id="599" w:author="LAU, Cheuk Hay" w:date="2021-11-17T12:13:00Z">
        <w:r>
          <w:t xml:space="preserve">, </w:t>
        </w:r>
      </w:ins>
      <w:del w:id="600" w:author="LAU, Cheuk Hay" w:date="2021-11-17T12:13:00Z">
        <w:r w:rsidR="005F0113" w:rsidRPr="00895B2F" w:rsidDel="00866365">
          <w:delText xml:space="preserve"> to the outpatient gastroenterology clinics </w:delText>
        </w:r>
      </w:del>
      <w:r w:rsidR="005F0113" w:rsidRPr="00895B2F">
        <w:t xml:space="preserve">and asymptomatic individuals </w:t>
      </w:r>
      <w:ins w:id="601" w:author="LAU, Cheuk Hay" w:date="2021-11-17T12:14:00Z">
        <w:r>
          <w:t xml:space="preserve">with age ≥ </w:t>
        </w:r>
      </w:ins>
      <w:r w:rsidR="005F0113" w:rsidRPr="00895B2F">
        <w:t xml:space="preserve">50 years </w:t>
      </w:r>
      <w:del w:id="602" w:author="LAU, Cheuk Hay" w:date="2021-11-17T12:15:00Z">
        <w:r w:rsidR="005F0113" w:rsidRPr="00895B2F" w:rsidDel="00866365">
          <w:delText xml:space="preserve">or </w:delText>
        </w:r>
      </w:del>
      <w:r w:rsidR="005F0113" w:rsidRPr="00895B2F">
        <w:t>old</w:t>
      </w:r>
      <w:ins w:id="603" w:author="LAU, Cheuk Hay" w:date="2021-11-17T12:16:00Z">
        <w:r w:rsidRPr="00866365">
          <w:t xml:space="preserve"> </w:t>
        </w:r>
        <w:r>
          <w:t>were recruited as controls</w:t>
        </w:r>
      </w:ins>
      <w:del w:id="604" w:author="LAU, Cheuk Hay" w:date="2021-11-17T12:15:00Z">
        <w:r w:rsidR="005F0113" w:rsidRPr="00895B2F" w:rsidDel="00866365">
          <w:delText>er</w:delText>
        </w:r>
      </w:del>
      <w:del w:id="605" w:author="LAU, Cheuk Hay" w:date="2021-11-17T12:12:00Z">
        <w:r w:rsidR="005F0113" w:rsidRPr="00895B2F" w:rsidDel="00866365">
          <w:delText xml:space="preserve"> receiving colonoscopy screening from the Chinese University of Hong Kong Jockey Club Bowel Cancer Education Centre</w:delText>
        </w:r>
      </w:del>
      <w:r w:rsidR="005F0113" w:rsidRPr="00895B2F">
        <w:t xml:space="preserve">. </w:t>
      </w:r>
      <w:ins w:id="606" w:author="LAU, Cheuk Hay" w:date="2021-11-17T14:23:00Z">
        <w:r w:rsidR="00947DE0">
          <w:t xml:space="preserve">Individuals were excluded if they had </w:t>
        </w:r>
        <w:commentRangeStart w:id="607"/>
        <w:commentRangeStart w:id="608"/>
        <w:r w:rsidR="00947DE0">
          <w:t xml:space="preserve">history of surgery. </w:t>
        </w:r>
      </w:ins>
      <w:commentRangeEnd w:id="607"/>
      <w:ins w:id="609" w:author="LAU, Cheuk Hay" w:date="2021-11-17T14:24:00Z">
        <w:r w:rsidR="00947DE0">
          <w:rPr>
            <w:rStyle w:val="a7"/>
          </w:rPr>
          <w:commentReference w:id="607"/>
        </w:r>
      </w:ins>
      <w:commentRangeEnd w:id="608"/>
      <w:r w:rsidR="00C27F8A">
        <w:rPr>
          <w:rStyle w:val="a7"/>
        </w:rPr>
        <w:commentReference w:id="608"/>
      </w:r>
      <w:ins w:id="610" w:author="LAU, Cheuk Hay" w:date="2021-11-17T12:33:00Z">
        <w:r w:rsidR="00CE129C">
          <w:t>Fecal</w:t>
        </w:r>
      </w:ins>
      <w:del w:id="611" w:author="LAU, Cheuk Hay" w:date="2021-11-17T12:33:00Z">
        <w:r w:rsidR="005F0113" w:rsidRPr="00895B2F" w:rsidDel="00CE129C">
          <w:delText>Stool</w:delText>
        </w:r>
      </w:del>
      <w:r w:rsidR="005F0113" w:rsidRPr="00895B2F">
        <w:t xml:space="preserve"> samples were collected </w:t>
      </w:r>
      <w:ins w:id="612" w:author="LAU, Cheuk Hay" w:date="2021-11-17T12:17:00Z">
        <w:r>
          <w:t>per each subject</w:t>
        </w:r>
      </w:ins>
      <w:del w:id="613" w:author="LAU, Cheuk Hay" w:date="2021-11-17T12:17:00Z">
        <w:r w:rsidR="005F0113" w:rsidRPr="00895B2F" w:rsidDel="00866365">
          <w:delText>by participants</w:delText>
        </w:r>
      </w:del>
      <w:r w:rsidR="005F0113" w:rsidRPr="00895B2F">
        <w:t xml:space="preserve"> and </w:t>
      </w:r>
      <w:del w:id="614" w:author="LAU, Cheuk Hay" w:date="2021-11-17T12:17:00Z">
        <w:r w:rsidR="005F0113" w:rsidRPr="00895B2F" w:rsidDel="00866365">
          <w:delText xml:space="preserve">stored at –20°C within 4 hours. For long-term storage, all samples were </w:delText>
        </w:r>
      </w:del>
      <w:r w:rsidR="005F0113" w:rsidRPr="00895B2F">
        <w:t xml:space="preserve">stored at </w:t>
      </w:r>
      <w:ins w:id="615" w:author="LAU, Cheuk Hay" w:date="2021-11-17T14:10:00Z">
        <w:r w:rsidR="00564068">
          <w:t>-</w:t>
        </w:r>
      </w:ins>
      <w:del w:id="616" w:author="LAU, Cheuk Hay" w:date="2021-11-17T14:10:00Z">
        <w:r w:rsidR="005F0113" w:rsidRPr="00895B2F" w:rsidDel="00564068">
          <w:delText>–</w:delText>
        </w:r>
      </w:del>
      <w:r w:rsidR="005F0113" w:rsidRPr="00895B2F">
        <w:t xml:space="preserve">80°C within 24 hours </w:t>
      </w:r>
      <w:del w:id="617" w:author="LAU, Cheuk Hay" w:date="2021-11-17T12:18:00Z">
        <w:r w:rsidR="005F0113" w:rsidRPr="00895B2F" w:rsidDel="00866365">
          <w:delText>of</w:delText>
        </w:r>
      </w:del>
      <w:ins w:id="618" w:author="LAU, Cheuk Hay" w:date="2021-11-17T12:18:00Z">
        <w:r>
          <w:t>after</w:t>
        </w:r>
      </w:ins>
      <w:r w:rsidR="005F0113" w:rsidRPr="00895B2F">
        <w:t xml:space="preserve"> </w:t>
      </w:r>
      <w:del w:id="619" w:author="LAU, Cheuk Hay" w:date="2021-11-17T12:17:00Z">
        <w:r w:rsidR="005F0113" w:rsidRPr="00895B2F" w:rsidDel="00866365">
          <w:delText xml:space="preserve">stool </w:delText>
        </w:r>
      </w:del>
      <w:r w:rsidR="005F0113" w:rsidRPr="00895B2F">
        <w:t xml:space="preserve">collection. Total DNA was extracted from </w:t>
      </w:r>
      <w:ins w:id="620" w:author="LAU, Cheuk Hay" w:date="2021-11-17T12:33:00Z">
        <w:r w:rsidR="00CE129C">
          <w:t>fecal</w:t>
        </w:r>
      </w:ins>
      <w:del w:id="621" w:author="LAU, Cheuk Hay" w:date="2021-11-17T12:33:00Z">
        <w:r w:rsidR="005F0113" w:rsidRPr="00895B2F" w:rsidDel="00CE129C">
          <w:delText>stool</w:delText>
        </w:r>
      </w:del>
      <w:r w:rsidR="005F0113" w:rsidRPr="00895B2F">
        <w:t xml:space="preserve"> samples by </w:t>
      </w:r>
      <w:del w:id="622" w:author="LAU, Cheuk Hay" w:date="2021-11-17T12:18:00Z">
        <w:r w:rsidR="005F0113" w:rsidRPr="00895B2F" w:rsidDel="00010CE1">
          <w:delText xml:space="preserve">using the </w:delText>
        </w:r>
      </w:del>
      <w:proofErr w:type="spellStart"/>
      <w:r w:rsidR="005F0113" w:rsidRPr="00895B2F">
        <w:t>QIAamp</w:t>
      </w:r>
      <w:proofErr w:type="spellEnd"/>
      <w:r w:rsidR="005F0113" w:rsidRPr="00895B2F">
        <w:t xml:space="preserve"> DNA Stool Mini Kit </w:t>
      </w:r>
      <w:ins w:id="623" w:author="LAU, Cheuk Hay" w:date="2021-11-17T12:19:00Z">
        <w:r w:rsidR="00010CE1" w:rsidRPr="00895B2F">
          <w:t>(Qiagen, Germany)</w:t>
        </w:r>
        <w:r w:rsidR="00010CE1">
          <w:t xml:space="preserve"> </w:t>
        </w:r>
      </w:ins>
      <w:r w:rsidR="005F0113" w:rsidRPr="00895B2F">
        <w:t>according to the manufacturer's instructions</w:t>
      </w:r>
      <w:del w:id="624" w:author="LAU, Cheuk Hay" w:date="2021-11-17T12:19:00Z">
        <w:r w:rsidR="005F0113" w:rsidRPr="00895B2F" w:rsidDel="00010CE1">
          <w:delText xml:space="preserve"> (Qiagen, Germany)</w:delText>
        </w:r>
      </w:del>
      <w:r w:rsidR="005F0113" w:rsidRPr="00895B2F">
        <w:t xml:space="preserve">. </w:t>
      </w:r>
      <w:commentRangeStart w:id="625"/>
      <w:commentRangeStart w:id="626"/>
      <w:r w:rsidR="005F0113" w:rsidRPr="00895B2F">
        <w:t xml:space="preserve">All subjects had intact colonic at the time of stool </w:t>
      </w:r>
      <w:commentRangeStart w:id="627"/>
      <w:commentRangeStart w:id="628"/>
      <w:r w:rsidR="005F0113" w:rsidRPr="00895B2F">
        <w:t>collection</w:t>
      </w:r>
      <w:commentRangeEnd w:id="627"/>
      <w:r w:rsidR="00010CE1">
        <w:rPr>
          <w:rStyle w:val="a7"/>
        </w:rPr>
        <w:commentReference w:id="627"/>
      </w:r>
      <w:commentRangeEnd w:id="628"/>
      <w:r w:rsidR="00C27F8A">
        <w:rPr>
          <w:rStyle w:val="a7"/>
        </w:rPr>
        <w:commentReference w:id="628"/>
      </w:r>
      <w:r w:rsidR="005F0113" w:rsidRPr="00895B2F">
        <w:t xml:space="preserve">. </w:t>
      </w:r>
      <w:commentRangeEnd w:id="625"/>
      <w:r w:rsidR="00010CE1">
        <w:rPr>
          <w:rStyle w:val="a7"/>
        </w:rPr>
        <w:commentReference w:id="625"/>
      </w:r>
      <w:commentRangeEnd w:id="626"/>
      <w:r w:rsidR="00930F9A">
        <w:rPr>
          <w:rStyle w:val="a7"/>
        </w:rPr>
        <w:commentReference w:id="626"/>
      </w:r>
      <w:moveFromRangeStart w:id="629" w:author="LAU, Cheuk Hay" w:date="2021-11-17T12:08:00Z" w:name="move88043338"/>
      <w:moveFrom w:id="630" w:author="LAU, Cheuk Hay" w:date="2021-11-17T12:08:00Z">
        <w:r w:rsidR="005F0113" w:rsidRPr="00895B2F" w:rsidDel="00866365">
          <w:t>An independent Chinese cohort with 112 healthy individuals, 111 patients with CRC, and 197 patients with colorectal adenoma were recruited. A subset of these samples have been published in a previous research</w:t>
        </w:r>
        <w:r w:rsidR="005F0113" w:rsidRPr="00895B2F" w:rsidDel="00866365">
          <w:fldChar w:fldCharType="begin"/>
        </w:r>
        <w:r w:rsidR="003C46A2" w:rsidDel="00866365">
          <w:instrText xml:space="preserve"> ADDIN ZOTERO_ITEM CSL_CITATION {"citationID":"lnRowlKv","properties":{"formattedCitation":"\\super 17\\nosupersub{}","plainCitation":"17","noteIndex":0},"citationItems":[{"id":81,"uris":["http://zotero.org/users/7908919/items/LXWXECIP"],"uri":["http://zotero.org/users/7908919/items/LXWXECIP"],"itemData":{"id":81,"type":"article-journal","abstract":"BACKGROUND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5F0113" w:rsidRPr="00895B2F" w:rsidDel="00866365">
          <w:fldChar w:fldCharType="separate"/>
        </w:r>
        <w:r w:rsidR="003C46A2" w:rsidRPr="003C46A2" w:rsidDel="00866365">
          <w:rPr>
            <w:kern w:val="0"/>
            <w:vertAlign w:val="superscript"/>
          </w:rPr>
          <w:t>17</w:t>
        </w:r>
        <w:r w:rsidR="005F0113" w:rsidRPr="00895B2F" w:rsidDel="00866365">
          <w:fldChar w:fldCharType="end"/>
        </w:r>
        <w:r w:rsidR="005F0113" w:rsidRPr="00895B2F" w:rsidDel="00866365">
          <w:t>.</w:t>
        </w:r>
      </w:moveFrom>
      <w:moveFromRangeEnd w:id="629"/>
    </w:p>
    <w:p w14:paraId="06CB8279" w14:textId="6EA76CC4" w:rsidR="005F0113" w:rsidRPr="00010CE1" w:rsidRDefault="005F0113" w:rsidP="00766643">
      <w:pPr>
        <w:pStyle w:val="title30825"/>
        <w:rPr>
          <w:i w:val="0"/>
          <w:iCs w:val="0"/>
          <w:rPrChange w:id="631" w:author="LAU, Cheuk Hay" w:date="2021-11-17T12:21:00Z">
            <w:rPr/>
          </w:rPrChange>
        </w:rPr>
      </w:pPr>
      <w:del w:id="632" w:author="LAU, Cheuk Hay" w:date="2021-11-17T12:21:00Z">
        <w:r w:rsidRPr="00010CE1" w:rsidDel="00010CE1">
          <w:rPr>
            <w:i w:val="0"/>
            <w:iCs w:val="0"/>
            <w:rPrChange w:id="633" w:author="LAU, Cheuk Hay" w:date="2021-11-17T12:21:00Z">
              <w:rPr/>
            </w:rPrChange>
          </w:rPr>
          <w:delText>Samples collected from NCBI dataset</w:delText>
        </w:r>
        <w:r w:rsidR="008F1723" w:rsidRPr="00010CE1" w:rsidDel="00010CE1">
          <w:rPr>
            <w:i w:val="0"/>
            <w:iCs w:val="0"/>
            <w:rPrChange w:id="634" w:author="LAU, Cheuk Hay" w:date="2021-11-17T12:21:00Z">
              <w:rPr/>
            </w:rPrChange>
          </w:rPr>
          <w:delText xml:space="preserve"> </w:delText>
        </w:r>
      </w:del>
      <w:ins w:id="635" w:author="LAU, Cheuk Hay" w:date="2021-11-17T12:21:00Z">
        <w:r w:rsidR="00010CE1">
          <w:rPr>
            <w:i w:val="0"/>
            <w:iCs w:val="0"/>
          </w:rPr>
          <w:t xml:space="preserve">Published metagenomic </w:t>
        </w:r>
      </w:ins>
      <w:ins w:id="636" w:author="LAU, Cheuk Hay" w:date="2021-11-17T12:22:00Z">
        <w:r w:rsidR="00010CE1">
          <w:rPr>
            <w:i w:val="0"/>
            <w:iCs w:val="0"/>
          </w:rPr>
          <w:t>cohorts</w:t>
        </w:r>
      </w:ins>
      <w:ins w:id="637" w:author="LAU, Cheuk Hay" w:date="2021-11-17T12:21:00Z">
        <w:r w:rsidR="00010CE1">
          <w:rPr>
            <w:i w:val="0"/>
            <w:iCs w:val="0"/>
          </w:rPr>
          <w:t xml:space="preserve"> </w:t>
        </w:r>
      </w:ins>
      <w:ins w:id="638" w:author="LAU, Cheuk Hay" w:date="2021-11-17T12:22:00Z">
        <w:r w:rsidR="00010CE1">
          <w:rPr>
            <w:i w:val="0"/>
            <w:iCs w:val="0"/>
          </w:rPr>
          <w:t xml:space="preserve">of patients with CRC, </w:t>
        </w:r>
        <w:del w:id="639" w:author="LIN, Yufeng" w:date="2021-11-22T14:15:00Z">
          <w:r w:rsidR="00010CE1" w:rsidDel="00C27F8A">
            <w:rPr>
              <w:i w:val="0"/>
              <w:iCs w:val="0"/>
            </w:rPr>
            <w:delText>adenomas</w:delText>
          </w:r>
        </w:del>
      </w:ins>
      <w:ins w:id="640" w:author="LIN, Yufeng" w:date="2021-11-22T14:15:00Z">
        <w:r w:rsidR="00C27F8A">
          <w:rPr>
            <w:i w:val="0"/>
            <w:iCs w:val="0"/>
          </w:rPr>
          <w:t>adenomas,</w:t>
        </w:r>
      </w:ins>
      <w:ins w:id="641" w:author="LAU, Cheuk Hay" w:date="2021-11-17T12:22:00Z">
        <w:r w:rsidR="00010CE1">
          <w:rPr>
            <w:i w:val="0"/>
            <w:iCs w:val="0"/>
          </w:rPr>
          <w:t xml:space="preserve"> and controls</w:t>
        </w:r>
      </w:ins>
    </w:p>
    <w:p w14:paraId="28C144E5" w14:textId="1775BA70" w:rsidR="00264977" w:rsidRPr="00895B2F" w:rsidRDefault="00010CE1" w:rsidP="00264977">
      <w:pPr>
        <w:spacing w:before="0" w:after="0"/>
        <w:rPr>
          <w:ins w:id="642" w:author="LAU, Cheuk Hay" w:date="2021-11-18T15:50:00Z"/>
        </w:rPr>
      </w:pPr>
      <w:ins w:id="643" w:author="LAU, Cheuk Hay" w:date="2021-11-17T12:28:00Z">
        <w:r>
          <w:t xml:space="preserve">CRC studies </w:t>
        </w:r>
      </w:ins>
      <w:ins w:id="644" w:author="LAU, Cheuk Hay" w:date="2021-11-17T14:12:00Z">
        <w:r w:rsidR="00D50072" w:rsidRPr="00895B2F">
          <w:t xml:space="preserve">from </w:t>
        </w:r>
      </w:ins>
      <w:ins w:id="645" w:author="LIN, Yufeng" w:date="2021-11-24T10:40:00Z">
        <w:r w:rsidR="00C80181">
          <w:t xml:space="preserve">January </w:t>
        </w:r>
      </w:ins>
      <w:ins w:id="646" w:author="LAU, Cheuk Hay" w:date="2021-11-17T14:12:00Z">
        <w:r w:rsidR="00D50072" w:rsidRPr="00895B2F">
          <w:t xml:space="preserve">2014 to </w:t>
        </w:r>
      </w:ins>
      <w:ins w:id="647" w:author="LIN, Yufeng" w:date="2021-11-24T10:40:00Z">
        <w:r w:rsidR="00C80181">
          <w:t xml:space="preserve">January </w:t>
        </w:r>
      </w:ins>
      <w:ins w:id="648" w:author="LAU, Cheuk Hay" w:date="2021-11-17T14:12:00Z">
        <w:r w:rsidR="00D50072" w:rsidRPr="00895B2F">
          <w:t>202</w:t>
        </w:r>
      </w:ins>
      <w:ins w:id="649" w:author="LIN, Yufeng" w:date="2021-11-24T10:40:00Z">
        <w:r w:rsidR="00C80181">
          <w:t>1</w:t>
        </w:r>
      </w:ins>
      <w:ins w:id="650" w:author="LAU, Cheuk Hay" w:date="2021-11-17T14:12:00Z">
        <w:del w:id="651" w:author="LIN, Yufeng" w:date="2021-11-24T10:40:00Z">
          <w:r w:rsidR="00D50072" w:rsidRPr="00895B2F" w:rsidDel="00C80181">
            <w:delText>0</w:delText>
          </w:r>
        </w:del>
        <w:r w:rsidR="00D50072">
          <w:t xml:space="preserve"> </w:t>
        </w:r>
      </w:ins>
      <w:ins w:id="652" w:author="LAU, Cheuk Hay" w:date="2021-11-17T12:28:00Z">
        <w:r>
          <w:t xml:space="preserve">with </w:t>
        </w:r>
      </w:ins>
      <w:del w:id="653" w:author="LAU, Cheuk Hay" w:date="2021-11-17T12:28:00Z">
        <w:r w:rsidR="00531B71" w:rsidRPr="00895B2F" w:rsidDel="00010CE1">
          <w:delText xml:space="preserve">Fecal </w:delText>
        </w:r>
      </w:del>
      <w:r w:rsidR="00531B71" w:rsidRPr="00895B2F">
        <w:t>shotgun metagenomic</w:t>
      </w:r>
      <w:r w:rsidR="004535CA" w:rsidRPr="00895B2F">
        <w:t xml:space="preserve"> sequencing</w:t>
      </w:r>
      <w:r w:rsidR="00531B71" w:rsidRPr="00895B2F">
        <w:t xml:space="preserve"> </w:t>
      </w:r>
      <w:ins w:id="654" w:author="LAU, Cheuk Hay" w:date="2021-11-17T12:33:00Z">
        <w:r w:rsidR="00CE129C">
          <w:t xml:space="preserve">on human fecal samples </w:t>
        </w:r>
      </w:ins>
      <w:del w:id="655" w:author="LAU, Cheuk Hay" w:date="2021-11-17T12:33:00Z">
        <w:r w:rsidR="00531B71" w:rsidRPr="00895B2F" w:rsidDel="00CE129C">
          <w:delText>data</w:delText>
        </w:r>
      </w:del>
      <w:del w:id="656" w:author="LAU, Cheuk Hay" w:date="2021-11-17T12:28:00Z">
        <w:r w:rsidR="00531B71" w:rsidRPr="00895B2F" w:rsidDel="00010CE1">
          <w:delText xml:space="preserve"> </w:delText>
        </w:r>
        <w:r w:rsidR="003E492E" w:rsidRPr="00895B2F" w:rsidDel="00010CE1">
          <w:delText>of</w:delText>
        </w:r>
        <w:r w:rsidR="00531B71" w:rsidRPr="00895B2F" w:rsidDel="00010CE1">
          <w:delText xml:space="preserve"> CRC-related </w:delText>
        </w:r>
        <w:r w:rsidR="00012651" w:rsidRPr="00895B2F" w:rsidDel="00010CE1">
          <w:delText>studies</w:delText>
        </w:r>
        <w:r w:rsidR="00301369" w:rsidRPr="00895B2F" w:rsidDel="00010CE1">
          <w:delText xml:space="preserve"> </w:delText>
        </w:r>
      </w:del>
      <w:del w:id="657" w:author="LAU, Cheuk Hay" w:date="2021-11-17T14:12:00Z">
        <w:r w:rsidR="00301369" w:rsidRPr="00895B2F" w:rsidDel="00D50072">
          <w:delText>from 2014 to 2020</w:delText>
        </w:r>
        <w:r w:rsidR="00531B71" w:rsidRPr="00895B2F" w:rsidDel="00D50072">
          <w:delText xml:space="preserve"> </w:delText>
        </w:r>
      </w:del>
      <w:del w:id="658" w:author="LAU, Cheuk Hay" w:date="2021-11-17T12:28:00Z">
        <w:r w:rsidR="00531B71" w:rsidRPr="00895B2F" w:rsidDel="00010CE1">
          <w:delText>with a minim</w:delText>
        </w:r>
        <w:r w:rsidR="00E81CE7" w:rsidRPr="00895B2F" w:rsidDel="00010CE1">
          <w:delText>um</w:delText>
        </w:r>
        <w:r w:rsidR="00531B71" w:rsidRPr="00895B2F" w:rsidDel="00010CE1">
          <w:delText xml:space="preserve"> of 2 subject categories (CRC patients and healthy controls) </w:delText>
        </w:r>
      </w:del>
      <w:r w:rsidR="00531B71" w:rsidRPr="00895B2F">
        <w:t xml:space="preserve">were </w:t>
      </w:r>
      <w:ins w:id="659" w:author="LAU, Cheuk Hay" w:date="2021-11-17T12:34:00Z">
        <w:r w:rsidR="00CE129C">
          <w:t>s</w:t>
        </w:r>
      </w:ins>
      <w:ins w:id="660" w:author="LAU, Cheuk Hay" w:date="2021-11-17T14:13:00Z">
        <w:r w:rsidR="00D50072">
          <w:t xml:space="preserve">earched </w:t>
        </w:r>
      </w:ins>
      <w:ins w:id="661" w:author="LAU, Cheuk Hay" w:date="2021-11-17T12:34:00Z">
        <w:r w:rsidR="00CE129C">
          <w:t xml:space="preserve">on </w:t>
        </w:r>
      </w:ins>
      <w:del w:id="662" w:author="LAU, Cheuk Hay" w:date="2021-11-17T12:34:00Z">
        <w:r w:rsidR="00531B71" w:rsidRPr="00895B2F" w:rsidDel="00CE129C">
          <w:delText xml:space="preserve">retrieved from </w:delText>
        </w:r>
      </w:del>
      <w:del w:id="663" w:author="LAU, Cheuk Hay" w:date="2021-11-17T14:13:00Z">
        <w:r w:rsidR="00E81CE7" w:rsidRPr="00895B2F" w:rsidDel="00D50072">
          <w:delText xml:space="preserve">the </w:delText>
        </w:r>
      </w:del>
      <w:del w:id="664" w:author="LAU, Cheuk Hay" w:date="2021-11-17T12:34:00Z">
        <w:r w:rsidR="00F469D4" w:rsidRPr="00895B2F" w:rsidDel="00CE129C">
          <w:delText>NCBI</w:delText>
        </w:r>
        <w:r w:rsidR="00531B71" w:rsidRPr="00895B2F" w:rsidDel="00CE129C">
          <w:delText>.</w:delText>
        </w:r>
      </w:del>
      <w:ins w:id="665" w:author="LAU, Cheuk Hay" w:date="2021-11-17T12:29:00Z">
        <w:r w:rsidR="00CE129C" w:rsidRPr="00CE129C">
          <w:t>National Center for Biotechnology Information</w:t>
        </w:r>
      </w:ins>
      <w:ins w:id="666" w:author="LAU, Cheuk Hay" w:date="2021-11-17T14:13:00Z">
        <w:r w:rsidR="00D50072">
          <w:t xml:space="preserve"> (NCBI)</w:t>
        </w:r>
      </w:ins>
      <w:ins w:id="667" w:author="LAU, Cheuk Hay" w:date="2021-11-17T12:29:00Z">
        <w:r w:rsidR="00CE129C">
          <w:t>.</w:t>
        </w:r>
      </w:ins>
      <w:r w:rsidR="00531B71" w:rsidRPr="00895B2F">
        <w:t xml:space="preserve"> </w:t>
      </w:r>
      <w:moveToRangeStart w:id="668" w:author="LAU, Cheuk Hay" w:date="2021-11-17T14:32:00Z" w:name="move88051969"/>
      <w:moveTo w:id="669" w:author="LAU, Cheuk Hay" w:date="2021-11-17T14:32:00Z">
        <w:r w:rsidR="00947DE0" w:rsidRPr="00895B2F">
          <w:t xml:space="preserve">We only included </w:t>
        </w:r>
      </w:moveTo>
      <w:ins w:id="670" w:author="LAU, Cheuk Hay" w:date="2021-11-17T14:33:00Z">
        <w:r w:rsidR="00804339">
          <w:t>studies</w:t>
        </w:r>
      </w:ins>
      <w:moveTo w:id="671" w:author="LAU, Cheuk Hay" w:date="2021-11-17T14:32:00Z">
        <w:del w:id="672" w:author="LAU, Cheuk Hay" w:date="2021-11-17T14:33:00Z">
          <w:r w:rsidR="00947DE0" w:rsidRPr="00895B2F" w:rsidDel="00804339">
            <w:delText>the</w:delText>
          </w:r>
        </w:del>
      </w:moveTo>
      <w:ins w:id="673" w:author="LAU, Cheuk Hay" w:date="2021-11-17T14:33:00Z">
        <w:r w:rsidR="00804339">
          <w:t xml:space="preserve"> with</w:t>
        </w:r>
      </w:ins>
      <w:moveTo w:id="674" w:author="LAU, Cheuk Hay" w:date="2021-11-17T14:32:00Z">
        <w:r w:rsidR="00947DE0" w:rsidRPr="00895B2F">
          <w:t xml:space="preserve"> PCR-free cohort </w:t>
        </w:r>
      </w:moveTo>
      <w:ins w:id="675" w:author="LAU, Cheuk Hay" w:date="2021-11-17T14:33:00Z">
        <w:r w:rsidR="00804339">
          <w:t>to</w:t>
        </w:r>
      </w:ins>
      <w:moveTo w:id="676" w:author="LAU, Cheuk Hay" w:date="2021-11-17T14:32:00Z">
        <w:del w:id="677" w:author="LAU, Cheuk Hay" w:date="2021-11-17T14:33:00Z">
          <w:r w:rsidR="00947DE0" w:rsidRPr="00895B2F" w:rsidDel="00804339">
            <w:delText>because the PCR-free kits could</w:delText>
          </w:r>
        </w:del>
        <w:r w:rsidR="00947DE0" w:rsidRPr="00895B2F">
          <w:t xml:space="preserve"> </w:t>
        </w:r>
      </w:moveTo>
      <w:ins w:id="678" w:author="LAU, Cheuk Hay" w:date="2021-11-17T14:34:00Z">
        <w:r w:rsidR="00804339">
          <w:t>avoid</w:t>
        </w:r>
      </w:ins>
      <w:moveTo w:id="679" w:author="LAU, Cheuk Hay" w:date="2021-11-17T14:32:00Z">
        <w:del w:id="680" w:author="LAU, Cheuk Hay" w:date="2021-11-17T14:34:00Z">
          <w:r w:rsidR="00947DE0" w:rsidRPr="00895B2F" w:rsidDel="00804339">
            <w:delText>reduce</w:delText>
          </w:r>
        </w:del>
        <w:r w:rsidR="00947DE0" w:rsidRPr="00895B2F">
          <w:t xml:space="preserve"> </w:t>
        </w:r>
      </w:moveTo>
      <w:ins w:id="681" w:author="LAU, Cheuk Hay" w:date="2021-11-17T14:33:00Z">
        <w:r w:rsidR="00804339">
          <w:t xml:space="preserve">amplification </w:t>
        </w:r>
      </w:ins>
      <w:moveTo w:id="682" w:author="LAU, Cheuk Hay" w:date="2021-11-17T14:32:00Z">
        <w:r w:rsidR="00947DE0" w:rsidRPr="00895B2F">
          <w:t xml:space="preserve">bias and </w:t>
        </w:r>
      </w:moveTo>
      <w:ins w:id="683" w:author="LAU, Cheuk Hay" w:date="2021-11-17T14:34:00Z">
        <w:r w:rsidR="00804339">
          <w:t>ensure</w:t>
        </w:r>
      </w:ins>
      <w:moveTo w:id="684" w:author="LAU, Cheuk Hay" w:date="2021-11-17T14:32:00Z">
        <w:del w:id="685" w:author="LAU, Cheuk Hay" w:date="2021-11-17T14:33:00Z">
          <w:r w:rsidR="00947DE0" w:rsidRPr="00895B2F" w:rsidDel="00804339">
            <w:delText xml:space="preserve">cell spike-in </w:delText>
          </w:r>
        </w:del>
      </w:moveTo>
      <w:ins w:id="686" w:author="LAU, Cheuk Hay" w:date="2021-11-17T14:34:00Z">
        <w:r w:rsidR="00804339">
          <w:t xml:space="preserve"> </w:t>
        </w:r>
      </w:ins>
      <w:moveTo w:id="687" w:author="LAU, Cheuk Hay" w:date="2021-11-17T14:32:00Z">
        <w:del w:id="688" w:author="LAU, Cheuk Hay" w:date="2021-11-17T14:34:00Z">
          <w:r w:rsidR="00947DE0" w:rsidRPr="00895B2F" w:rsidDel="00804339">
            <w:delText xml:space="preserve">controls for a more </w:delText>
          </w:r>
        </w:del>
        <w:r w:rsidR="00947DE0" w:rsidRPr="00895B2F">
          <w:t>accurate quantification</w:t>
        </w:r>
        <w:r w:rsidR="00947DE0" w:rsidRPr="00895B2F">
          <w:fldChar w:fldCharType="begin"/>
        </w:r>
      </w:moveTo>
      <w:r w:rsidR="00497871">
        <w:instrText xml:space="preserve"> ADDIN ZOTERO_ITEM CSL_CITATION {"citationID":"gbOVsY6r","properties":{"formattedCitation":"\\super 12\\nosupersub{}","plainCitation":"12","noteIndex":0},"citationItems":[{"id":623,"uris":["http://zotero.org/users/7908919/items/9V4N9QW4"],"uri":["http://zotero.org/users/7908919/items/9V4N9QW4"],"itemData":{"id":623,"type":"article-journal","abstract":"Observations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moveTo w:id="689" w:author="LAU, Cheuk Hay" w:date="2021-11-17T14:32:00Z">
        <w:r w:rsidR="00947DE0" w:rsidRPr="00895B2F">
          <w:fldChar w:fldCharType="separate"/>
        </w:r>
      </w:moveTo>
      <w:r w:rsidR="00497871" w:rsidRPr="00497871">
        <w:rPr>
          <w:kern w:val="0"/>
          <w:vertAlign w:val="superscript"/>
        </w:rPr>
        <w:t>12</w:t>
      </w:r>
      <w:moveTo w:id="690" w:author="LAU, Cheuk Hay" w:date="2021-11-17T14:32:00Z">
        <w:r w:rsidR="00947DE0" w:rsidRPr="00895B2F">
          <w:fldChar w:fldCharType="end"/>
        </w:r>
        <w:r w:rsidR="00947DE0" w:rsidRPr="00895B2F">
          <w:t xml:space="preserve">. </w:t>
        </w:r>
      </w:moveTo>
      <w:moveToRangeEnd w:id="668"/>
      <w:r w:rsidR="008E309A" w:rsidRPr="00895B2F">
        <w:t xml:space="preserve">Eight </w:t>
      </w:r>
      <w:del w:id="691" w:author="LAU, Cheuk Hay" w:date="2021-11-17T14:31:00Z">
        <w:r w:rsidR="008E309A" w:rsidRPr="00895B2F" w:rsidDel="00947DE0">
          <w:delText>publi</w:delText>
        </w:r>
      </w:del>
      <w:ins w:id="692" w:author="LAU, Cheuk Hay" w:date="2021-11-17T14:31:00Z">
        <w:r w:rsidR="00947DE0">
          <w:t>stud</w:t>
        </w:r>
      </w:ins>
      <w:ins w:id="693" w:author="LAU, Cheuk Hay" w:date="2021-11-17T14:32:00Z">
        <w:r w:rsidR="00947DE0">
          <w:t>i</w:t>
        </w:r>
      </w:ins>
      <w:ins w:id="694" w:author="LAU, Cheuk Hay" w:date="2021-11-17T14:31:00Z">
        <w:r w:rsidR="00947DE0">
          <w:t xml:space="preserve">es </w:t>
        </w:r>
      </w:ins>
      <w:ins w:id="695" w:author="LAU, Cheuk Hay" w:date="2021-11-17T14:15:00Z">
        <w:r w:rsidR="00D50072">
          <w:t xml:space="preserve">with </w:t>
        </w:r>
      </w:ins>
      <w:ins w:id="696" w:author="LAU, Cheuk Hay" w:date="2021-11-17T14:31:00Z">
        <w:r w:rsidR="00947DE0">
          <w:t>published</w:t>
        </w:r>
      </w:ins>
      <w:ins w:id="697" w:author="LAU, Cheuk Hay" w:date="2021-11-17T14:15:00Z">
        <w:r w:rsidR="00D50072">
          <w:t xml:space="preserve"> metagenomic datasets </w:t>
        </w:r>
      </w:ins>
      <w:ins w:id="698" w:author="LAU, Cheuk Hay" w:date="2021-11-17T14:16:00Z">
        <w:r w:rsidR="00D50072">
          <w:t xml:space="preserve">of CRC patients and healthy controls </w:t>
        </w:r>
      </w:ins>
      <w:ins w:id="699" w:author="LAU, Cheuk Hay" w:date="2021-11-17T14:15:00Z">
        <w:r w:rsidR="00D50072">
          <w:t xml:space="preserve">were included, of which five of them also involved </w:t>
        </w:r>
      </w:ins>
      <w:ins w:id="700" w:author="LAU, Cheuk Hay" w:date="2021-11-17T14:16:00Z">
        <w:r w:rsidR="00D50072">
          <w:t>patients with</w:t>
        </w:r>
      </w:ins>
      <w:ins w:id="701" w:author="LAU, Cheuk Hay" w:date="2021-11-17T14:17:00Z">
        <w:r w:rsidR="00D50072">
          <w:t xml:space="preserve"> adenoma</w:t>
        </w:r>
      </w:ins>
      <w:del w:id="702" w:author="LAU, Cheuk Hay" w:date="2021-11-17T14:17:00Z">
        <w:r w:rsidR="008E309A" w:rsidRPr="00895B2F" w:rsidDel="00D50072">
          <w:delText>shed cohorts and our recently completed</w:delText>
        </w:r>
        <w:r w:rsidR="001F7EFD" w:rsidRPr="00895B2F" w:rsidDel="00D50072">
          <w:delText xml:space="preserve"> but unpublished</w:delText>
        </w:r>
        <w:r w:rsidR="008E309A" w:rsidRPr="00895B2F" w:rsidDel="00D50072">
          <w:delText xml:space="preserve"> cohort were included in this meta-analysis</w:delText>
        </w:r>
        <w:r w:rsidR="00544122" w:rsidRPr="00895B2F" w:rsidDel="00D50072">
          <w:delText>;</w:delText>
        </w:r>
        <w:r w:rsidR="00937F41" w:rsidRPr="00895B2F" w:rsidDel="00D50072">
          <w:delText xml:space="preserve"> five of </w:delText>
        </w:r>
        <w:r w:rsidR="00BE6784" w:rsidRPr="00895B2F" w:rsidDel="00D50072">
          <w:delText xml:space="preserve">them </w:delText>
        </w:r>
        <w:r w:rsidR="00937F41" w:rsidRPr="00895B2F" w:rsidDel="00D50072">
          <w:delText>also included adenoma patients</w:delText>
        </w:r>
      </w:del>
      <w:r w:rsidR="00937F41" w:rsidRPr="00895B2F">
        <w:fldChar w:fldCharType="begin"/>
      </w:r>
      <w:r w:rsidR="00497871">
        <w:instrText xml:space="preserve"> ADDIN ZOTERO_ITEM CSL_CITATION {"citationID":"RsYwB56h","properties":{"formattedCitation":"\\super 13\\uc0\\u8211{}17\\nosupersub{}","plainCitation":"13–17","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895B2F">
        <w:fldChar w:fldCharType="separate"/>
      </w:r>
      <w:r w:rsidR="00497871" w:rsidRPr="00497871">
        <w:rPr>
          <w:kern w:val="0"/>
          <w:vertAlign w:val="superscript"/>
        </w:rPr>
        <w:t>13–17</w:t>
      </w:r>
      <w:r w:rsidR="00937F41" w:rsidRPr="00895B2F">
        <w:fldChar w:fldCharType="end"/>
      </w:r>
      <w:r w:rsidR="00937F41" w:rsidRPr="00895B2F">
        <w:t xml:space="preserve"> (</w:t>
      </w:r>
      <w:del w:id="703" w:author="LAU, Cheuk Hay" w:date="2021-11-17T14:17:00Z">
        <w:r w:rsidR="00937F41" w:rsidRPr="00D50072" w:rsidDel="00D50072">
          <w:rPr>
            <w:b/>
            <w:bCs/>
            <w:color w:val="0000FF"/>
            <w:rPrChange w:id="704" w:author="LAU, Cheuk Hay" w:date="2021-11-17T14:17:00Z">
              <w:rPr>
                <w:color w:val="0000FF"/>
              </w:rPr>
            </w:rPrChange>
          </w:rPr>
          <w:delText xml:space="preserve">table </w:delText>
        </w:r>
      </w:del>
      <w:ins w:id="705" w:author="LAU, Cheuk Hay" w:date="2021-11-17T14:17:00Z">
        <w:r w:rsidR="00D50072" w:rsidRPr="00D50072">
          <w:rPr>
            <w:b/>
            <w:bCs/>
            <w:color w:val="0000FF"/>
            <w:rPrChange w:id="706" w:author="LAU, Cheuk Hay" w:date="2021-11-17T14:17:00Z">
              <w:rPr>
                <w:color w:val="0000FF"/>
              </w:rPr>
            </w:rPrChange>
          </w:rPr>
          <w:t xml:space="preserve">Table </w:t>
        </w:r>
      </w:ins>
      <w:r w:rsidR="00937F41" w:rsidRPr="00D50072">
        <w:rPr>
          <w:b/>
          <w:bCs/>
          <w:color w:val="0000FF"/>
          <w:rPrChange w:id="707" w:author="LAU, Cheuk Hay" w:date="2021-11-17T14:17:00Z">
            <w:rPr>
              <w:color w:val="0000FF"/>
            </w:rPr>
          </w:rPrChange>
        </w:rPr>
        <w:t>1</w:t>
      </w:r>
      <w:r w:rsidR="00937F41" w:rsidRPr="005534D9">
        <w:rPr>
          <w:color w:val="0000FF"/>
        </w:rPr>
        <w:t xml:space="preserve"> and </w:t>
      </w:r>
      <w:commentRangeStart w:id="708"/>
      <w:commentRangeStart w:id="709"/>
      <w:del w:id="710" w:author="LAU, Cheuk Hay" w:date="2021-11-17T14:17:00Z">
        <w:r w:rsidR="00937F41" w:rsidRPr="00D50072" w:rsidDel="00D50072">
          <w:rPr>
            <w:b/>
            <w:bCs/>
            <w:color w:val="0000FF"/>
            <w:rPrChange w:id="711" w:author="LAU, Cheuk Hay" w:date="2021-11-17T14:17:00Z">
              <w:rPr>
                <w:color w:val="0000FF"/>
              </w:rPr>
            </w:rPrChange>
          </w:rPr>
          <w:delText xml:space="preserve">supplementary </w:delText>
        </w:r>
      </w:del>
      <w:ins w:id="712" w:author="LAU, Cheuk Hay" w:date="2021-11-17T14:17:00Z">
        <w:r w:rsidR="00D50072" w:rsidRPr="00D50072">
          <w:rPr>
            <w:b/>
            <w:bCs/>
            <w:color w:val="0000FF"/>
            <w:rPrChange w:id="713" w:author="LAU, Cheuk Hay" w:date="2021-11-17T14:17:00Z">
              <w:rPr>
                <w:color w:val="0000FF"/>
              </w:rPr>
            </w:rPrChange>
          </w:rPr>
          <w:t xml:space="preserve">Supplementary </w:t>
        </w:r>
      </w:ins>
      <w:del w:id="714" w:author="LAU, Cheuk Hay" w:date="2021-11-17T14:17:00Z">
        <w:r w:rsidR="00937F41" w:rsidRPr="00D50072" w:rsidDel="00D50072">
          <w:rPr>
            <w:b/>
            <w:bCs/>
            <w:color w:val="0000FF"/>
            <w:rPrChange w:id="715" w:author="LAU, Cheuk Hay" w:date="2021-11-17T14:17:00Z">
              <w:rPr>
                <w:color w:val="0000FF"/>
              </w:rPr>
            </w:rPrChange>
          </w:rPr>
          <w:delText xml:space="preserve">table </w:delText>
        </w:r>
      </w:del>
      <w:ins w:id="716" w:author="LAU, Cheuk Hay" w:date="2021-11-17T14:17:00Z">
        <w:r w:rsidR="00D50072">
          <w:rPr>
            <w:b/>
            <w:bCs/>
            <w:color w:val="0000FF"/>
          </w:rPr>
          <w:t>T</w:t>
        </w:r>
        <w:r w:rsidR="00D50072" w:rsidRPr="00D50072">
          <w:rPr>
            <w:b/>
            <w:bCs/>
            <w:color w:val="0000FF"/>
            <w:rPrChange w:id="717" w:author="LAU, Cheuk Hay" w:date="2021-11-17T14:17:00Z">
              <w:rPr>
                <w:color w:val="0000FF"/>
              </w:rPr>
            </w:rPrChange>
          </w:rPr>
          <w:t xml:space="preserve">able </w:t>
        </w:r>
      </w:ins>
      <w:r w:rsidR="00937F41" w:rsidRPr="00D50072">
        <w:rPr>
          <w:b/>
          <w:bCs/>
          <w:color w:val="0000FF"/>
          <w:rPrChange w:id="718" w:author="LAU, Cheuk Hay" w:date="2021-11-17T14:17:00Z">
            <w:rPr>
              <w:color w:val="0000FF"/>
            </w:rPr>
          </w:rPrChange>
        </w:rPr>
        <w:t>1</w:t>
      </w:r>
      <w:commentRangeEnd w:id="708"/>
      <w:r w:rsidR="00264977">
        <w:rPr>
          <w:rStyle w:val="a7"/>
        </w:rPr>
        <w:commentReference w:id="708"/>
      </w:r>
      <w:commentRangeEnd w:id="709"/>
      <w:r w:rsidR="00930F9A">
        <w:rPr>
          <w:rStyle w:val="a7"/>
        </w:rPr>
        <w:commentReference w:id="709"/>
      </w:r>
      <w:r w:rsidR="00937F41" w:rsidRPr="00895B2F">
        <w:t>).</w:t>
      </w:r>
      <w:r w:rsidR="008E309A" w:rsidRPr="00895B2F">
        <w:t xml:space="preserve"> </w:t>
      </w:r>
      <w:del w:id="719" w:author="LAU, Cheuk Hay" w:date="2021-11-17T12:30:00Z">
        <w:r w:rsidR="00531B71" w:rsidRPr="00895B2F" w:rsidDel="00CE129C">
          <w:delText xml:space="preserve">We downloaded </w:delText>
        </w:r>
        <w:r w:rsidR="008E309A" w:rsidRPr="00895B2F" w:rsidDel="00CE129C">
          <w:delText>s</w:delText>
        </w:r>
      </w:del>
      <w:ins w:id="720" w:author="LAU, Cheuk Hay" w:date="2021-11-17T12:30:00Z">
        <w:r w:rsidR="00CE129C">
          <w:t>S</w:t>
        </w:r>
      </w:ins>
      <w:r w:rsidR="008E309A" w:rsidRPr="00895B2F">
        <w:t>even</w:t>
      </w:r>
      <w:r w:rsidR="00531B71" w:rsidRPr="00895B2F">
        <w:t xml:space="preserve"> </w:t>
      </w:r>
      <w:del w:id="721" w:author="LAU, Cheuk Hay" w:date="2021-11-17T12:30:00Z">
        <w:r w:rsidR="00531B71" w:rsidRPr="00895B2F" w:rsidDel="00CE129C">
          <w:delText xml:space="preserve">public fecal shotgun </w:delText>
        </w:r>
      </w:del>
      <w:r w:rsidR="00C56746" w:rsidRPr="00895B2F">
        <w:t xml:space="preserve">metagenomic </w:t>
      </w:r>
      <w:del w:id="722" w:author="LAU, Cheuk Hay" w:date="2021-11-17T14:18:00Z">
        <w:r w:rsidR="00531B71" w:rsidRPr="00895B2F" w:rsidDel="00D50072">
          <w:delText xml:space="preserve">CRC </w:delText>
        </w:r>
      </w:del>
      <w:r w:rsidR="00531B71" w:rsidRPr="00895B2F">
        <w:t xml:space="preserve">datasets </w:t>
      </w:r>
      <w:ins w:id="723" w:author="LAU, Cheuk Hay" w:date="2021-11-17T12:29:00Z">
        <w:r w:rsidR="00CE129C">
          <w:t xml:space="preserve">were downloaded </w:t>
        </w:r>
      </w:ins>
      <w:r w:rsidR="00531B71" w:rsidRPr="00895B2F">
        <w:t>from European Nucleotide Archive (ENA) using the following ENA identifier</w:t>
      </w:r>
      <w:del w:id="724" w:author="LAU, Cheuk Hay" w:date="2021-11-17T12:30:00Z">
        <w:r w:rsidR="00531B71" w:rsidRPr="00895B2F" w:rsidDel="00CE129C">
          <w:delText>s</w:delText>
        </w:r>
      </w:del>
      <w:r w:rsidR="00531B71" w:rsidRPr="00895B2F">
        <w:t>: ERP005534 for Zeller et al.</w:t>
      </w:r>
      <w:r w:rsidR="00531B71" w:rsidRPr="00895B2F">
        <w:fldChar w:fldCharType="begin"/>
      </w:r>
      <w:r w:rsidR="00497871">
        <w:instrText xml:space="preserve"> ADDIN ZOTERO_ITEM CSL_CITATION {"citationID":"b5K4NDmG","properties":{"formattedCitation":"\\super 13\\nosupersub{}","plainCitation":"13","noteIndex":0},"citationItems":[{"id":84,"uris":["http://zotero.org/users/7908919/items/FS69KVDN"],"uri":["http://zotero.org/users/7908919/items/FS69KVDN"],"itemData":{"id":84,"type":"article-journal","abstract":"Several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00531B71" w:rsidRPr="00895B2F">
        <w:fldChar w:fldCharType="separate"/>
      </w:r>
      <w:r w:rsidR="00497871" w:rsidRPr="00497871">
        <w:rPr>
          <w:kern w:val="0"/>
          <w:vertAlign w:val="superscript"/>
        </w:rPr>
        <w:t>13</w:t>
      </w:r>
      <w:r w:rsidR="00531B71" w:rsidRPr="00895B2F">
        <w:fldChar w:fldCharType="end"/>
      </w:r>
      <w:r w:rsidR="00531B71" w:rsidRPr="00895B2F">
        <w:t>, ERP008729 for Feng et al.</w:t>
      </w:r>
      <w:r w:rsidR="00531B71" w:rsidRPr="00895B2F">
        <w:fldChar w:fldCharType="begin"/>
      </w:r>
      <w:r w:rsidR="00497871">
        <w:instrText xml:space="preserve"> ADDIN ZOTERO_ITEM CSL_CITATION {"citationID":"W5tCztQo","properties":{"formattedCitation":"\\super 14\\nosupersub{}","plainCitation":"14","noteIndex":0},"citationItems":[{"id":89,"uris":["http://zotero.org/users/7908919/items/82A6J5UG"],"uri":["http://zotero.org/users/7908919/items/82A6J5UG"],"itemData":{"id":89,"type":"article-journal","abstract":"Colorectal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00531B71" w:rsidRPr="00895B2F">
        <w:fldChar w:fldCharType="separate"/>
      </w:r>
      <w:r w:rsidR="00497871" w:rsidRPr="00497871">
        <w:rPr>
          <w:kern w:val="0"/>
          <w:vertAlign w:val="superscript"/>
        </w:rPr>
        <w:t>14</w:t>
      </w:r>
      <w:r w:rsidR="00531B71" w:rsidRPr="00895B2F">
        <w:fldChar w:fldCharType="end"/>
      </w:r>
      <w:r w:rsidR="00531B71" w:rsidRPr="00895B2F">
        <w:t xml:space="preserve">, </w:t>
      </w:r>
      <w:r w:rsidR="008E309A" w:rsidRPr="00895B2F">
        <w:t>PRJEB10878 for Yu et al.</w:t>
      </w:r>
      <w:r w:rsidR="008E309A" w:rsidRPr="00895B2F">
        <w:fldChar w:fldCharType="begin"/>
      </w:r>
      <w:r w:rsidR="004256B8">
        <w:instrText xml:space="preserve"> ADDIN ZOTERO_ITEM CSL_CITATION {"citationID":"rGilNmcC","properties":{"formattedCitation":"\\super 4\\nosupersub{}","plainCitation":"4","noteIndex":0},"citationItems":[{"id":85,"uris":["http://zotero.org/users/7908919/items/34NS6IE9"],"uri":["http://zotero.org/users/7908919/items/34NS6IE9"],"itemData":{"id":85,"type":"article-journal","abstract":"Objective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895B2F">
        <w:fldChar w:fldCharType="separate"/>
      </w:r>
      <w:r w:rsidR="004256B8" w:rsidRPr="004256B8">
        <w:rPr>
          <w:kern w:val="0"/>
          <w:vertAlign w:val="superscript"/>
        </w:rPr>
        <w:t>4</w:t>
      </w:r>
      <w:r w:rsidR="008E309A" w:rsidRPr="00895B2F">
        <w:fldChar w:fldCharType="end"/>
      </w:r>
      <w:r w:rsidR="008E309A" w:rsidRPr="00895B2F">
        <w:t xml:space="preserve">, </w:t>
      </w:r>
      <w:r w:rsidR="00531B71" w:rsidRPr="00895B2F">
        <w:t xml:space="preserve">PRJEB12449 for </w:t>
      </w:r>
      <w:proofErr w:type="spellStart"/>
      <w:r w:rsidR="00531B71" w:rsidRPr="00895B2F">
        <w:t>Vogtmann</w:t>
      </w:r>
      <w:proofErr w:type="spellEnd"/>
      <w:r w:rsidR="00531B71" w:rsidRPr="00895B2F">
        <w:t xml:space="preserve"> et al.</w:t>
      </w:r>
      <w:r w:rsidR="00531B71" w:rsidRPr="00895B2F">
        <w:fldChar w:fldCharType="begin"/>
      </w:r>
      <w:r w:rsidR="00497871">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00531B71" w:rsidRPr="00895B2F">
        <w:fldChar w:fldCharType="separate"/>
      </w:r>
      <w:r w:rsidR="00497871" w:rsidRPr="00497871">
        <w:rPr>
          <w:kern w:val="0"/>
          <w:vertAlign w:val="superscript"/>
        </w:rPr>
        <w:t>18</w:t>
      </w:r>
      <w:r w:rsidR="00531B71" w:rsidRPr="00895B2F">
        <w:fldChar w:fldCharType="end"/>
      </w:r>
      <w:r w:rsidR="00531B71" w:rsidRPr="00895B2F">
        <w:t xml:space="preserve">, PRJNA389927 for </w:t>
      </w:r>
      <w:proofErr w:type="spellStart"/>
      <w:r w:rsidR="00531B71" w:rsidRPr="00895B2F">
        <w:t>Hanningan</w:t>
      </w:r>
      <w:proofErr w:type="spellEnd"/>
      <w:r w:rsidR="00531B71" w:rsidRPr="00895B2F">
        <w:t xml:space="preserve"> et al.</w:t>
      </w:r>
      <w:r w:rsidR="00531B71" w:rsidRPr="00895B2F">
        <w:fldChar w:fldCharType="begin"/>
      </w:r>
      <w:r w:rsidR="00497871">
        <w:instrText xml:space="preserve"> ADDIN ZOTERO_ITEM CSL_CITATION {"citationID":"UZGLWVZp","properties":{"formattedCitation":"\\super 15\\nosupersub{}","plainCitation":"15","noteIndex":0},"citationItems":[{"id":86,"uris":["http://zotero.org/users/7908919/items/KK3R6U9F"],"uri":["http://zotero.org/users/7908919/items/KK3R6U9F"],"itemData":{"id":86,"type":"article-journal","abstract":"Colorectal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531B71" w:rsidRPr="00895B2F">
        <w:fldChar w:fldCharType="separate"/>
      </w:r>
      <w:r w:rsidR="00497871" w:rsidRPr="00497871">
        <w:rPr>
          <w:kern w:val="0"/>
          <w:vertAlign w:val="superscript"/>
        </w:rPr>
        <w:t>15</w:t>
      </w:r>
      <w:r w:rsidR="00531B71" w:rsidRPr="00895B2F">
        <w:fldChar w:fldCharType="end"/>
      </w:r>
      <w:ins w:id="725" w:author="LIN, Yufeng" w:date="2021-11-24T10:38:00Z">
        <w:r w:rsidR="00C80181">
          <w:t xml:space="preserve"> (excluded because </w:t>
        </w:r>
      </w:ins>
      <w:ins w:id="726" w:author="LIN, Yufeng" w:date="2021-11-24T10:39:00Z">
        <w:r w:rsidR="00C80181">
          <w:t>of non-PCR-free preprocessing</w:t>
        </w:r>
      </w:ins>
      <w:ins w:id="727" w:author="LIN, Yufeng" w:date="2021-11-24T10:40:00Z">
        <w:r w:rsidR="00C80181">
          <w:t xml:space="preserve"> and low sequencing depth</w:t>
        </w:r>
      </w:ins>
      <w:ins w:id="728" w:author="LIN, Yufeng" w:date="2021-11-24T10:38:00Z">
        <w:r w:rsidR="00C80181">
          <w:t>)</w:t>
        </w:r>
      </w:ins>
      <w:r w:rsidR="00531B71" w:rsidRPr="00895B2F">
        <w:t xml:space="preserve">, PRJEB27928 for </w:t>
      </w:r>
      <w:proofErr w:type="spellStart"/>
      <w:r w:rsidR="00531B71" w:rsidRPr="00895B2F">
        <w:t>Wirbel</w:t>
      </w:r>
      <w:proofErr w:type="spellEnd"/>
      <w:r w:rsidR="00531B71" w:rsidRPr="00895B2F">
        <w:t xml:space="preserve"> et al.</w:t>
      </w:r>
      <w:r w:rsidR="00531B71" w:rsidRPr="00895B2F">
        <w:fldChar w:fldCharType="begin"/>
      </w:r>
      <w:r w:rsidR="00497871">
        <w:instrText xml:space="preserve"> ADDIN ZOTERO_ITEM CSL_CITATION {"citationID":"h5rgOoF4","properties":{"formattedCitation":"\\super 19\\nosupersub{}","plainCitation":"19","noteIndex":0},"citationItems":[{"id":93,"uris":["http://zotero.org/users/7908919/items/ZDKZ4WLF"],"uri":["http://zotero.org/users/7908919/items/ZDKZ4WLF"],"itemData":{"id":93,"type":"article-journal","container-title":"Nature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531B71" w:rsidRPr="00895B2F">
        <w:fldChar w:fldCharType="separate"/>
      </w:r>
      <w:r w:rsidR="00497871" w:rsidRPr="00497871">
        <w:rPr>
          <w:kern w:val="0"/>
          <w:vertAlign w:val="superscript"/>
        </w:rPr>
        <w:t>19</w:t>
      </w:r>
      <w:r w:rsidR="00531B71" w:rsidRPr="00895B2F">
        <w:fldChar w:fldCharType="end"/>
      </w:r>
      <w:r w:rsidR="00531B71" w:rsidRPr="00895B2F">
        <w:t>, and SRP136711 for Thomas et al.</w:t>
      </w:r>
      <w:r w:rsidR="00531B71" w:rsidRPr="00895B2F">
        <w:fldChar w:fldCharType="begin"/>
      </w:r>
      <w:r w:rsidR="00497871">
        <w:instrText xml:space="preserve"> ADDIN ZOTERO_ITEM CSL_CITATION {"citationID":"Noy6OAVA","properties":{"formattedCitation":"\\super 16\\nosupersub{}","plainCitation":"16","noteIndex":0},"citationItems":[{"id":94,"uris":["http://zotero.org/users/7908919/items/Y4MICPWK"],"uri":["http://zotero.org/users/7908919/items/Y4MICPWK"],"itemData":{"id":94,"type":"article-journal","container-title":"Nature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531B71" w:rsidRPr="00895B2F">
        <w:fldChar w:fldCharType="separate"/>
      </w:r>
      <w:r w:rsidR="00497871" w:rsidRPr="00497871">
        <w:rPr>
          <w:kern w:val="0"/>
          <w:vertAlign w:val="superscript"/>
        </w:rPr>
        <w:t>16</w:t>
      </w:r>
      <w:r w:rsidR="00531B71" w:rsidRPr="00895B2F">
        <w:fldChar w:fldCharType="end"/>
      </w:r>
      <w:r w:rsidR="00531B71" w:rsidRPr="00895B2F">
        <w:t xml:space="preserve">. </w:t>
      </w:r>
      <w:r w:rsidR="00C15937" w:rsidRPr="00895B2F">
        <w:t xml:space="preserve">The </w:t>
      </w:r>
      <w:ins w:id="729" w:author="LAU, Cheuk Hay" w:date="2021-11-17T12:31:00Z">
        <w:r w:rsidR="00CE129C">
          <w:t xml:space="preserve">metagenomic dataset of </w:t>
        </w:r>
      </w:ins>
      <w:del w:id="730" w:author="LAU, Cheuk Hay" w:date="2021-11-17T12:31:00Z">
        <w:r w:rsidR="00531B71" w:rsidRPr="00895B2F" w:rsidDel="00CE129C">
          <w:delText xml:space="preserve">cohort </w:delText>
        </w:r>
        <w:r w:rsidR="001406F0" w:rsidRPr="00895B2F" w:rsidDel="00CE129C">
          <w:delText xml:space="preserve">from </w:delText>
        </w:r>
      </w:del>
      <w:proofErr w:type="spellStart"/>
      <w:r w:rsidR="001406F0" w:rsidRPr="00895B2F">
        <w:t>Yachida</w:t>
      </w:r>
      <w:proofErr w:type="spellEnd"/>
      <w:r w:rsidR="001406F0" w:rsidRPr="00895B2F">
        <w:t xml:space="preserve"> et al.</w:t>
      </w:r>
      <w:ins w:id="731" w:author="LAU, Cheuk Hay" w:date="2021-11-17T14:19:00Z">
        <w:r w:rsidR="00D50072" w:rsidRPr="00895B2F">
          <w:fldChar w:fldCharType="begin"/>
        </w:r>
      </w:ins>
      <w:r w:rsidR="00497871">
        <w:instrText xml:space="preserve"> ADDIN ZOTERO_ITEM CSL_CITATION {"citationID":"orTzZ6OI","properties":{"formattedCitation":"\\super 17\\nosupersub{}","plainCitation":"17","noteIndex":0},"citationItems":[{"id":61,"uris":["http://zotero.org/users/7908919/items/JQZ4XP9E"],"uri":["http://zotero.org/users/7908919/items/JQZ4XP9E"],"itemData":{"id":61,"type":"article-journal","container-title":"Nature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732" w:author="LAU, Cheuk Hay" w:date="2021-11-17T14:19:00Z">
        <w:r w:rsidR="00D50072" w:rsidRPr="00895B2F">
          <w:fldChar w:fldCharType="separate"/>
        </w:r>
      </w:ins>
      <w:r w:rsidR="00497871" w:rsidRPr="00497871">
        <w:rPr>
          <w:kern w:val="0"/>
          <w:vertAlign w:val="superscript"/>
        </w:rPr>
        <w:t>17</w:t>
      </w:r>
      <w:ins w:id="733" w:author="LAU, Cheuk Hay" w:date="2021-11-17T14:19:00Z">
        <w:r w:rsidR="00D50072" w:rsidRPr="00895B2F">
          <w:fldChar w:fldCharType="end"/>
        </w:r>
      </w:ins>
      <w:r w:rsidR="001406F0" w:rsidRPr="00895B2F">
        <w:t xml:space="preserve"> </w:t>
      </w:r>
      <w:r w:rsidR="00531B71" w:rsidRPr="00895B2F">
        <w:t xml:space="preserve">was downloaded from the DNA Data Bank of Japan </w:t>
      </w:r>
      <w:ins w:id="734" w:author="LAU, Cheuk Hay" w:date="2021-11-17T12:31:00Z">
        <w:r w:rsidR="00CE129C">
          <w:t>(</w:t>
        </w:r>
      </w:ins>
      <w:del w:id="735" w:author="LAU, Cheuk Hay" w:date="2021-11-17T12:31:00Z">
        <w:r w:rsidR="00531B71" w:rsidRPr="00895B2F" w:rsidDel="00CE129C">
          <w:delText>(DDBJ) with the A</w:delText>
        </w:r>
      </w:del>
      <w:ins w:id="736" w:author="LAU, Cheuk Hay" w:date="2021-11-17T12:31:00Z">
        <w:r w:rsidR="00CE129C">
          <w:t>a</w:t>
        </w:r>
      </w:ins>
      <w:r w:rsidR="00531B71" w:rsidRPr="00895B2F">
        <w:t>ccession number</w:t>
      </w:r>
      <w:del w:id="737" w:author="LAU, Cheuk Hay" w:date="2021-11-17T14:18:00Z">
        <w:r w:rsidR="00531B71" w:rsidRPr="00895B2F" w:rsidDel="00D50072">
          <w:delText>s</w:delText>
        </w:r>
      </w:del>
      <w:r w:rsidR="00531B71" w:rsidRPr="00895B2F">
        <w:t>: DRA006684</w:t>
      </w:r>
      <w:r w:rsidR="00F469D4" w:rsidRPr="00895B2F">
        <w:t xml:space="preserve"> and</w:t>
      </w:r>
      <w:r w:rsidR="00531B71" w:rsidRPr="00895B2F">
        <w:t xml:space="preserve"> DRA008156</w:t>
      </w:r>
      <w:ins w:id="738" w:author="LAU, Cheuk Hay" w:date="2021-11-17T12:32:00Z">
        <w:r w:rsidR="00CE129C">
          <w:t>)</w:t>
        </w:r>
      </w:ins>
      <w:del w:id="739" w:author="LAU, Cheuk Hay" w:date="2021-11-17T14:19:00Z">
        <w:r w:rsidR="00531B71" w:rsidRPr="00895B2F" w:rsidDel="00D50072">
          <w:fldChar w:fldCharType="begin"/>
        </w:r>
        <w:r w:rsidR="001646B8" w:rsidDel="00D50072">
          <w:delInstrText xml:space="preserve"> ADDIN ZOTERO_ITEM CSL_CITATION {"citationID":"orTzZ6OI","properties":{"formattedCitation":"\\super 21\\nosupersub{}","plainCitation":"21","noteIndex":0},"citationItems":[{"id":61,"uris":["http://zotero.org/users/7908919/items/JQZ4XP9E"],"uri":["http://zotero.org/users/7908919/items/JQZ4XP9E"],"itemData":{"id":61,"type":"article-journal","container-title":"Nature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531B71" w:rsidRPr="00895B2F" w:rsidDel="00D50072">
          <w:fldChar w:fldCharType="separate"/>
        </w:r>
        <w:r w:rsidR="001646B8" w:rsidRPr="001646B8" w:rsidDel="00D50072">
          <w:rPr>
            <w:kern w:val="0"/>
            <w:vertAlign w:val="superscript"/>
          </w:rPr>
          <w:delText>21</w:delText>
        </w:r>
        <w:r w:rsidR="00531B71" w:rsidRPr="00895B2F" w:rsidDel="00D50072">
          <w:fldChar w:fldCharType="end"/>
        </w:r>
      </w:del>
      <w:r w:rsidR="00531B71" w:rsidRPr="00895B2F">
        <w:t>.</w:t>
      </w:r>
      <w:r w:rsidR="008F1723" w:rsidRPr="00895B2F">
        <w:t xml:space="preserve"> </w:t>
      </w:r>
      <w:ins w:id="740" w:author="LAU, Cheuk Hay" w:date="2021-11-17T14:19:00Z">
        <w:r w:rsidR="00D50072">
          <w:t xml:space="preserve">These eight cohorts plus our additional </w:t>
        </w:r>
      </w:ins>
      <w:ins w:id="741" w:author="LAU, Cheuk Hay" w:date="2021-11-17T14:20:00Z">
        <w:r w:rsidR="00D50072">
          <w:t xml:space="preserve">cohort covered samples from </w:t>
        </w:r>
      </w:ins>
      <w:ins w:id="742" w:author="LAU, Cheuk Hay" w:date="2021-11-17T14:22:00Z">
        <w:r w:rsidR="00D50072">
          <w:t xml:space="preserve">8 </w:t>
        </w:r>
      </w:ins>
      <w:ins w:id="743" w:author="LAU, Cheuk Hay" w:date="2021-11-17T14:20:00Z">
        <w:r w:rsidR="00D50072">
          <w:t xml:space="preserve">different countries, totaling </w:t>
        </w:r>
      </w:ins>
      <w:ins w:id="744" w:author="LAU, Cheuk Hay" w:date="2021-11-18T15:50:00Z">
        <w:r w:rsidR="00264977">
          <w:t>454</w:t>
        </w:r>
      </w:ins>
      <w:ins w:id="745" w:author="LAU, Cheuk Hay" w:date="2021-11-17T14:20:00Z">
        <w:r w:rsidR="00D50072">
          <w:t xml:space="preserve"> patients with CRC</w:t>
        </w:r>
      </w:ins>
      <w:ins w:id="746" w:author="LAU, Cheuk Hay" w:date="2021-11-18T15:50:00Z">
        <w:r w:rsidR="00264977">
          <w:t>, 350</w:t>
        </w:r>
      </w:ins>
      <w:ins w:id="747" w:author="LAU, Cheuk Hay" w:date="2021-11-17T14:20:00Z">
        <w:r w:rsidR="00D50072">
          <w:t xml:space="preserve"> adenoma, and </w:t>
        </w:r>
      </w:ins>
      <w:ins w:id="748" w:author="LAU, Cheuk Hay" w:date="2021-11-18T15:50:00Z">
        <w:r w:rsidR="00264977">
          <w:t>525</w:t>
        </w:r>
      </w:ins>
      <w:ins w:id="749" w:author="LAU, Cheuk Hay" w:date="2021-11-17T14:20:00Z">
        <w:r w:rsidR="00D50072">
          <w:t xml:space="preserve"> control</w:t>
        </w:r>
      </w:ins>
      <w:ins w:id="750" w:author="LAU, Cheuk Hay" w:date="2021-11-17T22:47:00Z">
        <w:r w:rsidR="00F9476F">
          <w:t>s</w:t>
        </w:r>
      </w:ins>
      <w:ins w:id="751" w:author="LAU, Cheuk Hay" w:date="2021-11-17T14:20:00Z">
        <w:r w:rsidR="00D50072">
          <w:t>.</w:t>
        </w:r>
      </w:ins>
      <w:del w:id="752" w:author="LAU, Cheuk Hay" w:date="2021-11-17T14:21:00Z">
        <w:r w:rsidR="00741764" w:rsidRPr="00895B2F" w:rsidDel="00D50072">
          <w:delText>For o</w:delText>
        </w:r>
        <w:r w:rsidR="00531B71" w:rsidRPr="00895B2F" w:rsidDel="00D50072">
          <w:delText>ur cohort</w:delText>
        </w:r>
        <w:r w:rsidR="00DE358E" w:rsidRPr="00895B2F" w:rsidDel="00D50072">
          <w:delText>,</w:delText>
        </w:r>
        <w:r w:rsidR="00531B71" w:rsidRPr="00895B2F" w:rsidDel="00D50072">
          <w:delText xml:space="preserve"> fecal metagenomic </w:delText>
        </w:r>
        <w:r w:rsidR="00DE358E" w:rsidRPr="00895B2F" w:rsidDel="00D50072">
          <w:delText xml:space="preserve">sequencing </w:delText>
        </w:r>
        <w:r w:rsidR="00531B71" w:rsidRPr="00895B2F" w:rsidDel="00D50072">
          <w:delText xml:space="preserve">data </w:delText>
        </w:r>
        <w:r w:rsidR="00DE358E" w:rsidRPr="00895B2F" w:rsidDel="00D50072">
          <w:delText>were used from</w:delText>
        </w:r>
        <w:r w:rsidR="00531B71" w:rsidRPr="00895B2F" w:rsidDel="00D50072">
          <w:delText xml:space="preserve"> samples collected in Hong Kong from 2009 to 2012. </w:delText>
        </w:r>
        <w:r w:rsidR="008E309A" w:rsidRPr="00895B2F" w:rsidDel="00D50072">
          <w:delText>A</w:delText>
        </w:r>
        <w:r w:rsidR="00531B71" w:rsidRPr="00895B2F" w:rsidDel="00D50072">
          <w:delText xml:space="preserve"> subset of </w:delText>
        </w:r>
        <w:r w:rsidR="00224A6B" w:rsidRPr="00895B2F" w:rsidDel="00D50072">
          <w:delText>samples in this cohort</w:delText>
        </w:r>
        <w:r w:rsidR="00531B71" w:rsidRPr="00895B2F" w:rsidDel="00D50072">
          <w:delText xml:space="preserve"> </w:delText>
        </w:r>
        <w:r w:rsidR="00224A6B" w:rsidRPr="00895B2F" w:rsidDel="00D50072">
          <w:delText>w</w:delText>
        </w:r>
        <w:r w:rsidR="00AE63A9" w:rsidRPr="00895B2F" w:rsidDel="00D50072">
          <w:delText>ere</w:delText>
        </w:r>
        <w:r w:rsidR="00531B71" w:rsidRPr="00895B2F" w:rsidDel="00D50072">
          <w:delText xml:space="preserve"> published previously</w:delText>
        </w:r>
        <w:r w:rsidR="00531B71" w:rsidRPr="00895B2F" w:rsidDel="00D50072">
          <w:fldChar w:fldCharType="begin"/>
        </w:r>
        <w:r w:rsidR="00594D09" w:rsidRPr="00895B2F" w:rsidDel="00D50072">
          <w:delInstrText xml:space="preserve"> ADDIN ZOTERO_ITEM CSL_CITATION {"citationID":"lU7RBDcE","properties":{"formattedCitation":"\\super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531B71" w:rsidRPr="00895B2F" w:rsidDel="00D50072">
          <w:fldChar w:fldCharType="separate"/>
        </w:r>
        <w:r w:rsidR="00594D09" w:rsidRPr="00895B2F" w:rsidDel="00D50072">
          <w:rPr>
            <w:kern w:val="0"/>
            <w:vertAlign w:val="superscript"/>
          </w:rPr>
          <w:delText>11</w:delText>
        </w:r>
        <w:r w:rsidR="00531B71" w:rsidRPr="00895B2F" w:rsidDel="00D50072">
          <w:fldChar w:fldCharType="end"/>
        </w:r>
        <w:r w:rsidR="00531B71" w:rsidRPr="00895B2F" w:rsidDel="00D50072">
          <w:delText>.</w:delText>
        </w:r>
      </w:del>
      <w:del w:id="753" w:author="LAU, Cheuk Hay" w:date="2021-11-17T12:32:00Z">
        <w:r w:rsidR="00531B71" w:rsidRPr="00895B2F" w:rsidDel="00CE129C">
          <w:delText xml:space="preserve"> </w:delText>
        </w:r>
      </w:del>
      <w:del w:id="754" w:author="LAU, Cheuk Hay" w:date="2021-11-17T14:21:00Z">
        <w:r w:rsidR="00531B71" w:rsidRPr="00895B2F" w:rsidDel="00D50072">
          <w:delText xml:space="preserve">These nine studies were organized from eight countries and various sampling procedures, sample storage, and DNA extraction protocols. </w:delText>
        </w:r>
      </w:del>
    </w:p>
    <w:p w14:paraId="029AE83C" w14:textId="77777777" w:rsidR="00010CE1" w:rsidRPr="00F9476F" w:rsidRDefault="00010CE1" w:rsidP="00766643">
      <w:pPr>
        <w:spacing w:before="0" w:after="0"/>
      </w:pPr>
    </w:p>
    <w:p w14:paraId="56498A6B" w14:textId="3903ADCD" w:rsidR="00531B71" w:rsidRPr="00895B2F" w:rsidRDefault="00531B71" w:rsidP="00C42771">
      <w:pPr>
        <w:pStyle w:val="title20825"/>
      </w:pPr>
      <w:r w:rsidRPr="00895B2F">
        <w:t xml:space="preserve">Sample </w:t>
      </w:r>
      <w:r w:rsidR="00D471BD" w:rsidRPr="00895B2F">
        <w:t>filtering</w:t>
      </w:r>
    </w:p>
    <w:p w14:paraId="0F1B2A4D" w14:textId="48884DDC" w:rsidR="00BA0A8A" w:rsidRPr="00895B2F" w:rsidRDefault="00531B71" w:rsidP="00766643">
      <w:pPr>
        <w:spacing w:before="0" w:after="0"/>
      </w:pPr>
      <w:r w:rsidRPr="00895B2F">
        <w:t xml:space="preserve">To ensure consistent and </w:t>
      </w:r>
      <w:ins w:id="755" w:author="LAU, Cheuk Hay" w:date="2021-11-17T14:22:00Z">
        <w:r w:rsidR="00947DE0">
          <w:t xml:space="preserve">data </w:t>
        </w:r>
      </w:ins>
      <w:del w:id="756" w:author="LAU, Cheuk Hay" w:date="2021-11-17T14:22:00Z">
        <w:r w:rsidRPr="00895B2F" w:rsidDel="00947DE0">
          <w:delText>high</w:delText>
        </w:r>
        <w:r w:rsidR="00E81CE7" w:rsidRPr="00895B2F" w:rsidDel="00947DE0">
          <w:delText>-</w:delText>
        </w:r>
      </w:del>
      <w:r w:rsidRPr="00895B2F">
        <w:t>quality</w:t>
      </w:r>
      <w:del w:id="757" w:author="LAU, Cheuk Hay" w:date="2021-11-17T14:22:00Z">
        <w:r w:rsidRPr="00895B2F" w:rsidDel="00947DE0">
          <w:delText xml:space="preserve"> data</w:delText>
        </w:r>
      </w:del>
      <w:r w:rsidRPr="00895B2F">
        <w:t xml:space="preserve">, samples were subjected to </w:t>
      </w:r>
      <w:ins w:id="758" w:author="LAU, Cheuk Hay" w:date="2021-11-17T14:46:00Z">
        <w:r w:rsidR="00AE2A08">
          <w:t xml:space="preserve">strict </w:t>
        </w:r>
      </w:ins>
      <w:r w:rsidRPr="00895B2F">
        <w:t xml:space="preserve">filtering before analysis. </w:t>
      </w:r>
      <w:ins w:id="759" w:author="LIN, Yufeng" w:date="2021-11-24T10:53:00Z">
        <w:r w:rsidR="00375188">
          <w:t>The a</w:t>
        </w:r>
      </w:ins>
      <w:ins w:id="760" w:author="LIN, Yufeng" w:date="2021-11-24T10:51:00Z">
        <w:r w:rsidR="00375188">
          <w:t>bnormal patients, such as IBD</w:t>
        </w:r>
      </w:ins>
      <w:ins w:id="761" w:author="LIN, Yufeng" w:date="2021-11-24T10:52:00Z">
        <w:r w:rsidR="00375188">
          <w:t xml:space="preserve"> and</w:t>
        </w:r>
      </w:ins>
      <w:ins w:id="762" w:author="LIN, Yufeng" w:date="2021-11-24T10:51:00Z">
        <w:r w:rsidR="00375188">
          <w:t xml:space="preserve"> history sugary patient</w:t>
        </w:r>
      </w:ins>
      <w:ins w:id="763" w:author="LIN, Yufeng" w:date="2021-11-24T10:52:00Z">
        <w:r w:rsidR="00375188">
          <w:t>s, and</w:t>
        </w:r>
      </w:ins>
      <w:ins w:id="764" w:author="LIN, Yufeng" w:date="2021-11-24T10:51:00Z">
        <w:r w:rsidR="00375188">
          <w:t xml:space="preserve"> </w:t>
        </w:r>
      </w:ins>
      <w:ins w:id="765" w:author="LIN, Yufeng" w:date="2021-11-24T10:52:00Z">
        <w:r w:rsidR="00375188">
          <w:t xml:space="preserve">confused stage samples would be </w:t>
        </w:r>
      </w:ins>
      <w:ins w:id="766" w:author="LIN, Yufeng" w:date="2021-11-24T10:55:00Z">
        <w:r w:rsidR="00375188">
          <w:t xml:space="preserve">first </w:t>
        </w:r>
      </w:ins>
      <w:ins w:id="767" w:author="LIN, Yufeng" w:date="2021-11-24T10:52:00Z">
        <w:r w:rsidR="00375188">
          <w:t>discarded</w:t>
        </w:r>
      </w:ins>
      <w:ins w:id="768" w:author="LIN, Yufeng" w:date="2021-11-24T10:53:00Z">
        <w:r w:rsidR="00375188">
          <w:t>.</w:t>
        </w:r>
      </w:ins>
      <w:ins w:id="769" w:author="LIN, Yufeng" w:date="2021-11-24T10:54:00Z">
        <w:r w:rsidR="00375188">
          <w:t xml:space="preserve"> </w:t>
        </w:r>
      </w:ins>
      <w:ins w:id="770" w:author="LIN, Yufeng" w:date="2021-11-24T10:55:00Z">
        <w:r w:rsidR="00375188">
          <w:t>And o</w:t>
        </w:r>
      </w:ins>
      <w:ins w:id="771" w:author="LIN, Yufeng" w:date="2021-11-24T10:53:00Z">
        <w:r w:rsidR="00375188">
          <w:t>nly the cohort</w:t>
        </w:r>
      </w:ins>
      <w:ins w:id="772" w:author="LIN, Yufeng" w:date="2021-11-24T10:54:00Z">
        <w:r w:rsidR="00375188">
          <w:t>s</w:t>
        </w:r>
      </w:ins>
      <w:ins w:id="773" w:author="LIN, Yufeng" w:date="2021-11-24T10:53:00Z">
        <w:r w:rsidR="00375188">
          <w:t xml:space="preserve"> with PCR-free processing</w:t>
        </w:r>
      </w:ins>
      <w:ins w:id="774" w:author="LIN, Yufeng" w:date="2021-11-24T10:54:00Z">
        <w:r w:rsidR="00375188">
          <w:t xml:space="preserve"> were left</w:t>
        </w:r>
      </w:ins>
      <w:ins w:id="775" w:author="LIN, Yufeng" w:date="2021-11-24T10:50:00Z">
        <w:r w:rsidR="00375188">
          <w:t>.</w:t>
        </w:r>
      </w:ins>
      <w:ins w:id="776" w:author="LIN, Yufeng" w:date="2021-11-24T10:53:00Z">
        <w:r w:rsidR="00375188">
          <w:t xml:space="preserve"> </w:t>
        </w:r>
      </w:ins>
      <w:del w:id="777" w:author="LAU, Cheuk Hay" w:date="2021-11-17T14:32:00Z">
        <w:r w:rsidR="0092656E" w:rsidRPr="00895B2F" w:rsidDel="00947DE0">
          <w:delText xml:space="preserve">Patients after </w:delText>
        </w:r>
        <w:r w:rsidRPr="00895B2F" w:rsidDel="00947DE0">
          <w:delText>su</w:delText>
        </w:r>
        <w:r w:rsidR="00E81CE7" w:rsidRPr="00895B2F" w:rsidDel="00947DE0">
          <w:delText>r</w:delText>
        </w:r>
        <w:r w:rsidRPr="00895B2F" w:rsidDel="00947DE0">
          <w:delText xml:space="preserve">gery, </w:delText>
        </w:r>
        <w:r w:rsidR="0092656E" w:rsidRPr="00895B2F" w:rsidDel="00947DE0">
          <w:delText>or with</w:delText>
        </w:r>
        <w:r w:rsidRPr="00895B2F" w:rsidDel="00947DE0">
          <w:delText xml:space="preserve"> ambiguous </w:delText>
        </w:r>
        <w:r w:rsidR="00C4718F" w:rsidRPr="00895B2F" w:rsidDel="00947DE0">
          <w:delText>conditions (CRC, adenoma or healthy controls)</w:delText>
        </w:r>
        <w:r w:rsidRPr="00895B2F" w:rsidDel="00947DE0">
          <w:delText xml:space="preserve"> were discarded. </w:delText>
        </w:r>
      </w:del>
      <w:moveFromRangeStart w:id="778" w:author="LAU, Cheuk Hay" w:date="2021-11-17T14:32:00Z" w:name="move88051969"/>
      <w:moveFrom w:id="779" w:author="LAU, Cheuk Hay" w:date="2021-11-17T14:32:00Z">
        <w:r w:rsidRPr="00895B2F" w:rsidDel="00947DE0">
          <w:t>We only included the PCR-free cohort because the PCR-free kits could reduce bias and cell spike-in controls for</w:t>
        </w:r>
        <w:r w:rsidR="00C4718F" w:rsidRPr="00895B2F" w:rsidDel="00947DE0">
          <w:t xml:space="preserve"> a</w:t>
        </w:r>
        <w:r w:rsidRPr="00895B2F" w:rsidDel="00947DE0">
          <w:t xml:space="preserve"> more accurate quantification</w:t>
        </w:r>
        <w:r w:rsidRPr="00895B2F" w:rsidDel="00947DE0">
          <w:fldChar w:fldCharType="begin"/>
        </w:r>
        <w:r w:rsidR="001646B8" w:rsidDel="00947DE0">
          <w:instrText xml:space="preserve"> ADDIN ZOTERO_ITEM CSL_CITATION {"citationID":"gbOVsY6r","properties":{"formattedCitation":"\\super 23\\nosupersub{}","plainCitation":"23","noteIndex":0},"citationItems":[{"id":623,"uris":["http://zotero.org/users/7908919/items/9V4N9QW4"],"uri":["http://zotero.org/users/7908919/items/9V4N9QW4"],"itemData":{"id":623,"type":"article-journal","abstract":"Observations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895B2F" w:rsidDel="00947DE0">
          <w:fldChar w:fldCharType="separate"/>
        </w:r>
        <w:r w:rsidR="001646B8" w:rsidRPr="001646B8" w:rsidDel="00947DE0">
          <w:rPr>
            <w:kern w:val="0"/>
            <w:vertAlign w:val="superscript"/>
          </w:rPr>
          <w:t>23</w:t>
        </w:r>
        <w:r w:rsidRPr="00895B2F" w:rsidDel="00947DE0">
          <w:fldChar w:fldCharType="end"/>
        </w:r>
        <w:r w:rsidRPr="00895B2F" w:rsidDel="00947DE0">
          <w:t xml:space="preserve">. </w:t>
        </w:r>
      </w:moveFrom>
      <w:moveFromRangeEnd w:id="778"/>
      <w:del w:id="780" w:author="LAU, Cheuk Hay" w:date="2021-11-17T14:34:00Z">
        <w:r w:rsidR="00C4718F" w:rsidRPr="00895B2F" w:rsidDel="00804339">
          <w:delText>Finally</w:delText>
        </w:r>
        <w:r w:rsidRPr="00895B2F" w:rsidDel="00804339">
          <w:delText>, we excluded the</w:delText>
        </w:r>
      </w:del>
      <w:ins w:id="781" w:author="LAU, Cheuk Hay" w:date="2021-11-17T14:34:00Z">
        <w:r w:rsidR="00804339">
          <w:t>S</w:t>
        </w:r>
      </w:ins>
      <w:del w:id="782" w:author="LAU, Cheuk Hay" w:date="2021-11-17T14:34:00Z">
        <w:r w:rsidRPr="00895B2F" w:rsidDel="00804339">
          <w:delText xml:space="preserve"> s</w:delText>
        </w:r>
      </w:del>
      <w:r w:rsidRPr="00895B2F">
        <w:t>amples</w:t>
      </w:r>
      <w:r w:rsidR="00D1238A" w:rsidRPr="00895B2F">
        <w:t xml:space="preserve"> </w:t>
      </w:r>
      <w:r w:rsidR="000D0018" w:rsidRPr="00895B2F">
        <w:t xml:space="preserve">with </w:t>
      </w:r>
      <w:del w:id="783" w:author="LIN, Yufeng" w:date="2021-11-22T14:21:00Z">
        <w:r w:rsidR="000D0018" w:rsidRPr="00895B2F" w:rsidDel="00930F9A">
          <w:delText>low-alignment</w:delText>
        </w:r>
      </w:del>
      <w:ins w:id="784" w:author="LIN, Yufeng" w:date="2021-11-22T14:21:00Z">
        <w:r w:rsidR="00930F9A" w:rsidRPr="00895B2F">
          <w:t>low alignment</w:t>
        </w:r>
      </w:ins>
      <w:r w:rsidR="000D0018" w:rsidRPr="00895B2F">
        <w:t xml:space="preserve"> reads </w:t>
      </w:r>
      <w:r w:rsidR="00D1238A" w:rsidRPr="00895B2F">
        <w:t>(</w:t>
      </w:r>
      <w:ins w:id="785" w:author="LAU, Cheuk Hay" w:date="2021-11-17T14:35:00Z">
        <w:r w:rsidR="00804339">
          <w:t>≤</w:t>
        </w:r>
      </w:ins>
      <w:del w:id="786" w:author="LAU, Cheuk Hay" w:date="2021-11-17T14:35:00Z">
        <w:r w:rsidR="00D1238A" w:rsidRPr="00895B2F" w:rsidDel="00804339">
          <w:delText>less than</w:delText>
        </w:r>
      </w:del>
      <w:r w:rsidR="00D1238A" w:rsidRPr="00895B2F">
        <w:t xml:space="preserve"> 1,000,000)</w:t>
      </w:r>
      <w:del w:id="787" w:author="LAU, Cheuk Hay" w:date="2021-11-17T14:41:00Z">
        <w:r w:rsidRPr="00895B2F" w:rsidDel="00804339">
          <w:delText>,</w:delText>
        </w:r>
      </w:del>
      <w:r w:rsidRPr="00895B2F">
        <w:t xml:space="preserve"> which m</w:t>
      </w:r>
      <w:ins w:id="788" w:author="LAU, Cheuk Hay" w:date="2021-11-17T14:41:00Z">
        <w:r w:rsidR="00804339">
          <w:t>ay be att</w:t>
        </w:r>
      </w:ins>
      <w:ins w:id="789" w:author="LAU, Cheuk Hay" w:date="2021-11-17T14:42:00Z">
        <w:r w:rsidR="00804339">
          <w:t xml:space="preserve">ributed </w:t>
        </w:r>
      </w:ins>
      <w:del w:id="790" w:author="LAU, Cheuk Hay" w:date="2021-11-17T14:42:00Z">
        <w:r w:rsidRPr="00895B2F" w:rsidDel="00804339">
          <w:delText xml:space="preserve">ight </w:delText>
        </w:r>
        <w:r w:rsidR="000D0018" w:rsidRPr="00895B2F" w:rsidDel="00804339">
          <w:delText xml:space="preserve">be due </w:delText>
        </w:r>
      </w:del>
      <w:r w:rsidR="000D0018" w:rsidRPr="00895B2F">
        <w:t xml:space="preserve">to </w:t>
      </w:r>
      <w:r w:rsidRPr="00895B2F">
        <w:t>low sequencing depth</w:t>
      </w:r>
      <w:r w:rsidR="004204A4" w:rsidRPr="00895B2F">
        <w:t xml:space="preserve"> and</w:t>
      </w:r>
      <w:r w:rsidRPr="00895B2F">
        <w:t xml:space="preserve"> host reads contamination</w:t>
      </w:r>
      <w:ins w:id="791" w:author="LAU, Cheuk Hay" w:date="2021-11-17T14:42:00Z">
        <w:r w:rsidR="00804339">
          <w:t xml:space="preserve">, were </w:t>
        </w:r>
        <w:del w:id="792" w:author="LIN, Yufeng" w:date="2021-11-24T10:55:00Z">
          <w:r w:rsidR="00804339" w:rsidDel="00375188">
            <w:delText xml:space="preserve">first </w:delText>
          </w:r>
        </w:del>
        <w:r w:rsidR="00804339">
          <w:t>excluded</w:t>
        </w:r>
      </w:ins>
      <w:r w:rsidR="004204A4" w:rsidRPr="00895B2F">
        <w:t>.</w:t>
      </w:r>
      <w:r w:rsidRPr="00895B2F">
        <w:t xml:space="preserve"> </w:t>
      </w:r>
      <w:del w:id="793" w:author="LAU, Cheuk Hay" w:date="2021-11-17T14:42:00Z">
        <w:r w:rsidRPr="00895B2F" w:rsidDel="00804339">
          <w:delText>In the second part, we remove</w:delText>
        </w:r>
        <w:r w:rsidR="000D0018" w:rsidRPr="00895B2F" w:rsidDel="00804339">
          <w:delText>d</w:delText>
        </w:r>
        <w:r w:rsidRPr="00895B2F" w:rsidDel="00804339">
          <w:delText xml:space="preserve"> the o</w:delText>
        </w:r>
      </w:del>
      <w:ins w:id="794" w:author="LAU, Cheuk Hay" w:date="2021-11-17T14:42:00Z">
        <w:r w:rsidR="00804339">
          <w:t>O</w:t>
        </w:r>
      </w:ins>
      <w:r w:rsidRPr="00895B2F">
        <w:t>utlier</w:t>
      </w:r>
      <w:r w:rsidR="000D0018" w:rsidRPr="00895B2F">
        <w:t>s</w:t>
      </w:r>
      <w:r w:rsidRPr="00895B2F">
        <w:t xml:space="preserve"> </w:t>
      </w:r>
      <w:ins w:id="795" w:author="LAU, Cheuk Hay" w:date="2021-11-17T14:42:00Z">
        <w:r w:rsidR="00804339">
          <w:t>and</w:t>
        </w:r>
      </w:ins>
      <w:del w:id="796" w:author="LAU, Cheuk Hay" w:date="2021-11-17T14:42:00Z">
        <w:r w:rsidRPr="00895B2F" w:rsidDel="00804339">
          <w:delText>or</w:delText>
        </w:r>
      </w:del>
      <w:r w:rsidRPr="00895B2F">
        <w:t xml:space="preserve"> suspected contaminated cases</w:t>
      </w:r>
      <w:ins w:id="797" w:author="LAU, Cheuk Hay" w:date="2021-11-17T14:42:00Z">
        <w:r w:rsidR="00804339">
          <w:t xml:space="preserve"> were also removed</w:t>
        </w:r>
      </w:ins>
      <w:ins w:id="798" w:author="LAU, Cheuk Hay" w:date="2021-11-17T14:43:00Z">
        <w:r w:rsidR="00AE2A08">
          <w:t xml:space="preserve">, including </w:t>
        </w:r>
      </w:ins>
      <w:del w:id="799" w:author="LAU, Cheuk Hay" w:date="2021-11-17T14:43:00Z">
        <w:r w:rsidR="004204A4" w:rsidRPr="00895B2F" w:rsidDel="00AE2A08">
          <w:delText xml:space="preserve">. These include </w:delText>
        </w:r>
      </w:del>
      <w:r w:rsidR="004D3184" w:rsidRPr="00895B2F">
        <w:t xml:space="preserve">samples with </w:t>
      </w:r>
      <w:r w:rsidRPr="00895B2F">
        <w:t>high-</w:t>
      </w:r>
      <w:r w:rsidR="00DB66B4" w:rsidRPr="00895B2F">
        <w:t>fungi</w:t>
      </w:r>
      <w:r w:rsidR="00180895" w:rsidRPr="00895B2F">
        <w:t xml:space="preserve"> co</w:t>
      </w:r>
      <w:ins w:id="800" w:author="LAU, Cheuk Hay" w:date="2021-11-17T14:45:00Z">
        <w:r w:rsidR="00AE2A08">
          <w:t>ntent</w:t>
        </w:r>
      </w:ins>
      <w:del w:id="801" w:author="LAU, Cheuk Hay" w:date="2021-11-17T14:45:00Z">
        <w:r w:rsidR="00180895" w:rsidRPr="00895B2F" w:rsidDel="00AE2A08">
          <w:delText>mposition</w:delText>
        </w:r>
      </w:del>
      <w:r w:rsidRPr="00895B2F">
        <w:t xml:space="preserve"> (</w:t>
      </w:r>
      <w:ins w:id="802" w:author="LAU, Cheuk Hay" w:date="2021-11-17T14:44:00Z">
        <w:r w:rsidR="00AE2A08">
          <w:t xml:space="preserve">fungal reads were </w:t>
        </w:r>
      </w:ins>
      <w:del w:id="803" w:author="LAU, Cheuk Hay" w:date="2021-11-17T14:44:00Z">
        <w:r w:rsidR="009B5131" w:rsidRPr="00895B2F" w:rsidDel="00AE2A08">
          <w:delText xml:space="preserve">the </w:delText>
        </w:r>
        <w:r w:rsidR="004314C2" w:rsidRPr="00895B2F" w:rsidDel="00AE2A08">
          <w:delText>fungi</w:delText>
        </w:r>
        <w:r w:rsidR="009B5131" w:rsidRPr="00895B2F" w:rsidDel="00AE2A08">
          <w:delText xml:space="preserve"> </w:delText>
        </w:r>
        <w:r w:rsidR="00D04D62" w:rsidRPr="00895B2F" w:rsidDel="00AE2A08">
          <w:delText xml:space="preserve">composition </w:delText>
        </w:r>
      </w:del>
      <w:del w:id="804" w:author="LAU, Cheuk Hay" w:date="2021-11-17T14:43:00Z">
        <w:r w:rsidR="00D04D62" w:rsidRPr="00895B2F" w:rsidDel="00AE2A08">
          <w:delText>i</w:delText>
        </w:r>
      </w:del>
      <w:del w:id="805" w:author="LAU, Cheuk Hay" w:date="2021-11-17T14:44:00Z">
        <w:r w:rsidR="00D04D62" w:rsidRPr="00895B2F" w:rsidDel="00AE2A08">
          <w:delText>s</w:delText>
        </w:r>
        <w:r w:rsidR="009B5131" w:rsidRPr="00895B2F" w:rsidDel="00AE2A08">
          <w:delText xml:space="preserve"> </w:delText>
        </w:r>
      </w:del>
      <w:ins w:id="806" w:author="LAU, Cheuk Hay" w:date="2021-11-17T14:44:00Z">
        <w:r w:rsidR="00AE2A08">
          <w:t>≥</w:t>
        </w:r>
      </w:ins>
      <w:del w:id="807" w:author="LAU, Cheuk Hay" w:date="2021-11-17T14:44:00Z">
        <w:r w:rsidR="009B5131" w:rsidRPr="00895B2F" w:rsidDel="00AE2A08">
          <w:delText>more than</w:delText>
        </w:r>
      </w:del>
      <w:r w:rsidR="009B5131" w:rsidRPr="00895B2F">
        <w:t xml:space="preserve"> </w:t>
      </w:r>
      <w:r w:rsidRPr="00895B2F">
        <w:t>1%</w:t>
      </w:r>
      <w:r w:rsidR="009B5131" w:rsidRPr="00895B2F">
        <w:t xml:space="preserve"> </w:t>
      </w:r>
      <w:r w:rsidR="004204A4" w:rsidRPr="00895B2F">
        <w:t>of</w:t>
      </w:r>
      <w:r w:rsidR="009B5131" w:rsidRPr="00895B2F">
        <w:t xml:space="preserve"> </w:t>
      </w:r>
      <w:r w:rsidR="005D2947" w:rsidRPr="00895B2F">
        <w:t>total</w:t>
      </w:r>
      <w:r w:rsidR="009B5131" w:rsidRPr="00895B2F">
        <w:t xml:space="preserve"> </w:t>
      </w:r>
      <w:ins w:id="808" w:author="LAU, Cheuk Hay" w:date="2021-11-17T14:44:00Z">
        <w:r w:rsidR="00AE2A08">
          <w:t>m</w:t>
        </w:r>
      </w:ins>
      <w:ins w:id="809" w:author="LAU, Cheuk Hay" w:date="2021-11-17T14:45:00Z">
        <w:r w:rsidR="00AE2A08">
          <w:t>etagenomic</w:t>
        </w:r>
      </w:ins>
      <w:ins w:id="810" w:author="LAU, Cheuk Hay" w:date="2021-11-17T14:44:00Z">
        <w:r w:rsidR="00AE2A08">
          <w:t xml:space="preserve"> reads</w:t>
        </w:r>
      </w:ins>
      <w:del w:id="811" w:author="LAU, Cheuk Hay" w:date="2021-11-17T14:44:00Z">
        <w:r w:rsidR="00D04D62" w:rsidRPr="00895B2F" w:rsidDel="00AE2A08">
          <w:delText>gut</w:delText>
        </w:r>
        <w:r w:rsidR="009B5131" w:rsidRPr="00895B2F" w:rsidDel="00AE2A08">
          <w:delText xml:space="preserve"> </w:delText>
        </w:r>
        <w:r w:rsidR="00D04D62" w:rsidRPr="00895B2F" w:rsidDel="00AE2A08">
          <w:delText>microbiota</w:delText>
        </w:r>
      </w:del>
      <w:r w:rsidRPr="00895B2F">
        <w:t>), low-</w:t>
      </w:r>
      <w:del w:id="812" w:author="LAU, Cheuk Hay" w:date="2021-11-17T14:44:00Z">
        <w:r w:rsidR="00DB66B4" w:rsidRPr="00895B2F" w:rsidDel="00AE2A08">
          <w:delText>Fungi</w:delText>
        </w:r>
        <w:r w:rsidR="00D04D62" w:rsidRPr="00895B2F" w:rsidDel="00AE2A08">
          <w:delText xml:space="preserve"> </w:delText>
        </w:r>
      </w:del>
      <w:ins w:id="813" w:author="LAU, Cheuk Hay" w:date="2021-11-17T14:44:00Z">
        <w:r w:rsidR="00AE2A08">
          <w:t>f</w:t>
        </w:r>
        <w:r w:rsidR="00AE2A08" w:rsidRPr="00895B2F">
          <w:t xml:space="preserve">ungi </w:t>
        </w:r>
      </w:ins>
      <w:ins w:id="814" w:author="LAU, Cheuk Hay" w:date="2021-11-17T14:45:00Z">
        <w:r w:rsidR="00AE2A08">
          <w:t>content</w:t>
        </w:r>
      </w:ins>
      <w:del w:id="815" w:author="LAU, Cheuk Hay" w:date="2021-11-17T14:45:00Z">
        <w:r w:rsidR="00D04D62" w:rsidRPr="00895B2F" w:rsidDel="00AE2A08">
          <w:delText>composition</w:delText>
        </w:r>
      </w:del>
      <w:r w:rsidR="008F1723" w:rsidRPr="00895B2F">
        <w:t xml:space="preserve"> </w:t>
      </w:r>
      <w:r w:rsidRPr="00895B2F">
        <w:t>(</w:t>
      </w:r>
      <w:ins w:id="816" w:author="LAU, Cheuk Hay" w:date="2021-11-17T14:44:00Z">
        <w:r w:rsidR="00AE2A08">
          <w:t>fungal reads</w:t>
        </w:r>
      </w:ins>
      <w:del w:id="817" w:author="LAU, Cheuk Hay" w:date="2021-11-17T14:44:00Z">
        <w:r w:rsidR="009B5131" w:rsidRPr="00895B2F" w:rsidDel="00AE2A08">
          <w:delText xml:space="preserve">the </w:delText>
        </w:r>
        <w:r w:rsidR="004314C2" w:rsidRPr="00895B2F" w:rsidDel="00AE2A08">
          <w:delText>fungi</w:delText>
        </w:r>
        <w:r w:rsidR="009B5131" w:rsidRPr="00895B2F" w:rsidDel="00AE2A08">
          <w:delText xml:space="preserve"> </w:delText>
        </w:r>
        <w:r w:rsidR="00D04D62" w:rsidRPr="00895B2F" w:rsidDel="00AE2A08">
          <w:delText>composition is</w:delText>
        </w:r>
      </w:del>
      <w:ins w:id="818" w:author="LAU, Cheuk Hay" w:date="2021-11-17T14:44:00Z">
        <w:r w:rsidR="00AE2A08">
          <w:t xml:space="preserve"> were</w:t>
        </w:r>
      </w:ins>
      <w:r w:rsidR="00D04D62" w:rsidRPr="00895B2F">
        <w:t xml:space="preserve"> </w:t>
      </w:r>
      <w:ins w:id="819" w:author="LAU, Cheuk Hay" w:date="2021-11-17T14:45:00Z">
        <w:r w:rsidR="00AE2A08">
          <w:t>≤</w:t>
        </w:r>
      </w:ins>
      <w:del w:id="820" w:author="LAU, Cheuk Hay" w:date="2021-11-17T14:45:00Z">
        <w:r w:rsidR="009B5131" w:rsidRPr="00895B2F" w:rsidDel="00AE2A08">
          <w:delText>less than</w:delText>
        </w:r>
      </w:del>
      <w:r w:rsidR="009B5131" w:rsidRPr="00895B2F">
        <w:t xml:space="preserve"> </w:t>
      </w:r>
      <w:r w:rsidRPr="00895B2F">
        <w:t>0.01%</w:t>
      </w:r>
      <w:r w:rsidR="009B5131" w:rsidRPr="00895B2F">
        <w:t xml:space="preserve"> </w:t>
      </w:r>
      <w:r w:rsidR="004204A4" w:rsidRPr="00895B2F">
        <w:t>of</w:t>
      </w:r>
      <w:r w:rsidR="009B5131" w:rsidRPr="00895B2F">
        <w:t xml:space="preserve"> </w:t>
      </w:r>
      <w:ins w:id="821" w:author="LAU, Cheuk Hay" w:date="2021-11-17T14:45:00Z">
        <w:r w:rsidR="00AE2A08">
          <w:t>total metagenomic reads</w:t>
        </w:r>
      </w:ins>
      <w:del w:id="822" w:author="LAU, Cheuk Hay" w:date="2021-11-17T14:45:00Z">
        <w:r w:rsidR="009B5131" w:rsidRPr="00895B2F" w:rsidDel="00AE2A08">
          <w:delText>the gut microbiota</w:delText>
        </w:r>
      </w:del>
      <w:r w:rsidRPr="00895B2F">
        <w:t xml:space="preserve">), and </w:t>
      </w:r>
      <w:ins w:id="823" w:author="LAU, Cheuk Hay" w:date="2021-11-17T14:45:00Z">
        <w:r w:rsidR="00AE2A08">
          <w:t>high-</w:t>
        </w:r>
      </w:ins>
      <w:r w:rsidRPr="00895B2F">
        <w:t>bacteria</w:t>
      </w:r>
      <w:ins w:id="824" w:author="LAU, Cheuk Hay" w:date="2021-11-17T14:45:00Z">
        <w:r w:rsidR="00AE2A08">
          <w:t xml:space="preserve"> content</w:t>
        </w:r>
      </w:ins>
      <w:del w:id="825" w:author="LAU, Cheuk Hay" w:date="2021-11-17T14:45:00Z">
        <w:r w:rsidR="00E81CE7" w:rsidRPr="00895B2F" w:rsidDel="00AE2A08">
          <w:delText>l</w:delText>
        </w:r>
        <w:r w:rsidRPr="00895B2F" w:rsidDel="00AE2A08">
          <w:delText xml:space="preserve"> or </w:delText>
        </w:r>
        <w:r w:rsidR="00DB66B4" w:rsidRPr="00895B2F" w:rsidDel="00AE2A08">
          <w:delText>fung</w:delText>
        </w:r>
        <w:r w:rsidR="00E81CE7" w:rsidRPr="00895B2F" w:rsidDel="00AE2A08">
          <w:delText>al</w:delText>
        </w:r>
        <w:r w:rsidR="008F1723" w:rsidRPr="00895B2F" w:rsidDel="00AE2A08">
          <w:delText xml:space="preserve"> </w:delText>
        </w:r>
        <w:r w:rsidR="004204A4" w:rsidRPr="00895B2F" w:rsidDel="00AE2A08">
          <w:delText>contaminated samples</w:delText>
        </w:r>
      </w:del>
      <w:r w:rsidRPr="00895B2F">
        <w:t xml:space="preserve"> (</w:t>
      </w:r>
      <w:ins w:id="826" w:author="LAU, Cheuk Hay" w:date="2021-11-17T14:45:00Z">
        <w:r w:rsidR="00AE2A08">
          <w:t>bac</w:t>
        </w:r>
      </w:ins>
      <w:ins w:id="827" w:author="LAU, Cheuk Hay" w:date="2021-11-17T14:46:00Z">
        <w:r w:rsidR="00AE2A08">
          <w:t>terial reads were ≥</w:t>
        </w:r>
      </w:ins>
      <w:del w:id="828" w:author="LAU, Cheuk Hay" w:date="2021-11-17T14:46:00Z">
        <w:r w:rsidR="002A0BA2" w:rsidRPr="00895B2F" w:rsidDel="00AE2A08">
          <w:delText>a particular</w:delText>
        </w:r>
        <w:r w:rsidRPr="00895B2F" w:rsidDel="00AE2A08">
          <w:delText xml:space="preserve"> species </w:delText>
        </w:r>
        <w:r w:rsidR="004204A4" w:rsidRPr="00895B2F" w:rsidDel="00AE2A08">
          <w:delText xml:space="preserve">constitutes </w:delText>
        </w:r>
        <w:r w:rsidR="009B5131" w:rsidRPr="00895B2F" w:rsidDel="00AE2A08">
          <w:delText>more than</w:delText>
        </w:r>
      </w:del>
      <w:r w:rsidR="008F1723" w:rsidRPr="00895B2F">
        <w:t xml:space="preserve"> </w:t>
      </w:r>
      <w:r w:rsidRPr="00895B2F">
        <w:t>50%</w:t>
      </w:r>
      <w:r w:rsidR="009B5131" w:rsidRPr="00895B2F">
        <w:t xml:space="preserve"> of </w:t>
      </w:r>
      <w:ins w:id="829" w:author="LAU, Cheuk Hay" w:date="2021-11-17T14:46:00Z">
        <w:r w:rsidR="00AE2A08">
          <w:t>total metagenomic reads</w:t>
        </w:r>
      </w:ins>
      <w:del w:id="830" w:author="LAU, Cheuk Hay" w:date="2021-11-17T14:46:00Z">
        <w:r w:rsidR="00E81CE7" w:rsidRPr="00895B2F" w:rsidDel="00AE2A08">
          <w:delText xml:space="preserve">the </w:delText>
        </w:r>
        <w:r w:rsidR="004204A4" w:rsidRPr="00895B2F" w:rsidDel="00AE2A08">
          <w:delText>gut microbiota</w:delText>
        </w:r>
      </w:del>
      <w:r w:rsidRPr="00895B2F">
        <w:t xml:space="preserve">). </w:t>
      </w:r>
      <w:ins w:id="831" w:author="LAU, Cheuk Hay" w:date="2021-11-17T14:47:00Z">
        <w:r w:rsidR="00AE2A08">
          <w:t>Moreover</w:t>
        </w:r>
      </w:ins>
      <w:del w:id="832" w:author="LAU, Cheuk Hay" w:date="2021-11-17T14:47:00Z">
        <w:r w:rsidRPr="00895B2F" w:rsidDel="00AE2A08">
          <w:delText>F</w:delText>
        </w:r>
        <w:r w:rsidR="00DD4452" w:rsidRPr="00895B2F" w:rsidDel="00AE2A08">
          <w:delText>inally</w:delText>
        </w:r>
      </w:del>
      <w:r w:rsidRPr="00895B2F">
        <w:t xml:space="preserve">, </w:t>
      </w:r>
      <w:del w:id="833" w:author="LAU, Cheuk Hay" w:date="2021-11-17T14:47:00Z">
        <w:r w:rsidR="003557D0" w:rsidRPr="00895B2F" w:rsidDel="00AE2A08">
          <w:delText xml:space="preserve">the </w:delText>
        </w:r>
      </w:del>
      <w:r w:rsidRPr="00895B2F">
        <w:t>sample</w:t>
      </w:r>
      <w:r w:rsidR="00DD4452" w:rsidRPr="00895B2F">
        <w:t>s with low-fung</w:t>
      </w:r>
      <w:ins w:id="834" w:author="LAU, Cheuk Hay" w:date="2021-11-17T14:48:00Z">
        <w:r w:rsidR="00AE2A08">
          <w:t>i</w:t>
        </w:r>
      </w:ins>
      <w:del w:id="835" w:author="LAU, Cheuk Hay" w:date="2021-11-17T14:48:00Z">
        <w:r w:rsidR="00DD4452" w:rsidRPr="00895B2F" w:rsidDel="00AE2A08">
          <w:delText>al</w:delText>
        </w:r>
      </w:del>
      <w:r w:rsidR="00DD4452" w:rsidRPr="00895B2F">
        <w:t xml:space="preserve"> sequen</w:t>
      </w:r>
      <w:ins w:id="836" w:author="LAU, Cheuk Hay" w:date="2021-11-17T14:48:00Z">
        <w:r w:rsidR="00AE2A08">
          <w:t>cing</w:t>
        </w:r>
      </w:ins>
      <w:del w:id="837" w:author="LAU, Cheuk Hay" w:date="2021-11-17T14:48:00Z">
        <w:r w:rsidR="00DD4452" w:rsidRPr="00895B2F" w:rsidDel="00AE2A08">
          <w:delText>ce</w:delText>
        </w:r>
      </w:del>
      <w:r w:rsidR="00DD4452" w:rsidRPr="00895B2F">
        <w:t xml:space="preserve"> depth</w:t>
      </w:r>
      <w:r w:rsidRPr="00895B2F">
        <w:t xml:space="preserve"> </w:t>
      </w:r>
      <w:r w:rsidR="009B5131" w:rsidRPr="00895B2F">
        <w:t>(</w:t>
      </w:r>
      <w:del w:id="838" w:author="LAU, Cheuk Hay" w:date="2021-11-17T14:50:00Z">
        <w:r w:rsidR="004314C2" w:rsidRPr="00895B2F" w:rsidDel="00AE2A08">
          <w:delText>fungi</w:delText>
        </w:r>
        <w:r w:rsidR="009B5131" w:rsidRPr="00895B2F" w:rsidDel="00AE2A08">
          <w:delText xml:space="preserve"> </w:delText>
        </w:r>
      </w:del>
      <w:ins w:id="839" w:author="LAU, Cheuk Hay" w:date="2021-11-17T14:50:00Z">
        <w:r w:rsidR="00AE2A08" w:rsidRPr="00895B2F">
          <w:t>fungi</w:t>
        </w:r>
        <w:r w:rsidR="00AE2A08">
          <w:t>-</w:t>
        </w:r>
      </w:ins>
      <w:r w:rsidR="003557D0" w:rsidRPr="00895B2F">
        <w:t xml:space="preserve">aligned </w:t>
      </w:r>
      <w:r w:rsidR="009B5131" w:rsidRPr="00895B2F">
        <w:t xml:space="preserve">read counts </w:t>
      </w:r>
      <w:ins w:id="840" w:author="LAU, Cheuk Hay" w:date="2021-11-17T14:50:00Z">
        <w:r w:rsidR="00AE2A08">
          <w:t xml:space="preserve">≤ </w:t>
        </w:r>
      </w:ins>
      <w:del w:id="841" w:author="LAU, Cheuk Hay" w:date="2021-11-17T14:50:00Z">
        <w:r w:rsidR="009B5131" w:rsidRPr="00895B2F" w:rsidDel="00AE2A08">
          <w:delText xml:space="preserve">less than </w:delText>
        </w:r>
      </w:del>
      <w:r w:rsidR="009B5131" w:rsidRPr="00895B2F">
        <w:t>10,000</w:t>
      </w:r>
      <w:del w:id="842" w:author="LAU, Cheuk Hay" w:date="2021-11-17T14:50:00Z">
        <w:r w:rsidR="00DD4452" w:rsidRPr="00895B2F" w:rsidDel="00AE2A08">
          <w:delText xml:space="preserve"> reads</w:delText>
        </w:r>
      </w:del>
      <w:r w:rsidR="009B5131" w:rsidRPr="00895B2F">
        <w:t xml:space="preserve">) </w:t>
      </w:r>
      <w:r w:rsidRPr="00895B2F">
        <w:t>w</w:t>
      </w:r>
      <w:ins w:id="843" w:author="LAU, Cheuk Hay" w:date="2021-11-17T14:48:00Z">
        <w:r w:rsidR="00AE2A08">
          <w:t>ere</w:t>
        </w:r>
      </w:ins>
      <w:del w:id="844" w:author="LAU, Cheuk Hay" w:date="2021-11-17T14:48:00Z">
        <w:r w:rsidRPr="00895B2F" w:rsidDel="00AE2A08">
          <w:delText>ould be</w:delText>
        </w:r>
      </w:del>
      <w:r w:rsidRPr="00895B2F">
        <w:t xml:space="preserve"> </w:t>
      </w:r>
      <w:r w:rsidR="00DD4452" w:rsidRPr="00895B2F">
        <w:t>discarded</w:t>
      </w:r>
      <w:r w:rsidRPr="00895B2F">
        <w:t>,</w:t>
      </w:r>
      <w:r w:rsidR="003557D0" w:rsidRPr="00895B2F">
        <w:t xml:space="preserve"> </w:t>
      </w:r>
      <w:commentRangeStart w:id="845"/>
      <w:commentRangeStart w:id="846"/>
      <w:r w:rsidR="003557D0" w:rsidRPr="00895B2F">
        <w:t xml:space="preserve">which was consistent with </w:t>
      </w:r>
      <w:r w:rsidR="00E81CE7" w:rsidRPr="00895B2F">
        <w:t xml:space="preserve">a </w:t>
      </w:r>
      <w:r w:rsidR="003557D0" w:rsidRPr="00895B2F">
        <w:t xml:space="preserve">previous study </w:t>
      </w:r>
      <w:r w:rsidR="00BC5917" w:rsidRPr="00895B2F">
        <w:t>revealing</w:t>
      </w:r>
      <w:r w:rsidR="003557D0" w:rsidRPr="00895B2F">
        <w:t xml:space="preserve"> that </w:t>
      </w:r>
      <w:r w:rsidR="00BC5917" w:rsidRPr="00895B2F">
        <w:t xml:space="preserve">fungi could not be detected in </w:t>
      </w:r>
      <w:r w:rsidRPr="00895B2F">
        <w:t xml:space="preserve">at least 30% </w:t>
      </w:r>
      <w:r w:rsidR="003557D0" w:rsidRPr="00895B2F">
        <w:t xml:space="preserve">of </w:t>
      </w:r>
      <w:r w:rsidRPr="00895B2F">
        <w:t>individual</w:t>
      </w:r>
      <w:r w:rsidR="003557D0" w:rsidRPr="00895B2F">
        <w:t>s</w:t>
      </w:r>
      <w:r w:rsidRPr="00895B2F">
        <w:fldChar w:fldCharType="begin"/>
      </w:r>
      <w:r w:rsidR="00497871">
        <w:instrText xml:space="preserve"> ADDIN ZOTERO_ITEM CSL_CITATION {"citationID":"3BLbmNJv","properties":{"formattedCitation":"\\super 20\\nosupersub{}","plainCitation":"20","noteIndex":0},"citationItems":[{"id":524,"uris":["http://zotero.org/users/7908919/items/HF6WMD26"],"uri":["http://zotero.org/users/7908919/items/HF6WMD26"],"itemData":{"id":524,"type":"article-journal","abstract":"Background\nControversy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895B2F">
        <w:fldChar w:fldCharType="separate"/>
      </w:r>
      <w:r w:rsidR="00497871" w:rsidRPr="00497871">
        <w:rPr>
          <w:kern w:val="0"/>
          <w:vertAlign w:val="superscript"/>
        </w:rPr>
        <w:t>20</w:t>
      </w:r>
      <w:r w:rsidRPr="00895B2F">
        <w:fldChar w:fldCharType="end"/>
      </w:r>
      <w:commentRangeEnd w:id="845"/>
      <w:r w:rsidR="00AE2A08">
        <w:rPr>
          <w:rStyle w:val="a7"/>
        </w:rPr>
        <w:commentReference w:id="845"/>
      </w:r>
      <w:commentRangeEnd w:id="846"/>
      <w:r w:rsidR="007201D3">
        <w:rPr>
          <w:rStyle w:val="a7"/>
        </w:rPr>
        <w:commentReference w:id="846"/>
      </w:r>
      <w:r w:rsidRPr="00895B2F">
        <w:t>.</w:t>
      </w:r>
    </w:p>
    <w:p w14:paraId="675EE6DA" w14:textId="77777777" w:rsidR="00766643" w:rsidRPr="00895B2F" w:rsidRDefault="00766643" w:rsidP="00766643">
      <w:pPr>
        <w:spacing w:before="0" w:after="0"/>
      </w:pPr>
    </w:p>
    <w:p w14:paraId="40DF941F" w14:textId="383B4D67" w:rsidR="00531B71" w:rsidRPr="00895B2F" w:rsidRDefault="00531B71" w:rsidP="00C42771">
      <w:pPr>
        <w:pStyle w:val="title20825"/>
      </w:pPr>
      <w:r w:rsidRPr="00895B2F">
        <w:t>Sequenc</w:t>
      </w:r>
      <w:r w:rsidR="004735AC" w:rsidRPr="00895B2F">
        <w:t xml:space="preserve">e </w:t>
      </w:r>
      <w:r w:rsidRPr="00895B2F">
        <w:t>pre-processing</w:t>
      </w:r>
      <w:r w:rsidR="004735AC" w:rsidRPr="00895B2F">
        <w:t xml:space="preserve"> and</w:t>
      </w:r>
      <w:r w:rsidRPr="00895B2F">
        <w:t xml:space="preserve"> taxonomic profiling</w:t>
      </w:r>
    </w:p>
    <w:p w14:paraId="5C424FC3" w14:textId="6C222CCF" w:rsidR="00531B71" w:rsidRPr="00895B2F" w:rsidRDefault="00531B71" w:rsidP="00BA0A8A">
      <w:pPr>
        <w:spacing w:before="0" w:after="0"/>
      </w:pPr>
      <w:del w:id="847" w:author="LAU, Cheuk Hay" w:date="2021-11-17T14:51:00Z">
        <w:r w:rsidRPr="00895B2F" w:rsidDel="00AE2A08">
          <w:delText>We applied t</w:delText>
        </w:r>
      </w:del>
      <w:ins w:id="848" w:author="LAU, Cheuk Hay" w:date="2021-11-17T14:51:00Z">
        <w:r w:rsidR="00AE2A08">
          <w:t>T</w:t>
        </w:r>
      </w:ins>
      <w:r w:rsidRPr="00895B2F">
        <w:t xml:space="preserve">he KneadData default parameters </w:t>
      </w:r>
      <w:ins w:id="849" w:author="LAU, Cheuk Hay" w:date="2021-11-17T14:51:00Z">
        <w:r w:rsidR="00AE2A08">
          <w:t xml:space="preserve">were applied </w:t>
        </w:r>
      </w:ins>
      <w:r w:rsidR="0005610C" w:rsidRPr="00895B2F">
        <w:t xml:space="preserve">for </w:t>
      </w:r>
      <w:del w:id="850" w:author="LAU, Cheuk Hay" w:date="2021-11-17T14:51:00Z">
        <w:r w:rsidR="0005610C" w:rsidRPr="00895B2F" w:rsidDel="00AE2A08">
          <w:delText>the</w:delText>
        </w:r>
        <w:r w:rsidRPr="00895B2F" w:rsidDel="00AE2A08">
          <w:delText xml:space="preserve"> </w:delText>
        </w:r>
      </w:del>
      <w:r w:rsidRPr="00895B2F">
        <w:t xml:space="preserve">quality control </w:t>
      </w:r>
      <w:r w:rsidR="0005610C" w:rsidRPr="00895B2F">
        <w:t xml:space="preserve">of </w:t>
      </w:r>
      <w:r w:rsidRPr="00895B2F">
        <w:t xml:space="preserve">all </w:t>
      </w:r>
      <w:del w:id="851" w:author="LAU, Cheuk Hay" w:date="2021-11-17T14:51:00Z">
        <w:r w:rsidRPr="00895B2F" w:rsidDel="00AE2A08">
          <w:delText xml:space="preserve">the </w:delText>
        </w:r>
      </w:del>
      <w:r w:rsidRPr="00895B2F">
        <w:t xml:space="preserve">metagenomic </w:t>
      </w:r>
      <w:r w:rsidR="0005610C" w:rsidRPr="00895B2F">
        <w:t>sequencing data</w:t>
      </w:r>
      <w:ins w:id="852" w:author="LAU, Cheuk Hay" w:date="2021-11-17T14:51:00Z">
        <w:r w:rsidR="00AE2A08">
          <w:t xml:space="preserve"> which could </w:t>
        </w:r>
      </w:ins>
      <w:del w:id="853" w:author="LAU, Cheuk Hay" w:date="2021-11-17T14:51:00Z">
        <w:r w:rsidR="009D6830" w:rsidRPr="00895B2F" w:rsidDel="00AE2A08">
          <w:delText xml:space="preserve">. This </w:delText>
        </w:r>
      </w:del>
      <w:r w:rsidR="00197567" w:rsidRPr="00895B2F">
        <w:t>separate</w:t>
      </w:r>
      <w:del w:id="854" w:author="LAU, Cheuk Hay" w:date="2021-11-17T14:51:00Z">
        <w:r w:rsidR="00197567" w:rsidRPr="00895B2F" w:rsidDel="00AE2A08">
          <w:delText>d</w:delText>
        </w:r>
      </w:del>
      <w:r w:rsidRPr="00895B2F">
        <w:t xml:space="preserve"> </w:t>
      </w:r>
      <w:r w:rsidR="003F1744" w:rsidRPr="00895B2F">
        <w:t>microbial</w:t>
      </w:r>
      <w:r w:rsidRPr="00895B2F">
        <w:t xml:space="preserve"> reads from </w:t>
      </w:r>
      <w:del w:id="855" w:author="LAU, Cheuk Hay" w:date="2021-11-17T14:51:00Z">
        <w:r w:rsidR="004F7AC7" w:rsidRPr="00895B2F" w:rsidDel="00AE2A08">
          <w:delText xml:space="preserve">the </w:delText>
        </w:r>
      </w:del>
      <w:r w:rsidRPr="00895B2F">
        <w:t>contamina</w:t>
      </w:r>
      <w:r w:rsidR="004F7AC7" w:rsidRPr="00895B2F">
        <w:t>ted</w:t>
      </w:r>
      <w:r w:rsidRPr="00895B2F">
        <w:t xml:space="preserve"> reads</w:t>
      </w:r>
      <w:r w:rsidR="00430E11" w:rsidRPr="00895B2F">
        <w:t xml:space="preserve"> from t</w:t>
      </w:r>
      <w:r w:rsidRPr="00895B2F">
        <w:t>he host or other user-defined sources</w:t>
      </w:r>
      <w:r w:rsidR="00430E11" w:rsidRPr="00895B2F">
        <w:t xml:space="preserve"> </w:t>
      </w:r>
      <w:del w:id="856" w:author="LAU, Cheuk Hay" w:date="2021-11-17T14:52:00Z">
        <w:r w:rsidR="00430E11" w:rsidRPr="00895B2F" w:rsidDel="00AE2A08">
          <w:delText xml:space="preserve">using </w:delText>
        </w:r>
      </w:del>
      <w:ins w:id="857" w:author="LAU, Cheuk Hay" w:date="2021-11-17T14:52:00Z">
        <w:r w:rsidR="00AE2A08">
          <w:t>of</w:t>
        </w:r>
      </w:ins>
      <w:del w:id="858" w:author="LAU, Cheuk Hay" w:date="2021-11-17T14:52:00Z">
        <w:r w:rsidR="00430E11" w:rsidRPr="00895B2F" w:rsidDel="00AE2A08">
          <w:delText>principled</w:delText>
        </w:r>
      </w:del>
      <w:r w:rsidR="00430E11" w:rsidRPr="00895B2F">
        <w:t xml:space="preserve"> </w:t>
      </w:r>
      <w:r w:rsidR="00430E11" w:rsidRPr="00AE2A08">
        <w:rPr>
          <w:i/>
          <w:iCs/>
          <w:rPrChange w:id="859" w:author="LAU, Cheuk Hay" w:date="2021-11-17T14:52:00Z">
            <w:rPr/>
          </w:rPrChange>
        </w:rPr>
        <w:t>in silico</w:t>
      </w:r>
      <w:r w:rsidR="00430E11" w:rsidRPr="00895B2F">
        <w:t xml:space="preserve"> methods</w:t>
      </w:r>
      <w:r w:rsidRPr="00895B2F">
        <w:t xml:space="preserve">. </w:t>
      </w:r>
      <w:del w:id="860" w:author="LAU, Cheuk Hay" w:date="2021-11-17T14:52:00Z">
        <w:r w:rsidR="00754A5F" w:rsidRPr="00895B2F" w:rsidDel="00AE2A08">
          <w:delText>Next,</w:delText>
        </w:r>
        <w:r w:rsidRPr="00895B2F" w:rsidDel="00AE2A08">
          <w:delText xml:space="preserve"> t</w:delText>
        </w:r>
      </w:del>
      <w:ins w:id="861" w:author="LAU, Cheuk Hay" w:date="2021-11-17T14:52:00Z">
        <w:r w:rsidR="00AE2A08">
          <w:t>T</w:t>
        </w:r>
      </w:ins>
      <w:r w:rsidRPr="00895B2F">
        <w:t xml:space="preserve">axonomic profiles were </w:t>
      </w:r>
      <w:ins w:id="862" w:author="LAU, Cheuk Hay" w:date="2021-11-17T14:52:00Z">
        <w:r w:rsidR="00AE2A08">
          <w:t>then</w:t>
        </w:r>
      </w:ins>
      <w:ins w:id="863" w:author="LAU, Cheuk Hay" w:date="2021-11-17T14:53:00Z">
        <w:r w:rsidR="00AE2A08">
          <w:t xml:space="preserve"> </w:t>
        </w:r>
      </w:ins>
      <w:r w:rsidRPr="00895B2F">
        <w:t xml:space="preserve">generated </w:t>
      </w:r>
      <w:ins w:id="864" w:author="LAU, Cheuk Hay" w:date="2021-11-17T14:53:00Z">
        <w:r w:rsidR="001E207E">
          <w:t>by</w:t>
        </w:r>
      </w:ins>
      <w:del w:id="865" w:author="LAU, Cheuk Hay" w:date="2021-11-17T14:53:00Z">
        <w:r w:rsidRPr="00895B2F" w:rsidDel="001E207E">
          <w:delText>with the</w:delText>
        </w:r>
      </w:del>
      <w:r w:rsidRPr="00895B2F">
        <w:t xml:space="preserve"> Kraken2 </w:t>
      </w:r>
      <w:ins w:id="866" w:author="LAU, Cheuk Hay" w:date="2021-11-17T14:53:00Z">
        <w:r w:rsidR="001E207E">
          <w:t xml:space="preserve">(version </w:t>
        </w:r>
      </w:ins>
      <w:del w:id="867" w:author="LAU, Cheuk Hay" w:date="2021-11-17T14:53:00Z">
        <w:r w:rsidRPr="00895B2F" w:rsidDel="001E207E">
          <w:delText>v</w:delText>
        </w:r>
      </w:del>
      <w:r w:rsidRPr="00895B2F">
        <w:t>2.0.9-beta</w:t>
      </w:r>
      <w:ins w:id="868" w:author="LAU, Cheuk Hay" w:date="2021-11-17T14:53:00Z">
        <w:r w:rsidR="001E207E">
          <w:t>)</w:t>
        </w:r>
        <w:r w:rsidR="001E207E" w:rsidRPr="001E207E">
          <w:t xml:space="preserve"> </w:t>
        </w:r>
      </w:ins>
      <w:del w:id="869" w:author="LAU, Cheuk Hay" w:date="2021-11-17T14:55:00Z">
        <w:r w:rsidRPr="00895B2F" w:rsidDel="001E207E">
          <w:delText xml:space="preserve"> </w:delText>
        </w:r>
      </w:del>
      <w:r w:rsidRPr="00895B2F">
        <w:t xml:space="preserve">across </w:t>
      </w:r>
      <w:ins w:id="870" w:author="LAU, Cheuk Hay" w:date="2021-11-17T14:53:00Z">
        <w:r w:rsidR="001E207E">
          <w:t xml:space="preserve">our </w:t>
        </w:r>
      </w:ins>
      <w:del w:id="871" w:author="LAU, Cheuk Hay" w:date="2021-11-17T14:53:00Z">
        <w:r w:rsidRPr="00895B2F" w:rsidDel="001E207E">
          <w:delText xml:space="preserve">the </w:delText>
        </w:r>
      </w:del>
      <w:r w:rsidRPr="00895B2F">
        <w:t>custom database</w:t>
      </w:r>
      <w:ins w:id="872" w:author="LAU, Cheuk Hay" w:date="2021-11-17T14:53:00Z">
        <w:r w:rsidR="001E207E">
          <w:t xml:space="preserve">, </w:t>
        </w:r>
      </w:ins>
      <w:ins w:id="873" w:author="LAU, Cheuk Hay" w:date="2021-11-17T14:54:00Z">
        <w:r w:rsidR="001E207E">
          <w:t xml:space="preserve">containing </w:t>
        </w:r>
      </w:ins>
      <w:del w:id="874" w:author="LAU, Cheuk Hay" w:date="2021-11-17T14:54:00Z">
        <w:r w:rsidRPr="00895B2F" w:rsidDel="001E207E">
          <w:delText xml:space="preserve">. Our custom library contained </w:delText>
        </w:r>
      </w:del>
      <w:r w:rsidRPr="00895B2F">
        <w:t xml:space="preserve">9,543 bacterial and 909 </w:t>
      </w:r>
      <w:r w:rsidR="004314C2" w:rsidRPr="00895B2F">
        <w:t>fung</w:t>
      </w:r>
      <w:r w:rsidR="004529C1" w:rsidRPr="00895B2F">
        <w:t>al</w:t>
      </w:r>
      <w:r w:rsidRPr="00895B2F">
        <w:t xml:space="preserve"> references from NCBI (https://www.ncbi.nlm.nih.gov</w:t>
      </w:r>
      <w:del w:id="875" w:author="LAU, Cheuk Hay" w:date="2021-11-17T14:54:00Z">
        <w:r w:rsidRPr="00895B2F" w:rsidDel="001E207E">
          <w:delText>/</w:delText>
        </w:r>
      </w:del>
      <w:r w:rsidRPr="00895B2F">
        <w:t xml:space="preserve">), </w:t>
      </w:r>
      <w:proofErr w:type="spellStart"/>
      <w:r w:rsidRPr="00895B2F">
        <w:t>FungiDB</w:t>
      </w:r>
      <w:proofErr w:type="spellEnd"/>
      <w:r w:rsidRPr="00895B2F">
        <w:t xml:space="preserve"> (https://fungidb.org/fungidb/), Ensemble (http://fungi.ensembl.org/index.html), and Broad </w:t>
      </w:r>
      <w:r w:rsidRPr="00895B2F">
        <w:lastRenderedPageBreak/>
        <w:t>Institute (</w:t>
      </w:r>
      <w:hyperlink r:id="rId12" w:history="1">
        <w:r w:rsidR="00C2383A" w:rsidRPr="00895B2F">
          <w:rPr>
            <w:rStyle w:val="af0"/>
            <w:u w:val="none"/>
          </w:rPr>
          <w:t>https://www.broadinstitute.org/</w:t>
        </w:r>
      </w:hyperlink>
      <w:r w:rsidRPr="00895B2F">
        <w:t>)</w:t>
      </w:r>
      <w:r w:rsidR="00C2383A" w:rsidRPr="00895B2F">
        <w:t xml:space="preserve">. The library </w:t>
      </w:r>
      <w:r w:rsidRPr="00895B2F">
        <w:t xml:space="preserve">was </w:t>
      </w:r>
      <w:r w:rsidR="00C2383A" w:rsidRPr="00895B2F">
        <w:t xml:space="preserve">then </w:t>
      </w:r>
      <w:r w:rsidRPr="00895B2F">
        <w:t xml:space="preserve">established </w:t>
      </w:r>
      <w:ins w:id="876" w:author="LAU, Cheuk Hay" w:date="2021-11-17T14:54:00Z">
        <w:r w:rsidR="001E207E">
          <w:t>using</w:t>
        </w:r>
      </w:ins>
      <w:del w:id="877" w:author="LAU, Cheuk Hay" w:date="2021-11-17T14:54:00Z">
        <w:r w:rsidRPr="00895B2F" w:rsidDel="001E207E">
          <w:delText>with the</w:delText>
        </w:r>
      </w:del>
      <w:r w:rsidRPr="00895B2F">
        <w:t xml:space="preserve"> Jellyfish program by counting distinct 31-mer. </w:t>
      </w:r>
      <w:commentRangeStart w:id="878"/>
      <w:commentRangeStart w:id="879"/>
      <w:del w:id="880" w:author="LAU, Cheuk Hay" w:date="2021-11-17T14:56:00Z">
        <w:r w:rsidRPr="00895B2F" w:rsidDel="001E207E">
          <w:delText xml:space="preserve">We </w:delText>
        </w:r>
        <w:r w:rsidR="003E6E52" w:rsidRPr="00895B2F" w:rsidDel="001E207E">
          <w:delText>used the d</w:delText>
        </w:r>
      </w:del>
      <w:ins w:id="881" w:author="LAU, Cheuk Hay" w:date="2021-11-17T14:56:00Z">
        <w:r w:rsidR="001E207E">
          <w:t>D</w:t>
        </w:r>
      </w:ins>
      <w:r w:rsidR="003E6E52" w:rsidRPr="00895B2F">
        <w:t xml:space="preserve">efault parameters </w:t>
      </w:r>
      <w:commentRangeEnd w:id="878"/>
      <w:r w:rsidR="001E207E">
        <w:rPr>
          <w:rStyle w:val="a7"/>
        </w:rPr>
        <w:commentReference w:id="878"/>
      </w:r>
      <w:commentRangeEnd w:id="879"/>
      <w:r w:rsidR="00A255DD">
        <w:rPr>
          <w:rStyle w:val="a7"/>
        </w:rPr>
        <w:commentReference w:id="879"/>
      </w:r>
      <w:ins w:id="882" w:author="LAU, Cheuk Hay" w:date="2021-11-17T14:56:00Z">
        <w:r w:rsidR="001E207E">
          <w:t xml:space="preserve">were used </w:t>
        </w:r>
      </w:ins>
      <w:r w:rsidR="003E6E52" w:rsidRPr="00895B2F">
        <w:t xml:space="preserve">and </w:t>
      </w:r>
      <w:del w:id="883" w:author="LAU, Cheuk Hay" w:date="2021-11-17T14:56:00Z">
        <w:r w:rsidRPr="00895B2F" w:rsidDel="001E207E">
          <w:delText xml:space="preserve">discarded </w:delText>
        </w:r>
      </w:del>
      <w:r w:rsidRPr="00895B2F">
        <w:t xml:space="preserve">all reads </w:t>
      </w:r>
      <w:r w:rsidR="00C2383A" w:rsidRPr="00895B2F">
        <w:t>with</w:t>
      </w:r>
      <w:r w:rsidRPr="00895B2F">
        <w:t xml:space="preserve"> </w:t>
      </w:r>
      <w:commentRangeStart w:id="884"/>
      <w:commentRangeStart w:id="885"/>
      <w:r w:rsidRPr="00895B2F">
        <w:t>quality less than 20</w:t>
      </w:r>
      <w:commentRangeEnd w:id="884"/>
      <w:r w:rsidR="001E207E">
        <w:rPr>
          <w:rStyle w:val="a7"/>
        </w:rPr>
        <w:commentReference w:id="884"/>
      </w:r>
      <w:commentRangeEnd w:id="885"/>
      <w:r w:rsidR="00A255DD">
        <w:rPr>
          <w:rStyle w:val="a7"/>
        </w:rPr>
        <w:commentReference w:id="885"/>
      </w:r>
      <w:r w:rsidRPr="00895B2F">
        <w:t xml:space="preserve"> and shorter than 50 nucleotides</w:t>
      </w:r>
      <w:ins w:id="886" w:author="LAU, Cheuk Hay" w:date="2021-11-17T14:57:00Z">
        <w:r w:rsidR="001E207E">
          <w:t xml:space="preserve"> were discarded</w:t>
        </w:r>
      </w:ins>
      <w:r w:rsidRPr="00895B2F">
        <w:t xml:space="preserve">. Each query was classified to a </w:t>
      </w:r>
      <w:proofErr w:type="spellStart"/>
      <w:r w:rsidRPr="00895B2F">
        <w:t>taxon</w:t>
      </w:r>
      <w:proofErr w:type="spellEnd"/>
      <w:r w:rsidRPr="00895B2F">
        <w:t xml:space="preserve"> with the highest total hits of k-mer matched by pruning the general taxonomic trees affiliated with mapped genomes. The final metagenomic read counts were normalized by </w:t>
      </w:r>
      <w:del w:id="887" w:author="LAU, Cheuk Hay" w:date="2021-11-17T14:59:00Z">
        <w:r w:rsidRPr="00895B2F" w:rsidDel="001E207E">
          <w:delText xml:space="preserve">multiple methods, </w:delText>
        </w:r>
      </w:del>
      <w:r w:rsidRPr="00895B2F">
        <w:t>raref</w:t>
      </w:r>
      <w:r w:rsidR="009F2402" w:rsidRPr="00895B2F">
        <w:t>action</w:t>
      </w:r>
      <w:r w:rsidRPr="00895B2F">
        <w:t>, relative abundance</w:t>
      </w:r>
      <w:r w:rsidR="00274D15" w:rsidRPr="00895B2F">
        <w:t xml:space="preserve"> (</w:t>
      </w:r>
      <w:del w:id="888" w:author="LAU, Cheuk Hay" w:date="2021-11-17T14:58:00Z">
        <w:r w:rsidR="00274D15" w:rsidRPr="001E207E" w:rsidDel="001E207E">
          <w:rPr>
            <w:b/>
            <w:bCs/>
            <w:color w:val="0000FF"/>
            <w:rPrChange w:id="889" w:author="LAU, Cheuk Hay" w:date="2021-11-17T14:58:00Z">
              <w:rPr>
                <w:color w:val="0000FF"/>
              </w:rPr>
            </w:rPrChange>
          </w:rPr>
          <w:delText xml:space="preserve">supplementary </w:delText>
        </w:r>
      </w:del>
      <w:ins w:id="890" w:author="LAU, Cheuk Hay" w:date="2021-11-17T14:58:00Z">
        <w:r w:rsidR="001E207E" w:rsidRPr="001E207E">
          <w:rPr>
            <w:b/>
            <w:bCs/>
            <w:color w:val="0000FF"/>
            <w:rPrChange w:id="891" w:author="LAU, Cheuk Hay" w:date="2021-11-17T14:58:00Z">
              <w:rPr>
                <w:color w:val="0000FF"/>
              </w:rPr>
            </w:rPrChange>
          </w:rPr>
          <w:t xml:space="preserve">Supplementary </w:t>
        </w:r>
      </w:ins>
      <w:del w:id="892" w:author="LAU, Cheuk Hay" w:date="2021-11-17T14:58:00Z">
        <w:r w:rsidR="00274D15" w:rsidRPr="001E207E" w:rsidDel="001E207E">
          <w:rPr>
            <w:b/>
            <w:bCs/>
            <w:color w:val="0000FF"/>
            <w:rPrChange w:id="893" w:author="LAU, Cheuk Hay" w:date="2021-11-17T14:58:00Z">
              <w:rPr>
                <w:color w:val="0000FF"/>
              </w:rPr>
            </w:rPrChange>
          </w:rPr>
          <w:delText xml:space="preserve">table </w:delText>
        </w:r>
      </w:del>
      <w:ins w:id="894" w:author="LAU, Cheuk Hay" w:date="2021-11-17T14:58:00Z">
        <w:r w:rsidR="001E207E" w:rsidRPr="001E207E">
          <w:rPr>
            <w:b/>
            <w:bCs/>
            <w:color w:val="0000FF"/>
            <w:rPrChange w:id="895" w:author="LAU, Cheuk Hay" w:date="2021-11-17T14:58:00Z">
              <w:rPr>
                <w:color w:val="0000FF"/>
              </w:rPr>
            </w:rPrChange>
          </w:rPr>
          <w:t xml:space="preserve">Table </w:t>
        </w:r>
      </w:ins>
      <w:r w:rsidR="00274D15" w:rsidRPr="001E207E">
        <w:rPr>
          <w:b/>
          <w:bCs/>
          <w:color w:val="0000FF"/>
          <w:rPrChange w:id="896" w:author="LAU, Cheuk Hay" w:date="2021-11-17T14:58:00Z">
            <w:rPr>
              <w:color w:val="0000FF"/>
            </w:rPr>
          </w:rPrChange>
        </w:rPr>
        <w:t>2</w:t>
      </w:r>
      <w:r w:rsidR="00274D15" w:rsidRPr="005534D9">
        <w:rPr>
          <w:color w:val="0000FF"/>
        </w:rPr>
        <w:t xml:space="preserve"> and </w:t>
      </w:r>
      <w:del w:id="897" w:author="LAU, Cheuk Hay" w:date="2021-11-17T14:59:00Z">
        <w:r w:rsidR="00274D15" w:rsidRPr="001E207E" w:rsidDel="001E207E">
          <w:rPr>
            <w:b/>
            <w:bCs/>
            <w:color w:val="0000FF"/>
            <w:rPrChange w:id="898" w:author="LAU, Cheuk Hay" w:date="2021-11-17T14:59:00Z">
              <w:rPr>
                <w:color w:val="0000FF"/>
              </w:rPr>
            </w:rPrChange>
          </w:rPr>
          <w:delText xml:space="preserve">supplementary </w:delText>
        </w:r>
      </w:del>
      <w:ins w:id="899" w:author="LAU, Cheuk Hay" w:date="2021-11-17T14:59:00Z">
        <w:r w:rsidR="001E207E" w:rsidRPr="001E207E">
          <w:rPr>
            <w:b/>
            <w:bCs/>
            <w:color w:val="0000FF"/>
            <w:rPrChange w:id="900" w:author="LAU, Cheuk Hay" w:date="2021-11-17T14:59:00Z">
              <w:rPr>
                <w:color w:val="0000FF"/>
              </w:rPr>
            </w:rPrChange>
          </w:rPr>
          <w:t xml:space="preserve">Supplementary </w:t>
        </w:r>
      </w:ins>
      <w:del w:id="901" w:author="LAU, Cheuk Hay" w:date="2021-11-17T14:59:00Z">
        <w:r w:rsidR="00274D15" w:rsidRPr="001E207E" w:rsidDel="001E207E">
          <w:rPr>
            <w:b/>
            <w:bCs/>
            <w:color w:val="0000FF"/>
            <w:rPrChange w:id="902" w:author="LAU, Cheuk Hay" w:date="2021-11-17T14:59:00Z">
              <w:rPr>
                <w:color w:val="0000FF"/>
              </w:rPr>
            </w:rPrChange>
          </w:rPr>
          <w:delText xml:space="preserve">table </w:delText>
        </w:r>
      </w:del>
      <w:ins w:id="903" w:author="LAU, Cheuk Hay" w:date="2021-11-17T14:59:00Z">
        <w:r w:rsidR="001E207E" w:rsidRPr="001E207E">
          <w:rPr>
            <w:b/>
            <w:bCs/>
            <w:color w:val="0000FF"/>
            <w:rPrChange w:id="904" w:author="LAU, Cheuk Hay" w:date="2021-11-17T14:59:00Z">
              <w:rPr>
                <w:color w:val="0000FF"/>
              </w:rPr>
            </w:rPrChange>
          </w:rPr>
          <w:t xml:space="preserve">Table </w:t>
        </w:r>
      </w:ins>
      <w:r w:rsidR="00D24E80" w:rsidRPr="001E207E">
        <w:rPr>
          <w:b/>
          <w:bCs/>
          <w:color w:val="0000FF"/>
          <w:rPrChange w:id="905" w:author="LAU, Cheuk Hay" w:date="2021-11-17T14:59:00Z">
            <w:rPr>
              <w:color w:val="0000FF"/>
            </w:rPr>
          </w:rPrChange>
        </w:rPr>
        <w:t>3</w:t>
      </w:r>
      <w:r w:rsidR="00274D15" w:rsidRPr="00895B2F">
        <w:t>)</w:t>
      </w:r>
      <w:r w:rsidRPr="00895B2F">
        <w:t xml:space="preserve">, and </w:t>
      </w:r>
      <w:r w:rsidR="002779A9" w:rsidRPr="00895B2F">
        <w:t xml:space="preserve">median </w:t>
      </w:r>
      <w:r w:rsidR="00E80C55" w:rsidRPr="00895B2F">
        <w:t>normalization</w:t>
      </w:r>
      <w:r w:rsidR="004001DF" w:rsidRPr="00895B2F">
        <w:t xml:space="preserve"> </w:t>
      </w:r>
      <w:r w:rsidR="00274D15" w:rsidRPr="00895B2F">
        <w:t>(</w:t>
      </w:r>
      <w:del w:id="906" w:author="LAU, Cheuk Hay" w:date="2021-11-17T14:59:00Z">
        <w:r w:rsidR="00274D15" w:rsidRPr="001E207E" w:rsidDel="001E207E">
          <w:rPr>
            <w:b/>
            <w:bCs/>
            <w:color w:val="0000FF"/>
            <w:rPrChange w:id="907" w:author="LAU, Cheuk Hay" w:date="2021-11-17T14:59:00Z">
              <w:rPr>
                <w:color w:val="0000FF"/>
              </w:rPr>
            </w:rPrChange>
          </w:rPr>
          <w:delText xml:space="preserve">supplementary </w:delText>
        </w:r>
      </w:del>
      <w:ins w:id="908" w:author="LAU, Cheuk Hay" w:date="2021-11-17T14:59:00Z">
        <w:r w:rsidR="001E207E" w:rsidRPr="001E207E">
          <w:rPr>
            <w:b/>
            <w:bCs/>
            <w:color w:val="0000FF"/>
            <w:rPrChange w:id="909" w:author="LAU, Cheuk Hay" w:date="2021-11-17T14:59:00Z">
              <w:rPr>
                <w:color w:val="0000FF"/>
              </w:rPr>
            </w:rPrChange>
          </w:rPr>
          <w:t xml:space="preserve">Supplementary </w:t>
        </w:r>
      </w:ins>
      <w:del w:id="910" w:author="LAU, Cheuk Hay" w:date="2021-11-17T14:59:00Z">
        <w:r w:rsidR="00274D15" w:rsidRPr="001E207E" w:rsidDel="001E207E">
          <w:rPr>
            <w:b/>
            <w:bCs/>
            <w:color w:val="0000FF"/>
            <w:rPrChange w:id="911" w:author="LAU, Cheuk Hay" w:date="2021-11-17T14:59:00Z">
              <w:rPr>
                <w:color w:val="0000FF"/>
              </w:rPr>
            </w:rPrChange>
          </w:rPr>
          <w:delText xml:space="preserve">table </w:delText>
        </w:r>
      </w:del>
      <w:ins w:id="912" w:author="LAU, Cheuk Hay" w:date="2021-11-17T14:59:00Z">
        <w:r w:rsidR="001E207E">
          <w:rPr>
            <w:b/>
            <w:bCs/>
            <w:color w:val="0000FF"/>
          </w:rPr>
          <w:t>T</w:t>
        </w:r>
        <w:r w:rsidR="001E207E" w:rsidRPr="001E207E">
          <w:rPr>
            <w:b/>
            <w:bCs/>
            <w:color w:val="0000FF"/>
            <w:rPrChange w:id="913" w:author="LAU, Cheuk Hay" w:date="2021-11-17T14:59:00Z">
              <w:rPr>
                <w:color w:val="0000FF"/>
              </w:rPr>
            </w:rPrChange>
          </w:rPr>
          <w:t xml:space="preserve">able </w:t>
        </w:r>
      </w:ins>
      <w:r w:rsidR="00D24E80" w:rsidRPr="001E207E">
        <w:rPr>
          <w:b/>
          <w:bCs/>
          <w:color w:val="0000FF"/>
          <w:rPrChange w:id="914" w:author="LAU, Cheuk Hay" w:date="2021-11-17T14:59:00Z">
            <w:rPr>
              <w:color w:val="0000FF"/>
            </w:rPr>
          </w:rPrChange>
        </w:rPr>
        <w:t>4</w:t>
      </w:r>
      <w:r w:rsidR="00D24E80" w:rsidRPr="005534D9">
        <w:rPr>
          <w:color w:val="0000FF"/>
        </w:rPr>
        <w:t xml:space="preserve"> </w:t>
      </w:r>
      <w:r w:rsidR="00274D15" w:rsidRPr="005534D9">
        <w:rPr>
          <w:color w:val="0000FF"/>
        </w:rPr>
        <w:t xml:space="preserve">and </w:t>
      </w:r>
      <w:del w:id="915" w:author="LAU, Cheuk Hay" w:date="2021-11-17T14:59:00Z">
        <w:r w:rsidR="00274D15" w:rsidRPr="001E207E" w:rsidDel="001E207E">
          <w:rPr>
            <w:b/>
            <w:bCs/>
            <w:color w:val="0000FF"/>
            <w:rPrChange w:id="916" w:author="LAU, Cheuk Hay" w:date="2021-11-17T14:59:00Z">
              <w:rPr>
                <w:color w:val="0000FF"/>
              </w:rPr>
            </w:rPrChange>
          </w:rPr>
          <w:delText xml:space="preserve">supplementary </w:delText>
        </w:r>
      </w:del>
      <w:ins w:id="917" w:author="LAU, Cheuk Hay" w:date="2021-11-17T14:59:00Z">
        <w:r w:rsidR="001E207E" w:rsidRPr="001E207E">
          <w:rPr>
            <w:b/>
            <w:bCs/>
            <w:color w:val="0000FF"/>
            <w:rPrChange w:id="918" w:author="LAU, Cheuk Hay" w:date="2021-11-17T14:59:00Z">
              <w:rPr>
                <w:color w:val="0000FF"/>
              </w:rPr>
            </w:rPrChange>
          </w:rPr>
          <w:t xml:space="preserve">Supplementary </w:t>
        </w:r>
      </w:ins>
      <w:del w:id="919" w:author="LAU, Cheuk Hay" w:date="2021-11-17T14:59:00Z">
        <w:r w:rsidR="00274D15" w:rsidRPr="001E207E" w:rsidDel="001E207E">
          <w:rPr>
            <w:b/>
            <w:bCs/>
            <w:color w:val="0000FF"/>
            <w:rPrChange w:id="920" w:author="LAU, Cheuk Hay" w:date="2021-11-17T14:59:00Z">
              <w:rPr>
                <w:color w:val="0000FF"/>
              </w:rPr>
            </w:rPrChange>
          </w:rPr>
          <w:delText>table</w:delText>
        </w:r>
        <w:r w:rsidR="001A7063" w:rsidRPr="001E207E" w:rsidDel="001E207E">
          <w:rPr>
            <w:rStyle w:val="a7"/>
            <w:b/>
            <w:bCs/>
            <w:color w:val="0000FF"/>
            <w:sz w:val="24"/>
            <w:szCs w:val="24"/>
            <w:rPrChange w:id="921" w:author="LAU, Cheuk Hay" w:date="2021-11-17T14:59:00Z">
              <w:rPr>
                <w:rStyle w:val="a7"/>
                <w:color w:val="0000FF"/>
                <w:sz w:val="24"/>
                <w:szCs w:val="24"/>
              </w:rPr>
            </w:rPrChange>
          </w:rPr>
          <w:delText xml:space="preserve"> </w:delText>
        </w:r>
      </w:del>
      <w:ins w:id="922" w:author="LAU, Cheuk Hay" w:date="2021-11-17T14:59:00Z">
        <w:r w:rsidR="001E207E" w:rsidRPr="001E207E">
          <w:rPr>
            <w:b/>
            <w:bCs/>
            <w:color w:val="0000FF"/>
            <w:rPrChange w:id="923" w:author="LAU, Cheuk Hay" w:date="2021-11-17T14:59:00Z">
              <w:rPr>
                <w:color w:val="0000FF"/>
              </w:rPr>
            </w:rPrChange>
          </w:rPr>
          <w:t>Table</w:t>
        </w:r>
        <w:r w:rsidR="001E207E" w:rsidRPr="001E207E">
          <w:rPr>
            <w:rStyle w:val="a7"/>
            <w:b/>
            <w:bCs/>
            <w:color w:val="0000FF"/>
            <w:sz w:val="24"/>
            <w:szCs w:val="24"/>
            <w:rPrChange w:id="924" w:author="LAU, Cheuk Hay" w:date="2021-11-17T14:59:00Z">
              <w:rPr>
                <w:rStyle w:val="a7"/>
                <w:color w:val="0000FF"/>
                <w:sz w:val="24"/>
                <w:szCs w:val="24"/>
              </w:rPr>
            </w:rPrChange>
          </w:rPr>
          <w:t xml:space="preserve"> </w:t>
        </w:r>
      </w:ins>
      <w:r w:rsidR="00D24E80" w:rsidRPr="001E207E">
        <w:rPr>
          <w:rStyle w:val="a7"/>
          <w:b/>
          <w:bCs/>
          <w:color w:val="0000FF"/>
          <w:sz w:val="24"/>
          <w:szCs w:val="24"/>
          <w:rPrChange w:id="925" w:author="LAU, Cheuk Hay" w:date="2021-11-17T14:59:00Z">
            <w:rPr>
              <w:rStyle w:val="a7"/>
              <w:color w:val="0000FF"/>
              <w:sz w:val="24"/>
              <w:szCs w:val="24"/>
            </w:rPr>
          </w:rPrChange>
        </w:rPr>
        <w:t>5</w:t>
      </w:r>
      <w:r w:rsidR="00274D15" w:rsidRPr="00895B2F">
        <w:t>)</w:t>
      </w:r>
      <w:r w:rsidRPr="00895B2F">
        <w:t xml:space="preserve"> </w:t>
      </w:r>
      <w:ins w:id="926" w:author="LAU, Cheuk Hay" w:date="2021-11-17T14:59:00Z">
        <w:r w:rsidR="001E207E">
          <w:t xml:space="preserve">using a </w:t>
        </w:r>
      </w:ins>
      <w:del w:id="927" w:author="LAU, Cheuk Hay" w:date="2021-11-17T14:59:00Z">
        <w:r w:rsidRPr="00895B2F" w:rsidDel="001E207E">
          <w:delText xml:space="preserve">with the </w:delText>
        </w:r>
      </w:del>
      <w:del w:id="928" w:author="LIN, Yufeng" w:date="2021-11-22T14:34:00Z">
        <w:r w:rsidR="003126CF" w:rsidDel="00312949">
          <w:delText>github</w:delText>
        </w:r>
      </w:del>
      <w:ins w:id="929" w:author="LIN, Yufeng" w:date="2021-11-22T14:34:00Z">
        <w:r w:rsidR="00312949">
          <w:t>GitHub</w:t>
        </w:r>
      </w:ins>
      <w:r w:rsidR="003126CF">
        <w:t xml:space="preserve"> </w:t>
      </w:r>
      <w:r w:rsidRPr="00895B2F">
        <w:t>script (</w:t>
      </w:r>
      <w:hyperlink r:id="rId13" w:history="1">
        <w:r w:rsidR="00443D03" w:rsidRPr="00895B2F">
          <w:rPr>
            <w:rStyle w:val="af0"/>
          </w:rPr>
          <w:t>https://github.com/ifanlyn95/multi-CRC-fungi</w:t>
        </w:r>
      </w:hyperlink>
      <w:r w:rsidRPr="00895B2F">
        <w:t>).</w:t>
      </w:r>
      <w:r w:rsidR="002779A9" w:rsidRPr="00895B2F">
        <w:t xml:space="preserve"> </w:t>
      </w:r>
      <w:r w:rsidR="00E81CE7" w:rsidRPr="00895B2F">
        <w:t>T</w:t>
      </w:r>
      <w:r w:rsidR="00EB3DCC" w:rsidRPr="00895B2F">
        <w:t>o prevent the denominator from being zero, all zero values w</w:t>
      </w:r>
      <w:ins w:id="930" w:author="LAU, Cheuk Hay" w:date="2021-11-17T15:00:00Z">
        <w:r w:rsidR="001E207E">
          <w:t>ere</w:t>
        </w:r>
      </w:ins>
      <w:del w:id="931" w:author="LAU, Cheuk Hay" w:date="2021-11-17T15:00:00Z">
        <w:r w:rsidR="00EB3DCC" w:rsidRPr="00895B2F" w:rsidDel="001E207E">
          <w:delText>ill be</w:delText>
        </w:r>
      </w:del>
      <w:r w:rsidR="00EB3DCC" w:rsidRPr="00895B2F">
        <w:t xml:space="preserve"> replaced by </w:t>
      </w:r>
      <w:del w:id="932" w:author="LAU, Cheuk Hay" w:date="2021-11-17T15:00:00Z">
        <w:r w:rsidR="00EB3DCC" w:rsidRPr="00895B2F" w:rsidDel="001E207E">
          <w:delText xml:space="preserve">the </w:delText>
        </w:r>
      </w:del>
      <w:r w:rsidR="00EB3DCC" w:rsidRPr="00895B2F">
        <w:t xml:space="preserve">normal distribution with a mean value of </w:t>
      </w:r>
      <w:ins w:id="933" w:author="LAU, Cheuk Hay" w:date="2021-11-17T15:00:00Z">
        <w:r w:rsidR="001E207E">
          <w:t>1</w:t>
        </w:r>
      </w:ins>
      <w:ins w:id="934" w:author="LAU, Cheuk Hay" w:date="2021-11-17T15:01:00Z">
        <w:r w:rsidR="001E207E">
          <w:t>/10</w:t>
        </w:r>
      </w:ins>
      <w:del w:id="935" w:author="LAU, Cheuk Hay" w:date="2021-11-17T15:01:00Z">
        <w:r w:rsidR="00EB3DCC" w:rsidRPr="00895B2F" w:rsidDel="001E207E">
          <w:delText>one-tenth</w:delText>
        </w:r>
      </w:del>
      <w:r w:rsidR="00EB3DCC" w:rsidRPr="00895B2F">
        <w:t xml:space="preserve"> of the non-zero minimum value and </w:t>
      </w:r>
      <w:ins w:id="936" w:author="LAU, Cheuk Hay" w:date="2021-11-17T15:01:00Z">
        <w:r w:rsidR="001E207E">
          <w:t>1/100</w:t>
        </w:r>
      </w:ins>
      <w:del w:id="937" w:author="LAU, Cheuk Hay" w:date="2021-11-17T15:01:00Z">
        <w:r w:rsidR="00EB3DCC" w:rsidRPr="00895B2F" w:rsidDel="001E207E">
          <w:delText>one-hundredth</w:delText>
        </w:r>
      </w:del>
      <w:r w:rsidR="00EB3DCC" w:rsidRPr="00895B2F">
        <w:t xml:space="preserve"> of the non-zero minimum value of </w:t>
      </w:r>
      <w:del w:id="938" w:author="LAU, Cheuk Hay" w:date="2021-11-17T15:01:00Z">
        <w:r w:rsidR="00EB3DCC" w:rsidRPr="00895B2F" w:rsidDel="001E207E">
          <w:delText xml:space="preserve">the </w:delText>
        </w:r>
      </w:del>
      <w:r w:rsidR="00EB3DCC" w:rsidRPr="00895B2F">
        <w:t>variance</w:t>
      </w:r>
      <w:r w:rsidR="00221DBF" w:rsidRPr="00895B2F">
        <w:t xml:space="preserve">. </w:t>
      </w:r>
      <w:r w:rsidR="002779A9" w:rsidRPr="00895B2F">
        <w:t xml:space="preserve">The median </w:t>
      </w:r>
      <w:r w:rsidR="00562C5E" w:rsidRPr="00895B2F">
        <w:t>normalization</w:t>
      </w:r>
      <w:r w:rsidR="002779A9" w:rsidRPr="00895B2F">
        <w:t xml:space="preserve"> </w:t>
      </w:r>
      <w:ins w:id="939" w:author="LAU, Cheuk Hay" w:date="2021-11-17T15:02:00Z">
        <w:r w:rsidR="001E207E">
          <w:t>was calculated by</w:t>
        </w:r>
      </w:ins>
      <w:del w:id="940" w:author="LAU, Cheuk Hay" w:date="2021-11-17T15:02:00Z">
        <w:r w:rsidR="00562C5E" w:rsidRPr="00895B2F" w:rsidDel="001E207E">
          <w:delText>means</w:delText>
        </w:r>
      </w:del>
      <w:r w:rsidR="002779A9" w:rsidRPr="00895B2F">
        <w:t xml:space="preserve"> dividing </w:t>
      </w:r>
      <w:r w:rsidR="00E60FE6" w:rsidRPr="00895B2F">
        <w:t xml:space="preserve">the relative abundance of each feature by </w:t>
      </w:r>
      <w:r w:rsidR="002779A9" w:rsidRPr="00895B2F">
        <w:t xml:space="preserve">the median of </w:t>
      </w:r>
      <w:del w:id="941" w:author="LAU, Cheuk Hay" w:date="2021-11-17T15:02:00Z">
        <w:r w:rsidR="002779A9" w:rsidRPr="00895B2F" w:rsidDel="001E207E">
          <w:delText xml:space="preserve">the </w:delText>
        </w:r>
      </w:del>
      <w:r w:rsidR="002779A9" w:rsidRPr="00895B2F">
        <w:t>control group:</w:t>
      </w:r>
    </w:p>
    <w:p w14:paraId="4DC40CD8" w14:textId="28AF2C0B" w:rsidR="002779A9" w:rsidRPr="00895B2F" w:rsidRDefault="00AA134C" w:rsidP="00BA0A8A">
      <w:pPr>
        <w:spacing w:before="0" w:after="0"/>
        <w:rPr>
          <w:i/>
        </w:rPr>
      </w:pPr>
      <m:oMathPara>
        <m:oMath>
          <m:sSub>
            <m:sSubPr>
              <m:ctrlPr>
                <w:rPr>
                  <w:rFonts w:ascii="Cambria Math" w:hAnsi="Cambria Math"/>
                  <w:i/>
                </w:rPr>
              </m:ctrlPr>
            </m:sSubPr>
            <m:e>
              <m:r>
                <w:rPr>
                  <w:rFonts w:ascii="Cambria Math" w:hAnsi="Cambria Math"/>
                </w:rPr>
                <m:t>MedNorm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rPr>
                      <w:rFonts w:ascii="Cambria Math" w:hAnsi="Cambria Math"/>
                      <w:i/>
                    </w:rPr>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 l=1, 2,…n</m:t>
          </m:r>
        </m:oMath>
      </m:oMathPara>
    </w:p>
    <w:p w14:paraId="4FE8156F" w14:textId="0B0E6D64" w:rsidR="00BA0A8A" w:rsidRPr="00895B2F" w:rsidRDefault="0003367F" w:rsidP="0003367F">
      <w:pPr>
        <w:spacing w:before="0" w:after="0"/>
        <w:ind w:firstLineChars="9" w:firstLine="22"/>
      </w:pPr>
      <w:ins w:id="942" w:author="LAU, Cheuk Hay" w:date="2021-11-17T15:03:00Z">
        <w:r>
          <w:rPr>
            <w:iCs/>
          </w:rPr>
          <w:t xml:space="preserve">where </w:t>
        </w:r>
      </w:ins>
      <m:oMath>
        <m:sSub>
          <m:sSubPr>
            <m:ctrlPr>
              <w:rPr>
                <w:rFonts w:ascii="Cambria Math" w:hAnsi="Cambria Math"/>
                <w:i/>
              </w:rPr>
            </m:ctrlPr>
          </m:sSubPr>
          <m:e>
            <m:r>
              <w:rPr>
                <w:rFonts w:ascii="Cambria Math" w:hAnsi="Cambria Math"/>
              </w:rPr>
              <m:t>RelAbun</m:t>
            </m:r>
          </m:e>
          <m:sub>
            <m:r>
              <w:rPr>
                <w:rFonts w:ascii="Cambria Math" w:hAnsi="Cambria Math"/>
              </w:rPr>
              <m:t>i, j</m:t>
            </m:r>
          </m:sub>
        </m:sSub>
      </m:oMath>
      <w:del w:id="943" w:author="LAU, Cheuk Hay" w:date="2021-11-17T15:03:00Z">
        <w:r w:rsidR="002779A9" w:rsidRPr="00895B2F" w:rsidDel="0003367F">
          <w:delText>:</w:delText>
        </w:r>
      </w:del>
      <w:r w:rsidR="002779A9" w:rsidRPr="00895B2F">
        <w:t xml:space="preserve"> </w:t>
      </w:r>
      <w:ins w:id="944" w:author="LAU, Cheuk Hay" w:date="2021-11-17T15:03:00Z">
        <w:r>
          <w:t>is</w:t>
        </w:r>
      </w:ins>
      <w:del w:id="945" w:author="LAU, Cheuk Hay" w:date="2021-11-17T15:03:00Z">
        <w:r w:rsidR="002779A9" w:rsidRPr="00895B2F" w:rsidDel="0003367F">
          <w:delText>means</w:delText>
        </w:r>
      </w:del>
      <w:r w:rsidR="002779A9" w:rsidRPr="00895B2F">
        <w:t xml:space="preserve"> the relative abundance of </w:t>
      </w:r>
      <w:r w:rsidR="004314C2" w:rsidRPr="00895B2F">
        <w:t>fungi</w:t>
      </w:r>
      <w:r w:rsidR="002779A9" w:rsidRPr="00895B2F">
        <w:t xml:space="preserve"> or bacteria</w:t>
      </w:r>
      <w:r w:rsidR="00F76818" w:rsidRPr="00895B2F">
        <w:t xml:space="preserve"> </w:t>
      </w:r>
      <m:oMath>
        <m:r>
          <w:rPr>
            <w:rFonts w:ascii="Cambria Math" w:hAnsi="Cambria Math"/>
          </w:rPr>
          <m:t>j</m:t>
        </m:r>
      </m:oMath>
      <w:r w:rsidR="002779A9" w:rsidRPr="00895B2F">
        <w:t xml:space="preserve"> in sample </w:t>
      </w:r>
      <m:oMath>
        <m:r>
          <w:rPr>
            <w:rFonts w:ascii="Cambria Math" w:hAnsi="Cambria Math"/>
          </w:rPr>
          <m:t>i</m:t>
        </m:r>
      </m:oMath>
      <w:del w:id="946" w:author="LAU, Cheuk Hay" w:date="2021-11-17T15:05:00Z">
        <w:r w:rsidR="002779A9" w:rsidRPr="00895B2F" w:rsidDel="0003367F">
          <w:delText>,</w:delText>
        </w:r>
      </w:del>
      <w:r w:rsidR="002779A9" w:rsidRPr="00895B2F">
        <w:t xml:space="preserve"> which</w:t>
      </w:r>
      <w:del w:id="947" w:author="LAU, Cheuk Hay" w:date="2021-11-17T15:04:00Z">
        <w:r w:rsidR="003A57AB" w:rsidRPr="00895B2F" w:rsidDel="0003367F">
          <w:delText xml:space="preserve"> </w:delText>
        </w:r>
      </w:del>
      <w:r w:rsidR="002779A9" w:rsidRPr="00895B2F">
        <w:t xml:space="preserve">belongs to cohort </w:t>
      </w:r>
      <m:oMath>
        <m:r>
          <w:rPr>
            <w:rFonts w:ascii="Cambria Math" w:hAnsi="Cambria Math"/>
          </w:rPr>
          <m:t>k</m:t>
        </m:r>
      </m:oMath>
      <w:r w:rsidR="002779A9" w:rsidRPr="00895B2F">
        <w:t>.</w:t>
      </w:r>
      <w:r w:rsidR="00626B9C" w:rsidRPr="00895B2F">
        <w:t xml:space="preserve"> </w:t>
      </w:r>
      <w:r w:rsidR="00E81CE7" w:rsidRPr="00895B2F">
        <w:t>In contrast,</w:t>
      </w:r>
      <w:r w:rsidR="00626B9C" w:rsidRPr="00895B2F">
        <w:t xml:space="preserve"> cohort </w:t>
      </w:r>
      <m:oMath>
        <m:r>
          <w:rPr>
            <w:rFonts w:ascii="Cambria Math" w:hAnsi="Cambria Math"/>
          </w:rPr>
          <m:t>k</m:t>
        </m:r>
      </m:oMath>
      <w:r w:rsidR="00626B9C" w:rsidRPr="00895B2F">
        <w:t xml:space="preserve"> </w:t>
      </w:r>
      <w:r w:rsidR="00870917" w:rsidRPr="00895B2F">
        <w:t xml:space="preserve">has exactly </w:t>
      </w:r>
      <w:r w:rsidR="00626B9C" w:rsidRPr="00895B2F">
        <w:t xml:space="preserve">sample </w:t>
      </w:r>
      <m:oMath>
        <m:r>
          <w:rPr>
            <w:rFonts w:ascii="Cambria Math" w:hAnsi="Cambria Math"/>
          </w:rPr>
          <m:t>1</m:t>
        </m:r>
      </m:oMath>
      <w:r w:rsidR="00626B9C" w:rsidRPr="00895B2F">
        <w:t xml:space="preserve"> to sample </w:t>
      </w:r>
      <m:oMath>
        <m:r>
          <w:rPr>
            <w:rFonts w:ascii="Cambria Math" w:hAnsi="Cambria Math"/>
          </w:rPr>
          <m:t>n</m:t>
        </m:r>
      </m:oMath>
      <w:r w:rsidR="00626B9C" w:rsidRPr="00895B2F">
        <w:t>.</w:t>
      </w:r>
    </w:p>
    <w:p w14:paraId="587E1FCC" w14:textId="77777777" w:rsidR="0013640A" w:rsidRPr="00895B2F" w:rsidRDefault="0013640A" w:rsidP="00766643">
      <w:pPr>
        <w:spacing w:before="0" w:after="0"/>
        <w:ind w:left="120" w:hangingChars="50" w:hanging="120"/>
      </w:pPr>
    </w:p>
    <w:p w14:paraId="2FAFCB0A" w14:textId="35B952C3" w:rsidR="0013640A" w:rsidRPr="00895B2F" w:rsidRDefault="0013640A" w:rsidP="00C42771">
      <w:pPr>
        <w:pStyle w:val="title20825"/>
      </w:pPr>
      <w:del w:id="948" w:author="LAU, Cheuk Hay" w:date="2021-11-17T15:06:00Z">
        <w:r w:rsidRPr="00895B2F" w:rsidDel="0003367F">
          <w:delText>Overview of</w:delText>
        </w:r>
      </w:del>
      <w:ins w:id="949" w:author="LAU, Cheuk Hay" w:date="2021-11-17T15:06:00Z">
        <w:r w:rsidR="0003367F">
          <w:t>S</w:t>
        </w:r>
      </w:ins>
      <w:del w:id="950" w:author="LAU, Cheuk Hay" w:date="2021-11-17T15:06:00Z">
        <w:r w:rsidRPr="00895B2F" w:rsidDel="0003367F">
          <w:delText xml:space="preserve"> s</w:delText>
        </w:r>
      </w:del>
      <w:r w:rsidRPr="00895B2F">
        <w:t>tatistical analyses</w:t>
      </w:r>
    </w:p>
    <w:p w14:paraId="060CFD6D" w14:textId="6A6A7121" w:rsidR="0013640A" w:rsidRPr="00895B2F" w:rsidRDefault="0013640A" w:rsidP="00654F30">
      <w:pPr>
        <w:rPr>
          <w:rFonts w:eastAsiaTheme="minorEastAsia"/>
        </w:rPr>
      </w:pPr>
      <w:r w:rsidRPr="00895B2F">
        <w:rPr>
          <w:rFonts w:eastAsiaTheme="minorEastAsia"/>
        </w:rPr>
        <w:t xml:space="preserve">To overcome </w:t>
      </w:r>
      <w:del w:id="951" w:author="LAU, Cheuk Hay" w:date="2021-11-17T15:06:00Z">
        <w:r w:rsidRPr="00895B2F" w:rsidDel="0003367F">
          <w:rPr>
            <w:rFonts w:eastAsiaTheme="minorEastAsia"/>
          </w:rPr>
          <w:delText xml:space="preserve">the </w:delText>
        </w:r>
      </w:del>
      <w:r w:rsidRPr="00895B2F">
        <w:rPr>
          <w:rFonts w:eastAsiaTheme="minorEastAsia"/>
        </w:rPr>
        <w:t xml:space="preserve">limitations of univariate statistics, relative abundance and </w:t>
      </w:r>
      <w:r w:rsidRPr="00895B2F">
        <w:t>median normalization were applied.</w:t>
      </w:r>
      <w:r w:rsidR="00FA16E6" w:rsidRPr="00895B2F">
        <w:t xml:space="preserve"> </w:t>
      </w:r>
      <w:ins w:id="952" w:author="LAU, Cheuk Hay" w:date="2021-11-17T15:06:00Z">
        <w:r w:rsidR="0003367F">
          <w:t xml:space="preserve">While </w:t>
        </w:r>
      </w:ins>
      <w:del w:id="953" w:author="LAU, Cheuk Hay" w:date="2021-11-17T15:07:00Z">
        <w:r w:rsidR="00FA16E6" w:rsidRPr="00895B2F" w:rsidDel="0003367F">
          <w:delText xml:space="preserve">The </w:delText>
        </w:r>
      </w:del>
      <w:r w:rsidR="00FA16E6" w:rsidRPr="00895B2F">
        <w:t>confounding factors</w:t>
      </w:r>
      <w:del w:id="954" w:author="LAU, Cheuk Hay" w:date="2021-11-17T15:07:00Z">
        <w:r w:rsidR="00FA16E6" w:rsidRPr="00895B2F" w:rsidDel="0003367F">
          <w:delText>,</w:delText>
        </w:r>
      </w:del>
      <w:r w:rsidR="00FA16E6" w:rsidRPr="00895B2F">
        <w:t xml:space="preserve"> such as age, BMI, and tumor location</w:t>
      </w:r>
      <w:del w:id="955" w:author="LAU, Cheuk Hay" w:date="2021-11-17T15:07:00Z">
        <w:r w:rsidR="00FA16E6" w:rsidRPr="00895B2F" w:rsidDel="0003367F">
          <w:delText>,</w:delText>
        </w:r>
      </w:del>
      <w:r w:rsidR="00FA16E6" w:rsidRPr="00895B2F">
        <w:t xml:space="preserve"> were not considered because </w:t>
      </w:r>
      <w:del w:id="956" w:author="LIN, Yufeng" w:date="2021-11-22T14:34:00Z">
        <w:r w:rsidR="00FA16E6" w:rsidRPr="00895B2F" w:rsidDel="00312949">
          <w:delText>these meta information</w:delText>
        </w:r>
      </w:del>
      <w:ins w:id="957" w:author="LIN, Yufeng" w:date="2021-11-22T14:34:00Z">
        <w:r w:rsidR="00312949" w:rsidRPr="00895B2F">
          <w:t>this meta information</w:t>
        </w:r>
      </w:ins>
      <w:r w:rsidR="00FA16E6" w:rsidRPr="00895B2F">
        <w:t xml:space="preserve"> </w:t>
      </w:r>
      <w:r w:rsidR="002454EB" w:rsidRPr="00895B2F">
        <w:t>w</w:t>
      </w:r>
      <w:ins w:id="958" w:author="LAU, Cheuk Hay" w:date="2021-11-17T15:07:00Z">
        <w:r w:rsidR="0003367F">
          <w:t>as</w:t>
        </w:r>
      </w:ins>
      <w:del w:id="959" w:author="LAU, Cheuk Hay" w:date="2021-11-17T15:07:00Z">
        <w:r w:rsidR="002454EB" w:rsidRPr="00895B2F" w:rsidDel="0003367F">
          <w:delText>e</w:delText>
        </w:r>
        <w:r w:rsidR="00FA16E6" w:rsidRPr="00895B2F" w:rsidDel="0003367F">
          <w:delText>re</w:delText>
        </w:r>
      </w:del>
      <w:r w:rsidR="00FA16E6" w:rsidRPr="00895B2F">
        <w:t xml:space="preserve"> not complete in each cohort.</w:t>
      </w:r>
      <w:r w:rsidRPr="00895B2F">
        <w:t xml:space="preserve"> </w:t>
      </w:r>
      <w:del w:id="960" w:author="LAU, Cheuk Hay" w:date="2021-11-17T15:07:00Z">
        <w:r w:rsidRPr="00895B2F" w:rsidDel="0003367F">
          <w:rPr>
            <w:rFonts w:eastAsiaTheme="minorEastAsia"/>
          </w:rPr>
          <w:delText>The n</w:delText>
        </w:r>
      </w:del>
      <w:ins w:id="961" w:author="LAU, Cheuk Hay" w:date="2021-11-17T15:07:00Z">
        <w:r w:rsidR="0003367F">
          <w:rPr>
            <w:rFonts w:eastAsiaTheme="minorEastAsia"/>
          </w:rPr>
          <w:t>N</w:t>
        </w:r>
      </w:ins>
      <w:r w:rsidRPr="00895B2F">
        <w:rPr>
          <w:rFonts w:eastAsiaTheme="minorEastAsia"/>
        </w:rPr>
        <w:t xml:space="preserve">on-parametric test was used </w:t>
      </w:r>
      <w:ins w:id="962" w:author="LAU, Cheuk Hay" w:date="2021-11-17T15:08:00Z">
        <w:r w:rsidR="0003367F">
          <w:rPr>
            <w:rFonts w:eastAsiaTheme="minorEastAsia"/>
          </w:rPr>
          <w:t>during</w:t>
        </w:r>
      </w:ins>
      <w:del w:id="963" w:author="LAU, Cheuk Hay" w:date="2021-11-17T15:08:00Z">
        <w:r w:rsidRPr="00895B2F" w:rsidDel="0003367F">
          <w:rPr>
            <w:rFonts w:eastAsiaTheme="minorEastAsia"/>
          </w:rPr>
          <w:delText>throughout for</w:delText>
        </w:r>
      </w:del>
      <w:r w:rsidRPr="00895B2F">
        <w:rPr>
          <w:rFonts w:eastAsiaTheme="minorEastAsia"/>
        </w:rPr>
        <w:t xml:space="preserve"> univariate association testing between </w:t>
      </w:r>
      <w:del w:id="964" w:author="LAU, Cheuk Hay" w:date="2021-11-17T15:08:00Z">
        <w:r w:rsidRPr="00895B2F" w:rsidDel="0003367F">
          <w:rPr>
            <w:rFonts w:eastAsiaTheme="minorEastAsia"/>
          </w:rPr>
          <w:delText xml:space="preserve">the </w:delText>
        </w:r>
      </w:del>
      <w:r w:rsidRPr="00895B2F">
        <w:rPr>
          <w:rFonts w:eastAsiaTheme="minorEastAsia"/>
        </w:rPr>
        <w:t xml:space="preserve">abundances of fungi and bacteria; </w:t>
      </w:r>
      <w:del w:id="965" w:author="LAU, Cheuk Hay" w:date="2021-11-17T15:08:00Z">
        <w:r w:rsidRPr="00895B2F" w:rsidDel="0003367F">
          <w:rPr>
            <w:rFonts w:eastAsiaTheme="minorEastAsia"/>
          </w:rPr>
          <w:delText xml:space="preserve">all were </w:delText>
        </w:r>
      </w:del>
      <w:r w:rsidRPr="00895B2F">
        <w:rPr>
          <w:rFonts w:eastAsiaTheme="minorEastAsia"/>
        </w:rPr>
        <w:t xml:space="preserve">two-sided Wilcoxon tests </w:t>
      </w:r>
      <w:ins w:id="966" w:author="LAU, Cheuk Hay" w:date="2021-11-17T15:08:00Z">
        <w:r w:rsidR="0003367F">
          <w:rPr>
            <w:rFonts w:eastAsiaTheme="minorEastAsia"/>
          </w:rPr>
          <w:t xml:space="preserve">were used </w:t>
        </w:r>
      </w:ins>
      <w:ins w:id="967" w:author="LAU, Cheuk Hay" w:date="2021-11-17T22:50:00Z">
        <w:r w:rsidR="00F9476F">
          <w:rPr>
            <w:rFonts w:eastAsiaTheme="minorEastAsia"/>
          </w:rPr>
          <w:t>unless</w:t>
        </w:r>
      </w:ins>
      <w:del w:id="968" w:author="LAU, Cheuk Hay" w:date="2021-11-17T22:50:00Z">
        <w:r w:rsidRPr="00895B2F" w:rsidDel="00F9476F">
          <w:rPr>
            <w:rFonts w:eastAsiaTheme="minorEastAsia"/>
          </w:rPr>
          <w:delText>except were</w:delText>
        </w:r>
      </w:del>
      <w:r w:rsidRPr="00895B2F">
        <w:rPr>
          <w:rFonts w:eastAsiaTheme="minorEastAsia"/>
        </w:rPr>
        <w:t xml:space="preserve"> otherwise mentioned. </w:t>
      </w:r>
      <w:r w:rsidRPr="00895B2F">
        <w:t>Co-occurrence and co-exclu</w:t>
      </w:r>
      <w:ins w:id="969" w:author="LAU, Cheuk Hay" w:date="2021-11-21T00:30:00Z">
        <w:r w:rsidR="00F45328">
          <w:t>sive</w:t>
        </w:r>
      </w:ins>
      <w:del w:id="970" w:author="LAU, Cheuk Hay" w:date="2021-11-17T15:09:00Z">
        <w:r w:rsidRPr="00895B2F" w:rsidDel="0003367F">
          <w:delText>sion</w:delText>
        </w:r>
      </w:del>
      <w:r w:rsidRPr="00895B2F">
        <w:t xml:space="preserve"> </w:t>
      </w:r>
      <w:ins w:id="971" w:author="LAU, Cheuk Hay" w:date="2021-11-17T15:09:00Z">
        <w:r w:rsidR="0003367F">
          <w:t>interactions among</w:t>
        </w:r>
      </w:ins>
      <w:del w:id="972" w:author="LAU, Cheuk Hay" w:date="2021-11-17T15:10:00Z">
        <w:r w:rsidRPr="00895B2F" w:rsidDel="0003367F">
          <w:delText>relationships within</w:delText>
        </w:r>
      </w:del>
      <w:r w:rsidRPr="00895B2F">
        <w:t xml:space="preserve"> fungi and between fungi and</w:t>
      </w:r>
      <w:r w:rsidR="00443B80" w:rsidRPr="00895B2F">
        <w:t xml:space="preserve"> </w:t>
      </w:r>
      <w:r w:rsidRPr="00895B2F">
        <w:t>bacteria</w:t>
      </w:r>
      <w:del w:id="973" w:author="LAU, Cheuk Hay" w:date="2021-11-17T15:10:00Z">
        <w:r w:rsidRPr="00895B2F" w:rsidDel="0003367F">
          <w:delText>l kingdoms</w:delText>
        </w:r>
      </w:del>
      <w:r w:rsidRPr="00895B2F">
        <w:t xml:space="preserve"> were estimated using Differential Gene Correlation Analysis (DGCA)</w:t>
      </w:r>
      <w:r w:rsidR="000C2944" w:rsidRPr="00895B2F">
        <w:fldChar w:fldCharType="begin"/>
      </w:r>
      <w:r w:rsidR="00497871">
        <w:instrText xml:space="preserve"> ADDIN ZOTERO_ITEM CSL_CITATION {"citationID":"a8kd2ef5iv","properties":{"formattedCitation":"\\super 21\\nosupersub{}","plainCitation":"21","noteIndex":0},"citationItems":[{"id":326,"uris":["http://zotero.org/users/7908919/items/HP6WRC94"],"uri":["http://zotero.org/users/7908919/items/HP6WRC94"],"itemData":{"id":326,"type":"article-journal","abstract":"Dissecting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0C2944" w:rsidRPr="00895B2F">
        <w:fldChar w:fldCharType="separate"/>
      </w:r>
      <w:r w:rsidR="00497871" w:rsidRPr="00497871">
        <w:rPr>
          <w:kern w:val="0"/>
          <w:vertAlign w:val="superscript"/>
        </w:rPr>
        <w:t>21</w:t>
      </w:r>
      <w:r w:rsidR="000C2944" w:rsidRPr="00895B2F">
        <w:fldChar w:fldCharType="end"/>
      </w:r>
      <w:r w:rsidRPr="00895B2F">
        <w:t xml:space="preserve">. </w:t>
      </w:r>
      <w:r w:rsidRPr="00895B2F">
        <w:rPr>
          <w:i/>
          <w:iCs/>
        </w:rPr>
        <w:t>P</w:t>
      </w:r>
      <w:r w:rsidRPr="00895B2F">
        <w:t xml:space="preserve"> value less than 0.05 after multiple comparisons correction using the false discovery rated method w</w:t>
      </w:r>
      <w:ins w:id="974" w:author="LAU, Cheuk Hay" w:date="2021-11-17T15:10:00Z">
        <w:r w:rsidR="0003367F">
          <w:t>as</w:t>
        </w:r>
      </w:ins>
      <w:del w:id="975" w:author="LAU, Cheuk Hay" w:date="2021-11-17T15:10:00Z">
        <w:r w:rsidRPr="00895B2F" w:rsidDel="0003367F">
          <w:delText>ere</w:delText>
        </w:r>
      </w:del>
      <w:r w:rsidRPr="00895B2F">
        <w:t xml:space="preserve"> considered significant</w:t>
      </w:r>
      <w:r w:rsidR="0099660A" w:rsidRPr="00895B2F">
        <w:rPr>
          <w:rFonts w:eastAsiaTheme="minorEastAsia"/>
        </w:rPr>
        <w:t xml:space="preserve"> </w:t>
      </w:r>
      <w:ins w:id="976" w:author="LAU, Cheuk Hay" w:date="2021-11-17T22:51:00Z">
        <w:r w:rsidR="00F9476F">
          <w:rPr>
            <w:rFonts w:eastAsiaTheme="minorEastAsia"/>
          </w:rPr>
          <w:t>unless</w:t>
        </w:r>
      </w:ins>
      <w:del w:id="977" w:author="LAU, Cheuk Hay" w:date="2021-11-17T22:51:00Z">
        <w:r w:rsidR="0099660A" w:rsidRPr="00895B2F" w:rsidDel="00F9476F">
          <w:rPr>
            <w:rFonts w:eastAsiaTheme="minorEastAsia"/>
          </w:rPr>
          <w:delText>except were</w:delText>
        </w:r>
      </w:del>
      <w:r w:rsidR="0099660A" w:rsidRPr="00895B2F">
        <w:rPr>
          <w:rFonts w:eastAsiaTheme="minorEastAsia"/>
        </w:rPr>
        <w:t xml:space="preserve"> otherwise mentioned</w:t>
      </w:r>
      <w:r w:rsidRPr="00895B2F">
        <w:t>.</w:t>
      </w:r>
      <w:r w:rsidR="000C2944" w:rsidRPr="00895B2F">
        <w:t xml:space="preserve"> </w:t>
      </w:r>
      <w:r w:rsidR="00654F30" w:rsidRPr="00895B2F">
        <w:t xml:space="preserve">Areas under the receiver operating characteristic curves (AUCs) were determined by random forest model and the relative change values between </w:t>
      </w:r>
      <w:ins w:id="978" w:author="LAU, Cheuk Hay" w:date="2021-11-17T22:52:00Z">
        <w:r w:rsidR="00F9476F">
          <w:t xml:space="preserve">AUCs of </w:t>
        </w:r>
      </w:ins>
      <w:r w:rsidR="00654F30" w:rsidRPr="00895B2F">
        <w:t xml:space="preserve">trans-kingdom </w:t>
      </w:r>
      <w:ins w:id="979" w:author="LAU, Cheuk Hay" w:date="2021-11-17T22:52:00Z">
        <w:r w:rsidR="00F9476F">
          <w:t xml:space="preserve">panel </w:t>
        </w:r>
      </w:ins>
      <w:del w:id="980" w:author="LAU, Cheuk Hay" w:date="2021-11-17T22:52:00Z">
        <w:r w:rsidR="00654F30" w:rsidRPr="00895B2F" w:rsidDel="00F9476F">
          <w:delText xml:space="preserve">AUCs </w:delText>
        </w:r>
      </w:del>
      <w:r w:rsidR="00654F30" w:rsidRPr="00895B2F">
        <w:t xml:space="preserve">and </w:t>
      </w:r>
      <w:ins w:id="981" w:author="LAU, Cheuk Hay" w:date="2021-11-17T22:52:00Z">
        <w:r w:rsidR="00F9476F">
          <w:t xml:space="preserve">AUCs of </w:t>
        </w:r>
      </w:ins>
      <w:r w:rsidR="00654F30" w:rsidRPr="00895B2F">
        <w:t xml:space="preserve">pure bacteria </w:t>
      </w:r>
      <w:ins w:id="982" w:author="LAU, Cheuk Hay" w:date="2021-11-17T22:52:00Z">
        <w:r w:rsidR="00F9476F">
          <w:t>panel</w:t>
        </w:r>
      </w:ins>
      <w:del w:id="983" w:author="LAU, Cheuk Hay" w:date="2021-11-17T22:52:00Z">
        <w:r w:rsidR="00654F30" w:rsidRPr="00895B2F" w:rsidDel="00F9476F">
          <w:delText>AUCs</w:delText>
        </w:r>
      </w:del>
      <w:r w:rsidR="00654F30" w:rsidRPr="00895B2F">
        <w:t xml:space="preserve"> </w:t>
      </w:r>
      <w:ins w:id="984" w:author="LAU, Cheuk Hay" w:date="2021-11-17T22:51:00Z">
        <w:r w:rsidR="00F9476F">
          <w:t>re</w:t>
        </w:r>
      </w:ins>
      <w:r w:rsidR="00654F30" w:rsidRPr="00895B2F">
        <w:t>present</w:t>
      </w:r>
      <w:ins w:id="985" w:author="LAU, Cheuk Hay" w:date="2021-11-17T22:51:00Z">
        <w:r w:rsidR="00F9476F">
          <w:t>ed</w:t>
        </w:r>
      </w:ins>
      <w:r w:rsidR="00654F30" w:rsidRPr="00895B2F">
        <w:t xml:space="preserve"> the </w:t>
      </w:r>
      <w:ins w:id="986" w:author="LAU, Cheuk Hay" w:date="2021-11-17T22:51:00Z">
        <w:r w:rsidR="00F9476F">
          <w:t xml:space="preserve">difference in </w:t>
        </w:r>
      </w:ins>
      <w:r w:rsidR="00654F30" w:rsidRPr="00895B2F">
        <w:t>models</w:t>
      </w:r>
      <w:del w:id="987" w:author="LAU, Cheuk Hay" w:date="2021-11-17T22:51:00Z">
        <w:r w:rsidR="00654F30" w:rsidRPr="00895B2F" w:rsidDel="00F9476F">
          <w:delText xml:space="preserve"> difference</w:delText>
        </w:r>
      </w:del>
      <w:r w:rsidR="00654F30" w:rsidRPr="00895B2F">
        <w:t xml:space="preserve">. Network parameters were estimated </w:t>
      </w:r>
      <w:del w:id="988" w:author="LAU, Cheuk Hay" w:date="2021-11-17T15:12:00Z">
        <w:r w:rsidR="00654F30" w:rsidRPr="00895B2F" w:rsidDel="0003367F">
          <w:delText xml:space="preserve">by </w:delText>
        </w:r>
      </w:del>
      <w:r w:rsidR="00654F30" w:rsidRPr="00895B2F">
        <w:t xml:space="preserve">using the network analyzer algorithm of </w:t>
      </w:r>
      <w:proofErr w:type="spellStart"/>
      <w:r w:rsidR="00654F30" w:rsidRPr="00895B2F">
        <w:t>Cytoscape</w:t>
      </w:r>
      <w:proofErr w:type="spellEnd"/>
      <w:ins w:id="989" w:author="LAU, Cheuk Hay" w:date="2021-11-17T15:12:00Z">
        <w:r w:rsidR="0003367F">
          <w:t xml:space="preserve"> </w:t>
        </w:r>
      </w:ins>
      <w:del w:id="990" w:author="LAU, Cheuk Hay" w:date="2021-11-17T15:12:00Z">
        <w:r w:rsidR="00654F30" w:rsidRPr="00895B2F" w:rsidDel="0003367F">
          <w:delText xml:space="preserve">, </w:delText>
        </w:r>
      </w:del>
      <w:ins w:id="991" w:author="LAU, Cheuk Hay" w:date="2021-11-17T15:12:00Z">
        <w:r w:rsidR="0003367F">
          <w:t>(</w:t>
        </w:r>
      </w:ins>
      <w:r w:rsidR="00654F30" w:rsidRPr="00895B2F">
        <w:t>version 3.0.4</w:t>
      </w:r>
      <w:ins w:id="992" w:author="LAU, Cheuk Hay" w:date="2021-11-17T15:12:00Z">
        <w:r w:rsidR="0003367F">
          <w:t>)</w:t>
        </w:r>
      </w:ins>
      <w:r w:rsidR="002454EB" w:rsidRPr="00895B2F">
        <w:fldChar w:fldCharType="begin"/>
      </w:r>
      <w:r w:rsidR="00497871">
        <w:instrText xml:space="preserve"> ADDIN ZOTERO_ITEM CSL_CITATION {"citationID":"a29ifq4js01","properties":{"formattedCitation":"\\super 22\\nosupersub{}","plainCitation":"22","noteIndex":0},"citationItems":[{"id":799,"uris":["http://zotero.org/users/7908919/items/ZF63KY5B"],"uri":["http://zotero.org/users/7908919/items/ZF63KY5B"],"itemData":{"id":799,"type":"article-journal","container-title":"Genome Research","DOI":"10.1101/gr.1239303","ISSN":"1088-9051","issue":"11","journalAbbreviation":"Genome Research","language":"en","page":"2498-2504","source":"DOI.org (Crossref)","title":"Cytoscape: A Software Environment for Integrated Models of Biomolecular Interaction Networks","title-short":"Cytoscape","volume":"13","author":[{"family":"Shannon","given":"P."}],"issued":{"date-parts":[["2003",11,1]]}}}],"schema":"https://github.com/citation-style-language/schema/raw/master/csl-citation.json"} </w:instrText>
      </w:r>
      <w:r w:rsidR="002454EB" w:rsidRPr="00895B2F">
        <w:fldChar w:fldCharType="separate"/>
      </w:r>
      <w:r w:rsidR="00497871" w:rsidRPr="00497871">
        <w:rPr>
          <w:kern w:val="0"/>
          <w:vertAlign w:val="superscript"/>
        </w:rPr>
        <w:t>22</w:t>
      </w:r>
      <w:r w:rsidR="002454EB" w:rsidRPr="00895B2F">
        <w:fldChar w:fldCharType="end"/>
      </w:r>
      <w:del w:id="993" w:author="LAU, Cheuk Hay" w:date="2021-11-17T15:12:00Z">
        <w:r w:rsidR="00654F30" w:rsidRPr="00895B2F" w:rsidDel="0003367F">
          <w:delText>,</w:delText>
        </w:r>
      </w:del>
      <w:r w:rsidR="00654F30" w:rsidRPr="00895B2F">
        <w:t xml:space="preserve"> with default parameters and cluster</w:t>
      </w:r>
      <w:r w:rsidR="002454EB" w:rsidRPr="00895B2F">
        <w:t>ed by</w:t>
      </w:r>
      <w:ins w:id="994" w:author="LIN, Yufeng" w:date="2021-11-24T10:57:00Z">
        <w:r w:rsidR="00B86331">
          <w:t xml:space="preserve"> the plugin,</w:t>
        </w:r>
      </w:ins>
      <w:r w:rsidR="002454EB" w:rsidRPr="00895B2F">
        <w:t xml:space="preserve"> </w:t>
      </w:r>
      <w:r w:rsidR="002454EB" w:rsidRPr="00895B2F">
        <w:rPr>
          <w:rFonts w:eastAsiaTheme="minorEastAsia"/>
        </w:rPr>
        <w:t>affinity propagation clusters</w:t>
      </w:r>
      <w:del w:id="995" w:author="LIN, Yufeng" w:date="2021-11-24T10:57:00Z">
        <w:r w:rsidR="002454EB" w:rsidRPr="00895B2F" w:rsidDel="00B86331">
          <w:rPr>
            <w:rFonts w:eastAsiaTheme="minorEastAsia"/>
          </w:rPr>
          <w:delText xml:space="preserve"> methodology</w:delText>
        </w:r>
      </w:del>
      <w:r w:rsidR="002454EB" w:rsidRPr="00895B2F">
        <w:rPr>
          <w:rFonts w:eastAsiaTheme="minorEastAsia"/>
        </w:rPr>
        <w:fldChar w:fldCharType="begin"/>
      </w:r>
      <w:r w:rsidR="00497871">
        <w:rPr>
          <w:rFonts w:eastAsiaTheme="minorEastAsia"/>
        </w:rPr>
        <w:instrText xml:space="preserve"> ADDIN ZOTERO_ITEM CSL_CITATION {"citationID":"a19sphnmcef","properties":{"formattedCitation":"\\super 23\\nosupersub{}","plainCitation":"23","noteIndex":0},"citationItems":[{"id":670,"uris":["http://zotero.org/users/7908919/items/W42QJ7XW"],"uri":["http://zotero.org/users/7908919/items/W42QJ7XW"],"itemData":{"id":670,"type":"article-journal","abstract":"Motivation: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2454EB" w:rsidRPr="00895B2F">
        <w:rPr>
          <w:rFonts w:eastAsiaTheme="minorEastAsia"/>
        </w:rPr>
        <w:fldChar w:fldCharType="separate"/>
      </w:r>
      <w:r w:rsidR="00497871" w:rsidRPr="00497871">
        <w:rPr>
          <w:kern w:val="0"/>
          <w:vertAlign w:val="superscript"/>
        </w:rPr>
        <w:t>23</w:t>
      </w:r>
      <w:r w:rsidR="002454EB" w:rsidRPr="00895B2F">
        <w:rPr>
          <w:rFonts w:eastAsiaTheme="minorEastAsia"/>
        </w:rPr>
        <w:fldChar w:fldCharType="end"/>
      </w:r>
      <w:r w:rsidR="002454EB" w:rsidRPr="00895B2F">
        <w:t xml:space="preserve"> .</w:t>
      </w:r>
    </w:p>
    <w:p w14:paraId="3530CC91" w14:textId="77777777" w:rsidR="00766643" w:rsidRPr="00895B2F" w:rsidRDefault="00766643" w:rsidP="00766643">
      <w:pPr>
        <w:spacing w:before="0" w:after="0"/>
        <w:ind w:left="120" w:hangingChars="50" w:hanging="120"/>
      </w:pPr>
    </w:p>
    <w:p w14:paraId="76FAD842" w14:textId="2032976E" w:rsidR="00531B71" w:rsidRPr="00895B2F" w:rsidRDefault="00B93709" w:rsidP="00C42771">
      <w:pPr>
        <w:pStyle w:val="title20825"/>
      </w:pPr>
      <w:r w:rsidRPr="00895B2F">
        <w:t xml:space="preserve">Differential abundance analysis </w:t>
      </w:r>
    </w:p>
    <w:p w14:paraId="104755D0" w14:textId="2032E5C6" w:rsidR="00531B71" w:rsidRPr="00895B2F" w:rsidRDefault="00A11EC9" w:rsidP="00BA0A8A">
      <w:pPr>
        <w:spacing w:before="0" w:after="0"/>
      </w:pPr>
      <w:r w:rsidRPr="00895B2F">
        <w:t xml:space="preserve">Three </w:t>
      </w:r>
      <w:r w:rsidR="00531B71" w:rsidRPr="00895B2F">
        <w:t xml:space="preserve">criteria </w:t>
      </w:r>
      <w:r w:rsidRPr="00895B2F">
        <w:t xml:space="preserve">were used </w:t>
      </w:r>
      <w:r w:rsidR="00531B71" w:rsidRPr="00895B2F">
        <w:t xml:space="preserve">to select </w:t>
      </w:r>
      <w:del w:id="996" w:author="LAU, Cheuk Hay" w:date="2021-11-17T15:15:00Z">
        <w:r w:rsidR="00531B71" w:rsidRPr="00895B2F" w:rsidDel="00920A1F">
          <w:delText>th</w:delText>
        </w:r>
      </w:del>
      <w:del w:id="997" w:author="LAU, Cheuk Hay" w:date="2021-11-17T15:16:00Z">
        <w:r w:rsidR="00531B71" w:rsidRPr="00895B2F" w:rsidDel="00920A1F">
          <w:delText xml:space="preserve">e </w:delText>
        </w:r>
      </w:del>
      <w:r w:rsidR="00531B71" w:rsidRPr="00895B2F">
        <w:t>potential</w:t>
      </w:r>
      <w:r w:rsidRPr="00895B2F">
        <w:t xml:space="preserve"> </w:t>
      </w:r>
      <w:ins w:id="998" w:author="LAU, Cheuk Hay" w:date="2021-11-17T15:16:00Z">
        <w:r w:rsidR="00920A1F">
          <w:t xml:space="preserve">candidates with </w:t>
        </w:r>
      </w:ins>
      <w:r w:rsidRPr="00895B2F">
        <w:t>differentially abundan</w:t>
      </w:r>
      <w:ins w:id="999" w:author="LAU, Cheuk Hay" w:date="2021-11-17T15:16:00Z">
        <w:r w:rsidR="00920A1F">
          <w:t>ce</w:t>
        </w:r>
      </w:ins>
      <w:del w:id="1000" w:author="LAU, Cheuk Hay" w:date="2021-11-17T15:16:00Z">
        <w:r w:rsidRPr="00895B2F" w:rsidDel="00920A1F">
          <w:delText>t</w:delText>
        </w:r>
        <w:r w:rsidR="00531B71" w:rsidRPr="00895B2F" w:rsidDel="00920A1F">
          <w:delText xml:space="preserve"> candidates</w:delText>
        </w:r>
      </w:del>
      <w:r w:rsidR="00992A41" w:rsidRPr="00895B2F">
        <w:t xml:space="preserve"> between CRC </w:t>
      </w:r>
      <w:r w:rsidR="0094345D" w:rsidRPr="00895B2F">
        <w:t xml:space="preserve">and healthy </w:t>
      </w:r>
      <w:ins w:id="1001" w:author="LAU, Cheuk Hay" w:date="2021-11-17T15:16:00Z">
        <w:r w:rsidR="00920A1F">
          <w:t>controls</w:t>
        </w:r>
      </w:ins>
      <w:del w:id="1002" w:author="LAU, Cheuk Hay" w:date="2021-11-17T15:16:00Z">
        <w:r w:rsidR="0094345D" w:rsidRPr="00895B2F" w:rsidDel="00920A1F">
          <w:delText>individuals</w:delText>
        </w:r>
      </w:del>
      <w:r w:rsidR="00531B71" w:rsidRPr="00895B2F">
        <w:t xml:space="preserve">. </w:t>
      </w:r>
      <w:r w:rsidR="00E81CE7" w:rsidRPr="00895B2F">
        <w:t>First</w:t>
      </w:r>
      <w:r w:rsidR="00531B71" w:rsidRPr="00895B2F">
        <w:t xml:space="preserve">, </w:t>
      </w:r>
      <w:del w:id="1003" w:author="LAU, Cheuk Hay" w:date="2021-11-17T15:16:00Z">
        <w:r w:rsidR="00531B71" w:rsidRPr="00895B2F" w:rsidDel="00920A1F">
          <w:delText xml:space="preserve">we excluded the </w:delText>
        </w:r>
      </w:del>
      <w:r w:rsidR="00531B71" w:rsidRPr="00895B2F">
        <w:t xml:space="preserve">candidates with an average </w:t>
      </w:r>
      <w:r w:rsidR="0094345D" w:rsidRPr="00895B2F">
        <w:t xml:space="preserve">rarefied </w:t>
      </w:r>
      <w:ins w:id="1004" w:author="LAU, Cheuk Hay" w:date="2021-11-17T15:17:00Z">
        <w:r w:rsidR="00920A1F">
          <w:t xml:space="preserve">fungal </w:t>
        </w:r>
      </w:ins>
      <w:r w:rsidR="00531B71" w:rsidRPr="00895B2F">
        <w:t xml:space="preserve">abundance less than 0.1% </w:t>
      </w:r>
      <w:del w:id="1005" w:author="LAU, Cheuk Hay" w:date="2021-11-17T15:17:00Z">
        <w:r w:rsidR="004314C2" w:rsidRPr="00895B2F" w:rsidDel="00920A1F">
          <w:delText>fung</w:delText>
        </w:r>
        <w:r w:rsidR="00873731" w:rsidRPr="00895B2F" w:rsidDel="00920A1F">
          <w:delText>al composition</w:delText>
        </w:r>
      </w:del>
      <w:ins w:id="1006" w:author="LAU, Cheuk Hay" w:date="2021-11-17T15:16:00Z">
        <w:r w:rsidR="00920A1F">
          <w:t>were excluded</w:t>
        </w:r>
      </w:ins>
      <w:r w:rsidR="00531B71" w:rsidRPr="00895B2F">
        <w:t xml:space="preserve">. </w:t>
      </w:r>
      <w:ins w:id="1007" w:author="LAU, Cheuk Hay" w:date="2021-11-17T15:18:00Z">
        <w:r w:rsidR="00920A1F">
          <w:t xml:space="preserve">Candidates with </w:t>
        </w:r>
      </w:ins>
      <w:del w:id="1008" w:author="LAU, Cheuk Hay" w:date="2021-11-17T15:18:00Z">
        <w:r w:rsidR="00531B71" w:rsidRPr="00895B2F" w:rsidDel="00920A1F">
          <w:delText xml:space="preserve">We selected the </w:delText>
        </w:r>
      </w:del>
      <w:r w:rsidR="00531B71" w:rsidRPr="00895B2F">
        <w:t>same trend features (SSTF</w:t>
      </w:r>
      <w:ins w:id="1009" w:author="LAU, Cheuk Hay" w:date="2021-11-17T15:18:00Z">
        <w:r w:rsidR="00920A1F">
          <w:t xml:space="preserve">; </w:t>
        </w:r>
      </w:ins>
      <w:del w:id="1010" w:author="LAU, Cheuk Hay" w:date="2021-11-17T15:18:00Z">
        <w:r w:rsidR="00531B71" w:rsidRPr="00895B2F" w:rsidDel="00920A1F">
          <w:delText>),</w:delText>
        </w:r>
      </w:del>
      <w:del w:id="1011" w:author="LAU, Cheuk Hay" w:date="2021-11-17T15:19:00Z">
        <w:r w:rsidR="00531B71" w:rsidRPr="00895B2F" w:rsidDel="00920A1F">
          <w:delText xml:space="preserve"> </w:delText>
        </w:r>
      </w:del>
      <w:ins w:id="1012" w:author="LAU, Cheuk Hay" w:date="2021-11-17T15:19:00Z">
        <w:r w:rsidR="00920A1F">
          <w:t>same trends in ≥ 6 cohorts</w:t>
        </w:r>
      </w:ins>
      <w:del w:id="1013" w:author="LAU, Cheuk Hay" w:date="2021-11-17T15:19:00Z">
        <w:r w:rsidR="00531B71" w:rsidRPr="00895B2F" w:rsidDel="00920A1F">
          <w:delText>required more than 3/4 cohorts (not less than six cohorts</w:delText>
        </w:r>
      </w:del>
      <w:r w:rsidR="00531B71" w:rsidRPr="00895B2F">
        <w:t xml:space="preserve">) </w:t>
      </w:r>
      <w:del w:id="1014" w:author="LAU, Cheuk Hay" w:date="2021-11-17T22:53:00Z">
        <w:r w:rsidR="00531B71" w:rsidRPr="00895B2F" w:rsidDel="00413200">
          <w:delText>to perform the same trends</w:delText>
        </w:r>
      </w:del>
      <w:ins w:id="1015" w:author="LAU, Cheuk Hay" w:date="2021-11-17T17:01:00Z">
        <w:r w:rsidR="009E7695">
          <w:t>were selected. T</w:t>
        </w:r>
      </w:ins>
      <w:del w:id="1016" w:author="LAU, Cheuk Hay" w:date="2021-11-17T17:01:00Z">
        <w:r w:rsidR="00531B71" w:rsidRPr="00895B2F" w:rsidDel="009E7695">
          <w:delText>. And t</w:delText>
        </w:r>
      </w:del>
      <w:r w:rsidR="00531B71" w:rsidRPr="00895B2F">
        <w:t>he log2 of Multiple Median Fold Change (log</w:t>
      </w:r>
      <w:r w:rsidR="00531B71" w:rsidRPr="00895B2F">
        <w:rPr>
          <w:vertAlign w:val="subscript"/>
        </w:rPr>
        <w:t>2</w:t>
      </w:r>
      <w:r w:rsidR="00531B71" w:rsidRPr="00895B2F">
        <w:t xml:space="preserve">MultMedFC) was </w:t>
      </w:r>
      <w:ins w:id="1017" w:author="LAU, Cheuk Hay" w:date="2021-11-17T22:53:00Z">
        <w:r w:rsidR="00413200">
          <w:t xml:space="preserve">used </w:t>
        </w:r>
      </w:ins>
      <w:ins w:id="1018" w:author="LAU, Cheuk Hay" w:date="2021-11-17T17:01:00Z">
        <w:r w:rsidR="009E7695">
          <w:t xml:space="preserve">as </w:t>
        </w:r>
      </w:ins>
      <w:r w:rsidR="00531B71" w:rsidRPr="00895B2F">
        <w:t>the evaluation index of SSTF</w:t>
      </w:r>
      <w:ins w:id="1019" w:author="LAU, Cheuk Hay" w:date="2021-11-17T22:53:00Z">
        <w:r w:rsidR="00413200">
          <w:t xml:space="preserve"> and calculated by</w:t>
        </w:r>
      </w:ins>
      <w:del w:id="1020" w:author="LAU, Cheuk Hay" w:date="2021-11-17T17:01:00Z">
        <w:r w:rsidR="00531B71" w:rsidRPr="00895B2F" w:rsidDel="009E7695">
          <w:delText>. We define the log</w:delText>
        </w:r>
        <w:r w:rsidR="00531B71" w:rsidRPr="00895B2F" w:rsidDel="009E7695">
          <w:rPr>
            <w:vertAlign w:val="subscript"/>
          </w:rPr>
          <w:delText>2</w:delText>
        </w:r>
        <w:r w:rsidR="00531B71" w:rsidRPr="00895B2F" w:rsidDel="009E7695">
          <w:delText>MultMedFC as</w:delText>
        </w:r>
      </w:del>
      <w:r w:rsidR="00531B71" w:rsidRPr="00895B2F">
        <w:t>:</w:t>
      </w:r>
    </w:p>
    <w:p w14:paraId="1BB3CD87" w14:textId="78530962" w:rsidR="00531B71" w:rsidRPr="00895B2F" w:rsidRDefault="00AA134C" w:rsidP="00BA0A8A">
      <w:pPr>
        <w:spacing w:before="0" w:after="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 i</m:t>
                          </m:r>
                        </m:sub>
                      </m:sSub>
                    </m:num>
                    <m:den>
                      <m:sSub>
                        <m:sSubPr>
                          <m:ctrlPr>
                            <w:rPr>
                              <w:rFonts w:ascii="Cambria Math" w:hAnsi="Cambria Math"/>
                              <w:i/>
                            </w:rPr>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BE07A06" w14:textId="3812AB88" w:rsidR="00531B71" w:rsidRPr="00895B2F" w:rsidRDefault="00AA134C" w:rsidP="00BA0A8A">
      <w:pPr>
        <w:spacing w:before="0" w:after="0"/>
        <w:ind w:leftChars="100" w:left="240"/>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895B2F">
        <w:t xml:space="preserve"> </w:t>
      </w:r>
      <w:ins w:id="1021" w:author="LAU, Cheuk Hay" w:date="2021-11-17T17:01:00Z">
        <w:r w:rsidR="009E7695">
          <w:t>represent</w:t>
        </w:r>
      </w:ins>
      <w:ins w:id="1022" w:author="LAU, Cheuk Hay" w:date="2021-11-17T17:02:00Z">
        <w:r w:rsidR="009E7695">
          <w:t>s</w:t>
        </w:r>
      </w:ins>
      <w:del w:id="1023" w:author="LAU, Cheuk Hay" w:date="2021-11-17T17:02:00Z">
        <w:r w:rsidR="00531B71" w:rsidRPr="00895B2F" w:rsidDel="009E7695">
          <w:delText>means</w:delText>
        </w:r>
      </w:del>
      <w:r w:rsidR="00531B71" w:rsidRPr="00895B2F">
        <w:t xml:space="preserve"> the counts of CRC</w:t>
      </w:r>
      <w:ins w:id="1024" w:author="LAU, Cheuk Hay" w:date="2021-11-17T22:53:00Z">
        <w:r w:rsidR="00413200">
          <w:t xml:space="preserve"> or control</w:t>
        </w:r>
      </w:ins>
      <w:del w:id="1025" w:author="LAU, Cheuk Hay" w:date="2021-11-17T22:53:00Z">
        <w:r w:rsidR="00531B71" w:rsidRPr="00895B2F" w:rsidDel="00413200">
          <w:delText>/CTRL</w:delText>
        </w:r>
      </w:del>
      <w:r w:rsidR="00531B71" w:rsidRPr="00895B2F">
        <w:t xml:space="preserve"> samples in an individual cohort</w:t>
      </w:r>
      <w:ins w:id="1026" w:author="LAU, Cheuk Hay" w:date="2021-11-17T17:02:00Z">
        <w:r w:rsidR="009E7695">
          <w:t>;</w:t>
        </w:r>
      </w:ins>
      <w:del w:id="1027" w:author="LAU, Cheuk Hay" w:date="2021-11-17T17:02:00Z">
        <w:r w:rsidR="00531B71" w:rsidRPr="00895B2F" w:rsidDel="009E7695">
          <w:delText>.</w:delText>
        </w:r>
      </w:del>
    </w:p>
    <w:p w14:paraId="4DB62B0B" w14:textId="21C0D0B9" w:rsidR="00531B71" w:rsidRPr="00895B2F" w:rsidRDefault="00531B71" w:rsidP="00BA0A8A">
      <w:pPr>
        <w:spacing w:before="0" w:after="0"/>
        <w:ind w:leftChars="100" w:left="240"/>
      </w:pPr>
      <m:oMath>
        <m:r>
          <w:rPr>
            <w:rFonts w:ascii="Cambria Math" w:hAnsi="Cambria Math"/>
          </w:rPr>
          <m:t>i :</m:t>
        </m:r>
      </m:oMath>
      <w:r w:rsidRPr="00895B2F">
        <w:t xml:space="preserve"> </w:t>
      </w:r>
      <w:ins w:id="1028" w:author="LAU, Cheuk Hay" w:date="2021-11-17T17:02:00Z">
        <w:r w:rsidR="009E7695">
          <w:t>represents</w:t>
        </w:r>
      </w:ins>
      <w:del w:id="1029" w:author="LAU, Cheuk Hay" w:date="2021-11-17T17:02:00Z">
        <w:r w:rsidRPr="00895B2F" w:rsidDel="009E7695">
          <w:delText>means</w:delText>
        </w:r>
      </w:del>
      <w:r w:rsidRPr="00895B2F">
        <w:t xml:space="preserve"> the </w:t>
      </w:r>
      <w:ins w:id="1030" w:author="LAU, Cheuk Hay" w:date="2021-11-17T22:54:00Z">
        <w:r w:rsidR="00413200">
          <w:t xml:space="preserve">names of </w:t>
        </w:r>
      </w:ins>
      <w:r w:rsidR="004314C2" w:rsidRPr="00895B2F">
        <w:t>fung</w:t>
      </w:r>
      <w:ins w:id="1031" w:author="LAU, Cheuk Hay" w:date="2021-11-17T22:54:00Z">
        <w:r w:rsidR="00413200">
          <w:t>i</w:t>
        </w:r>
      </w:ins>
      <w:del w:id="1032" w:author="LAU, Cheuk Hay" w:date="2021-11-17T22:54:00Z">
        <w:r w:rsidR="004314C2" w:rsidRPr="00895B2F" w:rsidDel="00413200">
          <w:delText>al</w:delText>
        </w:r>
        <w:r w:rsidRPr="00895B2F" w:rsidDel="00413200">
          <w:delText xml:space="preserve"> names</w:delText>
        </w:r>
      </w:del>
      <w:ins w:id="1033" w:author="LAU, Cheuk Hay" w:date="2021-11-17T17:02:00Z">
        <w:r w:rsidR="009E7695">
          <w:t>;</w:t>
        </w:r>
      </w:ins>
      <w:del w:id="1034" w:author="LAU, Cheuk Hay" w:date="2021-11-17T17:02:00Z">
        <w:r w:rsidRPr="00895B2F" w:rsidDel="009E7695">
          <w:delText>.</w:delText>
        </w:r>
      </w:del>
    </w:p>
    <w:p w14:paraId="609E304B" w14:textId="6ECBA254" w:rsidR="00531B71" w:rsidRDefault="00AA134C" w:rsidP="00BA0A8A">
      <w:pPr>
        <w:spacing w:before="0" w:after="0"/>
        <w:ind w:leftChars="100" w:left="240"/>
        <w:rPr>
          <w:ins w:id="1035" w:author="LAU, Cheuk Hay" w:date="2021-11-17T17:02:00Z"/>
        </w:rPr>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895B2F">
        <w:t xml:space="preserve"> </w:t>
      </w:r>
      <w:ins w:id="1036" w:author="LAU, Cheuk Hay" w:date="2021-11-17T17:02:00Z">
        <w:r w:rsidR="009E7695">
          <w:t xml:space="preserve">represents </w:t>
        </w:r>
      </w:ins>
      <w:del w:id="1037" w:author="LAU, Cheuk Hay" w:date="2021-11-17T17:02:00Z">
        <w:r w:rsidR="00531B71" w:rsidRPr="00895B2F" w:rsidDel="009E7695">
          <w:delText xml:space="preserve">means </w:delText>
        </w:r>
      </w:del>
      <w:r w:rsidR="00531B71" w:rsidRPr="00895B2F">
        <w:t xml:space="preserve">the relative abundance of species </w:t>
      </w:r>
      <m:oMath>
        <m:r>
          <w:rPr>
            <w:rFonts w:ascii="Cambria Math" w:hAnsi="Cambria Math"/>
          </w:rPr>
          <m:t>i</m:t>
        </m:r>
      </m:oMath>
      <w:r w:rsidR="00531B71" w:rsidRPr="00895B2F">
        <w:t xml:space="preserve"> in sample </w:t>
      </w:r>
      <m:oMath>
        <m:r>
          <w:rPr>
            <w:rFonts w:ascii="Cambria Math" w:hAnsi="Cambria Math"/>
          </w:rPr>
          <m:t>j</m:t>
        </m:r>
      </m:oMath>
      <w:r w:rsidR="00531B71" w:rsidRPr="00895B2F">
        <w:t>.</w:t>
      </w:r>
    </w:p>
    <w:p w14:paraId="151F5D8A" w14:textId="2433B36B" w:rsidR="009E7695" w:rsidRPr="00895B2F" w:rsidDel="00CD7B20" w:rsidRDefault="009E7695" w:rsidP="00BA0A8A">
      <w:pPr>
        <w:spacing w:before="0" w:after="0"/>
        <w:ind w:leftChars="100" w:left="240"/>
        <w:rPr>
          <w:del w:id="1038" w:author="LAU, Cheuk Hay" w:date="2021-11-17T17:24:00Z"/>
        </w:rPr>
      </w:pPr>
    </w:p>
    <w:p w14:paraId="2FAF8B48" w14:textId="11789CE9" w:rsidR="00531B71" w:rsidRPr="00895B2F" w:rsidRDefault="00531B71" w:rsidP="00BA0A8A">
      <w:pPr>
        <w:spacing w:before="0" w:after="0"/>
      </w:pPr>
      <w:r w:rsidRPr="00895B2F">
        <w:t xml:space="preserve">The second </w:t>
      </w:r>
      <w:ins w:id="1039" w:author="LAU, Cheuk Hay" w:date="2021-11-17T17:02:00Z">
        <w:r w:rsidR="009E7695">
          <w:t xml:space="preserve">criteria </w:t>
        </w:r>
      </w:ins>
      <w:del w:id="1040" w:author="LAU, Cheuk Hay" w:date="2021-11-17T17:02:00Z">
        <w:r w:rsidRPr="00895B2F" w:rsidDel="009E7695">
          <w:delText xml:space="preserve">measure </w:delText>
        </w:r>
      </w:del>
      <w:r w:rsidRPr="00895B2F">
        <w:t xml:space="preserve">was based on </w:t>
      </w:r>
      <w:del w:id="1041" w:author="LAU, Cheuk Hay" w:date="2021-11-17T17:02:00Z">
        <w:r w:rsidRPr="00895B2F" w:rsidDel="009E7695">
          <w:delText xml:space="preserve">the </w:delText>
        </w:r>
      </w:del>
      <w:r w:rsidRPr="00895B2F">
        <w:t xml:space="preserve">Wilcoxon </w:t>
      </w:r>
      <w:r w:rsidR="00302C4F" w:rsidRPr="00895B2F">
        <w:t xml:space="preserve">rank-sum </w:t>
      </w:r>
      <w:r w:rsidRPr="00895B2F">
        <w:t xml:space="preserve">test. </w:t>
      </w:r>
      <w:r w:rsidR="005576FC" w:rsidRPr="00895B2F">
        <w:t>We identified differentially abundant features between two groups on</w:t>
      </w:r>
      <w:r w:rsidRPr="00895B2F">
        <w:t xml:space="preserve"> a per species basis using Wilcoxon</w:t>
      </w:r>
      <w:r w:rsidR="00302C4F" w:rsidRPr="00895B2F">
        <w:t xml:space="preserve"> rank-sum</w:t>
      </w:r>
      <w:r w:rsidRPr="00895B2F">
        <w:t xml:space="preserve"> test </w:t>
      </w:r>
      <w:del w:id="1042" w:author="LAU, Cheuk Hay" w:date="2021-11-17T22:54:00Z">
        <w:r w:rsidRPr="00895B2F" w:rsidDel="00413200">
          <w:delText xml:space="preserve">and </w:delText>
        </w:r>
      </w:del>
      <w:r w:rsidR="00302C4F" w:rsidRPr="00895B2F">
        <w:t>with</w:t>
      </w:r>
      <w:r w:rsidRPr="00895B2F">
        <w:t xml:space="preserve"> </w:t>
      </w:r>
      <w:r w:rsidRPr="00413200">
        <w:rPr>
          <w:i/>
          <w:iCs/>
          <w:rPrChange w:id="1043" w:author="LAU, Cheuk Hay" w:date="2021-11-17T22:58:00Z">
            <w:rPr/>
          </w:rPrChange>
        </w:rPr>
        <w:t>p</w:t>
      </w:r>
      <w:r w:rsidRPr="00895B2F">
        <w:t>-value</w:t>
      </w:r>
      <w:r w:rsidR="00302C4F" w:rsidRPr="00895B2F">
        <w:t xml:space="preserve">s being adjusted </w:t>
      </w:r>
      <w:ins w:id="1044" w:author="LAU, Cheuk Hay" w:date="2021-11-17T22:54:00Z">
        <w:r w:rsidR="00413200">
          <w:t>by</w:t>
        </w:r>
      </w:ins>
      <w:del w:id="1045" w:author="LAU, Cheuk Hay" w:date="2021-11-17T22:54:00Z">
        <w:r w:rsidR="00302C4F" w:rsidRPr="00895B2F" w:rsidDel="00413200">
          <w:delText>using</w:delText>
        </w:r>
      </w:del>
      <w:r w:rsidRPr="00895B2F">
        <w:t xml:space="preserve"> the conservative Bonferroni correction. </w:t>
      </w:r>
      <w:r w:rsidR="00344F27" w:rsidRPr="00895B2F">
        <w:t>For the last criteria, w</w:t>
      </w:r>
      <w:r w:rsidRPr="00895B2F">
        <w:t xml:space="preserve">e </w:t>
      </w:r>
      <w:r w:rsidR="009564C2" w:rsidRPr="00895B2F">
        <w:t>discarded features with an</w:t>
      </w:r>
      <w:r w:rsidRPr="00895B2F">
        <w:t xml:space="preserve"> absolute value of log2 </w:t>
      </w:r>
      <w:del w:id="1046" w:author="LAU, Cheuk Hay" w:date="2021-11-17T17:08:00Z">
        <w:r w:rsidRPr="00895B2F" w:rsidDel="004E716B">
          <w:delText>of features</w:delText>
        </w:r>
        <w:r w:rsidR="00DE28C0" w:rsidRPr="00895B2F" w:rsidDel="004E716B">
          <w:delText>’</w:delText>
        </w:r>
        <w:r w:rsidRPr="00895B2F" w:rsidDel="004E716B">
          <w:delText xml:space="preserve"> F</w:delText>
        </w:r>
      </w:del>
      <w:ins w:id="1047" w:author="LAU, Cheuk Hay" w:date="2021-11-17T17:08:00Z">
        <w:r w:rsidR="004E716B">
          <w:t>f</w:t>
        </w:r>
      </w:ins>
      <w:r w:rsidRPr="00895B2F">
        <w:t xml:space="preserve">old </w:t>
      </w:r>
      <w:del w:id="1048" w:author="LAU, Cheuk Hay" w:date="2021-11-17T17:08:00Z">
        <w:r w:rsidRPr="00895B2F" w:rsidDel="004E716B">
          <w:delText xml:space="preserve">Change </w:delText>
        </w:r>
      </w:del>
      <w:ins w:id="1049" w:author="LAU, Cheuk Hay" w:date="2021-11-17T17:08:00Z">
        <w:r w:rsidR="004E716B">
          <w:t>c</w:t>
        </w:r>
        <w:r w:rsidR="004E716B" w:rsidRPr="00895B2F">
          <w:t xml:space="preserve">hange </w:t>
        </w:r>
        <w:r w:rsidR="004E716B">
          <w:t xml:space="preserve">in features </w:t>
        </w:r>
      </w:ins>
      <w:r w:rsidR="00DE28C0" w:rsidRPr="00895B2F">
        <w:t>less</w:t>
      </w:r>
      <w:r w:rsidR="00E81CE7" w:rsidRPr="00895B2F">
        <w:t xml:space="preserve"> </w:t>
      </w:r>
      <w:r w:rsidRPr="00895B2F">
        <w:t>than 0.5</w:t>
      </w:r>
      <w:ins w:id="1050" w:author="LIN, Yufeng" w:date="2021-11-24T10:58:00Z">
        <w:r w:rsidR="00B86331">
          <w:t xml:space="preserve"> and 1 in fungi and bacteria, </w:t>
        </w:r>
      </w:ins>
      <w:ins w:id="1051" w:author="LIN, Yufeng" w:date="2021-11-24T10:59:00Z">
        <w:r w:rsidR="00B86331" w:rsidRPr="00B86331">
          <w:t>respectively</w:t>
        </w:r>
      </w:ins>
      <w:r w:rsidRPr="00895B2F">
        <w:t xml:space="preserve">. In addition, </w:t>
      </w:r>
      <w:ins w:id="1052" w:author="LAU, Cheuk Hay" w:date="2021-11-17T17:08:00Z">
        <w:r w:rsidR="004E716B">
          <w:t xml:space="preserve">all </w:t>
        </w:r>
      </w:ins>
      <w:del w:id="1053" w:author="LAU, Cheuk Hay" w:date="2021-11-17T17:09:00Z">
        <w:r w:rsidRPr="00895B2F" w:rsidDel="004E716B">
          <w:delText xml:space="preserve">we ignored the </w:delText>
        </w:r>
      </w:del>
      <w:r w:rsidRPr="00895B2F">
        <w:t>unclassified strain</w:t>
      </w:r>
      <w:ins w:id="1054" w:author="LAU, Cheuk Hay" w:date="2021-11-17T17:09:00Z">
        <w:r w:rsidR="004E716B">
          <w:t>s were not included in analysis</w:t>
        </w:r>
      </w:ins>
      <w:del w:id="1055" w:author="LAU, Cheuk Hay" w:date="2021-11-17T17:09:00Z">
        <w:r w:rsidRPr="00895B2F" w:rsidDel="004E716B">
          <w:delText xml:space="preserve"> of bacteri</w:delText>
        </w:r>
        <w:r w:rsidR="00DE28C0" w:rsidRPr="00895B2F" w:rsidDel="004E716B">
          <w:delText>a</w:delText>
        </w:r>
      </w:del>
      <w:r w:rsidR="00DE28C0" w:rsidRPr="00895B2F">
        <w:t>.</w:t>
      </w:r>
      <w:r w:rsidRPr="00895B2F">
        <w:t xml:space="preserve"> </w:t>
      </w:r>
      <w:commentRangeStart w:id="1056"/>
      <w:commentRangeStart w:id="1057"/>
      <w:commentRangeStart w:id="1058"/>
      <w:r w:rsidRPr="00895B2F">
        <w:t xml:space="preserve">The scripts were </w:t>
      </w:r>
      <w:r w:rsidR="00F17081" w:rsidRPr="00895B2F">
        <w:t xml:space="preserve">available </w:t>
      </w:r>
      <w:r w:rsidRPr="00895B2F">
        <w:t xml:space="preserve">on </w:t>
      </w:r>
      <w:del w:id="1059" w:author="LIN, Yufeng" w:date="2021-11-22T14:35:00Z">
        <w:r w:rsidR="00E81CE7" w:rsidRPr="00895B2F" w:rsidDel="00312949">
          <w:delText>G</w:delText>
        </w:r>
        <w:r w:rsidRPr="00895B2F" w:rsidDel="00312949">
          <w:delText>ithub</w:delText>
        </w:r>
      </w:del>
      <w:ins w:id="1060" w:author="LIN, Yufeng" w:date="2021-11-22T14:35:00Z">
        <w:r w:rsidR="00312949" w:rsidRPr="00895B2F">
          <w:t>GitHub</w:t>
        </w:r>
      </w:ins>
      <w:ins w:id="1061" w:author="LIN, Yufeng" w:date="2021-11-24T11:00:00Z">
        <w:r w:rsidR="00B86331">
          <w:t xml:space="preserve"> (same above)</w:t>
        </w:r>
      </w:ins>
      <w:r w:rsidRPr="00895B2F">
        <w:t>.</w:t>
      </w:r>
      <w:commentRangeEnd w:id="1056"/>
      <w:r w:rsidR="004E716B">
        <w:rPr>
          <w:rStyle w:val="a7"/>
        </w:rPr>
        <w:commentReference w:id="1056"/>
      </w:r>
      <w:commentRangeEnd w:id="1057"/>
      <w:r w:rsidR="00312949">
        <w:rPr>
          <w:rStyle w:val="a7"/>
        </w:rPr>
        <w:commentReference w:id="1057"/>
      </w:r>
      <w:commentRangeEnd w:id="1058"/>
      <w:r w:rsidR="00312949">
        <w:rPr>
          <w:rStyle w:val="a7"/>
        </w:rPr>
        <w:commentReference w:id="1058"/>
      </w:r>
    </w:p>
    <w:p w14:paraId="7BBFE48D" w14:textId="77777777" w:rsidR="005F0113" w:rsidRPr="00895B2F" w:rsidRDefault="005F0113" w:rsidP="005F0113">
      <w:pPr>
        <w:spacing w:before="0" w:after="0"/>
      </w:pPr>
    </w:p>
    <w:p w14:paraId="7938FED3" w14:textId="46D35619" w:rsidR="005F0113" w:rsidRPr="00895B2F" w:rsidRDefault="005F0113" w:rsidP="00C42771">
      <w:pPr>
        <w:pStyle w:val="title20825"/>
      </w:pPr>
      <w:r w:rsidRPr="00895B2F">
        <w:t>Microbial association and network analysis</w:t>
      </w:r>
    </w:p>
    <w:p w14:paraId="47DDDF05" w14:textId="106E6FA4" w:rsidR="00620DD8" w:rsidRPr="00895B2F" w:rsidRDefault="004E716B" w:rsidP="00766643">
      <w:pPr>
        <w:spacing w:before="0" w:after="0"/>
      </w:pPr>
      <w:ins w:id="1062" w:author="LAU, Cheuk Hay" w:date="2021-11-17T17:10:00Z">
        <w:r>
          <w:t>C</w:t>
        </w:r>
      </w:ins>
      <w:del w:id="1063" w:author="LAU, Cheuk Hay" w:date="2021-11-17T17:10:00Z">
        <w:r w:rsidR="005E0319" w:rsidRPr="00895B2F" w:rsidDel="004E716B">
          <w:delText>Inter-fungal and fungal-bacterial c</w:delText>
        </w:r>
      </w:del>
      <w:r w:rsidR="00531B71" w:rsidRPr="00895B2F">
        <w:t>o-occurrence and co-exclu</w:t>
      </w:r>
      <w:ins w:id="1064" w:author="LAU, Cheuk Hay" w:date="2021-11-21T00:30:00Z">
        <w:r w:rsidR="00F45328">
          <w:t>sive</w:t>
        </w:r>
      </w:ins>
      <w:ins w:id="1065" w:author="LAU, Cheuk Hay" w:date="2021-11-17T17:10:00Z">
        <w:r>
          <w:t xml:space="preserve"> </w:t>
        </w:r>
      </w:ins>
      <w:del w:id="1066" w:author="LAU, Cheuk Hay" w:date="2021-11-17T17:10:00Z">
        <w:r w:rsidR="00531B71" w:rsidRPr="00895B2F" w:rsidDel="004E716B">
          <w:delText>sion relationships</w:delText>
        </w:r>
      </w:del>
      <w:ins w:id="1067" w:author="LAU, Cheuk Hay" w:date="2021-11-17T17:10:00Z">
        <w:r>
          <w:t xml:space="preserve">interactions among fungi </w:t>
        </w:r>
      </w:ins>
      <w:ins w:id="1068" w:author="LAU, Cheuk Hay" w:date="2021-11-17T17:11:00Z">
        <w:r>
          <w:t>and</w:t>
        </w:r>
      </w:ins>
      <w:ins w:id="1069" w:author="LAU, Cheuk Hay" w:date="2021-11-17T17:10:00Z">
        <w:r>
          <w:t xml:space="preserve"> between fungi and bacteria</w:t>
        </w:r>
      </w:ins>
      <w:r w:rsidR="00531B71" w:rsidRPr="00895B2F">
        <w:t xml:space="preserve"> were estimated using the DGCA algorithm</w:t>
      </w:r>
      <w:del w:id="1070" w:author="LAU, Cheuk Hay" w:date="2021-11-17T17:11:00Z">
        <w:r w:rsidR="00531B71" w:rsidRPr="00895B2F" w:rsidDel="004E716B">
          <w:fldChar w:fldCharType="begin"/>
        </w:r>
        <w:r w:rsidR="001646B8" w:rsidDel="004E716B">
          <w:delInstrText xml:space="preserve"> ADDIN ZOTERO_ITEM CSL_CITATION {"citationID":"Aw3r25TD","properties":{"formattedCitation":"\\super 25\\nosupersub{}","plainCitation":"25","noteIndex":0},"citationItems":[{"id":326,"uris":["http://zotero.org/users/7908919/items/HP6WRC94"],"uri":["http://zotero.org/users/7908919/items/HP6WRC94"],"itemData":{"id":326,"type":"article-journal","abstract":"Dissecting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531B71" w:rsidRPr="00895B2F" w:rsidDel="004E716B">
          <w:fldChar w:fldCharType="separate"/>
        </w:r>
        <w:r w:rsidR="001646B8" w:rsidRPr="001646B8" w:rsidDel="004E716B">
          <w:rPr>
            <w:kern w:val="0"/>
            <w:vertAlign w:val="superscript"/>
          </w:rPr>
          <w:delText>25</w:delText>
        </w:r>
        <w:r w:rsidR="00531B71" w:rsidRPr="00895B2F" w:rsidDel="004E716B">
          <w:fldChar w:fldCharType="end"/>
        </w:r>
      </w:del>
      <w:ins w:id="1071" w:author="LAU, Cheuk Hay" w:date="2021-11-17T17:11:00Z">
        <w:r>
          <w:t xml:space="preserve"> </w:t>
        </w:r>
      </w:ins>
      <w:del w:id="1072" w:author="LAU, Cheuk Hay" w:date="2021-11-17T17:11:00Z">
        <w:r w:rsidR="005E0319" w:rsidRPr="00895B2F" w:rsidDel="004E716B">
          <w:delText>. DGCA</w:delText>
        </w:r>
        <w:r w:rsidR="00531B71" w:rsidRPr="00895B2F" w:rsidDel="004E716B">
          <w:delText xml:space="preserve"> </w:delText>
        </w:r>
        <w:r w:rsidR="005E0319" w:rsidRPr="00895B2F" w:rsidDel="004E716B">
          <w:delText xml:space="preserve">is </w:delText>
        </w:r>
        <w:r w:rsidR="000E285F" w:rsidRPr="00895B2F" w:rsidDel="004E716B">
          <w:delText>an</w:delText>
        </w:r>
        <w:r w:rsidR="005E0319" w:rsidRPr="00895B2F" w:rsidDel="004E716B">
          <w:delText xml:space="preserve"> algorithm</w:delText>
        </w:r>
        <w:r w:rsidR="00E81CE7" w:rsidRPr="00895B2F" w:rsidDel="004E716B">
          <w:delText xml:space="preserve"> </w:delText>
        </w:r>
      </w:del>
      <w:r w:rsidR="00E81CE7" w:rsidRPr="00895B2F">
        <w:t>for systematically</w:t>
      </w:r>
      <w:r w:rsidR="00531B71" w:rsidRPr="00895B2F">
        <w:t xml:space="preserve"> assessing the difference in feature-feature regulatory relationships under different conditions</w:t>
      </w:r>
      <w:ins w:id="1073" w:author="LAU, Cheuk Hay" w:date="2021-11-17T17:11:00Z">
        <w:r w:rsidRPr="00895B2F">
          <w:fldChar w:fldCharType="begin"/>
        </w:r>
      </w:ins>
      <w:r w:rsidR="00497871">
        <w:instrText xml:space="preserve"> ADDIN ZOTERO_ITEM CSL_CITATION {"citationID":"Aw3r25TD","properties":{"formattedCitation":"\\super 21\\nosupersub{}","plainCitation":"21","noteIndex":0},"citationItems":[{"id":326,"uris":["http://zotero.org/users/7908919/items/HP6WRC94"],"uri":["http://zotero.org/users/7908919/items/HP6WRC94"],"itemData":{"id":326,"type":"article-journal","abstract":"Dissecting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1074" w:author="LAU, Cheuk Hay" w:date="2021-11-17T17:11:00Z">
        <w:r w:rsidRPr="00895B2F">
          <w:fldChar w:fldCharType="separate"/>
        </w:r>
      </w:ins>
      <w:r w:rsidR="00497871" w:rsidRPr="00497871">
        <w:rPr>
          <w:kern w:val="0"/>
          <w:vertAlign w:val="superscript"/>
        </w:rPr>
        <w:t>21</w:t>
      </w:r>
      <w:ins w:id="1075" w:author="LAU, Cheuk Hay" w:date="2021-11-17T17:11:00Z">
        <w:r w:rsidRPr="00895B2F">
          <w:fldChar w:fldCharType="end"/>
        </w:r>
      </w:ins>
      <w:r w:rsidR="00531B71" w:rsidRPr="00895B2F">
        <w:t xml:space="preserve">. </w:t>
      </w:r>
      <w:ins w:id="1076" w:author="LAU, Cheuk Hay" w:date="2021-11-17T17:12:00Z">
        <w:r>
          <w:t>Here</w:t>
        </w:r>
      </w:ins>
      <w:del w:id="1077" w:author="LAU, Cheuk Hay" w:date="2021-11-17T17:12:00Z">
        <w:r w:rsidR="00734B9D" w:rsidRPr="00895B2F" w:rsidDel="004E716B">
          <w:delText>In our case</w:delText>
        </w:r>
      </w:del>
      <w:r w:rsidR="00734B9D" w:rsidRPr="00895B2F">
        <w:t xml:space="preserve">, DGCA was used to assess the difference of </w:t>
      </w:r>
      <w:ins w:id="1078" w:author="LAU, Cheuk Hay" w:date="2021-11-17T17:12:00Z">
        <w:r>
          <w:t>fungi-fungi</w:t>
        </w:r>
      </w:ins>
      <w:del w:id="1079" w:author="LAU, Cheuk Hay" w:date="2021-11-17T17:12:00Z">
        <w:r w:rsidR="00734B9D" w:rsidRPr="00895B2F" w:rsidDel="004E716B">
          <w:delText>inter-fungal</w:delText>
        </w:r>
      </w:del>
      <w:r w:rsidR="00734B9D" w:rsidRPr="00895B2F">
        <w:t xml:space="preserve"> and fung</w:t>
      </w:r>
      <w:ins w:id="1080" w:author="LAU, Cheuk Hay" w:date="2021-11-17T17:12:00Z">
        <w:r>
          <w:t>i</w:t>
        </w:r>
      </w:ins>
      <w:del w:id="1081" w:author="LAU, Cheuk Hay" w:date="2021-11-17T17:12:00Z">
        <w:r w:rsidR="00734B9D" w:rsidRPr="00895B2F" w:rsidDel="004E716B">
          <w:delText>al</w:delText>
        </w:r>
      </w:del>
      <w:r w:rsidR="00734B9D" w:rsidRPr="00895B2F">
        <w:t>-bacteria</w:t>
      </w:r>
      <w:del w:id="1082" w:author="LAU, Cheuk Hay" w:date="2021-11-17T17:12:00Z">
        <w:r w:rsidR="00734B9D" w:rsidRPr="00895B2F" w:rsidDel="004E716B">
          <w:delText>l</w:delText>
        </w:r>
      </w:del>
      <w:r w:rsidR="00734B9D" w:rsidRPr="00895B2F">
        <w:t xml:space="preserve"> correlations </w:t>
      </w:r>
      <w:ins w:id="1083" w:author="LAU, Cheuk Hay" w:date="2021-11-17T17:12:00Z">
        <w:r>
          <w:t xml:space="preserve">among </w:t>
        </w:r>
      </w:ins>
      <w:del w:id="1084" w:author="LAU, Cheuk Hay" w:date="2021-11-17T17:12:00Z">
        <w:r w:rsidR="00734B9D" w:rsidRPr="00895B2F" w:rsidDel="004E716B">
          <w:delText>between different</w:delText>
        </w:r>
      </w:del>
      <w:ins w:id="1085" w:author="LAU, Cheuk Hay" w:date="2021-11-17T17:12:00Z">
        <w:r>
          <w:t>distinct</w:t>
        </w:r>
      </w:ins>
      <w:r w:rsidR="00734B9D" w:rsidRPr="00895B2F">
        <w:t xml:space="preserve"> groups </w:t>
      </w:r>
      <w:ins w:id="1086" w:author="LAU, Cheuk Hay" w:date="2021-11-17T17:12:00Z">
        <w:r>
          <w:t xml:space="preserve">of </w:t>
        </w:r>
      </w:ins>
      <w:ins w:id="1087" w:author="LAU, Cheuk Hay" w:date="2021-11-17T17:13:00Z">
        <w:r>
          <w:t>subjects</w:t>
        </w:r>
      </w:ins>
      <w:ins w:id="1088" w:author="LAU, Cheuk Hay" w:date="2021-11-17T17:12:00Z">
        <w:r>
          <w:t xml:space="preserve"> </w:t>
        </w:r>
      </w:ins>
      <w:r w:rsidR="00734B9D" w:rsidRPr="00895B2F">
        <w:t>(CRC</w:t>
      </w:r>
      <w:ins w:id="1089" w:author="LAU, Cheuk Hay" w:date="2021-11-17T17:14:00Z">
        <w:r>
          <w:t xml:space="preserve">, adenoma or </w:t>
        </w:r>
      </w:ins>
      <w:del w:id="1090" w:author="LAU, Cheuk Hay" w:date="2021-11-17T17:14:00Z">
        <w:r w:rsidR="00734B9D" w:rsidRPr="00895B2F" w:rsidDel="004E716B">
          <w:delText xml:space="preserve"> vs Adenoma vs H</w:delText>
        </w:r>
      </w:del>
      <w:ins w:id="1091" w:author="LAU, Cheuk Hay" w:date="2021-11-17T17:14:00Z">
        <w:r>
          <w:t>h</w:t>
        </w:r>
      </w:ins>
      <w:r w:rsidR="00734B9D" w:rsidRPr="00895B2F">
        <w:t xml:space="preserve">ealthy controls). </w:t>
      </w:r>
      <w:r w:rsidR="00531B71" w:rsidRPr="00895B2F">
        <w:rPr>
          <w:i/>
          <w:iCs/>
        </w:rPr>
        <w:t>P</w:t>
      </w:r>
      <w:r w:rsidR="00654F30" w:rsidRPr="00895B2F">
        <w:t xml:space="preserve"> </w:t>
      </w:r>
      <w:r w:rsidR="00531B71" w:rsidRPr="00895B2F">
        <w:t>value</w:t>
      </w:r>
      <w:del w:id="1092" w:author="LAU, Cheuk Hay" w:date="2021-11-17T17:14:00Z">
        <w:r w:rsidR="00531B71" w:rsidRPr="00895B2F" w:rsidDel="004E716B">
          <w:delText>s</w:delText>
        </w:r>
      </w:del>
      <w:r w:rsidR="00531B71" w:rsidRPr="00895B2F">
        <w:t xml:space="preserve"> less than 0.05 w</w:t>
      </w:r>
      <w:ins w:id="1093" w:author="LAU, Cheuk Hay" w:date="2021-11-17T17:14:00Z">
        <w:r>
          <w:t>as</w:t>
        </w:r>
      </w:ins>
      <w:del w:id="1094" w:author="LAU, Cheuk Hay" w:date="2021-11-17T17:14:00Z">
        <w:r w:rsidR="00531B71" w:rsidRPr="00895B2F" w:rsidDel="004E716B">
          <w:delText>ere</w:delText>
        </w:r>
      </w:del>
      <w:r w:rsidR="00531B71" w:rsidRPr="00895B2F">
        <w:t xml:space="preserve"> considered significant. </w:t>
      </w:r>
      <w:r w:rsidR="00AD7AD4" w:rsidRPr="00895B2F">
        <w:t xml:space="preserve">When comparing </w:t>
      </w:r>
      <w:del w:id="1095" w:author="LAU, Cheuk Hay" w:date="2021-11-17T17:14:00Z">
        <w:r w:rsidR="00AD7AD4" w:rsidRPr="00895B2F" w:rsidDel="00C448E9">
          <w:delText xml:space="preserve">the inter-fungal and fungal-bacterial </w:delText>
        </w:r>
      </w:del>
      <w:r w:rsidR="00AD7AD4" w:rsidRPr="00895B2F">
        <w:t>correlation</w:t>
      </w:r>
      <w:ins w:id="1096" w:author="LAU, Cheuk Hay" w:date="2021-11-17T17:14:00Z">
        <w:r w:rsidR="00C448E9">
          <w:t>s</w:t>
        </w:r>
      </w:ins>
      <w:r w:rsidR="00AD7AD4" w:rsidRPr="00895B2F">
        <w:t xml:space="preserve"> in different groups</w:t>
      </w:r>
      <w:r w:rsidR="00531B71" w:rsidRPr="00895B2F">
        <w:t xml:space="preserve">, DGCA leverages the permutation samples to calculate empirical </w:t>
      </w:r>
      <w:r w:rsidR="00531B71" w:rsidRPr="00413200">
        <w:rPr>
          <w:i/>
          <w:iCs/>
          <w:rPrChange w:id="1097" w:author="LAU, Cheuk Hay" w:date="2021-11-17T22:58:00Z">
            <w:rPr/>
          </w:rPrChange>
        </w:rPr>
        <w:t>p</w:t>
      </w:r>
      <w:r w:rsidR="00531B71" w:rsidRPr="00895B2F">
        <w:t>-values</w:t>
      </w:r>
      <w:ins w:id="1098" w:author="LAU, Cheuk Hay" w:date="2021-11-17T17:15:00Z">
        <w:r w:rsidR="00C448E9">
          <w:t xml:space="preserve"> (</w:t>
        </w:r>
        <w:r w:rsidR="00C448E9" w:rsidRPr="00C448E9">
          <w:rPr>
            <w:b/>
            <w:bCs/>
            <w:rPrChange w:id="1099" w:author="LAU, Cheuk Hay" w:date="2021-11-17T17:15:00Z">
              <w:rPr/>
            </w:rPrChange>
          </w:rPr>
          <w:t>Ref</w:t>
        </w:r>
        <w:r w:rsidR="00C448E9">
          <w:t>)</w:t>
        </w:r>
      </w:ins>
      <w:r w:rsidR="00531B71" w:rsidRPr="00895B2F">
        <w:t>.</w:t>
      </w:r>
      <w:r w:rsidR="00AD32B8" w:rsidRPr="00895B2F">
        <w:t xml:space="preserve"> </w:t>
      </w:r>
      <w:del w:id="1100" w:author="LAU, Cheuk Hay" w:date="2021-11-17T17:17:00Z">
        <w:r w:rsidR="00AD32B8" w:rsidRPr="00895B2F" w:rsidDel="00C448E9">
          <w:delText>The i</w:delText>
        </w:r>
      </w:del>
      <w:ins w:id="1101" w:author="LAU, Cheuk Hay" w:date="2021-11-17T17:17:00Z">
        <w:r w:rsidR="00C448E9">
          <w:t>A</w:t>
        </w:r>
      </w:ins>
      <w:del w:id="1102" w:author="LAU, Cheuk Hay" w:date="2021-11-17T17:17:00Z">
        <w:r w:rsidR="00AD32B8" w:rsidRPr="00895B2F" w:rsidDel="00C448E9">
          <w:delText>nclusion criteri</w:delText>
        </w:r>
      </w:del>
      <w:ins w:id="1103" w:author="LAU, Cheuk Hay" w:date="2021-11-17T17:15:00Z">
        <w:r w:rsidR="00C448E9">
          <w:t xml:space="preserve"> correlation </w:t>
        </w:r>
      </w:ins>
      <w:ins w:id="1104" w:author="LAU, Cheuk Hay" w:date="2021-11-17T17:17:00Z">
        <w:r w:rsidR="00C448E9">
          <w:t>was</w:t>
        </w:r>
      </w:ins>
      <w:ins w:id="1105" w:author="LAU, Cheuk Hay" w:date="2021-11-17T17:15:00Z">
        <w:r w:rsidR="00C448E9">
          <w:t xml:space="preserve"> plotte</w:t>
        </w:r>
      </w:ins>
      <w:ins w:id="1106" w:author="LAU, Cheuk Hay" w:date="2021-11-17T17:16:00Z">
        <w:r w:rsidR="00C448E9">
          <w:t>d in the</w:t>
        </w:r>
      </w:ins>
      <w:del w:id="1107" w:author="LAU, Cheuk Hay" w:date="2021-11-17T17:16:00Z">
        <w:r w:rsidR="00AD32B8" w:rsidRPr="00895B2F" w:rsidDel="00C448E9">
          <w:delText>on for</w:delText>
        </w:r>
      </w:del>
      <w:r w:rsidR="00AD32B8" w:rsidRPr="00895B2F">
        <w:t xml:space="preserve"> network </w:t>
      </w:r>
      <w:ins w:id="1108" w:author="LAU, Cheuk Hay" w:date="2021-11-17T17:17:00Z">
        <w:r w:rsidR="00C448E9">
          <w:t>only if its</w:t>
        </w:r>
      </w:ins>
      <w:del w:id="1109" w:author="LAU, Cheuk Hay" w:date="2021-11-17T17:16:00Z">
        <w:r w:rsidR="00AD32B8" w:rsidRPr="00895B2F" w:rsidDel="00C448E9">
          <w:delText>plot features is</w:delText>
        </w:r>
      </w:del>
      <w:r w:rsidR="00AD32B8" w:rsidRPr="00895B2F">
        <w:t xml:space="preserve"> correlation index </w:t>
      </w:r>
      <w:ins w:id="1110" w:author="LAU, Cheuk Hay" w:date="2021-11-17T17:17:00Z">
        <w:r w:rsidR="00C448E9">
          <w:t xml:space="preserve">was </w:t>
        </w:r>
      </w:ins>
      <w:r w:rsidR="00AD32B8" w:rsidRPr="00895B2F">
        <w:t xml:space="preserve">less than -0.2 or </w:t>
      </w:r>
      <w:ins w:id="1111" w:author="LAU, Cheuk Hay" w:date="2021-11-17T17:16:00Z">
        <w:r w:rsidR="00C448E9">
          <w:t>greater</w:t>
        </w:r>
      </w:ins>
      <w:del w:id="1112" w:author="LAU, Cheuk Hay" w:date="2021-11-17T17:16:00Z">
        <w:r w:rsidR="00AD32B8" w:rsidRPr="00895B2F" w:rsidDel="00C448E9">
          <w:delText>more</w:delText>
        </w:r>
      </w:del>
      <w:r w:rsidR="00AD32B8" w:rsidRPr="00895B2F">
        <w:t xml:space="preserve"> than 0.5. </w:t>
      </w:r>
      <w:r w:rsidR="00620DD8" w:rsidRPr="00895B2F">
        <w:t>To stabilize</w:t>
      </w:r>
      <w:del w:id="1113" w:author="LAU, Cheuk Hay" w:date="2021-11-17T17:18:00Z">
        <w:r w:rsidR="00620DD8" w:rsidRPr="00895B2F" w:rsidDel="00C448E9">
          <w:delText>d</w:delText>
        </w:r>
      </w:del>
      <w:r w:rsidR="00620DD8" w:rsidRPr="00895B2F">
        <w:t xml:space="preserve"> </w:t>
      </w:r>
      <w:del w:id="1114" w:author="LAU, Cheuk Hay" w:date="2021-11-17T17:18:00Z">
        <w:r w:rsidR="00620DD8" w:rsidRPr="00895B2F" w:rsidDel="00C448E9">
          <w:delText xml:space="preserve">the </w:delText>
        </w:r>
      </w:del>
      <w:r w:rsidR="00620DD8" w:rsidRPr="00895B2F">
        <w:t xml:space="preserve">variance of sample correlation coefficients in different stages, </w:t>
      </w:r>
      <w:del w:id="1115" w:author="LAU, Cheuk Hay" w:date="2021-11-17T17:18:00Z">
        <w:r w:rsidR="00620DD8" w:rsidRPr="00895B2F" w:rsidDel="00C448E9">
          <w:delText xml:space="preserve">the </w:delText>
        </w:r>
      </w:del>
      <w:r w:rsidR="00620DD8" w:rsidRPr="00895B2F">
        <w:t xml:space="preserve">Fisher z-transformation </w:t>
      </w:r>
      <w:ins w:id="1116" w:author="LAU, Cheuk Hay" w:date="2021-11-17T17:18:00Z">
        <w:r w:rsidR="00C448E9">
          <w:t>was</w:t>
        </w:r>
      </w:ins>
      <w:del w:id="1117" w:author="LAU, Cheuk Hay" w:date="2021-11-17T17:18:00Z">
        <w:r w:rsidR="00620DD8" w:rsidRPr="00895B2F" w:rsidDel="00C448E9">
          <w:delText>is</w:delText>
        </w:r>
      </w:del>
      <w:r w:rsidR="00620DD8" w:rsidRPr="00895B2F">
        <w:t xml:space="preserve"> u</w:t>
      </w:r>
      <w:ins w:id="1118" w:author="LAU, Cheuk Hay" w:date="2021-11-17T22:56:00Z">
        <w:r w:rsidR="00413200">
          <w:t>sed</w:t>
        </w:r>
      </w:ins>
      <w:del w:id="1119" w:author="LAU, Cheuk Hay" w:date="2021-11-17T17:18:00Z">
        <w:r w:rsidR="00620DD8" w:rsidRPr="00895B2F" w:rsidDel="00C448E9">
          <w:delText>n</w:delText>
        </w:r>
      </w:del>
      <w:del w:id="1120" w:author="LAU, Cheuk Hay" w:date="2021-11-17T22:56:00Z">
        <w:r w:rsidR="00620DD8" w:rsidRPr="00895B2F" w:rsidDel="00413200">
          <w:delText>tilized</w:delText>
        </w:r>
      </w:del>
      <w:r w:rsidR="00620DD8" w:rsidRPr="00895B2F">
        <w:t>:</w:t>
      </w:r>
      <w:del w:id="1121" w:author="LAU, Cheuk Hay" w:date="2021-11-21T15:33:00Z">
        <w:r w:rsidR="00620DD8" w:rsidRPr="00895B2F" w:rsidDel="000E26DD">
          <w:delText xml:space="preserve"> </w:delText>
        </w:r>
      </w:del>
    </w:p>
    <w:p w14:paraId="2D0E4409" w14:textId="05BD22E0" w:rsidR="00620DD8" w:rsidRPr="00895B2F" w:rsidRDefault="00620DD8" w:rsidP="00620DD8">
      <w:pPr>
        <w:spacing w:before="0" w:after="0"/>
      </w:pPr>
      <m:oMathPara>
        <m:oMath>
          <m:r>
            <w:rPr>
              <w:rFonts w:ascii="Cambria Math" w:hAnsi="Cambria Math"/>
            </w:rPr>
            <m:t>z=atanh⁡(r)=</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log</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1+r</m:t>
              </m:r>
            </m:num>
            <m:den>
              <m:r>
                <w:rPr>
                  <w:rFonts w:ascii="Cambria Math" w:hAnsi="Cambria Math"/>
                </w:rPr>
                <m:t>1-r</m:t>
              </m:r>
            </m:den>
          </m:f>
          <m:r>
            <w:rPr>
              <w:rFonts w:ascii="Cambria Math" w:hAnsi="Cambria Math"/>
            </w:rPr>
            <m:t>)</m:t>
          </m:r>
        </m:oMath>
      </m:oMathPara>
    </w:p>
    <w:p w14:paraId="534D3A07" w14:textId="7E50756B" w:rsidR="00620DD8" w:rsidRPr="00895B2F" w:rsidRDefault="00620DD8" w:rsidP="00766643">
      <w:pPr>
        <w:spacing w:before="0" w:after="0"/>
      </w:pPr>
      <w:r w:rsidRPr="00895B2F">
        <w:rPr>
          <w:rFonts w:eastAsiaTheme="minorEastAsia"/>
        </w:rPr>
        <w:t xml:space="preserve">where </w:t>
      </w:r>
      <m:oMath>
        <m:r>
          <w:rPr>
            <w:rFonts w:ascii="Cambria Math" w:hAnsi="Cambria Math"/>
          </w:rPr>
          <m:t>r</m:t>
        </m:r>
      </m:oMath>
      <w:r w:rsidRPr="00895B2F">
        <w:rPr>
          <w:rFonts w:eastAsiaTheme="minorEastAsia"/>
          <w:i/>
          <w:iCs/>
        </w:rPr>
        <w:t xml:space="preserve"> </w:t>
      </w:r>
      <w:ins w:id="1122" w:author="LAU, Cheuk Hay" w:date="2021-11-17T17:18:00Z">
        <w:r w:rsidR="00C448E9" w:rsidRPr="00C448E9">
          <w:rPr>
            <w:rFonts w:eastAsiaTheme="minorEastAsia"/>
            <w:rPrChange w:id="1123" w:author="LAU, Cheuk Hay" w:date="2021-11-17T17:18:00Z">
              <w:rPr>
                <w:rFonts w:eastAsiaTheme="minorEastAsia"/>
                <w:i/>
                <w:iCs/>
              </w:rPr>
            </w:rPrChange>
          </w:rPr>
          <w:t>re</w:t>
        </w:r>
      </w:ins>
      <w:r w:rsidRPr="00895B2F">
        <w:rPr>
          <w:rFonts w:eastAsiaTheme="minorEastAsia"/>
        </w:rPr>
        <w:t>presents the sample correlation coefficient</w:t>
      </w:r>
      <w:ins w:id="1124" w:author="LAU, Cheuk Hay" w:date="2021-11-17T22:56:00Z">
        <w:r w:rsidR="00413200">
          <w:rPr>
            <w:rFonts w:eastAsiaTheme="minorEastAsia"/>
          </w:rPr>
          <w:t>,</w:t>
        </w:r>
      </w:ins>
      <w:ins w:id="1125" w:author="LAU, Cheuk Hay" w:date="2021-11-17T17:18:00Z">
        <w:r w:rsidR="00C448E9">
          <w:rPr>
            <w:rFonts w:eastAsiaTheme="minorEastAsia"/>
          </w:rPr>
          <w:t xml:space="preserve"> and </w:t>
        </w:r>
        <w:r w:rsidR="00C448E9">
          <w:rPr>
            <w:rFonts w:eastAsiaTheme="minorEastAsia"/>
            <w:i/>
            <w:iCs/>
          </w:rPr>
          <w:t>z</w:t>
        </w:r>
        <w:r w:rsidR="00C448E9">
          <w:rPr>
            <w:rFonts w:eastAsiaTheme="minorEastAsia"/>
          </w:rPr>
          <w:t xml:space="preserve"> </w:t>
        </w:r>
      </w:ins>
      <w:del w:id="1126" w:author="LAU, Cheuk Hay" w:date="2021-11-17T17:19:00Z">
        <w:r w:rsidRPr="00895B2F" w:rsidDel="00C448E9">
          <w:rPr>
            <w:rFonts w:eastAsiaTheme="minorEastAsia"/>
          </w:rPr>
          <w:delText xml:space="preserve">. </w:delText>
        </w:r>
        <w:r w:rsidR="00531B71" w:rsidRPr="00895B2F" w:rsidDel="00C448E9">
          <w:delText xml:space="preserve">Another important index </w:delText>
        </w:r>
        <w:r w:rsidR="00AD32B8" w:rsidRPr="00895B2F" w:rsidDel="00C448E9">
          <w:delText xml:space="preserve">used </w:delText>
        </w:r>
        <w:r w:rsidR="00531B71" w:rsidRPr="00895B2F" w:rsidDel="00C448E9">
          <w:delText xml:space="preserve">is the z-score, which </w:delText>
        </w:r>
      </w:del>
      <w:r w:rsidR="00531B71" w:rsidRPr="00895B2F">
        <w:t xml:space="preserve">represents the </w:t>
      </w:r>
      <w:ins w:id="1127" w:author="LAU, Cheuk Hay" w:date="2021-11-17T17:19:00Z">
        <w:r w:rsidR="00C448E9">
          <w:t xml:space="preserve">z-score which is the </w:t>
        </w:r>
      </w:ins>
      <w:r w:rsidR="00531B71" w:rsidRPr="00895B2F">
        <w:t>relative strength of differential correlation.</w:t>
      </w:r>
      <w:r w:rsidRPr="00895B2F">
        <w:t xml:space="preserve"> The z-score </w:t>
      </w:r>
      <w:ins w:id="1128" w:author="LAU, Cheuk Hay" w:date="2021-11-17T17:19:00Z">
        <w:r w:rsidR="00C448E9">
          <w:t>was</w:t>
        </w:r>
      </w:ins>
      <w:del w:id="1129" w:author="LAU, Cheuk Hay" w:date="2021-11-17T17:19:00Z">
        <w:r w:rsidRPr="00895B2F" w:rsidDel="00C448E9">
          <w:delText>is</w:delText>
        </w:r>
      </w:del>
      <w:r w:rsidRPr="00895B2F">
        <w:t xml:space="preserve"> defined as:</w:t>
      </w:r>
    </w:p>
    <w:p w14:paraId="5308C39F" w14:textId="24A94998" w:rsidR="00620DD8" w:rsidRPr="00895B2F" w:rsidRDefault="00620DD8" w:rsidP="00620DD8">
      <w:pPr>
        <w:spacing w:before="0" w:after="0"/>
      </w:pPr>
      <m:oMathPara>
        <m:oMath>
          <m:r>
            <w:rPr>
              <w:rFonts w:ascii="Cambria Math" w:hAnsi="Cambria Math"/>
            </w:rPr>
            <m:t>dz=</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num>
            <m:den>
              <m:rad>
                <m:radPr>
                  <m:degHide m:val="1"/>
                  <m:ctrlPr>
                    <w:rPr>
                      <w:rFonts w:ascii="Cambria Math" w:hAnsi="Cambria Math"/>
                      <w:i/>
                    </w:rPr>
                  </m:ctrlPr>
                </m:radPr>
                <m:deg/>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z</m:t>
                              </m:r>
                            </m:e>
                            <m:sub>
                              <m:r>
                                <w:rPr>
                                  <w:rFonts w:ascii="Cambria Math" w:hAnsi="Cambria Math"/>
                                </w:rPr>
                                <m:t>1</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z</m:t>
                              </m:r>
                            </m:e>
                            <m:sub>
                              <m:r>
                                <w:rPr>
                                  <w:rFonts w:ascii="Cambria Math" w:hAnsi="Cambria Math"/>
                                </w:rPr>
                                <m:t>2</m:t>
                              </m:r>
                            </m:sub>
                          </m:sSub>
                        </m:sub>
                        <m:sup>
                          <m:r>
                            <w:rPr>
                              <w:rFonts w:ascii="Cambria Math" w:hAnsi="Cambria Math"/>
                            </w:rPr>
                            <m:t>2</m:t>
                          </m:r>
                        </m:sup>
                      </m:sSubSup>
                    </m:e>
                  </m:d>
                </m:e>
              </m:rad>
            </m:den>
          </m:f>
        </m:oMath>
      </m:oMathPara>
    </w:p>
    <w:p w14:paraId="20E48695" w14:textId="34C5E126" w:rsidR="00793047" w:rsidRPr="00895B2F" w:rsidRDefault="00A20FC1" w:rsidP="00766643">
      <w:pPr>
        <w:spacing w:before="0" w:after="0"/>
        <w:rPr>
          <w:rFonts w:eastAsiaTheme="minorEastAsia"/>
        </w:rPr>
      </w:pPr>
      <w:r w:rsidRPr="00895B2F">
        <w:t>where</w:t>
      </w:r>
      <w:del w:id="1130" w:author="LAU, Cheuk Hay" w:date="2021-11-17T17:19:00Z">
        <w:r w:rsidRPr="00895B2F" w:rsidDel="00C448E9">
          <w:delText>s</w:delText>
        </w:r>
      </w:del>
      <w:r w:rsidRPr="00895B2F">
        <w:t xml:space="preserve"> </w:t>
      </w:r>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z</m:t>
                </m:r>
              </m:e>
              <m:sub>
                <m:r>
                  <w:rPr>
                    <w:rFonts w:ascii="Cambria Math" w:hAnsi="Cambria Math"/>
                  </w:rPr>
                  <m:t>1</m:t>
                </m:r>
              </m:sub>
            </m:sSub>
          </m:sub>
          <m:sup>
            <m:r>
              <w:rPr>
                <w:rFonts w:ascii="Cambria Math" w:hAnsi="Cambria Math"/>
              </w:rPr>
              <m:t>2</m:t>
            </m:r>
          </m:sup>
        </m:sSubSup>
      </m:oMath>
      <w:r w:rsidRPr="00895B2F">
        <w:t xml:space="preserve">refers to the variance of </w:t>
      </w:r>
      <w:del w:id="1131" w:author="LAU, Cheuk Hay" w:date="2021-11-17T17:19:00Z">
        <w:r w:rsidRPr="00895B2F" w:rsidDel="00C448E9">
          <w:delText xml:space="preserve">the </w:delText>
        </w:r>
      </w:del>
      <w:r w:rsidRPr="00895B2F">
        <w:t>z-score in condition x</w:t>
      </w:r>
      <w:ins w:id="1132" w:author="LAU, Cheuk Hay" w:date="2021-11-17T22:56:00Z">
        <w:r w:rsidR="00413200">
          <w:t>,</w:t>
        </w:r>
      </w:ins>
      <w:ins w:id="1133" w:author="LAU, Cheuk Hay" w:date="2021-11-17T17:20:00Z">
        <w:r w:rsidR="00C448E9">
          <w:t xml:space="preserve"> and </w:t>
        </w:r>
        <w:proofErr w:type="spellStart"/>
        <w:r w:rsidR="00C448E9">
          <w:rPr>
            <w:i/>
            <w:iCs/>
          </w:rPr>
          <w:t>dz</w:t>
        </w:r>
        <w:proofErr w:type="spellEnd"/>
        <w:r w:rsidR="00C448E9">
          <w:rPr>
            <w:i/>
            <w:iCs/>
          </w:rPr>
          <w:t xml:space="preserve"> </w:t>
        </w:r>
        <w:r w:rsidR="00C448E9">
          <w:t>represents</w:t>
        </w:r>
      </w:ins>
      <w:del w:id="1134" w:author="LAU, Cheuk Hay" w:date="2021-11-17T17:20:00Z">
        <w:r w:rsidRPr="00895B2F" w:rsidDel="00C448E9">
          <w:delText>. Using</w:delText>
        </w:r>
      </w:del>
      <w:r w:rsidRPr="00895B2F">
        <w:t xml:space="preserve"> the difference in z-score</w:t>
      </w:r>
      <w:ins w:id="1135" w:author="LAU, Cheuk Hay" w:date="2021-11-17T17:20:00Z">
        <w:r w:rsidR="00C448E9">
          <w:t>.</w:t>
        </w:r>
      </w:ins>
      <w:ins w:id="1136" w:author="LAU, Cheuk Hay" w:date="2021-11-17T17:21:00Z">
        <w:r w:rsidR="00C448E9">
          <w:t xml:space="preserve"> Obtaining the difference in z-score </w:t>
        </w:r>
        <w:r w:rsidR="00C448E9" w:rsidRPr="00C448E9">
          <w:rPr>
            <w:i/>
            <w:iCs/>
            <w:rPrChange w:id="1137" w:author="LAU, Cheuk Hay" w:date="2021-11-17T17:21:00Z">
              <w:rPr/>
            </w:rPrChange>
          </w:rPr>
          <w:t>(</w:t>
        </w:r>
        <w:proofErr w:type="spellStart"/>
        <w:r w:rsidR="00C448E9">
          <w:rPr>
            <w:i/>
            <w:iCs/>
          </w:rPr>
          <w:t>dz</w:t>
        </w:r>
        <w:proofErr w:type="spellEnd"/>
        <w:r w:rsidR="00C448E9">
          <w:t>) allowed calculation of</w:t>
        </w:r>
      </w:ins>
      <w:del w:id="1138" w:author="LAU, Cheuk Hay" w:date="2021-11-17T17:20:00Z">
        <w:r w:rsidRPr="00C448E9" w:rsidDel="00C448E9">
          <w:rPr>
            <w:i/>
            <w:iCs/>
            <w:rPrChange w:id="1139" w:author="LAU, Cheuk Hay" w:date="2021-11-17T17:21:00Z">
              <w:rPr/>
            </w:rPrChange>
          </w:rPr>
          <w:delText>s</w:delText>
        </w:r>
        <w:r w:rsidRPr="00C448E9" w:rsidDel="00C448E9">
          <w:rPr>
            <w:rFonts w:ascii="Cambria Math" w:hAnsi="Cambria Math"/>
            <w:i/>
            <w:iCs/>
            <w:rPrChange w:id="1140" w:author="LAU, Cheuk Hay" w:date="2021-11-17T17:21:00Z">
              <w:rPr>
                <w:rFonts w:ascii="Cambria Math" w:hAnsi="Cambria Math"/>
                <w:i/>
              </w:rPr>
            </w:rPrChange>
          </w:rPr>
          <w:delText xml:space="preserve"> </w:delText>
        </w:r>
      </w:del>
      <m:oMath>
        <m:r>
          <w:del w:id="1141" w:author="LAU, Cheuk Hay" w:date="2021-11-17T17:20:00Z">
            <w:rPr>
              <w:rFonts w:ascii="Cambria Math" w:hAnsi="Cambria Math"/>
              <w:rPrChange w:id="1142" w:author="LAU, Cheuk Hay" w:date="2021-11-17T17:21:00Z">
                <w:rPr>
                  <w:rFonts w:ascii="Cambria Math" w:hAnsi="Cambria Math"/>
                </w:rPr>
              </w:rPrChange>
            </w:rPr>
            <m:t>dz</m:t>
          </w:del>
        </m:r>
      </m:oMath>
      <w:del w:id="1143" w:author="LAU, Cheuk Hay" w:date="2021-11-17T17:21:00Z">
        <w:r w:rsidRPr="00C448E9" w:rsidDel="00C448E9">
          <w:rPr>
            <w:i/>
            <w:iCs/>
            <w:rPrChange w:id="1144" w:author="LAU, Cheuk Hay" w:date="2021-11-17T17:21:00Z">
              <w:rPr/>
            </w:rPrChange>
          </w:rPr>
          <w:delText>,</w:delText>
        </w:r>
        <w:r w:rsidRPr="00895B2F" w:rsidDel="00C448E9">
          <w:delText xml:space="preserve"> </w:delText>
        </w:r>
      </w:del>
      <w:ins w:id="1145" w:author="LAU, Cheuk Hay" w:date="2021-11-17T17:21:00Z">
        <w:r w:rsidR="00C448E9">
          <w:t xml:space="preserve"> </w:t>
        </w:r>
      </w:ins>
      <w:del w:id="1146" w:author="LAU, Cheuk Hay" w:date="2021-11-17T17:21:00Z">
        <w:r w:rsidRPr="00895B2F" w:rsidDel="00C448E9">
          <w:delText xml:space="preserve">a </w:delText>
        </w:r>
      </w:del>
      <w:r w:rsidRPr="00895B2F">
        <w:t xml:space="preserve">two-sided </w:t>
      </w:r>
      <w:r w:rsidRPr="005534D9">
        <w:rPr>
          <w:i/>
          <w:iCs/>
        </w:rPr>
        <w:t>p</w:t>
      </w:r>
      <w:r w:rsidRPr="00895B2F">
        <w:t xml:space="preserve">-value </w:t>
      </w:r>
      <w:del w:id="1147" w:author="LAU, Cheuk Hay" w:date="2021-11-17T17:22:00Z">
        <w:r w:rsidRPr="00895B2F" w:rsidDel="00C448E9">
          <w:delText xml:space="preserve">can be calculated </w:delText>
        </w:r>
      </w:del>
      <w:r w:rsidRPr="00895B2F">
        <w:t xml:space="preserve">with </w:t>
      </w:r>
      <w:del w:id="1148" w:author="LAU, Cheuk Hay" w:date="2021-11-17T17:22:00Z">
        <w:r w:rsidRPr="00895B2F" w:rsidDel="00C448E9">
          <w:delText xml:space="preserve">the </w:delText>
        </w:r>
      </w:del>
      <w:r w:rsidRPr="00895B2F">
        <w:t xml:space="preserve">standard normal distribution. </w:t>
      </w:r>
      <w:del w:id="1149" w:author="LAU, Cheuk Hay" w:date="2021-11-17T17:22:00Z">
        <w:r w:rsidR="00531B71" w:rsidRPr="00895B2F" w:rsidDel="00C448E9">
          <w:delText>We considered the e</w:delText>
        </w:r>
      </w:del>
      <w:ins w:id="1150" w:author="LAU, Cheuk Hay" w:date="2021-11-17T17:22:00Z">
        <w:r w:rsidR="00C448E9">
          <w:t>E</w:t>
        </w:r>
      </w:ins>
      <w:r w:rsidR="00531B71" w:rsidRPr="00895B2F">
        <w:t xml:space="preserve">mpirical </w:t>
      </w:r>
      <w:r w:rsidR="00531B71" w:rsidRPr="00413200">
        <w:rPr>
          <w:i/>
          <w:iCs/>
          <w:rPrChange w:id="1151" w:author="LAU, Cheuk Hay" w:date="2021-11-17T22:58:00Z">
            <w:rPr/>
          </w:rPrChange>
        </w:rPr>
        <w:t>p</w:t>
      </w:r>
      <w:r w:rsidR="00531B71" w:rsidRPr="00895B2F">
        <w:t>-value</w:t>
      </w:r>
      <w:del w:id="1152" w:author="LAU, Cheuk Hay" w:date="2021-11-17T17:22:00Z">
        <w:r w:rsidR="00531B71" w:rsidRPr="00895B2F" w:rsidDel="00C448E9">
          <w:delText>s</w:delText>
        </w:r>
      </w:del>
      <w:r w:rsidR="00531B71" w:rsidRPr="00895B2F">
        <w:t xml:space="preserve"> less than 0.05</w:t>
      </w:r>
      <w:ins w:id="1153" w:author="LAU, Cheuk Hay" w:date="2021-11-17T17:22:00Z">
        <w:r w:rsidR="00C448E9">
          <w:t xml:space="preserve"> was considered significant</w:t>
        </w:r>
      </w:ins>
      <w:r w:rsidR="00531B71" w:rsidRPr="00895B2F">
        <w:t xml:space="preserve">, and </w:t>
      </w:r>
      <w:del w:id="1154" w:author="LAU, Cheuk Hay" w:date="2021-11-17T22:57:00Z">
        <w:r w:rsidR="00531B71" w:rsidRPr="00895B2F" w:rsidDel="00413200">
          <w:delText>the absolute value</w:delText>
        </w:r>
      </w:del>
      <w:del w:id="1155" w:author="LAU, Cheuk Hay" w:date="2021-11-17T17:23:00Z">
        <w:r w:rsidR="00531B71" w:rsidRPr="00895B2F" w:rsidDel="00C448E9">
          <w:delText>s</w:delText>
        </w:r>
      </w:del>
      <w:del w:id="1156" w:author="LAU, Cheuk Hay" w:date="2021-11-17T22:57:00Z">
        <w:r w:rsidR="00531B71" w:rsidRPr="00895B2F" w:rsidDel="00413200">
          <w:delText xml:space="preserve"> of </w:delText>
        </w:r>
      </w:del>
      <w:del w:id="1157" w:author="LAU, Cheuk Hay" w:date="2021-11-17T17:23:00Z">
        <w:r w:rsidR="00531B71" w:rsidRPr="00895B2F" w:rsidDel="00C448E9">
          <w:delText xml:space="preserve">the </w:delText>
        </w:r>
      </w:del>
      <w:r w:rsidR="00531B71" w:rsidRPr="00895B2F">
        <w:t xml:space="preserve">z-score </w:t>
      </w:r>
      <w:ins w:id="1158" w:author="LAU, Cheuk Hay" w:date="2021-11-17T22:57:00Z">
        <w:r w:rsidR="00413200">
          <w:t xml:space="preserve">with </w:t>
        </w:r>
        <w:r w:rsidR="00413200" w:rsidRPr="00895B2F">
          <w:t xml:space="preserve">absolute value </w:t>
        </w:r>
      </w:ins>
      <w:r w:rsidR="00531B71" w:rsidRPr="00895B2F">
        <w:t xml:space="preserve">larger than 5 </w:t>
      </w:r>
      <w:ins w:id="1159" w:author="LAU, Cheuk Hay" w:date="2021-11-17T17:23:00Z">
        <w:r w:rsidR="00C448E9">
          <w:t xml:space="preserve">was considered </w:t>
        </w:r>
      </w:ins>
      <w:r w:rsidR="003E39CE" w:rsidRPr="00895B2F">
        <w:t>as</w:t>
      </w:r>
      <w:r w:rsidR="00531B71" w:rsidRPr="00895B2F">
        <w:t xml:space="preserve"> a significantly different correlation between </w:t>
      </w:r>
      <w:del w:id="1160" w:author="LAU, Cheuk Hay" w:date="2021-11-17T17:23:00Z">
        <w:r w:rsidR="00531B71" w:rsidRPr="00895B2F" w:rsidDel="00C448E9">
          <w:delText xml:space="preserve">different </w:delText>
        </w:r>
      </w:del>
      <w:ins w:id="1161" w:author="LAU, Cheuk Hay" w:date="2021-11-17T17:23:00Z">
        <w:r w:rsidR="00C448E9">
          <w:t xml:space="preserve">distinct </w:t>
        </w:r>
      </w:ins>
      <w:r w:rsidR="00FC5B3F" w:rsidRPr="00895B2F">
        <w:t>groups</w:t>
      </w:r>
      <w:r w:rsidR="00531B71" w:rsidRPr="00895B2F">
        <w:t>.</w:t>
      </w:r>
      <w:r w:rsidR="00D61C23" w:rsidRPr="00895B2F">
        <w:t xml:space="preserve"> When </w:t>
      </w:r>
      <w:ins w:id="1162" w:author="LAU, Cheuk Hay" w:date="2021-11-17T17:24:00Z">
        <w:r w:rsidR="00C448E9">
          <w:t>a</w:t>
        </w:r>
      </w:ins>
      <w:del w:id="1163" w:author="LAU, Cheuk Hay" w:date="2021-11-17T17:24:00Z">
        <w:r w:rsidR="008E4C32" w:rsidRPr="00895B2F" w:rsidDel="00C448E9">
          <w:delText>the</w:delText>
        </w:r>
      </w:del>
      <w:r w:rsidR="00D61C23" w:rsidRPr="00895B2F">
        <w:t xml:space="preserve"> </w:t>
      </w:r>
      <w:ins w:id="1164" w:author="LAU, Cheuk Hay" w:date="2021-11-17T17:23:00Z">
        <w:r w:rsidR="00C448E9">
          <w:t>fungi</w:t>
        </w:r>
      </w:ins>
      <w:ins w:id="1165" w:author="LAU, Cheuk Hay" w:date="2021-11-17T17:24:00Z">
        <w:r w:rsidR="00C448E9">
          <w:t>-fungi</w:t>
        </w:r>
      </w:ins>
      <w:del w:id="1166" w:author="LAU, Cheuk Hay" w:date="2021-11-17T17:24:00Z">
        <w:r w:rsidR="00D61C23" w:rsidRPr="00895B2F" w:rsidDel="00C448E9">
          <w:delText>inter-fungal</w:delText>
        </w:r>
      </w:del>
      <w:r w:rsidR="00D61C23" w:rsidRPr="00895B2F">
        <w:t xml:space="preserve"> or fung</w:t>
      </w:r>
      <w:ins w:id="1167" w:author="LAU, Cheuk Hay" w:date="2021-11-17T17:24:00Z">
        <w:r w:rsidR="00C448E9">
          <w:t>i</w:t>
        </w:r>
      </w:ins>
      <w:del w:id="1168" w:author="LAU, Cheuk Hay" w:date="2021-11-17T17:24:00Z">
        <w:r w:rsidR="00D61C23" w:rsidRPr="00895B2F" w:rsidDel="00C448E9">
          <w:delText>al</w:delText>
        </w:r>
      </w:del>
      <w:r w:rsidR="00D61C23" w:rsidRPr="00895B2F">
        <w:t>-bacteria</w:t>
      </w:r>
      <w:del w:id="1169" w:author="LAU, Cheuk Hay" w:date="2021-11-17T17:24:00Z">
        <w:r w:rsidR="00D61C23" w:rsidRPr="00895B2F" w:rsidDel="00C448E9">
          <w:delText>l</w:delText>
        </w:r>
      </w:del>
      <w:r w:rsidR="008E4C32" w:rsidRPr="00895B2F">
        <w:t xml:space="preserve"> correlation in CRC </w:t>
      </w:r>
      <w:ins w:id="1170" w:author="LAU, Cheuk Hay" w:date="2021-11-17T17:25:00Z">
        <w:r w:rsidR="00CD7B20">
          <w:t>wa</w:t>
        </w:r>
      </w:ins>
      <w:del w:id="1171" w:author="LAU, Cheuk Hay" w:date="2021-11-17T17:25:00Z">
        <w:r w:rsidR="008E4C32" w:rsidRPr="00895B2F" w:rsidDel="00CD7B20">
          <w:delText>i</w:delText>
        </w:r>
      </w:del>
      <w:r w:rsidR="008E4C32" w:rsidRPr="00895B2F">
        <w:t xml:space="preserve">s weaker </w:t>
      </w:r>
      <w:r w:rsidR="00D61C23" w:rsidRPr="00895B2F">
        <w:t>than</w:t>
      </w:r>
      <w:r w:rsidR="008E4C32" w:rsidRPr="00895B2F">
        <w:t xml:space="preserve"> </w:t>
      </w:r>
      <w:r w:rsidR="00D61C23" w:rsidRPr="00895B2F">
        <w:t xml:space="preserve">that </w:t>
      </w:r>
      <w:ins w:id="1172" w:author="LAU, Cheuk Hay" w:date="2021-11-17T17:24:00Z">
        <w:r w:rsidR="00C448E9">
          <w:t>in</w:t>
        </w:r>
      </w:ins>
      <w:del w:id="1173" w:author="LAU, Cheuk Hay" w:date="2021-11-17T17:24:00Z">
        <w:r w:rsidR="00D61C23" w:rsidRPr="00895B2F" w:rsidDel="00C448E9">
          <w:delText>of</w:delText>
        </w:r>
      </w:del>
      <w:r w:rsidR="00D61C23" w:rsidRPr="00895B2F">
        <w:t xml:space="preserve"> </w:t>
      </w:r>
      <w:del w:id="1174" w:author="LAU, Cheuk Hay" w:date="2021-11-17T17:24:00Z">
        <w:r w:rsidR="00D61C23" w:rsidRPr="00895B2F" w:rsidDel="00C448E9">
          <w:delText xml:space="preserve">the </w:delText>
        </w:r>
      </w:del>
      <w:r w:rsidR="008E4C32" w:rsidRPr="00895B2F">
        <w:t>healthy control</w:t>
      </w:r>
      <w:ins w:id="1175" w:author="LAU, Cheuk Hay" w:date="2021-11-17T17:24:00Z">
        <w:r w:rsidR="00C448E9">
          <w:t>s</w:t>
        </w:r>
      </w:ins>
      <w:r w:rsidR="008E4C32" w:rsidRPr="00895B2F">
        <w:t>,</w:t>
      </w:r>
      <w:r w:rsidR="00D61C23" w:rsidRPr="00895B2F">
        <w:t xml:space="preserve"> the z-score w</w:t>
      </w:r>
      <w:ins w:id="1176" w:author="LAU, Cheuk Hay" w:date="2021-11-17T22:58:00Z">
        <w:r w:rsidR="00413200">
          <w:t>as</w:t>
        </w:r>
      </w:ins>
      <w:del w:id="1177" w:author="LAU, Cheuk Hay" w:date="2021-11-17T22:58:00Z">
        <w:r w:rsidR="00D61C23" w:rsidRPr="00895B2F" w:rsidDel="00413200">
          <w:delText>ould be</w:delText>
        </w:r>
      </w:del>
      <w:r w:rsidR="00D61C23" w:rsidRPr="00895B2F">
        <w:t xml:space="preserve"> positive</w:t>
      </w:r>
      <w:ins w:id="1178" w:author="LAU, Cheuk Hay" w:date="2021-11-17T17:24:00Z">
        <w:r w:rsidR="00CD7B20">
          <w:t xml:space="preserve"> and vice versa</w:t>
        </w:r>
      </w:ins>
      <w:r w:rsidR="00D61C23" w:rsidRPr="00895B2F">
        <w:t>.</w:t>
      </w:r>
      <w:del w:id="1179" w:author="LAU, Cheuk Hay" w:date="2021-11-17T17:24:00Z">
        <w:r w:rsidR="008E4C32" w:rsidRPr="00895B2F" w:rsidDel="00CD7B20">
          <w:delText xml:space="preserve"> </w:delText>
        </w:r>
        <w:r w:rsidR="00D61C23" w:rsidRPr="00895B2F" w:rsidDel="00CD7B20">
          <w:delText>Whereas, if</w:delText>
        </w:r>
        <w:r w:rsidR="008F1723" w:rsidRPr="00895B2F" w:rsidDel="00CD7B20">
          <w:delText xml:space="preserve"> </w:delText>
        </w:r>
        <w:r w:rsidR="00D61C23" w:rsidRPr="00895B2F" w:rsidDel="00CD7B20">
          <w:delText>the correlation is stronger in CRC, the</w:delText>
        </w:r>
        <w:r w:rsidR="008E4C32" w:rsidRPr="00895B2F" w:rsidDel="00CD7B20">
          <w:delText xml:space="preserve"> z-score</w:delText>
        </w:r>
        <w:r w:rsidR="00D61C23" w:rsidRPr="00895B2F" w:rsidDel="00CD7B20">
          <w:delText xml:space="preserve"> would be negative</w:delText>
        </w:r>
        <w:r w:rsidR="008E4C32" w:rsidRPr="00895B2F" w:rsidDel="00CD7B20">
          <w:delText>.</w:delText>
        </w:r>
      </w:del>
      <w:r w:rsidR="00964DEA" w:rsidRPr="00895B2F">
        <w:t xml:space="preserve"> </w:t>
      </w:r>
      <w:r w:rsidR="00121BF5" w:rsidRPr="00895B2F">
        <w:t xml:space="preserve">Based </w:t>
      </w:r>
      <w:r w:rsidR="00240D8B" w:rsidRPr="00895B2F">
        <w:t>on</w:t>
      </w:r>
      <w:r w:rsidR="00121BF5" w:rsidRPr="00895B2F">
        <w:t xml:space="preserve"> </w:t>
      </w:r>
      <w:ins w:id="1180" w:author="LAU, Cheuk Hay" w:date="2021-11-17T17:25:00Z">
        <w:r w:rsidR="00CD7B20">
          <w:t>the</w:t>
        </w:r>
      </w:ins>
      <w:del w:id="1181" w:author="LAU, Cheuk Hay" w:date="2021-11-17T17:25:00Z">
        <w:r w:rsidR="00121BF5" w:rsidRPr="00895B2F" w:rsidDel="00CD7B20">
          <w:delText>a</w:delText>
        </w:r>
      </w:del>
      <w:r w:rsidR="00121BF5" w:rsidRPr="00895B2F">
        <w:t xml:space="preserve"> </w:t>
      </w:r>
      <w:ins w:id="1182" w:author="LAU, Cheuk Hay" w:date="2021-11-17T17:25:00Z">
        <w:r w:rsidR="00CD7B20">
          <w:t>cutoff</w:t>
        </w:r>
      </w:ins>
      <w:del w:id="1183" w:author="LAU, Cheuk Hay" w:date="2021-11-17T17:25:00Z">
        <w:r w:rsidR="00121BF5" w:rsidRPr="00895B2F" w:rsidDel="00CD7B20">
          <w:delText>threshold</w:delText>
        </w:r>
      </w:del>
      <w:r w:rsidR="00121BF5" w:rsidRPr="00895B2F">
        <w:t xml:space="preserve"> </w:t>
      </w:r>
      <w:r w:rsidR="006B722F" w:rsidRPr="00895B2F">
        <w:t>of</w:t>
      </w:r>
      <w:r w:rsidR="00121BF5" w:rsidRPr="00895B2F">
        <w:t xml:space="preserve"> correlation significance</w:t>
      </w:r>
      <w:r w:rsidR="00296DF7" w:rsidRPr="00895B2F">
        <w:t xml:space="preserve"> (</w:t>
      </w:r>
      <w:r w:rsidR="00296DF7" w:rsidRPr="00413200">
        <w:rPr>
          <w:i/>
          <w:iCs/>
          <w:rPrChange w:id="1184" w:author="LAU, Cheuk Hay" w:date="2021-11-17T22:58:00Z">
            <w:rPr/>
          </w:rPrChange>
        </w:rPr>
        <w:t>p</w:t>
      </w:r>
      <w:r w:rsidR="00296DF7" w:rsidRPr="00895B2F">
        <w:t xml:space="preserve">-value </w:t>
      </w:r>
      <w:ins w:id="1185" w:author="LAU, Cheuk Hay" w:date="2021-11-17T17:25:00Z">
        <w:r w:rsidR="00CD7B20">
          <w:t>≤</w:t>
        </w:r>
      </w:ins>
      <w:del w:id="1186" w:author="LAU, Cheuk Hay" w:date="2021-11-17T17:25:00Z">
        <w:r w:rsidR="00296DF7" w:rsidRPr="00895B2F" w:rsidDel="00CD7B20">
          <w:delText>less than</w:delText>
        </w:r>
      </w:del>
      <w:r w:rsidR="00296DF7" w:rsidRPr="00895B2F">
        <w:t xml:space="preserve"> 0.05)</w:t>
      </w:r>
      <w:r w:rsidR="00121BF5" w:rsidRPr="00895B2F">
        <w:t xml:space="preserve"> and </w:t>
      </w:r>
      <w:del w:id="1187" w:author="LAU, Cheuk Hay" w:date="2021-11-17T17:26:00Z">
        <w:r w:rsidR="00121BF5" w:rsidRPr="00895B2F" w:rsidDel="00CD7B20">
          <w:delText xml:space="preserve">the </w:delText>
        </w:r>
      </w:del>
      <w:r w:rsidR="004521CB" w:rsidRPr="00895B2F">
        <w:t xml:space="preserve">direction of </w:t>
      </w:r>
      <w:r w:rsidR="00121BF5" w:rsidRPr="00895B2F">
        <w:t xml:space="preserve">correlation </w:t>
      </w:r>
      <w:r w:rsidR="004521CB" w:rsidRPr="00895B2F">
        <w:t xml:space="preserve">changes in different conditions </w:t>
      </w:r>
      <w:r w:rsidR="00121BF5" w:rsidRPr="00895B2F">
        <w:t>(</w:t>
      </w:r>
      <w:r w:rsidR="004521CB" w:rsidRPr="00895B2F">
        <w:t>i</w:t>
      </w:r>
      <w:r w:rsidR="00094EFA" w:rsidRPr="00895B2F">
        <w:t>.e.</w:t>
      </w:r>
      <w:r w:rsidR="004521CB" w:rsidRPr="00895B2F">
        <w:t xml:space="preserve"> the correlation </w:t>
      </w:r>
      <w:del w:id="1188" w:author="LAU, Cheuk Hay" w:date="2021-11-17T17:26:00Z">
        <w:r w:rsidR="004521CB" w:rsidRPr="00895B2F" w:rsidDel="00CD7B20">
          <w:delText>i</w:delText>
        </w:r>
      </w:del>
      <w:ins w:id="1189" w:author="LAU, Cheuk Hay" w:date="2021-11-17T17:26:00Z">
        <w:r w:rsidR="00CD7B20">
          <w:t>wa</w:t>
        </w:r>
      </w:ins>
      <w:r w:rsidR="004521CB" w:rsidRPr="00895B2F">
        <w:t>s stronger or weaker in CRC compared to healthy controls</w:t>
      </w:r>
      <w:r w:rsidR="00121BF5" w:rsidRPr="00895B2F">
        <w:t>), species-spec</w:t>
      </w:r>
      <w:r w:rsidR="00C64617" w:rsidRPr="00895B2F">
        <w:t>i</w:t>
      </w:r>
      <w:r w:rsidR="00121BF5" w:rsidRPr="00895B2F">
        <w:t xml:space="preserve">es correlations </w:t>
      </w:r>
      <w:del w:id="1190" w:author="LAU, Cheuk Hay" w:date="2021-11-17T17:26:00Z">
        <w:r w:rsidR="00121BF5" w:rsidRPr="00895B2F" w:rsidDel="00CD7B20">
          <w:delText xml:space="preserve">in each condition </w:delText>
        </w:r>
      </w:del>
      <w:r w:rsidR="00121BF5" w:rsidRPr="00895B2F">
        <w:t>could be catego</w:t>
      </w:r>
      <w:r w:rsidR="00C64617" w:rsidRPr="00895B2F">
        <w:t>r</w:t>
      </w:r>
      <w:r w:rsidR="00121BF5" w:rsidRPr="00895B2F">
        <w:t xml:space="preserve">ized into </w:t>
      </w:r>
      <w:r w:rsidR="00E81CE7" w:rsidRPr="00895B2F">
        <w:t>three</w:t>
      </w:r>
      <w:r w:rsidR="00121BF5" w:rsidRPr="00895B2F">
        <w:t xml:space="preserve"> classes</w:t>
      </w:r>
      <w:r w:rsidR="004521CB" w:rsidRPr="00895B2F">
        <w:t>:</w:t>
      </w:r>
      <w:r w:rsidR="00121BF5" w:rsidRPr="00895B2F">
        <w:t xml:space="preserve"> significant</w:t>
      </w:r>
      <w:ins w:id="1191" w:author="LAU, Cheuk Hay" w:date="2021-11-17T22:59:00Z">
        <w:r w:rsidR="00002352">
          <w:t>ly</w:t>
        </w:r>
      </w:ins>
      <w:r w:rsidR="00121BF5" w:rsidRPr="00895B2F">
        <w:t xml:space="preserve"> positive</w:t>
      </w:r>
      <w:del w:id="1192" w:author="LAU, Cheuk Hay" w:date="2021-11-17T22:59:00Z">
        <w:r w:rsidR="00121BF5" w:rsidRPr="00895B2F" w:rsidDel="00002352">
          <w:delText xml:space="preserve"> correlation</w:delText>
        </w:r>
      </w:del>
      <w:r w:rsidR="00121BF5" w:rsidRPr="00895B2F">
        <w:t xml:space="preserve">, </w:t>
      </w:r>
      <w:ins w:id="1193" w:author="LAU, Cheuk Hay" w:date="2021-11-17T22:59:00Z">
        <w:r w:rsidR="00002352">
          <w:t>insignificant</w:t>
        </w:r>
      </w:ins>
      <w:del w:id="1194" w:author="LAU, Cheuk Hay" w:date="2021-11-17T22:59:00Z">
        <w:r w:rsidR="00121BF5" w:rsidRPr="00895B2F" w:rsidDel="00002352">
          <w:delText>no significant correlation</w:delText>
        </w:r>
      </w:del>
      <w:r w:rsidR="00C64617" w:rsidRPr="00895B2F">
        <w:t xml:space="preserve">, </w:t>
      </w:r>
      <w:r w:rsidR="00121BF5" w:rsidRPr="00895B2F">
        <w:t>and significant</w:t>
      </w:r>
      <w:ins w:id="1195" w:author="LAU, Cheuk Hay" w:date="2021-11-17T22:59:00Z">
        <w:r w:rsidR="00002352">
          <w:t>ly</w:t>
        </w:r>
      </w:ins>
      <w:r w:rsidR="00121BF5" w:rsidRPr="00895B2F">
        <w:t xml:space="preserve"> negative</w:t>
      </w:r>
      <w:del w:id="1196" w:author="LAU, Cheuk Hay" w:date="2021-11-17T22:59:00Z">
        <w:r w:rsidR="00121BF5" w:rsidRPr="00895B2F" w:rsidDel="00002352">
          <w:delText xml:space="preserve"> correlation</w:delText>
        </w:r>
      </w:del>
      <w:r w:rsidR="00121BF5" w:rsidRPr="00895B2F">
        <w:t xml:space="preserve">. </w:t>
      </w:r>
      <w:r w:rsidR="002E480F" w:rsidRPr="00895B2F">
        <w:t xml:space="preserve">As we </w:t>
      </w:r>
      <w:ins w:id="1197" w:author="LAU, Cheuk Hay" w:date="2021-11-17T17:27:00Z">
        <w:r w:rsidR="00CD7B20">
          <w:t>compared correlations between CRC and healthy controls</w:t>
        </w:r>
      </w:ins>
      <w:del w:id="1198" w:author="LAU, Cheuk Hay" w:date="2021-11-17T17:27:00Z">
        <w:r w:rsidR="002E480F" w:rsidRPr="00895B2F" w:rsidDel="00CD7B20">
          <w:delText>have two conditions (CRC vs Healthy controls)</w:delText>
        </w:r>
      </w:del>
      <w:r w:rsidR="00121BF5" w:rsidRPr="00895B2F">
        <w:t xml:space="preserve">, there were </w:t>
      </w:r>
      <w:ins w:id="1199" w:author="LAU, Cheuk Hay" w:date="2021-11-17T17:27:00Z">
        <w:r w:rsidR="00CD7B20">
          <w:t xml:space="preserve">a total of </w:t>
        </w:r>
      </w:ins>
      <w:r w:rsidR="00E81CE7" w:rsidRPr="00895B2F">
        <w:t>nine</w:t>
      </w:r>
      <w:r w:rsidR="00121BF5" w:rsidRPr="00895B2F">
        <w:t xml:space="preserve"> classes </w:t>
      </w:r>
      <w:ins w:id="1200" w:author="LAU, Cheuk Hay" w:date="2021-11-17T17:27:00Z">
        <w:r w:rsidR="00CD7B20">
          <w:t>of</w:t>
        </w:r>
      </w:ins>
      <w:del w:id="1201" w:author="LAU, Cheuk Hay" w:date="2021-11-17T17:27:00Z">
        <w:r w:rsidR="00121BF5" w:rsidRPr="00895B2F" w:rsidDel="00CD7B20">
          <w:delText>for</w:delText>
        </w:r>
      </w:del>
      <w:r w:rsidR="00121BF5" w:rsidRPr="00895B2F">
        <w:t xml:space="preserve"> differential correlation</w:t>
      </w:r>
      <w:del w:id="1202" w:author="LAU, Cheuk Hay" w:date="2021-11-17T17:28:00Z">
        <w:r w:rsidR="002E480F" w:rsidRPr="00895B2F" w:rsidDel="00CD7B20">
          <w:delText xml:space="preserve"> analysis</w:delText>
        </w:r>
      </w:del>
      <w:r w:rsidR="00174DF5" w:rsidRPr="00895B2F">
        <w:t xml:space="preserve">, namely </w:t>
      </w:r>
      <w:del w:id="1203" w:author="LAU, Cheuk Hay" w:date="2021-11-17T17:28:00Z">
        <w:r w:rsidR="00E81CE7" w:rsidRPr="00895B2F" w:rsidDel="00CD7B20">
          <w:delText>'</w:delText>
        </w:r>
      </w:del>
      <w:ins w:id="1204" w:author="LAU, Cheuk Hay" w:date="2021-11-17T17:28:00Z">
        <w:r w:rsidR="00CD7B20">
          <w:t>“</w:t>
        </w:r>
      </w:ins>
      <w:r w:rsidR="00174DF5" w:rsidRPr="00895B2F">
        <w:t>+/+</w:t>
      </w:r>
      <w:del w:id="1205" w:author="LAU, Cheuk Hay" w:date="2021-11-17T17:28:00Z">
        <w:r w:rsidR="00E81CE7" w:rsidRPr="00895B2F" w:rsidDel="00CD7B20">
          <w:delText>'</w:delText>
        </w:r>
      </w:del>
      <w:ins w:id="1206" w:author="LAU, Cheuk Hay" w:date="2021-11-17T17:28:00Z">
        <w:r w:rsidR="00CD7B20">
          <w:t>”</w:t>
        </w:r>
      </w:ins>
      <w:r w:rsidR="00174DF5" w:rsidRPr="00895B2F">
        <w:t xml:space="preserve">, </w:t>
      </w:r>
      <w:del w:id="1207" w:author="LAU, Cheuk Hay" w:date="2021-11-17T17:28:00Z">
        <w:r w:rsidR="00E81CE7" w:rsidRPr="00895B2F" w:rsidDel="00CD7B20">
          <w:delText>'</w:delText>
        </w:r>
      </w:del>
      <w:ins w:id="1208" w:author="LAU, Cheuk Hay" w:date="2021-11-17T17:28:00Z">
        <w:r w:rsidR="00CD7B20">
          <w:t>“</w:t>
        </w:r>
      </w:ins>
      <w:r w:rsidR="00174DF5" w:rsidRPr="00895B2F">
        <w:t>+/</w:t>
      </w:r>
      <w:del w:id="1209" w:author="LAU, Cheuk Hay" w:date="2021-11-17T17:28:00Z">
        <w:r w:rsidR="00174DF5" w:rsidRPr="00895B2F" w:rsidDel="00CD7B20">
          <w:delText>0</w:delText>
        </w:r>
        <w:r w:rsidR="00E81CE7" w:rsidRPr="00895B2F" w:rsidDel="00CD7B20">
          <w:delText>'</w:delText>
        </w:r>
      </w:del>
      <w:ins w:id="1210" w:author="LAU, Cheuk Hay" w:date="2021-11-17T17:28:00Z">
        <w:r w:rsidR="00CD7B20" w:rsidRPr="00895B2F">
          <w:t>0</w:t>
        </w:r>
        <w:r w:rsidR="00CD7B20">
          <w:t>”</w:t>
        </w:r>
      </w:ins>
      <w:r w:rsidR="00174DF5" w:rsidRPr="00895B2F">
        <w:t xml:space="preserve">, </w:t>
      </w:r>
      <w:del w:id="1211" w:author="LAU, Cheuk Hay" w:date="2021-11-17T17:28:00Z">
        <w:r w:rsidR="00E81CE7" w:rsidRPr="00895B2F" w:rsidDel="00CD7B20">
          <w:delText>'</w:delText>
        </w:r>
      </w:del>
      <w:ins w:id="1212" w:author="LAU, Cheuk Hay" w:date="2021-11-17T17:28:00Z">
        <w:r w:rsidR="00CD7B20">
          <w:t>“</w:t>
        </w:r>
      </w:ins>
      <w:r w:rsidR="001145AC" w:rsidRPr="00895B2F">
        <w:t>+/-</w:t>
      </w:r>
      <w:del w:id="1213" w:author="LAU, Cheuk Hay" w:date="2021-11-17T17:28:00Z">
        <w:r w:rsidR="00E81CE7" w:rsidRPr="00895B2F" w:rsidDel="00CD7B20">
          <w:delText>'</w:delText>
        </w:r>
      </w:del>
      <w:ins w:id="1214" w:author="LAU, Cheuk Hay" w:date="2021-11-17T17:28:00Z">
        <w:r w:rsidR="00CD7B20">
          <w:t>“</w:t>
        </w:r>
      </w:ins>
      <w:r w:rsidR="001145AC" w:rsidRPr="00895B2F">
        <w:t xml:space="preserve">, </w:t>
      </w:r>
      <w:del w:id="1215" w:author="LAU, Cheuk Hay" w:date="2021-11-17T17:28:00Z">
        <w:r w:rsidR="00E81CE7" w:rsidRPr="00895B2F" w:rsidDel="00CD7B20">
          <w:delText>'</w:delText>
        </w:r>
        <w:r w:rsidR="001145AC" w:rsidRPr="00895B2F" w:rsidDel="00CD7B20">
          <w:delText>0</w:delText>
        </w:r>
      </w:del>
      <w:ins w:id="1216" w:author="LAU, Cheuk Hay" w:date="2021-11-17T17:28:00Z">
        <w:r w:rsidR="00CD7B20">
          <w:t>“</w:t>
        </w:r>
        <w:r w:rsidR="00CD7B20" w:rsidRPr="00895B2F">
          <w:t>0</w:t>
        </w:r>
      </w:ins>
      <w:r w:rsidR="001145AC" w:rsidRPr="00895B2F">
        <w:t>/+</w:t>
      </w:r>
      <w:ins w:id="1217" w:author="LAU, Cheuk Hay" w:date="2021-11-17T17:28:00Z">
        <w:r w:rsidR="00CD7B20">
          <w:t>”</w:t>
        </w:r>
      </w:ins>
      <w:del w:id="1218" w:author="LAU, Cheuk Hay" w:date="2021-11-17T17:28:00Z">
        <w:r w:rsidR="00E81CE7" w:rsidRPr="00895B2F" w:rsidDel="00CD7B20">
          <w:delText>'</w:delText>
        </w:r>
      </w:del>
      <w:r w:rsidR="001145AC" w:rsidRPr="00895B2F">
        <w:t xml:space="preserve">, </w:t>
      </w:r>
      <w:del w:id="1219" w:author="LAU, Cheuk Hay" w:date="2021-11-17T17:28:00Z">
        <w:r w:rsidR="00E81CE7" w:rsidRPr="00895B2F" w:rsidDel="00CD7B20">
          <w:delText>'</w:delText>
        </w:r>
        <w:r w:rsidR="001145AC" w:rsidRPr="00895B2F" w:rsidDel="00CD7B20">
          <w:delText>0</w:delText>
        </w:r>
      </w:del>
      <w:ins w:id="1220" w:author="LAU, Cheuk Hay" w:date="2021-11-17T17:28:00Z">
        <w:r w:rsidR="00CD7B20">
          <w:t>“</w:t>
        </w:r>
        <w:r w:rsidR="00CD7B20" w:rsidRPr="00895B2F">
          <w:t>0</w:t>
        </w:r>
      </w:ins>
      <w:r w:rsidR="001145AC" w:rsidRPr="00895B2F">
        <w:t>/0</w:t>
      </w:r>
      <w:del w:id="1221" w:author="LAU, Cheuk Hay" w:date="2021-11-17T17:28:00Z">
        <w:r w:rsidR="00E81CE7" w:rsidRPr="00895B2F" w:rsidDel="00CD7B20">
          <w:delText>'</w:delText>
        </w:r>
      </w:del>
      <w:ins w:id="1222" w:author="LAU, Cheuk Hay" w:date="2021-11-17T17:28:00Z">
        <w:r w:rsidR="00CD7B20">
          <w:t>”</w:t>
        </w:r>
      </w:ins>
      <w:r w:rsidR="001145AC" w:rsidRPr="00895B2F">
        <w:t xml:space="preserve">, </w:t>
      </w:r>
      <w:ins w:id="1223" w:author="LAU, Cheuk Hay" w:date="2021-11-17T17:28:00Z">
        <w:r w:rsidR="00CD7B20">
          <w:t>“</w:t>
        </w:r>
      </w:ins>
      <w:del w:id="1224" w:author="LAU, Cheuk Hay" w:date="2021-11-17T17:28:00Z">
        <w:r w:rsidR="00E81CE7" w:rsidRPr="00895B2F" w:rsidDel="00CD7B20">
          <w:delText>'</w:delText>
        </w:r>
      </w:del>
      <w:r w:rsidR="001145AC" w:rsidRPr="00895B2F">
        <w:t>0/-</w:t>
      </w:r>
      <w:del w:id="1225" w:author="LAU, Cheuk Hay" w:date="2021-11-17T17:28:00Z">
        <w:r w:rsidR="00E81CE7" w:rsidRPr="00895B2F" w:rsidDel="00CD7B20">
          <w:delText>'</w:delText>
        </w:r>
      </w:del>
      <w:ins w:id="1226" w:author="LAU, Cheuk Hay" w:date="2021-11-17T17:28:00Z">
        <w:r w:rsidR="00CD7B20">
          <w:t>“</w:t>
        </w:r>
      </w:ins>
      <w:r w:rsidR="001145AC" w:rsidRPr="00895B2F">
        <w:t xml:space="preserve">, </w:t>
      </w:r>
      <w:del w:id="1227" w:author="LAU, Cheuk Hay" w:date="2021-11-17T17:28:00Z">
        <w:r w:rsidR="00E81CE7" w:rsidRPr="00895B2F" w:rsidDel="00CD7B20">
          <w:delText>'</w:delText>
        </w:r>
      </w:del>
      <w:ins w:id="1228" w:author="LAU, Cheuk Hay" w:date="2021-11-17T17:28:00Z">
        <w:r w:rsidR="00CD7B20">
          <w:t>“</w:t>
        </w:r>
      </w:ins>
      <w:r w:rsidR="001145AC" w:rsidRPr="00895B2F">
        <w:t>-/+</w:t>
      </w:r>
      <w:del w:id="1229" w:author="LAU, Cheuk Hay" w:date="2021-11-17T17:28:00Z">
        <w:r w:rsidR="00E81CE7" w:rsidRPr="00895B2F" w:rsidDel="00CD7B20">
          <w:delText>'</w:delText>
        </w:r>
      </w:del>
      <w:ins w:id="1230" w:author="LAU, Cheuk Hay" w:date="2021-11-17T17:28:00Z">
        <w:r w:rsidR="00CD7B20">
          <w:t>”</w:t>
        </w:r>
      </w:ins>
      <w:r w:rsidR="001145AC" w:rsidRPr="00895B2F">
        <w:t xml:space="preserve">, </w:t>
      </w:r>
      <w:del w:id="1231" w:author="LAU, Cheuk Hay" w:date="2021-11-17T17:28:00Z">
        <w:r w:rsidR="00E81CE7" w:rsidRPr="00895B2F" w:rsidDel="00CD7B20">
          <w:delText>'</w:delText>
        </w:r>
      </w:del>
      <w:ins w:id="1232" w:author="LAU, Cheuk Hay" w:date="2021-11-17T17:28:00Z">
        <w:r w:rsidR="00CD7B20">
          <w:t>“</w:t>
        </w:r>
      </w:ins>
      <w:r w:rsidR="001145AC" w:rsidRPr="00895B2F">
        <w:t>-/</w:t>
      </w:r>
      <w:del w:id="1233" w:author="LAU, Cheuk Hay" w:date="2021-11-17T17:28:00Z">
        <w:r w:rsidR="001145AC" w:rsidRPr="00895B2F" w:rsidDel="00CD7B20">
          <w:delText>0</w:delText>
        </w:r>
        <w:r w:rsidR="00E81CE7" w:rsidRPr="00895B2F" w:rsidDel="00CD7B20">
          <w:delText>'</w:delText>
        </w:r>
      </w:del>
      <w:ins w:id="1234" w:author="LAU, Cheuk Hay" w:date="2021-11-17T17:28:00Z">
        <w:r w:rsidR="00CD7B20" w:rsidRPr="00895B2F">
          <w:t>0</w:t>
        </w:r>
        <w:r w:rsidR="00CD7B20">
          <w:t>”</w:t>
        </w:r>
      </w:ins>
      <w:r w:rsidR="001145AC" w:rsidRPr="00895B2F">
        <w:t xml:space="preserve">, and </w:t>
      </w:r>
      <w:del w:id="1235" w:author="LAU, Cheuk Hay" w:date="2021-11-17T17:28:00Z">
        <w:r w:rsidR="00E81CE7" w:rsidRPr="00895B2F" w:rsidDel="00CD7B20">
          <w:delText>'</w:delText>
        </w:r>
      </w:del>
      <w:ins w:id="1236" w:author="LAU, Cheuk Hay" w:date="2021-11-17T17:28:00Z">
        <w:r w:rsidR="00CD7B20">
          <w:t>“</w:t>
        </w:r>
      </w:ins>
      <w:r w:rsidR="001145AC" w:rsidRPr="00895B2F">
        <w:t>-/-</w:t>
      </w:r>
      <w:del w:id="1237" w:author="LAU, Cheuk Hay" w:date="2021-11-17T17:28:00Z">
        <w:r w:rsidR="00E81CE7" w:rsidRPr="00895B2F" w:rsidDel="00CD7B20">
          <w:delText>'</w:delText>
        </w:r>
      </w:del>
      <w:ins w:id="1238" w:author="LAU, Cheuk Hay" w:date="2021-11-17T17:28:00Z">
        <w:r w:rsidR="00CD7B20">
          <w:t>“</w:t>
        </w:r>
      </w:ins>
      <w:r w:rsidR="001145AC" w:rsidRPr="00895B2F">
        <w:t xml:space="preserve">. </w:t>
      </w:r>
      <w:del w:id="1239" w:author="LAU, Cheuk Hay" w:date="2021-11-17T17:30:00Z">
        <w:r w:rsidR="008010EB" w:rsidRPr="00895B2F" w:rsidDel="00CD7B20">
          <w:rPr>
            <w:rFonts w:eastAsiaTheme="minorEastAsia"/>
          </w:rPr>
          <w:delText xml:space="preserve">The </w:delText>
        </w:r>
        <w:r w:rsidR="00964DEA" w:rsidRPr="00895B2F" w:rsidDel="00CD7B20">
          <w:rPr>
            <w:rFonts w:eastAsiaTheme="minorEastAsia"/>
          </w:rPr>
          <w:delText>i</w:delText>
        </w:r>
      </w:del>
      <w:ins w:id="1240" w:author="LAU, Cheuk Hay" w:date="2021-11-17T17:30:00Z">
        <w:r w:rsidR="00CD7B20">
          <w:rPr>
            <w:rFonts w:eastAsiaTheme="minorEastAsia"/>
          </w:rPr>
          <w:t>I</w:t>
        </w:r>
      </w:ins>
      <w:r w:rsidR="00964DEA" w:rsidRPr="00895B2F">
        <w:rPr>
          <w:rFonts w:eastAsiaTheme="minorEastAsia"/>
        </w:rPr>
        <w:t xml:space="preserve">nteractions between these </w:t>
      </w:r>
      <w:del w:id="1241" w:author="LAU, Cheuk Hay" w:date="2021-11-17T17:30:00Z">
        <w:r w:rsidR="00964DEA" w:rsidRPr="00895B2F" w:rsidDel="00CD7B20">
          <w:rPr>
            <w:rFonts w:eastAsiaTheme="minorEastAsia"/>
          </w:rPr>
          <w:delText xml:space="preserve">selected </w:delText>
        </w:r>
      </w:del>
      <w:r w:rsidR="00964DEA" w:rsidRPr="00895B2F">
        <w:rPr>
          <w:rFonts w:eastAsiaTheme="minorEastAsia"/>
        </w:rPr>
        <w:t>features</w:t>
      </w:r>
      <w:r w:rsidR="00714D5F" w:rsidRPr="00895B2F">
        <w:rPr>
          <w:rFonts w:eastAsiaTheme="minorEastAsia"/>
        </w:rPr>
        <w:t xml:space="preserve"> were clustered </w:t>
      </w:r>
      <w:ins w:id="1242" w:author="LAU, Cheuk Hay" w:date="2021-11-17T22:59:00Z">
        <w:r w:rsidR="00002352">
          <w:rPr>
            <w:rFonts w:eastAsiaTheme="minorEastAsia"/>
          </w:rPr>
          <w:t>by</w:t>
        </w:r>
      </w:ins>
      <w:del w:id="1243" w:author="LAU, Cheuk Hay" w:date="2021-11-17T22:59:00Z">
        <w:r w:rsidR="00714D5F" w:rsidRPr="00895B2F" w:rsidDel="00002352">
          <w:rPr>
            <w:rFonts w:eastAsiaTheme="minorEastAsia"/>
          </w:rPr>
          <w:delText>with</w:delText>
        </w:r>
      </w:del>
      <w:r w:rsidR="00714D5F" w:rsidRPr="00895B2F">
        <w:rPr>
          <w:rFonts w:eastAsiaTheme="minorEastAsia"/>
        </w:rPr>
        <w:t xml:space="preserve"> affinity propagation clusters methodology</w:t>
      </w:r>
      <w:r w:rsidR="005C470B" w:rsidRPr="00895B2F">
        <w:rPr>
          <w:rFonts w:eastAsiaTheme="minorEastAsia"/>
        </w:rPr>
        <w:fldChar w:fldCharType="begin"/>
      </w:r>
      <w:r w:rsidR="00497871">
        <w:rPr>
          <w:rFonts w:eastAsiaTheme="minorEastAsia"/>
        </w:rPr>
        <w:instrText xml:space="preserve"> ADDIN ZOTERO_ITEM CSL_CITATION {"citationID":"t3bH6b9v","properties":{"formattedCitation":"\\super 23\\nosupersub{}","plainCitation":"23","noteIndex":0},"citationItems":[{"id":670,"uris":["http://zotero.org/users/7908919/items/W42QJ7XW"],"uri":["http://zotero.org/users/7908919/items/W42QJ7XW"],"itemData":{"id":670,"type":"article-journal","abstract":"Motivation: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sidRPr="00895B2F">
        <w:rPr>
          <w:rFonts w:eastAsiaTheme="minorEastAsia"/>
        </w:rPr>
        <w:fldChar w:fldCharType="separate"/>
      </w:r>
      <w:r w:rsidR="00497871" w:rsidRPr="00497871">
        <w:rPr>
          <w:kern w:val="0"/>
          <w:vertAlign w:val="superscript"/>
        </w:rPr>
        <w:t>23</w:t>
      </w:r>
      <w:r w:rsidR="005C470B" w:rsidRPr="00895B2F">
        <w:rPr>
          <w:rFonts w:eastAsiaTheme="minorEastAsia"/>
        </w:rPr>
        <w:fldChar w:fldCharType="end"/>
      </w:r>
      <w:r w:rsidR="00714D5F" w:rsidRPr="00895B2F">
        <w:rPr>
          <w:rFonts w:eastAsiaTheme="minorEastAsia"/>
        </w:rPr>
        <w:t>.</w:t>
      </w:r>
    </w:p>
    <w:p w14:paraId="383BA683" w14:textId="77777777" w:rsidR="00766643" w:rsidRPr="00895B2F" w:rsidRDefault="00766643" w:rsidP="00766643">
      <w:pPr>
        <w:spacing w:before="0" w:after="0"/>
        <w:rPr>
          <w:rFonts w:eastAsiaTheme="minorEastAsia"/>
        </w:rPr>
      </w:pPr>
    </w:p>
    <w:p w14:paraId="40970BDD" w14:textId="54AAA047" w:rsidR="00793047" w:rsidRPr="00895B2F" w:rsidRDefault="00793047" w:rsidP="00C42771">
      <w:pPr>
        <w:pStyle w:val="title20825"/>
      </w:pPr>
      <w:del w:id="1244" w:author="LAU, Cheuk Hay" w:date="2021-11-17T17:32:00Z">
        <w:r w:rsidRPr="00895B2F" w:rsidDel="00CD7B20">
          <w:delText>The r</w:delText>
        </w:r>
      </w:del>
      <w:ins w:id="1245" w:author="LAU, Cheuk Hay" w:date="2021-11-17T17:32:00Z">
        <w:r w:rsidR="00CD7B20">
          <w:t>R</w:t>
        </w:r>
      </w:ins>
      <w:r w:rsidRPr="00895B2F">
        <w:t xml:space="preserve">andom </w:t>
      </w:r>
      <w:del w:id="1246" w:author="LAU, Cheuk Hay" w:date="2021-11-17T17:32:00Z">
        <w:r w:rsidRPr="00895B2F" w:rsidDel="00CD7B20">
          <w:delText>forest based</w:delText>
        </w:r>
      </w:del>
      <w:ins w:id="1247" w:author="LAU, Cheuk Hay" w:date="2021-11-17T17:32:00Z">
        <w:r w:rsidR="00CD7B20" w:rsidRPr="00895B2F">
          <w:t>forest-based</w:t>
        </w:r>
      </w:ins>
      <w:r w:rsidRPr="00895B2F">
        <w:t xml:space="preserve"> machine learning</w:t>
      </w:r>
      <w:del w:id="1248" w:author="LAU, Cheuk Hay" w:date="2021-11-17T17:34:00Z">
        <w:r w:rsidRPr="00895B2F" w:rsidDel="00D33DA6">
          <w:delText xml:space="preserve"> approach</w:delText>
        </w:r>
      </w:del>
    </w:p>
    <w:p w14:paraId="0E65C4BB" w14:textId="22D97157" w:rsidR="00BA0A8A" w:rsidRDefault="00793047" w:rsidP="00766643">
      <w:pPr>
        <w:spacing w:before="0" w:after="0"/>
        <w:rPr>
          <w:rFonts w:eastAsiaTheme="majorEastAsia"/>
        </w:rPr>
      </w:pPr>
      <w:r w:rsidRPr="00895B2F">
        <w:rPr>
          <w:rFonts w:eastAsiaTheme="majorEastAsia"/>
        </w:rPr>
        <w:t xml:space="preserve">Our machine learning analyses exploited </w:t>
      </w:r>
      <w:del w:id="1249" w:author="LAU, Cheuk Hay" w:date="2021-11-17T17:33:00Z">
        <w:r w:rsidRPr="00895B2F" w:rsidDel="00CD7B20">
          <w:rPr>
            <w:rFonts w:eastAsiaTheme="majorEastAsia"/>
          </w:rPr>
          <w:delText xml:space="preserve">the taxonomic species-level </w:delText>
        </w:r>
      </w:del>
      <w:r w:rsidRPr="00895B2F">
        <w:rPr>
          <w:rFonts w:eastAsiaTheme="majorEastAsia"/>
        </w:rPr>
        <w:t xml:space="preserve">median normalized relative abundance </w:t>
      </w:r>
      <w:ins w:id="1250" w:author="LAU, Cheuk Hay" w:date="2021-11-17T17:33:00Z">
        <w:r w:rsidR="00CD7B20">
          <w:rPr>
            <w:rFonts w:eastAsiaTheme="majorEastAsia"/>
          </w:rPr>
          <w:t>at</w:t>
        </w:r>
        <w:r w:rsidR="00CD7B20" w:rsidRPr="00895B2F">
          <w:rPr>
            <w:rFonts w:eastAsiaTheme="majorEastAsia"/>
          </w:rPr>
          <w:t xml:space="preserve"> taxonomic </w:t>
        </w:r>
        <w:r w:rsidR="00CD7B20" w:rsidRPr="00895B2F">
          <w:rPr>
            <w:rFonts w:eastAsiaTheme="majorEastAsia"/>
          </w:rPr>
          <w:lastRenderedPageBreak/>
          <w:t>species</w:t>
        </w:r>
      </w:ins>
      <w:ins w:id="1251" w:author="LAU, Cheuk Hay" w:date="2021-11-17T17:34:00Z">
        <w:r w:rsidR="00CD7B20">
          <w:rPr>
            <w:rFonts w:eastAsiaTheme="majorEastAsia"/>
          </w:rPr>
          <w:t xml:space="preserve"> </w:t>
        </w:r>
      </w:ins>
      <w:ins w:id="1252" w:author="LAU, Cheuk Hay" w:date="2021-11-17T17:33:00Z">
        <w:r w:rsidR="00CD7B20" w:rsidRPr="00895B2F">
          <w:rPr>
            <w:rFonts w:eastAsiaTheme="majorEastAsia"/>
          </w:rPr>
          <w:t xml:space="preserve">level </w:t>
        </w:r>
      </w:ins>
      <w:ins w:id="1253" w:author="LAU, Cheuk Hay" w:date="2021-11-17T17:34:00Z">
        <w:r w:rsidR="00CD7B20">
          <w:rPr>
            <w:rFonts w:eastAsiaTheme="majorEastAsia"/>
          </w:rPr>
          <w:t xml:space="preserve">using </w:t>
        </w:r>
      </w:ins>
      <w:del w:id="1254" w:author="LAU, Cheuk Hay" w:date="2021-11-17T17:34:00Z">
        <w:r w:rsidRPr="00895B2F" w:rsidDel="00CD7B20">
          <w:rPr>
            <w:rFonts w:eastAsiaTheme="majorEastAsia"/>
          </w:rPr>
          <w:delText xml:space="preserve">by </w:delText>
        </w:r>
      </w:del>
      <w:r w:rsidRPr="00895B2F">
        <w:rPr>
          <w:rFonts w:eastAsiaTheme="majorEastAsia"/>
        </w:rPr>
        <w:t>Kraken2 and its plugin</w:t>
      </w:r>
      <w:r w:rsidRPr="00895B2F">
        <w:t xml:space="preserve"> </w:t>
      </w:r>
      <w:r w:rsidRPr="00895B2F">
        <w:rPr>
          <w:rFonts w:eastAsiaTheme="majorEastAsia"/>
        </w:rPr>
        <w:t>Bracke</w:t>
      </w:r>
      <w:r w:rsidRPr="00895B2F">
        <w:t>n</w:t>
      </w:r>
      <w:r w:rsidRPr="00895B2F">
        <w:rPr>
          <w:rFonts w:eastAsiaTheme="majorEastAsia"/>
        </w:rPr>
        <w:t xml:space="preserve">. To </w:t>
      </w:r>
      <w:ins w:id="1255" w:author="LAU, Cheuk Hay" w:date="2021-11-17T17:35:00Z">
        <w:r w:rsidR="00D33DA6">
          <w:rPr>
            <w:rFonts w:eastAsiaTheme="majorEastAsia"/>
          </w:rPr>
          <w:t>reduce bias</w:t>
        </w:r>
      </w:ins>
      <w:del w:id="1256" w:author="LAU, Cheuk Hay" w:date="2021-11-17T17:35:00Z">
        <w:r w:rsidRPr="00895B2F" w:rsidDel="00D33DA6">
          <w:delText>obtain the</w:delText>
        </w:r>
        <w:r w:rsidRPr="00895B2F" w:rsidDel="00D33DA6">
          <w:rPr>
            <w:rFonts w:eastAsiaTheme="majorEastAsia"/>
          </w:rPr>
          <w:delText xml:space="preserve"> </w:delText>
        </w:r>
        <w:r w:rsidRPr="00895B2F" w:rsidDel="00D33DA6">
          <w:delText>test error estimates</w:delText>
        </w:r>
        <w:r w:rsidRPr="00895B2F" w:rsidDel="00D33DA6">
          <w:rPr>
            <w:rFonts w:eastAsiaTheme="majorEastAsia"/>
          </w:rPr>
          <w:delText xml:space="preserve"> with lower bias</w:delText>
        </w:r>
      </w:del>
      <w:r w:rsidRPr="00895B2F">
        <w:rPr>
          <w:rFonts w:eastAsiaTheme="majorEastAsia"/>
        </w:rPr>
        <w:t xml:space="preserve">, </w:t>
      </w:r>
      <w:del w:id="1257" w:author="LAU, Cheuk Hay" w:date="2021-11-17T17:36:00Z">
        <w:r w:rsidRPr="00895B2F" w:rsidDel="00D33DA6">
          <w:rPr>
            <w:rFonts w:eastAsiaTheme="majorEastAsia"/>
          </w:rPr>
          <w:delText>the LOSO (</w:delText>
        </w:r>
      </w:del>
      <w:r w:rsidRPr="00895B2F">
        <w:rPr>
          <w:rFonts w:eastAsiaTheme="majorEastAsia"/>
        </w:rPr>
        <w:t>leave</w:t>
      </w:r>
      <w:del w:id="1258" w:author="LAU, Cheuk Hay" w:date="2021-11-17T17:36:00Z">
        <w:r w:rsidRPr="00895B2F" w:rsidDel="00D33DA6">
          <w:rPr>
            <w:rFonts w:eastAsiaTheme="majorEastAsia"/>
          </w:rPr>
          <w:delText xml:space="preserve"> </w:delText>
        </w:r>
      </w:del>
      <w:ins w:id="1259" w:author="LAU, Cheuk Hay" w:date="2021-11-17T17:36:00Z">
        <w:r w:rsidR="00D33DA6">
          <w:rPr>
            <w:rFonts w:eastAsiaTheme="majorEastAsia"/>
          </w:rPr>
          <w:t>-</w:t>
        </w:r>
      </w:ins>
      <w:del w:id="1260" w:author="LAU, Cheuk Hay" w:date="2021-11-17T17:36:00Z">
        <w:r w:rsidRPr="00895B2F" w:rsidDel="00D33DA6">
          <w:rPr>
            <w:rFonts w:eastAsiaTheme="majorEastAsia"/>
          </w:rPr>
          <w:delText xml:space="preserve">one </w:delText>
        </w:r>
      </w:del>
      <w:ins w:id="1261" w:author="LAU, Cheuk Hay" w:date="2021-11-17T17:36:00Z">
        <w:r w:rsidR="00D33DA6" w:rsidRPr="00895B2F">
          <w:rPr>
            <w:rFonts w:eastAsiaTheme="majorEastAsia"/>
          </w:rPr>
          <w:t>one</w:t>
        </w:r>
        <w:r w:rsidR="00D33DA6">
          <w:rPr>
            <w:rFonts w:eastAsiaTheme="majorEastAsia"/>
          </w:rPr>
          <w:t>-</w:t>
        </w:r>
      </w:ins>
      <w:del w:id="1262" w:author="LAU, Cheuk Hay" w:date="2021-11-17T17:36:00Z">
        <w:r w:rsidRPr="00895B2F" w:rsidDel="00D33DA6">
          <w:rPr>
            <w:rFonts w:eastAsiaTheme="majorEastAsia"/>
          </w:rPr>
          <w:delText xml:space="preserve">set </w:delText>
        </w:r>
      </w:del>
      <w:ins w:id="1263" w:author="LAU, Cheuk Hay" w:date="2021-11-17T17:36:00Z">
        <w:r w:rsidR="00D33DA6" w:rsidRPr="00895B2F">
          <w:rPr>
            <w:rFonts w:eastAsiaTheme="majorEastAsia"/>
          </w:rPr>
          <w:t>set</w:t>
        </w:r>
        <w:r w:rsidR="00D33DA6">
          <w:rPr>
            <w:rFonts w:eastAsiaTheme="majorEastAsia"/>
          </w:rPr>
          <w:t>-</w:t>
        </w:r>
      </w:ins>
      <w:r w:rsidRPr="00895B2F">
        <w:rPr>
          <w:rFonts w:eastAsiaTheme="majorEastAsia"/>
        </w:rPr>
        <w:t>out</w:t>
      </w:r>
      <w:ins w:id="1264" w:author="LAU, Cheuk Hay" w:date="2021-11-17T17:36:00Z">
        <w:r w:rsidR="00D33DA6">
          <w:rPr>
            <w:rFonts w:eastAsiaTheme="majorEastAsia"/>
          </w:rPr>
          <w:t xml:space="preserve"> (LOSO</w:t>
        </w:r>
      </w:ins>
      <w:r w:rsidRPr="00895B2F">
        <w:rPr>
          <w:rFonts w:eastAsiaTheme="majorEastAsia"/>
        </w:rPr>
        <w:t>)</w:t>
      </w:r>
      <w:ins w:id="1265" w:author="LAU, Cheuk Hay" w:date="2021-11-17T17:36:00Z">
        <w:r w:rsidR="00D33DA6">
          <w:rPr>
            <w:rFonts w:eastAsiaTheme="majorEastAsia"/>
          </w:rPr>
          <w:t xml:space="preserve"> approach</w:t>
        </w:r>
      </w:ins>
      <w:r w:rsidRPr="00895B2F">
        <w:rPr>
          <w:rFonts w:eastAsiaTheme="majorEastAsia"/>
        </w:rPr>
        <w:t xml:space="preserve"> was used to </w:t>
      </w:r>
      <w:r w:rsidRPr="00895B2F">
        <w:t xml:space="preserve">perform </w:t>
      </w:r>
      <w:del w:id="1266" w:author="LAU, Cheuk Hay" w:date="2021-11-17T17:36:00Z">
        <w:r w:rsidRPr="00895B2F" w:rsidDel="00D33DA6">
          <w:delText>the</w:delText>
        </w:r>
        <w:r w:rsidRPr="00895B2F" w:rsidDel="00D33DA6">
          <w:rPr>
            <w:rFonts w:eastAsiaTheme="majorEastAsia"/>
          </w:rPr>
          <w:delText xml:space="preserve"> </w:delText>
        </w:r>
      </w:del>
      <w:r w:rsidRPr="00895B2F">
        <w:rPr>
          <w:rFonts w:eastAsiaTheme="majorEastAsia"/>
        </w:rPr>
        <w:t xml:space="preserve">nested cross-validation. </w:t>
      </w:r>
      <w:del w:id="1267" w:author="LAU, Cheuk Hay" w:date="2021-11-17T23:00:00Z">
        <w:r w:rsidRPr="00895B2F" w:rsidDel="00002352">
          <w:rPr>
            <w:rFonts w:eastAsiaTheme="majorEastAsia"/>
          </w:rPr>
          <w:delText>The f</w:delText>
        </w:r>
      </w:del>
      <w:ins w:id="1268" w:author="LAU, Cheuk Hay" w:date="2021-11-17T23:00:00Z">
        <w:r w:rsidR="00002352">
          <w:rPr>
            <w:rFonts w:eastAsiaTheme="majorEastAsia"/>
          </w:rPr>
          <w:t>F</w:t>
        </w:r>
      </w:ins>
      <w:r w:rsidRPr="00895B2F">
        <w:rPr>
          <w:rFonts w:eastAsiaTheme="majorEastAsia"/>
        </w:rPr>
        <w:t>eature selection and model training w</w:t>
      </w:r>
      <w:r w:rsidRPr="00895B2F">
        <w:t xml:space="preserve">ere performed </w:t>
      </w:r>
      <w:ins w:id="1269" w:author="LAU, Cheuk Hay" w:date="2021-11-17T17:36:00Z">
        <w:r w:rsidR="00D33DA6">
          <w:t>by</w:t>
        </w:r>
      </w:ins>
      <w:del w:id="1270" w:author="LAU, Cheuk Hay" w:date="2021-11-17T17:36:00Z">
        <w:r w:rsidRPr="00895B2F" w:rsidDel="00D33DA6">
          <w:delText>with</w:delText>
        </w:r>
      </w:del>
      <w:r w:rsidRPr="00895B2F">
        <w:t xml:space="preserve"> the R package “random Forest”. T</w:t>
      </w:r>
      <w:r w:rsidRPr="00895B2F">
        <w:rPr>
          <w:rFonts w:eastAsiaTheme="majorEastAsia"/>
        </w:rPr>
        <w:t>o choose the best model,</w:t>
      </w:r>
      <w:r w:rsidRPr="00895B2F">
        <w:t xml:space="preserve"> </w:t>
      </w:r>
      <w:del w:id="1271" w:author="LAU, Cheuk Hay" w:date="2021-11-17T17:37:00Z">
        <w:r w:rsidRPr="00895B2F" w:rsidDel="00D33DA6">
          <w:delText>and</w:delText>
        </w:r>
        <w:r w:rsidRPr="00895B2F" w:rsidDel="00D33DA6">
          <w:rPr>
            <w:rFonts w:eastAsiaTheme="majorEastAsia"/>
          </w:rPr>
          <w:delText xml:space="preserve"> </w:delText>
        </w:r>
      </w:del>
      <w:r w:rsidRPr="00895B2F">
        <w:rPr>
          <w:rFonts w:eastAsiaTheme="majorEastAsia"/>
        </w:rPr>
        <w:t>we utilized the max</w:t>
      </w:r>
      <w:ins w:id="1272" w:author="LAU, Cheuk Hay" w:date="2021-11-17T17:37:00Z">
        <w:r w:rsidR="00D33DA6">
          <w:rPr>
            <w:rFonts w:eastAsiaTheme="majorEastAsia"/>
          </w:rPr>
          <w:t>imal</w:t>
        </w:r>
      </w:ins>
      <w:r w:rsidRPr="00895B2F">
        <w:rPr>
          <w:rFonts w:eastAsiaTheme="majorEastAsia"/>
        </w:rPr>
        <w:t xml:space="preserve"> average AUC and </w:t>
      </w:r>
      <w:ins w:id="1273" w:author="LAU, Cheuk Hay" w:date="2021-11-17T17:38:00Z">
        <w:r w:rsidR="00D33DA6">
          <w:rPr>
            <w:rFonts w:eastAsiaTheme="majorEastAsia"/>
          </w:rPr>
          <w:t xml:space="preserve">the </w:t>
        </w:r>
      </w:ins>
      <w:r w:rsidRPr="00895B2F">
        <w:rPr>
          <w:rFonts w:eastAsiaTheme="majorEastAsia"/>
        </w:rPr>
        <w:t>best AUC in multi-features and single feature as the select</w:t>
      </w:r>
      <w:ins w:id="1274" w:author="LAU, Cheuk Hay" w:date="2021-11-17T17:37:00Z">
        <w:r w:rsidR="00D33DA6">
          <w:rPr>
            <w:rFonts w:eastAsiaTheme="majorEastAsia"/>
          </w:rPr>
          <w:t>ion</w:t>
        </w:r>
      </w:ins>
      <w:del w:id="1275" w:author="LAU, Cheuk Hay" w:date="2021-11-17T17:37:00Z">
        <w:r w:rsidRPr="00895B2F" w:rsidDel="00D33DA6">
          <w:rPr>
            <w:rFonts w:eastAsiaTheme="majorEastAsia"/>
          </w:rPr>
          <w:delText>ed</w:delText>
        </w:r>
      </w:del>
      <w:r w:rsidRPr="00895B2F">
        <w:rPr>
          <w:rFonts w:eastAsiaTheme="majorEastAsia"/>
        </w:rPr>
        <w:t xml:space="preserve"> criteria, respectively. Only species </w:t>
      </w:r>
      <w:ins w:id="1276" w:author="LAU, Cheuk Hay" w:date="2021-11-17T17:38:00Z">
        <w:r w:rsidR="00D33DA6">
          <w:rPr>
            <w:rFonts w:eastAsiaTheme="majorEastAsia"/>
          </w:rPr>
          <w:t xml:space="preserve">ranked as </w:t>
        </w:r>
      </w:ins>
      <w:del w:id="1277" w:author="LAU, Cheuk Hay" w:date="2021-11-17T17:38:00Z">
        <w:r w:rsidRPr="00895B2F" w:rsidDel="00D33DA6">
          <w:rPr>
            <w:rFonts w:eastAsiaTheme="majorEastAsia"/>
          </w:rPr>
          <w:delText xml:space="preserve">appearing in </w:delText>
        </w:r>
      </w:del>
      <w:r w:rsidRPr="00895B2F">
        <w:rPr>
          <w:rFonts w:eastAsiaTheme="majorEastAsia"/>
        </w:rPr>
        <w:t xml:space="preserve">the top three </w:t>
      </w:r>
      <w:del w:id="1278" w:author="LAU, Cheuk Hay" w:date="2021-11-17T17:38:00Z">
        <w:r w:rsidRPr="00895B2F" w:rsidDel="00D33DA6">
          <w:rPr>
            <w:rFonts w:eastAsiaTheme="majorEastAsia"/>
          </w:rPr>
          <w:delText xml:space="preserve">ranking </w:delText>
        </w:r>
      </w:del>
      <w:r w:rsidRPr="00895B2F">
        <w:rPr>
          <w:rFonts w:eastAsiaTheme="majorEastAsia"/>
        </w:rPr>
        <w:t xml:space="preserve">features in at least one cohort were included in </w:t>
      </w:r>
      <w:ins w:id="1279" w:author="LAU, Cheuk Hay" w:date="2021-11-17T17:39:00Z">
        <w:r w:rsidR="00D33DA6">
          <w:rPr>
            <w:rFonts w:eastAsiaTheme="majorEastAsia"/>
          </w:rPr>
          <w:t xml:space="preserve">selection of </w:t>
        </w:r>
      </w:ins>
      <w:r w:rsidRPr="00895B2F">
        <w:rPr>
          <w:rFonts w:eastAsiaTheme="majorEastAsia"/>
        </w:rPr>
        <w:t>multi-features model characters</w:t>
      </w:r>
      <w:del w:id="1280" w:author="LAU, Cheuk Hay" w:date="2021-11-17T17:39:00Z">
        <w:r w:rsidRPr="00D33DA6" w:rsidDel="00D33DA6">
          <w:rPr>
            <w:rFonts w:eastAsiaTheme="majorEastAsia"/>
          </w:rPr>
          <w:delText xml:space="preserve"> selection</w:delText>
        </w:r>
      </w:del>
      <w:r w:rsidRPr="00D33DA6">
        <w:rPr>
          <w:rFonts w:eastAsiaTheme="majorEastAsia"/>
          <w:rPrChange w:id="1281" w:author="LAU, Cheuk Hay" w:date="2021-11-17T17:39:00Z">
            <w:rPr>
              <w:rFonts w:eastAsiaTheme="majorEastAsia"/>
              <w:b/>
            </w:rPr>
          </w:rPrChange>
        </w:rPr>
        <w:t>.</w:t>
      </w:r>
      <w:r w:rsidRPr="00895B2F">
        <w:rPr>
          <w:rFonts w:eastAsiaTheme="majorEastAsia"/>
          <w:b/>
        </w:rPr>
        <w:t xml:space="preserve"> </w:t>
      </w:r>
      <w:commentRangeStart w:id="1282"/>
      <w:commentRangeStart w:id="1283"/>
      <w:r w:rsidRPr="00895B2F">
        <w:rPr>
          <w:rFonts w:eastAsiaTheme="majorEastAsia"/>
        </w:rPr>
        <w:t xml:space="preserve">The code </w:t>
      </w:r>
      <w:ins w:id="1284" w:author="LAU, Cheuk Hay" w:date="2021-11-17T17:39:00Z">
        <w:r w:rsidR="00D33DA6">
          <w:rPr>
            <w:rFonts w:eastAsiaTheme="majorEastAsia"/>
          </w:rPr>
          <w:t xml:space="preserve">and figures </w:t>
        </w:r>
      </w:ins>
      <w:r w:rsidRPr="00895B2F">
        <w:rPr>
          <w:rFonts w:eastAsiaTheme="majorEastAsia"/>
        </w:rPr>
        <w:t>generat</w:t>
      </w:r>
      <w:ins w:id="1285" w:author="LAU, Cheuk Hay" w:date="2021-11-17T17:39:00Z">
        <w:r w:rsidR="00D33DA6">
          <w:rPr>
            <w:rFonts w:eastAsiaTheme="majorEastAsia"/>
          </w:rPr>
          <w:t>ed</w:t>
        </w:r>
      </w:ins>
      <w:del w:id="1286" w:author="LAU, Cheuk Hay" w:date="2021-11-17T17:39:00Z">
        <w:r w:rsidRPr="00895B2F" w:rsidDel="00D33DA6">
          <w:rPr>
            <w:rFonts w:eastAsiaTheme="majorEastAsia"/>
          </w:rPr>
          <w:delText>ing</w:delText>
        </w:r>
      </w:del>
      <w:ins w:id="1287" w:author="LAU, Cheuk Hay" w:date="2021-11-17T17:39:00Z">
        <w:r w:rsidR="00D33DA6">
          <w:rPr>
            <w:rFonts w:eastAsiaTheme="majorEastAsia"/>
          </w:rPr>
          <w:t xml:space="preserve"> during</w:t>
        </w:r>
      </w:ins>
      <w:del w:id="1288" w:author="LAU, Cheuk Hay" w:date="2021-11-17T17:39:00Z">
        <w:r w:rsidRPr="00895B2F" w:rsidDel="00D33DA6">
          <w:rPr>
            <w:rFonts w:eastAsiaTheme="majorEastAsia"/>
          </w:rPr>
          <w:delText xml:space="preserve"> the</w:delText>
        </w:r>
      </w:del>
      <w:r w:rsidRPr="00895B2F">
        <w:rPr>
          <w:rFonts w:eastAsiaTheme="majorEastAsia"/>
        </w:rPr>
        <w:t xml:space="preserve"> analyses </w:t>
      </w:r>
      <w:ins w:id="1289" w:author="LAU, Cheuk Hay" w:date="2021-11-17T17:39:00Z">
        <w:r w:rsidR="00D33DA6">
          <w:rPr>
            <w:rFonts w:eastAsiaTheme="majorEastAsia"/>
          </w:rPr>
          <w:t>were</w:t>
        </w:r>
      </w:ins>
      <w:del w:id="1290" w:author="LAU, Cheuk Hay" w:date="2021-11-17T17:39:00Z">
        <w:r w:rsidRPr="00895B2F" w:rsidDel="00D33DA6">
          <w:rPr>
            <w:rFonts w:eastAsiaTheme="majorEastAsia"/>
          </w:rPr>
          <w:delText>and the figures is</w:delText>
        </w:r>
      </w:del>
      <w:r w:rsidRPr="00895B2F">
        <w:rPr>
          <w:rFonts w:eastAsiaTheme="majorEastAsia"/>
        </w:rPr>
        <w:t xml:space="preserve"> available </w:t>
      </w:r>
      <w:del w:id="1291" w:author="LAU, Cheuk Hay" w:date="2021-11-17T17:40:00Z">
        <w:r w:rsidRPr="00895B2F" w:rsidDel="00D33DA6">
          <w:rPr>
            <w:rFonts w:eastAsiaTheme="majorEastAsia"/>
          </w:rPr>
          <w:delText>at</w:delText>
        </w:r>
        <w:r w:rsidR="003126CF" w:rsidDel="00D33DA6">
          <w:delText xml:space="preserve"> </w:delText>
        </w:r>
      </w:del>
      <w:ins w:id="1292" w:author="LAU, Cheuk Hay" w:date="2021-11-17T17:40:00Z">
        <w:r w:rsidR="00D33DA6">
          <w:rPr>
            <w:rFonts w:eastAsiaTheme="majorEastAsia"/>
          </w:rPr>
          <w:t>on</w:t>
        </w:r>
        <w:r w:rsidR="00D33DA6">
          <w:t xml:space="preserve"> </w:t>
        </w:r>
      </w:ins>
      <w:del w:id="1293" w:author="LIN, Yufeng" w:date="2021-11-22T14:35:00Z">
        <w:r w:rsidR="003126CF" w:rsidDel="00312949">
          <w:delText>Github</w:delText>
        </w:r>
      </w:del>
      <w:ins w:id="1294" w:author="LIN, Yufeng" w:date="2021-11-22T14:35:00Z">
        <w:r w:rsidR="00312949">
          <w:t>GitHub</w:t>
        </w:r>
      </w:ins>
      <w:ins w:id="1295" w:author="LIN, Yufeng" w:date="2021-11-24T11:00:00Z">
        <w:r w:rsidR="00B86331">
          <w:t xml:space="preserve"> (same above)</w:t>
        </w:r>
      </w:ins>
      <w:r w:rsidRPr="00895B2F">
        <w:rPr>
          <w:rFonts w:eastAsiaTheme="majorEastAsia"/>
        </w:rPr>
        <w:t>.</w:t>
      </w:r>
      <w:commentRangeEnd w:id="1282"/>
      <w:r w:rsidR="00D33DA6">
        <w:rPr>
          <w:rStyle w:val="a7"/>
        </w:rPr>
        <w:commentReference w:id="1282"/>
      </w:r>
      <w:commentRangeEnd w:id="1283"/>
      <w:r w:rsidR="00312949">
        <w:rPr>
          <w:rStyle w:val="a7"/>
        </w:rPr>
        <w:commentReference w:id="1283"/>
      </w:r>
    </w:p>
    <w:p w14:paraId="3EFFEAF6" w14:textId="77777777" w:rsidR="00B01890" w:rsidRPr="00895B2F" w:rsidRDefault="00B01890" w:rsidP="00766643">
      <w:pPr>
        <w:spacing w:before="0" w:after="0"/>
        <w:rPr>
          <w:rFonts w:eastAsiaTheme="majorEastAsia"/>
        </w:rPr>
      </w:pPr>
    </w:p>
    <w:p w14:paraId="1E526761" w14:textId="55C7FAE4" w:rsidR="0090099E" w:rsidRPr="00865633" w:rsidRDefault="0090099E" w:rsidP="00C42771">
      <w:pPr>
        <w:pStyle w:val="title20825"/>
      </w:pPr>
      <w:r w:rsidRPr="005534D9">
        <w:rPr>
          <w:rFonts w:eastAsiaTheme="minorEastAsia"/>
        </w:rPr>
        <w:t xml:space="preserve">Fungal </w:t>
      </w:r>
      <w:del w:id="1296" w:author="LAU, Cheuk Hay" w:date="2021-11-17T15:27:00Z">
        <w:r w:rsidRPr="005534D9" w:rsidDel="00311F82">
          <w:rPr>
            <w:rFonts w:eastAsiaTheme="minorEastAsia"/>
          </w:rPr>
          <w:delText xml:space="preserve">Strain </w:delText>
        </w:r>
      </w:del>
      <w:ins w:id="1297" w:author="LAU, Cheuk Hay" w:date="2021-11-17T15:27:00Z">
        <w:r w:rsidR="00311F82">
          <w:rPr>
            <w:rFonts w:eastAsiaTheme="minorEastAsia"/>
          </w:rPr>
          <w:t>s</w:t>
        </w:r>
        <w:r w:rsidR="00311F82" w:rsidRPr="005534D9">
          <w:rPr>
            <w:rFonts w:eastAsiaTheme="minorEastAsia"/>
          </w:rPr>
          <w:t xml:space="preserve">train </w:t>
        </w:r>
      </w:ins>
      <w:r w:rsidRPr="005534D9">
        <w:rPr>
          <w:rFonts w:eastAsiaTheme="minorEastAsia"/>
        </w:rPr>
        <w:t xml:space="preserve">and </w:t>
      </w:r>
      <w:del w:id="1298" w:author="LAU, Cheuk Hay" w:date="2021-11-17T15:27:00Z">
        <w:r w:rsidRPr="005534D9" w:rsidDel="00311F82">
          <w:rPr>
            <w:rFonts w:eastAsiaTheme="minorEastAsia"/>
          </w:rPr>
          <w:delText xml:space="preserve">Culture </w:delText>
        </w:r>
      </w:del>
      <w:ins w:id="1299" w:author="LAU, Cheuk Hay" w:date="2021-11-17T15:27:00Z">
        <w:r w:rsidR="00311F82">
          <w:rPr>
            <w:rFonts w:eastAsiaTheme="minorEastAsia"/>
          </w:rPr>
          <w:t>c</w:t>
        </w:r>
        <w:r w:rsidR="00311F82" w:rsidRPr="005534D9">
          <w:rPr>
            <w:rFonts w:eastAsiaTheme="minorEastAsia"/>
          </w:rPr>
          <w:t xml:space="preserve">ulture </w:t>
        </w:r>
      </w:ins>
      <w:del w:id="1300" w:author="LAU, Cheuk Hay" w:date="2021-11-17T15:27:00Z">
        <w:r w:rsidRPr="005534D9" w:rsidDel="00311F82">
          <w:rPr>
            <w:rFonts w:eastAsiaTheme="minorEastAsia"/>
          </w:rPr>
          <w:delText>Condition</w:delText>
        </w:r>
      </w:del>
      <w:ins w:id="1301" w:author="LAU, Cheuk Hay" w:date="2021-11-17T15:27:00Z">
        <w:r w:rsidR="00311F82">
          <w:rPr>
            <w:rFonts w:eastAsiaTheme="minorEastAsia"/>
          </w:rPr>
          <w:t>c</w:t>
        </w:r>
        <w:r w:rsidR="00311F82" w:rsidRPr="005534D9">
          <w:rPr>
            <w:rFonts w:eastAsiaTheme="minorEastAsia"/>
          </w:rPr>
          <w:t>ondition</w:t>
        </w:r>
      </w:ins>
    </w:p>
    <w:p w14:paraId="09B236D4" w14:textId="4AC79208" w:rsidR="00443D03" w:rsidRPr="005534D9" w:rsidRDefault="00B01890" w:rsidP="005534D9">
      <w:pPr>
        <w:widowControl/>
        <w:spacing w:before="0" w:after="0"/>
        <w:rPr>
          <w:rFonts w:eastAsia="SimSun"/>
          <w:kern w:val="0"/>
        </w:rPr>
      </w:pPr>
      <w:r w:rsidRPr="00B01890">
        <w:rPr>
          <w:i/>
          <w:iCs/>
        </w:rPr>
        <w:t>Aspergillus rambellii</w:t>
      </w:r>
      <w:r w:rsidR="001622E6">
        <w:rPr>
          <w:i/>
          <w:iCs/>
        </w:rPr>
        <w:t xml:space="preserve"> </w:t>
      </w:r>
      <w:r w:rsidR="001622E6" w:rsidRPr="005534D9">
        <w:t>(CBS101887)</w:t>
      </w:r>
      <w:r w:rsidRPr="00B01890">
        <w:t xml:space="preserve"> was purchased from </w:t>
      </w:r>
      <w:del w:id="1302" w:author="LAU, Cheuk Hay" w:date="2021-11-17T15:28:00Z">
        <w:r w:rsidRPr="00B01890" w:rsidDel="00311F82">
          <w:delText xml:space="preserve">the </w:delText>
        </w:r>
      </w:del>
      <w:proofErr w:type="spellStart"/>
      <w:r w:rsidR="009B49CA">
        <w:t>Westerdijk</w:t>
      </w:r>
      <w:proofErr w:type="spellEnd"/>
      <w:r w:rsidR="009B49CA">
        <w:t xml:space="preserve"> Fungal Biodiversity Institute</w:t>
      </w:r>
      <w:r w:rsidRPr="00B01890">
        <w:t xml:space="preserve"> (</w:t>
      </w:r>
      <w:r w:rsidR="001622E6">
        <w:t xml:space="preserve">Utrecht, </w:t>
      </w:r>
      <w:ins w:id="1303" w:author="LAU, Cheuk Hay" w:date="2021-11-17T15:29:00Z">
        <w:r w:rsidR="00311F82" w:rsidRPr="00311F82">
          <w:t>Netherlands</w:t>
        </w:r>
      </w:ins>
      <w:del w:id="1304" w:author="LAU, Cheuk Hay" w:date="2021-11-17T15:29:00Z">
        <w:r w:rsidR="001622E6" w:rsidDel="00311F82">
          <w:delText>NL</w:delText>
        </w:r>
      </w:del>
      <w:r w:rsidRPr="00B01890">
        <w:t>)</w:t>
      </w:r>
      <w:ins w:id="1305" w:author="LAU, Cheuk Hay" w:date="2021-11-17T15:29:00Z">
        <w:r w:rsidR="00311F82">
          <w:t xml:space="preserve"> and</w:t>
        </w:r>
      </w:ins>
      <w:del w:id="1306" w:author="LAU, Cheuk Hay" w:date="2021-11-17T15:29:00Z">
        <w:r w:rsidR="001622E6" w:rsidDel="00311F82">
          <w:delText>,</w:delText>
        </w:r>
      </w:del>
      <w:r w:rsidR="001622E6">
        <w:t xml:space="preserve"> </w:t>
      </w:r>
      <w:r w:rsidRPr="00B01890">
        <w:t xml:space="preserve">cultured </w:t>
      </w:r>
      <w:r>
        <w:t>on</w:t>
      </w:r>
      <w:r w:rsidRPr="00B01890">
        <w:t xml:space="preserve"> </w:t>
      </w:r>
      <w:r>
        <w:t>Sabouraud Dextrose Broth</w:t>
      </w:r>
      <w:ins w:id="1307" w:author="LAU, Cheuk Hay" w:date="2021-11-17T15:30:00Z">
        <w:r w:rsidR="00311F82">
          <w:t xml:space="preserve"> (SDB) (</w:t>
        </w:r>
      </w:ins>
      <w:del w:id="1308" w:author="LAU, Cheuk Hay" w:date="2021-11-17T15:30:00Z">
        <w:r w:rsidDel="00311F82">
          <w:delText xml:space="preserve"> </w:delText>
        </w:r>
      </w:del>
      <w:del w:id="1309" w:author="LAU, Cheuk Hay" w:date="2021-11-17T15:29:00Z">
        <w:r w:rsidDel="00311F82">
          <w:rPr>
            <w:rFonts w:ascii="SimSun" w:eastAsia="SimSun" w:hAnsi="SimSun" w:cs="SimSun" w:hint="eastAsia"/>
          </w:rPr>
          <w:delText>（</w:delText>
        </w:r>
      </w:del>
      <w:r>
        <w:rPr>
          <w:rFonts w:eastAsia="SimSun" w:hint="cs"/>
        </w:rPr>
        <w:t>S</w:t>
      </w:r>
      <w:r>
        <w:rPr>
          <w:rFonts w:eastAsia="SimSun"/>
        </w:rPr>
        <w:t>D</w:t>
      </w:r>
      <w:ins w:id="1310" w:author="LAU, Cheuk Hay" w:date="2021-11-17T15:30:00Z">
        <w:r w:rsidR="00311F82">
          <w:rPr>
            <w:rFonts w:eastAsia="SimSun"/>
          </w:rPr>
          <w:t>B</w:t>
        </w:r>
      </w:ins>
      <w:del w:id="1311" w:author="LAU, Cheuk Hay" w:date="2021-11-17T15:30:00Z">
        <w:r w:rsidDel="00311F82">
          <w:rPr>
            <w:rFonts w:eastAsia="SimSun"/>
          </w:rPr>
          <w:delText>B</w:delText>
        </w:r>
      </w:del>
      <w:del w:id="1312" w:author="LAU, Cheuk Hay" w:date="2021-11-17T15:29:00Z">
        <w:r w:rsidDel="00311F82">
          <w:rPr>
            <w:rFonts w:ascii="SimSun" w:eastAsia="SimSun" w:hAnsi="SimSun" w:cs="SimSun" w:hint="eastAsia"/>
          </w:rPr>
          <w:delText>）</w:delText>
        </w:r>
        <w:r w:rsidRPr="00B01890" w:rsidDel="00311F82">
          <w:delText xml:space="preserve"> (</w:delText>
        </w:r>
      </w:del>
      <w:r>
        <w:t>S3306</w:t>
      </w:r>
      <w:r w:rsidRPr="00B01890">
        <w:t xml:space="preserve">; </w:t>
      </w:r>
      <w:r>
        <w:t>Sigma-Aldrich</w:t>
      </w:r>
      <w:r w:rsidRPr="00B01890">
        <w:t xml:space="preserve">, </w:t>
      </w:r>
      <w:r>
        <w:t>St Louis</w:t>
      </w:r>
      <w:r w:rsidRPr="00B01890">
        <w:t xml:space="preserve">, </w:t>
      </w:r>
      <w:r>
        <w:t>MO</w:t>
      </w:r>
      <w:r w:rsidRPr="00B01890">
        <w:t xml:space="preserve">) </w:t>
      </w:r>
      <w:r w:rsidR="009B49CA">
        <w:t xml:space="preserve">agar plate </w:t>
      </w:r>
      <w:r w:rsidRPr="00B01890">
        <w:t>for</w:t>
      </w:r>
      <w:r w:rsidR="00E639E6">
        <w:t xml:space="preserve"> </w:t>
      </w:r>
      <w:r w:rsidR="007F31CE">
        <w:t>4</w:t>
      </w:r>
      <w:r w:rsidR="009B49CA">
        <w:t xml:space="preserve"> days </w:t>
      </w:r>
      <w:r w:rsidRPr="00B01890">
        <w:t xml:space="preserve">at </w:t>
      </w:r>
      <w:r w:rsidR="009B49CA">
        <w:t>25</w:t>
      </w:r>
      <w:r w:rsidRPr="005534D9">
        <w:rPr>
          <w:rFonts w:eastAsia="SimSun"/>
          <w:color w:val="000000"/>
          <w:kern w:val="0"/>
          <w:shd w:val="clear" w:color="auto" w:fill="F8F9FA"/>
        </w:rPr>
        <w:t>°C</w:t>
      </w:r>
      <w:r>
        <w:rPr>
          <w:rFonts w:eastAsia="SimSun" w:hint="eastAsia"/>
          <w:kern w:val="0"/>
        </w:rPr>
        <w:t xml:space="preserve"> </w:t>
      </w:r>
      <w:r>
        <w:t>in aerobic conditions</w:t>
      </w:r>
      <w:r w:rsidR="00515F88">
        <w:t>. T</w:t>
      </w:r>
      <w:r>
        <w:t xml:space="preserve">he </w:t>
      </w:r>
      <w:r w:rsidR="001622E6">
        <w:t xml:space="preserve">fungal </w:t>
      </w:r>
      <w:r>
        <w:t xml:space="preserve">culture medium was </w:t>
      </w:r>
      <w:r w:rsidR="001622E6">
        <w:t xml:space="preserve">screwed from the SDB-agar plate, </w:t>
      </w:r>
      <w:r>
        <w:t>centrifuged at 4</w:t>
      </w:r>
      <w:ins w:id="1313" w:author="LAU, Cheuk Hay" w:date="2021-11-17T15:30:00Z">
        <w:r w:rsidR="00311F82">
          <w:t>,</w:t>
        </w:r>
      </w:ins>
      <w:r>
        <w:t>500</w:t>
      </w:r>
      <w:ins w:id="1314" w:author="LAU, Cheuk Hay" w:date="2021-11-17T23:01:00Z">
        <w:r w:rsidR="00002352">
          <w:t xml:space="preserve"> </w:t>
        </w:r>
      </w:ins>
      <w:r>
        <w:t>g for 15</w:t>
      </w:r>
      <w:ins w:id="1315" w:author="LAU, Cheuk Hay" w:date="2021-11-17T23:01:00Z">
        <w:r w:rsidR="00002352">
          <w:t xml:space="preserve"> </w:t>
        </w:r>
      </w:ins>
      <w:r>
        <w:t>minutes</w:t>
      </w:r>
      <w:ins w:id="1316" w:author="LAU, Cheuk Hay" w:date="2021-11-17T15:31:00Z">
        <w:r w:rsidR="00311F82">
          <w:t>,</w:t>
        </w:r>
      </w:ins>
      <w:r>
        <w:t xml:space="preserve"> and filtered through </w:t>
      </w:r>
      <w:del w:id="1317" w:author="LAU, Cheuk Hay" w:date="2021-11-17T23:02:00Z">
        <w:r w:rsidDel="00002352">
          <w:delText xml:space="preserve">a </w:delText>
        </w:r>
      </w:del>
      <w:r>
        <w:t xml:space="preserve">0.2-mm pore-size filter </w:t>
      </w:r>
      <w:r w:rsidR="001622E6">
        <w:t xml:space="preserve">twice </w:t>
      </w:r>
      <w:r>
        <w:t>to</w:t>
      </w:r>
      <w:r>
        <w:rPr>
          <w:rFonts w:hint="eastAsia"/>
        </w:rPr>
        <w:t xml:space="preserve"> </w:t>
      </w:r>
      <w:r>
        <w:t xml:space="preserve">obtain the </w:t>
      </w:r>
      <w:r w:rsidR="009B49CA" w:rsidRPr="00B01890">
        <w:rPr>
          <w:i/>
          <w:iCs/>
        </w:rPr>
        <w:t>A</w:t>
      </w:r>
      <w:r w:rsidR="009B49CA">
        <w:rPr>
          <w:i/>
          <w:iCs/>
        </w:rPr>
        <w:t>.</w:t>
      </w:r>
      <w:r w:rsidR="009B49CA" w:rsidRPr="00B01890">
        <w:rPr>
          <w:i/>
          <w:iCs/>
        </w:rPr>
        <w:t xml:space="preserve"> rambellii</w:t>
      </w:r>
      <w:r>
        <w:t xml:space="preserve"> </w:t>
      </w:r>
      <w:r w:rsidR="009B49CA">
        <w:t xml:space="preserve">conditional medium </w:t>
      </w:r>
      <w:r>
        <w:t>(</w:t>
      </w:r>
      <w:del w:id="1318" w:author="LAU, Cheuk Hay" w:date="2021-11-17T15:36:00Z">
        <w:r w:rsidR="009B49CA" w:rsidRPr="00311F82" w:rsidDel="00311F82">
          <w:rPr>
            <w:rPrChange w:id="1319" w:author="LAU, Cheuk Hay" w:date="2021-11-17T15:36:00Z">
              <w:rPr>
                <w:i/>
                <w:iCs/>
              </w:rPr>
            </w:rPrChange>
          </w:rPr>
          <w:delText>A</w:delText>
        </w:r>
        <w:r w:rsidRPr="00311F82" w:rsidDel="00311F82">
          <w:rPr>
            <w:rPrChange w:id="1320" w:author="LAU, Cheuk Hay" w:date="2021-11-17T15:36:00Z">
              <w:rPr>
                <w:i/>
                <w:iCs/>
              </w:rPr>
            </w:rPrChange>
          </w:rPr>
          <w:delText>.</w:delText>
        </w:r>
        <w:r w:rsidR="009B49CA" w:rsidRPr="00311F82" w:rsidDel="00311F82">
          <w:rPr>
            <w:rPrChange w:id="1321" w:author="LAU, Cheuk Hay" w:date="2021-11-17T15:36:00Z">
              <w:rPr>
                <w:i/>
                <w:iCs/>
              </w:rPr>
            </w:rPrChange>
          </w:rPr>
          <w:delText>r</w:delText>
        </w:r>
      </w:del>
      <w:ins w:id="1322" w:author="LAU, Cheuk Hay" w:date="2021-11-17T15:36:00Z">
        <w:r w:rsidR="00311F82" w:rsidRPr="00311F82">
          <w:rPr>
            <w:rPrChange w:id="1323" w:author="LAU, Cheuk Hay" w:date="2021-11-17T15:36:00Z">
              <w:rPr>
                <w:i/>
                <w:iCs/>
              </w:rPr>
            </w:rPrChange>
          </w:rPr>
          <w:t>AR</w:t>
        </w:r>
      </w:ins>
      <w:del w:id="1324" w:author="LAU, Cheuk Hay" w:date="2021-11-17T15:36:00Z">
        <w:r w:rsidR="009B49CA" w:rsidDel="00311F82">
          <w:delText xml:space="preserve"> </w:delText>
        </w:r>
      </w:del>
      <w:r>
        <w:t xml:space="preserve">CM). </w:t>
      </w:r>
    </w:p>
    <w:p w14:paraId="3521F473" w14:textId="77777777" w:rsidR="00B01890" w:rsidRPr="005534D9" w:rsidRDefault="00B01890" w:rsidP="00B01890">
      <w:pPr>
        <w:spacing w:before="0" w:after="0"/>
      </w:pPr>
    </w:p>
    <w:p w14:paraId="1EED6E32" w14:textId="7F70820B" w:rsidR="00531B71" w:rsidRPr="00895B2F" w:rsidRDefault="0006166F" w:rsidP="00C42771">
      <w:pPr>
        <w:pStyle w:val="title20825"/>
      </w:pPr>
      <w:r w:rsidRPr="0006166F">
        <w:t xml:space="preserve">Cell </w:t>
      </w:r>
      <w:del w:id="1325" w:author="LAU, Cheuk Hay" w:date="2021-11-17T15:31:00Z">
        <w:r w:rsidRPr="0006166F" w:rsidDel="00311F82">
          <w:delText>Culture</w:delText>
        </w:r>
      </w:del>
      <w:ins w:id="1326" w:author="LAU, Cheuk Hay" w:date="2021-11-17T15:31:00Z">
        <w:r w:rsidR="00311F82">
          <w:t>c</w:t>
        </w:r>
        <w:r w:rsidR="00311F82" w:rsidRPr="0006166F">
          <w:t>ulture</w:t>
        </w:r>
      </w:ins>
    </w:p>
    <w:p w14:paraId="02921779" w14:textId="653A280D" w:rsidR="00B01890" w:rsidRDefault="0006166F" w:rsidP="0006166F">
      <w:pPr>
        <w:spacing w:before="0" w:after="0"/>
      </w:pPr>
      <w:r>
        <w:t>Human normal colon epithelial cell</w:t>
      </w:r>
      <w:r>
        <w:rPr>
          <w:rFonts w:hint="eastAsia"/>
        </w:rPr>
        <w:t xml:space="preserve"> </w:t>
      </w:r>
      <w:r>
        <w:t>line NCM460 was obtained from INCELL Corporation (San</w:t>
      </w:r>
      <w:r>
        <w:rPr>
          <w:rFonts w:hint="eastAsia"/>
        </w:rPr>
        <w:t xml:space="preserve"> </w:t>
      </w:r>
      <w:r>
        <w:t>Antonio, TX). CRC cell lines HT29 and SW480 were</w:t>
      </w:r>
      <w:r>
        <w:rPr>
          <w:rFonts w:hint="eastAsia"/>
        </w:rPr>
        <w:t xml:space="preserve"> </w:t>
      </w:r>
      <w:r>
        <w:t xml:space="preserve">obtained from </w:t>
      </w:r>
      <w:ins w:id="1327" w:author="LAU, Cheuk Hay" w:date="2021-11-17T15:33:00Z">
        <w:r w:rsidR="00311F82" w:rsidRPr="00311F82">
          <w:t xml:space="preserve">American Type Culture Collection </w:t>
        </w:r>
        <w:r w:rsidR="00311F82">
          <w:t xml:space="preserve">(Manassas, </w:t>
        </w:r>
      </w:ins>
      <w:ins w:id="1328" w:author="LAU, Cheuk Hay" w:date="2021-11-17T15:34:00Z">
        <w:r w:rsidR="00311F82">
          <w:t>VA)</w:t>
        </w:r>
      </w:ins>
      <w:del w:id="1329" w:author="LAU, Cheuk Hay" w:date="2021-11-17T15:34:00Z">
        <w:r w:rsidDel="00311F82">
          <w:delText>the ATCC</w:delText>
        </w:r>
      </w:del>
      <w:r>
        <w:t xml:space="preserve">. All </w:t>
      </w:r>
      <w:del w:id="1330" w:author="LAU, Cheuk Hay" w:date="2021-11-17T15:34:00Z">
        <w:r w:rsidDel="00311F82">
          <w:delText xml:space="preserve">of the </w:delText>
        </w:r>
      </w:del>
      <w:r>
        <w:t>cell lines were grown in high-glucose</w:t>
      </w:r>
      <w:r>
        <w:rPr>
          <w:rFonts w:hint="eastAsia"/>
        </w:rPr>
        <w:t xml:space="preserve"> </w:t>
      </w:r>
      <w:r>
        <w:t>Dulbecco’s Modified Eagle’s Medium (DMEM) (Gibco BRL,</w:t>
      </w:r>
      <w:r>
        <w:rPr>
          <w:rFonts w:hint="eastAsia"/>
        </w:rPr>
        <w:t xml:space="preserve"> </w:t>
      </w:r>
      <w:r>
        <w:t xml:space="preserve">Grand Island, NY) supplemented with 10% </w:t>
      </w:r>
      <w:del w:id="1331" w:author="LAU, Cheuk Hay" w:date="2021-11-17T23:02:00Z">
        <w:r w:rsidDel="00002352">
          <w:delText xml:space="preserve">(vol/vol) </w:delText>
        </w:r>
      </w:del>
      <w:r>
        <w:t>fetal</w:t>
      </w:r>
      <w:r>
        <w:rPr>
          <w:rFonts w:hint="eastAsia"/>
        </w:rPr>
        <w:t xml:space="preserve"> </w:t>
      </w:r>
      <w:r>
        <w:t>bovine serum</w:t>
      </w:r>
      <w:del w:id="1332" w:author="LAU, Cheuk Hay" w:date="2021-11-17T15:34:00Z">
        <w:r w:rsidDel="00311F82">
          <w:delText xml:space="preserve"> (FBS)</w:delText>
        </w:r>
      </w:del>
      <w:del w:id="1333" w:author="LAU, Cheuk Hay" w:date="2021-11-17T23:02:00Z">
        <w:r w:rsidDel="00002352">
          <w:delText>,</w:delText>
        </w:r>
      </w:del>
      <w:r>
        <w:t xml:space="preserve"> and 1% penicillin/streptomycin in a</w:t>
      </w:r>
      <w:r>
        <w:rPr>
          <w:rFonts w:hint="eastAsia"/>
        </w:rPr>
        <w:t xml:space="preserve"> </w:t>
      </w:r>
      <w:r>
        <w:t xml:space="preserve">humidified atmosphere containing 5% </w:t>
      </w:r>
      <w:ins w:id="1334" w:author="LAU, Cheuk Hay" w:date="2021-11-17T15:34:00Z">
        <w:r w:rsidR="00311F82">
          <w:t>carbon dioxide</w:t>
        </w:r>
      </w:ins>
      <w:del w:id="1335" w:author="LAU, Cheuk Hay" w:date="2021-11-17T15:34:00Z">
        <w:r w:rsidDel="00311F82">
          <w:delText>CO</w:delText>
        </w:r>
        <w:r w:rsidRPr="005534D9" w:rsidDel="00311F82">
          <w:rPr>
            <w:vertAlign w:val="subscript"/>
          </w:rPr>
          <w:delText>2</w:delText>
        </w:r>
      </w:del>
      <w:r>
        <w:t xml:space="preserve">. </w:t>
      </w:r>
    </w:p>
    <w:p w14:paraId="3448CD76" w14:textId="77777777" w:rsidR="0006166F" w:rsidRPr="00895B2F" w:rsidRDefault="0006166F" w:rsidP="0006166F">
      <w:pPr>
        <w:spacing w:before="0" w:after="0"/>
      </w:pPr>
    </w:p>
    <w:p w14:paraId="553E6E46" w14:textId="6C4B74B2" w:rsidR="0006166F" w:rsidRPr="00865633" w:rsidRDefault="0006166F" w:rsidP="00C42771">
      <w:pPr>
        <w:pStyle w:val="title20825"/>
      </w:pPr>
      <w:r w:rsidRPr="005534D9">
        <w:rPr>
          <w:rFonts w:eastAsiaTheme="minorEastAsia"/>
        </w:rPr>
        <w:t xml:space="preserve">Cell </w:t>
      </w:r>
      <w:del w:id="1336" w:author="LAU, Cheuk Hay" w:date="2021-11-17T15:34:00Z">
        <w:r w:rsidRPr="005534D9" w:rsidDel="00311F82">
          <w:rPr>
            <w:rFonts w:eastAsiaTheme="minorEastAsia"/>
          </w:rPr>
          <w:delText>V</w:delText>
        </w:r>
      </w:del>
      <w:ins w:id="1337" w:author="LAU, Cheuk Hay" w:date="2021-11-17T15:34:00Z">
        <w:r w:rsidR="00311F82">
          <w:rPr>
            <w:rFonts w:eastAsiaTheme="minorEastAsia"/>
          </w:rPr>
          <w:t>v</w:t>
        </w:r>
      </w:ins>
      <w:r w:rsidRPr="005534D9">
        <w:rPr>
          <w:rFonts w:eastAsiaTheme="minorEastAsia"/>
        </w:rPr>
        <w:t xml:space="preserve">iability </w:t>
      </w:r>
      <w:ins w:id="1338" w:author="LAU, Cheuk Hay" w:date="2021-11-17T15:34:00Z">
        <w:r w:rsidR="00311F82">
          <w:rPr>
            <w:rFonts w:eastAsiaTheme="minorEastAsia"/>
          </w:rPr>
          <w:t>a</w:t>
        </w:r>
      </w:ins>
      <w:del w:id="1339" w:author="LAU, Cheuk Hay" w:date="2021-11-17T15:34:00Z">
        <w:r w:rsidRPr="005534D9" w:rsidDel="00311F82">
          <w:rPr>
            <w:rFonts w:eastAsiaTheme="minorEastAsia"/>
          </w:rPr>
          <w:delText>A</w:delText>
        </w:r>
      </w:del>
      <w:r w:rsidRPr="005534D9">
        <w:rPr>
          <w:rFonts w:eastAsiaTheme="minorEastAsia"/>
        </w:rPr>
        <w:t>ssay</w:t>
      </w:r>
    </w:p>
    <w:p w14:paraId="01BF0994" w14:textId="55B26287" w:rsidR="00FF42B4" w:rsidRPr="00865633" w:rsidRDefault="0006166F" w:rsidP="0006166F">
      <w:pPr>
        <w:spacing w:before="0" w:after="0"/>
      </w:pPr>
      <w:r w:rsidRPr="00865633">
        <w:t>Cell viability was determined by the 3-(4,5-dimethylthiazol-2-yl)-2,5-diphenyltetrazolium (MTT) assay</w:t>
      </w:r>
      <w:ins w:id="1340" w:author="LAU, Cheuk Hay" w:date="2021-11-17T15:35:00Z">
        <w:r w:rsidR="00311F82">
          <w:t xml:space="preserve"> </w:t>
        </w:r>
        <w:commentRangeStart w:id="1341"/>
        <w:commentRangeStart w:id="1342"/>
        <w:commentRangeStart w:id="1343"/>
        <w:r w:rsidR="00311F82">
          <w:t>(</w:t>
        </w:r>
      </w:ins>
      <w:ins w:id="1344" w:author="LIN, Yufeng" w:date="2021-11-24T11:17:00Z">
        <w:r w:rsidR="00777C71">
          <w:t>Thermo Fisher, M6494</w:t>
        </w:r>
      </w:ins>
      <w:ins w:id="1345" w:author="LAU, Cheuk Hay" w:date="2021-11-17T15:35:00Z">
        <w:r w:rsidR="00311F82">
          <w:t>)</w:t>
        </w:r>
        <w:commentRangeEnd w:id="1341"/>
        <w:r w:rsidR="00311F82">
          <w:rPr>
            <w:rStyle w:val="a7"/>
          </w:rPr>
          <w:commentReference w:id="1341"/>
        </w:r>
      </w:ins>
      <w:commentRangeEnd w:id="1342"/>
      <w:r w:rsidR="00777C71">
        <w:rPr>
          <w:rStyle w:val="a7"/>
        </w:rPr>
        <w:commentReference w:id="1342"/>
      </w:r>
      <w:commentRangeEnd w:id="1343"/>
      <w:r w:rsidR="00777C71">
        <w:rPr>
          <w:rStyle w:val="a7"/>
        </w:rPr>
        <w:commentReference w:id="1343"/>
      </w:r>
      <w:r w:rsidRPr="00865633">
        <w:t xml:space="preserve">. </w:t>
      </w:r>
      <w:ins w:id="1346" w:author="LAU, Cheuk Hay" w:date="2021-11-17T15:36:00Z">
        <w:r w:rsidR="00311F82">
          <w:t xml:space="preserve">Cells were seeded onto </w:t>
        </w:r>
      </w:ins>
      <w:del w:id="1347" w:author="LAU, Cheuk Hay" w:date="2021-11-17T15:36:00Z">
        <w:r w:rsidRPr="00865633" w:rsidDel="00311F82">
          <w:delText xml:space="preserve">For each well in the </w:delText>
        </w:r>
      </w:del>
      <w:r w:rsidRPr="00865633">
        <w:t>96-well plate</w:t>
      </w:r>
      <w:ins w:id="1348" w:author="LAU, Cheuk Hay" w:date="2021-11-17T15:36:00Z">
        <w:r w:rsidR="00311F82">
          <w:t>s (</w:t>
        </w:r>
      </w:ins>
      <w:del w:id="1349" w:author="LAU, Cheuk Hay" w:date="2021-11-17T15:36:00Z">
        <w:r w:rsidRPr="00865633" w:rsidDel="00311F82">
          <w:delText xml:space="preserve">, </w:delText>
        </w:r>
      </w:del>
      <w:r w:rsidRPr="00865633">
        <w:t xml:space="preserve">1000 cells </w:t>
      </w:r>
      <w:ins w:id="1350" w:author="LAU, Cheuk Hay" w:date="2021-11-17T15:36:00Z">
        <w:r w:rsidR="00311F82">
          <w:t>per well)</w:t>
        </w:r>
      </w:ins>
      <w:del w:id="1351" w:author="LAU, Cheuk Hay" w:date="2021-11-17T15:36:00Z">
        <w:r w:rsidRPr="00865633" w:rsidDel="00311F82">
          <w:delText>were seeded</w:delText>
        </w:r>
      </w:del>
      <w:r w:rsidRPr="00865633">
        <w:t xml:space="preserve"> and </w:t>
      </w:r>
      <w:ins w:id="1352" w:author="LAU, Cheuk Hay" w:date="2021-11-17T15:37:00Z">
        <w:r w:rsidR="00311F82" w:rsidRPr="00865633">
          <w:t xml:space="preserve">directly </w:t>
        </w:r>
      </w:ins>
      <w:r w:rsidRPr="00865633">
        <w:t xml:space="preserve">treated with </w:t>
      </w:r>
      <w:ins w:id="1353" w:author="LAU, Cheuk Hay" w:date="2021-11-17T23:03:00Z">
        <w:r w:rsidR="00002352">
          <w:t xml:space="preserve">DMEM supplemented with </w:t>
        </w:r>
      </w:ins>
      <w:del w:id="1354" w:author="LAU, Cheuk Hay" w:date="2021-11-17T15:36:00Z">
        <w:r w:rsidRPr="00865633" w:rsidDel="00311F82">
          <w:delText xml:space="preserve">the </w:delText>
        </w:r>
      </w:del>
      <w:r w:rsidR="007F31CE" w:rsidRPr="00865633">
        <w:t>10</w:t>
      </w:r>
      <w:r w:rsidR="001915F2" w:rsidRPr="00865633">
        <w:t xml:space="preserve">% </w:t>
      </w:r>
      <w:del w:id="1355" w:author="LAU, Cheuk Hay" w:date="2021-11-17T15:36:00Z">
        <w:r w:rsidR="00FF42B4" w:rsidRPr="00311F82" w:rsidDel="00311F82">
          <w:rPr>
            <w:rPrChange w:id="1356" w:author="LAU, Cheuk Hay" w:date="2021-11-17T15:36:00Z">
              <w:rPr>
                <w:i/>
                <w:iCs/>
              </w:rPr>
            </w:rPrChange>
          </w:rPr>
          <w:delText>A. r</w:delText>
        </w:r>
        <w:r w:rsidR="00FF42B4" w:rsidRPr="00311F82" w:rsidDel="00311F82">
          <w:delText xml:space="preserve"> </w:delText>
        </w:r>
      </w:del>
      <w:ins w:id="1357" w:author="LAU, Cheuk Hay" w:date="2021-11-17T15:36:00Z">
        <w:r w:rsidR="00311F82" w:rsidRPr="00311F82">
          <w:rPr>
            <w:rPrChange w:id="1358" w:author="LAU, Cheuk Hay" w:date="2021-11-17T15:36:00Z">
              <w:rPr>
                <w:i/>
                <w:iCs/>
              </w:rPr>
            </w:rPrChange>
          </w:rPr>
          <w:t>AR</w:t>
        </w:r>
      </w:ins>
      <w:r w:rsidR="00FF42B4" w:rsidRPr="00865633">
        <w:t>CM</w:t>
      </w:r>
      <w:r w:rsidRPr="00865633">
        <w:t xml:space="preserve"> or control medium</w:t>
      </w:r>
      <w:r w:rsidR="00FF42B4" w:rsidRPr="00865633">
        <w:t xml:space="preserve"> </w:t>
      </w:r>
      <w:r w:rsidR="001915F2" w:rsidRPr="00865633">
        <w:t>SDB</w:t>
      </w:r>
      <w:del w:id="1359" w:author="LAU, Cheuk Hay" w:date="2021-11-17T15:37:00Z">
        <w:r w:rsidRPr="00865633" w:rsidDel="00311F82">
          <w:delText xml:space="preserve"> directly</w:delText>
        </w:r>
      </w:del>
      <w:r w:rsidRPr="00865633">
        <w:t>.</w:t>
      </w:r>
      <w:del w:id="1360" w:author="LAU, Cheuk Hay" w:date="2021-11-17T15:37:00Z">
        <w:r w:rsidRPr="00865633" w:rsidDel="00311F82">
          <w:delText xml:space="preserve"> </w:delText>
        </w:r>
      </w:del>
    </w:p>
    <w:p w14:paraId="657305E0" w14:textId="77777777" w:rsidR="00B01890" w:rsidRPr="00002352" w:rsidRDefault="00B01890" w:rsidP="0006166F">
      <w:pPr>
        <w:spacing w:before="0" w:after="0"/>
      </w:pPr>
    </w:p>
    <w:p w14:paraId="1DF33036" w14:textId="10F70E20" w:rsidR="00FF42B4" w:rsidRPr="00865633" w:rsidRDefault="00FF42B4" w:rsidP="00C42771">
      <w:pPr>
        <w:pStyle w:val="title20825"/>
      </w:pPr>
      <w:r w:rsidRPr="005534D9">
        <w:rPr>
          <w:rFonts w:eastAsiaTheme="minorEastAsia"/>
        </w:rPr>
        <w:t xml:space="preserve">Colony </w:t>
      </w:r>
      <w:ins w:id="1361" w:author="LAU, Cheuk Hay" w:date="2021-11-17T15:37:00Z">
        <w:r w:rsidR="00311F82">
          <w:rPr>
            <w:rFonts w:eastAsiaTheme="minorEastAsia"/>
          </w:rPr>
          <w:t>f</w:t>
        </w:r>
      </w:ins>
      <w:del w:id="1362" w:author="LAU, Cheuk Hay" w:date="2021-11-17T15:37:00Z">
        <w:r w:rsidRPr="005534D9" w:rsidDel="00311F82">
          <w:rPr>
            <w:rFonts w:eastAsiaTheme="minorEastAsia"/>
          </w:rPr>
          <w:delText>F</w:delText>
        </w:r>
      </w:del>
      <w:r w:rsidRPr="005534D9">
        <w:rPr>
          <w:rFonts w:eastAsiaTheme="minorEastAsia"/>
        </w:rPr>
        <w:t xml:space="preserve">ormation </w:t>
      </w:r>
      <w:del w:id="1363" w:author="LAU, Cheuk Hay" w:date="2021-11-17T15:37:00Z">
        <w:r w:rsidRPr="005534D9" w:rsidDel="00311F82">
          <w:rPr>
            <w:rFonts w:eastAsiaTheme="minorEastAsia"/>
          </w:rPr>
          <w:delText>A</w:delText>
        </w:r>
      </w:del>
      <w:ins w:id="1364" w:author="LAU, Cheuk Hay" w:date="2021-11-17T15:37:00Z">
        <w:r w:rsidR="00311F82">
          <w:rPr>
            <w:rFonts w:eastAsiaTheme="minorEastAsia"/>
          </w:rPr>
          <w:t>a</w:t>
        </w:r>
      </w:ins>
      <w:r w:rsidRPr="005534D9">
        <w:rPr>
          <w:rFonts w:eastAsiaTheme="minorEastAsia"/>
        </w:rPr>
        <w:t>ssay</w:t>
      </w:r>
    </w:p>
    <w:p w14:paraId="02F8C1E8" w14:textId="15E80142" w:rsidR="00FF42B4" w:rsidRPr="00865633" w:rsidRDefault="00FF42B4" w:rsidP="00FF42B4">
      <w:pPr>
        <w:spacing w:before="0" w:after="0"/>
      </w:pPr>
      <w:r w:rsidRPr="00865633">
        <w:t xml:space="preserve">Colon cells (1,000 </w:t>
      </w:r>
      <w:ins w:id="1365" w:author="LAU, Cheuk Hay" w:date="2021-11-17T15:37:00Z">
        <w:r w:rsidR="00311F82">
          <w:t xml:space="preserve">cells </w:t>
        </w:r>
      </w:ins>
      <w:r w:rsidRPr="00865633">
        <w:t>per well) were seeded on</w:t>
      </w:r>
      <w:ins w:id="1366" w:author="LAU, Cheuk Hay" w:date="2021-11-17T15:37:00Z">
        <w:r w:rsidR="00311F82">
          <w:t>to</w:t>
        </w:r>
      </w:ins>
      <w:r w:rsidRPr="00865633">
        <w:t xml:space="preserve"> 6-well plates, followed by treatment with</w:t>
      </w:r>
      <w:r w:rsidR="00E639E6" w:rsidRPr="00865633">
        <w:t xml:space="preserve"> </w:t>
      </w:r>
      <w:ins w:id="1367" w:author="LAU, Cheuk Hay" w:date="2021-11-17T23:03:00Z">
        <w:r w:rsidR="00002352">
          <w:t xml:space="preserve">DMEM supplemented with </w:t>
        </w:r>
      </w:ins>
      <w:r w:rsidR="007F31CE" w:rsidRPr="00865633">
        <w:t>10</w:t>
      </w:r>
      <w:r w:rsidR="001915F2" w:rsidRPr="00865633">
        <w:t xml:space="preserve">% </w:t>
      </w:r>
      <w:ins w:id="1368" w:author="LAU, Cheuk Hay" w:date="2021-11-17T15:38:00Z">
        <w:r w:rsidR="0082322A">
          <w:t>AR</w:t>
        </w:r>
      </w:ins>
      <w:del w:id="1369" w:author="LAU, Cheuk Hay" w:date="2021-11-17T15:38:00Z">
        <w:r w:rsidRPr="00865633" w:rsidDel="0082322A">
          <w:rPr>
            <w:i/>
            <w:iCs/>
          </w:rPr>
          <w:delText>A. r</w:delText>
        </w:r>
        <w:r w:rsidRPr="00865633" w:rsidDel="0082322A">
          <w:delText xml:space="preserve"> </w:delText>
        </w:r>
      </w:del>
      <w:r w:rsidRPr="00865633">
        <w:t xml:space="preserve">CM </w:t>
      </w:r>
      <w:del w:id="1370" w:author="LAU, Cheuk Hay" w:date="2021-11-17T15:38:00Z">
        <w:r w:rsidRPr="00865633" w:rsidDel="0082322A">
          <w:delText>in DMEM.</w:delText>
        </w:r>
      </w:del>
      <w:ins w:id="1371" w:author="LAU, Cheuk Hay" w:date="2021-11-17T15:38:00Z">
        <w:r w:rsidR="0082322A">
          <w:t>or control</w:t>
        </w:r>
      </w:ins>
      <w:r w:rsidRPr="00865633">
        <w:t xml:space="preserve"> </w:t>
      </w:r>
      <w:ins w:id="1372" w:author="LAU, Cheuk Hay" w:date="2021-11-17T23:03:00Z">
        <w:r w:rsidR="00002352">
          <w:t xml:space="preserve">medium </w:t>
        </w:r>
      </w:ins>
      <w:r w:rsidR="001915F2" w:rsidRPr="00865633">
        <w:t>SDB</w:t>
      </w:r>
      <w:ins w:id="1373" w:author="LAU, Cheuk Hay" w:date="2021-11-17T23:03:00Z">
        <w:r w:rsidR="00002352" w:rsidRPr="00865633" w:rsidDel="00002352">
          <w:t xml:space="preserve"> </w:t>
        </w:r>
      </w:ins>
      <w:del w:id="1374" w:author="LAU, Cheuk Hay" w:date="2021-11-17T23:03:00Z">
        <w:r w:rsidRPr="00865633" w:rsidDel="00002352">
          <w:delText xml:space="preserve"> </w:delText>
        </w:r>
      </w:del>
      <w:del w:id="1375" w:author="LAU, Cheuk Hay" w:date="2021-11-17T15:58:00Z">
        <w:r w:rsidRPr="00865633" w:rsidDel="005366BD">
          <w:delText>w</w:delText>
        </w:r>
        <w:r w:rsidR="001915F2" w:rsidRPr="00865633" w:rsidDel="005366BD">
          <w:delText>as</w:delText>
        </w:r>
        <w:r w:rsidRPr="00865633" w:rsidDel="005366BD">
          <w:delText xml:space="preserve"> used as the control</w:delText>
        </w:r>
      </w:del>
      <w:r w:rsidRPr="00865633">
        <w:t xml:space="preserve">. The treatment medium was changed every 3 days. After culturing for </w:t>
      </w:r>
      <w:r w:rsidR="007F31CE" w:rsidRPr="00865633">
        <w:t>10-14</w:t>
      </w:r>
      <w:r w:rsidRPr="00865633">
        <w:t xml:space="preserve"> days, cells were fixed </w:t>
      </w:r>
      <w:ins w:id="1376" w:author="LAU, Cheuk Hay" w:date="2021-11-17T23:03:00Z">
        <w:r w:rsidR="00002352">
          <w:t>in</w:t>
        </w:r>
      </w:ins>
      <w:del w:id="1377" w:author="LAU, Cheuk Hay" w:date="2021-11-17T23:03:00Z">
        <w:r w:rsidRPr="00865633" w:rsidDel="00002352">
          <w:delText>with</w:delText>
        </w:r>
      </w:del>
      <w:r w:rsidRPr="00865633">
        <w:t xml:space="preserve"> </w:t>
      </w:r>
      <w:r w:rsidR="001915F2" w:rsidRPr="00865633">
        <w:t xml:space="preserve">cold 100% </w:t>
      </w:r>
      <w:del w:id="1378" w:author="LAU, Cheuk Hay" w:date="2021-11-17T15:59:00Z">
        <w:r w:rsidR="001915F2" w:rsidRPr="00865633" w:rsidDel="005366BD">
          <w:delText xml:space="preserve">Methanol </w:delText>
        </w:r>
      </w:del>
      <w:ins w:id="1379" w:author="LAU, Cheuk Hay" w:date="2021-11-17T15:59:00Z">
        <w:r w:rsidR="005366BD">
          <w:t>m</w:t>
        </w:r>
        <w:r w:rsidR="005366BD" w:rsidRPr="00865633">
          <w:t xml:space="preserve">ethanol </w:t>
        </w:r>
      </w:ins>
      <w:r w:rsidRPr="00865633">
        <w:t xml:space="preserve">and stained with 0.5% crystal violet solution. </w:t>
      </w:r>
      <w:del w:id="1380" w:author="LAU, Cheuk Hay" w:date="2021-11-17T23:04:00Z">
        <w:r w:rsidRPr="00865633" w:rsidDel="00002352">
          <w:delText>The c</w:delText>
        </w:r>
      </w:del>
      <w:ins w:id="1381" w:author="LAU, Cheuk Hay" w:date="2021-11-17T23:04:00Z">
        <w:r w:rsidR="00002352">
          <w:t>C</w:t>
        </w:r>
      </w:ins>
      <w:r w:rsidRPr="00865633">
        <w:t xml:space="preserve">olony with more than 50 cells was counted. All experiments were performed </w:t>
      </w:r>
      <w:del w:id="1382" w:author="LAU, Cheuk Hay" w:date="2021-11-17T16:00:00Z">
        <w:r w:rsidRPr="00865633" w:rsidDel="005366BD">
          <w:delText xml:space="preserve">3 times </w:delText>
        </w:r>
      </w:del>
      <w:r w:rsidRPr="00865633">
        <w:t>in triplicate.</w:t>
      </w:r>
    </w:p>
    <w:p w14:paraId="30600747" w14:textId="77777777" w:rsidR="00B01890" w:rsidRPr="00865633" w:rsidRDefault="00B01890" w:rsidP="00FF42B4">
      <w:pPr>
        <w:spacing w:before="0" w:after="0"/>
      </w:pPr>
    </w:p>
    <w:p w14:paraId="26C23754" w14:textId="2BC937DA" w:rsidR="001915F2" w:rsidRPr="005534D9" w:rsidRDefault="00D33DA6" w:rsidP="00C42771">
      <w:pPr>
        <w:pStyle w:val="title20825"/>
        <w:rPr>
          <w:rFonts w:eastAsiaTheme="minorEastAsia"/>
        </w:rPr>
      </w:pPr>
      <w:ins w:id="1383" w:author="LAU, Cheuk Hay" w:date="2021-11-17T17:40:00Z">
        <w:r>
          <w:rPr>
            <w:rFonts w:eastAsiaTheme="minorEastAsia"/>
          </w:rPr>
          <w:t xml:space="preserve">CRC </w:t>
        </w:r>
      </w:ins>
      <w:del w:id="1384" w:author="LAU, Cheuk Hay" w:date="2021-11-17T17:40:00Z">
        <w:r w:rsidR="001915F2" w:rsidRPr="005534D9" w:rsidDel="00D33DA6">
          <w:rPr>
            <w:rFonts w:eastAsiaTheme="minorEastAsia"/>
          </w:rPr>
          <w:delText xml:space="preserve">Colorectal Cancer </w:delText>
        </w:r>
      </w:del>
      <w:ins w:id="1385" w:author="LAU, Cheuk Hay" w:date="2021-11-17T17:40:00Z">
        <w:r>
          <w:rPr>
            <w:rFonts w:eastAsiaTheme="minorEastAsia"/>
          </w:rPr>
          <w:t>p</w:t>
        </w:r>
      </w:ins>
      <w:del w:id="1386" w:author="LAU, Cheuk Hay" w:date="2021-11-17T17:40:00Z">
        <w:r w:rsidR="001915F2" w:rsidRPr="005534D9" w:rsidDel="00D33DA6">
          <w:rPr>
            <w:rFonts w:eastAsiaTheme="minorEastAsia"/>
          </w:rPr>
          <w:delText>P</w:delText>
        </w:r>
      </w:del>
      <w:r w:rsidR="001915F2" w:rsidRPr="005534D9">
        <w:rPr>
          <w:rFonts w:eastAsiaTheme="minorEastAsia"/>
        </w:rPr>
        <w:t>atient-</w:t>
      </w:r>
      <w:del w:id="1387" w:author="LAU, Cheuk Hay" w:date="2021-11-17T17:40:00Z">
        <w:r w:rsidR="001915F2" w:rsidRPr="005534D9" w:rsidDel="00D33DA6">
          <w:rPr>
            <w:rFonts w:eastAsiaTheme="minorEastAsia"/>
          </w:rPr>
          <w:delText xml:space="preserve">Derived </w:delText>
        </w:r>
      </w:del>
      <w:ins w:id="1388" w:author="LAU, Cheuk Hay" w:date="2021-11-17T17:40:00Z">
        <w:r>
          <w:rPr>
            <w:rFonts w:eastAsiaTheme="minorEastAsia"/>
          </w:rPr>
          <w:t>d</w:t>
        </w:r>
        <w:r w:rsidRPr="005534D9">
          <w:rPr>
            <w:rFonts w:eastAsiaTheme="minorEastAsia"/>
          </w:rPr>
          <w:t xml:space="preserve">erived </w:t>
        </w:r>
      </w:ins>
      <w:del w:id="1389" w:author="LAU, Cheuk Hay" w:date="2021-11-17T17:40:00Z">
        <w:r w:rsidR="001915F2" w:rsidRPr="005534D9" w:rsidDel="00D33DA6">
          <w:rPr>
            <w:rFonts w:eastAsiaTheme="minorEastAsia"/>
          </w:rPr>
          <w:delText xml:space="preserve">Organoid </w:delText>
        </w:r>
      </w:del>
      <w:ins w:id="1390" w:author="LAU, Cheuk Hay" w:date="2021-11-17T17:40:00Z">
        <w:r>
          <w:rPr>
            <w:rFonts w:eastAsiaTheme="minorEastAsia"/>
          </w:rPr>
          <w:t>o</w:t>
        </w:r>
        <w:r w:rsidRPr="005534D9">
          <w:rPr>
            <w:rFonts w:eastAsiaTheme="minorEastAsia"/>
          </w:rPr>
          <w:t xml:space="preserve">rganoid </w:t>
        </w:r>
      </w:ins>
      <w:del w:id="1391" w:author="LAU, Cheuk Hay" w:date="2021-11-17T17:40:00Z">
        <w:r w:rsidR="001915F2" w:rsidRPr="005534D9" w:rsidDel="00D33DA6">
          <w:rPr>
            <w:rFonts w:eastAsiaTheme="minorEastAsia"/>
          </w:rPr>
          <w:delText>Culture</w:delText>
        </w:r>
      </w:del>
      <w:ins w:id="1392" w:author="LAU, Cheuk Hay" w:date="2021-11-17T17:40:00Z">
        <w:r>
          <w:rPr>
            <w:rFonts w:eastAsiaTheme="minorEastAsia"/>
          </w:rPr>
          <w:t>c</w:t>
        </w:r>
        <w:r w:rsidRPr="005534D9">
          <w:rPr>
            <w:rFonts w:eastAsiaTheme="minorEastAsia"/>
          </w:rPr>
          <w:t>ulture</w:t>
        </w:r>
      </w:ins>
    </w:p>
    <w:p w14:paraId="311F690F" w14:textId="2164D036" w:rsidR="001915F2" w:rsidRPr="005534D9" w:rsidDel="00D7572F" w:rsidRDefault="00132D39" w:rsidP="001915F2">
      <w:pPr>
        <w:spacing w:before="0" w:after="0"/>
        <w:rPr>
          <w:del w:id="1393" w:author="LAU, Cheuk Hay" w:date="2021-11-17T11:04:00Z"/>
        </w:rPr>
      </w:pPr>
      <w:r w:rsidRPr="00865633">
        <w:t xml:space="preserve">Organoid 816 was originally </w:t>
      </w:r>
      <w:ins w:id="1394" w:author="LAU, Cheuk Hay" w:date="2021-11-17T17:41:00Z">
        <w:r w:rsidR="00D33DA6">
          <w:t xml:space="preserve">extracted </w:t>
        </w:r>
      </w:ins>
      <w:r w:rsidRPr="00865633">
        <w:t>from h</w:t>
      </w:r>
      <w:r w:rsidR="001915F2" w:rsidRPr="00865633">
        <w:t>uman tissue biopsy samples</w:t>
      </w:r>
      <w:r w:rsidRPr="00865633">
        <w:t xml:space="preserve">, </w:t>
      </w:r>
      <w:r w:rsidR="001915F2" w:rsidRPr="00865633">
        <w:t xml:space="preserve">obtained from a </w:t>
      </w:r>
      <w:r w:rsidR="003250F7" w:rsidRPr="00865633">
        <w:t>54</w:t>
      </w:r>
      <w:r w:rsidR="001915F2" w:rsidRPr="00865633">
        <w:t xml:space="preserve">-year-old woman who was diagnosed with </w:t>
      </w:r>
      <w:r w:rsidR="003250F7" w:rsidRPr="00865633">
        <w:t>metastatic colorectal adenocarcinoma</w:t>
      </w:r>
      <w:r w:rsidR="001915F2" w:rsidRPr="00865633">
        <w:t xml:space="preserve"> </w:t>
      </w:r>
      <w:ins w:id="1395" w:author="LAU, Cheuk Hay" w:date="2021-11-17T23:06:00Z">
        <w:r w:rsidR="00EC73DA">
          <w:t>(</w:t>
        </w:r>
      </w:ins>
      <w:del w:id="1396" w:author="LAU, Cheuk Hay" w:date="2021-11-17T23:06:00Z">
        <w:r w:rsidR="003250F7" w:rsidRPr="00865633" w:rsidDel="00EC73DA">
          <w:delText xml:space="preserve">from the </w:delText>
        </w:r>
      </w:del>
      <w:r w:rsidR="003250F7" w:rsidRPr="00865633">
        <w:t>Princess Margaret Living Biobank</w:t>
      </w:r>
      <w:ins w:id="1397" w:author="LAU, Cheuk Hay" w:date="2021-11-17T23:06:00Z">
        <w:r w:rsidR="00EC73DA">
          <w:t>, Canada)</w:t>
        </w:r>
      </w:ins>
      <w:del w:id="1398" w:author="LAU, Cheuk Hay" w:date="2021-11-17T23:06:00Z">
        <w:r w:rsidR="003250F7" w:rsidRPr="00865633" w:rsidDel="00EC73DA">
          <w:delText xml:space="preserve"> (PMLB)</w:delText>
        </w:r>
      </w:del>
      <w:r w:rsidR="001915F2" w:rsidRPr="00865633">
        <w:t xml:space="preserve">. </w:t>
      </w:r>
      <w:r w:rsidRPr="00865633">
        <w:t xml:space="preserve">Organoid 828 </w:t>
      </w:r>
      <w:r w:rsidR="003250F7" w:rsidRPr="00865633">
        <w:t xml:space="preserve">was </w:t>
      </w:r>
      <w:ins w:id="1399" w:author="LAU, Cheuk Hay" w:date="2021-11-17T23:06:00Z">
        <w:r w:rsidR="00EC73DA">
          <w:t xml:space="preserve">also </w:t>
        </w:r>
      </w:ins>
      <w:r w:rsidR="003250F7" w:rsidRPr="00865633">
        <w:t xml:space="preserve">originally </w:t>
      </w:r>
      <w:ins w:id="1400" w:author="LAU, Cheuk Hay" w:date="2021-11-17T17:41:00Z">
        <w:r w:rsidR="00D33DA6">
          <w:t xml:space="preserve">extracted </w:t>
        </w:r>
      </w:ins>
      <w:r w:rsidR="003250F7" w:rsidRPr="00865633">
        <w:t xml:space="preserve">from human tissue biopsy samples, obtained from a 46-year-old woman who was diagnosed with colorectal adenocarcinoma </w:t>
      </w:r>
      <w:ins w:id="1401" w:author="LAU, Cheuk Hay" w:date="2021-11-17T23:07:00Z">
        <w:r w:rsidR="00EC73DA">
          <w:t>(Princess Margaret Living Biobank)</w:t>
        </w:r>
      </w:ins>
      <w:del w:id="1402" w:author="LAU, Cheuk Hay" w:date="2021-11-17T23:07:00Z">
        <w:r w:rsidR="003250F7" w:rsidRPr="00865633" w:rsidDel="00EC73DA">
          <w:delText>from PMLB</w:delText>
        </w:r>
      </w:del>
      <w:r w:rsidR="003250F7" w:rsidRPr="00865633">
        <w:t>.</w:t>
      </w:r>
      <w:r w:rsidRPr="00865633">
        <w:t xml:space="preserve"> </w:t>
      </w:r>
      <w:del w:id="1403" w:author="LAU, Cheuk Hay" w:date="2021-11-17T23:07:00Z">
        <w:r w:rsidR="001915F2" w:rsidRPr="00865633" w:rsidDel="00EC73DA">
          <w:delText>The p</w:delText>
        </w:r>
      </w:del>
      <w:ins w:id="1404" w:author="LAU, Cheuk Hay" w:date="2021-11-17T23:07:00Z">
        <w:r w:rsidR="00EC73DA">
          <w:t>P</w:t>
        </w:r>
      </w:ins>
      <w:r w:rsidR="001915F2" w:rsidRPr="00865633">
        <w:t>athologic specimens were</w:t>
      </w:r>
      <w:r w:rsidRPr="00865633">
        <w:t xml:space="preserve"> </w:t>
      </w:r>
      <w:r w:rsidR="001915F2" w:rsidRPr="00865633">
        <w:t xml:space="preserve">embedded into Matrigel and placed in DMEM/F12 þ </w:t>
      </w:r>
      <w:proofErr w:type="spellStart"/>
      <w:r w:rsidR="001915F2" w:rsidRPr="00865633">
        <w:t>GlutaMAX</w:t>
      </w:r>
      <w:proofErr w:type="spellEnd"/>
      <w:r w:rsidR="0090099E" w:rsidRPr="00865633">
        <w:t xml:space="preserve"> </w:t>
      </w:r>
      <w:del w:id="1405" w:author="LAU, Cheuk Hay" w:date="2021-11-17T17:44:00Z">
        <w:r w:rsidR="001915F2" w:rsidRPr="00865633" w:rsidDel="00D33DA6">
          <w:delText xml:space="preserve">(Invitrogen, Carlsbad, CA) </w:delText>
        </w:r>
      </w:del>
      <w:r w:rsidR="001915F2" w:rsidRPr="00865633">
        <w:t>containing N2 and B27</w:t>
      </w:r>
      <w:r w:rsidR="0090099E" w:rsidRPr="00865633">
        <w:t xml:space="preserve"> </w:t>
      </w:r>
      <w:r w:rsidR="001915F2" w:rsidRPr="00865633">
        <w:t>supplements</w:t>
      </w:r>
      <w:del w:id="1406" w:author="LAU, Cheuk Hay" w:date="2021-11-17T17:44:00Z">
        <w:r w:rsidR="001915F2" w:rsidRPr="00865633" w:rsidDel="00D33DA6">
          <w:delText xml:space="preserve"> (Invitrogen)</w:delText>
        </w:r>
      </w:del>
      <w:r w:rsidR="001915F2" w:rsidRPr="00865633">
        <w:t>, 10 mmol/L HEPES, 1.25 mmol/L</w:t>
      </w:r>
      <w:r w:rsidR="0090099E" w:rsidRPr="00865633">
        <w:t xml:space="preserve"> </w:t>
      </w:r>
      <w:r w:rsidR="001915F2" w:rsidRPr="00865633">
        <w:t>N-acetyl cysteine (Sigma-Aldrich</w:t>
      </w:r>
      <w:del w:id="1407" w:author="LAU, Cheuk Hay" w:date="2021-11-17T17:44:00Z">
        <w:r w:rsidR="001915F2" w:rsidRPr="00865633" w:rsidDel="00215AD8">
          <w:delText>, St Louis, MO</w:delText>
        </w:r>
      </w:del>
      <w:r w:rsidR="001915F2" w:rsidRPr="00865633">
        <w:t>), glutamine,</w:t>
      </w:r>
      <w:r w:rsidR="0090099E" w:rsidRPr="00865633">
        <w:t xml:space="preserve"> </w:t>
      </w:r>
      <w:r w:rsidR="001915F2" w:rsidRPr="00865633">
        <w:t xml:space="preserve">1% </w:t>
      </w:r>
      <w:r w:rsidR="001915F2" w:rsidRPr="00865633">
        <w:lastRenderedPageBreak/>
        <w:t>penicillin/streptomycin (Sigma-Aldrich), 10 mmol/L</w:t>
      </w:r>
      <w:r w:rsidR="0090099E" w:rsidRPr="00865633">
        <w:t xml:space="preserve"> </w:t>
      </w:r>
      <w:r w:rsidR="001915F2" w:rsidRPr="00865633">
        <w:t>SB202190-monohydrochloride (Sigma-Aldrich), R-spondin-1</w:t>
      </w:r>
      <w:del w:id="1408" w:author="LAU, Cheuk Hay" w:date="2021-11-17T17:42:00Z">
        <w:r w:rsidR="001915F2" w:rsidRPr="00865633" w:rsidDel="00D33DA6">
          <w:delText xml:space="preserve"> (RSPO-1)</w:delText>
        </w:r>
      </w:del>
      <w:r w:rsidR="001915F2" w:rsidRPr="00865633">
        <w:t>, Noggin, WNT3A, and 50 ng/mL epithelial</w:t>
      </w:r>
      <w:r w:rsidR="0090099E" w:rsidRPr="00865633">
        <w:t xml:space="preserve"> </w:t>
      </w:r>
      <w:r w:rsidR="001915F2" w:rsidRPr="00865633">
        <w:t>growth factor</w:t>
      </w:r>
      <w:del w:id="1409" w:author="LAU, Cheuk Hay" w:date="2021-11-17T17:45:00Z">
        <w:r w:rsidR="001915F2" w:rsidRPr="00865633" w:rsidDel="00215AD8">
          <w:delText xml:space="preserve"> (Invitrogen)</w:delText>
        </w:r>
      </w:del>
      <w:r w:rsidR="001915F2" w:rsidRPr="00865633">
        <w:t xml:space="preserve">. Treatment containing </w:t>
      </w:r>
      <w:r w:rsidR="007F31CE" w:rsidRPr="00865633">
        <w:t>10</w:t>
      </w:r>
      <w:r w:rsidR="0090099E" w:rsidRPr="00865633">
        <w:t xml:space="preserve">% </w:t>
      </w:r>
      <w:ins w:id="1410" w:author="LAU, Cheuk Hay" w:date="2021-11-17T17:42:00Z">
        <w:r w:rsidR="00D33DA6">
          <w:t>AR</w:t>
        </w:r>
      </w:ins>
      <w:del w:id="1411" w:author="LAU, Cheuk Hay" w:date="2021-11-17T17:42:00Z">
        <w:r w:rsidR="0090099E" w:rsidRPr="00865633" w:rsidDel="00D33DA6">
          <w:rPr>
            <w:i/>
            <w:iCs/>
          </w:rPr>
          <w:delText>A.r</w:delText>
        </w:r>
        <w:r w:rsidR="0090099E" w:rsidRPr="00865633" w:rsidDel="00D33DA6">
          <w:delText xml:space="preserve"> </w:delText>
        </w:r>
      </w:del>
      <w:r w:rsidR="0090099E" w:rsidRPr="00865633">
        <w:t>CM</w:t>
      </w:r>
      <w:r w:rsidR="001915F2" w:rsidRPr="00865633">
        <w:t xml:space="preserve"> was added into the culture medium</w:t>
      </w:r>
      <w:r w:rsidR="0090099E" w:rsidRPr="00865633">
        <w:t xml:space="preserve"> </w:t>
      </w:r>
      <w:r w:rsidR="001915F2" w:rsidRPr="00865633">
        <w:t>directly. The treatment medium was changed every 3 days.</w:t>
      </w:r>
      <w:ins w:id="1412" w:author="LAU, Cheuk Hay" w:date="2021-11-17T17:44:00Z">
        <w:r w:rsidR="00D33DA6" w:rsidRPr="00D33DA6">
          <w:t xml:space="preserve"> </w:t>
        </w:r>
      </w:ins>
      <w:commentRangeStart w:id="1413"/>
      <w:ins w:id="1414" w:author="LAU, Cheuk Hay" w:date="2021-11-17T17:45:00Z">
        <w:r w:rsidR="00215AD8">
          <w:t xml:space="preserve">Unless specified, all reagents used for organoid culture were purchased from </w:t>
        </w:r>
      </w:ins>
      <w:ins w:id="1415" w:author="LAU, Cheuk Hay" w:date="2021-11-17T17:44:00Z">
        <w:r w:rsidR="00D33DA6" w:rsidRPr="00865633">
          <w:t>Invitrogen, Carlsbad, CA</w:t>
        </w:r>
      </w:ins>
      <w:ins w:id="1416" w:author="LAU, Cheuk Hay" w:date="2021-11-17T17:45:00Z">
        <w:r w:rsidR="00215AD8">
          <w:t>.</w:t>
        </w:r>
        <w:commentRangeEnd w:id="1413"/>
        <w:r w:rsidR="00215AD8">
          <w:rPr>
            <w:rStyle w:val="a7"/>
          </w:rPr>
          <w:commentReference w:id="1413"/>
        </w:r>
      </w:ins>
    </w:p>
    <w:p w14:paraId="4C96E012" w14:textId="5F4B329F" w:rsidR="00E15F7E" w:rsidRDefault="00E15F7E" w:rsidP="005534D9">
      <w:pPr>
        <w:spacing w:before="0" w:after="0"/>
        <w:rPr>
          <w:ins w:id="1417" w:author="LAU, Cheuk Hay" w:date="2021-11-17T11:04:00Z"/>
        </w:rPr>
      </w:pPr>
      <w:del w:id="1418" w:author="LAU, Cheuk Hay" w:date="2021-11-17T11:04:00Z">
        <w:r w:rsidRPr="00895B2F" w:rsidDel="00D7572F">
          <w:br w:type="page"/>
        </w:r>
      </w:del>
    </w:p>
    <w:p w14:paraId="62E1E490" w14:textId="77777777" w:rsidR="00D7572F" w:rsidRPr="00895B2F" w:rsidRDefault="00D7572F" w:rsidP="005534D9">
      <w:pPr>
        <w:spacing w:before="0" w:after="0"/>
        <w:rPr>
          <w:kern w:val="44"/>
        </w:rPr>
      </w:pPr>
    </w:p>
    <w:p w14:paraId="455625F5" w14:textId="2FB22A27" w:rsidR="00D9531B" w:rsidRPr="00895B2F" w:rsidRDefault="00D9531B" w:rsidP="00BA0A8A">
      <w:pPr>
        <w:pStyle w:val="title10831"/>
        <w:spacing w:before="0" w:after="0" w:line="480" w:lineRule="auto"/>
        <w:jc w:val="both"/>
      </w:pPr>
      <w:r w:rsidRPr="00895B2F">
        <w:t>R</w:t>
      </w:r>
      <w:ins w:id="1419" w:author="LAU, Cheuk Hay" w:date="2021-11-13T23:31:00Z">
        <w:r w:rsidR="00AC0879">
          <w:t>ESULTS</w:t>
        </w:r>
      </w:ins>
      <w:del w:id="1420" w:author="LAU, Cheuk Hay" w:date="2021-11-13T23:31:00Z">
        <w:r w:rsidRPr="00895B2F" w:rsidDel="00AC0879">
          <w:delText>esults</w:delText>
        </w:r>
      </w:del>
    </w:p>
    <w:p w14:paraId="43691899" w14:textId="51FBA9A8" w:rsidR="00D9531B" w:rsidRPr="00C42771" w:rsidRDefault="002236DD" w:rsidP="00C42771">
      <w:pPr>
        <w:pStyle w:val="title20825"/>
      </w:pPr>
      <w:ins w:id="1421" w:author="LAU, Cheuk Hay" w:date="2021-11-14T00:06:00Z">
        <w:r w:rsidRPr="00C42771">
          <w:t xml:space="preserve">Meta-analysis </w:t>
        </w:r>
      </w:ins>
      <w:del w:id="1422" w:author="LAU, Cheuk Hay" w:date="2021-11-14T00:06:00Z">
        <w:r w:rsidR="00C0229F" w:rsidRPr="00C42771" w:rsidDel="002236DD">
          <w:delText xml:space="preserve">Data pre-processing </w:delText>
        </w:r>
      </w:del>
      <w:r w:rsidR="00DC0A79" w:rsidRPr="00C42771">
        <w:t xml:space="preserve">of metagenomic datasets </w:t>
      </w:r>
      <w:ins w:id="1423" w:author="LAU, Cheuk Hay" w:date="2021-11-14T00:06:00Z">
        <w:r w:rsidRPr="00C42771">
          <w:t>to</w:t>
        </w:r>
      </w:ins>
      <w:del w:id="1424" w:author="LAU, Cheuk Hay" w:date="2021-11-14T00:06:00Z">
        <w:r w:rsidR="00D9531B" w:rsidRPr="00C42771" w:rsidDel="002236DD">
          <w:delText>for</w:delText>
        </w:r>
      </w:del>
      <w:r w:rsidR="00D9531B" w:rsidRPr="00C42771">
        <w:t xml:space="preserve"> </w:t>
      </w:r>
      <w:r w:rsidR="00093ED9" w:rsidRPr="00C42771">
        <w:t>study</w:t>
      </w:r>
      <w:del w:id="1425" w:author="LAU, Cheuk Hay" w:date="2021-11-14T00:06:00Z">
        <w:r w:rsidR="00093ED9" w:rsidRPr="00C42771" w:rsidDel="002236DD">
          <w:delText>ing</w:delText>
        </w:r>
      </w:del>
      <w:r w:rsidR="00093ED9" w:rsidRPr="00C42771">
        <w:t xml:space="preserve"> the association</w:t>
      </w:r>
      <w:del w:id="1426" w:author="LAU, Cheuk Hay" w:date="2021-11-14T00:07:00Z">
        <w:r w:rsidR="00093ED9" w:rsidRPr="00C42771" w:rsidDel="002236DD">
          <w:delText>s</w:delText>
        </w:r>
      </w:del>
      <w:r w:rsidR="00093ED9" w:rsidRPr="00C42771">
        <w:t xml:space="preserve"> </w:t>
      </w:r>
      <w:del w:id="1427" w:author="LAU, Cheuk Hay" w:date="2021-11-14T00:06:00Z">
        <w:r w:rsidR="00093ED9" w:rsidRPr="00C42771" w:rsidDel="002236DD">
          <w:delText xml:space="preserve">between </w:delText>
        </w:r>
      </w:del>
      <w:ins w:id="1428" w:author="LAU, Cheuk Hay" w:date="2021-11-14T00:06:00Z">
        <w:r w:rsidRPr="00C42771">
          <w:t xml:space="preserve">of </w:t>
        </w:r>
      </w:ins>
      <w:ins w:id="1429" w:author="LAU, Cheuk Hay" w:date="2021-11-14T00:51:00Z">
        <w:r w:rsidR="00901770" w:rsidRPr="00C42771">
          <w:t>enteric</w:t>
        </w:r>
      </w:ins>
      <w:ins w:id="1430" w:author="LAU, Cheuk Hay" w:date="2021-11-14T00:07:00Z">
        <w:r w:rsidRPr="00C42771">
          <w:t xml:space="preserve"> </w:t>
        </w:r>
      </w:ins>
      <w:r w:rsidR="00093ED9" w:rsidRPr="00C42771">
        <w:t>mycobio</w:t>
      </w:r>
      <w:ins w:id="1431" w:author="LAU, Cheuk Hay" w:date="2021-11-18T12:17:00Z">
        <w:r w:rsidR="00922059">
          <w:t>ta</w:t>
        </w:r>
      </w:ins>
      <w:del w:id="1432" w:author="LAU, Cheuk Hay" w:date="2021-11-18T12:17:00Z">
        <w:r w:rsidR="00093ED9" w:rsidRPr="00C42771" w:rsidDel="00922059">
          <w:delText>me</w:delText>
        </w:r>
      </w:del>
      <w:ins w:id="1433" w:author="LAU, Cheuk Hay" w:date="2021-11-14T01:44:00Z">
        <w:r w:rsidR="00AE4CDC" w:rsidRPr="00C42771">
          <w:t xml:space="preserve"> with</w:t>
        </w:r>
      </w:ins>
      <w:del w:id="1434" w:author="LAU, Cheuk Hay" w:date="2021-11-14T00:07:00Z">
        <w:r w:rsidR="00093ED9" w:rsidRPr="00C42771" w:rsidDel="002236DD">
          <w:delText xml:space="preserve"> and</w:delText>
        </w:r>
      </w:del>
      <w:r w:rsidR="00093ED9" w:rsidRPr="00C42771">
        <w:t xml:space="preserve"> CRC</w:t>
      </w:r>
    </w:p>
    <w:p w14:paraId="31839573" w14:textId="1B89DC77" w:rsidR="00BA0A8A" w:rsidRPr="00895B2F" w:rsidRDefault="00AC0879" w:rsidP="00BD6B4F">
      <w:pPr>
        <w:spacing w:before="0" w:after="0"/>
      </w:pPr>
      <w:ins w:id="1435" w:author="LAU, Cheuk Hay" w:date="2021-11-13T23:38:00Z">
        <w:r>
          <w:rPr>
            <w:rFonts w:eastAsiaTheme="minorEastAsia" w:hint="eastAsia"/>
          </w:rPr>
          <w:t>I</w:t>
        </w:r>
        <w:r>
          <w:rPr>
            <w:rFonts w:eastAsiaTheme="minorEastAsia"/>
          </w:rPr>
          <w:t xml:space="preserve">n this meta-analysis, we included </w:t>
        </w:r>
      </w:ins>
      <w:del w:id="1436" w:author="LAU, Cheuk Hay" w:date="2021-11-13T23:38:00Z">
        <w:r w:rsidR="00AD544D" w:rsidRPr="00895B2F" w:rsidDel="00AC0879">
          <w:delText>In the present study, a multi-cohort study was performed based on the</w:delText>
        </w:r>
        <w:r w:rsidR="00A31D49" w:rsidRPr="00895B2F" w:rsidDel="00AC0879">
          <w:delText xml:space="preserve"> metagenomic</w:delText>
        </w:r>
        <w:r w:rsidR="00AD544D" w:rsidRPr="00895B2F" w:rsidDel="00AC0879">
          <w:delText>s</w:delText>
        </w:r>
        <w:r w:rsidR="00A31D49" w:rsidRPr="00895B2F" w:rsidDel="00AC0879">
          <w:delText xml:space="preserve"> data</w:delText>
        </w:r>
        <w:r w:rsidR="00AD544D" w:rsidRPr="00895B2F" w:rsidDel="00AC0879">
          <w:delText>set</w:delText>
        </w:r>
        <w:r w:rsidR="00A31D49" w:rsidRPr="00895B2F" w:rsidDel="00AC0879">
          <w:delText xml:space="preserve"> from </w:delText>
        </w:r>
      </w:del>
      <w:r w:rsidR="00435A36">
        <w:t>seven</w:t>
      </w:r>
      <w:r w:rsidR="00BE6784" w:rsidRPr="00895B2F">
        <w:t xml:space="preserve"> </w:t>
      </w:r>
      <w:r w:rsidR="00AD544D" w:rsidRPr="00895B2F">
        <w:t>published studies</w:t>
      </w:r>
      <w:r w:rsidR="00BE6784" w:rsidRPr="00895B2F">
        <w:t xml:space="preserve"> </w:t>
      </w:r>
      <w:ins w:id="1437" w:author="LAU, Cheuk Hay" w:date="2021-11-13T23:38:00Z">
        <w:r>
          <w:t>that used f</w:t>
        </w:r>
      </w:ins>
      <w:ins w:id="1438" w:author="LAU, Cheuk Hay" w:date="2021-11-13T23:39:00Z">
        <w:r>
          <w:t>ecal shotgun metagenomics to characterize CRC patients compared to healthy controls (</w:t>
        </w:r>
        <w:r w:rsidRPr="00AC0879">
          <w:rPr>
            <w:b/>
            <w:bCs/>
            <w:color w:val="0000FF"/>
            <w:rPrChange w:id="1439" w:author="LAU, Cheuk Hay" w:date="2021-11-13T23:39:00Z">
              <w:rPr>
                <w:color w:val="0000FF"/>
              </w:rPr>
            </w:rPrChange>
          </w:rPr>
          <w:t>Table 1</w:t>
        </w:r>
        <w:r w:rsidRPr="00895B2F">
          <w:rPr>
            <w:color w:val="0000FF"/>
          </w:rPr>
          <w:t xml:space="preserve"> and </w:t>
        </w:r>
        <w:commentRangeStart w:id="1440"/>
        <w:commentRangeStart w:id="1441"/>
        <w:r w:rsidRPr="00AC0879">
          <w:rPr>
            <w:b/>
            <w:bCs/>
            <w:color w:val="0000FF"/>
            <w:rPrChange w:id="1442" w:author="LAU, Cheuk Hay" w:date="2021-11-13T23:39:00Z">
              <w:rPr>
                <w:color w:val="0000FF"/>
              </w:rPr>
            </w:rPrChange>
          </w:rPr>
          <w:t xml:space="preserve">Supplementary </w:t>
        </w:r>
        <w:r>
          <w:rPr>
            <w:b/>
            <w:bCs/>
            <w:color w:val="0000FF"/>
          </w:rPr>
          <w:t>T</w:t>
        </w:r>
        <w:r w:rsidRPr="00AC0879">
          <w:rPr>
            <w:b/>
            <w:bCs/>
            <w:color w:val="0000FF"/>
            <w:rPrChange w:id="1443" w:author="LAU, Cheuk Hay" w:date="2021-11-13T23:39:00Z">
              <w:rPr>
                <w:color w:val="0000FF"/>
              </w:rPr>
            </w:rPrChange>
          </w:rPr>
          <w:t>able 1</w:t>
        </w:r>
      </w:ins>
      <w:commentRangeEnd w:id="1440"/>
      <w:ins w:id="1444" w:author="LAU, Cheuk Hay" w:date="2021-11-13T23:43:00Z">
        <w:r w:rsidR="00BD6B4F">
          <w:rPr>
            <w:rStyle w:val="a7"/>
          </w:rPr>
          <w:commentReference w:id="1440"/>
        </w:r>
      </w:ins>
      <w:commentRangeEnd w:id="1441"/>
      <w:r w:rsidR="00BF197F">
        <w:rPr>
          <w:rStyle w:val="a7"/>
        </w:rPr>
        <w:commentReference w:id="1441"/>
      </w:r>
      <w:ins w:id="1445" w:author="LAU, Cheuk Hay" w:date="2021-11-13T23:47:00Z">
        <w:r w:rsidR="00BD6B4F" w:rsidRPr="00895B2F">
          <w:t>)</w:t>
        </w:r>
      </w:ins>
      <w:ins w:id="1446" w:author="LAU, Cheuk Hay" w:date="2021-11-13T23:40:00Z">
        <w:r>
          <w:rPr>
            <w:color w:val="0000FF"/>
          </w:rPr>
          <w:t xml:space="preserve">. </w:t>
        </w:r>
      </w:ins>
      <w:del w:id="1447" w:author="LAU, Cheuk Hay" w:date="2021-11-13T23:40:00Z">
        <w:r w:rsidR="00435A36" w:rsidDel="00BD6B4F">
          <w:delText xml:space="preserve">and one unpublished dataset </w:delText>
        </w:r>
        <w:r w:rsidR="00BE6784" w:rsidRPr="00895B2F" w:rsidDel="00BD6B4F">
          <w:delText>(</w:delText>
        </w:r>
        <w:r w:rsidR="00BE6784" w:rsidRPr="00895B2F" w:rsidDel="00BD6B4F">
          <w:rPr>
            <w:color w:val="0000FF"/>
          </w:rPr>
          <w:delText>table 1 and supplementary table 1</w:delText>
        </w:r>
        <w:r w:rsidR="00BE6784" w:rsidRPr="00895B2F" w:rsidDel="00BD6B4F">
          <w:delText>)</w:delText>
        </w:r>
        <w:r w:rsidR="0030142C" w:rsidRPr="00895B2F" w:rsidDel="00BD6B4F">
          <w:delText>.</w:delText>
        </w:r>
        <w:r w:rsidR="00D9531B" w:rsidRPr="00895B2F" w:rsidDel="00BD6B4F">
          <w:delText xml:space="preserve"> </w:delText>
        </w:r>
      </w:del>
      <w:ins w:id="1448" w:author="LAU, Cheuk Hay" w:date="2021-11-13T23:41:00Z">
        <w:r w:rsidR="00BD6B4F">
          <w:t>For an additional eight</w:t>
        </w:r>
      </w:ins>
      <w:ins w:id="1449" w:author="LAU, Cheuk Hay" w:date="2021-11-13T23:42:00Z">
        <w:r w:rsidR="00BD6B4F">
          <w:t>h</w:t>
        </w:r>
      </w:ins>
      <w:ins w:id="1450" w:author="LAU, Cheuk Hay" w:date="2021-11-13T23:41:00Z">
        <w:r w:rsidR="00BD6B4F">
          <w:t xml:space="preserve"> study population, we generated new fecal</w:t>
        </w:r>
      </w:ins>
      <w:ins w:id="1451" w:author="LAU, Cheuk Hay" w:date="2021-11-13T23:42:00Z">
        <w:r w:rsidR="00BD6B4F">
          <w:t xml:space="preserve"> </w:t>
        </w:r>
      </w:ins>
      <w:ins w:id="1452" w:author="LAU, Cheuk Hay" w:date="2021-11-13T23:41:00Z">
        <w:r w:rsidR="00BD6B4F">
          <w:t xml:space="preserve">metagenomic data from samples collected in </w:t>
        </w:r>
      </w:ins>
      <w:ins w:id="1453" w:author="LAU, Cheuk Hay" w:date="2021-11-13T23:42:00Z">
        <w:r w:rsidR="00BD6B4F">
          <w:t>Hong Kong (</w:t>
        </w:r>
        <w:r w:rsidR="00BD6B4F" w:rsidRPr="00625AC4">
          <w:rPr>
            <w:b/>
            <w:bCs/>
            <w:color w:val="0000FF"/>
          </w:rPr>
          <w:t>Table 1</w:t>
        </w:r>
        <w:r w:rsidR="00BD6B4F" w:rsidRPr="00895B2F">
          <w:rPr>
            <w:color w:val="0000FF"/>
          </w:rPr>
          <w:t xml:space="preserve"> and </w:t>
        </w:r>
        <w:r w:rsidR="00BD6B4F" w:rsidRPr="00625AC4">
          <w:rPr>
            <w:b/>
            <w:bCs/>
            <w:color w:val="0000FF"/>
          </w:rPr>
          <w:t xml:space="preserve">Supplementary </w:t>
        </w:r>
        <w:r w:rsidR="00BD6B4F">
          <w:rPr>
            <w:b/>
            <w:bCs/>
            <w:color w:val="0000FF"/>
          </w:rPr>
          <w:t>T</w:t>
        </w:r>
        <w:r w:rsidR="00BD6B4F" w:rsidRPr="00625AC4">
          <w:rPr>
            <w:b/>
            <w:bCs/>
            <w:color w:val="0000FF"/>
          </w:rPr>
          <w:t>able 1</w:t>
        </w:r>
      </w:ins>
      <w:ins w:id="1454" w:author="LAU, Cheuk Hay" w:date="2021-11-13T23:47:00Z">
        <w:r w:rsidR="00BD6B4F" w:rsidRPr="00895B2F">
          <w:t>)</w:t>
        </w:r>
      </w:ins>
      <w:ins w:id="1455" w:author="LAU, Cheuk Hay" w:date="2021-11-13T23:41:00Z">
        <w:r w:rsidR="00BD6B4F">
          <w:t>.</w:t>
        </w:r>
      </w:ins>
      <w:ins w:id="1456" w:author="LAU, Cheuk Hay" w:date="2021-11-13T23:46:00Z">
        <w:r w:rsidR="00BD6B4F">
          <w:t xml:space="preserve"> </w:t>
        </w:r>
      </w:ins>
      <w:ins w:id="1457" w:author="LAU, Cheuk Hay" w:date="2021-11-13T23:49:00Z">
        <w:r w:rsidR="00BD6B4F">
          <w:t xml:space="preserve">Among these metagenomes, </w:t>
        </w:r>
      </w:ins>
      <w:ins w:id="1458" w:author="LAU, Cheuk Hay" w:date="2021-11-13T23:51:00Z">
        <w:r w:rsidR="009E3CB3">
          <w:t xml:space="preserve">median </w:t>
        </w:r>
      </w:ins>
      <w:ins w:id="1459" w:author="LAU, Cheuk Hay" w:date="2021-11-13T23:52:00Z">
        <w:r w:rsidR="009E3CB3" w:rsidRPr="00895B2F">
          <w:t>0.16% (10</w:t>
        </w:r>
        <w:r w:rsidR="009E3CB3" w:rsidRPr="009E3CB3">
          <w:rPr>
            <w:vertAlign w:val="superscript"/>
            <w:rPrChange w:id="1460" w:author="LAU, Cheuk Hay" w:date="2021-11-13T23:53:00Z">
              <w:rPr/>
            </w:rPrChange>
          </w:rPr>
          <w:t>-2.80</w:t>
        </w:r>
        <w:r w:rsidR="009E3CB3" w:rsidRPr="00895B2F">
          <w:t>)</w:t>
        </w:r>
      </w:ins>
      <w:ins w:id="1461" w:author="LAU, Cheuk Hay" w:date="2021-11-13T23:50:00Z">
        <w:r w:rsidR="00BD6B4F">
          <w:t xml:space="preserve"> of total </w:t>
        </w:r>
      </w:ins>
      <w:ins w:id="1462" w:author="LAU, Cheuk Hay" w:date="2021-11-13T23:52:00Z">
        <w:r w:rsidR="009E3CB3">
          <w:t xml:space="preserve">metagenomic </w:t>
        </w:r>
      </w:ins>
      <w:ins w:id="1463" w:author="LAU, Cheuk Hay" w:date="2021-11-13T23:50:00Z">
        <w:r w:rsidR="00BD6B4F">
          <w:t xml:space="preserve">reads </w:t>
        </w:r>
      </w:ins>
      <w:del w:id="1464" w:author="LAU, Cheuk Hay" w:date="2021-11-13T23:50:00Z">
        <w:r w:rsidR="00AD544D" w:rsidRPr="00895B2F" w:rsidDel="00BD6B4F">
          <w:delText xml:space="preserve">On </w:delText>
        </w:r>
        <w:r w:rsidR="009D4C88" w:rsidRPr="00895B2F" w:rsidDel="00BD6B4F">
          <w:delText>median</w:delText>
        </w:r>
        <w:r w:rsidR="00AD544D" w:rsidRPr="00895B2F" w:rsidDel="00BD6B4F">
          <w:delText xml:space="preserve">, </w:delText>
        </w:r>
        <w:r w:rsidR="003251E3" w:rsidRPr="00895B2F" w:rsidDel="00BD6B4F">
          <w:rPr>
            <w:rFonts w:eastAsiaTheme="minorEastAsia"/>
          </w:rPr>
          <w:delText>68.28</w:delText>
        </w:r>
        <w:r w:rsidR="00AD544D" w:rsidRPr="00895B2F" w:rsidDel="00BD6B4F">
          <w:delText xml:space="preserve">% and </w:delText>
        </w:r>
        <w:r w:rsidR="003251E3" w:rsidRPr="00895B2F" w:rsidDel="00BD6B4F">
          <w:delText>0.1</w:delText>
        </w:r>
        <w:r w:rsidR="00AD544D" w:rsidRPr="00895B2F" w:rsidDel="00BD6B4F">
          <w:delText>%</w:delText>
        </w:r>
        <w:r w:rsidR="00D9531B" w:rsidRPr="00895B2F" w:rsidDel="00BD6B4F">
          <w:delText xml:space="preserve"> </w:delText>
        </w:r>
        <w:r w:rsidR="00AD544D" w:rsidRPr="00895B2F" w:rsidDel="00BD6B4F">
          <w:delText xml:space="preserve">of filtered reads </w:delText>
        </w:r>
      </w:del>
      <w:r w:rsidR="00AD544D" w:rsidRPr="00895B2F">
        <w:t xml:space="preserve">were </w:t>
      </w:r>
      <w:r w:rsidR="00705D31" w:rsidRPr="00895B2F">
        <w:t xml:space="preserve">mapped to </w:t>
      </w:r>
      <w:del w:id="1465" w:author="LAU, Cheuk Hay" w:date="2021-11-13T23:50:00Z">
        <w:r w:rsidR="00D9531B" w:rsidRPr="00895B2F" w:rsidDel="00BD6B4F">
          <w:delText xml:space="preserve">bacterial </w:delText>
        </w:r>
        <w:r w:rsidR="00705D31" w:rsidRPr="00895B2F" w:rsidDel="00BD6B4F">
          <w:delText xml:space="preserve">and </w:delText>
        </w:r>
      </w:del>
      <w:r w:rsidR="00705D31" w:rsidRPr="00895B2F">
        <w:t xml:space="preserve">fungal </w:t>
      </w:r>
      <w:ins w:id="1466" w:author="LAU, Cheuk Hay" w:date="2021-11-13T23:59:00Z">
        <w:r w:rsidR="009E3CB3">
          <w:t>genomes</w:t>
        </w:r>
      </w:ins>
      <w:del w:id="1467" w:author="LAU, Cheuk Hay" w:date="2021-11-13T23:59:00Z">
        <w:r w:rsidR="00D9531B" w:rsidRPr="00895B2F" w:rsidDel="009E3CB3">
          <w:delText>database</w:delText>
        </w:r>
      </w:del>
      <w:del w:id="1468" w:author="LAU, Cheuk Hay" w:date="2021-11-13T23:50:00Z">
        <w:r w:rsidR="00705D31" w:rsidRPr="00895B2F" w:rsidDel="00BD6B4F">
          <w:delText>s, respectively</w:delText>
        </w:r>
      </w:del>
      <w:r w:rsidR="00705D31" w:rsidRPr="00895B2F">
        <w:t xml:space="preserve"> </w:t>
      </w:r>
      <w:r w:rsidR="00D9531B" w:rsidRPr="00895B2F">
        <w:t>(</w:t>
      </w:r>
      <w:del w:id="1469" w:author="LAU, Cheuk Hay" w:date="2021-11-13T23:50:00Z">
        <w:r w:rsidR="003251E3" w:rsidRPr="00BD6B4F" w:rsidDel="00BD6B4F">
          <w:rPr>
            <w:b/>
            <w:bCs/>
            <w:color w:val="0000FF"/>
            <w:rPrChange w:id="1470" w:author="LAU, Cheuk Hay" w:date="2021-11-13T23:50:00Z">
              <w:rPr>
                <w:color w:val="0000FF"/>
              </w:rPr>
            </w:rPrChange>
          </w:rPr>
          <w:delText xml:space="preserve">supplementary </w:delText>
        </w:r>
      </w:del>
      <w:ins w:id="1471" w:author="LAU, Cheuk Hay" w:date="2021-11-13T23:50:00Z">
        <w:r w:rsidR="00BD6B4F" w:rsidRPr="00BD6B4F">
          <w:rPr>
            <w:b/>
            <w:bCs/>
            <w:color w:val="0000FF"/>
            <w:rPrChange w:id="1472" w:author="LAU, Cheuk Hay" w:date="2021-11-13T23:50:00Z">
              <w:rPr>
                <w:color w:val="0000FF"/>
              </w:rPr>
            </w:rPrChange>
          </w:rPr>
          <w:t xml:space="preserve">Supplementary </w:t>
        </w:r>
      </w:ins>
      <w:del w:id="1473" w:author="LAU, Cheuk Hay" w:date="2021-11-13T23:50:00Z">
        <w:r w:rsidR="00D9531B" w:rsidRPr="00BD6B4F" w:rsidDel="00BD6B4F">
          <w:rPr>
            <w:b/>
            <w:bCs/>
            <w:color w:val="0000FF"/>
            <w:rPrChange w:id="1474" w:author="LAU, Cheuk Hay" w:date="2021-11-13T23:50:00Z">
              <w:rPr>
                <w:color w:val="0000FF"/>
              </w:rPr>
            </w:rPrChange>
          </w:rPr>
          <w:delText xml:space="preserve">figure </w:delText>
        </w:r>
      </w:del>
      <w:ins w:id="1475" w:author="LAU, Cheuk Hay" w:date="2021-11-13T23:50:00Z">
        <w:r w:rsidR="00BD6B4F">
          <w:rPr>
            <w:b/>
            <w:bCs/>
            <w:color w:val="0000FF"/>
          </w:rPr>
          <w:t>F</w:t>
        </w:r>
        <w:r w:rsidR="00BD6B4F" w:rsidRPr="00BD6B4F">
          <w:rPr>
            <w:b/>
            <w:bCs/>
            <w:color w:val="0000FF"/>
            <w:rPrChange w:id="1476" w:author="LAU, Cheuk Hay" w:date="2021-11-13T23:50:00Z">
              <w:rPr>
                <w:color w:val="0000FF"/>
              </w:rPr>
            </w:rPrChange>
          </w:rPr>
          <w:t xml:space="preserve">igure </w:t>
        </w:r>
      </w:ins>
      <w:del w:id="1477" w:author="LAU, Cheuk Hay" w:date="2021-11-13T23:50:00Z">
        <w:r w:rsidR="00D9531B" w:rsidRPr="00BD6B4F" w:rsidDel="00BD6B4F">
          <w:rPr>
            <w:b/>
            <w:bCs/>
            <w:color w:val="0000FF"/>
            <w:rPrChange w:id="1478" w:author="LAU, Cheuk Hay" w:date="2021-11-13T23:50:00Z">
              <w:rPr>
                <w:color w:val="0000FF"/>
              </w:rPr>
            </w:rPrChange>
          </w:rPr>
          <w:delText>1a</w:delText>
        </w:r>
        <w:r w:rsidR="00A82272" w:rsidRPr="00895B2F" w:rsidDel="00BD6B4F">
          <w:rPr>
            <w:color w:val="0000FF"/>
          </w:rPr>
          <w:delText xml:space="preserve"> </w:delText>
        </w:r>
      </w:del>
      <w:ins w:id="1479" w:author="LAU, Cheuk Hay" w:date="2021-11-13T23:50:00Z">
        <w:r w:rsidR="00BD6B4F" w:rsidRPr="00BD6B4F">
          <w:rPr>
            <w:b/>
            <w:bCs/>
            <w:color w:val="0000FF"/>
            <w:rPrChange w:id="1480" w:author="LAU, Cheuk Hay" w:date="2021-11-13T23:50:00Z">
              <w:rPr>
                <w:color w:val="0000FF"/>
              </w:rPr>
            </w:rPrChange>
          </w:rPr>
          <w:t>1</w:t>
        </w:r>
        <w:r w:rsidR="00BD6B4F">
          <w:rPr>
            <w:b/>
            <w:bCs/>
            <w:color w:val="0000FF"/>
          </w:rPr>
          <w:t>A</w:t>
        </w:r>
        <w:r w:rsidR="00BD6B4F" w:rsidRPr="00895B2F">
          <w:rPr>
            <w:color w:val="0000FF"/>
          </w:rPr>
          <w:t xml:space="preserve"> </w:t>
        </w:r>
      </w:ins>
      <w:r w:rsidR="00A82272" w:rsidRPr="00895B2F">
        <w:rPr>
          <w:color w:val="0000FF"/>
        </w:rPr>
        <w:t xml:space="preserve">and </w:t>
      </w:r>
      <w:del w:id="1481" w:author="LAU, Cheuk Hay" w:date="2021-11-13T23:51:00Z">
        <w:r w:rsidR="00A82272" w:rsidRPr="009E3CB3" w:rsidDel="009E3CB3">
          <w:rPr>
            <w:b/>
            <w:bCs/>
            <w:color w:val="0000FF"/>
            <w:rPrChange w:id="1482" w:author="LAU, Cheuk Hay" w:date="2021-11-13T23:51:00Z">
              <w:rPr>
                <w:color w:val="0000FF"/>
              </w:rPr>
            </w:rPrChange>
          </w:rPr>
          <w:delText xml:space="preserve">supplementary </w:delText>
        </w:r>
      </w:del>
      <w:ins w:id="1483" w:author="LAU, Cheuk Hay" w:date="2021-11-13T23:51:00Z">
        <w:r w:rsidR="009E3CB3" w:rsidRPr="009E3CB3">
          <w:rPr>
            <w:b/>
            <w:bCs/>
            <w:color w:val="0000FF"/>
            <w:rPrChange w:id="1484" w:author="LAU, Cheuk Hay" w:date="2021-11-13T23:51:00Z">
              <w:rPr>
                <w:color w:val="0000FF"/>
              </w:rPr>
            </w:rPrChange>
          </w:rPr>
          <w:t xml:space="preserve">Supplementary </w:t>
        </w:r>
      </w:ins>
      <w:del w:id="1485" w:author="LAU, Cheuk Hay" w:date="2021-11-13T23:51:00Z">
        <w:r w:rsidR="00A82272" w:rsidRPr="009E3CB3" w:rsidDel="009E3CB3">
          <w:rPr>
            <w:b/>
            <w:bCs/>
            <w:color w:val="0000FF"/>
            <w:rPrChange w:id="1486" w:author="LAU, Cheuk Hay" w:date="2021-11-13T23:51:00Z">
              <w:rPr>
                <w:color w:val="0000FF"/>
              </w:rPr>
            </w:rPrChange>
          </w:rPr>
          <w:delText xml:space="preserve">table </w:delText>
        </w:r>
      </w:del>
      <w:ins w:id="1487" w:author="LAU, Cheuk Hay" w:date="2021-11-13T23:51:00Z">
        <w:r w:rsidR="009E3CB3" w:rsidRPr="009E3CB3">
          <w:rPr>
            <w:b/>
            <w:bCs/>
            <w:color w:val="0000FF"/>
            <w:rPrChange w:id="1488" w:author="LAU, Cheuk Hay" w:date="2021-11-13T23:51:00Z">
              <w:rPr>
                <w:color w:val="0000FF"/>
              </w:rPr>
            </w:rPrChange>
          </w:rPr>
          <w:t xml:space="preserve">Table </w:t>
        </w:r>
      </w:ins>
      <w:r w:rsidR="00A82272" w:rsidRPr="009E3CB3">
        <w:rPr>
          <w:b/>
          <w:bCs/>
          <w:color w:val="0000FF"/>
          <w:rPrChange w:id="1489" w:author="LAU, Cheuk Hay" w:date="2021-11-13T23:51:00Z">
            <w:rPr>
              <w:color w:val="0000FF"/>
            </w:rPr>
          </w:rPrChange>
        </w:rPr>
        <w:t>1</w:t>
      </w:r>
      <w:r w:rsidR="00D9531B" w:rsidRPr="00895B2F">
        <w:t>)</w:t>
      </w:r>
      <w:ins w:id="1490" w:author="LAU, Cheuk Hay" w:date="2021-11-13T23:51:00Z">
        <w:r w:rsidR="009E3CB3">
          <w:t xml:space="preserve">, which is </w:t>
        </w:r>
      </w:ins>
      <w:del w:id="1491" w:author="LAU, Cheuk Hay" w:date="2021-11-13T23:51:00Z">
        <w:r w:rsidR="00D9531B" w:rsidRPr="00895B2F" w:rsidDel="009E3CB3">
          <w:delText xml:space="preserve">. </w:delText>
        </w:r>
        <w:r w:rsidR="00705D31" w:rsidRPr="00895B2F" w:rsidDel="009E3CB3">
          <w:delText>C</w:delText>
        </w:r>
      </w:del>
      <w:ins w:id="1492" w:author="LAU, Cheuk Hay" w:date="2021-11-13T23:51:00Z">
        <w:r w:rsidR="009E3CB3">
          <w:t>c</w:t>
        </w:r>
      </w:ins>
      <w:r w:rsidR="00705D31" w:rsidRPr="00895B2F">
        <w:t xml:space="preserve">onsistent with </w:t>
      </w:r>
      <w:del w:id="1493" w:author="LAU, Cheuk Hay" w:date="2021-11-13T23:51:00Z">
        <w:r w:rsidR="00705D31" w:rsidRPr="00895B2F" w:rsidDel="009E3CB3">
          <w:delText>a</w:delText>
        </w:r>
        <w:r w:rsidR="00741482" w:rsidRPr="00895B2F" w:rsidDel="009E3CB3">
          <w:delText xml:space="preserve"> </w:delText>
        </w:r>
      </w:del>
      <w:r w:rsidR="00D9531B" w:rsidRPr="00895B2F">
        <w:t>previous</w:t>
      </w:r>
      <w:r w:rsidR="00C777A3" w:rsidRPr="00895B2F">
        <w:t xml:space="preserve"> </w:t>
      </w:r>
      <w:r w:rsidR="002C382A" w:rsidRPr="00895B2F">
        <w:t>stud</w:t>
      </w:r>
      <w:ins w:id="1494" w:author="LAU, Cheuk Hay" w:date="2021-11-13T23:51:00Z">
        <w:r w:rsidR="009E3CB3">
          <w:t>ies</w:t>
        </w:r>
      </w:ins>
      <w:ins w:id="1495" w:author="LAU, Cheuk Hay" w:date="2021-11-13T23:52:00Z">
        <w:r w:rsidR="009E3CB3">
          <w:t xml:space="preserve"> at 0.1%</w:t>
        </w:r>
      </w:ins>
      <w:del w:id="1496" w:author="LAU, Cheuk Hay" w:date="2021-11-13T23:51:00Z">
        <w:r w:rsidR="002C382A" w:rsidRPr="00895B2F" w:rsidDel="009E3CB3">
          <w:delText>y</w:delText>
        </w:r>
      </w:del>
      <w:r w:rsidR="00D9531B" w:rsidRPr="00895B2F">
        <w:fldChar w:fldCharType="begin"/>
      </w:r>
      <w:r w:rsidR="00497871">
        <w:instrText xml:space="preserve"> ADDIN ZOTERO_ITEM CSL_CITATION {"citationID":"J0lsnBFN","properties":{"formattedCitation":"\\super 24\\nosupersub{}","plainCitation":"24","noteIndex":0},"citationItems":[{"id":320,"uris":["http://zotero.org/users/7908919/items/PCN6SICC"],"uri":["http://zotero.org/users/7908919/items/PCN6SICC"],"itemData":{"id":320,"type":"article-journal","abstract":"Human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895B2F">
        <w:fldChar w:fldCharType="separate"/>
      </w:r>
      <w:r w:rsidR="00497871" w:rsidRPr="00497871">
        <w:rPr>
          <w:kern w:val="0"/>
          <w:vertAlign w:val="superscript"/>
        </w:rPr>
        <w:t>24</w:t>
      </w:r>
      <w:r w:rsidR="00D9531B" w:rsidRPr="00895B2F">
        <w:fldChar w:fldCharType="end"/>
      </w:r>
      <w:ins w:id="1497" w:author="LAU, Cheuk Hay" w:date="2021-11-13T23:59:00Z">
        <w:r w:rsidR="009E3CB3">
          <w:t>.</w:t>
        </w:r>
      </w:ins>
      <w:r w:rsidR="002C382A" w:rsidRPr="00895B2F">
        <w:t xml:space="preserve"> </w:t>
      </w:r>
      <w:del w:id="1498" w:author="LAU, Cheuk Hay" w:date="2021-11-13T23:54:00Z">
        <w:r w:rsidR="00741482" w:rsidRPr="00895B2F" w:rsidDel="009E3CB3">
          <w:delText xml:space="preserve">the </w:delText>
        </w:r>
        <w:r w:rsidR="00D9531B" w:rsidRPr="00895B2F" w:rsidDel="009E3CB3">
          <w:delText>fung</w:delText>
        </w:r>
        <w:r w:rsidR="00741482" w:rsidRPr="00895B2F" w:rsidDel="009E3CB3">
          <w:delText>us-derived reads</w:delText>
        </w:r>
        <w:r w:rsidR="00D9531B" w:rsidRPr="00895B2F" w:rsidDel="009E3CB3">
          <w:delText xml:space="preserve"> </w:delText>
        </w:r>
        <w:r w:rsidR="00741482" w:rsidRPr="00895B2F" w:rsidDel="009E3CB3">
          <w:delText xml:space="preserve">observed in our study </w:delText>
        </w:r>
        <w:r w:rsidR="00705D31" w:rsidRPr="00895B2F" w:rsidDel="009E3CB3">
          <w:delText>account for</w:delText>
        </w:r>
        <w:r w:rsidR="00741482" w:rsidRPr="00895B2F" w:rsidDel="009E3CB3">
          <w:delText xml:space="preserve"> around</w:delText>
        </w:r>
        <w:r w:rsidR="00705D31" w:rsidRPr="00895B2F" w:rsidDel="009E3CB3">
          <w:delText xml:space="preserve"> </w:delText>
        </w:r>
      </w:del>
      <w:del w:id="1499" w:author="LAU, Cheuk Hay" w:date="2021-11-13T23:52:00Z">
        <w:r w:rsidR="00D9531B" w:rsidRPr="00895B2F" w:rsidDel="009E3CB3">
          <w:delText>0.1</w:delText>
        </w:r>
        <w:r w:rsidR="003251E3" w:rsidRPr="00895B2F" w:rsidDel="009E3CB3">
          <w:delText>6</w:delText>
        </w:r>
        <w:r w:rsidR="00D9531B" w:rsidRPr="00895B2F" w:rsidDel="009E3CB3">
          <w:delText>%</w:delText>
        </w:r>
        <w:r w:rsidR="003251E3" w:rsidRPr="00895B2F" w:rsidDel="009E3CB3">
          <w:delText xml:space="preserve"> (10e-2.80)</w:delText>
        </w:r>
      </w:del>
      <w:del w:id="1500" w:author="LAU, Cheuk Hay" w:date="2021-11-13T23:54:00Z">
        <w:r w:rsidR="00D9531B" w:rsidRPr="00895B2F" w:rsidDel="009E3CB3">
          <w:delText xml:space="preserve"> of the total enteric microbes. </w:delText>
        </w:r>
      </w:del>
      <w:r w:rsidR="00E81CE7" w:rsidRPr="00895B2F">
        <w:t>The r</w:t>
      </w:r>
      <w:r w:rsidR="00D9531B" w:rsidRPr="00895B2F">
        <w:t xml:space="preserve">arefaction curve </w:t>
      </w:r>
      <w:del w:id="1501" w:author="LAU, Cheuk Hay" w:date="2021-11-13T23:54:00Z">
        <w:r w:rsidR="00D9531B" w:rsidRPr="00895B2F" w:rsidDel="009E3CB3">
          <w:delText>(</w:delText>
        </w:r>
        <w:r w:rsidR="00A82272" w:rsidRPr="00895B2F" w:rsidDel="009E3CB3">
          <w:rPr>
            <w:color w:val="0000FF"/>
          </w:rPr>
          <w:delText xml:space="preserve">supplementary </w:delText>
        </w:r>
        <w:r w:rsidR="00D9531B" w:rsidRPr="005534D9" w:rsidDel="009E3CB3">
          <w:rPr>
            <w:color w:val="0000FF"/>
          </w:rPr>
          <w:delText>figure 1b</w:delText>
        </w:r>
        <w:r w:rsidR="00D9531B" w:rsidRPr="00895B2F" w:rsidDel="009E3CB3">
          <w:delText>)</w:delText>
        </w:r>
        <w:r w:rsidR="00C777A3" w:rsidRPr="00895B2F" w:rsidDel="009E3CB3">
          <w:delText xml:space="preserve"> </w:delText>
        </w:r>
      </w:del>
      <w:r w:rsidR="00C777A3" w:rsidRPr="00895B2F">
        <w:t xml:space="preserve">showed that </w:t>
      </w:r>
      <w:r w:rsidR="00D9531B" w:rsidRPr="00895B2F">
        <w:t xml:space="preserve">all cohort samples </w:t>
      </w:r>
      <w:commentRangeStart w:id="1502"/>
      <w:commentRangeStart w:id="1503"/>
      <w:r w:rsidR="00D9531B" w:rsidRPr="00895B2F">
        <w:t xml:space="preserve">reached </w:t>
      </w:r>
      <w:r w:rsidR="00C777A3" w:rsidRPr="00895B2F">
        <w:t>a p</w:t>
      </w:r>
      <w:r w:rsidR="00D9531B" w:rsidRPr="00895B2F">
        <w:t>lateau</w:t>
      </w:r>
      <w:commentRangeEnd w:id="1502"/>
      <w:r w:rsidR="009E3CB3">
        <w:rPr>
          <w:rStyle w:val="a7"/>
        </w:rPr>
        <w:commentReference w:id="1502"/>
      </w:r>
      <w:commentRangeEnd w:id="1503"/>
      <w:r w:rsidR="00BF197F">
        <w:rPr>
          <w:rStyle w:val="a7"/>
        </w:rPr>
        <w:commentReference w:id="1503"/>
      </w:r>
      <w:r w:rsidR="00D9531B" w:rsidRPr="00895B2F">
        <w:t xml:space="preserve"> at 10,000</w:t>
      </w:r>
      <w:r w:rsidR="00C777A3" w:rsidRPr="00895B2F">
        <w:t xml:space="preserve"> </w:t>
      </w:r>
      <w:r w:rsidR="00684114">
        <w:t xml:space="preserve">fungal </w:t>
      </w:r>
      <w:r w:rsidR="00C777A3" w:rsidRPr="00895B2F">
        <w:t>sequencing reads</w:t>
      </w:r>
      <w:ins w:id="1504" w:author="LAU, Cheuk Hay" w:date="2021-11-13T23:55:00Z">
        <w:r w:rsidR="009E3CB3">
          <w:t xml:space="preserve"> </w:t>
        </w:r>
      </w:ins>
      <w:ins w:id="1505" w:author="LAU, Cheuk Hay" w:date="2021-11-13T23:54:00Z">
        <w:r w:rsidR="009E3CB3" w:rsidRPr="00895B2F">
          <w:t>(</w:t>
        </w:r>
      </w:ins>
      <w:ins w:id="1506" w:author="LAU, Cheuk Hay" w:date="2021-11-13T23:55:00Z">
        <w:r w:rsidR="009E3CB3" w:rsidRPr="009E3CB3">
          <w:rPr>
            <w:b/>
            <w:bCs/>
            <w:color w:val="0000FF"/>
            <w:rPrChange w:id="1507" w:author="LAU, Cheuk Hay" w:date="2021-11-13T23:56:00Z">
              <w:rPr>
                <w:color w:val="0000FF"/>
              </w:rPr>
            </w:rPrChange>
          </w:rPr>
          <w:t>S</w:t>
        </w:r>
      </w:ins>
      <w:ins w:id="1508" w:author="LAU, Cheuk Hay" w:date="2021-11-13T23:54:00Z">
        <w:r w:rsidR="009E3CB3" w:rsidRPr="009E3CB3">
          <w:rPr>
            <w:b/>
            <w:bCs/>
            <w:color w:val="0000FF"/>
            <w:rPrChange w:id="1509" w:author="LAU, Cheuk Hay" w:date="2021-11-13T23:56:00Z">
              <w:rPr>
                <w:color w:val="0000FF"/>
              </w:rPr>
            </w:rPrChange>
          </w:rPr>
          <w:t xml:space="preserve">upplementary </w:t>
        </w:r>
      </w:ins>
      <w:ins w:id="1510" w:author="LAU, Cheuk Hay" w:date="2021-11-13T23:55:00Z">
        <w:r w:rsidR="009E3CB3" w:rsidRPr="009E3CB3">
          <w:rPr>
            <w:b/>
            <w:bCs/>
            <w:color w:val="0000FF"/>
            <w:rPrChange w:id="1511" w:author="LAU, Cheuk Hay" w:date="2021-11-13T23:56:00Z">
              <w:rPr>
                <w:color w:val="0000FF"/>
              </w:rPr>
            </w:rPrChange>
          </w:rPr>
          <w:t>F</w:t>
        </w:r>
      </w:ins>
      <w:ins w:id="1512" w:author="LAU, Cheuk Hay" w:date="2021-11-13T23:54:00Z">
        <w:r w:rsidR="009E3CB3" w:rsidRPr="009E3CB3">
          <w:rPr>
            <w:b/>
            <w:bCs/>
            <w:color w:val="0000FF"/>
            <w:rPrChange w:id="1513" w:author="LAU, Cheuk Hay" w:date="2021-11-13T23:56:00Z">
              <w:rPr>
                <w:color w:val="0000FF"/>
              </w:rPr>
            </w:rPrChange>
          </w:rPr>
          <w:t>igure 1</w:t>
        </w:r>
      </w:ins>
      <w:ins w:id="1514" w:author="LAU, Cheuk Hay" w:date="2021-11-13T23:55:00Z">
        <w:r w:rsidR="009E3CB3" w:rsidRPr="009E3CB3">
          <w:rPr>
            <w:b/>
            <w:bCs/>
            <w:color w:val="0000FF"/>
            <w:rPrChange w:id="1515" w:author="LAU, Cheuk Hay" w:date="2021-11-13T23:56:00Z">
              <w:rPr>
                <w:color w:val="0000FF"/>
              </w:rPr>
            </w:rPrChange>
          </w:rPr>
          <w:t>B</w:t>
        </w:r>
      </w:ins>
      <w:ins w:id="1516" w:author="LAU, Cheuk Hay" w:date="2021-11-13T23:54:00Z">
        <w:r w:rsidR="009E3CB3" w:rsidRPr="00895B2F">
          <w:t>)</w:t>
        </w:r>
      </w:ins>
      <w:r w:rsidR="00D9531B" w:rsidRPr="00895B2F">
        <w:t xml:space="preserve">. </w:t>
      </w:r>
      <w:ins w:id="1517" w:author="LAU, Cheuk Hay" w:date="2021-11-14T00:00:00Z">
        <w:r w:rsidR="009E3CB3">
          <w:t xml:space="preserve">To ensure the quality of </w:t>
        </w:r>
      </w:ins>
      <w:ins w:id="1518" w:author="LAU, Cheuk Hay" w:date="2021-11-14T00:02:00Z">
        <w:r w:rsidR="002236DD">
          <w:t xml:space="preserve">acquired metagenomic </w:t>
        </w:r>
      </w:ins>
      <w:ins w:id="1519" w:author="LAU, Cheuk Hay" w:date="2021-11-14T00:03:00Z">
        <w:r w:rsidR="002236DD">
          <w:t>datasets</w:t>
        </w:r>
      </w:ins>
      <w:ins w:id="1520" w:author="LAU, Cheuk Hay" w:date="2021-11-14T00:01:00Z">
        <w:r w:rsidR="009E3CB3">
          <w:t xml:space="preserve">, </w:t>
        </w:r>
      </w:ins>
      <w:del w:id="1521" w:author="LAU, Cheuk Hay" w:date="2021-11-14T00:01:00Z">
        <w:r w:rsidR="00E81CE7" w:rsidRPr="00895B2F" w:rsidDel="009E3CB3">
          <w:delText xml:space="preserve">We </w:delText>
        </w:r>
      </w:del>
      <w:ins w:id="1522" w:author="LAU, Cheuk Hay" w:date="2021-11-14T00:01:00Z">
        <w:r w:rsidR="009E3CB3">
          <w:t>w</w:t>
        </w:r>
        <w:r w:rsidR="009E3CB3" w:rsidRPr="00895B2F">
          <w:t xml:space="preserve">e </w:t>
        </w:r>
      </w:ins>
      <w:r w:rsidR="00E81CE7" w:rsidRPr="00895B2F">
        <w:t xml:space="preserve">applied </w:t>
      </w:r>
      <w:ins w:id="1523" w:author="LAU, Cheuk Hay" w:date="2021-11-14T00:01:00Z">
        <w:r w:rsidR="002236DD">
          <w:t xml:space="preserve">a series of filtering </w:t>
        </w:r>
      </w:ins>
      <w:ins w:id="1524" w:author="LAU, Cheuk Hay" w:date="2021-11-14T00:08:00Z">
        <w:r w:rsidR="002236DD">
          <w:t xml:space="preserve">with </w:t>
        </w:r>
        <w:r w:rsidR="002236DD" w:rsidRPr="00895B2F">
          <w:t>stringent criteria</w:t>
        </w:r>
        <w:r w:rsidR="002236DD">
          <w:t xml:space="preserve"> </w:t>
        </w:r>
      </w:ins>
      <w:ins w:id="1525" w:author="LAU, Cheuk Hay" w:date="2021-11-14T00:01:00Z">
        <w:r w:rsidR="002236DD">
          <w:t xml:space="preserve">to </w:t>
        </w:r>
      </w:ins>
      <w:ins w:id="1526" w:author="LAU, Cheuk Hay" w:date="2021-11-14T00:03:00Z">
        <w:r w:rsidR="002236DD">
          <w:t xml:space="preserve">remove </w:t>
        </w:r>
      </w:ins>
      <w:ins w:id="1527" w:author="LAU, Cheuk Hay" w:date="2021-11-14T00:08:00Z">
        <w:r w:rsidR="002236DD">
          <w:t xml:space="preserve">samples with </w:t>
        </w:r>
      </w:ins>
      <w:ins w:id="1528" w:author="LAU, Cheuk Hay" w:date="2021-11-14T00:03:00Z">
        <w:r w:rsidR="002236DD">
          <w:t>contaminat</w:t>
        </w:r>
      </w:ins>
      <w:ins w:id="1529" w:author="LAU, Cheuk Hay" w:date="2021-11-14T00:08:00Z">
        <w:r w:rsidR="002236DD">
          <w:t xml:space="preserve">ion </w:t>
        </w:r>
      </w:ins>
      <w:ins w:id="1530" w:author="LAU, Cheuk Hay" w:date="2021-11-14T00:09:00Z">
        <w:r w:rsidR="002236DD">
          <w:t xml:space="preserve">or </w:t>
        </w:r>
      </w:ins>
      <w:ins w:id="1531" w:author="LAU, Cheuk Hay" w:date="2021-11-14T00:03:00Z">
        <w:r w:rsidR="002236DD">
          <w:t>low-fun</w:t>
        </w:r>
      </w:ins>
      <w:ins w:id="1532" w:author="LAU, Cheuk Hay" w:date="2021-11-14T00:04:00Z">
        <w:r w:rsidR="002236DD">
          <w:t>g</w:t>
        </w:r>
      </w:ins>
      <w:ins w:id="1533" w:author="LAU, Cheuk Hay" w:date="2021-11-14T00:39:00Z">
        <w:r w:rsidR="00814055">
          <w:t>i</w:t>
        </w:r>
      </w:ins>
      <w:ins w:id="1534" w:author="LAU, Cheuk Hay" w:date="2021-11-14T00:04:00Z">
        <w:r w:rsidR="002236DD">
          <w:t xml:space="preserve"> content </w:t>
        </w:r>
      </w:ins>
      <w:del w:id="1535" w:author="LAU, Cheuk Hay" w:date="2021-11-14T00:08:00Z">
        <w:r w:rsidR="00866134" w:rsidRPr="00895B2F" w:rsidDel="002236DD">
          <w:delText xml:space="preserve">stringent </w:delText>
        </w:r>
        <w:r w:rsidR="00E81CE7" w:rsidRPr="00895B2F" w:rsidDel="002236DD">
          <w:delText>filtering criteria</w:delText>
        </w:r>
      </w:del>
      <w:del w:id="1536" w:author="LAU, Cheuk Hay" w:date="2021-11-14T00:04:00Z">
        <w:r w:rsidR="00E81CE7" w:rsidRPr="00895B2F" w:rsidDel="002236DD">
          <w:delText xml:space="preserve"> to ensure rigorous outcomes and </w:delText>
        </w:r>
        <w:r w:rsidR="00866134" w:rsidRPr="00895B2F" w:rsidDel="002236DD">
          <w:delText xml:space="preserve">minimize </w:delText>
        </w:r>
        <w:r w:rsidR="00E81CE7" w:rsidRPr="00895B2F" w:rsidDel="002236DD">
          <w:delText>the outlier effect</w:delText>
        </w:r>
        <w:r w:rsidR="00317AD9" w:rsidRPr="00895B2F" w:rsidDel="002236DD">
          <w:delText xml:space="preserve"> </w:delText>
        </w:r>
      </w:del>
      <w:r w:rsidR="00D9531B" w:rsidRPr="00895B2F">
        <w:t>(</w:t>
      </w:r>
      <w:del w:id="1537" w:author="LAU, Cheuk Hay" w:date="2021-11-14T00:04:00Z">
        <w:r w:rsidR="00A82272" w:rsidRPr="002236DD" w:rsidDel="002236DD">
          <w:rPr>
            <w:b/>
            <w:bCs/>
            <w:color w:val="0000FF"/>
            <w:rPrChange w:id="1538" w:author="LAU, Cheuk Hay" w:date="2021-11-14T00:04:00Z">
              <w:rPr>
                <w:color w:val="0000FF"/>
              </w:rPr>
            </w:rPrChange>
          </w:rPr>
          <w:delText xml:space="preserve">supplementary </w:delText>
        </w:r>
      </w:del>
      <w:ins w:id="1539" w:author="LAU, Cheuk Hay" w:date="2021-11-14T00:04:00Z">
        <w:r w:rsidR="002236DD" w:rsidRPr="002236DD">
          <w:rPr>
            <w:b/>
            <w:bCs/>
            <w:color w:val="0000FF"/>
            <w:rPrChange w:id="1540" w:author="LAU, Cheuk Hay" w:date="2021-11-14T00:04:00Z">
              <w:rPr>
                <w:color w:val="0000FF"/>
              </w:rPr>
            </w:rPrChange>
          </w:rPr>
          <w:t xml:space="preserve">Supplementary </w:t>
        </w:r>
      </w:ins>
      <w:del w:id="1541" w:author="LAU, Cheuk Hay" w:date="2021-11-14T00:04:00Z">
        <w:r w:rsidR="00D9531B" w:rsidRPr="002236DD" w:rsidDel="002236DD">
          <w:rPr>
            <w:b/>
            <w:bCs/>
            <w:color w:val="0000FF"/>
            <w:rPrChange w:id="1542" w:author="LAU, Cheuk Hay" w:date="2021-11-14T00:04:00Z">
              <w:rPr>
                <w:color w:val="0000FF"/>
              </w:rPr>
            </w:rPrChange>
          </w:rPr>
          <w:delText xml:space="preserve">figure </w:delText>
        </w:r>
      </w:del>
      <w:ins w:id="1543" w:author="LAU, Cheuk Hay" w:date="2021-11-14T00:04:00Z">
        <w:r w:rsidR="002236DD" w:rsidRPr="002236DD">
          <w:rPr>
            <w:b/>
            <w:bCs/>
            <w:color w:val="0000FF"/>
            <w:rPrChange w:id="1544" w:author="LAU, Cheuk Hay" w:date="2021-11-14T00:04:00Z">
              <w:rPr>
                <w:color w:val="0000FF"/>
              </w:rPr>
            </w:rPrChange>
          </w:rPr>
          <w:t xml:space="preserve">Figure </w:t>
        </w:r>
      </w:ins>
      <w:del w:id="1545" w:author="LAU, Cheuk Hay" w:date="2021-11-14T00:04:00Z">
        <w:r w:rsidR="00D9531B" w:rsidRPr="002236DD" w:rsidDel="002236DD">
          <w:rPr>
            <w:b/>
            <w:bCs/>
            <w:color w:val="0000FF"/>
            <w:rPrChange w:id="1546" w:author="LAU, Cheuk Hay" w:date="2021-11-14T00:04:00Z">
              <w:rPr>
                <w:color w:val="0000FF"/>
              </w:rPr>
            </w:rPrChange>
          </w:rPr>
          <w:delText>1c</w:delText>
        </w:r>
      </w:del>
      <w:ins w:id="1547" w:author="LAU, Cheuk Hay" w:date="2021-11-14T00:04:00Z">
        <w:r w:rsidR="002236DD" w:rsidRPr="002236DD">
          <w:rPr>
            <w:b/>
            <w:bCs/>
            <w:color w:val="0000FF"/>
            <w:rPrChange w:id="1548" w:author="LAU, Cheuk Hay" w:date="2021-11-14T00:04:00Z">
              <w:rPr>
                <w:color w:val="0000FF"/>
              </w:rPr>
            </w:rPrChange>
          </w:rPr>
          <w:t>1C</w:t>
        </w:r>
      </w:ins>
      <w:r w:rsidR="00D9531B" w:rsidRPr="00895B2F">
        <w:t xml:space="preserve">). </w:t>
      </w:r>
      <w:ins w:id="1549" w:author="LAU, Cheuk Hay" w:date="2021-11-14T00:04:00Z">
        <w:r w:rsidR="002236DD">
          <w:t xml:space="preserve">Upon filtering, </w:t>
        </w:r>
      </w:ins>
      <w:ins w:id="1550" w:author="LAU, Cheuk Hay" w:date="2021-11-14T00:05:00Z">
        <w:r w:rsidR="002236DD">
          <w:t xml:space="preserve">a total of </w:t>
        </w:r>
      </w:ins>
      <w:del w:id="1551" w:author="LAU, Cheuk Hay" w:date="2021-11-14T00:05:00Z">
        <w:r w:rsidR="009E3CB3" w:rsidRPr="00895B2F" w:rsidDel="002236DD">
          <w:delText xml:space="preserve">In total, </w:delText>
        </w:r>
      </w:del>
      <w:r w:rsidR="009E3CB3" w:rsidRPr="00895B2F">
        <w:t xml:space="preserve">1,329 metagenomes </w:t>
      </w:r>
      <w:del w:id="1552" w:author="LAU, Cheuk Hay" w:date="2021-11-13T23:47:00Z">
        <w:r w:rsidR="009E3CB3" w:rsidRPr="00895B2F" w:rsidDel="00BD6B4F">
          <w:delText>(</w:delText>
        </w:r>
      </w:del>
      <w:del w:id="1553" w:author="LAU, Cheuk Hay" w:date="2021-11-14T00:05:00Z">
        <w:r w:rsidR="009E3CB3" w:rsidRPr="00895B2F" w:rsidDel="002236DD">
          <w:delText>454 CRC patients, 350 adenoma and 525 healthy controls</w:delText>
        </w:r>
      </w:del>
      <w:del w:id="1554" w:author="LAU, Cheuk Hay" w:date="2021-11-13T23:48:00Z">
        <w:r w:rsidR="009E3CB3" w:rsidRPr="00895B2F" w:rsidDel="00BD6B4F">
          <w:delText>)</w:delText>
        </w:r>
      </w:del>
      <w:del w:id="1555" w:author="LAU, Cheuk Hay" w:date="2021-11-14T00:05:00Z">
        <w:r w:rsidR="009E3CB3" w:rsidRPr="00895B2F" w:rsidDel="002236DD">
          <w:delText xml:space="preserve"> </w:delText>
        </w:r>
      </w:del>
      <w:r w:rsidR="009E3CB3" w:rsidRPr="00895B2F">
        <w:t xml:space="preserve">were </w:t>
      </w:r>
      <w:ins w:id="1556" w:author="LAU, Cheuk Hay" w:date="2021-11-13T23:48:00Z">
        <w:r w:rsidR="009E3CB3">
          <w:t>ret</w:t>
        </w:r>
      </w:ins>
      <w:ins w:id="1557" w:author="LAU, Cheuk Hay" w:date="2021-11-14T00:05:00Z">
        <w:r w:rsidR="002236DD">
          <w:t xml:space="preserve">ained including </w:t>
        </w:r>
        <w:r w:rsidR="002236DD" w:rsidRPr="00895B2F">
          <w:t xml:space="preserve">454 CRC patients, 350 </w:t>
        </w:r>
      </w:ins>
      <w:ins w:id="1558" w:author="LAU, Cheuk Hay" w:date="2021-11-14T20:01:00Z">
        <w:r w:rsidR="00FD761E">
          <w:t>patient</w:t>
        </w:r>
      </w:ins>
      <w:ins w:id="1559" w:author="LAU, Cheuk Hay" w:date="2021-11-14T00:05:00Z">
        <w:r w:rsidR="002236DD">
          <w:t xml:space="preserve">s with </w:t>
        </w:r>
        <w:r w:rsidR="002236DD" w:rsidRPr="00895B2F">
          <w:t>adenoma</w:t>
        </w:r>
        <w:r w:rsidR="002236DD">
          <w:t>,</w:t>
        </w:r>
        <w:r w:rsidR="002236DD" w:rsidRPr="00895B2F">
          <w:t xml:space="preserve"> and 525 healthy controls</w:t>
        </w:r>
      </w:ins>
      <w:del w:id="1560" w:author="LAU, Cheuk Hay" w:date="2021-11-14T00:05:00Z">
        <w:r w:rsidR="009E3CB3" w:rsidRPr="00895B2F" w:rsidDel="002236DD">
          <w:delText>analyzed</w:delText>
        </w:r>
      </w:del>
      <w:r w:rsidR="009E3CB3" w:rsidRPr="00895B2F">
        <w:t xml:space="preserve">. </w:t>
      </w:r>
    </w:p>
    <w:p w14:paraId="78DAA255" w14:textId="77777777" w:rsidR="00766643" w:rsidRPr="00895B2F" w:rsidRDefault="00766643" w:rsidP="00766643">
      <w:pPr>
        <w:spacing w:before="0" w:after="0"/>
      </w:pPr>
    </w:p>
    <w:p w14:paraId="16EDDBAC" w14:textId="76A59E58" w:rsidR="00D9531B" w:rsidRPr="00895B2F" w:rsidRDefault="00D93222" w:rsidP="00C42771">
      <w:pPr>
        <w:pStyle w:val="title20825"/>
      </w:pPr>
      <w:r w:rsidRPr="00895B2F">
        <w:t>Alteration</w:t>
      </w:r>
      <w:del w:id="1561" w:author="LAU, Cheuk Hay" w:date="2021-11-14T00:51:00Z">
        <w:r w:rsidRPr="00895B2F" w:rsidDel="00901770">
          <w:delText>s</w:delText>
        </w:r>
      </w:del>
      <w:r w:rsidRPr="00895B2F">
        <w:t xml:space="preserve"> of</w:t>
      </w:r>
      <w:r w:rsidR="00527EAA" w:rsidRPr="00895B2F">
        <w:t xml:space="preserve"> </w:t>
      </w:r>
      <w:r w:rsidR="00D9531B" w:rsidRPr="00895B2F">
        <w:t xml:space="preserve">enteric </w:t>
      </w:r>
      <w:ins w:id="1562" w:author="LAU, Cheuk Hay" w:date="2021-11-14T01:43:00Z">
        <w:r w:rsidR="00AE4CDC">
          <w:t>mycobio</w:t>
        </w:r>
      </w:ins>
      <w:ins w:id="1563" w:author="LAU, Cheuk Hay" w:date="2021-11-18T12:17:00Z">
        <w:r w:rsidR="00922059">
          <w:t>ta</w:t>
        </w:r>
      </w:ins>
      <w:del w:id="1564" w:author="LAU, Cheuk Hay" w:date="2021-11-14T01:43:00Z">
        <w:r w:rsidR="004314C2" w:rsidRPr="00895B2F" w:rsidDel="00AE4CDC">
          <w:delText>fungal</w:delText>
        </w:r>
        <w:r w:rsidR="00D9531B" w:rsidRPr="00895B2F" w:rsidDel="00AE4CDC">
          <w:delText xml:space="preserve"> composition</w:delText>
        </w:r>
      </w:del>
      <w:r w:rsidR="00FA0AD4" w:rsidRPr="00895B2F">
        <w:t xml:space="preserve"> in CRC</w:t>
      </w:r>
    </w:p>
    <w:p w14:paraId="2B090596" w14:textId="46B6BE76" w:rsidR="007A072D" w:rsidDel="00814055" w:rsidRDefault="00AE4CDC" w:rsidP="00063B87">
      <w:pPr>
        <w:spacing w:before="0" w:after="0"/>
        <w:rPr>
          <w:del w:id="1565" w:author="LAU, Cheuk Hay" w:date="2021-11-14T00:31:00Z"/>
        </w:rPr>
      </w:pPr>
      <w:ins w:id="1566" w:author="LAU, Cheuk Hay" w:date="2021-11-14T01:41:00Z">
        <w:r>
          <w:rPr>
            <w:rFonts w:eastAsiaTheme="minorEastAsia"/>
          </w:rPr>
          <w:t>T</w:t>
        </w:r>
      </w:ins>
      <w:del w:id="1567" w:author="LAU, Cheuk Hay" w:date="2021-11-14T00:19:00Z">
        <w:r w:rsidR="00BF2257" w:rsidRPr="002F77F6" w:rsidDel="00C14D82">
          <w:delText>When w</w:delText>
        </w:r>
      </w:del>
      <w:del w:id="1568" w:author="LAU, Cheuk Hay" w:date="2021-11-14T01:41:00Z">
        <w:r w:rsidR="00BF2257" w:rsidRPr="002F77F6" w:rsidDel="00AE4CDC">
          <w:delText xml:space="preserve">e investigated </w:delText>
        </w:r>
      </w:del>
      <w:del w:id="1569" w:author="LAU, Cheuk Hay" w:date="2021-11-14T00:19:00Z">
        <w:r w:rsidR="00BF2257" w:rsidRPr="002F77F6" w:rsidDel="00C14D82">
          <w:delText xml:space="preserve">at </w:delText>
        </w:r>
      </w:del>
      <w:del w:id="1570" w:author="LAU, Cheuk Hay" w:date="2021-11-14T01:41:00Z">
        <w:r w:rsidR="00BF2257" w:rsidRPr="002F77F6" w:rsidDel="00AE4CDC">
          <w:delText>t</w:delText>
        </w:r>
      </w:del>
      <w:r w:rsidR="00BF2257" w:rsidRPr="002F77F6">
        <w:t xml:space="preserve">he </w:t>
      </w:r>
      <w:del w:id="1571" w:author="LAU, Cheuk Hay" w:date="2021-11-14T00:49:00Z">
        <w:r w:rsidR="00BF2257" w:rsidRPr="002F77F6" w:rsidDel="00063B87">
          <w:delText xml:space="preserve">overall </w:delText>
        </w:r>
      </w:del>
      <w:r w:rsidR="00BF2257" w:rsidRPr="002F77F6">
        <w:t>fungal composition</w:t>
      </w:r>
      <w:ins w:id="1572" w:author="LAU, Cheuk Hay" w:date="2021-11-14T00:19:00Z">
        <w:r w:rsidR="00C14D82">
          <w:t xml:space="preserve"> at phylum level</w:t>
        </w:r>
      </w:ins>
      <w:ins w:id="1573" w:author="LAU, Cheuk Hay" w:date="2021-11-14T01:41:00Z">
        <w:r>
          <w:t xml:space="preserve"> was first investigated</w:t>
        </w:r>
      </w:ins>
      <w:ins w:id="1574" w:author="LAU, Cheuk Hay" w:date="2021-11-14T00:19:00Z">
        <w:r w:rsidR="00C14D82">
          <w:t xml:space="preserve">. </w:t>
        </w:r>
      </w:ins>
      <w:del w:id="1575" w:author="LAU, Cheuk Hay" w:date="2021-11-14T00:19:00Z">
        <w:r w:rsidR="00BF2257" w:rsidRPr="002F77F6" w:rsidDel="00C14D82">
          <w:delText>, w</w:delText>
        </w:r>
      </w:del>
      <w:del w:id="1576" w:author="LAU, Cheuk Hay" w:date="2021-11-14T00:20:00Z">
        <w:r w:rsidR="00BF2257" w:rsidRPr="002F77F6" w:rsidDel="00C14D82">
          <w:delText xml:space="preserve">e discovered that </w:delText>
        </w:r>
      </w:del>
      <w:r w:rsidR="00BF2257" w:rsidRPr="00687DC8">
        <w:rPr>
          <w:i/>
          <w:iCs/>
        </w:rPr>
        <w:t>Ascomycota</w:t>
      </w:r>
      <w:r w:rsidR="00BF2257" w:rsidRPr="002F77F6">
        <w:t xml:space="preserve"> was the most prevalent fungal phylum </w:t>
      </w:r>
      <w:ins w:id="1577" w:author="LAU, Cheuk Hay" w:date="2021-11-14T00:33:00Z">
        <w:r w:rsidR="00814055">
          <w:t xml:space="preserve">in both CRC patients and healthy controls </w:t>
        </w:r>
      </w:ins>
      <w:r w:rsidR="00BF2257" w:rsidRPr="002F77F6">
        <w:t>across all cohorts</w:t>
      </w:r>
      <w:ins w:id="1578" w:author="LAU, Cheuk Hay" w:date="2021-11-14T00:21:00Z">
        <w:r w:rsidR="0056418B">
          <w:t xml:space="preserve"> </w:t>
        </w:r>
        <w:r w:rsidR="0056418B" w:rsidRPr="00895B2F">
          <w:t>(</w:t>
        </w:r>
        <w:r w:rsidR="0056418B" w:rsidRPr="0056418B">
          <w:rPr>
            <w:b/>
            <w:bCs/>
            <w:color w:val="0000FF"/>
            <w:rPrChange w:id="1579" w:author="LAU, Cheuk Hay" w:date="2021-11-14T00:28:00Z">
              <w:rPr>
                <w:color w:val="0000FF"/>
              </w:rPr>
            </w:rPrChange>
          </w:rPr>
          <w:t>Supplementary Figure 2A and B</w:t>
        </w:r>
        <w:r w:rsidR="0056418B" w:rsidRPr="00895B2F">
          <w:t>)</w:t>
        </w:r>
        <w:r w:rsidR="0056418B">
          <w:t xml:space="preserve">. </w:t>
        </w:r>
      </w:ins>
      <w:del w:id="1580" w:author="LAU, Cheuk Hay" w:date="2021-11-14T00:21:00Z">
        <w:r w:rsidR="00BF2257" w:rsidRPr="002F77F6" w:rsidDel="0056418B">
          <w:delText>, w</w:delText>
        </w:r>
      </w:del>
      <w:del w:id="1581" w:author="LAU, Cheuk Hay" w:date="2021-11-14T00:23:00Z">
        <w:r w:rsidR="00BF2257" w:rsidRPr="002F77F6" w:rsidDel="0056418B">
          <w:delText>hereas other dominant fungal phyla exhibited considerable inter-cohort heterogeneity</w:delText>
        </w:r>
        <w:r w:rsidR="00955254" w:rsidRPr="00895B2F" w:rsidDel="0056418B">
          <w:delText xml:space="preserve"> (</w:delText>
        </w:r>
        <w:r w:rsidR="00A82272" w:rsidRPr="00895B2F" w:rsidDel="0056418B">
          <w:rPr>
            <w:color w:val="0000FF"/>
          </w:rPr>
          <w:delText xml:space="preserve">supplementary </w:delText>
        </w:r>
        <w:r w:rsidR="00955254" w:rsidRPr="00895B2F" w:rsidDel="0056418B">
          <w:rPr>
            <w:color w:val="0000FF"/>
          </w:rPr>
          <w:delText>figure 2a and 2b</w:delText>
        </w:r>
        <w:r w:rsidR="00955254" w:rsidRPr="00895B2F" w:rsidDel="0056418B">
          <w:delText>)</w:delText>
        </w:r>
        <w:r w:rsidR="00527EAA" w:rsidRPr="00895B2F" w:rsidDel="0056418B">
          <w:delText>.</w:delText>
        </w:r>
        <w:r w:rsidR="00BF2257" w:rsidRPr="00BF2257" w:rsidDel="0056418B">
          <w:delText xml:space="preserve"> </w:delText>
        </w:r>
        <w:r w:rsidR="00BF2257" w:rsidRPr="00370955" w:rsidDel="0056418B">
          <w:delText xml:space="preserve">Unlike all other cohorts, Yachida's Japanese cohort </w:delText>
        </w:r>
      </w:del>
      <w:del w:id="1582" w:author="LAU, Cheuk Hay" w:date="2021-11-14T00:24:00Z">
        <w:r w:rsidR="00BF2257" w:rsidRPr="00370955" w:rsidDel="0056418B">
          <w:delText>ha</w:delText>
        </w:r>
      </w:del>
      <w:del w:id="1583" w:author="LAU, Cheuk Hay" w:date="2021-11-14T00:23:00Z">
        <w:r w:rsidR="00BF2257" w:rsidRPr="00370955" w:rsidDel="0056418B">
          <w:delText>s</w:delText>
        </w:r>
      </w:del>
      <w:del w:id="1584" w:author="LAU, Cheuk Hay" w:date="2021-11-14T00:24:00Z">
        <w:r w:rsidR="00BF2257" w:rsidRPr="00370955" w:rsidDel="0056418B">
          <w:delText xml:space="preserve"> </w:delText>
        </w:r>
      </w:del>
      <w:del w:id="1585" w:author="LAU, Cheuk Hay" w:date="2021-11-14T00:25:00Z">
        <w:r w:rsidR="00BF2257" w:rsidRPr="0056418B" w:rsidDel="0056418B">
          <w:rPr>
            <w:i/>
            <w:iCs/>
            <w:rPrChange w:id="1586" w:author="LAU, Cheuk Hay" w:date="2021-11-14T00:23:00Z">
              <w:rPr/>
            </w:rPrChange>
          </w:rPr>
          <w:delText>Mucoromycota</w:delText>
        </w:r>
        <w:r w:rsidR="00BF2257" w:rsidRPr="00370955" w:rsidDel="0056418B">
          <w:delText xml:space="preserve"> </w:delText>
        </w:r>
      </w:del>
      <w:del w:id="1587" w:author="LAU, Cheuk Hay" w:date="2021-11-14T00:24:00Z">
        <w:r w:rsidR="00BF2257" w:rsidRPr="00370955" w:rsidDel="0056418B">
          <w:delText>as the second most prevalent phylum, rather than Basidiomycota</w:delText>
        </w:r>
      </w:del>
      <w:del w:id="1588" w:author="LAU, Cheuk Hay" w:date="2021-11-14T00:33:00Z">
        <w:r w:rsidR="00BF2257" w:rsidRPr="00370955" w:rsidDel="00814055">
          <w:delText xml:space="preserve">. </w:delText>
        </w:r>
      </w:del>
      <w:ins w:id="1589" w:author="LAU, Cheuk Hay" w:date="2021-11-14T00:26:00Z">
        <w:r w:rsidR="0056418B">
          <w:t>We then compared abundances of the top five prevalent phyla between CRC patients and healthy controls</w:t>
        </w:r>
      </w:ins>
      <w:ins w:id="1590" w:author="LAU, Cheuk Hay" w:date="2021-11-14T00:41:00Z">
        <w:r w:rsidR="00063B87">
          <w:t>, and found that none of these phyla had consistent</w:t>
        </w:r>
      </w:ins>
      <w:ins w:id="1591" w:author="LAU, Cheuk Hay" w:date="2021-11-14T00:42:00Z">
        <w:r w:rsidR="00063B87">
          <w:t xml:space="preserve"> change in abundance across all cohorts</w:t>
        </w:r>
      </w:ins>
      <w:ins w:id="1592" w:author="LAU, Cheuk Hay" w:date="2021-11-14T00:41:00Z">
        <w:r w:rsidR="00063B87">
          <w:t xml:space="preserve"> </w:t>
        </w:r>
      </w:ins>
      <w:del w:id="1593" w:author="LAU, Cheuk Hay" w:date="2021-11-14T00:27:00Z">
        <w:r w:rsidR="00BF2257" w:rsidRPr="00370955" w:rsidDel="0056418B">
          <w:delText>Other instances include Asians having a lower prevalence of Microsporidia than non-Asians</w:delText>
        </w:r>
      </w:del>
      <w:del w:id="1594" w:author="LAU, Cheuk Hay" w:date="2021-11-14T00:37:00Z">
        <w:r w:rsidR="00D9531B" w:rsidRPr="00895B2F" w:rsidDel="00814055">
          <w:delText xml:space="preserve"> </w:delText>
        </w:r>
      </w:del>
      <w:r w:rsidR="00D9531B" w:rsidRPr="00895B2F">
        <w:t>(</w:t>
      </w:r>
      <w:del w:id="1595" w:author="LAU, Cheuk Hay" w:date="2021-11-14T00:27:00Z">
        <w:r w:rsidR="00A82272" w:rsidRPr="0056418B" w:rsidDel="0056418B">
          <w:rPr>
            <w:b/>
            <w:bCs/>
            <w:color w:val="0000FF"/>
            <w:rPrChange w:id="1596" w:author="LAU, Cheuk Hay" w:date="2021-11-14T00:27:00Z">
              <w:rPr>
                <w:color w:val="0000FF"/>
              </w:rPr>
            </w:rPrChange>
          </w:rPr>
          <w:delText xml:space="preserve">supplementary </w:delText>
        </w:r>
      </w:del>
      <w:ins w:id="1597" w:author="LAU, Cheuk Hay" w:date="2021-11-14T00:27:00Z">
        <w:r w:rsidR="0056418B" w:rsidRPr="0056418B">
          <w:rPr>
            <w:b/>
            <w:bCs/>
            <w:color w:val="0000FF"/>
            <w:rPrChange w:id="1598" w:author="LAU, Cheuk Hay" w:date="2021-11-14T00:27:00Z">
              <w:rPr>
                <w:color w:val="0000FF"/>
              </w:rPr>
            </w:rPrChange>
          </w:rPr>
          <w:t xml:space="preserve">Supplementary </w:t>
        </w:r>
      </w:ins>
      <w:del w:id="1599" w:author="LAU, Cheuk Hay" w:date="2021-11-14T00:27:00Z">
        <w:r w:rsidR="00D9531B" w:rsidRPr="0056418B" w:rsidDel="0056418B">
          <w:rPr>
            <w:b/>
            <w:bCs/>
            <w:color w:val="0000FF"/>
            <w:rPrChange w:id="1600" w:author="LAU, Cheuk Hay" w:date="2021-11-14T00:27:00Z">
              <w:rPr>
                <w:color w:val="0000FF"/>
              </w:rPr>
            </w:rPrChange>
          </w:rPr>
          <w:delText xml:space="preserve">figure </w:delText>
        </w:r>
      </w:del>
      <w:ins w:id="1601" w:author="LAU, Cheuk Hay" w:date="2021-11-14T00:27:00Z">
        <w:r w:rsidR="0056418B" w:rsidRPr="0056418B">
          <w:rPr>
            <w:b/>
            <w:bCs/>
            <w:color w:val="0000FF"/>
            <w:rPrChange w:id="1602" w:author="LAU, Cheuk Hay" w:date="2021-11-14T00:27:00Z">
              <w:rPr>
                <w:color w:val="0000FF"/>
              </w:rPr>
            </w:rPrChange>
          </w:rPr>
          <w:t xml:space="preserve">Figure </w:t>
        </w:r>
      </w:ins>
      <w:del w:id="1603" w:author="LAU, Cheuk Hay" w:date="2021-11-14T00:27:00Z">
        <w:r w:rsidR="00D9531B" w:rsidRPr="0056418B" w:rsidDel="0056418B">
          <w:rPr>
            <w:b/>
            <w:bCs/>
            <w:color w:val="0000FF"/>
            <w:rPrChange w:id="1604" w:author="LAU, Cheuk Hay" w:date="2021-11-14T00:27:00Z">
              <w:rPr>
                <w:color w:val="0000FF"/>
              </w:rPr>
            </w:rPrChange>
          </w:rPr>
          <w:delText>2b</w:delText>
        </w:r>
        <w:r w:rsidR="00A82272" w:rsidRPr="0056418B" w:rsidDel="0056418B">
          <w:rPr>
            <w:b/>
            <w:bCs/>
            <w:color w:val="0000FF"/>
            <w:rPrChange w:id="1605" w:author="LAU, Cheuk Hay" w:date="2021-11-14T00:27:00Z">
              <w:rPr>
                <w:color w:val="0000FF"/>
              </w:rPr>
            </w:rPrChange>
          </w:rPr>
          <w:delText xml:space="preserve"> </w:delText>
        </w:r>
      </w:del>
      <w:ins w:id="1606" w:author="LAU, Cheuk Hay" w:date="2021-11-14T00:27:00Z">
        <w:r w:rsidR="0056418B" w:rsidRPr="0056418B">
          <w:rPr>
            <w:b/>
            <w:bCs/>
            <w:color w:val="0000FF"/>
            <w:rPrChange w:id="1607" w:author="LAU, Cheuk Hay" w:date="2021-11-14T00:27:00Z">
              <w:rPr>
                <w:color w:val="0000FF"/>
              </w:rPr>
            </w:rPrChange>
          </w:rPr>
          <w:t>2C</w:t>
        </w:r>
      </w:ins>
      <w:del w:id="1608" w:author="LAU, Cheuk Hay" w:date="2021-11-14T00:27:00Z">
        <w:r w:rsidR="00A82272" w:rsidRPr="0056418B" w:rsidDel="0056418B">
          <w:rPr>
            <w:b/>
            <w:bCs/>
            <w:color w:val="0000FF"/>
            <w:rPrChange w:id="1609" w:author="LAU, Cheuk Hay" w:date="2021-11-14T00:27:00Z">
              <w:rPr>
                <w:color w:val="0000FF"/>
              </w:rPr>
            </w:rPrChange>
          </w:rPr>
          <w:delText>and</w:delText>
        </w:r>
        <w:r w:rsidR="00C33218" w:rsidRPr="0056418B" w:rsidDel="0056418B">
          <w:rPr>
            <w:b/>
            <w:bCs/>
            <w:color w:val="0000FF"/>
            <w:rPrChange w:id="1610" w:author="LAU, Cheuk Hay" w:date="2021-11-14T00:27:00Z">
              <w:rPr>
                <w:color w:val="0000FF"/>
              </w:rPr>
            </w:rPrChange>
          </w:rPr>
          <w:delText xml:space="preserve"> </w:delText>
        </w:r>
        <w:r w:rsidR="00A82272" w:rsidRPr="0056418B" w:rsidDel="0056418B">
          <w:rPr>
            <w:b/>
            <w:bCs/>
            <w:color w:val="0000FF"/>
            <w:rPrChange w:id="1611" w:author="LAU, Cheuk Hay" w:date="2021-11-14T00:27:00Z">
              <w:rPr>
                <w:color w:val="0000FF"/>
              </w:rPr>
            </w:rPrChange>
          </w:rPr>
          <w:delText>2c</w:delText>
        </w:r>
      </w:del>
      <w:r w:rsidR="00D9531B" w:rsidRPr="00895B2F">
        <w:t>).</w:t>
      </w:r>
      <w:ins w:id="1612" w:author="LAU, Cheuk Hay" w:date="2021-11-14T00:43:00Z">
        <w:r w:rsidR="00063B87">
          <w:t xml:space="preserve"> </w:t>
        </w:r>
      </w:ins>
      <w:ins w:id="1613" w:author="LAU, Cheuk Hay" w:date="2021-11-14T00:44:00Z">
        <w:r w:rsidR="00063B87">
          <w:t>For fungal richness, t</w:t>
        </w:r>
      </w:ins>
      <w:del w:id="1614" w:author="LAU, Cheuk Hay" w:date="2021-11-14T00:37:00Z">
        <w:r w:rsidR="00203541" w:rsidRPr="00895B2F" w:rsidDel="00814055">
          <w:delText xml:space="preserve"> </w:delText>
        </w:r>
      </w:del>
    </w:p>
    <w:p w14:paraId="7014E6DE" w14:textId="40A48549" w:rsidR="00BF2257" w:rsidRPr="00895B2F" w:rsidRDefault="00814055">
      <w:pPr>
        <w:spacing w:before="0" w:after="0"/>
      </w:pPr>
      <w:ins w:id="1615" w:author="LAU, Cheuk Hay" w:date="2021-11-14T00:39:00Z">
        <w:r w:rsidRPr="00895B2F">
          <w:t xml:space="preserve">he alpha diversity </w:t>
        </w:r>
        <w:r>
          <w:t xml:space="preserve">(Chao1 index) </w:t>
        </w:r>
        <w:r w:rsidRPr="00895B2F">
          <w:t xml:space="preserve">was reduced in CRC patients compared to healthy </w:t>
        </w:r>
        <w:r>
          <w:t>controls</w:t>
        </w:r>
      </w:ins>
      <w:ins w:id="1616" w:author="LAU, Cheuk Hay" w:date="2021-11-14T00:40:00Z">
        <w:r>
          <w:t xml:space="preserve"> </w:t>
        </w:r>
      </w:ins>
      <w:ins w:id="1617" w:author="LAU, Cheuk Hay" w:date="2021-11-14T00:39:00Z">
        <w:r w:rsidRPr="00895B2F">
          <w:t xml:space="preserve">when </w:t>
        </w:r>
      </w:ins>
      <w:ins w:id="1618" w:author="LAU, Cheuk Hay" w:date="2021-11-14T01:48:00Z">
        <w:r w:rsidR="00361877" w:rsidRPr="00895B2F">
          <w:t>com</w:t>
        </w:r>
        <w:r w:rsidR="00361877">
          <w:t>bining</w:t>
        </w:r>
      </w:ins>
      <w:ins w:id="1619" w:author="LAU, Cheuk Hay" w:date="2021-11-14T00:40:00Z">
        <w:r>
          <w:t xml:space="preserve"> </w:t>
        </w:r>
      </w:ins>
      <w:ins w:id="1620" w:author="LAU, Cheuk Hay" w:date="2021-11-14T00:39:00Z">
        <w:r w:rsidRPr="00895B2F">
          <w:t>all cohorts together</w:t>
        </w:r>
      </w:ins>
      <w:ins w:id="1621" w:author="LAU, Cheuk Hay" w:date="2021-11-14T01:42:00Z">
        <w:r w:rsidR="00AE4CDC">
          <w:t>,</w:t>
        </w:r>
        <w:r w:rsidR="00AE4CDC" w:rsidRPr="00AE4CDC">
          <w:t xml:space="preserve"> </w:t>
        </w:r>
        <w:r w:rsidR="00AE4CDC">
          <w:t>in line with previous findings</w:t>
        </w:r>
        <w:r w:rsidR="00AE4CDC" w:rsidRPr="00895B2F">
          <w:fldChar w:fldCharType="begin"/>
        </w:r>
      </w:ins>
      <w:r w:rsidR="00497871">
        <w:instrText xml:space="preserve"> ADDIN ZOTERO_ITEM CSL_CITATION {"citationID":"3lGlvNVp","properties":{"formattedCitation":"\\super 25\\nosupersub{}","plainCitation":"25","noteIndex":0},"citationItems":[{"id":48,"uris":["http://zotero.org/users/7908919/items/VVTM9ZZK"],"uri":["http://zotero.org/users/7908919/items/VVTM9ZZK"],"itemData":{"id":48,"type":"article-journal","abstract":"Gut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ins w:id="1622" w:author="LAU, Cheuk Hay" w:date="2021-11-14T01:42:00Z">
        <w:r w:rsidR="00AE4CDC" w:rsidRPr="00895B2F">
          <w:fldChar w:fldCharType="separate"/>
        </w:r>
      </w:ins>
      <w:r w:rsidR="00497871" w:rsidRPr="00497871">
        <w:rPr>
          <w:kern w:val="0"/>
          <w:vertAlign w:val="superscript"/>
        </w:rPr>
        <w:t>25</w:t>
      </w:r>
      <w:ins w:id="1623" w:author="LAU, Cheuk Hay" w:date="2021-11-14T01:42:00Z">
        <w:r w:rsidR="00AE4CDC" w:rsidRPr="00895B2F">
          <w:fldChar w:fldCharType="end"/>
        </w:r>
      </w:ins>
      <w:ins w:id="1624" w:author="LAU, Cheuk Hay" w:date="2021-11-14T00:39:00Z">
        <w:r w:rsidRPr="00895B2F">
          <w:t xml:space="preserve"> (</w:t>
        </w:r>
      </w:ins>
      <w:ins w:id="1625" w:author="LAU, Cheuk Hay" w:date="2021-11-14T00:40:00Z">
        <w:r w:rsidRPr="00814055">
          <w:rPr>
            <w:b/>
            <w:bCs/>
            <w:color w:val="0000FF"/>
            <w:rPrChange w:id="1626" w:author="LAU, Cheuk Hay" w:date="2021-11-14T00:40:00Z">
              <w:rPr>
                <w:color w:val="0000FF"/>
              </w:rPr>
            </w:rPrChange>
          </w:rPr>
          <w:t>S</w:t>
        </w:r>
      </w:ins>
      <w:ins w:id="1627" w:author="LAU, Cheuk Hay" w:date="2021-11-14T00:39:00Z">
        <w:r w:rsidRPr="00814055">
          <w:rPr>
            <w:b/>
            <w:bCs/>
            <w:color w:val="0000FF"/>
            <w:rPrChange w:id="1628" w:author="LAU, Cheuk Hay" w:date="2021-11-14T00:40:00Z">
              <w:rPr>
                <w:color w:val="0000FF"/>
              </w:rPr>
            </w:rPrChange>
          </w:rPr>
          <w:t>upplementary figure 2</w:t>
        </w:r>
      </w:ins>
      <w:ins w:id="1629" w:author="LAU, Cheuk Hay" w:date="2021-11-14T00:40:00Z">
        <w:r>
          <w:rPr>
            <w:b/>
            <w:bCs/>
            <w:color w:val="0000FF"/>
          </w:rPr>
          <w:t>D</w:t>
        </w:r>
      </w:ins>
      <w:ins w:id="1630" w:author="LAU, Cheuk Hay" w:date="2021-11-14T00:39:00Z">
        <w:r w:rsidRPr="00895B2F">
          <w:t>).</w:t>
        </w:r>
        <w:r w:rsidRPr="00370955">
          <w:t xml:space="preserve"> </w:t>
        </w:r>
      </w:ins>
      <w:commentRangeStart w:id="1631"/>
      <w:ins w:id="1632" w:author="LAU, Cheuk Hay" w:date="2021-11-14T00:40:00Z">
        <w:r>
          <w:rPr>
            <w:rFonts w:eastAsiaTheme="minorEastAsia" w:hint="eastAsia"/>
          </w:rPr>
          <w:t>W</w:t>
        </w:r>
        <w:r>
          <w:rPr>
            <w:rFonts w:eastAsiaTheme="minorEastAsia"/>
          </w:rPr>
          <w:t>hereas</w:t>
        </w:r>
      </w:ins>
      <w:ins w:id="1633" w:author="LAU, Cheuk Hay" w:date="2021-11-14T00:44:00Z">
        <w:r w:rsidR="00063B87">
          <w:rPr>
            <w:rFonts w:eastAsiaTheme="minorEastAsia"/>
          </w:rPr>
          <w:t xml:space="preserve"> </w:t>
        </w:r>
      </w:ins>
      <w:ins w:id="1634" w:author="LAU, Cheuk Hay" w:date="2021-11-14T00:45:00Z">
        <w:r w:rsidR="00063B87">
          <w:rPr>
            <w:rFonts w:eastAsiaTheme="minorEastAsia"/>
          </w:rPr>
          <w:t xml:space="preserve">significant difference in alpha diversity was observed </w:t>
        </w:r>
      </w:ins>
      <w:ins w:id="1635" w:author="LAU, Cheuk Hay" w:date="2021-11-14T00:47:00Z">
        <w:r w:rsidR="00063B87">
          <w:rPr>
            <w:rFonts w:eastAsiaTheme="minorEastAsia"/>
          </w:rPr>
          <w:t xml:space="preserve">only </w:t>
        </w:r>
      </w:ins>
      <w:ins w:id="1636" w:author="LAU, Cheuk Hay" w:date="2021-11-14T00:45:00Z">
        <w:r w:rsidR="00063B87">
          <w:rPr>
            <w:rFonts w:eastAsiaTheme="minorEastAsia"/>
          </w:rPr>
          <w:t xml:space="preserve">in three cohorts, </w:t>
        </w:r>
      </w:ins>
      <w:ins w:id="1637" w:author="LAU, Cheuk Hay" w:date="2021-11-14T00:46:00Z">
        <w:r w:rsidR="00063B87">
          <w:rPr>
            <w:rFonts w:eastAsiaTheme="minorEastAsia"/>
          </w:rPr>
          <w:t>implicating th</w:t>
        </w:r>
      </w:ins>
      <w:ins w:id="1638" w:author="LAU, Cheuk Hay" w:date="2021-11-14T00:47:00Z">
        <w:r w:rsidR="00063B87">
          <w:rPr>
            <w:rFonts w:eastAsiaTheme="minorEastAsia"/>
          </w:rPr>
          <w:t xml:space="preserve">e presence of </w:t>
        </w:r>
      </w:ins>
      <w:ins w:id="1639" w:author="LAU, Cheuk Hay" w:date="2021-11-14T00:46:00Z">
        <w:r w:rsidR="00063B87">
          <w:rPr>
            <w:rFonts w:eastAsiaTheme="minorEastAsia"/>
          </w:rPr>
          <w:t xml:space="preserve">inter-cohort variation which could be attributed to </w:t>
        </w:r>
      </w:ins>
      <w:ins w:id="1640" w:author="LAU, Cheuk Hay" w:date="2021-11-14T00:48:00Z">
        <w:r w:rsidR="00063B87" w:rsidRPr="00063B87">
          <w:rPr>
            <w:rFonts w:eastAsiaTheme="minorEastAsia"/>
          </w:rPr>
          <w:t xml:space="preserve">ethnic </w:t>
        </w:r>
        <w:r w:rsidR="00063B87">
          <w:rPr>
            <w:rFonts w:eastAsiaTheme="minorEastAsia"/>
          </w:rPr>
          <w:t xml:space="preserve">and geographical </w:t>
        </w:r>
      </w:ins>
      <w:ins w:id="1641" w:author="LAU, Cheuk Hay" w:date="2021-11-14T00:46:00Z">
        <w:r w:rsidR="00063B87">
          <w:rPr>
            <w:rFonts w:eastAsiaTheme="minorEastAsia"/>
          </w:rPr>
          <w:t>disparit</w:t>
        </w:r>
      </w:ins>
      <w:ins w:id="1642" w:author="LAU, Cheuk Hay" w:date="2021-11-14T00:48:00Z">
        <w:r w:rsidR="00063B87">
          <w:rPr>
            <w:rFonts w:eastAsiaTheme="minorEastAsia"/>
          </w:rPr>
          <w:t>ies</w:t>
        </w:r>
      </w:ins>
      <w:ins w:id="1643" w:author="LAU, Cheuk Hay" w:date="2021-11-14T00:46:00Z">
        <w:r w:rsidR="00063B87">
          <w:rPr>
            <w:rFonts w:eastAsiaTheme="minorEastAsia"/>
          </w:rPr>
          <w:t xml:space="preserve"> among cohorts</w:t>
        </w:r>
        <w:del w:id="1644" w:author="LIN, Yufeng" w:date="2021-11-24T16:41:00Z">
          <w:r w:rsidR="00063B87" w:rsidDel="00F40728">
            <w:rPr>
              <w:rFonts w:eastAsiaTheme="minorEastAsia"/>
            </w:rPr>
            <w:delText xml:space="preserve"> (</w:delText>
          </w:r>
          <w:r w:rsidR="00063B87" w:rsidRPr="00063B87" w:rsidDel="00F40728">
            <w:rPr>
              <w:rFonts w:eastAsiaTheme="minorEastAsia"/>
              <w:b/>
              <w:bCs/>
              <w:rPrChange w:id="1645" w:author="LAU, Cheuk Hay" w:date="2021-11-14T00:48:00Z">
                <w:rPr>
                  <w:rFonts w:eastAsiaTheme="minorEastAsia"/>
                </w:rPr>
              </w:rPrChange>
            </w:rPr>
            <w:delText>Ref</w:delText>
          </w:r>
          <w:r w:rsidR="00063B87" w:rsidDel="00F40728">
            <w:rPr>
              <w:rFonts w:eastAsiaTheme="minorEastAsia"/>
            </w:rPr>
            <w:delText>)</w:delText>
          </w:r>
        </w:del>
        <w:r w:rsidR="00063B87">
          <w:rPr>
            <w:rFonts w:eastAsiaTheme="minorEastAsia"/>
          </w:rPr>
          <w:t>.</w:t>
        </w:r>
      </w:ins>
      <w:commentRangeEnd w:id="1631"/>
      <w:r w:rsidR="00F40728">
        <w:rPr>
          <w:rStyle w:val="a7"/>
        </w:rPr>
        <w:commentReference w:id="1631"/>
      </w:r>
      <w:del w:id="1646" w:author="LAU, Cheuk Hay" w:date="2021-11-14T00:46:00Z">
        <w:r w:rsidR="00D9531B" w:rsidRPr="00895B2F" w:rsidDel="00063B87">
          <w:delText>In agreement with previous research</w:delText>
        </w:r>
        <w:r w:rsidR="008960A0" w:rsidRPr="00895B2F" w:rsidDel="00063B87">
          <w:delText>es</w:delText>
        </w:r>
        <w:r w:rsidR="00D9531B" w:rsidRPr="00895B2F" w:rsidDel="00063B87">
          <w:delText xml:space="preserve"> show</w:delText>
        </w:r>
        <w:r w:rsidR="007E7EF9" w:rsidRPr="00895B2F" w:rsidDel="00063B87">
          <w:delText>ing</w:delText>
        </w:r>
        <w:r w:rsidR="00D9531B" w:rsidRPr="00895B2F" w:rsidDel="00063B87">
          <w:delText xml:space="preserve"> distort</w:delText>
        </w:r>
        <w:r w:rsidR="007E7EF9" w:rsidRPr="00895B2F" w:rsidDel="00063B87">
          <w:delText xml:space="preserve">ed </w:delText>
        </w:r>
        <w:r w:rsidR="00D9531B" w:rsidRPr="00895B2F" w:rsidDel="00063B87">
          <w:delText>microbi</w:delText>
        </w:r>
        <w:r w:rsidR="008960A0" w:rsidRPr="00895B2F" w:rsidDel="00063B87">
          <w:delText>al</w:delText>
        </w:r>
        <w:r w:rsidR="00D9531B" w:rsidRPr="00895B2F" w:rsidDel="00063B87">
          <w:delText xml:space="preserve"> diversity in the disease</w:delText>
        </w:r>
        <w:r w:rsidR="007E7EF9" w:rsidRPr="00895B2F" w:rsidDel="00063B87">
          <w:delText>d group</w:delText>
        </w:r>
        <w:r w:rsidR="00D9531B" w:rsidRPr="00895B2F" w:rsidDel="00063B87">
          <w:fldChar w:fldCharType="begin"/>
        </w:r>
        <w:r w:rsidR="001646B8" w:rsidDel="00063B87">
          <w:delInstrText xml:space="preserve"> ADDIN ZOTERO_ITEM CSL_CITATION {"citationID":"3lGlvNVp","properties":{"formattedCitation":"\\super 29\\nosupersub{}","plainCitation":"29","noteIndex":0},"citationItems":[{"id":48,"uris":["http://zotero.org/users/7908919/items/VVTM9ZZK"],"uri":["http://zotero.org/users/7908919/items/VVTM9ZZK"],"itemData":{"id":48,"type":"article-journal","abstract":"Gut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delInstrText>
        </w:r>
        <w:r w:rsidR="00D9531B" w:rsidRPr="00895B2F" w:rsidDel="00063B87">
          <w:fldChar w:fldCharType="separate"/>
        </w:r>
        <w:r w:rsidR="001646B8" w:rsidRPr="001646B8" w:rsidDel="00063B87">
          <w:rPr>
            <w:kern w:val="0"/>
            <w:vertAlign w:val="superscript"/>
          </w:rPr>
          <w:delText>29</w:delText>
        </w:r>
        <w:r w:rsidR="00D9531B" w:rsidRPr="00895B2F" w:rsidDel="00063B87">
          <w:fldChar w:fldCharType="end"/>
        </w:r>
        <w:r w:rsidR="00D9531B" w:rsidRPr="00895B2F" w:rsidDel="00063B87">
          <w:delText xml:space="preserve">, </w:delText>
        </w:r>
      </w:del>
      <w:del w:id="1647" w:author="LAU, Cheuk Hay" w:date="2021-11-14T00:39:00Z">
        <w:r w:rsidR="00AE7823" w:rsidRPr="00895B2F" w:rsidDel="00814055">
          <w:delText xml:space="preserve">the </w:delText>
        </w:r>
        <w:r w:rsidR="00D9531B" w:rsidRPr="00895B2F" w:rsidDel="00814055">
          <w:delText xml:space="preserve">alpha diversity </w:delText>
        </w:r>
        <w:r w:rsidR="00AE7823" w:rsidRPr="00895B2F" w:rsidDel="00814055">
          <w:delText xml:space="preserve">of enteric fungi </w:delText>
        </w:r>
        <w:r w:rsidR="00D9531B" w:rsidRPr="00895B2F" w:rsidDel="00814055">
          <w:delText>w</w:delText>
        </w:r>
        <w:r w:rsidR="00E81CE7" w:rsidRPr="00895B2F" w:rsidDel="00814055">
          <w:delText>as</w:delText>
        </w:r>
        <w:r w:rsidR="00D9531B" w:rsidRPr="00895B2F" w:rsidDel="00814055">
          <w:delText xml:space="preserve"> reduced </w:delText>
        </w:r>
        <w:r w:rsidR="007E7EF9" w:rsidRPr="00895B2F" w:rsidDel="00814055">
          <w:delText xml:space="preserve">in </w:delText>
        </w:r>
        <w:r w:rsidR="00D9531B" w:rsidRPr="00895B2F" w:rsidDel="00814055">
          <w:delText>CRC</w:delText>
        </w:r>
        <w:r w:rsidR="007E7EF9" w:rsidRPr="00895B2F" w:rsidDel="00814055">
          <w:delText xml:space="preserve"> patients</w:delText>
        </w:r>
        <w:r w:rsidR="00D9531B" w:rsidRPr="00895B2F" w:rsidDel="00814055">
          <w:delText xml:space="preserve"> compared to </w:delText>
        </w:r>
        <w:r w:rsidR="007E7EF9" w:rsidRPr="00895B2F" w:rsidDel="00814055">
          <w:delText xml:space="preserve">healthy </w:delText>
        </w:r>
        <w:r w:rsidR="00D9531B" w:rsidRPr="00895B2F" w:rsidDel="00814055">
          <w:delText xml:space="preserve">individuals when </w:delText>
        </w:r>
        <w:r w:rsidR="007E7EF9" w:rsidRPr="00895B2F" w:rsidDel="00814055">
          <w:delText>considering all</w:delText>
        </w:r>
        <w:r w:rsidR="00D9531B" w:rsidRPr="00895B2F" w:rsidDel="00814055">
          <w:delText xml:space="preserve"> </w:delText>
        </w:r>
        <w:r w:rsidR="007E7EF9" w:rsidRPr="00895B2F" w:rsidDel="00814055">
          <w:delText xml:space="preserve">the cohorts </w:delText>
        </w:r>
        <w:r w:rsidR="00D9531B" w:rsidRPr="00895B2F" w:rsidDel="00814055">
          <w:delText xml:space="preserve">together </w:delText>
        </w:r>
        <w:r w:rsidR="004A66E5" w:rsidRPr="00895B2F" w:rsidDel="00814055">
          <w:delText xml:space="preserve">and in three </w:delText>
        </w:r>
        <w:r w:rsidR="007E7EF9" w:rsidRPr="00895B2F" w:rsidDel="00814055">
          <w:delText xml:space="preserve">individual </w:delText>
        </w:r>
        <w:r w:rsidR="00D9531B" w:rsidRPr="00895B2F" w:rsidDel="00814055">
          <w:delText>cohort</w:delText>
        </w:r>
        <w:r w:rsidR="00E81CE7" w:rsidRPr="00895B2F" w:rsidDel="00814055">
          <w:delText>s</w:delText>
        </w:r>
        <w:r w:rsidR="004A66E5" w:rsidRPr="00895B2F" w:rsidDel="00814055">
          <w:delText xml:space="preserve">  (</w:delText>
        </w:r>
        <w:r w:rsidR="00A82272" w:rsidRPr="00895B2F" w:rsidDel="00814055">
          <w:rPr>
            <w:color w:val="0000FF"/>
          </w:rPr>
          <w:delText xml:space="preserve">supplementary </w:delText>
        </w:r>
        <w:r w:rsidR="004A66E5" w:rsidRPr="00895B2F" w:rsidDel="00814055">
          <w:rPr>
            <w:color w:val="0000FF"/>
          </w:rPr>
          <w:delText>figure 2d</w:delText>
        </w:r>
        <w:r w:rsidR="004A66E5" w:rsidRPr="00895B2F" w:rsidDel="00814055">
          <w:delText>)</w:delText>
        </w:r>
        <w:r w:rsidR="00D9531B" w:rsidRPr="00895B2F" w:rsidDel="00814055">
          <w:delText>.</w:delText>
        </w:r>
        <w:r w:rsidR="00BF2257" w:rsidRPr="00370955" w:rsidDel="00814055">
          <w:delText xml:space="preserve"> </w:delText>
        </w:r>
      </w:del>
      <w:del w:id="1648" w:author="LAU, Cheuk Hay" w:date="2021-11-14T00:48:00Z">
        <w:r w:rsidR="00BF2257" w:rsidRPr="00370955" w:rsidDel="00063B87">
          <w:delText>When comparing the CRC group to healthy controls, we found significant changes in fungal phylum composition and alpha diversity.</w:delText>
        </w:r>
      </w:del>
    </w:p>
    <w:p w14:paraId="11885A2D" w14:textId="77777777" w:rsidR="00766643" w:rsidRPr="00895B2F" w:rsidRDefault="00766643" w:rsidP="00766643">
      <w:pPr>
        <w:spacing w:before="0" w:after="0"/>
      </w:pPr>
    </w:p>
    <w:p w14:paraId="128981FB" w14:textId="16EE66B0" w:rsidR="00D9531B" w:rsidRPr="00895B2F" w:rsidRDefault="00D93222" w:rsidP="00C42771">
      <w:pPr>
        <w:pStyle w:val="title20825"/>
      </w:pPr>
      <w:r w:rsidRPr="00895B2F">
        <w:t>Identification of</w:t>
      </w:r>
      <w:r w:rsidR="00D9531B" w:rsidRPr="00895B2F">
        <w:t xml:space="preserve"> </w:t>
      </w:r>
      <w:ins w:id="1649" w:author="LAU, Cheuk Hay" w:date="2021-11-14T22:22:00Z">
        <w:r w:rsidR="00B62FCD">
          <w:t xml:space="preserve">CRC-associated </w:t>
        </w:r>
      </w:ins>
      <w:r w:rsidR="004314C2" w:rsidRPr="00895B2F">
        <w:t>fungal</w:t>
      </w:r>
      <w:r w:rsidR="00D9531B" w:rsidRPr="00895B2F">
        <w:t xml:space="preserve"> species</w:t>
      </w:r>
      <w:del w:id="1650" w:author="LAU, Cheuk Hay" w:date="2021-11-14T22:22:00Z">
        <w:r w:rsidR="00D9531B" w:rsidRPr="00895B2F" w:rsidDel="00B62FCD">
          <w:delText xml:space="preserve"> associated with CRC </w:delText>
        </w:r>
      </w:del>
    </w:p>
    <w:p w14:paraId="4238E58C" w14:textId="1963C0A8" w:rsidR="00D93222" w:rsidRPr="00EF6A80" w:rsidDel="00EF6A80" w:rsidRDefault="0013046C" w:rsidP="00EF6A80">
      <w:pPr>
        <w:widowControl/>
        <w:spacing w:before="0" w:after="0"/>
        <w:rPr>
          <w:del w:id="1651" w:author="LAU, Cheuk Hay" w:date="2021-11-14T19:56:00Z"/>
        </w:rPr>
      </w:pPr>
      <w:ins w:id="1652" w:author="LAU, Cheuk Hay" w:date="2021-11-14T01:47:00Z">
        <w:r>
          <w:rPr>
            <w:rFonts w:eastAsiaTheme="minorEastAsia" w:hint="eastAsia"/>
          </w:rPr>
          <w:t>T</w:t>
        </w:r>
        <w:r>
          <w:rPr>
            <w:rFonts w:eastAsiaTheme="minorEastAsia"/>
          </w:rPr>
          <w:t xml:space="preserve">o </w:t>
        </w:r>
      </w:ins>
      <w:ins w:id="1653" w:author="LAU, Cheuk Hay" w:date="2021-11-14T03:34:00Z">
        <w:r w:rsidR="00324153">
          <w:rPr>
            <w:rFonts w:eastAsiaTheme="minorEastAsia"/>
          </w:rPr>
          <w:t>depict</w:t>
        </w:r>
      </w:ins>
      <w:ins w:id="1654" w:author="LAU, Cheuk Hay" w:date="2021-11-14T01:47:00Z">
        <w:r>
          <w:rPr>
            <w:rFonts w:eastAsiaTheme="minorEastAsia"/>
          </w:rPr>
          <w:t xml:space="preserve"> </w:t>
        </w:r>
      </w:ins>
      <w:ins w:id="1655" w:author="LAU, Cheuk Hay" w:date="2021-11-14T01:59:00Z">
        <w:r w:rsidR="0087790F">
          <w:rPr>
            <w:rFonts w:eastAsiaTheme="minorEastAsia"/>
          </w:rPr>
          <w:t>CRC-associated fungi</w:t>
        </w:r>
      </w:ins>
      <w:ins w:id="1656" w:author="LAU, Cheuk Hay" w:date="2021-11-14T01:49:00Z">
        <w:r w:rsidR="00361877">
          <w:rPr>
            <w:rFonts w:eastAsiaTheme="minorEastAsia"/>
          </w:rPr>
          <w:t>, abundance of individual fung</w:t>
        </w:r>
      </w:ins>
      <w:ins w:id="1657" w:author="LAU, Cheuk Hay" w:date="2021-11-14T02:31:00Z">
        <w:r w:rsidR="008206B0">
          <w:rPr>
            <w:rFonts w:eastAsiaTheme="minorEastAsia"/>
          </w:rPr>
          <w:t>us</w:t>
        </w:r>
      </w:ins>
      <w:ins w:id="1658" w:author="LAU, Cheuk Hay" w:date="2021-11-14T01:50:00Z">
        <w:r w:rsidR="00361877">
          <w:rPr>
            <w:rFonts w:eastAsiaTheme="minorEastAsia"/>
          </w:rPr>
          <w:t xml:space="preserve"> </w:t>
        </w:r>
      </w:ins>
      <w:ins w:id="1659" w:author="LAU, Cheuk Hay" w:date="2021-11-14T02:01:00Z">
        <w:r w:rsidR="0087790F">
          <w:rPr>
            <w:rFonts w:eastAsiaTheme="minorEastAsia"/>
          </w:rPr>
          <w:t xml:space="preserve">with relative abundance &gt; 0.1% </w:t>
        </w:r>
      </w:ins>
      <w:ins w:id="1660" w:author="LAU, Cheuk Hay" w:date="2021-11-14T01:50:00Z">
        <w:r w:rsidR="00361877">
          <w:rPr>
            <w:rFonts w:eastAsiaTheme="minorEastAsia"/>
          </w:rPr>
          <w:t>(</w:t>
        </w:r>
      </w:ins>
      <w:ins w:id="1661" w:author="LAU, Cheuk Hay" w:date="2021-11-14T01:53:00Z">
        <w:r w:rsidR="00361877">
          <w:rPr>
            <w:rFonts w:eastAsiaTheme="minorEastAsia"/>
            <w:i/>
            <w:iCs/>
          </w:rPr>
          <w:t xml:space="preserve">n </w:t>
        </w:r>
        <w:r w:rsidR="00361877">
          <w:rPr>
            <w:rFonts w:eastAsiaTheme="minorEastAsia"/>
          </w:rPr>
          <w:t>= 296</w:t>
        </w:r>
      </w:ins>
      <w:ins w:id="1662" w:author="LAU, Cheuk Hay" w:date="2021-11-14T01:50:00Z">
        <w:r w:rsidR="00361877">
          <w:rPr>
            <w:rFonts w:eastAsiaTheme="minorEastAsia"/>
          </w:rPr>
          <w:t xml:space="preserve">) </w:t>
        </w:r>
      </w:ins>
      <w:del w:id="1663" w:author="LAU, Cheuk Hay" w:date="2021-11-14T01:50:00Z">
        <w:r w:rsidR="00BF2257" w:rsidRPr="002F77F6" w:rsidDel="00361877">
          <w:delText xml:space="preserve">We searched for the potential enteric fungal shifts </w:delText>
        </w:r>
      </w:del>
      <w:r w:rsidR="00BF2257" w:rsidRPr="002F77F6">
        <w:t xml:space="preserve">in </w:t>
      </w:r>
      <w:ins w:id="1664" w:author="LAU, Cheuk Hay" w:date="2021-11-14T02:01:00Z">
        <w:r w:rsidR="0087790F">
          <w:t xml:space="preserve">all </w:t>
        </w:r>
      </w:ins>
      <w:r w:rsidR="00BF2257" w:rsidRPr="002F77F6">
        <w:t xml:space="preserve">CRC patients </w:t>
      </w:r>
      <w:ins w:id="1665" w:author="LAU, Cheuk Hay" w:date="2021-11-14T02:30:00Z">
        <w:r w:rsidR="008206B0">
          <w:t>w</w:t>
        </w:r>
      </w:ins>
      <w:ins w:id="1666" w:author="LAU, Cheuk Hay" w:date="2021-11-14T02:31:00Z">
        <w:r w:rsidR="008206B0">
          <w:t>as</w:t>
        </w:r>
      </w:ins>
      <w:ins w:id="1667" w:author="LAU, Cheuk Hay" w:date="2021-11-14T02:30:00Z">
        <w:r w:rsidR="008206B0">
          <w:t xml:space="preserve"> </w:t>
        </w:r>
      </w:ins>
      <w:del w:id="1668" w:author="LAU, Cheuk Hay" w:date="2021-11-14T01:50:00Z">
        <w:r w:rsidR="00BF2257" w:rsidRPr="002F77F6" w:rsidDel="00361877">
          <w:delText xml:space="preserve">as </w:delText>
        </w:r>
      </w:del>
      <w:r w:rsidR="00BF2257" w:rsidRPr="002F77F6">
        <w:t xml:space="preserve">compared to healthy </w:t>
      </w:r>
      <w:ins w:id="1669" w:author="LAU, Cheuk Hay" w:date="2021-11-14T01:50:00Z">
        <w:r w:rsidR="00361877">
          <w:t>controls</w:t>
        </w:r>
      </w:ins>
      <w:ins w:id="1670" w:author="LAU, Cheuk Hay" w:date="2021-11-14T01:51:00Z">
        <w:r w:rsidR="00361877">
          <w:t xml:space="preserve"> </w:t>
        </w:r>
        <w:r w:rsidR="00361877" w:rsidRPr="00895B2F">
          <w:t>(</w:t>
        </w:r>
        <w:r w:rsidR="00361877" w:rsidRPr="00361877">
          <w:rPr>
            <w:b/>
            <w:bCs/>
            <w:color w:val="0000FF"/>
            <w:rPrChange w:id="1671" w:author="LAU, Cheuk Hay" w:date="2021-11-14T01:51:00Z">
              <w:rPr>
                <w:color w:val="0000FF"/>
              </w:rPr>
            </w:rPrChange>
          </w:rPr>
          <w:t>Supplementary Table 2</w:t>
        </w:r>
        <w:r w:rsidR="00361877">
          <w:rPr>
            <w:color w:val="0000FF"/>
          </w:rPr>
          <w:t xml:space="preserve"> and</w:t>
        </w:r>
        <w:r w:rsidR="00361877" w:rsidRPr="005534D9">
          <w:rPr>
            <w:color w:val="0000FF"/>
          </w:rPr>
          <w:t xml:space="preserve"> </w:t>
        </w:r>
        <w:r w:rsidR="00361877" w:rsidRPr="00361877">
          <w:rPr>
            <w:b/>
            <w:bCs/>
            <w:color w:val="0000FF"/>
            <w:rPrChange w:id="1672" w:author="LAU, Cheuk Hay" w:date="2021-11-14T01:51:00Z">
              <w:rPr>
                <w:color w:val="0000FF"/>
              </w:rPr>
            </w:rPrChange>
          </w:rPr>
          <w:t>4</w:t>
        </w:r>
        <w:r w:rsidR="00361877" w:rsidRPr="00895B2F">
          <w:t>)</w:t>
        </w:r>
      </w:ins>
      <w:del w:id="1673" w:author="LAU, Cheuk Hay" w:date="2021-11-14T01:50:00Z">
        <w:r w:rsidR="00BF2257" w:rsidRPr="002F77F6" w:rsidDel="00361877">
          <w:delText>individuals</w:delText>
        </w:r>
      </w:del>
      <w:r w:rsidR="00BF2257" w:rsidRPr="002F77F6">
        <w:t xml:space="preserve">. </w:t>
      </w:r>
      <w:ins w:id="1674" w:author="LAU, Cheuk Hay" w:date="2021-11-14T02:31:00Z">
        <w:r w:rsidR="008206B0">
          <w:t xml:space="preserve">We identified </w:t>
        </w:r>
      </w:ins>
      <w:del w:id="1675" w:author="LAU, Cheuk Hay" w:date="2021-11-14T01:53:00Z">
        <w:r w:rsidR="00BF2257" w:rsidDel="00361877">
          <w:delText xml:space="preserve">And we investigated that </w:delText>
        </w:r>
        <w:r w:rsidR="00BF2257" w:rsidRPr="00370955" w:rsidDel="00361877">
          <w:delText>296 species were obtained for further investigation after filtering low abundant (</w:delText>
        </w:r>
        <w:r w:rsidR="00BF2257" w:rsidDel="00361877">
          <w:delText>less than 0.1%</w:delText>
        </w:r>
        <w:r w:rsidR="00BF2257" w:rsidRPr="00370955" w:rsidDel="00361877">
          <w:delText>) fungus from the 592 aligned species</w:delText>
        </w:r>
      </w:del>
      <w:del w:id="1676" w:author="LAU, Cheuk Hay" w:date="2021-11-14T01:51:00Z">
        <w:r w:rsidR="00BF2257" w:rsidRPr="002F77F6" w:rsidDel="00361877">
          <w:delText xml:space="preserve"> </w:delText>
        </w:r>
        <w:r w:rsidR="00D9531B" w:rsidRPr="00895B2F" w:rsidDel="00361877">
          <w:delText>(</w:delText>
        </w:r>
        <w:r w:rsidR="00D9531B" w:rsidRPr="005534D9" w:rsidDel="00361877">
          <w:rPr>
            <w:color w:val="0000FF"/>
          </w:rPr>
          <w:delText xml:space="preserve">figure </w:delText>
        </w:r>
        <w:r w:rsidR="009F0757" w:rsidRPr="00895B2F" w:rsidDel="00361877">
          <w:rPr>
            <w:color w:val="0000FF"/>
          </w:rPr>
          <w:delText>1</w:delText>
        </w:r>
        <w:r w:rsidR="009F0757" w:rsidRPr="005534D9" w:rsidDel="00361877">
          <w:rPr>
            <w:color w:val="0000FF"/>
          </w:rPr>
          <w:delText xml:space="preserve">a </w:delText>
        </w:r>
        <w:r w:rsidR="00D9531B" w:rsidRPr="005534D9" w:rsidDel="00361877">
          <w:rPr>
            <w:color w:val="0000FF"/>
          </w:rPr>
          <w:delText xml:space="preserve">and supplementary table </w:delText>
        </w:r>
        <w:r w:rsidR="00683CAF" w:rsidRPr="005534D9" w:rsidDel="00361877">
          <w:rPr>
            <w:color w:val="0000FF"/>
          </w:rPr>
          <w:delText xml:space="preserve">2, </w:delText>
        </w:r>
        <w:r w:rsidR="00D24E80" w:rsidDel="00361877">
          <w:rPr>
            <w:color w:val="0000FF"/>
          </w:rPr>
          <w:delText>4</w:delText>
        </w:r>
        <w:r w:rsidR="00D9531B" w:rsidRPr="00895B2F" w:rsidDel="00361877">
          <w:delText>)</w:delText>
        </w:r>
      </w:del>
      <w:del w:id="1677" w:author="LAU, Cheuk Hay" w:date="2021-11-14T01:53:00Z">
        <w:r w:rsidR="00D9531B" w:rsidRPr="00895B2F" w:rsidDel="00361877">
          <w:delText xml:space="preserve">. </w:delText>
        </w:r>
      </w:del>
      <w:del w:id="1678" w:author="LAU, Cheuk Hay" w:date="2021-11-14T02:31:00Z">
        <w:r w:rsidR="00DD671B" w:rsidRPr="00895B2F" w:rsidDel="008206B0">
          <w:delText xml:space="preserve">Using </w:delText>
        </w:r>
      </w:del>
      <w:del w:id="1679" w:author="LAU, Cheuk Hay" w:date="2021-11-14T01:53:00Z">
        <w:r w:rsidR="00DD671B" w:rsidRPr="00895B2F" w:rsidDel="00361877">
          <w:delText xml:space="preserve">the </w:delText>
        </w:r>
      </w:del>
      <w:del w:id="1680" w:author="LAU, Cheuk Hay" w:date="2021-11-14T02:31:00Z">
        <w:r w:rsidR="00DD671B" w:rsidRPr="00895B2F" w:rsidDel="008206B0">
          <w:delText xml:space="preserve">Wilcoxon rank-sum </w:delText>
        </w:r>
        <w:r w:rsidR="0098399D" w:rsidRPr="00895B2F" w:rsidDel="008206B0">
          <w:delText>test</w:delText>
        </w:r>
      </w:del>
      <w:del w:id="1681" w:author="LAU, Cheuk Hay" w:date="2021-11-14T01:53:00Z">
        <w:r w:rsidR="00BA3DCF" w:rsidRPr="00895B2F" w:rsidDel="00361877">
          <w:delText xml:space="preserve"> to compare data from all the cohorts together</w:delText>
        </w:r>
        <w:r w:rsidR="00DD671B" w:rsidRPr="00895B2F" w:rsidDel="00361877">
          <w:delText>,</w:delText>
        </w:r>
      </w:del>
      <w:del w:id="1682" w:author="LAU, Cheuk Hay" w:date="2021-11-14T02:31:00Z">
        <w:r w:rsidR="00D9531B" w:rsidRPr="00895B2F" w:rsidDel="008206B0">
          <w:delText xml:space="preserve"> </w:delText>
        </w:r>
      </w:del>
      <w:r w:rsidR="00D9531B" w:rsidRPr="00895B2F">
        <w:t>74</w:t>
      </w:r>
      <w:r w:rsidR="0029149C" w:rsidRPr="00895B2F">
        <w:t xml:space="preserve"> </w:t>
      </w:r>
      <w:ins w:id="1683" w:author="LAU, Cheuk Hay" w:date="2021-11-14T01:53:00Z">
        <w:r w:rsidR="00361877">
          <w:t xml:space="preserve">fungal species with </w:t>
        </w:r>
      </w:ins>
      <w:r w:rsidR="0029149C" w:rsidRPr="00895B2F">
        <w:t>differential</w:t>
      </w:r>
      <w:ins w:id="1684" w:author="LAU, Cheuk Hay" w:date="2021-11-14T01:53:00Z">
        <w:r w:rsidR="00361877">
          <w:t xml:space="preserve"> abundance </w:t>
        </w:r>
      </w:ins>
      <w:del w:id="1685" w:author="LAU, Cheuk Hay" w:date="2021-11-14T01:53:00Z">
        <w:r w:rsidR="0029149C" w:rsidRPr="00895B2F" w:rsidDel="00361877">
          <w:delText xml:space="preserve">ly abundant </w:delText>
        </w:r>
        <w:r w:rsidR="004314C2" w:rsidRPr="00895B2F" w:rsidDel="00361877">
          <w:delText>fungi</w:delText>
        </w:r>
        <w:r w:rsidR="00002608" w:rsidRPr="00895B2F" w:rsidDel="00361877">
          <w:delText xml:space="preserve"> </w:delText>
        </w:r>
      </w:del>
      <w:del w:id="1686" w:author="LAU, Cheuk Hay" w:date="2021-11-14T02:31:00Z">
        <w:r w:rsidR="0029149C" w:rsidRPr="00895B2F" w:rsidDel="008206B0">
          <w:delText>were identified</w:delText>
        </w:r>
        <w:r w:rsidR="00E639E6" w:rsidDel="008206B0">
          <w:delText xml:space="preserve"> </w:delText>
        </w:r>
      </w:del>
      <w:r w:rsidR="00E639E6" w:rsidRPr="00895B2F">
        <w:t>(</w:t>
      </w:r>
      <w:ins w:id="1687" w:author="LAU, Cheuk Hay" w:date="2021-11-14T01:54:00Z">
        <w:r w:rsidR="00361877">
          <w:t>False discovery rate (</w:t>
        </w:r>
      </w:ins>
      <w:r w:rsidR="00E639E6" w:rsidRPr="00895B2F">
        <w:t>FDR</w:t>
      </w:r>
      <w:ins w:id="1688" w:author="LAU, Cheuk Hay" w:date="2021-11-14T01:54:00Z">
        <w:r w:rsidR="00361877">
          <w:t>)</w:t>
        </w:r>
      </w:ins>
      <w:r w:rsidR="00E639E6" w:rsidRPr="00895B2F">
        <w:t xml:space="preserve"> &lt; 0.1</w:t>
      </w:r>
      <w:ins w:id="1689" w:author="LAU, Cheuk Hay" w:date="2021-11-14T02:32:00Z">
        <w:r w:rsidR="008206B0">
          <w:t>,</w:t>
        </w:r>
      </w:ins>
      <w:ins w:id="1690" w:author="LAU, Cheuk Hay" w:date="2021-11-14T02:31:00Z">
        <w:r w:rsidR="008206B0" w:rsidRPr="008206B0">
          <w:t xml:space="preserve"> </w:t>
        </w:r>
        <w:r w:rsidR="008206B0" w:rsidRPr="00895B2F">
          <w:t>Wilcoxon rank-sum test</w:t>
        </w:r>
      </w:ins>
      <w:r w:rsidR="00E639E6" w:rsidRPr="00895B2F">
        <w:t>)</w:t>
      </w:r>
      <w:ins w:id="1691" w:author="LAU, Cheuk Hay" w:date="2021-11-14T02:46:00Z">
        <w:r w:rsidR="001C4C60">
          <w:t>, and w</w:t>
        </w:r>
      </w:ins>
      <w:del w:id="1692" w:author="LAU, Cheuk Hay" w:date="2021-11-14T02:46:00Z">
        <w:r w:rsidR="0029149C" w:rsidRPr="00895B2F" w:rsidDel="001C4C60">
          <w:delText>.</w:delText>
        </w:r>
        <w:r w:rsidR="00BA3DCF" w:rsidRPr="00895B2F" w:rsidDel="001C4C60">
          <w:delText xml:space="preserve"> </w:delText>
        </w:r>
      </w:del>
      <w:del w:id="1693" w:author="LAU, Cheuk Hay" w:date="2021-11-14T01:55:00Z">
        <w:r w:rsidR="00BA3DCF" w:rsidRPr="00895B2F" w:rsidDel="00361877">
          <w:delText>Among the 74 identified species, w</w:delText>
        </w:r>
      </w:del>
      <w:r w:rsidR="00BA3DCF" w:rsidRPr="00895B2F">
        <w:t xml:space="preserve">e </w:t>
      </w:r>
      <w:ins w:id="1694" w:author="LAU, Cheuk Hay" w:date="2021-11-14T02:46:00Z">
        <w:r w:rsidR="001C4C60">
          <w:t>then</w:t>
        </w:r>
      </w:ins>
      <w:del w:id="1695" w:author="LAU, Cheuk Hay" w:date="2021-11-14T02:46:00Z">
        <w:r w:rsidR="00BA3DCF" w:rsidRPr="00895B2F" w:rsidDel="001C4C60">
          <w:delText>further</w:delText>
        </w:r>
      </w:del>
      <w:r w:rsidR="00BA3DCF" w:rsidRPr="00895B2F">
        <w:t xml:space="preserve"> </w:t>
      </w:r>
      <w:ins w:id="1696" w:author="LAU, Cheuk Hay" w:date="2021-11-14T01:55:00Z">
        <w:r w:rsidR="00361877">
          <w:t xml:space="preserve">trimmed down these 74 fungi to </w:t>
        </w:r>
      </w:ins>
      <w:r w:rsidR="00BA3DCF" w:rsidRPr="00895B2F">
        <w:t>shortlist</w:t>
      </w:r>
      <w:del w:id="1697" w:author="LAU, Cheuk Hay" w:date="2021-11-14T01:55:00Z">
        <w:r w:rsidR="00BA3DCF" w:rsidRPr="00895B2F" w:rsidDel="00361877">
          <w:delText>ed</w:delText>
        </w:r>
      </w:del>
      <w:r w:rsidR="00BA3DCF" w:rsidRPr="00895B2F">
        <w:t xml:space="preserve"> 33 species </w:t>
      </w:r>
      <w:ins w:id="1698" w:author="LAU, Cheuk Hay" w:date="2021-11-14T01:55:00Z">
        <w:r w:rsidR="00361877">
          <w:t xml:space="preserve">at </w:t>
        </w:r>
      </w:ins>
      <w:del w:id="1699" w:author="LAU, Cheuk Hay" w:date="2021-11-14T01:55:00Z">
        <w:r w:rsidR="00E81CE7" w:rsidRPr="00895B2F" w:rsidDel="00361877">
          <w:delText>that</w:delText>
        </w:r>
        <w:r w:rsidR="00BA3DCF" w:rsidRPr="00895B2F" w:rsidDel="00361877">
          <w:delText xml:space="preserve"> demonstrated significant alterations (</w:delText>
        </w:r>
      </w:del>
      <w:r w:rsidR="00BA3DCF" w:rsidRPr="00895B2F">
        <w:t>FDR &lt; 0.01</w:t>
      </w:r>
      <w:del w:id="1700" w:author="LAU, Cheuk Hay" w:date="2021-11-14T01:55:00Z">
        <w:r w:rsidR="00BA3DCF" w:rsidRPr="00895B2F" w:rsidDel="00361877">
          <w:delText>)</w:delText>
        </w:r>
      </w:del>
      <w:r w:rsidR="00BA3DCF" w:rsidRPr="00895B2F">
        <w:t xml:space="preserve"> </w:t>
      </w:r>
      <w:del w:id="1701" w:author="LAU, Cheuk Hay" w:date="2021-11-14T01:56:00Z">
        <w:r w:rsidR="00BA3DCF" w:rsidRPr="00895B2F" w:rsidDel="0087790F">
          <w:delText xml:space="preserve">as the core set </w:delText>
        </w:r>
      </w:del>
      <w:r w:rsidR="00BA3DCF" w:rsidRPr="00895B2F">
        <w:t>(</w:t>
      </w:r>
      <w:del w:id="1702" w:author="LAU, Cheuk Hay" w:date="2021-11-14T01:56:00Z">
        <w:r w:rsidR="00BA3DCF" w:rsidRPr="0087790F" w:rsidDel="0087790F">
          <w:rPr>
            <w:b/>
            <w:bCs/>
            <w:color w:val="0000FF"/>
            <w:rPrChange w:id="1703" w:author="LAU, Cheuk Hay" w:date="2021-11-14T01:57:00Z">
              <w:rPr>
                <w:color w:val="0000FF"/>
              </w:rPr>
            </w:rPrChange>
          </w:rPr>
          <w:delText xml:space="preserve">figure </w:delText>
        </w:r>
      </w:del>
      <w:ins w:id="1704" w:author="LAU, Cheuk Hay" w:date="2021-11-14T01:56:00Z">
        <w:r w:rsidR="0087790F" w:rsidRPr="0087790F">
          <w:rPr>
            <w:b/>
            <w:bCs/>
            <w:color w:val="0000FF"/>
            <w:rPrChange w:id="1705" w:author="LAU, Cheuk Hay" w:date="2021-11-14T01:57:00Z">
              <w:rPr>
                <w:color w:val="0000FF"/>
              </w:rPr>
            </w:rPrChange>
          </w:rPr>
          <w:t xml:space="preserve">Figure </w:t>
        </w:r>
      </w:ins>
      <w:r w:rsidR="009F0757" w:rsidRPr="0087790F">
        <w:rPr>
          <w:b/>
          <w:bCs/>
          <w:color w:val="0000FF"/>
          <w:rPrChange w:id="1706" w:author="LAU, Cheuk Hay" w:date="2021-11-14T01:57:00Z">
            <w:rPr>
              <w:color w:val="0000FF"/>
            </w:rPr>
          </w:rPrChange>
        </w:rPr>
        <w:t>1</w:t>
      </w:r>
      <w:ins w:id="1707" w:author="LAU, Cheuk Hay" w:date="2021-11-14T01:57:00Z">
        <w:r w:rsidR="0087790F" w:rsidRPr="0087790F">
          <w:rPr>
            <w:b/>
            <w:bCs/>
            <w:color w:val="0000FF"/>
            <w:rPrChange w:id="1708" w:author="LAU, Cheuk Hay" w:date="2021-11-14T01:57:00Z">
              <w:rPr>
                <w:color w:val="0000FF"/>
              </w:rPr>
            </w:rPrChange>
          </w:rPr>
          <w:t>A</w:t>
        </w:r>
      </w:ins>
      <w:del w:id="1709" w:author="LAU, Cheuk Hay" w:date="2021-11-14T01:57:00Z">
        <w:r w:rsidR="009F0757" w:rsidRPr="005534D9" w:rsidDel="0087790F">
          <w:rPr>
            <w:color w:val="0000FF"/>
          </w:rPr>
          <w:delText>a</w:delText>
        </w:r>
      </w:del>
      <w:r w:rsidR="009F0757" w:rsidRPr="005534D9">
        <w:rPr>
          <w:color w:val="0000FF"/>
        </w:rPr>
        <w:t xml:space="preserve"> </w:t>
      </w:r>
      <w:r w:rsidR="00BA3DCF" w:rsidRPr="005534D9">
        <w:rPr>
          <w:color w:val="0000FF"/>
        </w:rPr>
        <w:t xml:space="preserve">and </w:t>
      </w:r>
      <w:del w:id="1710" w:author="LAU, Cheuk Hay" w:date="2021-11-14T01:57:00Z">
        <w:r w:rsidR="00BA3DCF" w:rsidRPr="0087790F" w:rsidDel="0087790F">
          <w:rPr>
            <w:b/>
            <w:bCs/>
            <w:color w:val="0000FF"/>
            <w:rPrChange w:id="1711" w:author="LAU, Cheuk Hay" w:date="2021-11-14T01:57:00Z">
              <w:rPr>
                <w:color w:val="0000FF"/>
              </w:rPr>
            </w:rPrChange>
          </w:rPr>
          <w:delText xml:space="preserve">supplementary </w:delText>
        </w:r>
      </w:del>
      <w:ins w:id="1712" w:author="LAU, Cheuk Hay" w:date="2021-11-14T01:57:00Z">
        <w:r w:rsidR="0087790F" w:rsidRPr="0087790F">
          <w:rPr>
            <w:b/>
            <w:bCs/>
            <w:color w:val="0000FF"/>
            <w:rPrChange w:id="1713" w:author="LAU, Cheuk Hay" w:date="2021-11-14T01:57:00Z">
              <w:rPr>
                <w:color w:val="0000FF"/>
              </w:rPr>
            </w:rPrChange>
          </w:rPr>
          <w:t xml:space="preserve">Supplementary </w:t>
        </w:r>
      </w:ins>
      <w:del w:id="1714" w:author="LAU, Cheuk Hay" w:date="2021-11-14T01:57:00Z">
        <w:r w:rsidR="00BA3DCF" w:rsidRPr="0087790F" w:rsidDel="0087790F">
          <w:rPr>
            <w:b/>
            <w:bCs/>
            <w:color w:val="0000FF"/>
            <w:rPrChange w:id="1715" w:author="LAU, Cheuk Hay" w:date="2021-11-14T01:57:00Z">
              <w:rPr>
                <w:color w:val="0000FF"/>
              </w:rPr>
            </w:rPrChange>
          </w:rPr>
          <w:delText xml:space="preserve">table </w:delText>
        </w:r>
      </w:del>
      <w:ins w:id="1716" w:author="LAU, Cheuk Hay" w:date="2021-11-14T01:57:00Z">
        <w:r w:rsidR="0087790F" w:rsidRPr="0087790F">
          <w:rPr>
            <w:b/>
            <w:bCs/>
            <w:color w:val="0000FF"/>
            <w:rPrChange w:id="1717" w:author="LAU, Cheuk Hay" w:date="2021-11-14T01:57:00Z">
              <w:rPr>
                <w:color w:val="0000FF"/>
              </w:rPr>
            </w:rPrChange>
          </w:rPr>
          <w:t xml:space="preserve">Table </w:t>
        </w:r>
      </w:ins>
      <w:r w:rsidR="00D24E80" w:rsidRPr="0087790F">
        <w:rPr>
          <w:b/>
          <w:bCs/>
          <w:color w:val="0000FF"/>
          <w:rPrChange w:id="1718" w:author="LAU, Cheuk Hay" w:date="2021-11-14T01:57:00Z">
            <w:rPr>
              <w:color w:val="0000FF"/>
            </w:rPr>
          </w:rPrChange>
        </w:rPr>
        <w:t>6</w:t>
      </w:r>
      <w:r w:rsidR="00BA3DCF" w:rsidRPr="00895B2F">
        <w:t>).</w:t>
      </w:r>
      <w:r w:rsidR="00D72DB9" w:rsidRPr="00895B2F">
        <w:t xml:space="preserve"> </w:t>
      </w:r>
      <w:ins w:id="1719" w:author="LIN, Yufeng" w:date="2021-11-24T16:48:00Z">
        <w:r w:rsidR="00EA75CC">
          <w:t xml:space="preserve">To identify fungi that were </w:t>
        </w:r>
        <w:r w:rsidR="00EA75CC" w:rsidRPr="00370955">
          <w:t xml:space="preserve">consistently </w:t>
        </w:r>
        <w:r w:rsidR="00EA75CC">
          <w:t>changed</w:t>
        </w:r>
        <w:r w:rsidR="00EA75CC" w:rsidRPr="00370955">
          <w:t xml:space="preserve"> across cohorts</w:t>
        </w:r>
        <w:r w:rsidR="00EA75CC">
          <w:t xml:space="preserve">, </w:t>
        </w:r>
        <w:r w:rsidR="00EA75CC" w:rsidRPr="00370955">
          <w:t xml:space="preserve">SSTF and Wilcoxon rank-sum test </w:t>
        </w:r>
        <w:r w:rsidR="00EA75CC">
          <w:t xml:space="preserve">were conducted on </w:t>
        </w:r>
        <w:r w:rsidR="00EA75CC" w:rsidRPr="00370955">
          <w:t>these 33 fungi (</w:t>
        </w:r>
        <w:r w:rsidR="00EA75CC" w:rsidRPr="004540E0">
          <w:rPr>
            <w:b/>
            <w:bCs/>
            <w:color w:val="0000FF"/>
            <w:rPrChange w:id="1720" w:author="LAU, Cheuk Hay" w:date="2021-11-14T19:40:00Z">
              <w:rPr>
                <w:color w:val="0000FF"/>
              </w:rPr>
            </w:rPrChange>
          </w:rPr>
          <w:t>Figure 1B</w:t>
        </w:r>
        <w:proofErr w:type="gramStart"/>
        <w:r w:rsidR="00EA75CC" w:rsidRPr="00370955">
          <w:t>)</w:t>
        </w:r>
        <w:proofErr w:type="gramEnd"/>
        <w:r w:rsidR="00EA75CC">
          <w:t xml:space="preserve"> and w</w:t>
        </w:r>
        <w:r w:rsidR="00EA75CC" w:rsidRPr="00895B2F">
          <w:t xml:space="preserve">e identified 15 species </w:t>
        </w:r>
        <w:r w:rsidR="00EA75CC">
          <w:t xml:space="preserve">(10 CRC-enriched, 5 CRC-depleted) </w:t>
        </w:r>
        <w:r w:rsidR="00EA75CC" w:rsidRPr="00895B2F">
          <w:t>that were cons</w:t>
        </w:r>
        <w:r w:rsidR="00EA75CC">
          <w:t>tantly</w:t>
        </w:r>
        <w:r w:rsidR="00EA75CC" w:rsidRPr="00895B2F">
          <w:t xml:space="preserve"> altered in 7 out of </w:t>
        </w:r>
        <w:r w:rsidR="00EA75CC">
          <w:t>8</w:t>
        </w:r>
        <w:r w:rsidR="00EA75CC" w:rsidRPr="00895B2F">
          <w:t xml:space="preserve"> cohorts (</w:t>
        </w:r>
        <w:r w:rsidR="00EA75CC" w:rsidRPr="00522AC1">
          <w:rPr>
            <w:b/>
            <w:bCs/>
            <w:color w:val="0000FF"/>
            <w:rPrChange w:id="1721" w:author="LAU, Cheuk Hay" w:date="2021-11-14T19:47:00Z">
              <w:rPr>
                <w:color w:val="0000FF"/>
              </w:rPr>
            </w:rPrChange>
          </w:rPr>
          <w:t xml:space="preserve">Supplementary Table </w:t>
        </w:r>
        <w:r w:rsidR="00EA75CC" w:rsidRPr="00972D16">
          <w:rPr>
            <w:b/>
            <w:bCs/>
            <w:color w:val="0000FF"/>
          </w:rPr>
          <w:t>7</w:t>
        </w:r>
        <w:r w:rsidR="00EA75CC" w:rsidRPr="00895B2F">
          <w:t>).</w:t>
        </w:r>
        <w:r w:rsidR="00EA75CC">
          <w:t xml:space="preserve"> </w:t>
        </w:r>
      </w:ins>
      <w:ins w:id="1722" w:author="LAU, Cheuk Hay" w:date="2021-11-14T19:44:00Z">
        <w:r w:rsidR="00522AC1">
          <w:t xml:space="preserve">Among these 33 </w:t>
        </w:r>
        <w:r w:rsidR="00522AC1">
          <w:lastRenderedPageBreak/>
          <w:t>fungi (termed as</w:t>
        </w:r>
      </w:ins>
      <w:ins w:id="1723" w:author="LAU, Cheuk Hay" w:date="2021-11-14T19:45:00Z">
        <w:r w:rsidR="00522AC1">
          <w:t xml:space="preserve"> “core set” hereafter), </w:t>
        </w:r>
        <w:r w:rsidR="00522AC1" w:rsidRPr="00895B2F">
          <w:t xml:space="preserve">10 </w:t>
        </w:r>
        <w:r w:rsidR="00522AC1">
          <w:t xml:space="preserve">of them </w:t>
        </w:r>
        <w:r w:rsidR="00522AC1" w:rsidRPr="00895B2F">
          <w:t>were enriched</w:t>
        </w:r>
        <w:r w:rsidR="00522AC1">
          <w:t xml:space="preserve"> in CRC patients</w:t>
        </w:r>
        <w:r w:rsidR="00522AC1" w:rsidRPr="00895B2F">
          <w:t xml:space="preserve"> and the remaining 23 were depleted (</w:t>
        </w:r>
        <w:r w:rsidR="00522AC1" w:rsidRPr="00522AC1">
          <w:rPr>
            <w:b/>
            <w:bCs/>
            <w:color w:val="0000FF"/>
            <w:rPrChange w:id="1724" w:author="LAU, Cheuk Hay" w:date="2021-11-14T19:45:00Z">
              <w:rPr>
                <w:color w:val="0000FF"/>
              </w:rPr>
            </w:rPrChange>
          </w:rPr>
          <w:t>F</w:t>
        </w:r>
        <w:commentRangeStart w:id="1725"/>
        <w:commentRangeStart w:id="1726"/>
        <w:r w:rsidR="00522AC1" w:rsidRPr="00522AC1">
          <w:rPr>
            <w:b/>
            <w:bCs/>
            <w:color w:val="0000FF"/>
            <w:rPrChange w:id="1727" w:author="LAU, Cheuk Hay" w:date="2021-11-14T19:45:00Z">
              <w:rPr>
                <w:color w:val="0000FF"/>
              </w:rPr>
            </w:rPrChange>
          </w:rPr>
          <w:t>igure 1</w:t>
        </w:r>
        <w:commentRangeEnd w:id="1725"/>
        <w:commentRangeEnd w:id="1726"/>
        <w:r w:rsidR="00522AC1" w:rsidRPr="00522AC1">
          <w:rPr>
            <w:b/>
            <w:bCs/>
            <w:color w:val="0000FF"/>
            <w:rPrChange w:id="1728" w:author="LAU, Cheuk Hay" w:date="2021-11-14T19:45:00Z">
              <w:rPr>
                <w:color w:val="0000FF"/>
              </w:rPr>
            </w:rPrChange>
          </w:rPr>
          <w:t>C</w:t>
        </w:r>
        <w:r w:rsidR="00522AC1" w:rsidRPr="00522AC1">
          <w:rPr>
            <w:rPrChange w:id="1729" w:author="LAU, Cheuk Hay" w:date="2021-11-14T19:45:00Z">
              <w:rPr>
                <w:rStyle w:val="a7"/>
              </w:rPr>
            </w:rPrChange>
          </w:rPr>
          <w:commentReference w:id="1725"/>
        </w:r>
      </w:ins>
      <w:r w:rsidR="00404C1F">
        <w:rPr>
          <w:rStyle w:val="a7"/>
        </w:rPr>
        <w:commentReference w:id="1726"/>
      </w:r>
      <w:ins w:id="1730" w:author="LAU, Cheuk Hay" w:date="2021-11-14T19:45:00Z">
        <w:r w:rsidR="00522AC1" w:rsidRPr="00895B2F">
          <w:t>)</w:t>
        </w:r>
        <w:r w:rsidR="00522AC1">
          <w:t xml:space="preserve">. </w:t>
        </w:r>
      </w:ins>
      <w:ins w:id="1731" w:author="LAU, Cheuk Hay" w:date="2021-11-14T03:31:00Z">
        <w:del w:id="1732" w:author="LIN, Yufeng" w:date="2021-11-24T16:48:00Z">
          <w:r w:rsidR="00324153" w:rsidDel="00EA75CC">
            <w:delText>To</w:delText>
          </w:r>
        </w:del>
      </w:ins>
      <w:ins w:id="1733" w:author="LAU, Cheuk Hay" w:date="2021-11-14T03:32:00Z">
        <w:del w:id="1734" w:author="LIN, Yufeng" w:date="2021-11-24T16:48:00Z">
          <w:r w:rsidR="00324153" w:rsidDel="00EA75CC">
            <w:delText xml:space="preserve"> identify fung</w:delText>
          </w:r>
        </w:del>
      </w:ins>
      <w:ins w:id="1735" w:author="LAU, Cheuk Hay" w:date="2021-11-17T09:47:00Z">
        <w:del w:id="1736" w:author="LIN, Yufeng" w:date="2021-11-24T16:48:00Z">
          <w:r w:rsidR="00312FAA" w:rsidDel="00EA75CC">
            <w:delText>i</w:delText>
          </w:r>
        </w:del>
      </w:ins>
      <w:ins w:id="1737" w:author="LAU, Cheuk Hay" w:date="2021-11-14T03:32:00Z">
        <w:del w:id="1738" w:author="LIN, Yufeng" w:date="2021-11-24T16:48:00Z">
          <w:r w:rsidR="00324153" w:rsidDel="00EA75CC">
            <w:delText xml:space="preserve"> that w</w:delText>
          </w:r>
        </w:del>
      </w:ins>
      <w:ins w:id="1739" w:author="LAU, Cheuk Hay" w:date="2021-11-17T09:47:00Z">
        <w:del w:id="1740" w:author="LIN, Yufeng" w:date="2021-11-24T16:48:00Z">
          <w:r w:rsidR="00312FAA" w:rsidDel="00EA75CC">
            <w:delText>ere</w:delText>
          </w:r>
        </w:del>
      </w:ins>
      <w:ins w:id="1741" w:author="LAU, Cheuk Hay" w:date="2021-11-14T03:32:00Z">
        <w:del w:id="1742" w:author="LIN, Yufeng" w:date="2021-11-24T16:48:00Z">
          <w:r w:rsidR="00324153" w:rsidDel="00EA75CC">
            <w:delText xml:space="preserve"> </w:delText>
          </w:r>
        </w:del>
      </w:ins>
      <w:del w:id="1743" w:author="LIN, Yufeng" w:date="2021-11-24T16:48:00Z">
        <w:r w:rsidR="00BF2257" w:rsidRPr="00370955" w:rsidDel="00EA75CC">
          <w:delText xml:space="preserve">We used the SSTF and Wilcoxon rank-sum test to see whether these 33 fungi (main set) were consistently altered </w:delText>
        </w:r>
      </w:del>
      <w:ins w:id="1744" w:author="LAU, Cheuk Hay" w:date="2021-11-14T19:48:00Z">
        <w:del w:id="1745" w:author="LIN, Yufeng" w:date="2021-11-24T16:48:00Z">
          <w:r w:rsidR="00522AC1" w:rsidDel="00EA75CC">
            <w:delText>changed</w:delText>
          </w:r>
          <w:r w:rsidR="00522AC1" w:rsidRPr="00370955" w:rsidDel="00EA75CC">
            <w:delText xml:space="preserve"> </w:delText>
          </w:r>
        </w:del>
      </w:ins>
      <w:del w:id="1746" w:author="LIN, Yufeng" w:date="2021-11-24T16:48:00Z">
        <w:r w:rsidR="00BF2257" w:rsidRPr="00370955" w:rsidDel="00EA75CC">
          <w:delText>across all eight cohorts</w:delText>
        </w:r>
      </w:del>
      <w:ins w:id="1747" w:author="LAU, Cheuk Hay" w:date="2021-11-14T03:33:00Z">
        <w:del w:id="1748" w:author="LIN, Yufeng" w:date="2021-11-24T16:48:00Z">
          <w:r w:rsidR="00324153" w:rsidDel="00EA75CC">
            <w:delText xml:space="preserve">, </w:delText>
          </w:r>
          <w:r w:rsidR="00324153" w:rsidRPr="00370955" w:rsidDel="00EA75CC">
            <w:delText xml:space="preserve">SSTF and Wilcoxon rank-sum test </w:delText>
          </w:r>
          <w:r w:rsidR="00324153" w:rsidDel="00EA75CC">
            <w:delText xml:space="preserve">were conducted on </w:delText>
          </w:r>
          <w:r w:rsidR="00324153" w:rsidRPr="00370955" w:rsidDel="00EA75CC">
            <w:delText>these 33 fungi (</w:delText>
          </w:r>
        </w:del>
      </w:ins>
      <w:ins w:id="1749" w:author="LAU, Cheuk Hay" w:date="2021-11-14T19:40:00Z">
        <w:del w:id="1750" w:author="LIN, Yufeng" w:date="2021-11-24T16:48:00Z">
          <w:r w:rsidR="004540E0" w:rsidRPr="004540E0" w:rsidDel="00EA75CC">
            <w:rPr>
              <w:b/>
              <w:bCs/>
              <w:color w:val="0000FF"/>
              <w:rPrChange w:id="1751" w:author="LAU, Cheuk Hay" w:date="2021-11-14T19:40:00Z">
                <w:rPr>
                  <w:color w:val="0000FF"/>
                </w:rPr>
              </w:rPrChange>
            </w:rPr>
            <w:delText>Figure 1B</w:delText>
          </w:r>
        </w:del>
      </w:ins>
      <w:ins w:id="1752" w:author="LAU, Cheuk Hay" w:date="2021-11-14T03:33:00Z">
        <w:del w:id="1753" w:author="LIN, Yufeng" w:date="2021-11-24T16:48:00Z">
          <w:r w:rsidR="00324153" w:rsidRPr="00370955" w:rsidDel="00EA75CC">
            <w:delText>)</w:delText>
          </w:r>
        </w:del>
      </w:ins>
      <w:ins w:id="1754" w:author="LAU, Cheuk Hay" w:date="2021-11-14T19:46:00Z">
        <w:del w:id="1755" w:author="LIN, Yufeng" w:date="2021-11-24T16:48:00Z">
          <w:r w:rsidR="00522AC1" w:rsidDel="00EA75CC">
            <w:delText xml:space="preserve"> and </w:delText>
          </w:r>
        </w:del>
      </w:ins>
      <w:del w:id="1756" w:author="LIN, Yufeng" w:date="2021-11-24T16:48:00Z">
        <w:r w:rsidR="00BF2257" w:rsidRPr="00370955" w:rsidDel="00EA75CC">
          <w:delText>. Except for the 2019</w:delText>
        </w:r>
        <w:r w:rsidR="00BF2257" w:rsidDel="00EA75CC">
          <w:delText>_</w:delText>
        </w:r>
        <w:r w:rsidR="00BF2257" w:rsidRPr="00370955" w:rsidDel="00EA75CC">
          <w:delText>ThomasAM and 2019</w:delText>
        </w:r>
        <w:r w:rsidR="00BF2257" w:rsidDel="00EA75CC">
          <w:delText>_</w:delText>
        </w:r>
        <w:r w:rsidR="00BF2257" w:rsidRPr="00370955" w:rsidDel="00EA75CC">
          <w:delText xml:space="preserve">Yachida cohorts, the enrichment and depletion status of the 33 species were constant in </w:delText>
        </w:r>
        <w:r w:rsidR="00E639E6" w:rsidDel="00EA75CC">
          <w:delText>most</w:delText>
        </w:r>
        <w:r w:rsidR="00BF2257" w:rsidRPr="00370955" w:rsidDel="00EA75CC">
          <w:delText xml:space="preserve"> cohorts</w:delText>
        </w:r>
        <w:r w:rsidR="009F0757" w:rsidRPr="00895B2F" w:rsidDel="00EA75CC">
          <w:delText xml:space="preserve"> (</w:delText>
        </w:r>
        <w:r w:rsidR="009F0757" w:rsidRPr="00895B2F" w:rsidDel="00EA75CC">
          <w:rPr>
            <w:color w:val="0000FF"/>
          </w:rPr>
          <w:delText>figure 1b</w:delText>
        </w:r>
        <w:r w:rsidR="009F0757" w:rsidRPr="005534D9" w:rsidDel="00EA75CC">
          <w:delText>)</w:delText>
        </w:r>
        <w:r w:rsidR="00811AE1" w:rsidRPr="00895B2F" w:rsidDel="00EA75CC">
          <w:delText>.</w:delText>
        </w:r>
        <w:r w:rsidR="00BF2257" w:rsidRPr="00370955" w:rsidDel="00EA75CC">
          <w:delText xml:space="preserve"> Interestingly, the most of the 33 species in the 2019_ThomasAM cohorts exhibited considerable enrichment in CRC patients or no significant difference, with just a handful showing depletion in CRC patients</w:delText>
        </w:r>
        <w:r w:rsidR="009F0757" w:rsidRPr="00895B2F" w:rsidDel="00EA75CC">
          <w:delText xml:space="preserve"> (</w:delText>
        </w:r>
        <w:r w:rsidR="009F0757" w:rsidRPr="00895B2F" w:rsidDel="00EA75CC">
          <w:rPr>
            <w:color w:val="0000FF"/>
          </w:rPr>
          <w:delText>figure 1b</w:delText>
        </w:r>
        <w:r w:rsidR="009F0757" w:rsidRPr="00895B2F" w:rsidDel="00EA75CC">
          <w:delText>)</w:delText>
        </w:r>
        <w:r w:rsidR="00BA3DCF" w:rsidRPr="00895B2F" w:rsidDel="00EA75CC">
          <w:delText xml:space="preserve">. Whereas in the 2019_Yachida group, most of </w:delText>
        </w:r>
        <w:r w:rsidR="004E4D50" w:rsidRPr="00895B2F" w:rsidDel="00EA75CC">
          <w:delText>the</w:delText>
        </w:r>
        <w:r w:rsidR="00BA3DCF" w:rsidRPr="00895B2F" w:rsidDel="00EA75CC">
          <w:delText xml:space="preserve"> identified</w:delText>
        </w:r>
        <w:r w:rsidR="004E4D50" w:rsidRPr="00895B2F" w:rsidDel="00EA75CC">
          <w:delText xml:space="preserve"> </w:delText>
        </w:r>
        <w:r w:rsidR="009F0757" w:rsidRPr="00895B2F" w:rsidDel="00EA75CC">
          <w:delText xml:space="preserve">33 </w:delText>
        </w:r>
        <w:r w:rsidR="004314C2" w:rsidRPr="00895B2F" w:rsidDel="00EA75CC">
          <w:delText>fungi</w:delText>
        </w:r>
        <w:r w:rsidR="00BA3DCF" w:rsidRPr="00895B2F" w:rsidDel="00EA75CC">
          <w:delText xml:space="preserve"> showed weak variance </w:delText>
        </w:r>
        <w:r w:rsidR="004E4D50" w:rsidRPr="00895B2F" w:rsidDel="00EA75CC">
          <w:delText>in CRC patients versus hea</w:delText>
        </w:r>
        <w:r w:rsidR="00E81CE7" w:rsidRPr="00895B2F" w:rsidDel="00EA75CC">
          <w:delText>l</w:delText>
        </w:r>
        <w:r w:rsidR="004E4D50" w:rsidRPr="00895B2F" w:rsidDel="00EA75CC">
          <w:delText>thy individuals</w:delText>
        </w:r>
        <w:r w:rsidR="00E81CE7" w:rsidRPr="00895B2F" w:rsidDel="00EA75CC">
          <w:delText>,</w:delText>
        </w:r>
        <w:r w:rsidR="004E4D50" w:rsidRPr="00895B2F" w:rsidDel="00EA75CC">
          <w:delText xml:space="preserve"> unlike other cohorts</w:delText>
        </w:r>
        <w:r w:rsidR="009F0757" w:rsidRPr="00895B2F" w:rsidDel="00EA75CC">
          <w:delText xml:space="preserve"> (</w:delText>
        </w:r>
        <w:r w:rsidR="009F0757" w:rsidRPr="00895B2F" w:rsidDel="00EA75CC">
          <w:rPr>
            <w:color w:val="0000FF"/>
          </w:rPr>
          <w:delText>figure 1b</w:delText>
        </w:r>
        <w:r w:rsidR="009F0757" w:rsidRPr="00895B2F" w:rsidDel="00EA75CC">
          <w:delText>)</w:delText>
        </w:r>
        <w:r w:rsidR="004E4D50" w:rsidRPr="00895B2F" w:rsidDel="00EA75CC">
          <w:delText xml:space="preserve">. </w:delText>
        </w:r>
        <w:bookmarkStart w:id="1757" w:name="_Hlk86147774"/>
        <w:r w:rsidR="00BF2257" w:rsidRPr="00C77F17" w:rsidDel="00EA75CC">
          <w:delText xml:space="preserve">In addition, we noticed that three of the 33 species exhibited similar alterations across all cohorts, with </w:delText>
        </w:r>
        <w:r w:rsidR="00BF2257" w:rsidRPr="00C77F17" w:rsidDel="00EA75CC">
          <w:rPr>
            <w:i/>
            <w:iCs/>
          </w:rPr>
          <w:delText xml:space="preserve">Aspergillus rambellii </w:delText>
        </w:r>
        <w:r w:rsidR="00BF2257" w:rsidRPr="00C77F17" w:rsidDel="00EA75CC">
          <w:delText xml:space="preserve">and </w:delText>
        </w:r>
        <w:r w:rsidR="00BF2257" w:rsidRPr="00C77F17" w:rsidDel="00EA75CC">
          <w:rPr>
            <w:i/>
            <w:iCs/>
          </w:rPr>
          <w:delText xml:space="preserve">Erysiphe pulchra </w:delText>
        </w:r>
        <w:r w:rsidR="00BF2257" w:rsidRPr="00C77F17" w:rsidDel="00EA75CC">
          <w:delText xml:space="preserve">being enriched in CRC and </w:delText>
        </w:r>
        <w:r w:rsidR="00BF2257" w:rsidRPr="00C77F17" w:rsidDel="00EA75CC">
          <w:rPr>
            <w:i/>
            <w:iCs/>
          </w:rPr>
          <w:delText>Trichophyton mentagrophytes</w:delText>
        </w:r>
        <w:r w:rsidR="00BF2257" w:rsidRPr="00C77F17" w:rsidDel="00EA75CC">
          <w:delText xml:space="preserve"> being reduced</w:delText>
        </w:r>
        <w:r w:rsidR="00BF2257" w:rsidDel="00EA75CC">
          <w:delText xml:space="preserve"> </w:delText>
        </w:r>
        <w:r w:rsidR="00D93222" w:rsidRPr="00895B2F" w:rsidDel="00EA75CC">
          <w:delText>(</w:delText>
        </w:r>
        <w:r w:rsidR="00D93222" w:rsidRPr="005534D9" w:rsidDel="00EA75CC">
          <w:rPr>
            <w:color w:val="0000FF"/>
          </w:rPr>
          <w:delText xml:space="preserve">figure </w:delText>
        </w:r>
        <w:r w:rsidR="00D72005" w:rsidRPr="00895B2F" w:rsidDel="00EA75CC">
          <w:rPr>
            <w:color w:val="0000FF"/>
          </w:rPr>
          <w:delText>1</w:delText>
        </w:r>
        <w:r w:rsidR="00D72005" w:rsidRPr="005534D9" w:rsidDel="00EA75CC">
          <w:rPr>
            <w:color w:val="0000FF"/>
          </w:rPr>
          <w:delText xml:space="preserve">b </w:delText>
        </w:r>
        <w:r w:rsidR="00D93222" w:rsidRPr="005534D9" w:rsidDel="00EA75CC">
          <w:rPr>
            <w:color w:val="0000FF"/>
          </w:rPr>
          <w:delText xml:space="preserve">and supplementary table </w:delText>
        </w:r>
        <w:r w:rsidR="00D24E80" w:rsidDel="00EA75CC">
          <w:rPr>
            <w:color w:val="0000FF"/>
          </w:rPr>
          <w:delText>7</w:delText>
        </w:r>
        <w:r w:rsidR="00D93222" w:rsidRPr="00895B2F" w:rsidDel="00EA75CC">
          <w:delText>).</w:delText>
        </w:r>
        <w:bookmarkEnd w:id="1757"/>
        <w:r w:rsidR="00D93222" w:rsidRPr="00895B2F" w:rsidDel="00EA75CC">
          <w:delText xml:space="preserve"> W</w:delText>
        </w:r>
      </w:del>
      <w:ins w:id="1758" w:author="LAU, Cheuk Hay" w:date="2021-11-14T19:46:00Z">
        <w:del w:id="1759" w:author="LIN, Yufeng" w:date="2021-11-24T16:48:00Z">
          <w:r w:rsidR="00522AC1" w:rsidDel="00EA75CC">
            <w:delText>w</w:delText>
          </w:r>
        </w:del>
      </w:ins>
      <w:del w:id="1760" w:author="LIN, Yufeng" w:date="2021-11-24T16:48:00Z">
        <w:r w:rsidR="00D93222" w:rsidRPr="00895B2F" w:rsidDel="00EA75CC">
          <w:delText xml:space="preserve">e further identified 15 species </w:delText>
        </w:r>
      </w:del>
      <w:ins w:id="1761" w:author="LAU, Cheuk Hay" w:date="2021-11-14T19:47:00Z">
        <w:del w:id="1762" w:author="LIN, Yufeng" w:date="2021-11-24T16:48:00Z">
          <w:r w:rsidR="00522AC1" w:rsidDel="00EA75CC">
            <w:delText xml:space="preserve">(10 CRC-enriched, 5 CRC-depleted) </w:delText>
          </w:r>
        </w:del>
      </w:ins>
      <w:del w:id="1763" w:author="LIN, Yufeng" w:date="2021-11-24T16:48:00Z">
        <w:r w:rsidR="00E81CE7" w:rsidRPr="00895B2F" w:rsidDel="00EA75CC">
          <w:delText>that</w:delText>
        </w:r>
        <w:r w:rsidR="00D93222" w:rsidRPr="00895B2F" w:rsidDel="00EA75CC">
          <w:delText xml:space="preserve"> were cons</w:delText>
        </w:r>
      </w:del>
      <w:ins w:id="1764" w:author="LAU, Cheuk Hay" w:date="2021-11-14T19:48:00Z">
        <w:del w:id="1765" w:author="LIN, Yufeng" w:date="2021-11-24T16:48:00Z">
          <w:r w:rsidR="00522AC1" w:rsidDel="00EA75CC">
            <w:delText>tantly</w:delText>
          </w:r>
        </w:del>
      </w:ins>
      <w:del w:id="1766" w:author="LIN, Yufeng" w:date="2021-11-24T16:48:00Z">
        <w:r w:rsidR="00D93222" w:rsidRPr="00895B2F" w:rsidDel="00EA75CC">
          <w:delText xml:space="preserve">istently altered in 7 </w:delText>
        </w:r>
        <w:r w:rsidR="00FA2A1F" w:rsidRPr="00895B2F" w:rsidDel="00EA75CC">
          <w:delText xml:space="preserve">out </w:delText>
        </w:r>
        <w:r w:rsidR="00D93222" w:rsidRPr="00895B2F" w:rsidDel="00EA75CC">
          <w:delText xml:space="preserve">of the </w:delText>
        </w:r>
        <w:r w:rsidR="00E81CE7" w:rsidRPr="00895B2F" w:rsidDel="00EA75CC">
          <w:delText>eight</w:delText>
        </w:r>
      </w:del>
      <w:ins w:id="1767" w:author="LAU, Cheuk Hay" w:date="2021-11-14T19:46:00Z">
        <w:del w:id="1768" w:author="LIN, Yufeng" w:date="2021-11-24T16:48:00Z">
          <w:r w:rsidR="00522AC1" w:rsidDel="00EA75CC">
            <w:delText>8</w:delText>
          </w:r>
        </w:del>
      </w:ins>
      <w:del w:id="1769" w:author="LIN, Yufeng" w:date="2021-11-24T16:48:00Z">
        <w:r w:rsidR="00D93222" w:rsidRPr="00895B2F" w:rsidDel="00EA75CC">
          <w:delText xml:space="preserve"> cohorts</w:delText>
        </w:r>
        <w:r w:rsidR="00FA2A1F" w:rsidRPr="00895B2F" w:rsidDel="00EA75CC">
          <w:delText xml:space="preserve">. </w:delText>
        </w:r>
        <w:r w:rsidR="00E81CE7" w:rsidRPr="00895B2F" w:rsidDel="00EA75CC">
          <w:delText>Ten</w:delText>
        </w:r>
        <w:r w:rsidR="00FA2A1F" w:rsidRPr="00895B2F" w:rsidDel="00EA75CC">
          <w:delText xml:space="preserve"> of them</w:delText>
        </w:r>
        <w:r w:rsidR="00D93222" w:rsidRPr="00895B2F" w:rsidDel="00EA75CC">
          <w:delText xml:space="preserve"> </w:delText>
        </w:r>
        <w:r w:rsidR="00FA2A1F" w:rsidRPr="00895B2F" w:rsidDel="00EA75CC">
          <w:delText>were</w:delText>
        </w:r>
        <w:r w:rsidR="00D93222" w:rsidRPr="00895B2F" w:rsidDel="00EA75CC">
          <w:delText xml:space="preserve"> enriched in CRC patie</w:delText>
        </w:r>
        <w:r w:rsidR="00E81CE7" w:rsidRPr="00895B2F" w:rsidDel="00EA75CC">
          <w:delText>nt</w:delText>
        </w:r>
        <w:r w:rsidR="00D93222" w:rsidRPr="00895B2F" w:rsidDel="00EA75CC">
          <w:delText>s</w:delText>
        </w:r>
        <w:r w:rsidR="00E81CE7" w:rsidRPr="00895B2F" w:rsidDel="00EA75CC">
          <w:delText>,</w:delText>
        </w:r>
        <w:r w:rsidR="00D93222" w:rsidRPr="00895B2F" w:rsidDel="00EA75CC">
          <w:delText xml:space="preserve"> while the remaining </w:delText>
        </w:r>
        <w:r w:rsidR="00E81CE7" w:rsidRPr="00895B2F" w:rsidDel="00EA75CC">
          <w:delText>five</w:delText>
        </w:r>
        <w:r w:rsidR="00D93222" w:rsidRPr="00895B2F" w:rsidDel="00EA75CC">
          <w:delText xml:space="preserve"> </w:delText>
        </w:r>
        <w:r w:rsidR="00FA2A1F" w:rsidRPr="00895B2F" w:rsidDel="00EA75CC">
          <w:delText>were</w:delText>
        </w:r>
        <w:r w:rsidR="00D93222" w:rsidRPr="00895B2F" w:rsidDel="00EA75CC">
          <w:delText xml:space="preserve"> depleted (</w:delText>
        </w:r>
        <w:r w:rsidR="00D93222" w:rsidRPr="00522AC1" w:rsidDel="00EA75CC">
          <w:rPr>
            <w:b/>
            <w:bCs/>
            <w:color w:val="0000FF"/>
            <w:rPrChange w:id="1770" w:author="LAU, Cheuk Hay" w:date="2021-11-14T19:47:00Z">
              <w:rPr>
                <w:color w:val="0000FF"/>
              </w:rPr>
            </w:rPrChange>
          </w:rPr>
          <w:delText xml:space="preserve">supplementary </w:delText>
        </w:r>
      </w:del>
      <w:ins w:id="1771" w:author="LAU, Cheuk Hay" w:date="2021-11-14T19:47:00Z">
        <w:del w:id="1772" w:author="LIN, Yufeng" w:date="2021-11-24T16:48:00Z">
          <w:r w:rsidR="00522AC1" w:rsidRPr="00522AC1" w:rsidDel="00EA75CC">
            <w:rPr>
              <w:b/>
              <w:bCs/>
              <w:color w:val="0000FF"/>
              <w:rPrChange w:id="1773" w:author="LAU, Cheuk Hay" w:date="2021-11-14T19:47:00Z">
                <w:rPr>
                  <w:color w:val="0000FF"/>
                </w:rPr>
              </w:rPrChange>
            </w:rPr>
            <w:delText xml:space="preserve">Supplementary </w:delText>
          </w:r>
        </w:del>
      </w:ins>
      <w:del w:id="1774" w:author="LIN, Yufeng" w:date="2021-11-24T16:48:00Z">
        <w:r w:rsidR="00D93222" w:rsidRPr="00522AC1" w:rsidDel="00EA75CC">
          <w:rPr>
            <w:b/>
            <w:bCs/>
            <w:color w:val="0000FF"/>
            <w:rPrChange w:id="1775" w:author="LAU, Cheuk Hay" w:date="2021-11-14T19:47:00Z">
              <w:rPr>
                <w:color w:val="0000FF"/>
              </w:rPr>
            </w:rPrChange>
          </w:rPr>
          <w:delText xml:space="preserve">table </w:delText>
        </w:r>
      </w:del>
      <w:ins w:id="1776" w:author="LAU, Cheuk Hay" w:date="2021-11-14T19:47:00Z">
        <w:del w:id="1777" w:author="LIN, Yufeng" w:date="2021-11-24T16:48:00Z">
          <w:r w:rsidR="00522AC1" w:rsidRPr="00522AC1" w:rsidDel="00EA75CC">
            <w:rPr>
              <w:b/>
              <w:bCs/>
              <w:color w:val="0000FF"/>
              <w:rPrChange w:id="1778" w:author="LAU, Cheuk Hay" w:date="2021-11-14T19:47:00Z">
                <w:rPr>
                  <w:color w:val="0000FF"/>
                </w:rPr>
              </w:rPrChange>
            </w:rPr>
            <w:delText xml:space="preserve">Table </w:delText>
          </w:r>
        </w:del>
      </w:ins>
      <w:del w:id="1779" w:author="LIN, Yufeng" w:date="2021-11-24T16:48:00Z">
        <w:r w:rsidR="00D24E80" w:rsidRPr="00522AC1" w:rsidDel="00EA75CC">
          <w:rPr>
            <w:b/>
            <w:bCs/>
            <w:color w:val="0000FF"/>
            <w:rPrChange w:id="1780" w:author="LAU, Cheuk Hay" w:date="2021-11-14T19:47:00Z">
              <w:rPr>
                <w:color w:val="0000FF"/>
              </w:rPr>
            </w:rPrChange>
          </w:rPr>
          <w:delText>7</w:delText>
        </w:r>
        <w:r w:rsidR="00D93222" w:rsidRPr="00895B2F" w:rsidDel="00EA75CC">
          <w:delText>).</w:delText>
        </w:r>
        <w:r w:rsidR="00811AE1" w:rsidRPr="00895B2F" w:rsidDel="00EA75CC">
          <w:delText xml:space="preserve"> </w:delText>
        </w:r>
      </w:del>
      <w:ins w:id="1781" w:author="LAU, Cheuk Hay" w:date="2021-11-14T19:49:00Z">
        <w:r w:rsidR="00522AC1">
          <w:t>In the core set</w:t>
        </w:r>
      </w:ins>
      <w:del w:id="1782" w:author="LAU, Cheuk Hay" w:date="2021-11-14T19:47:00Z">
        <w:r w:rsidR="00BA3DCF" w:rsidRPr="00895B2F" w:rsidDel="00522AC1">
          <w:delText>For the 33 species in the core set,</w:delText>
        </w:r>
      </w:del>
      <w:del w:id="1783" w:author="LAU, Cheuk Hay" w:date="2021-11-14T19:45:00Z">
        <w:r w:rsidR="00BA3DCF" w:rsidRPr="00895B2F" w:rsidDel="00522AC1">
          <w:delText xml:space="preserve"> </w:delText>
        </w:r>
        <w:r w:rsidR="003C7E3A" w:rsidRPr="00895B2F" w:rsidDel="00522AC1">
          <w:delText xml:space="preserve">10 </w:delText>
        </w:r>
        <w:r w:rsidR="000975D5" w:rsidRPr="00895B2F" w:rsidDel="00522AC1">
          <w:delText>were enriched</w:delText>
        </w:r>
        <w:r w:rsidR="00E81CE7" w:rsidRPr="00895B2F" w:rsidDel="00522AC1">
          <w:delText>,</w:delText>
        </w:r>
        <w:r w:rsidR="00FA2A1F" w:rsidRPr="00895B2F" w:rsidDel="00522AC1">
          <w:delText xml:space="preserve"> and</w:delText>
        </w:r>
        <w:r w:rsidR="000975D5" w:rsidRPr="00895B2F" w:rsidDel="00522AC1">
          <w:delText xml:space="preserve"> the remaining 23 were depleted </w:delText>
        </w:r>
        <w:r w:rsidR="001A2189" w:rsidRPr="00895B2F" w:rsidDel="00522AC1">
          <w:delText xml:space="preserve">in CRC patients </w:delText>
        </w:r>
        <w:r w:rsidR="000975D5" w:rsidRPr="00895B2F" w:rsidDel="00522AC1">
          <w:delText>(</w:delText>
        </w:r>
        <w:r w:rsidR="000975D5" w:rsidRPr="005534D9" w:rsidDel="00522AC1">
          <w:rPr>
            <w:color w:val="0000FF"/>
          </w:rPr>
          <w:delText xml:space="preserve">figure </w:delText>
        </w:r>
        <w:r w:rsidR="00D72005" w:rsidRPr="00895B2F" w:rsidDel="00522AC1">
          <w:rPr>
            <w:color w:val="0000FF"/>
          </w:rPr>
          <w:delText>1</w:delText>
        </w:r>
        <w:r w:rsidR="00D72005" w:rsidRPr="005534D9" w:rsidDel="00522AC1">
          <w:rPr>
            <w:color w:val="0000FF"/>
          </w:rPr>
          <w:delText>c</w:delText>
        </w:r>
        <w:r w:rsidR="000975D5" w:rsidRPr="00895B2F" w:rsidDel="00522AC1">
          <w:delText>)</w:delText>
        </w:r>
      </w:del>
      <w:del w:id="1784" w:author="LAU, Cheuk Hay" w:date="2021-11-14T19:47:00Z">
        <w:r w:rsidR="000975D5" w:rsidRPr="00895B2F" w:rsidDel="00522AC1">
          <w:delText xml:space="preserve">. </w:delText>
        </w:r>
        <w:r w:rsidR="001A2189" w:rsidRPr="00895B2F" w:rsidDel="00522AC1">
          <w:delText>The alterations of these 33 species in CRC patients versus healthy individuals were relatively consistent in most cohorts.</w:delText>
        </w:r>
      </w:del>
      <w:del w:id="1785" w:author="LAU, Cheuk Hay" w:date="2021-11-14T19:48:00Z">
        <w:r w:rsidR="001A2189" w:rsidRPr="00895B2F" w:rsidDel="00522AC1">
          <w:delText xml:space="preserve"> </w:delText>
        </w:r>
      </w:del>
      <w:del w:id="1786" w:author="LAU, Cheuk Hay" w:date="2021-11-14T19:49:00Z">
        <w:r w:rsidR="001A2189" w:rsidRPr="00895B2F" w:rsidDel="00522AC1">
          <w:delText>Among them</w:delText>
        </w:r>
      </w:del>
      <w:r w:rsidR="0029149C" w:rsidRPr="00895B2F">
        <w:t>,</w:t>
      </w:r>
      <w:r w:rsidR="007E03BE" w:rsidRPr="00895B2F">
        <w:t xml:space="preserve"> </w:t>
      </w:r>
      <w:r w:rsidR="00D9531B" w:rsidRPr="00895B2F">
        <w:rPr>
          <w:i/>
          <w:iCs/>
        </w:rPr>
        <w:t>Aspergillus</w:t>
      </w:r>
      <w:r w:rsidR="00D9531B" w:rsidRPr="00895B2F">
        <w:t xml:space="preserve"> </w:t>
      </w:r>
      <w:r w:rsidR="00D9531B" w:rsidRPr="00895B2F">
        <w:rPr>
          <w:i/>
          <w:iCs/>
        </w:rPr>
        <w:t>rambellii</w:t>
      </w:r>
      <w:r w:rsidR="00D9531B" w:rsidRPr="00895B2F">
        <w:t xml:space="preserve"> </w:t>
      </w:r>
      <w:ins w:id="1787" w:author="LAU, Cheuk Hay" w:date="2021-11-14T19:53:00Z">
        <w:r w:rsidR="00EF6A80">
          <w:t>was</w:t>
        </w:r>
      </w:ins>
      <w:del w:id="1788" w:author="LAU, Cheuk Hay" w:date="2021-11-14T19:50:00Z">
        <w:r w:rsidR="0029149C" w:rsidRPr="00895B2F" w:rsidDel="00522AC1">
          <w:delText>showed</w:delText>
        </w:r>
      </w:del>
      <w:r w:rsidR="0029149C" w:rsidRPr="00895B2F">
        <w:t xml:space="preserve"> the most </w:t>
      </w:r>
      <w:ins w:id="1789" w:author="LAU, Cheuk Hay" w:date="2021-11-14T19:50:00Z">
        <w:r w:rsidR="00522AC1">
          <w:t>significant</w:t>
        </w:r>
      </w:ins>
      <w:ins w:id="1790" w:author="LAU, Cheuk Hay" w:date="2021-11-14T19:53:00Z">
        <w:r w:rsidR="00EF6A80">
          <w:t>ly enriched fu</w:t>
        </w:r>
      </w:ins>
      <w:ins w:id="1791" w:author="LAU, Cheuk Hay" w:date="2021-11-14T19:54:00Z">
        <w:r w:rsidR="00EF6A80">
          <w:t xml:space="preserve">ngal species in </w:t>
        </w:r>
      </w:ins>
      <w:del w:id="1792" w:author="LAU, Cheuk Hay" w:date="2021-11-14T19:50:00Z">
        <w:r w:rsidR="0029149C" w:rsidRPr="00895B2F" w:rsidDel="00522AC1">
          <w:delText xml:space="preserve">remarkable </w:delText>
        </w:r>
      </w:del>
      <w:del w:id="1793" w:author="LAU, Cheuk Hay" w:date="2021-11-14T19:54:00Z">
        <w:r w:rsidR="0029149C" w:rsidRPr="00895B2F" w:rsidDel="00EF6A80">
          <w:delText xml:space="preserve">difference between </w:delText>
        </w:r>
      </w:del>
      <w:del w:id="1794" w:author="LAU, Cheuk Hay" w:date="2021-11-14T19:50:00Z">
        <w:r w:rsidR="0029149C" w:rsidRPr="00895B2F" w:rsidDel="00522AC1">
          <w:delText xml:space="preserve">the </w:delText>
        </w:r>
      </w:del>
      <w:r w:rsidR="007C6216" w:rsidRPr="00895B2F">
        <w:t>CRC</w:t>
      </w:r>
      <w:r w:rsidR="0029149C" w:rsidRPr="00895B2F">
        <w:t xml:space="preserve"> </w:t>
      </w:r>
      <w:r w:rsidR="0098399D" w:rsidRPr="00895B2F">
        <w:t xml:space="preserve">patients </w:t>
      </w:r>
      <w:ins w:id="1795" w:author="LAU, Cheuk Hay" w:date="2021-11-14T19:54:00Z">
        <w:r w:rsidR="00EF6A80">
          <w:t>compared to</w:t>
        </w:r>
      </w:ins>
      <w:del w:id="1796" w:author="LAU, Cheuk Hay" w:date="2021-11-14T19:54:00Z">
        <w:r w:rsidR="0029149C" w:rsidRPr="00895B2F" w:rsidDel="00EF6A80">
          <w:delText>and</w:delText>
        </w:r>
      </w:del>
      <w:r w:rsidR="0029149C" w:rsidRPr="00895B2F">
        <w:t xml:space="preserve"> </w:t>
      </w:r>
      <w:del w:id="1797" w:author="LAU, Cheuk Hay" w:date="2021-11-14T19:50:00Z">
        <w:r w:rsidR="0098399D" w:rsidRPr="00895B2F" w:rsidDel="00522AC1">
          <w:delText xml:space="preserve">the </w:delText>
        </w:r>
      </w:del>
      <w:r w:rsidR="007C6216" w:rsidRPr="00895B2F">
        <w:t>healthy control</w:t>
      </w:r>
      <w:del w:id="1798" w:author="LAU, Cheuk Hay" w:date="2021-11-14T19:50:00Z">
        <w:r w:rsidR="0029149C" w:rsidRPr="00895B2F" w:rsidDel="00522AC1">
          <w:delText xml:space="preserve"> group</w:delText>
        </w:r>
      </w:del>
      <w:r w:rsidR="0029149C" w:rsidRPr="00895B2F">
        <w:t xml:space="preserve">s </w:t>
      </w:r>
      <w:r w:rsidR="00D9531B" w:rsidRPr="00895B2F">
        <w:t>(</w:t>
      </w:r>
      <w:del w:id="1799" w:author="LAU, Cheuk Hay" w:date="2021-11-14T19:51:00Z">
        <w:r w:rsidR="00D9531B" w:rsidRPr="00EF6A80" w:rsidDel="00EF6A80">
          <w:rPr>
            <w:i/>
            <w:iCs/>
            <w:rPrChange w:id="1800" w:author="LAU, Cheuk Hay" w:date="2021-11-14T19:51:00Z">
              <w:rPr/>
            </w:rPrChange>
          </w:rPr>
          <w:delText>-log</w:delText>
        </w:r>
        <w:r w:rsidR="00D9531B" w:rsidRPr="00EF6A80" w:rsidDel="00EF6A80">
          <w:rPr>
            <w:i/>
            <w:iCs/>
            <w:vertAlign w:val="subscript"/>
            <w:rPrChange w:id="1801" w:author="LAU, Cheuk Hay" w:date="2021-11-14T19:51:00Z">
              <w:rPr>
                <w:vertAlign w:val="subscript"/>
              </w:rPr>
            </w:rPrChange>
          </w:rPr>
          <w:delText>10</w:delText>
        </w:r>
        <w:r w:rsidR="00D9531B" w:rsidRPr="00EF6A80" w:rsidDel="00EF6A80">
          <w:rPr>
            <w:i/>
            <w:iCs/>
            <w:rPrChange w:id="1802" w:author="LAU, Cheuk Hay" w:date="2021-11-14T19:51:00Z">
              <w:rPr/>
            </w:rPrChange>
          </w:rPr>
          <w:delText xml:space="preserve">FDR = 17.29). </w:delText>
        </w:r>
        <w:r w:rsidR="00A109ED" w:rsidRPr="00EF6A80" w:rsidDel="00EF6A80">
          <w:rPr>
            <w:i/>
            <w:iCs/>
            <w:rPrChange w:id="1803" w:author="LAU, Cheuk Hay" w:date="2021-11-14T19:51:00Z">
              <w:rPr/>
            </w:rPrChange>
          </w:rPr>
          <w:delText xml:space="preserve">Notably, only </w:delText>
        </w:r>
        <w:r w:rsidR="00A109ED" w:rsidRPr="00EF6A80" w:rsidDel="00EF6A80">
          <w:rPr>
            <w:i/>
            <w:iCs/>
          </w:rPr>
          <w:delText>Aspergillus</w:delText>
        </w:r>
        <w:r w:rsidR="00A109ED" w:rsidRPr="00EF6A80" w:rsidDel="00EF6A80">
          <w:rPr>
            <w:i/>
            <w:iCs/>
            <w:rPrChange w:id="1804" w:author="LAU, Cheuk Hay" w:date="2021-11-14T19:51:00Z">
              <w:rPr/>
            </w:rPrChange>
          </w:rPr>
          <w:delText xml:space="preserve"> </w:delText>
        </w:r>
        <w:r w:rsidR="00A109ED" w:rsidRPr="00EF6A80" w:rsidDel="00EF6A80">
          <w:rPr>
            <w:i/>
            <w:iCs/>
          </w:rPr>
          <w:delText>rambellii</w:delText>
        </w:r>
        <w:r w:rsidR="00A109ED" w:rsidRPr="00EF6A80" w:rsidDel="00EF6A80">
          <w:rPr>
            <w:i/>
            <w:iCs/>
            <w:rPrChange w:id="1805" w:author="LAU, Cheuk Hay" w:date="2021-11-14T19:51:00Z">
              <w:rPr/>
            </w:rPrChange>
          </w:rPr>
          <w:delText xml:space="preserve"> showed a significant difference (</w:delText>
        </w:r>
      </w:del>
      <w:r w:rsidR="00A109ED" w:rsidRPr="00EF6A80">
        <w:rPr>
          <w:i/>
          <w:iCs/>
          <w:rPrChange w:id="1806" w:author="LAU, Cheuk Hay" w:date="2021-11-14T19:51:00Z">
            <w:rPr/>
          </w:rPrChange>
        </w:rPr>
        <w:t>p</w:t>
      </w:r>
      <w:del w:id="1807" w:author="LAU, Cheuk Hay" w:date="2021-11-14T19:51:00Z">
        <w:r w:rsidR="00A109ED" w:rsidRPr="00895B2F" w:rsidDel="00EF6A80">
          <w:delText>-value</w:delText>
        </w:r>
      </w:del>
      <w:r w:rsidR="00A109ED" w:rsidRPr="00895B2F">
        <w:t xml:space="preserve"> &lt; 0.05</w:t>
      </w:r>
      <w:del w:id="1808" w:author="LAU, Cheuk Hay" w:date="2021-11-14T19:51:00Z">
        <w:r w:rsidR="00A109ED" w:rsidRPr="00895B2F" w:rsidDel="00EF6A80">
          <w:delText>)</w:delText>
        </w:r>
      </w:del>
      <w:r w:rsidR="00A109ED" w:rsidRPr="00895B2F">
        <w:t xml:space="preserve"> in </w:t>
      </w:r>
      <w:ins w:id="1809" w:author="LAU, Cheuk Hay" w:date="2021-11-14T19:54:00Z">
        <w:r w:rsidR="00EF6A80">
          <w:t>7 out of 8</w:t>
        </w:r>
      </w:ins>
      <w:del w:id="1810" w:author="LAU, Cheuk Hay" w:date="2021-11-14T19:54:00Z">
        <w:r w:rsidR="00A109ED" w:rsidRPr="00895B2F" w:rsidDel="00EF6A80">
          <w:delText>all</w:delText>
        </w:r>
      </w:del>
      <w:r w:rsidR="00A109ED" w:rsidRPr="00895B2F">
        <w:t xml:space="preserve"> </w:t>
      </w:r>
      <w:del w:id="1811" w:author="LAU, Cheuk Hay" w:date="2021-11-14T19:51:00Z">
        <w:r w:rsidR="00A109ED" w:rsidRPr="00895B2F" w:rsidDel="00EF6A80">
          <w:delText xml:space="preserve">the </w:delText>
        </w:r>
      </w:del>
      <w:r w:rsidR="00A109ED" w:rsidRPr="00895B2F">
        <w:t>cohorts</w:t>
      </w:r>
      <w:del w:id="1812" w:author="LAU, Cheuk Hay" w:date="2021-11-14T19:52:00Z">
        <w:r w:rsidR="00A109ED" w:rsidRPr="00895B2F" w:rsidDel="00EF6A80">
          <w:delText>,</w:delText>
        </w:r>
      </w:del>
      <w:del w:id="1813" w:author="LAU, Cheuk Hay" w:date="2021-11-14T19:54:00Z">
        <w:r w:rsidR="00A109ED" w:rsidRPr="00895B2F" w:rsidDel="00EF6A80">
          <w:delText xml:space="preserve"> except the 2019_ThomasAM cohort</w:delText>
        </w:r>
      </w:del>
      <w:ins w:id="1814" w:author="LAU, Cheuk Hay" w:date="2021-11-14T19:53:00Z">
        <w:r w:rsidR="00EF6A80">
          <w:t>)</w:t>
        </w:r>
      </w:ins>
      <w:r w:rsidR="00A109ED" w:rsidRPr="00895B2F">
        <w:t xml:space="preserve"> (</w:t>
      </w:r>
      <w:del w:id="1815" w:author="LAU, Cheuk Hay" w:date="2021-11-14T19:53:00Z">
        <w:r w:rsidR="00A109ED" w:rsidRPr="00EF6A80" w:rsidDel="00EF6A80">
          <w:rPr>
            <w:b/>
            <w:bCs/>
            <w:color w:val="0000FF"/>
            <w:rPrChange w:id="1816" w:author="LAU, Cheuk Hay" w:date="2021-11-14T19:53:00Z">
              <w:rPr>
                <w:color w:val="0000FF"/>
              </w:rPr>
            </w:rPrChange>
          </w:rPr>
          <w:delText xml:space="preserve">figure </w:delText>
        </w:r>
      </w:del>
      <w:ins w:id="1817" w:author="LAU, Cheuk Hay" w:date="2021-11-14T19:53:00Z">
        <w:r w:rsidR="00EF6A80" w:rsidRPr="00EF6A80">
          <w:rPr>
            <w:b/>
            <w:bCs/>
            <w:color w:val="0000FF"/>
            <w:rPrChange w:id="1818" w:author="LAU, Cheuk Hay" w:date="2021-11-14T19:53:00Z">
              <w:rPr>
                <w:color w:val="0000FF"/>
              </w:rPr>
            </w:rPrChange>
          </w:rPr>
          <w:t xml:space="preserve">Figure </w:t>
        </w:r>
      </w:ins>
      <w:del w:id="1819" w:author="LAU, Cheuk Hay" w:date="2021-11-14T19:53:00Z">
        <w:r w:rsidR="00A109ED" w:rsidRPr="00EF6A80" w:rsidDel="00EF6A80">
          <w:rPr>
            <w:b/>
            <w:bCs/>
            <w:color w:val="0000FF"/>
            <w:rPrChange w:id="1820" w:author="LAU, Cheuk Hay" w:date="2021-11-14T19:53:00Z">
              <w:rPr>
                <w:color w:val="0000FF"/>
              </w:rPr>
            </w:rPrChange>
          </w:rPr>
          <w:delText xml:space="preserve">3d </w:delText>
        </w:r>
      </w:del>
      <w:ins w:id="1821" w:author="LAU, Cheuk Hay" w:date="2021-11-14T19:53:00Z">
        <w:r w:rsidR="00EF6A80" w:rsidRPr="00EF6A80">
          <w:rPr>
            <w:b/>
            <w:bCs/>
            <w:color w:val="0000FF"/>
            <w:rPrChange w:id="1822" w:author="LAU, Cheuk Hay" w:date="2021-11-14T19:53:00Z">
              <w:rPr>
                <w:color w:val="0000FF"/>
              </w:rPr>
            </w:rPrChange>
          </w:rPr>
          <w:t>1D</w:t>
        </w:r>
        <w:r w:rsidR="00EF6A80" w:rsidRPr="00895B2F">
          <w:rPr>
            <w:color w:val="0000FF"/>
          </w:rPr>
          <w:t xml:space="preserve"> </w:t>
        </w:r>
      </w:ins>
      <w:r w:rsidR="00A109ED" w:rsidRPr="00895B2F">
        <w:rPr>
          <w:color w:val="0000FF"/>
        </w:rPr>
        <w:t xml:space="preserve">and </w:t>
      </w:r>
      <w:del w:id="1823" w:author="LAU, Cheuk Hay" w:date="2021-11-14T19:53:00Z">
        <w:r w:rsidR="00A109ED" w:rsidRPr="00EF6A80" w:rsidDel="00EF6A80">
          <w:rPr>
            <w:b/>
            <w:bCs/>
            <w:color w:val="0000FF"/>
            <w:rPrChange w:id="1824" w:author="LAU, Cheuk Hay" w:date="2021-11-14T19:53:00Z">
              <w:rPr>
                <w:color w:val="0000FF"/>
              </w:rPr>
            </w:rPrChange>
          </w:rPr>
          <w:delText xml:space="preserve">supplementary </w:delText>
        </w:r>
      </w:del>
      <w:ins w:id="1825" w:author="LAU, Cheuk Hay" w:date="2021-11-14T19:53:00Z">
        <w:r w:rsidR="00EF6A80" w:rsidRPr="00EF6A80">
          <w:rPr>
            <w:b/>
            <w:bCs/>
            <w:color w:val="0000FF"/>
            <w:rPrChange w:id="1826" w:author="LAU, Cheuk Hay" w:date="2021-11-14T19:53:00Z">
              <w:rPr>
                <w:color w:val="0000FF"/>
              </w:rPr>
            </w:rPrChange>
          </w:rPr>
          <w:t xml:space="preserve">Supplementary </w:t>
        </w:r>
      </w:ins>
      <w:del w:id="1827" w:author="LAU, Cheuk Hay" w:date="2021-11-14T19:53:00Z">
        <w:r w:rsidR="00A109ED" w:rsidRPr="00EF6A80" w:rsidDel="00EF6A80">
          <w:rPr>
            <w:b/>
            <w:bCs/>
            <w:color w:val="0000FF"/>
            <w:rPrChange w:id="1828" w:author="LAU, Cheuk Hay" w:date="2021-11-14T19:53:00Z">
              <w:rPr>
                <w:color w:val="0000FF"/>
              </w:rPr>
            </w:rPrChange>
          </w:rPr>
          <w:delText xml:space="preserve">table </w:delText>
        </w:r>
      </w:del>
      <w:ins w:id="1829" w:author="LAU, Cheuk Hay" w:date="2021-11-14T19:53:00Z">
        <w:r w:rsidR="00EF6A80" w:rsidRPr="00EF6A80">
          <w:rPr>
            <w:b/>
            <w:bCs/>
            <w:color w:val="0000FF"/>
            <w:rPrChange w:id="1830" w:author="LAU, Cheuk Hay" w:date="2021-11-14T19:53:00Z">
              <w:rPr>
                <w:color w:val="0000FF"/>
              </w:rPr>
            </w:rPrChange>
          </w:rPr>
          <w:t xml:space="preserve">Table </w:t>
        </w:r>
      </w:ins>
      <w:r w:rsidR="00D24E80" w:rsidRPr="00EF6A80">
        <w:rPr>
          <w:b/>
          <w:bCs/>
          <w:color w:val="0000FF"/>
          <w:rPrChange w:id="1831" w:author="LAU, Cheuk Hay" w:date="2021-11-14T19:53:00Z">
            <w:rPr>
              <w:color w:val="0000FF"/>
            </w:rPr>
          </w:rPrChange>
        </w:rPr>
        <w:t>8</w:t>
      </w:r>
      <w:r w:rsidR="00A109ED" w:rsidRPr="00895B2F">
        <w:t xml:space="preserve">). </w:t>
      </w:r>
      <w:ins w:id="1832" w:author="LAU, Cheuk Hay" w:date="2021-11-14T19:54:00Z">
        <w:r w:rsidR="00EF6A80">
          <w:t>W</w:t>
        </w:r>
      </w:ins>
      <w:ins w:id="1833" w:author="LAU, Cheuk Hay" w:date="2021-11-14T19:55:00Z">
        <w:r w:rsidR="00EF6A80">
          <w:t xml:space="preserve">hilst </w:t>
        </w:r>
      </w:ins>
      <w:ins w:id="1834" w:author="LAU, Cheuk Hay" w:date="2021-11-14T19:56:00Z">
        <w:r w:rsidR="00EF6A80" w:rsidRPr="00895B2F">
          <w:rPr>
            <w:i/>
            <w:iCs/>
          </w:rPr>
          <w:t>Aspergillus</w:t>
        </w:r>
        <w:r w:rsidR="00EF6A80">
          <w:rPr>
            <w:i/>
            <w:iCs/>
          </w:rPr>
          <w:t xml:space="preserve"> kawachii </w:t>
        </w:r>
        <w:r w:rsidR="00EF6A80">
          <w:t xml:space="preserve">was </w:t>
        </w:r>
      </w:ins>
      <w:ins w:id="1835" w:author="LAU, Cheuk Hay" w:date="2021-11-14T19:57:00Z">
        <w:r w:rsidR="00EF6A80">
          <w:t xml:space="preserve">the most </w:t>
        </w:r>
      </w:ins>
    </w:p>
    <w:p w14:paraId="415DB1B8" w14:textId="1B39868C" w:rsidR="00EF6A80" w:rsidRPr="00895B2F" w:rsidRDefault="00EF6A80">
      <w:pPr>
        <w:widowControl/>
        <w:spacing w:before="0" w:after="0"/>
        <w:rPr>
          <w:moveTo w:id="1836" w:author="LAU, Cheuk Hay" w:date="2021-11-14T19:54:00Z"/>
        </w:rPr>
        <w:pPrChange w:id="1837" w:author="LAU, Cheuk Hay" w:date="2021-11-14T19:56:00Z">
          <w:pPr>
            <w:spacing w:before="0" w:after="0"/>
          </w:pPr>
        </w:pPrChange>
      </w:pPr>
      <w:moveToRangeStart w:id="1838" w:author="LAU, Cheuk Hay" w:date="2021-11-14T19:54:00Z" w:name="move87812112"/>
      <w:moveTo w:id="1839" w:author="LAU, Cheuk Hay" w:date="2021-11-14T19:54:00Z">
        <w:del w:id="1840" w:author="LAU, Cheuk Hay" w:date="2021-11-14T19:56:00Z">
          <w:r w:rsidRPr="00895B2F" w:rsidDel="00EF6A80">
            <w:delText xml:space="preserve">We sought to idnetify the most significant fungi candidates associated with CRC using stringent criteria. As shown in </w:delText>
          </w:r>
          <w:r w:rsidRPr="00895B2F" w:rsidDel="00EF6A80">
            <w:rPr>
              <w:color w:val="0000FF"/>
            </w:rPr>
            <w:delText xml:space="preserve">figure </w:delText>
          </w:r>
          <w:r w:rsidDel="00EF6A80">
            <w:rPr>
              <w:color w:val="0000FF"/>
            </w:rPr>
            <w:delText>1</w:delText>
          </w:r>
          <w:r w:rsidRPr="00895B2F" w:rsidDel="00EF6A80">
            <w:rPr>
              <w:color w:val="0000FF"/>
            </w:rPr>
            <w:delText xml:space="preserve">c, </w:delText>
          </w:r>
          <w:r w:rsidRPr="00895B2F" w:rsidDel="00EF6A80">
            <w:delText xml:space="preserve"> enriched </w:delText>
          </w:r>
          <w:r w:rsidRPr="00895B2F" w:rsidDel="00EF6A80">
            <w:rPr>
              <w:i/>
              <w:iCs/>
            </w:rPr>
            <w:delText>A.</w:delText>
          </w:r>
          <w:r w:rsidRPr="00895B2F" w:rsidDel="00EF6A80">
            <w:delText xml:space="preserve"> </w:delText>
          </w:r>
          <w:r w:rsidRPr="00895B2F" w:rsidDel="00EF6A80">
            <w:rPr>
              <w:i/>
              <w:iCs/>
            </w:rPr>
            <w:delText>rambellii</w:delText>
          </w:r>
          <w:r w:rsidRPr="00895B2F" w:rsidDel="00EF6A80">
            <w:delText xml:space="preserve"> and depleted </w:delText>
          </w:r>
          <w:r w:rsidRPr="00895B2F" w:rsidDel="00EF6A80">
            <w:rPr>
              <w:i/>
              <w:iCs/>
            </w:rPr>
            <w:delText>A.</w:delText>
          </w:r>
          <w:r w:rsidRPr="00895B2F" w:rsidDel="00EF6A80">
            <w:delText xml:space="preserve"> </w:delText>
          </w:r>
          <w:r w:rsidRPr="00895B2F" w:rsidDel="00EF6A80">
            <w:rPr>
              <w:i/>
              <w:iCs/>
            </w:rPr>
            <w:delText>kawachii</w:delText>
          </w:r>
          <w:r w:rsidRPr="00895B2F" w:rsidDel="00EF6A80">
            <w:delText xml:space="preserve"> were the two significant altered fungi in CRC. </w:delText>
          </w:r>
          <w:r w:rsidRPr="00895B2F" w:rsidDel="00EF6A80">
            <w:rPr>
              <w:i/>
              <w:iCs/>
            </w:rPr>
            <w:delText>A. rambellii</w:delText>
          </w:r>
          <w:r w:rsidRPr="00895B2F" w:rsidDel="00EF6A80">
            <w:delText xml:space="preserve"> was significantly enriched in seven cohorts; whilst, </w:delText>
          </w:r>
          <w:r w:rsidRPr="00895B2F" w:rsidDel="00EF6A80">
            <w:rPr>
              <w:i/>
              <w:iCs/>
            </w:rPr>
            <w:delText xml:space="preserve">A. kawachii </w:delText>
          </w:r>
          <w:r w:rsidRPr="00895B2F" w:rsidDel="00EF6A80">
            <w:delText xml:space="preserve">was </w:delText>
          </w:r>
        </w:del>
        <w:r w:rsidRPr="00895B2F">
          <w:t xml:space="preserve">significantly depleted </w:t>
        </w:r>
      </w:moveTo>
      <w:ins w:id="1841" w:author="LAU, Cheuk Hay" w:date="2021-11-14T19:57:00Z">
        <w:r>
          <w:t xml:space="preserve">fungus </w:t>
        </w:r>
      </w:ins>
      <w:moveTo w:id="1842" w:author="LAU, Cheuk Hay" w:date="2021-11-14T19:54:00Z">
        <w:r w:rsidRPr="00895B2F">
          <w:t xml:space="preserve">in </w:t>
        </w:r>
      </w:moveTo>
      <w:ins w:id="1843" w:author="LAU, Cheuk Hay" w:date="2021-11-14T19:56:00Z">
        <w:r>
          <w:t>CRC patients (</w:t>
        </w:r>
      </w:ins>
      <w:ins w:id="1844" w:author="LAU, Cheuk Hay" w:date="2021-11-14T19:57:00Z">
        <w:r>
          <w:rPr>
            <w:i/>
            <w:iCs/>
          </w:rPr>
          <w:t xml:space="preserve">p </w:t>
        </w:r>
        <w:r>
          <w:t xml:space="preserve">&lt; 0.05 in 4 out of 8 </w:t>
        </w:r>
      </w:ins>
      <w:moveTo w:id="1845" w:author="LAU, Cheuk Hay" w:date="2021-11-14T19:54:00Z">
        <w:r w:rsidRPr="00895B2F">
          <w:t>cohorts</w:t>
        </w:r>
        <w:del w:id="1846" w:author="LAU, Cheuk Hay" w:date="2021-11-14T19:57:00Z">
          <w:r w:rsidRPr="00895B2F" w:rsidDel="00EF6A80">
            <w:delText xml:space="preserve"> of 2014_ZellerG, 2016_VogtmannE, 2017_JunY, and our unpublished dataset (</w:delText>
          </w:r>
          <w:r w:rsidRPr="005534D9" w:rsidDel="00EF6A80">
            <w:rPr>
              <w:color w:val="0000FF"/>
            </w:rPr>
            <w:delText xml:space="preserve">figure </w:delText>
          </w:r>
          <w:r w:rsidDel="00EF6A80">
            <w:rPr>
              <w:color w:val="0000FF"/>
            </w:rPr>
            <w:delText>1</w:delText>
          </w:r>
          <w:r w:rsidRPr="005534D9" w:rsidDel="00EF6A80">
            <w:rPr>
              <w:color w:val="0000FF"/>
            </w:rPr>
            <w:delText>d</w:delText>
          </w:r>
        </w:del>
        <w:r w:rsidRPr="00895B2F">
          <w:t xml:space="preserve">). </w:t>
        </w:r>
        <w:del w:id="1847" w:author="LAU, Cheuk Hay" w:date="2021-11-14T20:09:00Z">
          <w:r w:rsidRPr="00895B2F" w:rsidDel="00FD761E">
            <w:delText xml:space="preserve">Collectively, our multi-cohort analysis revealed that the enriched </w:delText>
          </w:r>
          <w:r w:rsidRPr="00895B2F" w:rsidDel="00FD761E">
            <w:rPr>
              <w:i/>
              <w:iCs/>
            </w:rPr>
            <w:delText>A.</w:delText>
          </w:r>
          <w:r w:rsidRPr="00895B2F" w:rsidDel="00FD761E">
            <w:delText xml:space="preserve"> </w:delText>
          </w:r>
          <w:r w:rsidRPr="00895B2F" w:rsidDel="00FD761E">
            <w:rPr>
              <w:i/>
              <w:iCs/>
            </w:rPr>
            <w:delText>rambellii</w:delText>
          </w:r>
          <w:r w:rsidRPr="00895B2F" w:rsidDel="00FD761E">
            <w:delText xml:space="preserve"> and depleted </w:delText>
          </w:r>
          <w:r w:rsidRPr="00895B2F" w:rsidDel="00FD761E">
            <w:rPr>
              <w:i/>
              <w:iCs/>
            </w:rPr>
            <w:delText>A. kawachii</w:delText>
          </w:r>
          <w:r w:rsidRPr="00895B2F" w:rsidDel="00FD761E">
            <w:delText xml:space="preserve">, were significantly associated with CRC in multiple cohorts. </w:delText>
          </w:r>
        </w:del>
      </w:moveTo>
    </w:p>
    <w:moveToRangeEnd w:id="1838"/>
    <w:p w14:paraId="0252E667" w14:textId="77777777" w:rsidR="00EF6A80" w:rsidRPr="00EF6A80" w:rsidRDefault="00EF6A80" w:rsidP="00BA0A8A">
      <w:pPr>
        <w:widowControl/>
        <w:spacing w:before="0" w:after="0"/>
        <w:rPr>
          <w:rFonts w:eastAsiaTheme="minorEastAsia"/>
          <w:rPrChange w:id="1848" w:author="LAU, Cheuk Hay" w:date="2021-11-14T19:54:00Z">
            <w:rPr/>
          </w:rPrChange>
        </w:rPr>
      </w:pPr>
    </w:p>
    <w:p w14:paraId="7FC2652F" w14:textId="52FAF614" w:rsidR="00BF2257" w:rsidRDefault="00BF2257" w:rsidP="00BF2257">
      <w:pPr>
        <w:spacing w:before="0" w:after="0"/>
      </w:pPr>
      <w:del w:id="1849" w:author="LAU, Cheuk Hay" w:date="2021-11-14T20:00:00Z">
        <w:r w:rsidRPr="00C77F17" w:rsidDel="00EF6A80">
          <w:delText xml:space="preserve"> The f</w:delText>
        </w:r>
      </w:del>
      <w:ins w:id="1850" w:author="LAU, Cheuk Hay" w:date="2021-11-14T20:00:00Z">
        <w:r w:rsidR="00EF6A80">
          <w:t>F</w:t>
        </w:r>
      </w:ins>
      <w:r w:rsidRPr="00C77F17">
        <w:t>ungal communit</w:t>
      </w:r>
      <w:ins w:id="1851" w:author="LAU, Cheuk Hay" w:date="2021-11-14T20:00:00Z">
        <w:r w:rsidR="00EF6A80">
          <w:t>ies</w:t>
        </w:r>
      </w:ins>
      <w:del w:id="1852" w:author="LAU, Cheuk Hay" w:date="2021-11-14T20:00:00Z">
        <w:r w:rsidRPr="00C77F17" w:rsidDel="00EF6A80">
          <w:delText>y</w:delText>
        </w:r>
      </w:del>
      <w:r w:rsidRPr="00C77F17">
        <w:t xml:space="preserve"> </w:t>
      </w:r>
      <w:ins w:id="1853" w:author="LAU, Cheuk Hay" w:date="2021-11-14T20:00:00Z">
        <w:r w:rsidR="00EF6A80">
          <w:t>in</w:t>
        </w:r>
      </w:ins>
      <w:del w:id="1854" w:author="LAU, Cheuk Hay" w:date="2021-11-14T20:00:00Z">
        <w:r w:rsidRPr="00C77F17" w:rsidDel="00EF6A80">
          <w:delText>of</w:delText>
        </w:r>
      </w:del>
      <w:r w:rsidRPr="00C77F17">
        <w:t xml:space="preserve"> CRC and adenoma</w:t>
      </w:r>
      <w:del w:id="1855" w:author="LAU, Cheuk Hay" w:date="2021-11-14T20:01:00Z">
        <w:r w:rsidRPr="00C77F17" w:rsidDel="00EF6A80">
          <w:delText xml:space="preserve"> patients</w:delText>
        </w:r>
      </w:del>
      <w:r w:rsidRPr="00C77F17">
        <w:t xml:space="preserve"> </w:t>
      </w:r>
      <w:ins w:id="1856" w:author="LAU, Cheuk Hay" w:date="2021-11-14T20:01:00Z">
        <w:r w:rsidR="00FD761E">
          <w:t xml:space="preserve">patients </w:t>
        </w:r>
      </w:ins>
      <w:r w:rsidRPr="00C77F17">
        <w:t>w</w:t>
      </w:r>
      <w:ins w:id="1857" w:author="LAU, Cheuk Hay" w:date="2021-11-14T20:01:00Z">
        <w:r w:rsidR="00FD761E">
          <w:t>ere</w:t>
        </w:r>
      </w:ins>
      <w:del w:id="1858" w:author="LAU, Cheuk Hay" w:date="2021-11-14T20:01:00Z">
        <w:r w:rsidRPr="00C77F17" w:rsidDel="00FD761E">
          <w:delText>as</w:delText>
        </w:r>
      </w:del>
      <w:r w:rsidRPr="00C77F17">
        <w:t xml:space="preserve"> also compared</w:t>
      </w:r>
      <w:r w:rsidRPr="002F77F6">
        <w:t xml:space="preserve"> </w:t>
      </w:r>
      <w:ins w:id="1859" w:author="LAU, Cheuk Hay" w:date="2021-11-14T20:03:00Z">
        <w:r w:rsidR="00FD761E">
          <w:t xml:space="preserve">and fungi with significantly differential abundance were </w:t>
        </w:r>
      </w:ins>
      <w:ins w:id="1860" w:author="LAU, Cheuk Hay" w:date="2021-11-14T20:14:00Z">
        <w:r w:rsidR="00BE7F81">
          <w:t>displayed</w:t>
        </w:r>
      </w:ins>
      <w:ins w:id="1861" w:author="LAU, Cheuk Hay" w:date="2021-11-14T20:03:00Z">
        <w:r w:rsidR="00FD761E">
          <w:t xml:space="preserve"> </w:t>
        </w:r>
      </w:ins>
      <w:r w:rsidR="00D9531B" w:rsidRPr="00895B2F">
        <w:t>(</w:t>
      </w:r>
      <w:del w:id="1862" w:author="LAU, Cheuk Hay" w:date="2021-11-14T20:01:00Z">
        <w:r w:rsidR="00D9531B" w:rsidRPr="00FD761E" w:rsidDel="00FD761E">
          <w:rPr>
            <w:b/>
            <w:bCs/>
            <w:color w:val="0000FF"/>
            <w:rPrChange w:id="1863" w:author="LAU, Cheuk Hay" w:date="2021-11-14T20:02:00Z">
              <w:rPr>
                <w:color w:val="0000FF"/>
              </w:rPr>
            </w:rPrChange>
          </w:rPr>
          <w:delText xml:space="preserve">supplementary </w:delText>
        </w:r>
      </w:del>
      <w:ins w:id="1864" w:author="LAU, Cheuk Hay" w:date="2021-11-14T20:01:00Z">
        <w:r w:rsidR="00FD761E" w:rsidRPr="00FD761E">
          <w:rPr>
            <w:b/>
            <w:bCs/>
            <w:color w:val="0000FF"/>
            <w:rPrChange w:id="1865" w:author="LAU, Cheuk Hay" w:date="2021-11-14T20:02:00Z">
              <w:rPr>
                <w:color w:val="0000FF"/>
              </w:rPr>
            </w:rPrChange>
          </w:rPr>
          <w:t xml:space="preserve">Supplementary </w:t>
        </w:r>
      </w:ins>
      <w:del w:id="1866" w:author="LAU, Cheuk Hay" w:date="2021-11-14T20:01:00Z">
        <w:r w:rsidR="00BD7F39" w:rsidRPr="00FD761E" w:rsidDel="00FD761E">
          <w:rPr>
            <w:b/>
            <w:bCs/>
            <w:color w:val="0000FF"/>
            <w:rPrChange w:id="1867" w:author="LAU, Cheuk Hay" w:date="2021-11-14T20:02:00Z">
              <w:rPr>
                <w:color w:val="0000FF"/>
              </w:rPr>
            </w:rPrChange>
          </w:rPr>
          <w:delText xml:space="preserve">figure </w:delText>
        </w:r>
      </w:del>
      <w:ins w:id="1868" w:author="LAU, Cheuk Hay" w:date="2021-11-14T20:01:00Z">
        <w:r w:rsidR="00FD761E" w:rsidRPr="00FD761E">
          <w:rPr>
            <w:b/>
            <w:bCs/>
            <w:color w:val="0000FF"/>
            <w:rPrChange w:id="1869" w:author="LAU, Cheuk Hay" w:date="2021-11-14T20:02:00Z">
              <w:rPr>
                <w:color w:val="0000FF"/>
              </w:rPr>
            </w:rPrChange>
          </w:rPr>
          <w:t xml:space="preserve">Figure </w:t>
        </w:r>
      </w:ins>
      <w:r w:rsidR="00BD7F39" w:rsidRPr="00FD761E">
        <w:rPr>
          <w:b/>
          <w:bCs/>
          <w:color w:val="0000FF"/>
          <w:rPrChange w:id="1870" w:author="LAU, Cheuk Hay" w:date="2021-11-14T20:02:00Z">
            <w:rPr>
              <w:color w:val="0000FF"/>
            </w:rPr>
          </w:rPrChange>
        </w:rPr>
        <w:t>3</w:t>
      </w:r>
      <w:ins w:id="1871" w:author="LAU, Cheuk Hay" w:date="2021-11-14T20:02:00Z">
        <w:r w:rsidR="00FD761E">
          <w:rPr>
            <w:b/>
            <w:bCs/>
            <w:color w:val="0000FF"/>
          </w:rPr>
          <w:t>A</w:t>
        </w:r>
      </w:ins>
      <w:r w:rsidR="00BD7F39" w:rsidRPr="00895B2F">
        <w:rPr>
          <w:color w:val="0000FF"/>
        </w:rPr>
        <w:t xml:space="preserve">, </w:t>
      </w:r>
      <w:del w:id="1872" w:author="LAU, Cheuk Hay" w:date="2021-11-14T20:02:00Z">
        <w:r w:rsidR="008F0C4F" w:rsidRPr="00FD761E" w:rsidDel="00FD761E">
          <w:rPr>
            <w:b/>
            <w:bCs/>
            <w:color w:val="0000FF"/>
            <w:rPrChange w:id="1873" w:author="LAU, Cheuk Hay" w:date="2021-11-14T20:02:00Z">
              <w:rPr>
                <w:color w:val="0000FF"/>
              </w:rPr>
            </w:rPrChange>
          </w:rPr>
          <w:delText>supplementary</w:delText>
        </w:r>
        <w:r w:rsidR="00BD7F39" w:rsidRPr="00FD761E" w:rsidDel="00FD761E">
          <w:rPr>
            <w:b/>
            <w:bCs/>
            <w:color w:val="0000FF"/>
            <w:rPrChange w:id="1874" w:author="LAU, Cheuk Hay" w:date="2021-11-14T20:02:00Z">
              <w:rPr>
                <w:color w:val="0000FF"/>
              </w:rPr>
            </w:rPrChange>
          </w:rPr>
          <w:delText xml:space="preserve"> </w:delText>
        </w:r>
      </w:del>
      <w:ins w:id="1875" w:author="LAU, Cheuk Hay" w:date="2021-11-14T20:02:00Z">
        <w:r w:rsidR="00FD761E" w:rsidRPr="00FD761E">
          <w:rPr>
            <w:b/>
            <w:bCs/>
            <w:color w:val="0000FF"/>
            <w:rPrChange w:id="1876" w:author="LAU, Cheuk Hay" w:date="2021-11-14T20:02:00Z">
              <w:rPr>
                <w:color w:val="0000FF"/>
              </w:rPr>
            </w:rPrChange>
          </w:rPr>
          <w:t xml:space="preserve">Supplementary </w:t>
        </w:r>
      </w:ins>
      <w:del w:id="1877" w:author="LAU, Cheuk Hay" w:date="2021-11-14T20:02:00Z">
        <w:r w:rsidR="00BD7F39" w:rsidRPr="00FD761E" w:rsidDel="00FD761E">
          <w:rPr>
            <w:b/>
            <w:bCs/>
            <w:color w:val="0000FF"/>
            <w:rPrChange w:id="1878" w:author="LAU, Cheuk Hay" w:date="2021-11-14T20:02:00Z">
              <w:rPr>
                <w:color w:val="0000FF"/>
              </w:rPr>
            </w:rPrChange>
          </w:rPr>
          <w:delText xml:space="preserve">table </w:delText>
        </w:r>
      </w:del>
      <w:ins w:id="1879" w:author="LAU, Cheuk Hay" w:date="2021-11-14T20:02:00Z">
        <w:r w:rsidR="00FD761E" w:rsidRPr="00FD761E">
          <w:rPr>
            <w:b/>
            <w:bCs/>
            <w:color w:val="0000FF"/>
            <w:rPrChange w:id="1880" w:author="LAU, Cheuk Hay" w:date="2021-11-14T20:02:00Z">
              <w:rPr>
                <w:color w:val="0000FF"/>
              </w:rPr>
            </w:rPrChange>
          </w:rPr>
          <w:t xml:space="preserve">Table </w:t>
        </w:r>
      </w:ins>
      <w:r w:rsidR="00D24E80" w:rsidRPr="00FD761E">
        <w:rPr>
          <w:b/>
          <w:bCs/>
          <w:color w:val="0000FF"/>
          <w:rPrChange w:id="1881" w:author="LAU, Cheuk Hay" w:date="2021-11-14T20:02:00Z">
            <w:rPr>
              <w:color w:val="0000FF"/>
            </w:rPr>
          </w:rPrChange>
        </w:rPr>
        <w:t>9</w:t>
      </w:r>
      <w:del w:id="1882" w:author="LIN, Yufeng" w:date="2021-11-22T15:48:00Z">
        <w:r w:rsidR="00BD7F39" w:rsidRPr="00895B2F" w:rsidDel="0021737F">
          <w:rPr>
            <w:color w:val="0000FF"/>
          </w:rPr>
          <w:delText xml:space="preserve"> and </w:delText>
        </w:r>
        <w:r w:rsidR="00D24E80" w:rsidRPr="00FD761E" w:rsidDel="0021737F">
          <w:rPr>
            <w:b/>
            <w:bCs/>
            <w:color w:val="0000FF"/>
            <w:rPrChange w:id="1883" w:author="LAU, Cheuk Hay" w:date="2021-11-14T20:02:00Z">
              <w:rPr>
                <w:color w:val="0000FF"/>
              </w:rPr>
            </w:rPrChange>
          </w:rPr>
          <w:delText>10</w:delText>
        </w:r>
      </w:del>
      <w:r w:rsidR="00D9531B" w:rsidRPr="00895B2F">
        <w:t xml:space="preserve">). </w:t>
      </w:r>
      <w:ins w:id="1884" w:author="LAU, Cheuk Hay" w:date="2021-11-14T20:04:00Z">
        <w:r w:rsidR="00FD761E">
          <w:t xml:space="preserve">At FDR &lt; 0.01, </w:t>
        </w:r>
      </w:ins>
      <w:del w:id="1885" w:author="LAU, Cheuk Hay" w:date="2021-11-14T20:04:00Z">
        <w:r w:rsidRPr="00C77F17" w:rsidDel="00FD761E">
          <w:delText>In both CRC patients against adenoma patients and CRC patients versus healthy persons, s</w:delText>
        </w:r>
      </w:del>
      <w:ins w:id="1886" w:author="LAU, Cheuk Hay" w:date="2021-11-14T20:06:00Z">
        <w:del w:id="1887" w:author="LIN, Yufeng" w:date="2021-11-24T16:50:00Z">
          <w:r w:rsidR="00FD761E" w:rsidDel="00290838">
            <w:delText>7</w:delText>
          </w:r>
        </w:del>
      </w:ins>
      <w:ins w:id="1888" w:author="LIN, Yufeng" w:date="2021-11-24T16:50:00Z">
        <w:r w:rsidR="00290838">
          <w:t>24</w:t>
        </w:r>
      </w:ins>
      <w:del w:id="1889" w:author="LAU, Cheuk Hay" w:date="2021-11-14T20:06:00Z">
        <w:r w:rsidRPr="00C77F17" w:rsidDel="00FD761E">
          <w:delText>even</w:delText>
        </w:r>
      </w:del>
      <w:r w:rsidRPr="00C77F17">
        <w:t xml:space="preserve"> </w:t>
      </w:r>
      <w:del w:id="1890" w:author="LAU, Cheuk Hay" w:date="2021-11-14T20:04:00Z">
        <w:r w:rsidRPr="00C77F17" w:rsidDel="00FD761E">
          <w:delText xml:space="preserve">fungus </w:delText>
        </w:r>
      </w:del>
      <w:ins w:id="1891" w:author="LAU, Cheuk Hay" w:date="2021-11-14T20:04:00Z">
        <w:r w:rsidR="00FD761E" w:rsidRPr="00C77F17">
          <w:t>fung</w:t>
        </w:r>
        <w:r w:rsidR="00FD761E">
          <w:t>al</w:t>
        </w:r>
        <w:r w:rsidR="00FD761E" w:rsidRPr="00C77F17">
          <w:t xml:space="preserve"> </w:t>
        </w:r>
      </w:ins>
      <w:r w:rsidRPr="00C77F17">
        <w:t xml:space="preserve">species </w:t>
      </w:r>
      <w:ins w:id="1892" w:author="LAU, Cheuk Hay" w:date="2021-11-14T20:06:00Z">
        <w:r w:rsidR="00FD761E">
          <w:t>with differentia</w:t>
        </w:r>
      </w:ins>
      <w:ins w:id="1893" w:author="LAU, Cheuk Hay" w:date="2021-11-14T20:07:00Z">
        <w:r w:rsidR="00FD761E">
          <w:t xml:space="preserve">l abundance </w:t>
        </w:r>
      </w:ins>
      <w:ins w:id="1894" w:author="LAU, Cheuk Hay" w:date="2021-11-14T20:04:00Z">
        <w:r w:rsidR="00FD761E">
          <w:t>were iden</w:t>
        </w:r>
      </w:ins>
      <w:ins w:id="1895" w:author="LAU, Cheuk Hay" w:date="2021-11-14T20:05:00Z">
        <w:r w:rsidR="00FD761E">
          <w:t>tified (</w:t>
        </w:r>
      </w:ins>
      <w:ins w:id="1896" w:author="LAU, Cheuk Hay" w:date="2021-11-14T20:06:00Z">
        <w:del w:id="1897" w:author="LIN, Yufeng" w:date="2021-11-24T16:51:00Z">
          <w:r w:rsidR="00FD761E" w:rsidDel="00290838">
            <w:delText>1</w:delText>
          </w:r>
        </w:del>
      </w:ins>
      <w:ins w:id="1898" w:author="LIN, Yufeng" w:date="2021-11-24T16:51:00Z">
        <w:r w:rsidR="00290838">
          <w:t>16</w:t>
        </w:r>
      </w:ins>
      <w:ins w:id="1899" w:author="LAU, Cheuk Hay" w:date="2021-11-14T20:06:00Z">
        <w:r w:rsidR="00FD761E">
          <w:t xml:space="preserve"> </w:t>
        </w:r>
      </w:ins>
      <w:ins w:id="1900" w:author="LAU, Cheuk Hay" w:date="2021-11-14T20:05:00Z">
        <w:r w:rsidR="00FD761E">
          <w:t xml:space="preserve">CRC-enriched, </w:t>
        </w:r>
      </w:ins>
      <w:ins w:id="1901" w:author="LAU, Cheuk Hay" w:date="2021-11-14T20:06:00Z">
        <w:del w:id="1902" w:author="LIN, Yufeng" w:date="2021-11-24T16:51:00Z">
          <w:r w:rsidR="00FD761E" w:rsidDel="00290838">
            <w:delText>6</w:delText>
          </w:r>
        </w:del>
      </w:ins>
      <w:ins w:id="1903" w:author="LIN, Yufeng" w:date="2021-11-24T16:51:00Z">
        <w:r w:rsidR="00290838">
          <w:t>8</w:t>
        </w:r>
      </w:ins>
      <w:ins w:id="1904" w:author="LAU, Cheuk Hay" w:date="2021-11-14T20:05:00Z">
        <w:r w:rsidR="00FD761E">
          <w:t xml:space="preserve"> CRC</w:t>
        </w:r>
      </w:ins>
      <w:ins w:id="1905" w:author="LAU, Cheuk Hay" w:date="2021-11-14T20:06:00Z">
        <w:r w:rsidR="00FD761E">
          <w:t>-depleted)</w:t>
        </w:r>
      </w:ins>
      <w:ins w:id="1906" w:author="LIN, Yufeng" w:date="2021-11-24T16:51:00Z">
        <w:r w:rsidR="00290838">
          <w:t xml:space="preserve"> and </w:t>
        </w:r>
        <w:commentRangeStart w:id="1907"/>
        <w:r w:rsidR="00290838">
          <w:t>7 of them were als</w:t>
        </w:r>
      </w:ins>
      <w:ins w:id="1908" w:author="LIN, Yufeng" w:date="2021-11-24T16:52:00Z">
        <w:r w:rsidR="00290838">
          <w:t>o identified</w:t>
        </w:r>
      </w:ins>
      <w:ins w:id="1909" w:author="LIN, Yufeng" w:date="2021-11-24T16:53:00Z">
        <w:r w:rsidR="005E1693">
          <w:t xml:space="preserve"> (1 CRC-enriched, </w:t>
        </w:r>
      </w:ins>
      <w:ins w:id="1910" w:author="LIN, Yufeng" w:date="2021-11-24T16:54:00Z">
        <w:r w:rsidR="005E1693">
          <w:t>6</w:t>
        </w:r>
      </w:ins>
      <w:ins w:id="1911" w:author="LIN, Yufeng" w:date="2021-11-24T16:53:00Z">
        <w:r w:rsidR="005E1693">
          <w:t xml:space="preserve"> CRC-depleted)</w:t>
        </w:r>
      </w:ins>
      <w:ins w:id="1912" w:author="LIN, Yufeng" w:date="2021-11-24T16:52:00Z">
        <w:r w:rsidR="00290838">
          <w:t xml:space="preserve"> </w:t>
        </w:r>
      </w:ins>
      <w:ins w:id="1913" w:author="LIN, Yufeng" w:date="2021-11-24T16:53:00Z">
        <w:r w:rsidR="00290838">
          <w:t>in CRC and normal comparison</w:t>
        </w:r>
      </w:ins>
      <w:commentRangeEnd w:id="1907"/>
      <w:ins w:id="1914" w:author="LIN, Yufeng" w:date="2021-11-24T16:55:00Z">
        <w:r w:rsidR="005E1693">
          <w:rPr>
            <w:rStyle w:val="a7"/>
          </w:rPr>
          <w:commentReference w:id="1907"/>
        </w:r>
      </w:ins>
      <w:ins w:id="1915" w:author="LIN, Yufeng" w:date="2021-11-24T16:53:00Z">
        <w:r w:rsidR="00290838">
          <w:t>,</w:t>
        </w:r>
      </w:ins>
      <w:ins w:id="1916" w:author="LAU, Cheuk Hay" w:date="2021-11-14T20:06:00Z">
        <w:r w:rsidR="00FD761E">
          <w:t xml:space="preserve"> </w:t>
        </w:r>
      </w:ins>
      <w:ins w:id="1917" w:author="LAU, Cheuk Hay" w:date="2021-11-14T20:05:00Z">
        <w:r w:rsidR="00FD761E">
          <w:t xml:space="preserve">including </w:t>
        </w:r>
      </w:ins>
      <w:del w:id="1918" w:author="LAU, Cheuk Hay" w:date="2021-11-14T20:05:00Z">
        <w:r w:rsidRPr="00C77F17" w:rsidDel="00FD761E">
          <w:delText>varied substantially (FDR</w:delText>
        </w:r>
        <w:r w:rsidDel="00FD761E">
          <w:delText xml:space="preserve"> &lt;</w:delText>
        </w:r>
        <w:r w:rsidRPr="00C77F17" w:rsidDel="00FD761E">
          <w:delText xml:space="preserve"> 0.01).</w:delText>
        </w:r>
        <w:r w:rsidR="00D9531B" w:rsidRPr="00895B2F" w:rsidDel="00FD761E">
          <w:delText xml:space="preserve"> </w:delText>
        </w:r>
        <w:r w:rsidR="00002608" w:rsidRPr="00895B2F" w:rsidDel="00FD761E">
          <w:delText xml:space="preserve">These species </w:delText>
        </w:r>
        <w:r w:rsidR="007C6216" w:rsidRPr="00895B2F" w:rsidDel="00FD761E">
          <w:delText>include</w:delText>
        </w:r>
        <w:r w:rsidR="00D9531B" w:rsidRPr="00895B2F" w:rsidDel="00FD761E">
          <w:delText xml:space="preserve"> </w:delText>
        </w:r>
      </w:del>
      <w:r w:rsidR="007240E6" w:rsidRPr="00895B2F">
        <w:rPr>
          <w:i/>
          <w:iCs/>
        </w:rPr>
        <w:t>A</w:t>
      </w:r>
      <w:ins w:id="1919" w:author="LAU, Cheuk Hay" w:date="2021-11-14T20:05:00Z">
        <w:r w:rsidR="00FD761E">
          <w:rPr>
            <w:i/>
            <w:iCs/>
          </w:rPr>
          <w:t>.</w:t>
        </w:r>
      </w:ins>
      <w:del w:id="1920" w:author="LAU, Cheuk Hay" w:date="2021-11-14T20:05:00Z">
        <w:r w:rsidR="007240E6" w:rsidRPr="00895B2F" w:rsidDel="00FD761E">
          <w:rPr>
            <w:i/>
            <w:iCs/>
          </w:rPr>
          <w:delText>spergillus</w:delText>
        </w:r>
      </w:del>
      <w:r w:rsidR="007240E6" w:rsidRPr="00895B2F">
        <w:rPr>
          <w:i/>
          <w:iCs/>
        </w:rPr>
        <w:t xml:space="preserve"> rambellii</w:t>
      </w:r>
      <w:ins w:id="1921" w:author="LAU, Cheuk Hay" w:date="2021-11-14T20:07:00Z">
        <w:r w:rsidR="00FD761E">
          <w:rPr>
            <w:i/>
            <w:iCs/>
          </w:rPr>
          <w:t xml:space="preserve"> </w:t>
        </w:r>
        <w:r w:rsidR="00FD761E">
          <w:t>and</w:t>
        </w:r>
      </w:ins>
      <w:del w:id="1922" w:author="LAU, Cheuk Hay" w:date="2021-11-14T20:07:00Z">
        <w:r w:rsidR="007240E6" w:rsidRPr="00895B2F" w:rsidDel="00FD761E">
          <w:delText xml:space="preserve">, </w:delText>
        </w:r>
        <w:r w:rsidR="007240E6" w:rsidRPr="00895B2F" w:rsidDel="00FD761E">
          <w:rPr>
            <w:i/>
            <w:iCs/>
          </w:rPr>
          <w:delText>Moniliophthora perniciosa</w:delText>
        </w:r>
        <w:r w:rsidR="007240E6" w:rsidRPr="00895B2F" w:rsidDel="00FD761E">
          <w:delText xml:space="preserve">, </w:delText>
        </w:r>
        <w:r w:rsidR="007240E6" w:rsidRPr="00895B2F" w:rsidDel="00FD761E">
          <w:rPr>
            <w:i/>
            <w:iCs/>
          </w:rPr>
          <w:delText>Erysiphe pulchra</w:delText>
        </w:r>
        <w:r w:rsidR="007240E6" w:rsidRPr="00895B2F" w:rsidDel="00FD761E">
          <w:delText xml:space="preserve">, </w:delText>
        </w:r>
        <w:r w:rsidR="007240E6" w:rsidRPr="00895B2F" w:rsidDel="00FD761E">
          <w:rPr>
            <w:i/>
            <w:iCs/>
          </w:rPr>
          <w:delText>Sphaerulina musiva</w:delText>
        </w:r>
        <w:r w:rsidR="007240E6" w:rsidRPr="00895B2F" w:rsidDel="00FD761E">
          <w:delText xml:space="preserve">, </w:delText>
        </w:r>
        <w:r w:rsidR="007240E6" w:rsidRPr="00895B2F" w:rsidDel="00FD761E">
          <w:rPr>
            <w:i/>
            <w:iCs/>
          </w:rPr>
          <w:delText>Phytophthora capsici</w:delText>
        </w:r>
        <w:r w:rsidR="007240E6" w:rsidRPr="00895B2F" w:rsidDel="00FD761E">
          <w:delText xml:space="preserve">, </w:delText>
        </w:r>
      </w:del>
      <w:ins w:id="1923" w:author="LAU, Cheuk Hay" w:date="2021-11-14T20:07:00Z">
        <w:r w:rsidR="00FD761E">
          <w:t xml:space="preserve"> </w:t>
        </w:r>
      </w:ins>
      <w:r w:rsidR="007240E6" w:rsidRPr="00895B2F">
        <w:rPr>
          <w:i/>
          <w:iCs/>
        </w:rPr>
        <w:t>A</w:t>
      </w:r>
      <w:ins w:id="1924" w:author="LAU, Cheuk Hay" w:date="2021-11-14T20:07:00Z">
        <w:r w:rsidR="00FD761E">
          <w:rPr>
            <w:i/>
            <w:iCs/>
          </w:rPr>
          <w:t>.</w:t>
        </w:r>
      </w:ins>
      <w:del w:id="1925" w:author="LAU, Cheuk Hay" w:date="2021-11-14T20:07:00Z">
        <w:r w:rsidR="007240E6" w:rsidRPr="00895B2F" w:rsidDel="00FD761E">
          <w:rPr>
            <w:i/>
            <w:iCs/>
          </w:rPr>
          <w:delText>spergillus</w:delText>
        </w:r>
      </w:del>
      <w:r w:rsidR="007240E6" w:rsidRPr="00895B2F">
        <w:rPr>
          <w:i/>
          <w:iCs/>
        </w:rPr>
        <w:t xml:space="preserve"> kawachii</w:t>
      </w:r>
      <w:del w:id="1926" w:author="LAU, Cheuk Hay" w:date="2021-11-14T20:07:00Z">
        <w:r w:rsidR="0033257A" w:rsidDel="00FD761E">
          <w:rPr>
            <w:i/>
            <w:iCs/>
          </w:rPr>
          <w:delText xml:space="preserve"> </w:delText>
        </w:r>
        <w:r w:rsidR="0033257A" w:rsidRPr="005534D9" w:rsidDel="00FD761E">
          <w:delText>(</w:delText>
        </w:r>
        <w:r w:rsidR="0033257A" w:rsidDel="00FD761E">
          <w:delText>also called</w:delText>
        </w:r>
        <w:r w:rsidR="0033257A" w:rsidRPr="005534D9" w:rsidDel="00FD761E">
          <w:rPr>
            <w:i/>
            <w:iCs/>
          </w:rPr>
          <w:delText xml:space="preserve"> Aspergillus luchuensis</w:delText>
        </w:r>
        <w:r w:rsidR="0033257A" w:rsidRPr="005534D9" w:rsidDel="00FD761E">
          <w:delText>)</w:delText>
        </w:r>
        <w:r w:rsidR="007240E6" w:rsidRPr="00895B2F" w:rsidDel="00FD761E">
          <w:delText xml:space="preserve">, and </w:delText>
        </w:r>
        <w:r w:rsidR="007240E6" w:rsidRPr="00895B2F" w:rsidDel="00FD761E">
          <w:rPr>
            <w:i/>
            <w:iCs/>
          </w:rPr>
          <w:delText>Cordyceps sp. RAO-2017</w:delText>
        </w:r>
      </w:del>
      <w:r w:rsidR="007240E6" w:rsidRPr="00895B2F" w:rsidDel="007240E6">
        <w:rPr>
          <w:i/>
          <w:iCs/>
        </w:rPr>
        <w:t xml:space="preserve"> </w:t>
      </w:r>
      <w:r w:rsidR="00115CDB" w:rsidRPr="00895B2F">
        <w:t>(</w:t>
      </w:r>
      <w:del w:id="1927" w:author="LAU, Cheuk Hay" w:date="2021-11-14T20:07:00Z">
        <w:r w:rsidR="00115CDB" w:rsidRPr="00FD761E" w:rsidDel="00FD761E">
          <w:rPr>
            <w:b/>
            <w:bCs/>
            <w:color w:val="0000FF"/>
            <w:rPrChange w:id="1928" w:author="LAU, Cheuk Hay" w:date="2021-11-14T20:07:00Z">
              <w:rPr>
                <w:color w:val="0000FF"/>
              </w:rPr>
            </w:rPrChange>
          </w:rPr>
          <w:delText xml:space="preserve">supplementary </w:delText>
        </w:r>
      </w:del>
      <w:ins w:id="1929" w:author="LAU, Cheuk Hay" w:date="2021-11-14T20:07:00Z">
        <w:r w:rsidR="00FD761E" w:rsidRPr="00FD761E">
          <w:rPr>
            <w:b/>
            <w:bCs/>
            <w:color w:val="0000FF"/>
            <w:rPrChange w:id="1930" w:author="LAU, Cheuk Hay" w:date="2021-11-14T20:07:00Z">
              <w:rPr>
                <w:color w:val="0000FF"/>
              </w:rPr>
            </w:rPrChange>
          </w:rPr>
          <w:t xml:space="preserve">Supplementary Figure 3B, Supplementary </w:t>
        </w:r>
      </w:ins>
      <w:del w:id="1931" w:author="LAU, Cheuk Hay" w:date="2021-11-14T20:07:00Z">
        <w:r w:rsidR="00115CDB" w:rsidRPr="00FD761E" w:rsidDel="00FD761E">
          <w:rPr>
            <w:b/>
            <w:bCs/>
            <w:color w:val="0000FF"/>
            <w:rPrChange w:id="1932" w:author="LAU, Cheuk Hay" w:date="2021-11-14T20:07:00Z">
              <w:rPr>
                <w:color w:val="0000FF"/>
              </w:rPr>
            </w:rPrChange>
          </w:rPr>
          <w:delText xml:space="preserve">table </w:delText>
        </w:r>
      </w:del>
      <w:ins w:id="1933" w:author="LAU, Cheuk Hay" w:date="2021-11-14T20:07:00Z">
        <w:r w:rsidR="00FD761E" w:rsidRPr="00FD761E">
          <w:rPr>
            <w:b/>
            <w:bCs/>
            <w:color w:val="0000FF"/>
            <w:rPrChange w:id="1934" w:author="LAU, Cheuk Hay" w:date="2021-11-14T20:07:00Z">
              <w:rPr>
                <w:color w:val="0000FF"/>
              </w:rPr>
            </w:rPrChange>
          </w:rPr>
          <w:t xml:space="preserve">Table </w:t>
        </w:r>
      </w:ins>
      <w:del w:id="1935" w:author="LIN, Yufeng" w:date="2021-11-22T15:49:00Z">
        <w:r w:rsidR="0074275D" w:rsidRPr="00FD761E" w:rsidDel="00036402">
          <w:rPr>
            <w:b/>
            <w:bCs/>
            <w:color w:val="0000FF"/>
            <w:rPrChange w:id="1936" w:author="LAU, Cheuk Hay" w:date="2021-11-14T20:07:00Z">
              <w:rPr>
                <w:color w:val="0000FF"/>
              </w:rPr>
            </w:rPrChange>
          </w:rPr>
          <w:delText>6</w:delText>
        </w:r>
        <w:r w:rsidR="00115CDB" w:rsidRPr="00895B2F" w:rsidDel="00036402">
          <w:rPr>
            <w:color w:val="0000FF"/>
          </w:rPr>
          <w:delText xml:space="preserve"> and </w:delText>
        </w:r>
      </w:del>
      <w:r w:rsidR="0074275D" w:rsidRPr="00FD761E">
        <w:rPr>
          <w:b/>
          <w:bCs/>
          <w:color w:val="0000FF"/>
          <w:rPrChange w:id="1937" w:author="LAU, Cheuk Hay" w:date="2021-11-14T20:07:00Z">
            <w:rPr>
              <w:color w:val="0000FF"/>
            </w:rPr>
          </w:rPrChange>
        </w:rPr>
        <w:t>9</w:t>
      </w:r>
      <w:r w:rsidR="00115CDB" w:rsidRPr="00895B2F">
        <w:t>)</w:t>
      </w:r>
      <w:r w:rsidR="00D9531B" w:rsidRPr="00895B2F">
        <w:t xml:space="preserve">. </w:t>
      </w:r>
      <w:del w:id="1938" w:author="LAU, Cheuk Hay" w:date="2021-11-14T20:09:00Z">
        <w:r w:rsidR="00E81CE7" w:rsidRPr="00895B2F" w:rsidDel="00FD761E">
          <w:delText>T</w:delText>
        </w:r>
        <w:r w:rsidR="003624D5" w:rsidRPr="00895B2F" w:rsidDel="00FD761E">
          <w:delText>he</w:delText>
        </w:r>
        <w:r w:rsidR="007C6216" w:rsidRPr="00895B2F" w:rsidDel="00FD761E">
          <w:delText>se</w:delText>
        </w:r>
        <w:r w:rsidR="003624D5" w:rsidRPr="00895B2F" w:rsidDel="00FD761E">
          <w:delText xml:space="preserve"> species belong to the </w:delText>
        </w:r>
        <w:r w:rsidR="003624D5" w:rsidRPr="00895B2F" w:rsidDel="00FD761E">
          <w:rPr>
            <w:i/>
            <w:iCs/>
          </w:rPr>
          <w:delText>Ascomycota</w:delText>
        </w:r>
        <w:r w:rsidR="003624D5" w:rsidRPr="00895B2F" w:rsidDel="00FD761E">
          <w:delText xml:space="preserve"> phylum except </w:delText>
        </w:r>
        <w:r w:rsidR="003624D5" w:rsidRPr="00895B2F" w:rsidDel="00FD761E">
          <w:rPr>
            <w:i/>
            <w:iCs/>
          </w:rPr>
          <w:delText>Moniliophthora</w:delText>
        </w:r>
        <w:r w:rsidR="003624D5" w:rsidRPr="00895B2F" w:rsidDel="00FD761E">
          <w:delText xml:space="preserve"> </w:delText>
        </w:r>
        <w:r w:rsidR="003624D5" w:rsidRPr="00895B2F" w:rsidDel="00FD761E">
          <w:rPr>
            <w:i/>
            <w:iCs/>
          </w:rPr>
          <w:delText>perniciosa</w:delText>
        </w:r>
        <w:r w:rsidR="007240E6" w:rsidRPr="00895B2F" w:rsidDel="00FD761E">
          <w:rPr>
            <w:i/>
            <w:iCs/>
          </w:rPr>
          <w:delText xml:space="preserve"> </w:delText>
        </w:r>
        <w:r w:rsidR="007240E6" w:rsidRPr="00895B2F" w:rsidDel="00FD761E">
          <w:delText>and</w:delText>
        </w:r>
        <w:r w:rsidR="007240E6" w:rsidRPr="00895B2F" w:rsidDel="00FD761E">
          <w:rPr>
            <w:i/>
            <w:iCs/>
          </w:rPr>
          <w:delText xml:space="preserve"> Phytophthora capsici</w:delText>
        </w:r>
      </w:del>
      <w:del w:id="1939" w:author="LIN, Yufeng" w:date="2021-11-22T15:50:00Z">
        <w:r w:rsidR="003624D5" w:rsidRPr="00895B2F" w:rsidDel="00036402">
          <w:delText xml:space="preserve"> (</w:delText>
        </w:r>
        <w:commentRangeStart w:id="1940"/>
        <w:commentRangeStart w:id="1941"/>
        <w:r w:rsidR="00A13741" w:rsidRPr="00FD761E" w:rsidDel="00036402">
          <w:rPr>
            <w:b/>
            <w:bCs/>
            <w:color w:val="0000FF"/>
            <w:rPrChange w:id="1942" w:author="LAU, Cheuk Hay" w:date="2021-11-14T20:09:00Z">
              <w:rPr>
                <w:color w:val="0000FF"/>
              </w:rPr>
            </w:rPrChange>
          </w:rPr>
          <w:delText xml:space="preserve">supplementary </w:delText>
        </w:r>
      </w:del>
      <w:ins w:id="1943" w:author="LAU, Cheuk Hay" w:date="2021-11-14T20:09:00Z">
        <w:del w:id="1944" w:author="LIN, Yufeng" w:date="2021-11-22T15:50:00Z">
          <w:r w:rsidR="00FD761E" w:rsidRPr="00FD761E" w:rsidDel="00036402">
            <w:rPr>
              <w:b/>
              <w:bCs/>
              <w:color w:val="0000FF"/>
              <w:rPrChange w:id="1945" w:author="LAU, Cheuk Hay" w:date="2021-11-14T20:09:00Z">
                <w:rPr>
                  <w:color w:val="0000FF"/>
                </w:rPr>
              </w:rPrChange>
            </w:rPr>
            <w:delText xml:space="preserve">Supplementary </w:delText>
          </w:r>
        </w:del>
      </w:ins>
      <w:del w:id="1946" w:author="LIN, Yufeng" w:date="2021-11-22T15:50:00Z">
        <w:r w:rsidR="00A13741" w:rsidRPr="00FD761E" w:rsidDel="00036402">
          <w:rPr>
            <w:b/>
            <w:bCs/>
            <w:color w:val="0000FF"/>
            <w:rPrChange w:id="1947" w:author="LAU, Cheuk Hay" w:date="2021-11-14T20:09:00Z">
              <w:rPr>
                <w:color w:val="0000FF"/>
              </w:rPr>
            </w:rPrChange>
          </w:rPr>
          <w:delText xml:space="preserve">table </w:delText>
        </w:r>
      </w:del>
      <w:ins w:id="1948" w:author="LAU, Cheuk Hay" w:date="2021-11-14T20:09:00Z">
        <w:del w:id="1949" w:author="LIN, Yufeng" w:date="2021-11-22T15:50:00Z">
          <w:r w:rsidR="00FD761E" w:rsidRPr="00FD761E" w:rsidDel="00036402">
            <w:rPr>
              <w:b/>
              <w:bCs/>
              <w:color w:val="0000FF"/>
              <w:rPrChange w:id="1950" w:author="LAU, Cheuk Hay" w:date="2021-11-14T20:09:00Z">
                <w:rPr>
                  <w:color w:val="0000FF"/>
                </w:rPr>
              </w:rPrChange>
            </w:rPr>
            <w:delText xml:space="preserve">Table </w:delText>
          </w:r>
        </w:del>
      </w:ins>
      <w:del w:id="1951" w:author="LIN, Yufeng" w:date="2021-11-22T15:50:00Z">
        <w:r w:rsidR="0074275D" w:rsidRPr="00FD761E" w:rsidDel="00036402">
          <w:rPr>
            <w:b/>
            <w:bCs/>
            <w:color w:val="0000FF"/>
            <w:rPrChange w:id="1952" w:author="LAU, Cheuk Hay" w:date="2021-11-14T20:09:00Z">
              <w:rPr>
                <w:color w:val="0000FF"/>
              </w:rPr>
            </w:rPrChange>
          </w:rPr>
          <w:delText>11</w:delText>
        </w:r>
        <w:commentRangeEnd w:id="1940"/>
        <w:r w:rsidR="00FD761E" w:rsidDel="00036402">
          <w:rPr>
            <w:rStyle w:val="a7"/>
          </w:rPr>
          <w:commentReference w:id="1940"/>
        </w:r>
        <w:commentRangeEnd w:id="1941"/>
        <w:r w:rsidR="00036402" w:rsidDel="00036402">
          <w:rPr>
            <w:rStyle w:val="a7"/>
          </w:rPr>
          <w:commentReference w:id="1941"/>
        </w:r>
        <w:r w:rsidR="00A13741" w:rsidRPr="00895B2F" w:rsidDel="00036402">
          <w:delText>)</w:delText>
        </w:r>
        <w:r w:rsidR="00D9531B" w:rsidRPr="00895B2F" w:rsidDel="00036402">
          <w:delText>.</w:delText>
        </w:r>
      </w:del>
      <w:del w:id="1953" w:author="LAU, Cheuk Hay" w:date="2021-11-14T20:11:00Z">
        <w:r w:rsidR="0098213F" w:rsidRPr="00895B2F" w:rsidDel="00FD761E">
          <w:delText xml:space="preserve"> </w:delText>
        </w:r>
      </w:del>
      <w:ins w:id="1954" w:author="LAU, Cheuk Hay" w:date="2021-11-14T20:11:00Z">
        <w:del w:id="1955" w:author="LIN, Yufeng" w:date="2021-11-22T15:50:00Z">
          <w:r w:rsidR="00FD761E" w:rsidDel="00036402">
            <w:delText xml:space="preserve"> </w:delText>
          </w:r>
        </w:del>
      </w:ins>
      <w:ins w:id="1956" w:author="LAU, Cheuk Hay" w:date="2021-11-14T20:09:00Z">
        <w:r w:rsidR="00FD761E" w:rsidRPr="00895B2F">
          <w:t xml:space="preserve">Collectively, our multi-cohort </w:t>
        </w:r>
      </w:ins>
      <w:ins w:id="1957" w:author="LAU, Cheuk Hay" w:date="2021-11-14T20:56:00Z">
        <w:r w:rsidR="003E0379">
          <w:t xml:space="preserve">metagenomic </w:t>
        </w:r>
      </w:ins>
      <w:ins w:id="1958" w:author="LAU, Cheuk Hay" w:date="2021-11-14T20:09:00Z">
        <w:r w:rsidR="00FD761E" w:rsidRPr="00895B2F">
          <w:t xml:space="preserve">analysis revealed that </w:t>
        </w:r>
      </w:ins>
      <w:ins w:id="1959" w:author="LAU, Cheuk Hay" w:date="2021-11-14T20:56:00Z">
        <w:r w:rsidR="003E0379">
          <w:t xml:space="preserve">enrichment of </w:t>
        </w:r>
      </w:ins>
      <w:ins w:id="1960" w:author="LAU, Cheuk Hay" w:date="2021-11-14T20:09:00Z">
        <w:r w:rsidR="00FD761E" w:rsidRPr="00895B2F">
          <w:rPr>
            <w:i/>
            <w:iCs/>
          </w:rPr>
          <w:t>A.</w:t>
        </w:r>
        <w:r w:rsidR="00FD761E" w:rsidRPr="00895B2F">
          <w:t xml:space="preserve"> </w:t>
        </w:r>
        <w:r w:rsidR="00FD761E" w:rsidRPr="00895B2F">
          <w:rPr>
            <w:i/>
            <w:iCs/>
          </w:rPr>
          <w:t>rambellii</w:t>
        </w:r>
        <w:r w:rsidR="00FD761E" w:rsidRPr="00895B2F">
          <w:t xml:space="preserve"> and deplet</w:t>
        </w:r>
      </w:ins>
      <w:ins w:id="1961" w:author="LAU, Cheuk Hay" w:date="2021-11-14T20:56:00Z">
        <w:r w:rsidR="003E0379">
          <w:t>ion of</w:t>
        </w:r>
      </w:ins>
      <w:ins w:id="1962" w:author="LAU, Cheuk Hay" w:date="2021-11-14T20:09:00Z">
        <w:r w:rsidR="00FD761E" w:rsidRPr="00895B2F">
          <w:t xml:space="preserve"> </w:t>
        </w:r>
        <w:r w:rsidR="00FD761E" w:rsidRPr="00895B2F">
          <w:rPr>
            <w:i/>
            <w:iCs/>
          </w:rPr>
          <w:t>A. kawachii</w:t>
        </w:r>
        <w:r w:rsidR="00FD761E" w:rsidRPr="00895B2F">
          <w:t xml:space="preserve"> </w:t>
        </w:r>
      </w:ins>
      <w:ins w:id="1963" w:author="LAU, Cheuk Hay" w:date="2021-11-14T20:56:00Z">
        <w:r w:rsidR="003E0379">
          <w:t>are</w:t>
        </w:r>
      </w:ins>
      <w:ins w:id="1964" w:author="LAU, Cheuk Hay" w:date="2021-11-14T20:09:00Z">
        <w:r w:rsidR="00FD761E" w:rsidRPr="00895B2F">
          <w:t xml:space="preserve"> significantly associated with CRC. </w:t>
        </w:r>
      </w:ins>
      <w:del w:id="1965" w:author="LAU, Cheuk Hay" w:date="2021-11-14T20:09:00Z">
        <w:r w:rsidRPr="00C77F17" w:rsidDel="00FD761E">
          <w:delText>We discovered universally differently numerous fung</w:delText>
        </w:r>
        <w:r w:rsidDel="00FD761E">
          <w:delText>i</w:delText>
        </w:r>
        <w:r w:rsidRPr="00C77F17" w:rsidDel="00FD761E">
          <w:delText xml:space="preserve"> in CRC patients as compared to adenoma patients, which was somewhat consistent with healthy controls.</w:delText>
        </w:r>
      </w:del>
    </w:p>
    <w:p w14:paraId="51223A3E" w14:textId="3DB0E1FE" w:rsidR="00EC39FA" w:rsidDel="003E0379" w:rsidRDefault="00EC39FA" w:rsidP="00BF2257">
      <w:pPr>
        <w:spacing w:before="0" w:after="0"/>
        <w:rPr>
          <w:del w:id="1966" w:author="LAU, Cheuk Hay" w:date="2021-11-14T20:57:00Z"/>
        </w:rPr>
      </w:pPr>
    </w:p>
    <w:p w14:paraId="62A64E8E" w14:textId="5E48D075" w:rsidR="00664582" w:rsidRPr="00895B2F" w:rsidDel="00EF6A80" w:rsidRDefault="00D05C7C" w:rsidP="00766643">
      <w:pPr>
        <w:spacing w:before="0" w:after="0"/>
        <w:rPr>
          <w:moveFrom w:id="1967" w:author="LAU, Cheuk Hay" w:date="2021-11-14T19:54:00Z"/>
        </w:rPr>
      </w:pPr>
      <w:moveFromRangeStart w:id="1968" w:author="LAU, Cheuk Hay" w:date="2021-11-14T19:54:00Z" w:name="move87812112"/>
      <w:moveFrom w:id="1969" w:author="LAU, Cheuk Hay" w:date="2021-11-14T19:54:00Z">
        <w:r w:rsidRPr="00895B2F" w:rsidDel="00EF6A80">
          <w:t>We sought to idnetify</w:t>
        </w:r>
        <w:r w:rsidR="00D9531B" w:rsidRPr="00895B2F" w:rsidDel="00EF6A80">
          <w:t xml:space="preserve"> the most </w:t>
        </w:r>
        <w:r w:rsidRPr="00895B2F" w:rsidDel="00EF6A80">
          <w:t xml:space="preserve">significant </w:t>
        </w:r>
        <w:r w:rsidR="00BB6FFD" w:rsidRPr="00895B2F" w:rsidDel="00EF6A80">
          <w:t>fungi</w:t>
        </w:r>
        <w:r w:rsidR="00D9531B" w:rsidRPr="00895B2F" w:rsidDel="00EF6A80">
          <w:t xml:space="preserve"> candidate</w:t>
        </w:r>
        <w:r w:rsidR="00A13741" w:rsidRPr="00895B2F" w:rsidDel="00EF6A80">
          <w:t>s</w:t>
        </w:r>
        <w:r w:rsidR="00D9531B" w:rsidRPr="00895B2F" w:rsidDel="00EF6A80">
          <w:t xml:space="preserve"> associated with CRC</w:t>
        </w:r>
        <w:r w:rsidR="00BB6FFD" w:rsidRPr="00895B2F" w:rsidDel="00EF6A80">
          <w:t xml:space="preserve"> using</w:t>
        </w:r>
        <w:r w:rsidR="00474B2B" w:rsidRPr="00895B2F" w:rsidDel="00EF6A80">
          <w:t xml:space="preserve"> </w:t>
        </w:r>
        <w:r w:rsidR="002809E4" w:rsidRPr="00895B2F" w:rsidDel="00EF6A80">
          <w:t>stringent</w:t>
        </w:r>
        <w:r w:rsidR="00474B2B" w:rsidRPr="00895B2F" w:rsidDel="00EF6A80">
          <w:t xml:space="preserve"> criteria</w:t>
        </w:r>
        <w:r w:rsidR="00E81CE7" w:rsidRPr="00895B2F" w:rsidDel="00EF6A80">
          <w:t xml:space="preserve">. </w:t>
        </w:r>
        <w:r w:rsidR="00BB6FFD" w:rsidRPr="00895B2F" w:rsidDel="00EF6A80">
          <w:t xml:space="preserve">As shown in </w:t>
        </w:r>
        <w:r w:rsidR="00BB6FFD" w:rsidRPr="00895B2F" w:rsidDel="00EF6A80">
          <w:rPr>
            <w:color w:val="0000FF"/>
          </w:rPr>
          <w:t xml:space="preserve">figure </w:t>
        </w:r>
        <w:r w:rsidR="00BF2257" w:rsidDel="00EF6A80">
          <w:rPr>
            <w:color w:val="0000FF"/>
          </w:rPr>
          <w:t>1</w:t>
        </w:r>
        <w:r w:rsidR="00BB6FFD" w:rsidRPr="00895B2F" w:rsidDel="00EF6A80">
          <w:rPr>
            <w:color w:val="0000FF"/>
          </w:rPr>
          <w:t xml:space="preserve">c, </w:t>
        </w:r>
        <w:r w:rsidR="00D9531B" w:rsidRPr="00895B2F" w:rsidDel="00EF6A80">
          <w:t xml:space="preserve"> </w:t>
        </w:r>
        <w:r w:rsidR="00BA3BD7" w:rsidRPr="00895B2F" w:rsidDel="00EF6A80">
          <w:t xml:space="preserve">enriched </w:t>
        </w:r>
        <w:r w:rsidR="00474B2B" w:rsidRPr="00895B2F" w:rsidDel="00EF6A80">
          <w:rPr>
            <w:i/>
            <w:iCs/>
          </w:rPr>
          <w:t>A.</w:t>
        </w:r>
        <w:r w:rsidR="00474B2B" w:rsidRPr="00895B2F" w:rsidDel="00EF6A80">
          <w:t xml:space="preserve"> </w:t>
        </w:r>
        <w:r w:rsidR="00D9531B" w:rsidRPr="00895B2F" w:rsidDel="00EF6A80">
          <w:rPr>
            <w:i/>
            <w:iCs/>
          </w:rPr>
          <w:t>rambellii</w:t>
        </w:r>
        <w:r w:rsidR="00D9531B" w:rsidRPr="00895B2F" w:rsidDel="00EF6A80">
          <w:t xml:space="preserve"> and </w:t>
        </w:r>
        <w:r w:rsidR="00BA3BD7" w:rsidRPr="00895B2F" w:rsidDel="00EF6A80">
          <w:t xml:space="preserve">depleted </w:t>
        </w:r>
        <w:r w:rsidR="00474B2B" w:rsidRPr="00895B2F" w:rsidDel="00EF6A80">
          <w:rPr>
            <w:i/>
            <w:iCs/>
          </w:rPr>
          <w:t>A.</w:t>
        </w:r>
        <w:r w:rsidR="00474B2B" w:rsidRPr="00895B2F" w:rsidDel="00EF6A80">
          <w:t xml:space="preserve"> </w:t>
        </w:r>
        <w:r w:rsidR="00D9531B" w:rsidRPr="00895B2F" w:rsidDel="00EF6A80">
          <w:rPr>
            <w:i/>
            <w:iCs/>
          </w:rPr>
          <w:t>kawachii</w:t>
        </w:r>
        <w:r w:rsidR="00D9531B" w:rsidRPr="00895B2F" w:rsidDel="00EF6A80">
          <w:t xml:space="preserve"> were the two </w:t>
        </w:r>
        <w:r w:rsidR="00474B2B" w:rsidRPr="00895B2F" w:rsidDel="00EF6A80">
          <w:t xml:space="preserve">significant </w:t>
        </w:r>
        <w:r w:rsidR="00BA3BD7" w:rsidRPr="00895B2F" w:rsidDel="00EF6A80">
          <w:t xml:space="preserve">altered </w:t>
        </w:r>
        <w:r w:rsidR="004314C2" w:rsidRPr="00895B2F" w:rsidDel="00EF6A80">
          <w:t>fungi</w:t>
        </w:r>
        <w:r w:rsidR="00BA3BD7" w:rsidRPr="00895B2F" w:rsidDel="00EF6A80">
          <w:t xml:space="preserve"> in CRC</w:t>
        </w:r>
        <w:r w:rsidR="00D9531B" w:rsidRPr="00895B2F" w:rsidDel="00EF6A80">
          <w:t xml:space="preserve">. </w:t>
        </w:r>
        <w:r w:rsidR="00D9531B" w:rsidRPr="00895B2F" w:rsidDel="00EF6A80">
          <w:rPr>
            <w:i/>
            <w:iCs/>
          </w:rPr>
          <w:t>A. rambellii</w:t>
        </w:r>
        <w:r w:rsidR="00D9531B" w:rsidRPr="00895B2F" w:rsidDel="00EF6A80">
          <w:t xml:space="preserve"> was </w:t>
        </w:r>
        <w:r w:rsidR="00BA3BD7" w:rsidRPr="00895B2F" w:rsidDel="00EF6A80">
          <w:t>significantly enriched in</w:t>
        </w:r>
        <w:r w:rsidR="00D9531B" w:rsidRPr="00895B2F" w:rsidDel="00EF6A80">
          <w:t xml:space="preserve"> seven cohorts</w:t>
        </w:r>
        <w:r w:rsidR="00BA3BD7" w:rsidRPr="00895B2F" w:rsidDel="00EF6A80">
          <w:t>; whilst</w:t>
        </w:r>
        <w:r w:rsidR="00E81CE7" w:rsidRPr="00895B2F" w:rsidDel="00EF6A80">
          <w:t>,</w:t>
        </w:r>
        <w:r w:rsidR="00100B81" w:rsidRPr="00895B2F" w:rsidDel="00EF6A80">
          <w:t xml:space="preserve"> </w:t>
        </w:r>
        <w:r w:rsidR="00D9531B" w:rsidRPr="00895B2F" w:rsidDel="00EF6A80">
          <w:rPr>
            <w:i/>
            <w:iCs/>
          </w:rPr>
          <w:t xml:space="preserve">A. kawachii </w:t>
        </w:r>
        <w:r w:rsidR="00D9531B" w:rsidRPr="00895B2F" w:rsidDel="00EF6A80">
          <w:t xml:space="preserve">was significantly </w:t>
        </w:r>
        <w:r w:rsidR="00BA3BD7" w:rsidRPr="00895B2F" w:rsidDel="00EF6A80">
          <w:t>depleted in</w:t>
        </w:r>
        <w:r w:rsidR="00D9531B" w:rsidRPr="00895B2F" w:rsidDel="00EF6A80">
          <w:t xml:space="preserve"> </w:t>
        </w:r>
        <w:r w:rsidR="00BA3BD7" w:rsidRPr="00895B2F" w:rsidDel="00EF6A80">
          <w:t xml:space="preserve">cohorts of </w:t>
        </w:r>
        <w:r w:rsidR="00D9531B" w:rsidRPr="00895B2F" w:rsidDel="00EF6A80">
          <w:t xml:space="preserve">2014_ZellerG, 2016_VogtmannE, 2017_JunY, and our </w:t>
        </w:r>
        <w:r w:rsidR="00474B2B" w:rsidRPr="00895B2F" w:rsidDel="00EF6A80">
          <w:t xml:space="preserve">unpublished </w:t>
        </w:r>
        <w:r w:rsidR="00D9531B" w:rsidRPr="00895B2F" w:rsidDel="00EF6A80">
          <w:t>dataset (</w:t>
        </w:r>
        <w:r w:rsidR="00D9531B" w:rsidRPr="005534D9" w:rsidDel="00EF6A80">
          <w:rPr>
            <w:color w:val="0000FF"/>
          </w:rPr>
          <w:t xml:space="preserve">figure </w:t>
        </w:r>
        <w:r w:rsidR="00BF2257" w:rsidDel="00EF6A80">
          <w:rPr>
            <w:color w:val="0000FF"/>
          </w:rPr>
          <w:t>1</w:t>
        </w:r>
        <w:r w:rsidR="00BF2257" w:rsidRPr="005534D9" w:rsidDel="00EF6A80">
          <w:rPr>
            <w:color w:val="0000FF"/>
          </w:rPr>
          <w:t>d</w:t>
        </w:r>
        <w:r w:rsidR="00D9531B" w:rsidRPr="00895B2F" w:rsidDel="00EF6A80">
          <w:t xml:space="preserve">). Collectively, our </w:t>
        </w:r>
        <w:r w:rsidR="001968F1" w:rsidRPr="00895B2F" w:rsidDel="00EF6A80">
          <w:t>m</w:t>
        </w:r>
        <w:r w:rsidR="00637C2D" w:rsidRPr="00895B2F" w:rsidDel="00EF6A80">
          <w:t xml:space="preserve">ulti-cohort </w:t>
        </w:r>
        <w:r w:rsidR="00D9531B" w:rsidRPr="00895B2F" w:rsidDel="00EF6A80">
          <w:t xml:space="preserve">analysis revealed </w:t>
        </w:r>
        <w:r w:rsidR="001968F1" w:rsidRPr="00895B2F" w:rsidDel="00EF6A80">
          <w:t>that the</w:t>
        </w:r>
        <w:r w:rsidR="00E81CE7" w:rsidRPr="00895B2F" w:rsidDel="00EF6A80">
          <w:t xml:space="preserve"> </w:t>
        </w:r>
        <w:r w:rsidR="001968F1" w:rsidRPr="00895B2F" w:rsidDel="00EF6A80">
          <w:t xml:space="preserve">enriched </w:t>
        </w:r>
        <w:r w:rsidR="00D9531B" w:rsidRPr="00895B2F" w:rsidDel="00EF6A80">
          <w:rPr>
            <w:i/>
            <w:iCs/>
          </w:rPr>
          <w:t>A.</w:t>
        </w:r>
        <w:r w:rsidR="00D9531B" w:rsidRPr="00895B2F" w:rsidDel="00EF6A80">
          <w:t xml:space="preserve"> </w:t>
        </w:r>
        <w:r w:rsidR="00D9531B" w:rsidRPr="00895B2F" w:rsidDel="00EF6A80">
          <w:rPr>
            <w:i/>
            <w:iCs/>
          </w:rPr>
          <w:t>rambellii</w:t>
        </w:r>
        <w:r w:rsidR="00D9531B" w:rsidRPr="00895B2F" w:rsidDel="00EF6A80">
          <w:t xml:space="preserve"> and </w:t>
        </w:r>
        <w:r w:rsidR="001968F1" w:rsidRPr="00895B2F" w:rsidDel="00EF6A80">
          <w:t xml:space="preserve">depleted </w:t>
        </w:r>
        <w:r w:rsidR="00D9531B" w:rsidRPr="00895B2F" w:rsidDel="00EF6A80">
          <w:rPr>
            <w:i/>
            <w:iCs/>
          </w:rPr>
          <w:t>A. kawachii</w:t>
        </w:r>
        <w:r w:rsidR="00D9531B" w:rsidRPr="00895B2F" w:rsidDel="00EF6A80">
          <w:t xml:space="preserve">, </w:t>
        </w:r>
        <w:r w:rsidR="006A1ACE" w:rsidRPr="00895B2F" w:rsidDel="00EF6A80">
          <w:t xml:space="preserve">were </w:t>
        </w:r>
        <w:r w:rsidR="00D9531B" w:rsidRPr="00895B2F" w:rsidDel="00EF6A80">
          <w:t xml:space="preserve">significantly </w:t>
        </w:r>
        <w:r w:rsidR="006A1ACE" w:rsidRPr="00895B2F" w:rsidDel="00EF6A80">
          <w:t xml:space="preserve">associated </w:t>
        </w:r>
        <w:r w:rsidR="00D9531B" w:rsidRPr="00895B2F" w:rsidDel="00EF6A80">
          <w:t xml:space="preserve">with CRC </w:t>
        </w:r>
        <w:r w:rsidR="001968F1" w:rsidRPr="00895B2F" w:rsidDel="00EF6A80">
          <w:t xml:space="preserve">in </w:t>
        </w:r>
        <w:r w:rsidR="00D9531B" w:rsidRPr="00895B2F" w:rsidDel="00EF6A80">
          <w:t xml:space="preserve">multiple </w:t>
        </w:r>
        <w:r w:rsidR="001968F1" w:rsidRPr="00895B2F" w:rsidDel="00EF6A80">
          <w:t>cohorts</w:t>
        </w:r>
        <w:r w:rsidR="00D9531B" w:rsidRPr="00895B2F" w:rsidDel="00EF6A80">
          <w:t xml:space="preserve">. </w:t>
        </w:r>
      </w:moveFrom>
    </w:p>
    <w:moveFromRangeEnd w:id="1968"/>
    <w:p w14:paraId="2FC03611" w14:textId="4C2AE84C" w:rsidR="00766643" w:rsidRDefault="00766643" w:rsidP="00766643">
      <w:pPr>
        <w:spacing w:before="0" w:after="0"/>
        <w:rPr>
          <w:rFonts w:eastAsiaTheme="minorEastAsia"/>
        </w:rPr>
      </w:pPr>
    </w:p>
    <w:p w14:paraId="251E926A" w14:textId="2448BBD7" w:rsidR="00664582" w:rsidRPr="005534D9" w:rsidRDefault="00664582" w:rsidP="00C42771">
      <w:pPr>
        <w:pStyle w:val="title20825"/>
        <w:rPr>
          <w:rFonts w:eastAsiaTheme="minorEastAsia"/>
        </w:rPr>
      </w:pPr>
      <w:commentRangeStart w:id="1970"/>
      <w:r w:rsidRPr="005534D9">
        <w:rPr>
          <w:i/>
        </w:rPr>
        <w:t xml:space="preserve">Aspergillus rambellii </w:t>
      </w:r>
      <w:r w:rsidRPr="005534D9">
        <w:t>promotes colon cancer cell growth</w:t>
      </w:r>
      <w:commentRangeEnd w:id="1970"/>
      <w:r w:rsidR="003E0379">
        <w:rPr>
          <w:rStyle w:val="a7"/>
        </w:rPr>
        <w:commentReference w:id="1970"/>
      </w:r>
    </w:p>
    <w:p w14:paraId="4EA7B02F" w14:textId="3DFC8330" w:rsidR="00AA4BE1" w:rsidRDefault="00865633" w:rsidP="00664582">
      <w:bookmarkStart w:id="1971" w:name="_Hlk88828573"/>
      <w:r>
        <w:rPr>
          <w:rFonts w:eastAsiaTheme="minorEastAsia"/>
        </w:rPr>
        <w:t xml:space="preserve">To validate </w:t>
      </w:r>
      <w:r w:rsidR="005C047E">
        <w:rPr>
          <w:rFonts w:eastAsiaTheme="minorEastAsia"/>
        </w:rPr>
        <w:t>the</w:t>
      </w:r>
      <w:r>
        <w:rPr>
          <w:rFonts w:eastAsiaTheme="minorEastAsia"/>
        </w:rPr>
        <w:t xml:space="preserve"> </w:t>
      </w:r>
      <w:del w:id="1972" w:author="LIN, Yufeng" w:date="2021-11-22T15:49:00Z">
        <w:r w:rsidDel="00036402">
          <w:rPr>
            <w:rFonts w:eastAsiaTheme="minorEastAsia"/>
          </w:rPr>
          <w:delText>in silico</w:delText>
        </w:r>
      </w:del>
      <w:ins w:id="1973" w:author="LIN, Yufeng" w:date="2021-11-22T15:49:00Z">
        <w:r w:rsidR="00036402">
          <w:rPr>
            <w:rFonts w:eastAsiaTheme="minorEastAsia"/>
          </w:rPr>
          <w:t>in-silico</w:t>
        </w:r>
      </w:ins>
      <w:r>
        <w:rPr>
          <w:rFonts w:eastAsiaTheme="minorEastAsia"/>
        </w:rPr>
        <w:t xml:space="preserve"> findings</w:t>
      </w:r>
      <w:bookmarkEnd w:id="1971"/>
      <w:r w:rsidR="005C047E">
        <w:rPr>
          <w:rFonts w:eastAsiaTheme="minorEastAsia"/>
        </w:rPr>
        <w:t xml:space="preserve">, the </w:t>
      </w:r>
      <w:del w:id="1974" w:author="LIN, Yufeng" w:date="2021-11-22T15:49:00Z">
        <w:r w:rsidDel="00036402">
          <w:rPr>
            <w:rFonts w:eastAsiaTheme="minorEastAsia"/>
          </w:rPr>
          <w:delText xml:space="preserve"> </w:delText>
        </w:r>
      </w:del>
      <w:r w:rsidR="00AA4BE1">
        <w:rPr>
          <w:rFonts w:eastAsiaTheme="minorEastAsia"/>
        </w:rPr>
        <w:t xml:space="preserve">direct tumorigenic effect of </w:t>
      </w:r>
      <w:r w:rsidR="00AA4BE1" w:rsidRPr="00895B2F">
        <w:rPr>
          <w:i/>
          <w:iCs/>
        </w:rPr>
        <w:t>A.</w:t>
      </w:r>
      <w:r w:rsidR="00AA4BE1" w:rsidRPr="00895B2F">
        <w:t xml:space="preserve"> </w:t>
      </w:r>
      <w:r w:rsidR="00AA4BE1" w:rsidRPr="00895B2F">
        <w:rPr>
          <w:i/>
          <w:iCs/>
        </w:rPr>
        <w:t>rambellii</w:t>
      </w:r>
      <w:r w:rsidR="00AA4BE1">
        <w:rPr>
          <w:i/>
          <w:iCs/>
        </w:rPr>
        <w:t xml:space="preserve"> </w:t>
      </w:r>
      <w:r w:rsidR="00AA4BE1">
        <w:t>was determined by coculturing colon normal epithelial cell NCM460, colon cancer cell lines SW480 and HT29</w:t>
      </w:r>
      <w:r w:rsidR="00AA4BE1">
        <w:rPr>
          <w:rFonts w:eastAsiaTheme="minorEastAsia"/>
        </w:rPr>
        <w:t xml:space="preserve"> and CRC organoids with </w:t>
      </w:r>
      <w:proofErr w:type="spellStart"/>
      <w:r w:rsidR="00AA4BE1" w:rsidRPr="005534D9">
        <w:rPr>
          <w:rFonts w:eastAsiaTheme="minorEastAsia"/>
          <w:i/>
          <w:iCs/>
        </w:rPr>
        <w:t>A.r</w:t>
      </w:r>
      <w:proofErr w:type="spellEnd"/>
      <w:r w:rsidR="00AA4BE1" w:rsidRPr="005534D9">
        <w:rPr>
          <w:rFonts w:eastAsiaTheme="minorEastAsia"/>
          <w:i/>
          <w:iCs/>
        </w:rPr>
        <w:t xml:space="preserve"> </w:t>
      </w:r>
      <w:r w:rsidR="00AA4BE1" w:rsidRPr="00AA4BE1">
        <w:rPr>
          <w:rFonts w:eastAsiaTheme="minorEastAsia"/>
        </w:rPr>
        <w:t>CM</w:t>
      </w:r>
      <w:r w:rsidR="00AA4BE1">
        <w:rPr>
          <w:rFonts w:eastAsiaTheme="minorEastAsia"/>
          <w:i/>
          <w:iCs/>
        </w:rPr>
        <w:t xml:space="preserve"> </w:t>
      </w:r>
      <w:r w:rsidR="00AA4BE1" w:rsidRPr="005534D9">
        <w:rPr>
          <w:rFonts w:eastAsiaTheme="minorEastAsia"/>
        </w:rPr>
        <w:t>or</w:t>
      </w:r>
      <w:r w:rsidR="00AA4BE1">
        <w:rPr>
          <w:rFonts w:eastAsiaTheme="minorEastAsia"/>
        </w:rPr>
        <w:t xml:space="preserve"> control medium SDB. As shown in </w:t>
      </w:r>
      <w:r w:rsidR="00050DAB">
        <w:rPr>
          <w:rFonts w:eastAsiaTheme="minorEastAsia"/>
        </w:rPr>
        <w:t>f</w:t>
      </w:r>
      <w:r w:rsidR="00AA4BE1">
        <w:rPr>
          <w:rFonts w:eastAsiaTheme="minorEastAsia"/>
        </w:rPr>
        <w:t>igure 2</w:t>
      </w:r>
      <w:r w:rsidR="00664582">
        <w:rPr>
          <w:rFonts w:eastAsiaTheme="minorEastAsia"/>
        </w:rPr>
        <w:t>a</w:t>
      </w:r>
      <w:r w:rsidR="00AA4BE1">
        <w:rPr>
          <w:rFonts w:eastAsiaTheme="minorEastAsia"/>
        </w:rPr>
        <w:t xml:space="preserve"> and </w:t>
      </w:r>
      <w:r w:rsidR="00B655EA">
        <w:rPr>
          <w:rFonts w:eastAsiaTheme="minorEastAsia"/>
        </w:rPr>
        <w:t>c</w:t>
      </w:r>
      <w:r w:rsidR="00AA4BE1">
        <w:rPr>
          <w:rFonts w:eastAsiaTheme="minorEastAsia"/>
        </w:rPr>
        <w:t xml:space="preserve">, </w:t>
      </w:r>
      <w:proofErr w:type="spellStart"/>
      <w:r w:rsidR="00AA4BE1">
        <w:rPr>
          <w:rFonts w:eastAsiaTheme="minorEastAsia"/>
        </w:rPr>
        <w:t>cocuture</w:t>
      </w:r>
      <w:proofErr w:type="spellEnd"/>
      <w:r w:rsidR="00AA4BE1">
        <w:rPr>
          <w:rFonts w:eastAsiaTheme="minorEastAsia"/>
        </w:rPr>
        <w:t xml:space="preserve"> with </w:t>
      </w:r>
      <w:proofErr w:type="spellStart"/>
      <w:r w:rsidR="00AA4BE1" w:rsidRPr="005534D9">
        <w:rPr>
          <w:rFonts w:eastAsiaTheme="minorEastAsia"/>
          <w:i/>
          <w:iCs/>
        </w:rPr>
        <w:t>A.r</w:t>
      </w:r>
      <w:proofErr w:type="spellEnd"/>
      <w:r w:rsidR="00AA4BE1">
        <w:rPr>
          <w:rFonts w:eastAsiaTheme="minorEastAsia"/>
        </w:rPr>
        <w:t xml:space="preserve"> CM </w:t>
      </w:r>
      <w:proofErr w:type="spellStart"/>
      <w:r w:rsidR="00AA4BE1">
        <w:rPr>
          <w:rFonts w:eastAsiaTheme="minorEastAsia"/>
        </w:rPr>
        <w:t>coused</w:t>
      </w:r>
      <w:proofErr w:type="spellEnd"/>
      <w:r w:rsidR="00AA4BE1">
        <w:rPr>
          <w:rFonts w:eastAsiaTheme="minorEastAsia"/>
        </w:rPr>
        <w:t xml:space="preserve"> a significant increase of cell viability of normal epithelial cell, colon cancer cell lines and CRC organoids. Th</w:t>
      </w:r>
      <w:r w:rsidR="00760D5A">
        <w:rPr>
          <w:rFonts w:eastAsiaTheme="minorEastAsia"/>
        </w:rPr>
        <w:t>e</w:t>
      </w:r>
      <w:r w:rsidR="00AA4BE1">
        <w:rPr>
          <w:rFonts w:eastAsiaTheme="minorEastAsia"/>
        </w:rPr>
        <w:t xml:space="preserve"> growth-promoting effect was further confirmed by colony formation assay (</w:t>
      </w:r>
      <w:r w:rsidR="00050DAB">
        <w:rPr>
          <w:rFonts w:eastAsiaTheme="minorEastAsia"/>
        </w:rPr>
        <w:t>f</w:t>
      </w:r>
      <w:r w:rsidR="00AA4BE1">
        <w:rPr>
          <w:rFonts w:eastAsiaTheme="minorEastAsia"/>
        </w:rPr>
        <w:t>igure 2</w:t>
      </w:r>
      <w:r w:rsidR="00664582">
        <w:rPr>
          <w:rFonts w:eastAsiaTheme="minorEastAsia"/>
        </w:rPr>
        <w:t>b</w:t>
      </w:r>
      <w:r w:rsidR="00AA4BE1">
        <w:rPr>
          <w:rFonts w:eastAsiaTheme="minorEastAsia"/>
        </w:rPr>
        <w:t xml:space="preserve">). These results indicated that </w:t>
      </w:r>
      <w:r w:rsidR="00AA4BE1" w:rsidRPr="00895B2F">
        <w:rPr>
          <w:i/>
          <w:iCs/>
        </w:rPr>
        <w:t>A.</w:t>
      </w:r>
      <w:r w:rsidR="00AA4BE1" w:rsidRPr="00895B2F">
        <w:t xml:space="preserve"> </w:t>
      </w:r>
      <w:r w:rsidR="00AA4BE1" w:rsidRPr="00895B2F">
        <w:rPr>
          <w:i/>
          <w:iCs/>
        </w:rPr>
        <w:t>rambellii</w:t>
      </w:r>
      <w:r w:rsidR="00AA4BE1">
        <w:rPr>
          <w:i/>
          <w:iCs/>
        </w:rPr>
        <w:t xml:space="preserve"> </w:t>
      </w:r>
      <w:r w:rsidR="00AA4BE1">
        <w:t>promotes colon cancer cell growth in vitro.</w:t>
      </w:r>
      <w:r w:rsidR="00664582">
        <w:t xml:space="preserve"> </w:t>
      </w:r>
      <w:commentRangeStart w:id="1975"/>
      <w:r w:rsidR="00664582" w:rsidRPr="005534D9">
        <w:rPr>
          <w:highlight w:val="yellow"/>
        </w:rPr>
        <w:t>[TBA]</w:t>
      </w:r>
      <w:commentRangeEnd w:id="1975"/>
      <w:r w:rsidR="009B2ACD">
        <w:rPr>
          <w:rStyle w:val="a7"/>
        </w:rPr>
        <w:commentReference w:id="1975"/>
      </w:r>
    </w:p>
    <w:p w14:paraId="0C1872A3" w14:textId="77777777" w:rsidR="00664582" w:rsidRPr="00AA4BE1" w:rsidRDefault="00664582" w:rsidP="005534D9">
      <w:pPr>
        <w:rPr>
          <w:rFonts w:eastAsiaTheme="minorEastAsia"/>
        </w:rPr>
      </w:pPr>
    </w:p>
    <w:p w14:paraId="539D56F6" w14:textId="5C54986A" w:rsidR="00D9531B" w:rsidRPr="00895B2F" w:rsidRDefault="00B62FCD" w:rsidP="00C42771">
      <w:pPr>
        <w:pStyle w:val="title20825"/>
      </w:pPr>
      <w:ins w:id="1976" w:author="LAU, Cheuk Hay" w:date="2021-11-14T22:26:00Z">
        <w:r>
          <w:t xml:space="preserve">Fungi-fungi and fungi-bacteria interactions in </w:t>
        </w:r>
      </w:ins>
      <w:del w:id="1977" w:author="LAU, Cheuk Hay" w:date="2021-11-14T22:26:00Z">
        <w:r w:rsidR="00587CC3" w:rsidRPr="00895B2F" w:rsidDel="00B62FCD">
          <w:delText xml:space="preserve">Ecological networks </w:delText>
        </w:r>
        <w:r w:rsidR="004E4350" w:rsidRPr="00895B2F" w:rsidDel="00B62FCD">
          <w:delText xml:space="preserve">of </w:delText>
        </w:r>
        <w:r w:rsidR="00211129" w:rsidRPr="00895B2F" w:rsidDel="00B62FCD">
          <w:delText>CRC-</w:delText>
        </w:r>
        <w:r w:rsidR="004E4350" w:rsidRPr="00895B2F" w:rsidDel="00B62FCD">
          <w:delText xml:space="preserve">enriched and depleted </w:delText>
        </w:r>
        <w:r w:rsidR="00211129" w:rsidRPr="00895B2F" w:rsidDel="00B62FCD">
          <w:delText>fungi</w:delText>
        </w:r>
        <w:r w:rsidR="00BC4AF1" w:rsidRPr="00895B2F" w:rsidDel="00B62FCD">
          <w:delText xml:space="preserve"> </w:delText>
        </w:r>
        <w:r w:rsidR="004E4350" w:rsidRPr="00895B2F" w:rsidDel="00B62FCD">
          <w:delText xml:space="preserve">increased with </w:delText>
        </w:r>
      </w:del>
      <w:r w:rsidR="004E4350" w:rsidRPr="00895B2F">
        <w:t>CRC progres</w:t>
      </w:r>
      <w:r w:rsidR="00312F07">
        <w:t>s</w:t>
      </w:r>
      <w:r w:rsidR="004E4350" w:rsidRPr="00895B2F">
        <w:t>ion</w:t>
      </w:r>
      <w:r w:rsidR="00BC4AF1" w:rsidRPr="00895B2F">
        <w:t xml:space="preserve"> </w:t>
      </w:r>
    </w:p>
    <w:p w14:paraId="580E476F" w14:textId="1D0E12AF" w:rsidR="00C42F65" w:rsidDel="00B62FCD" w:rsidRDefault="000A36DB" w:rsidP="00BA0A8A">
      <w:pPr>
        <w:spacing w:before="0" w:after="0"/>
        <w:rPr>
          <w:del w:id="1978" w:author="LAU, Cheuk Hay" w:date="2021-11-14T22:26:00Z"/>
        </w:rPr>
      </w:pPr>
      <w:ins w:id="1979" w:author="LAU, Cheuk Hay" w:date="2021-11-14T21:07:00Z">
        <w:r>
          <w:rPr>
            <w:rFonts w:eastAsiaTheme="minorEastAsia" w:hint="eastAsia"/>
          </w:rPr>
          <w:t>I</w:t>
        </w:r>
        <w:r>
          <w:rPr>
            <w:rFonts w:eastAsiaTheme="minorEastAsia"/>
          </w:rPr>
          <w:t>nter</w:t>
        </w:r>
      </w:ins>
      <w:ins w:id="1980" w:author="LAU, Cheuk Hay" w:date="2021-11-14T21:08:00Z">
        <w:r>
          <w:rPr>
            <w:rFonts w:eastAsiaTheme="minorEastAsia"/>
          </w:rPr>
          <w:t>actions among microbes are known to be involved in CRC progression (</w:t>
        </w:r>
        <w:r>
          <w:rPr>
            <w:rFonts w:eastAsiaTheme="minorEastAsia"/>
            <w:b/>
            <w:bCs/>
          </w:rPr>
          <w:t>Ref</w:t>
        </w:r>
        <w:r>
          <w:rPr>
            <w:rFonts w:eastAsiaTheme="minorEastAsia"/>
          </w:rPr>
          <w:t xml:space="preserve">). We therefore </w:t>
        </w:r>
      </w:ins>
      <w:del w:id="1981" w:author="LAU, Cheuk Hay" w:date="2021-11-14T21:08:00Z">
        <w:r w:rsidR="004E4350" w:rsidRPr="00895B2F" w:rsidDel="000A36DB">
          <w:delText>W</w:delText>
        </w:r>
        <w:r w:rsidR="00D9531B" w:rsidRPr="00895B2F" w:rsidDel="000A36DB">
          <w:delText xml:space="preserve">e </w:delText>
        </w:r>
      </w:del>
      <w:r w:rsidR="004E4350" w:rsidRPr="00895B2F">
        <w:t>evaluated</w:t>
      </w:r>
      <w:r w:rsidR="0033648F" w:rsidRPr="00895B2F">
        <w:t xml:space="preserve"> </w:t>
      </w:r>
      <w:del w:id="1982" w:author="LAU, Cheuk Hay" w:date="2021-11-14T21:09:00Z">
        <w:r w:rsidR="00D46E76" w:rsidRPr="00895B2F" w:rsidDel="000A36DB">
          <w:delText xml:space="preserve">the </w:delText>
        </w:r>
      </w:del>
      <w:r w:rsidR="0033648F" w:rsidRPr="00895B2F">
        <w:t xml:space="preserve">interactions among </w:t>
      </w:r>
      <w:ins w:id="1983" w:author="LAU, Cheuk Hay" w:date="2021-11-14T21:09:00Z">
        <w:r>
          <w:t xml:space="preserve">the core set of </w:t>
        </w:r>
      </w:ins>
      <w:r w:rsidR="004E4350" w:rsidRPr="00895B2F">
        <w:t xml:space="preserve">33 </w:t>
      </w:r>
      <w:del w:id="1984" w:author="LAU, Cheuk Hay" w:date="2021-11-14T21:10:00Z">
        <w:r w:rsidR="004E4350" w:rsidRPr="00895B2F" w:rsidDel="000A36DB">
          <w:delText xml:space="preserve">core CRC-enriched and depleted </w:delText>
        </w:r>
      </w:del>
      <w:r w:rsidR="004E4350" w:rsidRPr="00895B2F">
        <w:t>fung</w:t>
      </w:r>
      <w:ins w:id="1985" w:author="LAU, Cheuk Hay" w:date="2021-11-14T21:10:00Z">
        <w:r>
          <w:t>al species</w:t>
        </w:r>
      </w:ins>
      <w:del w:id="1986" w:author="LAU, Cheuk Hay" w:date="2021-11-14T21:10:00Z">
        <w:r w:rsidR="004E4350" w:rsidRPr="00895B2F" w:rsidDel="000A36DB">
          <w:delText>i</w:delText>
        </w:r>
      </w:del>
      <w:r w:rsidR="004E4350" w:rsidRPr="00895B2F">
        <w:t xml:space="preserve"> </w:t>
      </w:r>
      <w:ins w:id="1987" w:author="LAU, Cheuk Hay" w:date="2021-11-14T21:11:00Z">
        <w:r>
          <w:t xml:space="preserve">in CRC, adenoma and healthy controls </w:t>
        </w:r>
      </w:ins>
      <w:del w:id="1988" w:author="LAU, Cheuk Hay" w:date="2021-11-14T21:11:00Z">
        <w:r w:rsidR="004E4350" w:rsidRPr="00895B2F" w:rsidDel="000A36DB">
          <w:delText>acorss</w:delText>
        </w:r>
        <w:r w:rsidR="0033648F" w:rsidRPr="00895B2F" w:rsidDel="000A36DB">
          <w:delText xml:space="preserve"> </w:delText>
        </w:r>
        <w:r w:rsidR="004E4350" w:rsidRPr="00895B2F" w:rsidDel="000A36DB">
          <w:delText xml:space="preserve">steps of </w:delText>
        </w:r>
        <w:r w:rsidR="0033648F" w:rsidRPr="00895B2F" w:rsidDel="000A36DB">
          <w:delText>CRC</w:delText>
        </w:r>
        <w:r w:rsidR="004E4350" w:rsidRPr="00895B2F" w:rsidDel="000A36DB">
          <w:delText xml:space="preserve"> progression </w:delText>
        </w:r>
      </w:del>
      <w:r w:rsidR="004E4350" w:rsidRPr="00895B2F">
        <w:t>using</w:t>
      </w:r>
      <w:r w:rsidR="00B705DE" w:rsidRPr="00895B2F">
        <w:t xml:space="preserve"> </w:t>
      </w:r>
      <w:r w:rsidR="0033648F" w:rsidRPr="00895B2F">
        <w:t>t</w:t>
      </w:r>
      <w:r w:rsidR="00B705DE" w:rsidRPr="00895B2F">
        <w:t>he correlation analysis</w:t>
      </w:r>
      <w:r w:rsidR="00A009DF" w:rsidRPr="00895B2F">
        <w:t xml:space="preserve"> with DGCA</w:t>
      </w:r>
      <w:r w:rsidR="00A009DF" w:rsidRPr="00895B2F">
        <w:fldChar w:fldCharType="begin"/>
      </w:r>
      <w:r w:rsidR="00497871">
        <w:instrText xml:space="preserve"> ADDIN ZOTERO_ITEM CSL_CITATION {"citationID":"a1ag63v8ml9","properties":{"formattedCitation":"\\super 21\\nosupersub{}","plainCitation":"21","noteIndex":0},"citationItems":[{"id":326,"uris":["http://zotero.org/users/7908919/items/HP6WRC94"],"uri":["http://zotero.org/users/7908919/items/HP6WRC94"],"itemData":{"id":326,"type":"article-journal","abstract":"Dissecting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895B2F">
        <w:fldChar w:fldCharType="separate"/>
      </w:r>
      <w:r w:rsidR="00497871" w:rsidRPr="00497871">
        <w:rPr>
          <w:kern w:val="0"/>
          <w:vertAlign w:val="superscript"/>
        </w:rPr>
        <w:t>21</w:t>
      </w:r>
      <w:r w:rsidR="00A009DF" w:rsidRPr="00895B2F">
        <w:fldChar w:fldCharType="end"/>
      </w:r>
      <w:r w:rsidR="00E81CE7" w:rsidRPr="00895B2F">
        <w:t xml:space="preserve">. </w:t>
      </w:r>
      <w:ins w:id="1989" w:author="LAU, Cheuk Hay" w:date="2021-11-14T21:14:00Z">
        <w:r>
          <w:rPr>
            <w:rFonts w:eastAsiaTheme="minorEastAsia"/>
          </w:rPr>
          <w:t>B</w:t>
        </w:r>
      </w:ins>
      <w:del w:id="1990" w:author="LAU, Cheuk Hay" w:date="2021-11-14T21:13:00Z">
        <w:r w:rsidR="004E4350" w:rsidRPr="00895B2F" w:rsidDel="000A36DB">
          <w:delText xml:space="preserve">As shown in </w:delText>
        </w:r>
        <w:r w:rsidR="004E4350" w:rsidRPr="005534D9" w:rsidDel="000A36DB">
          <w:rPr>
            <w:color w:val="0000FF"/>
          </w:rPr>
          <w:delText xml:space="preserve">figure </w:delText>
        </w:r>
        <w:r w:rsidR="008F1723" w:rsidRPr="00895B2F" w:rsidDel="000A36DB">
          <w:rPr>
            <w:color w:val="0000FF"/>
          </w:rPr>
          <w:delText>3</w:delText>
        </w:r>
        <w:r w:rsidR="004E4350" w:rsidRPr="00895B2F" w:rsidDel="000A36DB">
          <w:delText>, w</w:delText>
        </w:r>
      </w:del>
      <w:del w:id="1991" w:author="LAU, Cheuk Hay" w:date="2021-11-14T21:14:00Z">
        <w:r w:rsidR="00E81CE7" w:rsidRPr="00895B2F" w:rsidDel="000A36DB">
          <w:delText>e</w:delText>
        </w:r>
        <w:r w:rsidR="0033648F" w:rsidRPr="00895B2F" w:rsidDel="000A36DB">
          <w:delText xml:space="preserve"> </w:delText>
        </w:r>
        <w:r w:rsidR="00D9531B" w:rsidRPr="00895B2F" w:rsidDel="000A36DB">
          <w:delText xml:space="preserve">observed that </w:delText>
        </w:r>
        <w:r w:rsidR="004E4350" w:rsidRPr="00895B2F" w:rsidDel="000A36DB">
          <w:delText>b</w:delText>
        </w:r>
      </w:del>
      <w:r w:rsidR="004E4350" w:rsidRPr="00895B2F">
        <w:t>oth co-occurrence and co-exclu</w:t>
      </w:r>
      <w:ins w:id="1992" w:author="LAU, Cheuk Hay" w:date="2021-11-21T00:30:00Z">
        <w:r w:rsidR="00F45328">
          <w:t>sive</w:t>
        </w:r>
      </w:ins>
      <w:del w:id="1993" w:author="LAU, Cheuk Hay" w:date="2021-11-21T00:30:00Z">
        <w:r w:rsidR="004E4350" w:rsidRPr="00895B2F" w:rsidDel="00F45328">
          <w:delText>ding</w:delText>
        </w:r>
      </w:del>
      <w:r w:rsidR="004E4350" w:rsidRPr="00895B2F">
        <w:t xml:space="preserve"> interactions among </w:t>
      </w:r>
      <w:del w:id="1994" w:author="LAU, Cheuk Hay" w:date="2021-11-14T21:13:00Z">
        <w:r w:rsidR="004E4350" w:rsidRPr="00895B2F" w:rsidDel="000A36DB">
          <w:delText xml:space="preserve">CRC-enriched and -depleted </w:delText>
        </w:r>
      </w:del>
      <w:r w:rsidR="004E4350" w:rsidRPr="00895B2F">
        <w:t xml:space="preserve">fungi were significantly different </w:t>
      </w:r>
      <w:ins w:id="1995" w:author="LAU, Cheuk Hay" w:date="2021-11-14T21:15:00Z">
        <w:r>
          <w:t>among di</w:t>
        </w:r>
      </w:ins>
      <w:ins w:id="1996" w:author="LAU, Cheuk Hay" w:date="2021-11-15T11:13:00Z">
        <w:r w:rsidR="0052221E">
          <w:t>stinct</w:t>
        </w:r>
      </w:ins>
      <w:ins w:id="1997" w:author="LAU, Cheuk Hay" w:date="2021-11-14T21:15:00Z">
        <w:r>
          <w:t xml:space="preserve"> groups of subjects, and such </w:t>
        </w:r>
      </w:ins>
      <w:ins w:id="1998" w:author="LAU, Cheuk Hay" w:date="2021-11-15T11:13:00Z">
        <w:r w:rsidR="0052221E">
          <w:t xml:space="preserve">fungi-fungi </w:t>
        </w:r>
      </w:ins>
      <w:ins w:id="1999" w:author="LAU, Cheuk Hay" w:date="2021-11-14T21:15:00Z">
        <w:r>
          <w:t xml:space="preserve">interactions were </w:t>
        </w:r>
      </w:ins>
      <w:del w:id="2000" w:author="LAU, Cheuk Hay" w:date="2021-11-14T21:15:00Z">
        <w:r w:rsidR="004E4350" w:rsidRPr="00895B2F" w:rsidDel="000A36DB">
          <w:delText xml:space="preserve">across the stages of </w:delText>
        </w:r>
        <w:r w:rsidR="00587CC3" w:rsidRPr="00895B2F" w:rsidDel="000A36DB">
          <w:delText>healthy control</w:delText>
        </w:r>
        <w:r w:rsidR="004E4350" w:rsidRPr="00895B2F" w:rsidDel="000A36DB">
          <w:delText xml:space="preserve">, adenoma and CRC) – </w:delText>
        </w:r>
      </w:del>
      <w:r w:rsidR="004E4350" w:rsidRPr="00895B2F">
        <w:t xml:space="preserve">progressively stronger towards </w:t>
      </w:r>
      <w:del w:id="2001" w:author="LAU, Cheuk Hay" w:date="2021-11-14T21:15:00Z">
        <w:r w:rsidR="004E4350" w:rsidRPr="00895B2F" w:rsidDel="000A36DB">
          <w:delText>carcinogenesis</w:delText>
        </w:r>
      </w:del>
      <w:ins w:id="2002" w:author="LAU, Cheuk Hay" w:date="2021-11-14T21:15:00Z">
        <w:r>
          <w:t>CRC</w:t>
        </w:r>
      </w:ins>
      <w:ins w:id="2003" w:author="LAU, Cheuk Hay" w:date="2021-11-14T21:16:00Z">
        <w:r w:rsidR="00A172B1">
          <w:t xml:space="preserve"> </w:t>
        </w:r>
      </w:ins>
      <w:ins w:id="2004" w:author="LAU, Cheuk Hay" w:date="2021-11-14T21:17:00Z">
        <w:r w:rsidR="00A172B1">
          <w:t>progression</w:t>
        </w:r>
      </w:ins>
      <w:ins w:id="2005" w:author="LAU, Cheuk Hay" w:date="2021-11-14T21:15:00Z">
        <w:r>
          <w:t xml:space="preserve"> </w:t>
        </w:r>
      </w:ins>
      <w:ins w:id="2006" w:author="LAU, Cheuk Hay" w:date="2021-11-14T21:16:00Z">
        <w:r w:rsidRPr="00895B2F">
          <w:t>(</w:t>
        </w:r>
        <w:r w:rsidRPr="000A36DB">
          <w:rPr>
            <w:b/>
            <w:bCs/>
            <w:color w:val="0000FF"/>
            <w:rPrChange w:id="2007" w:author="LAU, Cheuk Hay" w:date="2021-11-14T21:16:00Z">
              <w:rPr>
                <w:color w:val="0000FF"/>
              </w:rPr>
            </w:rPrChange>
          </w:rPr>
          <w:t>Figure 3</w:t>
        </w:r>
        <w:r w:rsidRPr="00895B2F">
          <w:t>)</w:t>
        </w:r>
      </w:ins>
      <w:r w:rsidR="004E4350" w:rsidRPr="00895B2F">
        <w:t>.</w:t>
      </w:r>
      <w:r w:rsidR="00FD53D0" w:rsidRPr="00895B2F">
        <w:t xml:space="preserve"> </w:t>
      </w:r>
      <w:ins w:id="2008" w:author="LAU, Cheuk Hay" w:date="2021-11-14T21:17:00Z">
        <w:r w:rsidR="00A172B1">
          <w:t xml:space="preserve">In CRC, </w:t>
        </w:r>
      </w:ins>
      <w:del w:id="2009" w:author="LAU, Cheuk Hay" w:date="2021-11-14T21:17:00Z">
        <w:r w:rsidR="00FD53D0" w:rsidRPr="00895B2F" w:rsidDel="00A172B1">
          <w:delText>Four</w:delText>
        </w:r>
        <w:r w:rsidR="00637CC2" w:rsidRPr="00895B2F" w:rsidDel="00A172B1">
          <w:delText xml:space="preserve"> </w:delText>
        </w:r>
      </w:del>
      <w:ins w:id="2010" w:author="LAU, Cheuk Hay" w:date="2021-11-14T21:17:00Z">
        <w:r w:rsidR="00A172B1">
          <w:t>4</w:t>
        </w:r>
        <w:r w:rsidR="00A172B1" w:rsidRPr="00895B2F">
          <w:t xml:space="preserve"> </w:t>
        </w:r>
      </w:ins>
      <w:r w:rsidR="00637CC2" w:rsidRPr="00895B2F">
        <w:t>CRC-</w:t>
      </w:r>
      <w:ins w:id="2011" w:author="LAU, Cheuk Hay" w:date="2021-11-14T21:18:00Z">
        <w:r w:rsidR="00A172B1">
          <w:t>enriched</w:t>
        </w:r>
      </w:ins>
      <w:del w:id="2012" w:author="LAU, Cheuk Hay" w:date="2021-11-14T21:18:00Z">
        <w:r w:rsidR="00637CC2" w:rsidRPr="00895B2F" w:rsidDel="00A172B1">
          <w:delText>associated</w:delText>
        </w:r>
      </w:del>
      <w:r w:rsidR="00637CC2" w:rsidRPr="00895B2F">
        <w:t xml:space="preserve"> </w:t>
      </w:r>
      <w:r w:rsidR="004314C2" w:rsidRPr="00895B2F">
        <w:t>fungi</w:t>
      </w:r>
      <w:r w:rsidR="00FD53D0" w:rsidRPr="00895B2F">
        <w:t xml:space="preserve"> including</w:t>
      </w:r>
      <w:r w:rsidR="00D9531B" w:rsidRPr="00895B2F">
        <w:t xml:space="preserve"> </w:t>
      </w:r>
      <w:r w:rsidR="00D9531B" w:rsidRPr="00895B2F">
        <w:rPr>
          <w:i/>
          <w:iCs/>
        </w:rPr>
        <w:t>A</w:t>
      </w:r>
      <w:ins w:id="2013" w:author="LAU, Cheuk Hay" w:date="2021-11-14T21:18:00Z">
        <w:r w:rsidR="00A172B1">
          <w:rPr>
            <w:i/>
            <w:iCs/>
          </w:rPr>
          <w:t>.</w:t>
        </w:r>
      </w:ins>
      <w:del w:id="2014" w:author="LAU, Cheuk Hay" w:date="2021-11-14T21:18:00Z">
        <w:r w:rsidR="00D9531B" w:rsidRPr="00895B2F" w:rsidDel="00A172B1">
          <w:rPr>
            <w:i/>
            <w:iCs/>
          </w:rPr>
          <w:delText>spergillus</w:delText>
        </w:r>
      </w:del>
      <w:r w:rsidR="00D9531B" w:rsidRPr="00895B2F">
        <w:t xml:space="preserve"> </w:t>
      </w:r>
      <w:r w:rsidR="00D9531B" w:rsidRPr="00895B2F">
        <w:rPr>
          <w:i/>
          <w:iCs/>
        </w:rPr>
        <w:t>rambellii</w:t>
      </w:r>
      <w:r w:rsidR="00D9531B" w:rsidRPr="00895B2F">
        <w:t xml:space="preserve">, </w:t>
      </w:r>
      <w:r w:rsidR="00D9531B" w:rsidRPr="00895B2F">
        <w:rPr>
          <w:i/>
          <w:iCs/>
        </w:rPr>
        <w:t>E</w:t>
      </w:r>
      <w:r w:rsidR="00E81CE7" w:rsidRPr="00895B2F">
        <w:rPr>
          <w:i/>
          <w:iCs/>
        </w:rPr>
        <w:t>r</w:t>
      </w:r>
      <w:r w:rsidR="00D9531B" w:rsidRPr="00895B2F">
        <w:rPr>
          <w:i/>
          <w:iCs/>
        </w:rPr>
        <w:t>ysiphe</w:t>
      </w:r>
      <w:r w:rsidR="00D9531B" w:rsidRPr="00895B2F">
        <w:t xml:space="preserve"> </w:t>
      </w:r>
      <w:r w:rsidR="00D9531B" w:rsidRPr="00895B2F">
        <w:rPr>
          <w:i/>
          <w:iCs/>
        </w:rPr>
        <w:t>pulchra</w:t>
      </w:r>
      <w:r w:rsidR="00D9531B" w:rsidRPr="00895B2F">
        <w:t xml:space="preserve">, </w:t>
      </w:r>
      <w:r w:rsidR="00D9531B" w:rsidRPr="00895B2F">
        <w:rPr>
          <w:i/>
          <w:iCs/>
        </w:rPr>
        <w:t>Thielaviopsis</w:t>
      </w:r>
      <w:r w:rsidR="00D9531B" w:rsidRPr="00895B2F">
        <w:t xml:space="preserve"> </w:t>
      </w:r>
      <w:r w:rsidR="00D9531B" w:rsidRPr="00895B2F">
        <w:rPr>
          <w:i/>
          <w:iCs/>
        </w:rPr>
        <w:t>punctulata</w:t>
      </w:r>
      <w:r w:rsidR="00D9531B" w:rsidRPr="00895B2F">
        <w:t xml:space="preserve">, and </w:t>
      </w:r>
      <w:r w:rsidR="00D9531B" w:rsidRPr="00895B2F">
        <w:rPr>
          <w:i/>
          <w:iCs/>
        </w:rPr>
        <w:t>Sphaerulina</w:t>
      </w:r>
      <w:r w:rsidR="00D9531B" w:rsidRPr="00895B2F">
        <w:t xml:space="preserve"> </w:t>
      </w:r>
      <w:r w:rsidR="00D9531B" w:rsidRPr="00895B2F">
        <w:rPr>
          <w:i/>
          <w:iCs/>
        </w:rPr>
        <w:t>musiva</w:t>
      </w:r>
      <w:r w:rsidR="00E81CE7" w:rsidRPr="00895B2F">
        <w:rPr>
          <w:i/>
          <w:iCs/>
        </w:rPr>
        <w:t>,</w:t>
      </w:r>
      <w:r w:rsidR="00637CC2" w:rsidRPr="00895B2F">
        <w:t xml:space="preserve"> </w:t>
      </w:r>
      <w:r w:rsidR="00FD53D0" w:rsidRPr="00895B2F">
        <w:t xml:space="preserve">showed significant </w:t>
      </w:r>
      <w:r w:rsidR="00A8000F" w:rsidRPr="00895B2F">
        <w:t xml:space="preserve">co-occurrence </w:t>
      </w:r>
      <w:r w:rsidR="00FD53D0" w:rsidRPr="00895B2F">
        <w:t>centralities</w:t>
      </w:r>
      <w:r w:rsidR="00C42F65" w:rsidRPr="00895B2F">
        <w:t xml:space="preserve">. </w:t>
      </w:r>
      <w:ins w:id="2015" w:author="LAU, Cheuk Hay" w:date="2021-11-14T21:18:00Z">
        <w:r w:rsidR="00A172B1">
          <w:t xml:space="preserve">While </w:t>
        </w:r>
      </w:ins>
      <w:del w:id="2016" w:author="LAU, Cheuk Hay" w:date="2021-11-14T21:18:00Z">
        <w:r w:rsidR="00A8000F" w:rsidRPr="00895B2F" w:rsidDel="00A172B1">
          <w:delText>T</w:delText>
        </w:r>
      </w:del>
      <w:ins w:id="2017" w:author="LAU, Cheuk Hay" w:date="2021-11-14T21:18:00Z">
        <w:r w:rsidR="00A172B1">
          <w:t>t</w:t>
        </w:r>
      </w:ins>
      <w:r w:rsidR="00D9531B" w:rsidRPr="00895B2F">
        <w:t xml:space="preserve">hese </w:t>
      </w:r>
      <w:ins w:id="2018" w:author="LAU, Cheuk Hay" w:date="2021-11-14T21:18:00Z">
        <w:r w:rsidR="00A172B1">
          <w:t xml:space="preserve">co-occurrence </w:t>
        </w:r>
      </w:ins>
      <w:r w:rsidR="006B3C3B" w:rsidRPr="00895B2F">
        <w:t>correlations</w:t>
      </w:r>
      <w:r w:rsidR="00D9531B" w:rsidRPr="00895B2F">
        <w:t xml:space="preserve"> </w:t>
      </w:r>
      <w:ins w:id="2019" w:author="LAU, Cheuk Hay" w:date="2021-11-14T21:18:00Z">
        <w:r w:rsidR="00A172B1">
          <w:t xml:space="preserve">were </w:t>
        </w:r>
      </w:ins>
      <w:r w:rsidR="00C42F65" w:rsidRPr="00895B2F">
        <w:t>we</w:t>
      </w:r>
      <w:r w:rsidR="00871D07" w:rsidRPr="00895B2F">
        <w:t>a</w:t>
      </w:r>
      <w:r w:rsidR="00C42F65" w:rsidRPr="00895B2F">
        <w:t>ke</w:t>
      </w:r>
      <w:ins w:id="2020" w:author="LAU, Cheuk Hay" w:date="2021-11-14T21:19:00Z">
        <w:r w:rsidR="00A172B1">
          <w:t>r</w:t>
        </w:r>
      </w:ins>
      <w:del w:id="2021" w:author="LAU, Cheuk Hay" w:date="2021-11-14T21:19:00Z">
        <w:r w:rsidR="00C42F65" w:rsidRPr="00895B2F" w:rsidDel="00A172B1">
          <w:delText>n</w:delText>
        </w:r>
      </w:del>
      <w:r w:rsidR="00C42F65" w:rsidRPr="00895B2F">
        <w:t xml:space="preserve"> </w:t>
      </w:r>
      <w:r w:rsidR="00D9531B" w:rsidRPr="00895B2F">
        <w:t xml:space="preserve">in adenoma </w:t>
      </w:r>
      <w:ins w:id="2022" w:author="LAU, Cheuk Hay" w:date="2021-11-14T21:19:00Z">
        <w:r w:rsidR="00A172B1">
          <w:t xml:space="preserve">patients </w:t>
        </w:r>
      </w:ins>
      <w:r w:rsidR="00C42F65" w:rsidRPr="00895B2F">
        <w:t>and disappear</w:t>
      </w:r>
      <w:ins w:id="2023" w:author="LAU, Cheuk Hay" w:date="2021-11-14T21:19:00Z">
        <w:r w:rsidR="00A172B1">
          <w:t>ed</w:t>
        </w:r>
      </w:ins>
      <w:r w:rsidR="00C42F65" w:rsidRPr="00895B2F">
        <w:t xml:space="preserve"> in </w:t>
      </w:r>
      <w:r w:rsidR="00D9531B" w:rsidRPr="00895B2F">
        <w:t>healthy</w:t>
      </w:r>
      <w:r w:rsidR="008C40FC" w:rsidRPr="00895B2F">
        <w:t xml:space="preserve"> </w:t>
      </w:r>
      <w:ins w:id="2024" w:author="LAU, Cheuk Hay" w:date="2021-11-14T21:19:00Z">
        <w:r w:rsidR="00A172B1">
          <w:t xml:space="preserve">controls </w:t>
        </w:r>
      </w:ins>
      <w:del w:id="2025" w:author="LAU, Cheuk Hay" w:date="2021-11-14T21:19:00Z">
        <w:r w:rsidR="008C40FC" w:rsidRPr="00895B2F" w:rsidDel="00A172B1">
          <w:delText>individuals</w:delText>
        </w:r>
        <w:r w:rsidR="00D9531B" w:rsidRPr="00895B2F" w:rsidDel="00A172B1">
          <w:delText xml:space="preserve"> </w:delText>
        </w:r>
      </w:del>
      <w:r w:rsidR="00D9531B" w:rsidRPr="00895B2F">
        <w:t>(</w:t>
      </w:r>
      <w:del w:id="2026" w:author="LAU, Cheuk Hay" w:date="2021-11-14T21:19:00Z">
        <w:r w:rsidR="00D9531B" w:rsidRPr="00A172B1" w:rsidDel="00A172B1">
          <w:rPr>
            <w:b/>
            <w:bCs/>
            <w:color w:val="0000FF"/>
            <w:rPrChange w:id="2027" w:author="LAU, Cheuk Hay" w:date="2021-11-14T21:20:00Z">
              <w:rPr>
                <w:color w:val="0000FF"/>
              </w:rPr>
            </w:rPrChange>
          </w:rPr>
          <w:delText xml:space="preserve">figure </w:delText>
        </w:r>
      </w:del>
      <w:ins w:id="2028" w:author="LAU, Cheuk Hay" w:date="2021-11-14T21:19:00Z">
        <w:r w:rsidR="00A172B1" w:rsidRPr="00A172B1">
          <w:rPr>
            <w:b/>
            <w:bCs/>
            <w:color w:val="0000FF"/>
            <w:rPrChange w:id="2029" w:author="LAU, Cheuk Hay" w:date="2021-11-14T21:20:00Z">
              <w:rPr>
                <w:color w:val="0000FF"/>
              </w:rPr>
            </w:rPrChange>
          </w:rPr>
          <w:t xml:space="preserve">Figure </w:t>
        </w:r>
      </w:ins>
      <w:r w:rsidR="008F1723" w:rsidRPr="00A172B1">
        <w:rPr>
          <w:b/>
          <w:bCs/>
          <w:color w:val="0000FF"/>
          <w:rPrChange w:id="2030" w:author="LAU, Cheuk Hay" w:date="2021-11-14T21:20:00Z">
            <w:rPr>
              <w:color w:val="0000FF"/>
            </w:rPr>
          </w:rPrChange>
        </w:rPr>
        <w:t>3</w:t>
      </w:r>
      <w:r w:rsidR="002C11D7" w:rsidRPr="00895B2F">
        <w:rPr>
          <w:color w:val="0000FF"/>
        </w:rPr>
        <w:t xml:space="preserve"> and </w:t>
      </w:r>
      <w:del w:id="2031" w:author="LAU, Cheuk Hay" w:date="2021-11-14T21:20:00Z">
        <w:r w:rsidR="002C11D7" w:rsidRPr="00A172B1" w:rsidDel="00A172B1">
          <w:rPr>
            <w:b/>
            <w:bCs/>
            <w:color w:val="0000FF"/>
            <w:rPrChange w:id="2032" w:author="LAU, Cheuk Hay" w:date="2021-11-14T21:20:00Z">
              <w:rPr>
                <w:color w:val="0000FF"/>
              </w:rPr>
            </w:rPrChange>
          </w:rPr>
          <w:delText xml:space="preserve">supplementary </w:delText>
        </w:r>
      </w:del>
      <w:ins w:id="2033" w:author="LAU, Cheuk Hay" w:date="2021-11-14T21:20:00Z">
        <w:r w:rsidR="00A172B1" w:rsidRPr="00A172B1">
          <w:rPr>
            <w:b/>
            <w:bCs/>
            <w:color w:val="0000FF"/>
            <w:rPrChange w:id="2034" w:author="LAU, Cheuk Hay" w:date="2021-11-14T21:20:00Z">
              <w:rPr>
                <w:color w:val="0000FF"/>
              </w:rPr>
            </w:rPrChange>
          </w:rPr>
          <w:t xml:space="preserve">Supplementary </w:t>
        </w:r>
      </w:ins>
      <w:del w:id="2035" w:author="LAU, Cheuk Hay" w:date="2021-11-14T21:20:00Z">
        <w:r w:rsidR="002C11D7" w:rsidRPr="00A172B1" w:rsidDel="00A172B1">
          <w:rPr>
            <w:b/>
            <w:bCs/>
            <w:color w:val="0000FF"/>
            <w:rPrChange w:id="2036" w:author="LAU, Cheuk Hay" w:date="2021-11-14T21:20:00Z">
              <w:rPr>
                <w:color w:val="0000FF"/>
              </w:rPr>
            </w:rPrChange>
          </w:rPr>
          <w:delText xml:space="preserve">figure </w:delText>
        </w:r>
      </w:del>
      <w:ins w:id="2037" w:author="LAU, Cheuk Hay" w:date="2021-11-14T21:20:00Z">
        <w:r w:rsidR="00A172B1" w:rsidRPr="00A172B1">
          <w:rPr>
            <w:b/>
            <w:bCs/>
            <w:color w:val="0000FF"/>
            <w:rPrChange w:id="2038" w:author="LAU, Cheuk Hay" w:date="2021-11-14T21:20:00Z">
              <w:rPr>
                <w:color w:val="0000FF"/>
              </w:rPr>
            </w:rPrChange>
          </w:rPr>
          <w:t xml:space="preserve">Figure </w:t>
        </w:r>
      </w:ins>
      <w:r w:rsidR="002C11D7" w:rsidRPr="00A172B1">
        <w:rPr>
          <w:b/>
          <w:bCs/>
          <w:color w:val="0000FF"/>
          <w:rPrChange w:id="2039" w:author="LAU, Cheuk Hay" w:date="2021-11-14T21:20:00Z">
            <w:rPr>
              <w:color w:val="0000FF"/>
            </w:rPr>
          </w:rPrChange>
        </w:rPr>
        <w:t>4</w:t>
      </w:r>
      <w:r w:rsidR="00D9531B" w:rsidRPr="00895B2F">
        <w:t>)</w:t>
      </w:r>
      <w:ins w:id="2040" w:author="LAU, Cheuk Hay" w:date="2021-11-14T21:21:00Z">
        <w:r w:rsidR="00A172B1">
          <w:t xml:space="preserve">. Moreover, </w:t>
        </w:r>
      </w:ins>
      <w:ins w:id="2041" w:author="LAU, Cheuk Hay" w:date="2021-11-14T21:25:00Z">
        <w:r w:rsidR="00A172B1">
          <w:t xml:space="preserve">compared to CRC, </w:t>
        </w:r>
      </w:ins>
      <w:ins w:id="2042" w:author="LAU, Cheuk Hay" w:date="2021-11-14T21:23:00Z">
        <w:r w:rsidR="00A172B1" w:rsidRPr="00895B2F">
          <w:rPr>
            <w:i/>
            <w:iCs/>
          </w:rPr>
          <w:t>A. rambellii</w:t>
        </w:r>
        <w:r w:rsidR="00A172B1">
          <w:rPr>
            <w:i/>
            <w:iCs/>
          </w:rPr>
          <w:t xml:space="preserve"> </w:t>
        </w:r>
        <w:r w:rsidR="00A172B1">
          <w:t xml:space="preserve">had completely distinct </w:t>
        </w:r>
      </w:ins>
      <w:ins w:id="2043" w:author="LAU, Cheuk Hay" w:date="2021-11-14T21:24:00Z">
        <w:r w:rsidR="00A172B1">
          <w:t>interaction</w:t>
        </w:r>
      </w:ins>
      <w:ins w:id="2044" w:author="LAU, Cheuk Hay" w:date="2021-11-15T11:14:00Z">
        <w:r w:rsidR="0052221E">
          <w:t>s</w:t>
        </w:r>
      </w:ins>
      <w:ins w:id="2045" w:author="LAU, Cheuk Hay" w:date="2021-11-14T21:24:00Z">
        <w:r w:rsidR="00A172B1">
          <w:t xml:space="preserve"> </w:t>
        </w:r>
      </w:ins>
      <w:ins w:id="2046" w:author="LAU, Cheuk Hay" w:date="2021-11-15T11:14:00Z">
        <w:r w:rsidR="0052221E">
          <w:t xml:space="preserve">with other fungi </w:t>
        </w:r>
      </w:ins>
      <w:del w:id="2047" w:author="LAU, Cheuk Hay" w:date="2021-11-14T21:20:00Z">
        <w:r w:rsidR="00A8000F" w:rsidRPr="00895B2F" w:rsidDel="00A172B1">
          <w:delText xml:space="preserve"> </w:delText>
        </w:r>
      </w:del>
      <w:del w:id="2048" w:author="LAU, Cheuk Hay" w:date="2021-11-14T21:21:00Z">
        <w:r w:rsidR="00A8000F" w:rsidRPr="00895B2F" w:rsidDel="00A172B1">
          <w:delText>, indicating the</w:delText>
        </w:r>
      </w:del>
      <w:del w:id="2049" w:author="LAU, Cheuk Hay" w:date="2021-11-14T21:20:00Z">
        <w:r w:rsidR="00A8000F" w:rsidRPr="00895B2F" w:rsidDel="00A172B1">
          <w:delText>y</w:delText>
        </w:r>
      </w:del>
      <w:del w:id="2050" w:author="LAU, Cheuk Hay" w:date="2021-11-14T21:21:00Z">
        <w:r w:rsidR="00A8000F" w:rsidRPr="00895B2F" w:rsidDel="00A172B1">
          <w:delText xml:space="preserve"> are the most significant fungi in the CRC interaction network</w:delText>
        </w:r>
        <w:r w:rsidR="00D9531B" w:rsidRPr="00895B2F" w:rsidDel="00A172B1">
          <w:delText>. I</w:delText>
        </w:r>
      </w:del>
      <w:ins w:id="2051" w:author="LAU, Cheuk Hay" w:date="2021-11-14T21:21:00Z">
        <w:r w:rsidR="00A172B1">
          <w:t>i</w:t>
        </w:r>
      </w:ins>
      <w:r w:rsidR="00D9531B" w:rsidRPr="00895B2F">
        <w:t xml:space="preserve">n </w:t>
      </w:r>
      <w:del w:id="2052" w:author="LAU, Cheuk Hay" w:date="2021-11-14T21:24:00Z">
        <w:r w:rsidR="00C42F65" w:rsidRPr="00895B2F" w:rsidDel="00A172B1">
          <w:delText xml:space="preserve">both </w:delText>
        </w:r>
      </w:del>
      <w:ins w:id="2053" w:author="LAU, Cheuk Hay" w:date="2021-11-14T21:21:00Z">
        <w:r w:rsidR="00A172B1">
          <w:t xml:space="preserve">adenoma and </w:t>
        </w:r>
      </w:ins>
      <w:r w:rsidR="00885AA3" w:rsidRPr="00895B2F">
        <w:t>healthy</w:t>
      </w:r>
      <w:r w:rsidR="00C42F65" w:rsidRPr="00895B2F">
        <w:t xml:space="preserve"> </w:t>
      </w:r>
      <w:ins w:id="2054" w:author="LAU, Cheuk Hay" w:date="2021-11-14T21:21:00Z">
        <w:r w:rsidR="00A172B1">
          <w:t>controls</w:t>
        </w:r>
      </w:ins>
      <w:ins w:id="2055" w:author="LAU, Cheuk Hay" w:date="2021-11-14T21:24:00Z">
        <w:r w:rsidR="00A172B1">
          <w:t xml:space="preserve"> </w:t>
        </w:r>
      </w:ins>
      <w:ins w:id="2056" w:author="LAU, Cheuk Hay" w:date="2021-11-14T21:26:00Z">
        <w:r w:rsidR="00A172B1">
          <w:t>which</w:t>
        </w:r>
      </w:ins>
      <w:ins w:id="2057" w:author="LAU, Cheuk Hay" w:date="2021-11-14T21:24:00Z">
        <w:r w:rsidR="00A172B1">
          <w:t xml:space="preserve"> it</w:t>
        </w:r>
      </w:ins>
      <w:del w:id="2058" w:author="LAU, Cheuk Hay" w:date="2021-11-14T21:21:00Z">
        <w:r w:rsidR="00C42F65" w:rsidRPr="00895B2F" w:rsidDel="00A172B1">
          <w:delText>and adenoma</w:delText>
        </w:r>
        <w:r w:rsidR="008C40FC" w:rsidRPr="00895B2F" w:rsidDel="00A172B1">
          <w:delText xml:space="preserve"> conditions</w:delText>
        </w:r>
      </w:del>
      <w:del w:id="2059" w:author="LAU, Cheuk Hay" w:date="2021-11-14T21:24:00Z">
        <w:r w:rsidR="00D9531B" w:rsidRPr="00895B2F" w:rsidDel="00A172B1">
          <w:delText>,</w:delText>
        </w:r>
        <w:r w:rsidR="00A305D8" w:rsidRPr="00895B2F" w:rsidDel="00A172B1">
          <w:delText xml:space="preserve"> </w:delText>
        </w:r>
        <w:r w:rsidR="00A305D8" w:rsidRPr="00895B2F" w:rsidDel="00A172B1">
          <w:rPr>
            <w:i/>
            <w:iCs/>
          </w:rPr>
          <w:delText>A. rambellii</w:delText>
        </w:r>
      </w:del>
      <w:r w:rsidR="00A305D8" w:rsidRPr="00895B2F">
        <w:t xml:space="preserve"> </w:t>
      </w:r>
      <w:r w:rsidR="00885AA3" w:rsidRPr="00895B2F">
        <w:t xml:space="preserve">only </w:t>
      </w:r>
      <w:r w:rsidR="00A305D8" w:rsidRPr="00895B2F">
        <w:t xml:space="preserve">showed </w:t>
      </w:r>
      <w:r w:rsidR="00885AA3" w:rsidRPr="00895B2F">
        <w:t xml:space="preserve">a strong </w:t>
      </w:r>
      <w:r w:rsidR="00A305D8" w:rsidRPr="00895B2F">
        <w:t>correlation</w:t>
      </w:r>
      <w:r w:rsidR="00885AA3" w:rsidRPr="00895B2F">
        <w:t xml:space="preserve"> </w:t>
      </w:r>
      <w:r w:rsidR="00A305D8" w:rsidRPr="00895B2F">
        <w:t xml:space="preserve">with </w:t>
      </w:r>
      <w:r w:rsidR="00885AA3" w:rsidRPr="005534D9">
        <w:rPr>
          <w:i/>
          <w:iCs/>
        </w:rPr>
        <w:t>Moniliophthora per</w:t>
      </w:r>
      <w:r w:rsidR="00E639E6">
        <w:rPr>
          <w:i/>
          <w:iCs/>
        </w:rPr>
        <w:t>n</w:t>
      </w:r>
      <w:r w:rsidR="00885AA3" w:rsidRPr="005534D9">
        <w:rPr>
          <w:i/>
          <w:iCs/>
        </w:rPr>
        <w:t>iciosa</w:t>
      </w:r>
      <w:del w:id="2060" w:author="LAU, Cheuk Hay" w:date="2021-11-14T21:24:00Z">
        <w:r w:rsidR="00885AA3" w:rsidRPr="00895B2F" w:rsidDel="00A172B1">
          <w:rPr>
            <w:i/>
            <w:iCs/>
          </w:rPr>
          <w:delText>,</w:delText>
        </w:r>
        <w:r w:rsidR="00885AA3" w:rsidRPr="00895B2F" w:rsidDel="00A172B1">
          <w:delText xml:space="preserve"> </w:delText>
        </w:r>
        <w:r w:rsidR="00885AA3" w:rsidRPr="005534D9" w:rsidDel="00A172B1">
          <w:delText xml:space="preserve">which </w:delText>
        </w:r>
        <w:r w:rsidR="00384337" w:rsidDel="00A172B1">
          <w:delText>wa</w:delText>
        </w:r>
        <w:r w:rsidR="00885AA3" w:rsidRPr="005534D9" w:rsidDel="00A172B1">
          <w:delText xml:space="preserve">s </w:delText>
        </w:r>
        <w:r w:rsidR="00384337" w:rsidRPr="00384337" w:rsidDel="00A172B1">
          <w:delText xml:space="preserve">significantly distinct </w:delText>
        </w:r>
        <w:r w:rsidR="00885AA3" w:rsidRPr="005534D9" w:rsidDel="00A172B1">
          <w:delText xml:space="preserve">from </w:delText>
        </w:r>
        <w:r w:rsidR="00885AA3" w:rsidRPr="00895B2F" w:rsidDel="00A172B1">
          <w:delText>CRC</w:delText>
        </w:r>
        <w:r w:rsidR="00E639E6" w:rsidDel="00A172B1">
          <w:delText xml:space="preserve"> </w:delText>
        </w:r>
        <w:r w:rsidR="00885AA3" w:rsidRPr="00895B2F" w:rsidDel="00A172B1">
          <w:delText>(</w:delText>
        </w:r>
        <w:r w:rsidR="00885AA3" w:rsidRPr="00895B2F" w:rsidDel="00A172B1">
          <w:rPr>
            <w:color w:val="0000FF"/>
          </w:rPr>
          <w:delText>figure 3</w:delText>
        </w:r>
        <w:r w:rsidR="00885AA3" w:rsidRPr="00895B2F" w:rsidDel="00A172B1">
          <w:delText>)</w:delText>
        </w:r>
      </w:del>
      <w:r w:rsidR="00D9531B" w:rsidRPr="00895B2F">
        <w:t xml:space="preserve">. </w:t>
      </w:r>
      <w:ins w:id="2061" w:author="LAU, Cheuk Hay" w:date="2021-11-14T21:26:00Z">
        <w:r w:rsidR="00A172B1">
          <w:t>Our results</w:t>
        </w:r>
      </w:ins>
      <w:ins w:id="2062" w:author="LAU, Cheuk Hay" w:date="2021-11-14T21:21:00Z">
        <w:r w:rsidR="00A172B1" w:rsidRPr="00895B2F">
          <w:t xml:space="preserve"> </w:t>
        </w:r>
      </w:ins>
      <w:ins w:id="2063" w:author="LAU, Cheuk Hay" w:date="2021-11-14T21:26:00Z">
        <w:r w:rsidR="009B2ACD">
          <w:t>i</w:t>
        </w:r>
      </w:ins>
      <w:ins w:id="2064" w:author="LAU, Cheuk Hay" w:date="2021-11-14T21:28:00Z">
        <w:r w:rsidR="009B2ACD">
          <w:t>dentified</w:t>
        </w:r>
      </w:ins>
      <w:ins w:id="2065" w:author="LAU, Cheuk Hay" w:date="2021-11-14T21:26:00Z">
        <w:r w:rsidR="009B2ACD">
          <w:t xml:space="preserve"> the key fungi especially </w:t>
        </w:r>
        <w:r w:rsidR="009B2ACD" w:rsidRPr="00895B2F">
          <w:rPr>
            <w:i/>
            <w:iCs/>
          </w:rPr>
          <w:t>A.</w:t>
        </w:r>
      </w:ins>
      <w:ins w:id="2066" w:author="LAU, Cheuk Hay" w:date="2021-11-14T21:27:00Z">
        <w:r w:rsidR="009B2ACD">
          <w:rPr>
            <w:i/>
            <w:iCs/>
          </w:rPr>
          <w:t xml:space="preserve"> </w:t>
        </w:r>
      </w:ins>
      <w:ins w:id="2067" w:author="LAU, Cheuk Hay" w:date="2021-11-14T21:26:00Z">
        <w:r w:rsidR="009B2ACD" w:rsidRPr="00895B2F">
          <w:rPr>
            <w:i/>
            <w:iCs/>
          </w:rPr>
          <w:t>rambellii</w:t>
        </w:r>
        <w:r w:rsidR="009B2ACD">
          <w:t xml:space="preserve"> </w:t>
        </w:r>
      </w:ins>
      <w:ins w:id="2068" w:author="LAU, Cheuk Hay" w:date="2021-11-14T21:21:00Z">
        <w:r w:rsidR="00A172B1">
          <w:t xml:space="preserve">that </w:t>
        </w:r>
        <w:r w:rsidR="00A172B1" w:rsidRPr="00895B2F">
          <w:t xml:space="preserve">are </w:t>
        </w:r>
      </w:ins>
      <w:ins w:id="2069" w:author="LAU, Cheuk Hay" w:date="2021-11-14T21:28:00Z">
        <w:r w:rsidR="009B2ACD">
          <w:t xml:space="preserve">crucial </w:t>
        </w:r>
      </w:ins>
      <w:ins w:id="2070" w:author="LAU, Cheuk Hay" w:date="2021-11-14T21:21:00Z">
        <w:r w:rsidR="00A172B1" w:rsidRPr="00895B2F">
          <w:t xml:space="preserve">in the </w:t>
        </w:r>
      </w:ins>
      <w:ins w:id="2071" w:author="LAU, Cheuk Hay" w:date="2021-11-14T21:29:00Z">
        <w:r w:rsidR="009B2ACD">
          <w:t>enteric mycobio</w:t>
        </w:r>
      </w:ins>
      <w:ins w:id="2072" w:author="LAU, Cheuk Hay" w:date="2021-11-18T12:17:00Z">
        <w:r w:rsidR="00922059">
          <w:t>ta</w:t>
        </w:r>
      </w:ins>
      <w:ins w:id="2073" w:author="LAU, Cheuk Hay" w:date="2021-11-14T21:29:00Z">
        <w:r w:rsidR="009B2ACD">
          <w:t xml:space="preserve"> of </w:t>
        </w:r>
      </w:ins>
      <w:ins w:id="2074" w:author="LAU, Cheuk Hay" w:date="2021-11-14T21:21:00Z">
        <w:r w:rsidR="00A172B1" w:rsidRPr="00895B2F">
          <w:t xml:space="preserve">CRC </w:t>
        </w:r>
      </w:ins>
      <w:ins w:id="2075" w:author="LAU, Cheuk Hay" w:date="2021-11-14T21:29:00Z">
        <w:r w:rsidR="009B2ACD">
          <w:t>patients</w:t>
        </w:r>
      </w:ins>
      <w:ins w:id="2076" w:author="LAU, Cheuk Hay" w:date="2021-11-14T21:21:00Z">
        <w:r w:rsidR="00A172B1" w:rsidRPr="00895B2F">
          <w:t>.</w:t>
        </w:r>
      </w:ins>
    </w:p>
    <w:p w14:paraId="34F36D13" w14:textId="77777777" w:rsidR="00B62FCD" w:rsidRPr="00895B2F" w:rsidRDefault="00B62FCD" w:rsidP="00A172B1">
      <w:pPr>
        <w:spacing w:before="0" w:after="0"/>
        <w:rPr>
          <w:ins w:id="2077" w:author="LAU, Cheuk Hay" w:date="2021-11-14T22:26:00Z"/>
        </w:rPr>
      </w:pPr>
    </w:p>
    <w:p w14:paraId="7E1F2D6A" w14:textId="6F6D54D0" w:rsidR="00C42F65" w:rsidDel="005B46B2" w:rsidRDefault="00C42F65" w:rsidP="00FE561E">
      <w:pPr>
        <w:spacing w:before="0" w:after="0"/>
        <w:rPr>
          <w:del w:id="2078" w:author="LAU, Cheuk Hay" w:date="2021-11-14T21:51:00Z"/>
          <w:rFonts w:eastAsiaTheme="minorEastAsia"/>
        </w:rPr>
      </w:pPr>
    </w:p>
    <w:p w14:paraId="505B9983" w14:textId="77777777" w:rsidR="005B46B2" w:rsidRPr="00C42771" w:rsidRDefault="005B46B2" w:rsidP="00BA0A8A">
      <w:pPr>
        <w:spacing w:before="0" w:after="0"/>
        <w:rPr>
          <w:ins w:id="2079" w:author="LAU, Cheuk Hay" w:date="2021-11-14T21:51:00Z"/>
          <w:rFonts w:eastAsiaTheme="minorEastAsia"/>
        </w:rPr>
      </w:pPr>
    </w:p>
    <w:p w14:paraId="50CD662C" w14:textId="618B84C8" w:rsidR="00A20FC1" w:rsidRPr="005B46B2" w:rsidDel="004F650E" w:rsidRDefault="005B46B2" w:rsidP="00C42771">
      <w:pPr>
        <w:pStyle w:val="title20825"/>
        <w:rPr>
          <w:del w:id="2080" w:author="LAU, Cheuk Hay" w:date="2021-11-14T21:45:00Z"/>
        </w:rPr>
      </w:pPr>
      <w:ins w:id="2081" w:author="LAU, Cheuk Hay" w:date="2021-11-14T21:47:00Z">
        <w:r w:rsidRPr="005B46B2">
          <w:t>Human gut microbio</w:t>
        </w:r>
      </w:ins>
      <w:ins w:id="2082" w:author="LAU, Cheuk Hay" w:date="2021-11-21T00:12:00Z">
        <w:r w:rsidR="00736B71">
          <w:rPr>
            <w:b w:val="0"/>
          </w:rPr>
          <w:t>t</w:t>
        </w:r>
        <w:r w:rsidR="00736B71">
          <w:t>a</w:t>
        </w:r>
      </w:ins>
      <w:ins w:id="2083" w:author="LAU, Cheuk Hay" w:date="2021-11-14T21:47:00Z">
        <w:r w:rsidRPr="005B46B2">
          <w:t xml:space="preserve"> is dominated by</w:t>
        </w:r>
      </w:ins>
      <w:ins w:id="2084" w:author="LAU, Cheuk Hay" w:date="2021-11-14T21:48:00Z">
        <w:r>
          <w:t xml:space="preserve"> bacteria of which our analysis revealed that </w:t>
        </w:r>
      </w:ins>
      <w:ins w:id="2085" w:author="LAU, Cheuk Hay" w:date="2021-11-14T21:49:00Z">
        <w:r>
          <w:t xml:space="preserve">median </w:t>
        </w:r>
      </w:ins>
      <w:ins w:id="2086" w:author="LAU, Cheuk Hay" w:date="2021-11-14T21:48:00Z">
        <w:r>
          <w:t>68.28% of total metagenomic reads were mapped to bacterial genomes (</w:t>
        </w:r>
        <w:r w:rsidRPr="0039087B">
          <w:rPr>
            <w:b w:val="0"/>
            <w:bCs/>
            <w:color w:val="0000FF"/>
          </w:rPr>
          <w:t xml:space="preserve">Supplementary Figure </w:t>
        </w:r>
      </w:ins>
      <w:ins w:id="2087" w:author="LAU, Cheuk Hay" w:date="2021-11-14T21:49:00Z">
        <w:r w:rsidRPr="0039087B">
          <w:rPr>
            <w:b w:val="0"/>
            <w:bCs/>
            <w:color w:val="0000FF"/>
          </w:rPr>
          <w:t>1A</w:t>
        </w:r>
      </w:ins>
      <w:ins w:id="2088" w:author="LAU, Cheuk Hay" w:date="2021-11-14T21:48:00Z">
        <w:r>
          <w:t>)</w:t>
        </w:r>
      </w:ins>
      <w:ins w:id="2089" w:author="LAU, Cheuk Hay" w:date="2021-11-14T21:49:00Z">
        <w:r>
          <w:t xml:space="preserve">. Given by </w:t>
        </w:r>
      </w:ins>
      <w:ins w:id="2090" w:author="LAU, Cheuk Hay" w:date="2021-11-14T21:53:00Z">
        <w:r w:rsidR="00C42771">
          <w:t>the</w:t>
        </w:r>
      </w:ins>
      <w:ins w:id="2091" w:author="LAU, Cheuk Hay" w:date="2021-11-14T21:49:00Z">
        <w:r>
          <w:t xml:space="preserve"> predominance</w:t>
        </w:r>
      </w:ins>
      <w:ins w:id="2092" w:author="LAU, Cheuk Hay" w:date="2021-11-14T21:53:00Z">
        <w:r w:rsidR="00C42771">
          <w:t xml:space="preserve"> of bacteria</w:t>
        </w:r>
      </w:ins>
      <w:ins w:id="2093" w:author="LAU, Cheuk Hay" w:date="2021-11-14T21:49:00Z">
        <w:r>
          <w:t xml:space="preserve">, </w:t>
        </w:r>
      </w:ins>
      <w:ins w:id="2094" w:author="LAU, Cheuk Hay" w:date="2021-11-14T21:50:00Z">
        <w:r>
          <w:t>w</w:t>
        </w:r>
      </w:ins>
      <w:ins w:id="2095" w:author="LAU, Cheuk Hay" w:date="2021-11-14T21:49:00Z">
        <w:r>
          <w:t xml:space="preserve">e therefore </w:t>
        </w:r>
      </w:ins>
      <w:ins w:id="2096" w:author="LAU, Cheuk Hay" w:date="2021-11-14T21:50:00Z">
        <w:r>
          <w:t>evaluated interactions between fungi and bacteria.</w:t>
        </w:r>
      </w:ins>
      <w:ins w:id="2097" w:author="LAU, Cheuk Hay" w:date="2021-11-14T21:51:00Z">
        <w:r w:rsidR="00C42771">
          <w:t xml:space="preserve"> </w:t>
        </w:r>
      </w:ins>
      <w:del w:id="2098" w:author="LAU, Cheuk Hay" w:date="2021-11-14T21:45:00Z">
        <w:r w:rsidR="00A20FC1" w:rsidRPr="005B46B2" w:rsidDel="004F650E">
          <w:rPr>
            <w:bCs/>
          </w:rPr>
          <w:delText>Ecological interactions among differentially abundant fungi and bacteria with CRC progres</w:delText>
        </w:r>
        <w:r w:rsidR="00312F07" w:rsidRPr="005B46B2" w:rsidDel="004F650E">
          <w:rPr>
            <w:bCs/>
          </w:rPr>
          <w:delText>s</w:delText>
        </w:r>
        <w:r w:rsidR="00A20FC1" w:rsidRPr="005B46B2" w:rsidDel="004F650E">
          <w:rPr>
            <w:bCs/>
          </w:rPr>
          <w:delText xml:space="preserve">ion </w:delText>
        </w:r>
      </w:del>
    </w:p>
    <w:p w14:paraId="5244E02E" w14:textId="1C20FCE5" w:rsidR="00FE561E" w:rsidRPr="002326EE" w:rsidDel="002326EE" w:rsidRDefault="00FE561E">
      <w:pPr>
        <w:spacing w:before="0" w:after="0"/>
        <w:rPr>
          <w:del w:id="2099" w:author="LAU, Cheuk Hay" w:date="2021-11-14T22:06:00Z"/>
        </w:rPr>
      </w:pPr>
      <w:del w:id="2100" w:author="LAU, Cheuk Hay" w:date="2021-11-14T21:55:00Z">
        <w:r w:rsidRPr="00895B2F" w:rsidDel="00C42771">
          <w:delText xml:space="preserve">To identify </w:delText>
        </w:r>
      </w:del>
      <w:del w:id="2101" w:author="LAU, Cheuk Hay" w:date="2021-11-14T21:52:00Z">
        <w:r w:rsidRPr="00895B2F" w:rsidDel="00C42771">
          <w:delText xml:space="preserve">the significant differentially abundant </w:delText>
        </w:r>
      </w:del>
      <w:del w:id="2102" w:author="LAU, Cheuk Hay" w:date="2021-11-14T21:55:00Z">
        <w:r w:rsidRPr="00895B2F" w:rsidDel="00C42771">
          <w:delText>bacteria</w:delText>
        </w:r>
        <w:r w:rsidR="00885AA3" w:rsidRPr="00895B2F" w:rsidDel="00C42771">
          <w:delText xml:space="preserve"> </w:delText>
        </w:r>
        <w:r w:rsidRPr="00895B2F" w:rsidDel="00C42771">
          <w:delText xml:space="preserve">between CRC and healthy </w:delText>
        </w:r>
      </w:del>
      <w:del w:id="2103" w:author="LAU, Cheuk Hay" w:date="2021-11-14T21:53:00Z">
        <w:r w:rsidRPr="00895B2F" w:rsidDel="00C42771">
          <w:delText>individuals</w:delText>
        </w:r>
      </w:del>
      <w:del w:id="2104" w:author="LAU, Cheuk Hay" w:date="2021-11-14T21:55:00Z">
        <w:r w:rsidRPr="00895B2F" w:rsidDel="00C42771">
          <w:delText xml:space="preserve">, we performed Wilcoxon rank-sum test with stringent selection criteria (q-value &lt; 0.01, </w:delText>
        </w:r>
      </w:del>
      <m:oMath>
        <m:d>
          <m:dPr>
            <m:begChr m:val="|"/>
            <m:endChr m:val="|"/>
            <m:ctrlPr>
              <w:del w:id="2105" w:author="LAU, Cheuk Hay" w:date="2021-11-14T21:55:00Z">
                <w:rPr>
                  <w:rFonts w:ascii="Cambria Math" w:hAnsi="Cambria Math"/>
                  <w:i/>
                </w:rPr>
              </w:del>
            </m:ctrlPr>
          </m:dPr>
          <m:e>
            <m:func>
              <m:funcPr>
                <m:ctrlPr>
                  <w:del w:id="2106" w:author="LAU, Cheuk Hay" w:date="2021-11-14T21:55:00Z">
                    <w:rPr>
                      <w:rFonts w:ascii="Cambria Math" w:hAnsi="Cambria Math"/>
                      <w:i/>
                    </w:rPr>
                  </w:del>
                </m:ctrlPr>
              </m:funcPr>
              <m:fName>
                <m:sSub>
                  <m:sSubPr>
                    <m:ctrlPr>
                      <w:del w:id="2107" w:author="LAU, Cheuk Hay" w:date="2021-11-14T21:55:00Z">
                        <w:rPr>
                          <w:rFonts w:ascii="Cambria Math" w:hAnsi="Cambria Math"/>
                          <w:i/>
                        </w:rPr>
                      </w:del>
                    </m:ctrlPr>
                  </m:sSubPr>
                  <m:e>
                    <m:r>
                      <w:del w:id="2108" w:author="LAU, Cheuk Hay" w:date="2021-11-14T21:55:00Z">
                        <m:rPr>
                          <m:sty m:val="p"/>
                        </m:rPr>
                        <w:rPr>
                          <w:rFonts w:ascii="Cambria Math" w:hAnsi="Cambria Math"/>
                        </w:rPr>
                        <m:t>log</m:t>
                      </w:del>
                    </m:r>
                  </m:e>
                  <m:sub>
                    <m:r>
                      <w:del w:id="2109" w:author="LAU, Cheuk Hay" w:date="2021-11-14T21:55:00Z">
                        <w:rPr>
                          <w:rFonts w:ascii="Cambria Math" w:hAnsi="Cambria Math"/>
                        </w:rPr>
                        <m:t>2</m:t>
                      </w:del>
                    </m:r>
                  </m:sub>
                </m:sSub>
              </m:fName>
              <m:e>
                <m:r>
                  <w:del w:id="2110" w:author="LAU, Cheuk Hay" w:date="2021-11-14T21:55:00Z">
                    <w:rPr>
                      <w:rFonts w:ascii="Cambria Math" w:hAnsi="Cambria Math"/>
                    </w:rPr>
                    <m:t>FC</m:t>
                  </w:del>
                </m:r>
              </m:e>
            </m:func>
          </m:e>
        </m:d>
        <m:r>
          <w:del w:id="2111" w:author="LAU, Cheuk Hay" w:date="2021-11-14T21:55:00Z">
            <w:rPr>
              <w:rFonts w:ascii="Cambria Math" w:hAnsi="Cambria Math"/>
            </w:rPr>
            <m:t>&gt;0.5</m:t>
          </w:del>
        </m:r>
      </m:oMath>
      <w:del w:id="2112" w:author="LAU, Cheuk Hay" w:date="2021-11-14T21:55:00Z">
        <w:r w:rsidRPr="00895B2F" w:rsidDel="00C42771">
          <w:delText xml:space="preserve">, unclassified species removed). </w:delText>
        </w:r>
      </w:del>
      <w:r w:rsidRPr="00895B2F">
        <w:t>Thirty-one</w:t>
      </w:r>
      <w:ins w:id="2113" w:author="LAU, Cheuk Hay" w:date="2021-11-14T21:54:00Z">
        <w:r w:rsidR="00C42771">
          <w:t xml:space="preserve"> bacteria with differential abundance </w:t>
        </w:r>
      </w:ins>
      <w:del w:id="2114" w:author="LAU, Cheuk Hay" w:date="2021-11-14T21:54:00Z">
        <w:r w:rsidRPr="00895B2F" w:rsidDel="00C42771">
          <w:delText xml:space="preserve"> differentially abundant bacteria </w:delText>
        </w:r>
      </w:del>
      <w:r w:rsidRPr="00895B2F">
        <w:t>were identified in CRC</w:t>
      </w:r>
      <w:ins w:id="2115" w:author="LAU, Cheuk Hay" w:date="2021-11-14T21:58:00Z">
        <w:r w:rsidR="00C42771">
          <w:t xml:space="preserve"> </w:t>
        </w:r>
      </w:ins>
      <w:del w:id="2116" w:author="LAU, Cheuk Hay" w:date="2021-11-14T21:54:00Z">
        <w:r w:rsidRPr="00895B2F" w:rsidDel="00C42771">
          <w:delText xml:space="preserve">, which was more significant than fungi </w:delText>
        </w:r>
      </w:del>
      <w:r w:rsidRPr="005534D9">
        <w:t>(</w:t>
      </w:r>
      <w:del w:id="2117" w:author="LAU, Cheuk Hay" w:date="2021-11-14T21:54:00Z">
        <w:r w:rsidRPr="00C42771" w:rsidDel="00C42771">
          <w:rPr>
            <w:b/>
            <w:bCs/>
            <w:color w:val="0000FF"/>
            <w:rPrChange w:id="2118" w:author="LAU, Cheuk Hay" w:date="2021-11-14T21:54:00Z">
              <w:rPr>
                <w:color w:val="0000FF"/>
              </w:rPr>
            </w:rPrChange>
          </w:rPr>
          <w:delText xml:space="preserve">supplementary </w:delText>
        </w:r>
      </w:del>
      <w:ins w:id="2119" w:author="LAU, Cheuk Hay" w:date="2021-11-14T21:54:00Z">
        <w:r w:rsidR="00C42771" w:rsidRPr="00C42771">
          <w:rPr>
            <w:b/>
            <w:bCs/>
            <w:color w:val="0000FF"/>
            <w:rPrChange w:id="2120" w:author="LAU, Cheuk Hay" w:date="2021-11-14T21:54:00Z">
              <w:rPr>
                <w:color w:val="0000FF"/>
              </w:rPr>
            </w:rPrChange>
          </w:rPr>
          <w:t xml:space="preserve">Supplementary </w:t>
        </w:r>
      </w:ins>
      <w:del w:id="2121" w:author="LAU, Cheuk Hay" w:date="2021-11-14T21:54:00Z">
        <w:r w:rsidRPr="00C42771" w:rsidDel="00C42771">
          <w:rPr>
            <w:b/>
            <w:bCs/>
            <w:color w:val="0000FF"/>
            <w:rPrChange w:id="2122" w:author="LAU, Cheuk Hay" w:date="2021-11-14T21:54:00Z">
              <w:rPr>
                <w:color w:val="0000FF"/>
              </w:rPr>
            </w:rPrChange>
          </w:rPr>
          <w:delText xml:space="preserve">table </w:delText>
        </w:r>
      </w:del>
      <w:ins w:id="2123" w:author="LAU, Cheuk Hay" w:date="2021-11-14T21:54:00Z">
        <w:r w:rsidR="00C42771" w:rsidRPr="00C42771">
          <w:rPr>
            <w:b/>
            <w:bCs/>
            <w:color w:val="0000FF"/>
            <w:rPrChange w:id="2124" w:author="LAU, Cheuk Hay" w:date="2021-11-14T21:54:00Z">
              <w:rPr>
                <w:color w:val="0000FF"/>
              </w:rPr>
            </w:rPrChange>
          </w:rPr>
          <w:t xml:space="preserve">Table </w:t>
        </w:r>
      </w:ins>
      <w:r w:rsidRPr="00C42771">
        <w:rPr>
          <w:b/>
          <w:bCs/>
          <w:color w:val="0000FF"/>
          <w:rPrChange w:id="2125" w:author="LAU, Cheuk Hay" w:date="2021-11-14T21:54:00Z">
            <w:rPr>
              <w:color w:val="0000FF"/>
            </w:rPr>
          </w:rPrChange>
        </w:rPr>
        <w:t>10</w:t>
      </w:r>
      <w:r w:rsidRPr="00895B2F">
        <w:t xml:space="preserve">), including </w:t>
      </w:r>
      <w:ins w:id="2126" w:author="LAU, Cheuk Hay" w:date="2021-11-14T21:59:00Z">
        <w:r w:rsidR="00C42771">
          <w:t xml:space="preserve">enrichments of </w:t>
        </w:r>
      </w:ins>
      <w:ins w:id="2127" w:author="LAU, Cheuk Hay" w:date="2021-11-14T22:00:00Z">
        <w:r w:rsidR="00C42771">
          <w:t xml:space="preserve">pathogenic </w:t>
        </w:r>
      </w:ins>
      <w:del w:id="2128" w:author="LAU, Cheuk Hay" w:date="2021-11-14T21:59:00Z">
        <w:r w:rsidRPr="00895B2F" w:rsidDel="00C42771">
          <w:delText>CRC-</w:delText>
        </w:r>
      </w:del>
      <w:del w:id="2129" w:author="LAU, Cheuk Hay" w:date="2021-11-14T21:56:00Z">
        <w:r w:rsidRPr="00895B2F" w:rsidDel="00C42771">
          <w:delText xml:space="preserve">related </w:delText>
        </w:r>
      </w:del>
      <w:del w:id="2130" w:author="LAU, Cheuk Hay" w:date="2021-11-14T21:59:00Z">
        <w:r w:rsidRPr="00895B2F" w:rsidDel="00C42771">
          <w:delText xml:space="preserve">enriched bateria </w:delText>
        </w:r>
      </w:del>
      <w:r w:rsidRPr="00895B2F">
        <w:rPr>
          <w:i/>
          <w:iCs/>
        </w:rPr>
        <w:t>Fusobacterium nucleatum</w:t>
      </w:r>
      <w:r w:rsidRPr="00895B2F">
        <w:t xml:space="preserve">, </w:t>
      </w:r>
      <w:r w:rsidRPr="00895B2F">
        <w:rPr>
          <w:i/>
          <w:iCs/>
        </w:rPr>
        <w:lastRenderedPageBreak/>
        <w:t>Parvimonas micra</w:t>
      </w:r>
      <w:r w:rsidRPr="00895B2F">
        <w:t xml:space="preserve">, and </w:t>
      </w:r>
      <w:r w:rsidRPr="00895B2F">
        <w:rPr>
          <w:i/>
          <w:iCs/>
        </w:rPr>
        <w:t>Gemella morbillorum</w:t>
      </w:r>
      <w:commentRangeStart w:id="2131"/>
      <w:commentRangeStart w:id="2132"/>
      <w:r w:rsidR="00885AA3" w:rsidRPr="00895B2F">
        <w:fldChar w:fldCharType="begin"/>
      </w:r>
      <w:r w:rsidR="001A3F2E">
        <w:instrText xml:space="preserve"> ADDIN ZOTERO_ITEM CSL_CITATION {"citationID":"ahj662ft6u","properties":{"formattedCitation":"\\super 26,27\\nosupersub{}","plainCitation":"26,27","noteIndex":0},"citationItems":[{"id":383,"uris":["http://zotero.org/users/7908919/items/2VHDRTRU"],"uri":["http://zotero.org/users/7908919/items/2VHDRTRU"],"itemData":{"id":383,"type":"article-journal","abstract":"Over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Al-Deen"},{"family":"Yooseph","given":"Shibu"}],"issued":{"date-parts":[["2021",12]]}}}],"schema":"https://github.com/citation-style-language/schema/raw/master/csl-citation.json"} </w:instrText>
      </w:r>
      <w:r w:rsidR="00885AA3" w:rsidRPr="00895B2F">
        <w:fldChar w:fldCharType="separate"/>
      </w:r>
      <w:r w:rsidR="001A3F2E" w:rsidRPr="001A3F2E">
        <w:rPr>
          <w:kern w:val="0"/>
          <w:vertAlign w:val="superscript"/>
        </w:rPr>
        <w:t>26,27</w:t>
      </w:r>
      <w:r w:rsidR="00885AA3" w:rsidRPr="00895B2F">
        <w:fldChar w:fldCharType="end"/>
      </w:r>
      <w:commentRangeEnd w:id="2131"/>
      <w:r w:rsidR="00C42771">
        <w:rPr>
          <w:rStyle w:val="a7"/>
        </w:rPr>
        <w:commentReference w:id="2131"/>
      </w:r>
      <w:commentRangeEnd w:id="2132"/>
      <w:r w:rsidR="00D11D58">
        <w:rPr>
          <w:rStyle w:val="a7"/>
        </w:rPr>
        <w:commentReference w:id="2132"/>
      </w:r>
      <w:r w:rsidRPr="00895B2F">
        <w:t>, a</w:t>
      </w:r>
      <w:ins w:id="2133" w:author="LAU, Cheuk Hay" w:date="2021-11-14T21:57:00Z">
        <w:r w:rsidR="00C42771">
          <w:t>s well</w:t>
        </w:r>
      </w:ins>
      <w:ins w:id="2134" w:author="LAU, Cheuk Hay" w:date="2021-11-14T21:58:00Z">
        <w:r w:rsidR="00C42771">
          <w:t xml:space="preserve"> as </w:t>
        </w:r>
      </w:ins>
      <w:del w:id="2135" w:author="LAU, Cheuk Hay" w:date="2021-11-14T21:58:00Z">
        <w:r w:rsidRPr="00895B2F" w:rsidDel="00C42771">
          <w:delText xml:space="preserve">nd </w:delText>
        </w:r>
      </w:del>
      <w:r w:rsidRPr="00895B2F">
        <w:t>deplet</w:t>
      </w:r>
      <w:ins w:id="2136" w:author="LAU, Cheuk Hay" w:date="2021-11-14T21:59:00Z">
        <w:r w:rsidR="00C42771">
          <w:t>ions of probiotic</w:t>
        </w:r>
      </w:ins>
      <w:del w:id="2137" w:author="LAU, Cheuk Hay" w:date="2021-11-14T21:59:00Z">
        <w:r w:rsidRPr="00895B2F" w:rsidDel="00C42771">
          <w:delText>ed beneficial bacteria</w:delText>
        </w:r>
      </w:del>
      <w:r w:rsidRPr="00895B2F">
        <w:t xml:space="preserve"> </w:t>
      </w:r>
      <w:r w:rsidRPr="00895B2F">
        <w:rPr>
          <w:i/>
          <w:iCs/>
        </w:rPr>
        <w:t>Roseburia</w:t>
      </w:r>
      <w:r w:rsidRPr="00895B2F">
        <w:t xml:space="preserve"> </w:t>
      </w:r>
      <w:r w:rsidRPr="00895B2F">
        <w:rPr>
          <w:i/>
          <w:iCs/>
        </w:rPr>
        <w:t>intestinalis</w:t>
      </w:r>
      <w:r w:rsidRPr="00895B2F">
        <w:t xml:space="preserve">, </w:t>
      </w:r>
      <w:r w:rsidRPr="00895B2F">
        <w:rPr>
          <w:i/>
          <w:iCs/>
        </w:rPr>
        <w:t>Bifidobacterium</w:t>
      </w:r>
      <w:r w:rsidRPr="00895B2F">
        <w:t xml:space="preserve"> </w:t>
      </w:r>
      <w:r w:rsidRPr="00895B2F">
        <w:rPr>
          <w:i/>
          <w:iCs/>
        </w:rPr>
        <w:t>bifidum</w:t>
      </w:r>
      <w:r w:rsidRPr="00895B2F">
        <w:t xml:space="preserve">, and </w:t>
      </w:r>
      <w:r w:rsidRPr="00895B2F">
        <w:rPr>
          <w:i/>
          <w:iCs/>
        </w:rPr>
        <w:t>Streptococcus</w:t>
      </w:r>
      <w:r w:rsidRPr="00895B2F">
        <w:t xml:space="preserve"> </w:t>
      </w:r>
      <w:r w:rsidRPr="00895B2F">
        <w:rPr>
          <w:i/>
          <w:iCs/>
        </w:rPr>
        <w:t>thermophilus</w:t>
      </w:r>
      <w:commentRangeStart w:id="2138"/>
      <w:commentRangeStart w:id="2139"/>
      <w:r w:rsidRPr="00895B2F">
        <w:fldChar w:fldCharType="begin"/>
      </w:r>
      <w:r w:rsidR="001A3F2E">
        <w:instrText xml:space="preserve"> ADDIN ZOTERO_ITEM CSL_CITATION {"citationID":"aq044ofc3s","properties":{"formattedCitation":"\\super 28\\uc0\\u8211{}30\\nosupersub{}","plainCitation":"28–30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Iran"}],"issued":{"date-parts":[["2019",9,16]]}}}],"schema":"https://github.com/citation-style-language/schema/raw/master/csl-citation.json"} </w:instrText>
      </w:r>
      <w:r w:rsidRPr="00895B2F">
        <w:fldChar w:fldCharType="separate"/>
      </w:r>
      <w:r w:rsidR="001A3F2E" w:rsidRPr="001A3F2E">
        <w:rPr>
          <w:kern w:val="0"/>
          <w:vertAlign w:val="superscript"/>
        </w:rPr>
        <w:t>28–30</w:t>
      </w:r>
      <w:r w:rsidRPr="00895B2F">
        <w:fldChar w:fldCharType="end"/>
      </w:r>
      <w:commentRangeEnd w:id="2138"/>
      <w:r w:rsidR="00C42771">
        <w:rPr>
          <w:rStyle w:val="a7"/>
        </w:rPr>
        <w:commentReference w:id="2138"/>
      </w:r>
      <w:commentRangeEnd w:id="2139"/>
      <w:r w:rsidR="00D11D58">
        <w:rPr>
          <w:rStyle w:val="a7"/>
        </w:rPr>
        <w:commentReference w:id="2139"/>
      </w:r>
      <w:r w:rsidRPr="00895B2F">
        <w:t xml:space="preserve">. </w:t>
      </w:r>
      <w:ins w:id="2140" w:author="LAU, Cheuk Hay" w:date="2021-11-14T22:04:00Z">
        <w:r w:rsidR="002326EE">
          <w:t xml:space="preserve">We then </w:t>
        </w:r>
      </w:ins>
      <w:ins w:id="2141" w:author="LAU, Cheuk Hay" w:date="2021-11-14T22:05:00Z">
        <w:r w:rsidR="002326EE">
          <w:t xml:space="preserve">assessed </w:t>
        </w:r>
      </w:ins>
      <w:ins w:id="2142" w:author="LAU, Cheuk Hay" w:date="2021-11-14T22:04:00Z">
        <w:r w:rsidR="002326EE">
          <w:t>trans-kingdom interactions between fungi and bacteria</w:t>
        </w:r>
      </w:ins>
      <w:ins w:id="2143" w:author="LAU, Cheuk Hay" w:date="2021-11-14T22:06:00Z">
        <w:r w:rsidR="002326EE">
          <w:t>,</w:t>
        </w:r>
      </w:ins>
      <w:ins w:id="2144" w:author="LAU, Cheuk Hay" w:date="2021-11-14T22:07:00Z">
        <w:r w:rsidR="002326EE">
          <w:t xml:space="preserve"> </w:t>
        </w:r>
      </w:ins>
      <w:ins w:id="2145" w:author="LAU, Cheuk Hay" w:date="2021-11-14T22:06:00Z">
        <w:r w:rsidR="002326EE">
          <w:t xml:space="preserve">and observed </w:t>
        </w:r>
      </w:ins>
      <w:ins w:id="2146" w:author="LAU, Cheuk Hay" w:date="2021-11-14T22:07:00Z">
        <w:r w:rsidR="002326EE">
          <w:t>an</w:t>
        </w:r>
      </w:ins>
      <w:ins w:id="2147" w:author="LAU, Cheuk Hay" w:date="2021-11-14T22:06:00Z">
        <w:r w:rsidR="002326EE">
          <w:t xml:space="preserve"> increase in </w:t>
        </w:r>
      </w:ins>
      <w:ins w:id="2148" w:author="LAU, Cheuk Hay" w:date="2021-11-14T22:07:00Z">
        <w:r w:rsidR="002326EE">
          <w:t xml:space="preserve">strength of fungi-bacteria interactions </w:t>
        </w:r>
      </w:ins>
      <w:ins w:id="2149" w:author="LAU, Cheuk Hay" w:date="2021-11-14T22:09:00Z">
        <w:r w:rsidR="002326EE">
          <w:t>along</w:t>
        </w:r>
      </w:ins>
      <w:ins w:id="2150" w:author="LAU, Cheuk Hay" w:date="2021-11-14T22:07:00Z">
        <w:r w:rsidR="002326EE">
          <w:t xml:space="preserve"> CRC progression</w:t>
        </w:r>
      </w:ins>
      <w:ins w:id="2151" w:author="LAU, Cheuk Hay" w:date="2021-11-14T22:05:00Z">
        <w:r w:rsidR="002326EE">
          <w:t xml:space="preserve"> (</w:t>
        </w:r>
      </w:ins>
      <w:ins w:id="2152" w:author="LAU, Cheuk Hay" w:date="2021-11-14T22:06:00Z">
        <w:r w:rsidR="002326EE" w:rsidRPr="002326EE">
          <w:rPr>
            <w:b/>
            <w:bCs/>
            <w:color w:val="0000FF"/>
            <w:rPrChange w:id="2153" w:author="LAU, Cheuk Hay" w:date="2021-11-14T22:06:00Z">
              <w:rPr>
                <w:color w:val="0000FF"/>
              </w:rPr>
            </w:rPrChange>
          </w:rPr>
          <w:t>Figure 3</w:t>
        </w:r>
      </w:ins>
      <w:ins w:id="2154" w:author="LAU, Cheuk Hay" w:date="2021-11-14T22:09:00Z">
        <w:r w:rsidR="002326EE">
          <w:rPr>
            <w:b/>
            <w:bCs/>
            <w:color w:val="0000FF"/>
          </w:rPr>
          <w:t xml:space="preserve"> </w:t>
        </w:r>
        <w:r w:rsidR="002326EE">
          <w:rPr>
            <w:color w:val="0000FF"/>
          </w:rPr>
          <w:t>and</w:t>
        </w:r>
      </w:ins>
    </w:p>
    <w:p w14:paraId="72D588F6" w14:textId="3AEA188F" w:rsidR="00A20FC1" w:rsidRPr="00895B2F" w:rsidRDefault="00DA2DE7" w:rsidP="002A70AF">
      <w:pPr>
        <w:spacing w:before="0" w:after="0"/>
      </w:pPr>
      <w:del w:id="2155" w:author="LAU, Cheuk Hay" w:date="2021-11-14T22:06:00Z">
        <w:r w:rsidRPr="00DA2DE7" w:rsidDel="002326EE">
          <w:delText xml:space="preserve">The possible interaction of differentially abundant fungi and bacteria in CRC progression was investigated using ecological network analysis. </w:delText>
        </w:r>
      </w:del>
      <w:del w:id="2156" w:author="LAU, Cheuk Hay" w:date="2021-11-14T22:08:00Z">
        <w:r w:rsidRPr="00DA2DE7" w:rsidDel="002326EE">
          <w:delText>From healthy controls through ademona to CRC, we noticed that the fungal-bacterial link became stronger</w:delText>
        </w:r>
        <w:r w:rsidR="00A20FC1" w:rsidRPr="00895B2F" w:rsidDel="002326EE">
          <w:delText xml:space="preserve"> (</w:delText>
        </w:r>
        <w:r w:rsidR="00A20FC1" w:rsidRPr="00895B2F" w:rsidDel="002326EE">
          <w:rPr>
            <w:color w:val="0000FF"/>
          </w:rPr>
          <w:delText xml:space="preserve">figure </w:delText>
        </w:r>
        <w:r w:rsidR="006B783A" w:rsidDel="002326EE">
          <w:rPr>
            <w:color w:val="0000FF"/>
          </w:rPr>
          <w:delText>3</w:delText>
        </w:r>
      </w:del>
      <w:del w:id="2157" w:author="LAU, Cheuk Hay" w:date="2021-11-14T22:09:00Z">
        <w:r w:rsidR="00A20FC1" w:rsidRPr="00895B2F" w:rsidDel="002326EE">
          <w:rPr>
            <w:color w:val="0000FF"/>
          </w:rPr>
          <w:delText>,</w:delText>
        </w:r>
      </w:del>
      <w:r w:rsidR="00A20FC1" w:rsidRPr="00895B2F">
        <w:rPr>
          <w:color w:val="0000FF"/>
        </w:rPr>
        <w:t xml:space="preserve"> </w:t>
      </w:r>
      <w:del w:id="2158" w:author="LAU, Cheuk Hay" w:date="2021-11-14T22:08:00Z">
        <w:r w:rsidR="00A20FC1" w:rsidRPr="002326EE" w:rsidDel="002326EE">
          <w:rPr>
            <w:b/>
            <w:bCs/>
            <w:color w:val="0000FF"/>
            <w:rPrChange w:id="2159" w:author="LAU, Cheuk Hay" w:date="2021-11-14T22:09:00Z">
              <w:rPr>
                <w:color w:val="0000FF"/>
              </w:rPr>
            </w:rPrChange>
          </w:rPr>
          <w:delText xml:space="preserve">supplementary </w:delText>
        </w:r>
      </w:del>
      <w:ins w:id="2160" w:author="LAU, Cheuk Hay" w:date="2021-11-14T22:08:00Z">
        <w:r w:rsidR="002326EE" w:rsidRPr="002326EE">
          <w:rPr>
            <w:b/>
            <w:bCs/>
            <w:color w:val="0000FF"/>
            <w:rPrChange w:id="2161" w:author="LAU, Cheuk Hay" w:date="2021-11-14T22:09:00Z">
              <w:rPr>
                <w:color w:val="0000FF"/>
              </w:rPr>
            </w:rPrChange>
          </w:rPr>
          <w:t xml:space="preserve">Supplementary </w:t>
        </w:r>
      </w:ins>
      <w:del w:id="2162" w:author="LAU, Cheuk Hay" w:date="2021-11-14T22:09:00Z">
        <w:r w:rsidR="00A20FC1" w:rsidRPr="002326EE" w:rsidDel="002326EE">
          <w:rPr>
            <w:b/>
            <w:bCs/>
            <w:color w:val="0000FF"/>
            <w:rPrChange w:id="2163" w:author="LAU, Cheuk Hay" w:date="2021-11-14T22:09:00Z">
              <w:rPr>
                <w:color w:val="0000FF"/>
              </w:rPr>
            </w:rPrChange>
          </w:rPr>
          <w:delText xml:space="preserve">figure </w:delText>
        </w:r>
      </w:del>
      <w:ins w:id="2164" w:author="LAU, Cheuk Hay" w:date="2021-11-14T22:09:00Z">
        <w:r w:rsidR="002326EE">
          <w:rPr>
            <w:b/>
            <w:bCs/>
            <w:color w:val="0000FF"/>
          </w:rPr>
          <w:t>F</w:t>
        </w:r>
        <w:r w:rsidR="002326EE" w:rsidRPr="002326EE">
          <w:rPr>
            <w:b/>
            <w:bCs/>
            <w:color w:val="0000FF"/>
            <w:rPrChange w:id="2165" w:author="LAU, Cheuk Hay" w:date="2021-11-14T22:09:00Z">
              <w:rPr>
                <w:color w:val="0000FF"/>
              </w:rPr>
            </w:rPrChange>
          </w:rPr>
          <w:t xml:space="preserve">igure </w:t>
        </w:r>
      </w:ins>
      <w:r w:rsidR="00A20FC1" w:rsidRPr="002326EE">
        <w:rPr>
          <w:b/>
          <w:bCs/>
          <w:color w:val="0000FF"/>
          <w:rPrChange w:id="2166" w:author="LAU, Cheuk Hay" w:date="2021-11-14T22:09:00Z">
            <w:rPr>
              <w:color w:val="0000FF"/>
            </w:rPr>
          </w:rPrChange>
        </w:rPr>
        <w:t>5</w:t>
      </w:r>
      <w:del w:id="2167" w:author="LAU, Cheuk Hay" w:date="2021-11-14T22:09:00Z">
        <w:r w:rsidR="00A20FC1" w:rsidRPr="00895B2F" w:rsidDel="002326EE">
          <w:rPr>
            <w:color w:val="0000FF"/>
          </w:rPr>
          <w:delText xml:space="preserve"> and supplementary table 1</w:delText>
        </w:r>
        <w:r w:rsidR="0074275D" w:rsidDel="002326EE">
          <w:rPr>
            <w:color w:val="0000FF"/>
          </w:rPr>
          <w:delText>2</w:delText>
        </w:r>
      </w:del>
      <w:r w:rsidR="00A20FC1" w:rsidRPr="00895B2F">
        <w:t xml:space="preserve">). The </w:t>
      </w:r>
      <w:ins w:id="2168" w:author="LAU, Cheuk Hay" w:date="2021-11-14T22:10:00Z">
        <w:r w:rsidR="002326EE">
          <w:t>amount</w:t>
        </w:r>
      </w:ins>
      <w:del w:id="2169" w:author="LAU, Cheuk Hay" w:date="2021-11-14T22:10:00Z">
        <w:r w:rsidR="00A20FC1" w:rsidRPr="00895B2F" w:rsidDel="002326EE">
          <w:delText>number</w:delText>
        </w:r>
      </w:del>
      <w:r w:rsidR="00A20FC1" w:rsidRPr="00895B2F">
        <w:t xml:space="preserve"> of significant </w:t>
      </w:r>
      <w:ins w:id="2170" w:author="LAU, Cheuk Hay" w:date="2021-11-14T22:10:00Z">
        <w:r w:rsidR="002326EE">
          <w:t>fungi-bacteria</w:t>
        </w:r>
      </w:ins>
      <w:del w:id="2171" w:author="LAU, Cheuk Hay" w:date="2021-11-14T22:10:00Z">
        <w:r w:rsidR="00A20FC1" w:rsidRPr="00895B2F" w:rsidDel="002326EE">
          <w:delText>trans-kingdoms</w:delText>
        </w:r>
      </w:del>
      <w:r w:rsidR="00A20FC1" w:rsidRPr="00895B2F">
        <w:t xml:space="preserve"> interactions was increased </w:t>
      </w:r>
      <w:del w:id="2172" w:author="LAU, Cheuk Hay" w:date="2021-11-14T22:10:00Z">
        <w:r w:rsidR="00A20FC1" w:rsidRPr="00895B2F" w:rsidDel="002326EE">
          <w:delText xml:space="preserve">during the CRC progression, </w:delText>
        </w:r>
      </w:del>
      <w:r w:rsidR="00A20FC1" w:rsidRPr="00895B2F">
        <w:t xml:space="preserve">from </w:t>
      </w:r>
      <w:del w:id="2173" w:author="LAU, Cheuk Hay" w:date="2021-11-14T22:10:00Z">
        <w:r w:rsidR="00A20FC1" w:rsidRPr="00895B2F" w:rsidDel="002326EE">
          <w:delText>143 (</w:delText>
        </w:r>
      </w:del>
      <w:r w:rsidR="00A20FC1" w:rsidRPr="00895B2F">
        <w:t>healthy control</w:t>
      </w:r>
      <w:ins w:id="2174" w:author="LAU, Cheuk Hay" w:date="2021-11-14T22:11:00Z">
        <w:r w:rsidR="002326EE">
          <w:t>s (</w:t>
        </w:r>
        <w:r w:rsidR="002326EE">
          <w:rPr>
            <w:i/>
            <w:iCs/>
          </w:rPr>
          <w:t xml:space="preserve">n </w:t>
        </w:r>
        <w:r w:rsidR="002326EE">
          <w:t>= 143</w:t>
        </w:r>
      </w:ins>
      <w:r w:rsidR="00A20FC1" w:rsidRPr="00895B2F">
        <w:t xml:space="preserve">), </w:t>
      </w:r>
      <w:del w:id="2175" w:author="LAU, Cheuk Hay" w:date="2021-11-14T22:11:00Z">
        <w:r w:rsidR="00A20FC1" w:rsidRPr="00895B2F" w:rsidDel="002326EE">
          <w:delText>to 156 (</w:delText>
        </w:r>
      </w:del>
      <w:r w:rsidR="00A20FC1" w:rsidRPr="00895B2F">
        <w:t>adenoma</w:t>
      </w:r>
      <w:ins w:id="2176" w:author="LAU, Cheuk Hay" w:date="2021-11-14T22:11:00Z">
        <w:r w:rsidR="002326EE">
          <w:t xml:space="preserve"> (</w:t>
        </w:r>
        <w:r w:rsidR="002326EE">
          <w:rPr>
            <w:i/>
            <w:iCs/>
          </w:rPr>
          <w:t>n</w:t>
        </w:r>
        <w:r w:rsidR="002326EE">
          <w:t xml:space="preserve"> = 156</w:t>
        </w:r>
      </w:ins>
      <w:r w:rsidR="00A20FC1" w:rsidRPr="00895B2F">
        <w:t xml:space="preserve">), </w:t>
      </w:r>
      <w:ins w:id="2177" w:author="LAU, Cheuk Hay" w:date="2021-11-14T22:11:00Z">
        <w:r w:rsidR="002326EE">
          <w:t>to CRC (</w:t>
        </w:r>
        <w:r w:rsidR="002326EE">
          <w:rPr>
            <w:i/>
            <w:iCs/>
          </w:rPr>
          <w:t xml:space="preserve">n </w:t>
        </w:r>
        <w:r w:rsidR="002326EE">
          <w:t xml:space="preserve">= </w:t>
        </w:r>
      </w:ins>
      <w:del w:id="2178" w:author="LAU, Cheuk Hay" w:date="2021-11-14T22:11:00Z">
        <w:r w:rsidR="00A20FC1" w:rsidRPr="00895B2F" w:rsidDel="002326EE">
          <w:delText xml:space="preserve">and </w:delText>
        </w:r>
      </w:del>
      <w:r w:rsidR="00A20FC1" w:rsidRPr="00895B2F">
        <w:t>184</w:t>
      </w:r>
      <w:del w:id="2179" w:author="LAU, Cheuk Hay" w:date="2021-11-14T22:11:00Z">
        <w:r w:rsidR="00A20FC1" w:rsidRPr="00895B2F" w:rsidDel="002A70AF">
          <w:delText xml:space="preserve"> (CRC</w:delText>
        </w:r>
      </w:del>
      <w:r w:rsidR="00A20FC1" w:rsidRPr="00895B2F">
        <w:t>) (</w:t>
      </w:r>
      <w:del w:id="2180" w:author="LAU, Cheuk Hay" w:date="2021-11-14T22:11:00Z">
        <w:r w:rsidR="00A20FC1" w:rsidRPr="002A70AF" w:rsidDel="002A70AF">
          <w:rPr>
            <w:b/>
            <w:bCs/>
            <w:color w:val="0000FF"/>
            <w:rPrChange w:id="2181" w:author="LAU, Cheuk Hay" w:date="2021-11-14T22:11:00Z">
              <w:rPr>
                <w:color w:val="0000FF"/>
              </w:rPr>
            </w:rPrChange>
          </w:rPr>
          <w:delText xml:space="preserve">supplementary </w:delText>
        </w:r>
      </w:del>
      <w:ins w:id="2182" w:author="LAU, Cheuk Hay" w:date="2021-11-14T22:11:00Z">
        <w:r w:rsidR="002A70AF" w:rsidRPr="002A70AF">
          <w:rPr>
            <w:b/>
            <w:bCs/>
            <w:color w:val="0000FF"/>
            <w:rPrChange w:id="2183" w:author="LAU, Cheuk Hay" w:date="2021-11-14T22:11:00Z">
              <w:rPr>
                <w:color w:val="0000FF"/>
              </w:rPr>
            </w:rPrChange>
          </w:rPr>
          <w:t xml:space="preserve">Supplementary </w:t>
        </w:r>
      </w:ins>
      <w:del w:id="2184" w:author="LAU, Cheuk Hay" w:date="2021-11-14T22:11:00Z">
        <w:r w:rsidR="00A20FC1" w:rsidRPr="002A70AF" w:rsidDel="002A70AF">
          <w:rPr>
            <w:b/>
            <w:bCs/>
            <w:color w:val="0000FF"/>
            <w:rPrChange w:id="2185" w:author="LAU, Cheuk Hay" w:date="2021-11-14T22:11:00Z">
              <w:rPr>
                <w:color w:val="0000FF"/>
              </w:rPr>
            </w:rPrChange>
          </w:rPr>
          <w:delText xml:space="preserve">table </w:delText>
        </w:r>
      </w:del>
      <w:ins w:id="2186" w:author="LAU, Cheuk Hay" w:date="2021-11-14T22:11:00Z">
        <w:r w:rsidR="002A70AF" w:rsidRPr="002A70AF">
          <w:rPr>
            <w:b/>
            <w:bCs/>
            <w:color w:val="0000FF"/>
            <w:rPrChange w:id="2187" w:author="LAU, Cheuk Hay" w:date="2021-11-14T22:11:00Z">
              <w:rPr>
                <w:color w:val="0000FF"/>
              </w:rPr>
            </w:rPrChange>
          </w:rPr>
          <w:t xml:space="preserve">Table </w:t>
        </w:r>
      </w:ins>
      <w:r w:rsidR="00A20FC1" w:rsidRPr="002A70AF">
        <w:rPr>
          <w:b/>
          <w:bCs/>
          <w:color w:val="0000FF"/>
          <w:rPrChange w:id="2188" w:author="LAU, Cheuk Hay" w:date="2021-11-14T22:11:00Z">
            <w:rPr>
              <w:color w:val="0000FF"/>
            </w:rPr>
          </w:rPrChange>
        </w:rPr>
        <w:t>1</w:t>
      </w:r>
      <w:del w:id="2189" w:author="LIN, Yufeng" w:date="2021-11-22T15:50:00Z">
        <w:r w:rsidR="0074275D" w:rsidRPr="002A70AF" w:rsidDel="00036402">
          <w:rPr>
            <w:b/>
            <w:bCs/>
            <w:color w:val="0000FF"/>
            <w:rPrChange w:id="2190" w:author="LAU, Cheuk Hay" w:date="2021-11-14T22:11:00Z">
              <w:rPr>
                <w:color w:val="0000FF"/>
              </w:rPr>
            </w:rPrChange>
          </w:rPr>
          <w:delText>2</w:delText>
        </w:r>
      </w:del>
      <w:ins w:id="2191" w:author="LIN, Yufeng" w:date="2021-11-22T15:50:00Z">
        <w:r w:rsidR="00036402">
          <w:rPr>
            <w:b/>
            <w:bCs/>
            <w:color w:val="0000FF"/>
          </w:rPr>
          <w:t>1</w:t>
        </w:r>
      </w:ins>
      <w:r w:rsidR="00A20FC1" w:rsidRPr="00895B2F">
        <w:t xml:space="preserve">). </w:t>
      </w:r>
      <w:ins w:id="2192" w:author="LAU, Cheuk Hay" w:date="2021-11-14T22:12:00Z">
        <w:r w:rsidR="002A70AF">
          <w:t xml:space="preserve">In particular, </w:t>
        </w:r>
      </w:ins>
      <w:del w:id="2193" w:author="LAU, Cheuk Hay" w:date="2021-11-14T22:12:00Z">
        <w:r w:rsidR="00A20FC1" w:rsidRPr="00895B2F" w:rsidDel="002A70AF">
          <w:delText xml:space="preserve">And </w:delText>
        </w:r>
      </w:del>
      <w:r w:rsidR="00A20FC1" w:rsidRPr="00895B2F">
        <w:t xml:space="preserve">99 </w:t>
      </w:r>
      <w:del w:id="2194" w:author="LAU, Cheuk Hay" w:date="2021-11-14T22:13:00Z">
        <w:r w:rsidR="00A20FC1" w:rsidRPr="00895B2F" w:rsidDel="002A70AF">
          <w:delText>fungal</w:delText>
        </w:r>
      </w:del>
      <w:ins w:id="2195" w:author="LAU, Cheuk Hay" w:date="2021-11-14T22:13:00Z">
        <w:r w:rsidR="002A70AF" w:rsidRPr="00895B2F">
          <w:t>fung</w:t>
        </w:r>
        <w:r w:rsidR="002A70AF">
          <w:t>i</w:t>
        </w:r>
      </w:ins>
      <w:r w:rsidR="00A20FC1" w:rsidRPr="00895B2F">
        <w:t>-bacteria</w:t>
      </w:r>
      <w:del w:id="2196" w:author="LAU, Cheuk Hay" w:date="2021-11-14T22:13:00Z">
        <w:r w:rsidR="00A20FC1" w:rsidRPr="00895B2F" w:rsidDel="002A70AF">
          <w:delText>l</w:delText>
        </w:r>
      </w:del>
      <w:r w:rsidR="00A20FC1" w:rsidRPr="00895B2F">
        <w:t xml:space="preserve"> </w:t>
      </w:r>
      <w:del w:id="2197" w:author="LAU, Cheuk Hay" w:date="2021-11-16T01:10:00Z">
        <w:r w:rsidR="00A20FC1" w:rsidRPr="00895B2F" w:rsidDel="00442181">
          <w:delText xml:space="preserve">correlations </w:delText>
        </w:r>
      </w:del>
      <w:ins w:id="2198" w:author="LAU, Cheuk Hay" w:date="2021-11-16T01:10:00Z">
        <w:r w:rsidR="00442181">
          <w:t>interactio</w:t>
        </w:r>
        <w:r w:rsidR="00442181" w:rsidRPr="00895B2F">
          <w:t xml:space="preserve">ns </w:t>
        </w:r>
      </w:ins>
      <w:ins w:id="2199" w:author="LAU, Cheuk Hay" w:date="2021-11-14T22:16:00Z">
        <w:r w:rsidR="002A70AF">
          <w:t xml:space="preserve">were </w:t>
        </w:r>
      </w:ins>
      <w:r w:rsidR="00A20FC1" w:rsidRPr="00895B2F">
        <w:t xml:space="preserve">only </w:t>
      </w:r>
      <w:del w:id="2200" w:author="LAU, Cheuk Hay" w:date="2021-11-14T22:16:00Z">
        <w:r w:rsidR="00A20FC1" w:rsidRPr="00895B2F" w:rsidDel="002A70AF">
          <w:delText>a</w:delText>
        </w:r>
      </w:del>
      <w:ins w:id="2201" w:author="LAU, Cheuk Hay" w:date="2021-11-14T22:16:00Z">
        <w:r w:rsidR="002A70AF">
          <w:t>associated with</w:t>
        </w:r>
      </w:ins>
      <w:del w:id="2202" w:author="LAU, Cheuk Hay" w:date="2021-11-14T22:16:00Z">
        <w:r w:rsidR="00A20FC1" w:rsidRPr="00895B2F" w:rsidDel="002A70AF">
          <w:delText>ppeared in</w:delText>
        </w:r>
      </w:del>
      <w:r w:rsidR="00A20FC1" w:rsidRPr="00895B2F">
        <w:t xml:space="preserve"> CRC</w:t>
      </w:r>
      <w:ins w:id="2203" w:author="LAU, Cheuk Hay" w:date="2021-11-14T22:16:00Z">
        <w:r w:rsidR="002A70AF">
          <w:t>,</w:t>
        </w:r>
      </w:ins>
      <w:ins w:id="2204" w:author="LAU, Cheuk Hay" w:date="2021-11-14T22:13:00Z">
        <w:r w:rsidR="002A70AF">
          <w:t xml:space="preserve"> involving the significant correlation between </w:t>
        </w:r>
      </w:ins>
      <w:del w:id="2205" w:author="LAU, Cheuk Hay" w:date="2021-11-14T22:13:00Z">
        <w:r w:rsidR="00A20FC1" w:rsidRPr="00895B2F" w:rsidDel="002A70AF">
          <w:delText xml:space="preserve">, </w:delText>
        </w:r>
      </w:del>
      <w:del w:id="2206" w:author="LAU, Cheuk Hay" w:date="2021-11-14T22:14:00Z">
        <w:r w:rsidR="00A20FC1" w:rsidRPr="00895B2F" w:rsidDel="002A70AF">
          <w:delText>which presented the important altered trans-kingdom community in CRC,</w:delText>
        </w:r>
        <w:r w:rsidR="008F1723" w:rsidRPr="00895B2F" w:rsidDel="002A70AF">
          <w:delText xml:space="preserve"> </w:delText>
        </w:r>
        <w:r w:rsidR="00A20FC1" w:rsidRPr="00895B2F" w:rsidDel="002A70AF">
          <w:delText xml:space="preserve">such as </w:delText>
        </w:r>
      </w:del>
      <w:r w:rsidR="00A20FC1" w:rsidRPr="00895B2F">
        <w:rPr>
          <w:i/>
          <w:iCs/>
        </w:rPr>
        <w:t>A. rambellii</w:t>
      </w:r>
      <w:ins w:id="2207" w:author="LAU, Cheuk Hay" w:date="2021-11-14T22:14:00Z">
        <w:r w:rsidR="002A70AF">
          <w:rPr>
            <w:i/>
            <w:iCs/>
          </w:rPr>
          <w:t xml:space="preserve"> </w:t>
        </w:r>
        <w:r w:rsidR="002A70AF">
          <w:t xml:space="preserve">and </w:t>
        </w:r>
      </w:ins>
      <w:del w:id="2208" w:author="LAU, Cheuk Hay" w:date="2021-11-14T22:14:00Z">
        <w:r w:rsidR="00A20FC1" w:rsidRPr="00895B2F" w:rsidDel="002A70AF">
          <w:rPr>
            <w:i/>
            <w:iCs/>
          </w:rPr>
          <w:delText>-</w:delText>
        </w:r>
      </w:del>
      <w:r w:rsidR="00A20FC1" w:rsidRPr="00895B2F">
        <w:rPr>
          <w:i/>
          <w:iCs/>
        </w:rPr>
        <w:t>F. nucleatum</w:t>
      </w:r>
      <w:r w:rsidR="00A20FC1" w:rsidRPr="00895B2F">
        <w:t xml:space="preserve">. </w:t>
      </w:r>
      <w:commentRangeStart w:id="2209"/>
      <w:commentRangeStart w:id="2210"/>
      <w:r w:rsidR="00FE561E" w:rsidRPr="00895B2F">
        <w:t>T</w:t>
      </w:r>
      <w:r w:rsidR="00A20FC1" w:rsidRPr="00895B2F">
        <w:t xml:space="preserve">he 17 pairs of relationships represented by </w:t>
      </w:r>
      <w:proofErr w:type="spellStart"/>
      <w:r w:rsidR="00A20FC1" w:rsidRPr="00895B2F">
        <w:rPr>
          <w:i/>
          <w:iCs/>
        </w:rPr>
        <w:t>A.rambellii-P.micra</w:t>
      </w:r>
      <w:proofErr w:type="spellEnd"/>
      <w:r w:rsidR="00A20FC1" w:rsidRPr="00895B2F">
        <w:t xml:space="preserve"> were only significant in disease states (adenoma and CRC)</w:t>
      </w:r>
      <w:ins w:id="2211" w:author="LIN, Yufeng" w:date="2021-11-22T16:15:00Z">
        <w:r w:rsidR="00E93828" w:rsidRPr="00895B2F">
          <w:t xml:space="preserve"> (</w:t>
        </w:r>
        <w:r w:rsidR="00E93828" w:rsidRPr="002A70AF">
          <w:rPr>
            <w:b/>
            <w:bCs/>
            <w:color w:val="0000FF"/>
            <w:rPrChange w:id="2212" w:author="LAU, Cheuk Hay" w:date="2021-11-14T22:11:00Z">
              <w:rPr>
                <w:color w:val="0000FF"/>
              </w:rPr>
            </w:rPrChange>
          </w:rPr>
          <w:t xml:space="preserve">Supplementary Table </w:t>
        </w:r>
        <w:r w:rsidR="00E93828" w:rsidRPr="00BF7FC6">
          <w:rPr>
            <w:b/>
            <w:bCs/>
            <w:color w:val="0000FF"/>
          </w:rPr>
          <w:t>1</w:t>
        </w:r>
        <w:r w:rsidR="00E93828">
          <w:rPr>
            <w:b/>
            <w:bCs/>
            <w:color w:val="0000FF"/>
          </w:rPr>
          <w:t>1</w:t>
        </w:r>
        <w:r w:rsidR="00E93828" w:rsidRPr="00895B2F">
          <w:t>).</w:t>
        </w:r>
      </w:ins>
      <w:del w:id="2213" w:author="LIN, Yufeng" w:date="2021-11-22T16:15:00Z">
        <w:r w:rsidR="00A20FC1" w:rsidRPr="00895B2F" w:rsidDel="00E93828">
          <w:delText>.</w:delText>
        </w:r>
        <w:commentRangeEnd w:id="2209"/>
        <w:r w:rsidR="002A70AF" w:rsidDel="00E93828">
          <w:rPr>
            <w:rStyle w:val="a7"/>
          </w:rPr>
          <w:commentReference w:id="2209"/>
        </w:r>
        <w:commentRangeEnd w:id="2210"/>
        <w:r w:rsidR="00E93828" w:rsidDel="00E93828">
          <w:rPr>
            <w:rStyle w:val="a7"/>
          </w:rPr>
          <w:commentReference w:id="2210"/>
        </w:r>
      </w:del>
      <w:r w:rsidR="00A20FC1" w:rsidRPr="00895B2F">
        <w:t xml:space="preserve"> </w:t>
      </w:r>
      <w:ins w:id="2214" w:author="LAU, Cheuk Hay" w:date="2021-11-14T22:18:00Z">
        <w:r w:rsidR="002A70AF">
          <w:t xml:space="preserve">Collectively, </w:t>
        </w:r>
      </w:ins>
      <w:ins w:id="2215" w:author="LAU, Cheuk Hay" w:date="2021-11-14T22:20:00Z">
        <w:r w:rsidR="002A70AF">
          <w:t xml:space="preserve">these </w:t>
        </w:r>
      </w:ins>
      <w:del w:id="2216" w:author="LAU, Cheuk Hay" w:date="2021-11-14T22:20:00Z">
        <w:r w:rsidR="00A20FC1" w:rsidRPr="00895B2F" w:rsidDel="002A70AF">
          <w:delText xml:space="preserve">This </w:delText>
        </w:r>
      </w:del>
      <w:ins w:id="2217" w:author="LAU, Cheuk Hay" w:date="2021-11-14T22:20:00Z">
        <w:r w:rsidR="002A70AF">
          <w:t xml:space="preserve">findings implicated </w:t>
        </w:r>
      </w:ins>
      <w:del w:id="2218" w:author="LAU, Cheuk Hay" w:date="2021-11-14T22:20:00Z">
        <w:r w:rsidDel="002A70AF">
          <w:delText xml:space="preserve">revealed </w:delText>
        </w:r>
      </w:del>
      <w:r w:rsidR="00A20FC1" w:rsidRPr="00895B2F">
        <w:t xml:space="preserve">that </w:t>
      </w:r>
      <w:del w:id="2219" w:author="LAU, Cheuk Hay" w:date="2021-11-15T11:17:00Z">
        <w:r w:rsidR="00A20FC1" w:rsidRPr="00895B2F" w:rsidDel="004D1101">
          <w:delText xml:space="preserve">the </w:delText>
        </w:r>
      </w:del>
      <w:ins w:id="2220" w:author="LAU, Cheuk Hay" w:date="2021-11-14T22:20:00Z">
        <w:r w:rsidR="002A70AF">
          <w:t xml:space="preserve">trans-kingdom interactions between </w:t>
        </w:r>
      </w:ins>
      <w:ins w:id="2221" w:author="LAU, Cheuk Hay" w:date="2021-11-14T22:21:00Z">
        <w:r w:rsidR="002A70AF">
          <w:t xml:space="preserve">enteric fungi </w:t>
        </w:r>
      </w:ins>
      <w:del w:id="2222" w:author="LAU, Cheuk Hay" w:date="2021-11-14T22:21:00Z">
        <w:r w:rsidR="00A20FC1" w:rsidRPr="00895B2F" w:rsidDel="002A70AF">
          <w:delText>fungal</w:delText>
        </w:r>
      </w:del>
      <w:ins w:id="2223" w:author="LAU, Cheuk Hay" w:date="2021-11-14T22:21:00Z">
        <w:r w:rsidR="002A70AF">
          <w:t xml:space="preserve">and </w:t>
        </w:r>
      </w:ins>
      <w:del w:id="2224" w:author="LAU, Cheuk Hay" w:date="2021-11-14T22:21:00Z">
        <w:r w:rsidR="00A20FC1" w:rsidRPr="00895B2F" w:rsidDel="002A70AF">
          <w:delText>-</w:delText>
        </w:r>
      </w:del>
      <w:r w:rsidR="00A20FC1" w:rsidRPr="00895B2F">
        <w:t>bacteria</w:t>
      </w:r>
      <w:del w:id="2225" w:author="LAU, Cheuk Hay" w:date="2021-11-14T22:21:00Z">
        <w:r w:rsidR="00A20FC1" w:rsidRPr="00895B2F" w:rsidDel="002A70AF">
          <w:delText>l</w:delText>
        </w:r>
      </w:del>
      <w:r w:rsidR="00A20FC1" w:rsidRPr="00895B2F">
        <w:t xml:space="preserve"> </w:t>
      </w:r>
      <w:del w:id="2226" w:author="LAU, Cheuk Hay" w:date="2021-11-14T22:21:00Z">
        <w:r w:rsidR="00A20FC1" w:rsidRPr="00895B2F" w:rsidDel="002A70AF">
          <w:delText>interactions might</w:delText>
        </w:r>
      </w:del>
      <w:ins w:id="2227" w:author="LAU, Cheuk Hay" w:date="2021-11-14T22:21:00Z">
        <w:r w:rsidR="002A70AF">
          <w:t>could</w:t>
        </w:r>
      </w:ins>
      <w:r w:rsidR="00A20FC1" w:rsidRPr="00895B2F">
        <w:t xml:space="preserve"> be associated with CRC </w:t>
      </w:r>
      <w:ins w:id="2228" w:author="LAU, Cheuk Hay" w:date="2021-11-14T22:21:00Z">
        <w:r w:rsidR="002A70AF">
          <w:t>progression</w:t>
        </w:r>
      </w:ins>
      <w:del w:id="2229" w:author="LAU, Cheuk Hay" w:date="2021-11-14T22:21:00Z">
        <w:r w:rsidR="00A20FC1" w:rsidRPr="00895B2F" w:rsidDel="002A70AF">
          <w:delText>tumorigenesis</w:delText>
        </w:r>
      </w:del>
      <w:r w:rsidR="00A20FC1" w:rsidRPr="00895B2F">
        <w:t>.</w:t>
      </w:r>
    </w:p>
    <w:p w14:paraId="04F4438D" w14:textId="77777777" w:rsidR="00A20FC1" w:rsidRPr="00895B2F" w:rsidRDefault="00A20FC1" w:rsidP="00A20FC1">
      <w:pPr>
        <w:spacing w:before="0" w:after="0"/>
        <w:rPr>
          <w:rFonts w:eastAsiaTheme="minorEastAsia"/>
          <w:b/>
          <w:bCs/>
        </w:rPr>
      </w:pPr>
    </w:p>
    <w:p w14:paraId="2880458B" w14:textId="29A6E59E" w:rsidR="00D9531B" w:rsidRPr="00895B2F" w:rsidRDefault="00C765A9" w:rsidP="00C42771">
      <w:pPr>
        <w:pStyle w:val="title20825"/>
      </w:pPr>
      <w:r w:rsidRPr="00895B2F">
        <w:t xml:space="preserve">Differential </w:t>
      </w:r>
      <w:ins w:id="2230" w:author="LAU, Cheuk Hay" w:date="2021-11-16T23:23:00Z">
        <w:r w:rsidR="00E93EA9">
          <w:t xml:space="preserve">correlation of </w:t>
        </w:r>
      </w:ins>
      <w:ins w:id="2231" w:author="LAU, Cheuk Hay" w:date="2021-11-16T23:26:00Z">
        <w:r w:rsidR="004E4357">
          <w:t xml:space="preserve">trans-kingdom </w:t>
        </w:r>
      </w:ins>
      <w:ins w:id="2232" w:author="LAU, Cheuk Hay" w:date="2021-11-16T23:23:00Z">
        <w:r w:rsidR="00E93EA9">
          <w:t>microbial interactions in CRC progression</w:t>
        </w:r>
      </w:ins>
      <w:del w:id="2233" w:author="LAU, Cheuk Hay" w:date="2021-11-16T23:23:00Z">
        <w:r w:rsidRPr="00895B2F" w:rsidDel="00E93EA9">
          <w:delText xml:space="preserve">inter-fungal and fungal-bacterial correlation analysis in CRC versus </w:delText>
        </w:r>
        <w:r w:rsidR="00D11917" w:rsidRPr="00895B2F" w:rsidDel="00E93EA9">
          <w:delText xml:space="preserve">healthy </w:delText>
        </w:r>
        <w:r w:rsidRPr="00895B2F" w:rsidDel="00E93EA9">
          <w:delText>controls</w:delText>
        </w:r>
      </w:del>
    </w:p>
    <w:p w14:paraId="56866ADB" w14:textId="04D9D243" w:rsidR="00C33557" w:rsidRPr="00895B2F" w:rsidDel="005F0D74" w:rsidRDefault="00DA2DE7" w:rsidP="004035F7">
      <w:pPr>
        <w:spacing w:before="0" w:after="0"/>
        <w:rPr>
          <w:del w:id="2234" w:author="LAU, Cheuk Hay" w:date="2021-11-15T23:10:00Z"/>
        </w:rPr>
      </w:pPr>
      <w:r>
        <w:t xml:space="preserve">We </w:t>
      </w:r>
      <w:ins w:id="2235" w:author="LAU, Cheuk Hay" w:date="2021-11-15T22:53:00Z">
        <w:r w:rsidR="005F7DD8">
          <w:t xml:space="preserve">further </w:t>
        </w:r>
      </w:ins>
      <w:r>
        <w:t xml:space="preserve">investigated whether </w:t>
      </w:r>
      <w:ins w:id="2236" w:author="LAU, Cheuk Hay" w:date="2021-11-15T22:54:00Z">
        <w:r w:rsidR="005F7DD8">
          <w:t xml:space="preserve">fungi-fungi and fungi-bacteria </w:t>
        </w:r>
      </w:ins>
      <w:del w:id="2237" w:author="LAU, Cheuk Hay" w:date="2021-11-15T22:54:00Z">
        <w:r w:rsidDel="005F7DD8">
          <w:delText>the inter-fungal and fungal-bacterial correlation</w:delText>
        </w:r>
      </w:del>
      <w:ins w:id="2238" w:author="LAU, Cheuk Hay" w:date="2021-11-15T22:54:00Z">
        <w:r w:rsidR="005F7DD8">
          <w:t>interactions were distinct</w:t>
        </w:r>
      </w:ins>
      <w:del w:id="2239" w:author="LAU, Cheuk Hay" w:date="2021-11-15T22:54:00Z">
        <w:r w:rsidDel="005F7DD8">
          <w:delText xml:space="preserve"> in CRC progression were substantially different</w:delText>
        </w:r>
      </w:del>
      <w:r>
        <w:t xml:space="preserve"> </w:t>
      </w:r>
      <w:ins w:id="2240" w:author="LAU, Cheuk Hay" w:date="2021-11-15T23:06:00Z">
        <w:r w:rsidR="005F0D74">
          <w:t>in CRC pr</w:t>
        </w:r>
      </w:ins>
      <w:ins w:id="2241" w:author="LAU, Cheuk Hay" w:date="2021-11-15T23:07:00Z">
        <w:r w:rsidR="005F0D74">
          <w:t>ogression</w:t>
        </w:r>
      </w:ins>
      <w:del w:id="2242" w:author="LAU, Cheuk Hay" w:date="2021-11-15T23:07:00Z">
        <w:r w:rsidDel="005F0D74">
          <w:delText>between CRC and healthy control</w:delText>
        </w:r>
      </w:del>
      <w:r>
        <w:t>.</w:t>
      </w:r>
      <w:r w:rsidR="00AE28C8" w:rsidRPr="00895B2F">
        <w:t xml:space="preserve"> </w:t>
      </w:r>
      <w:ins w:id="2243" w:author="LAU, Cheuk Hay" w:date="2021-11-15T22:57:00Z">
        <w:r w:rsidR="005F7DD8">
          <w:t>By comparing the correlation s</w:t>
        </w:r>
      </w:ins>
      <w:ins w:id="2244" w:author="LAU, Cheuk Hay" w:date="2021-11-15T22:58:00Z">
        <w:r w:rsidR="005F7DD8">
          <w:t xml:space="preserve">trength between CRC and </w:t>
        </w:r>
      </w:ins>
      <w:ins w:id="2245" w:author="LAU, Cheuk Hay" w:date="2021-11-15T23:10:00Z">
        <w:r w:rsidR="005F0D74">
          <w:t xml:space="preserve">healthy </w:t>
        </w:r>
      </w:ins>
      <w:ins w:id="2246" w:author="LAU, Cheuk Hay" w:date="2021-11-15T22:58:00Z">
        <w:r w:rsidR="005F7DD8">
          <w:t>controls, we</w:t>
        </w:r>
      </w:ins>
      <w:ins w:id="2247" w:author="LAU, Cheuk Hay" w:date="2021-11-15T22:59:00Z">
        <w:r w:rsidR="005F7DD8">
          <w:t xml:space="preserve"> showed </w:t>
        </w:r>
      </w:ins>
      <w:ins w:id="2248" w:author="LAU, Cheuk Hay" w:date="2021-11-15T23:00:00Z">
        <w:r w:rsidR="005F7DD8">
          <w:t>th</w:t>
        </w:r>
      </w:ins>
      <w:ins w:id="2249" w:author="LAU, Cheuk Hay" w:date="2021-11-15T23:03:00Z">
        <w:r w:rsidR="005F7DD8">
          <w:t xml:space="preserve">at </w:t>
        </w:r>
      </w:ins>
      <w:ins w:id="2250" w:author="LAU, Cheuk Hay" w:date="2021-11-15T23:07:00Z">
        <w:r w:rsidR="005F0D74">
          <w:t xml:space="preserve">the </w:t>
        </w:r>
      </w:ins>
      <w:ins w:id="2251" w:author="LAU, Cheuk Hay" w:date="2021-11-15T23:03:00Z">
        <w:r w:rsidR="005F7DD8">
          <w:t xml:space="preserve">fungi-fungi </w:t>
        </w:r>
      </w:ins>
      <w:ins w:id="2252" w:author="LAU, Cheuk Hay" w:date="2021-11-16T01:10:00Z">
        <w:r w:rsidR="00442181">
          <w:t>int</w:t>
        </w:r>
      </w:ins>
      <w:ins w:id="2253" w:author="LAU, Cheuk Hay" w:date="2021-11-16T01:11:00Z">
        <w:r w:rsidR="00442181">
          <w:t>eraction</w:t>
        </w:r>
      </w:ins>
      <w:ins w:id="2254" w:author="LAU, Cheuk Hay" w:date="2021-11-15T23:03:00Z">
        <w:r w:rsidR="005F0D74">
          <w:t xml:space="preserve"> network </w:t>
        </w:r>
      </w:ins>
      <w:ins w:id="2255" w:author="LAU, Cheuk Hay" w:date="2021-11-15T23:04:00Z">
        <w:r w:rsidR="005F0D74">
          <w:t xml:space="preserve">(z-score = +4) </w:t>
        </w:r>
      </w:ins>
      <w:ins w:id="2256" w:author="LAU, Cheuk Hay" w:date="2021-11-15T23:03:00Z">
        <w:r w:rsidR="005F0D74">
          <w:t>was</w:t>
        </w:r>
        <w:r w:rsidR="005F7DD8">
          <w:t xml:space="preserve"> different from </w:t>
        </w:r>
      </w:ins>
      <w:ins w:id="2257" w:author="LAU, Cheuk Hay" w:date="2021-11-15T23:07:00Z">
        <w:r w:rsidR="005F0D74">
          <w:t xml:space="preserve">the </w:t>
        </w:r>
      </w:ins>
      <w:ins w:id="2258" w:author="LAU, Cheuk Hay" w:date="2021-11-15T23:03:00Z">
        <w:r w:rsidR="005F7DD8">
          <w:t xml:space="preserve">bacteria-bacteria </w:t>
        </w:r>
        <w:r w:rsidR="005F0D74">
          <w:t>network</w:t>
        </w:r>
      </w:ins>
      <w:ins w:id="2259" w:author="LAU, Cheuk Hay" w:date="2021-11-15T23:02:00Z">
        <w:r w:rsidR="005F7DD8">
          <w:t xml:space="preserve"> (z-score = -2)</w:t>
        </w:r>
      </w:ins>
      <w:del w:id="2260" w:author="LAU, Cheuk Hay" w:date="2021-11-15T23:04:00Z">
        <w:r w:rsidRPr="00DA2DE7" w:rsidDel="005F0D74">
          <w:delText xml:space="preserve"> In the density graph with z-score</w:delText>
        </w:r>
      </w:del>
      <w:r w:rsidR="001665D8">
        <w:t xml:space="preserve"> </w:t>
      </w:r>
      <w:r w:rsidR="001665D8" w:rsidRPr="00895B2F">
        <w:t>(</w:t>
      </w:r>
      <w:del w:id="2261" w:author="LAU, Cheuk Hay" w:date="2021-11-15T23:04:00Z">
        <w:r w:rsidR="001665D8" w:rsidRPr="005F0D74" w:rsidDel="005F0D74">
          <w:rPr>
            <w:b/>
            <w:bCs/>
            <w:color w:val="0000FF"/>
            <w:rPrChange w:id="2262" w:author="LAU, Cheuk Hay" w:date="2021-11-15T23:04:00Z">
              <w:rPr>
                <w:color w:val="0000FF"/>
              </w:rPr>
            </w:rPrChange>
          </w:rPr>
          <w:delText xml:space="preserve">supplementary </w:delText>
        </w:r>
      </w:del>
      <w:ins w:id="2263" w:author="LAU, Cheuk Hay" w:date="2021-11-15T23:04:00Z">
        <w:r w:rsidR="005F0D74" w:rsidRPr="005F0D74">
          <w:rPr>
            <w:b/>
            <w:bCs/>
            <w:color w:val="0000FF"/>
            <w:rPrChange w:id="2264" w:author="LAU, Cheuk Hay" w:date="2021-11-15T23:04:00Z">
              <w:rPr>
                <w:color w:val="0000FF"/>
              </w:rPr>
            </w:rPrChange>
          </w:rPr>
          <w:t xml:space="preserve">Supplementary </w:t>
        </w:r>
      </w:ins>
      <w:del w:id="2265" w:author="LAU, Cheuk Hay" w:date="2021-11-15T23:04:00Z">
        <w:r w:rsidR="001665D8" w:rsidRPr="005F0D74" w:rsidDel="005F0D74">
          <w:rPr>
            <w:b/>
            <w:bCs/>
            <w:color w:val="0000FF"/>
            <w:rPrChange w:id="2266" w:author="LAU, Cheuk Hay" w:date="2021-11-15T23:04:00Z">
              <w:rPr>
                <w:color w:val="0000FF"/>
              </w:rPr>
            </w:rPrChange>
          </w:rPr>
          <w:delText xml:space="preserve">figure </w:delText>
        </w:r>
      </w:del>
      <w:ins w:id="2267" w:author="LAU, Cheuk Hay" w:date="2021-11-15T23:04:00Z">
        <w:r w:rsidR="005F0D74" w:rsidRPr="005F0D74">
          <w:rPr>
            <w:b/>
            <w:bCs/>
            <w:color w:val="0000FF"/>
            <w:rPrChange w:id="2268" w:author="LAU, Cheuk Hay" w:date="2021-11-15T23:04:00Z">
              <w:rPr>
                <w:color w:val="0000FF"/>
              </w:rPr>
            </w:rPrChange>
          </w:rPr>
          <w:t xml:space="preserve">Figure </w:t>
        </w:r>
      </w:ins>
      <w:del w:id="2269" w:author="LAU, Cheuk Hay" w:date="2021-11-15T23:04:00Z">
        <w:r w:rsidR="001665D8" w:rsidRPr="005F0D74" w:rsidDel="005F0D74">
          <w:rPr>
            <w:b/>
            <w:bCs/>
            <w:color w:val="0000FF"/>
            <w:rPrChange w:id="2270" w:author="LAU, Cheuk Hay" w:date="2021-11-15T23:04:00Z">
              <w:rPr>
                <w:color w:val="0000FF"/>
              </w:rPr>
            </w:rPrChange>
          </w:rPr>
          <w:delText>6a</w:delText>
        </w:r>
      </w:del>
      <w:ins w:id="2271" w:author="LAU, Cheuk Hay" w:date="2021-11-15T23:04:00Z">
        <w:r w:rsidR="005F0D74" w:rsidRPr="005F0D74">
          <w:rPr>
            <w:b/>
            <w:bCs/>
            <w:color w:val="0000FF"/>
            <w:rPrChange w:id="2272" w:author="LAU, Cheuk Hay" w:date="2021-11-15T23:04:00Z">
              <w:rPr>
                <w:color w:val="0000FF"/>
              </w:rPr>
            </w:rPrChange>
          </w:rPr>
          <w:t>6A</w:t>
        </w:r>
      </w:ins>
      <w:r w:rsidR="001665D8" w:rsidRPr="00895B2F">
        <w:t>)</w:t>
      </w:r>
      <w:ins w:id="2273" w:author="LAU, Cheuk Hay" w:date="2021-11-15T23:04:00Z">
        <w:r w:rsidR="005F0D74">
          <w:t xml:space="preserve">. </w:t>
        </w:r>
      </w:ins>
      <w:ins w:id="2274" w:author="LAU, Cheuk Hay" w:date="2021-11-15T23:14:00Z">
        <w:r w:rsidR="007617FE">
          <w:t xml:space="preserve">Such disparity was confirmed by </w:t>
        </w:r>
      </w:ins>
      <w:ins w:id="2275" w:author="LAU, Cheuk Hay" w:date="2021-11-15T23:05:00Z">
        <w:r w:rsidR="005F0D74">
          <w:t xml:space="preserve">the trans-kingdom fungi-bacteria </w:t>
        </w:r>
      </w:ins>
      <w:ins w:id="2276" w:author="LAU, Cheuk Hay" w:date="2021-11-16T01:11:00Z">
        <w:r w:rsidR="00442181">
          <w:t>interaction</w:t>
        </w:r>
      </w:ins>
      <w:ins w:id="2277" w:author="LAU, Cheuk Hay" w:date="2021-11-15T23:05:00Z">
        <w:r w:rsidR="005F0D74">
          <w:t xml:space="preserve"> network </w:t>
        </w:r>
      </w:ins>
      <w:ins w:id="2278" w:author="LAU, Cheuk Hay" w:date="2021-11-15T23:15:00Z">
        <w:r w:rsidR="007617FE">
          <w:t xml:space="preserve">in which two separated peaks were observed </w:t>
        </w:r>
      </w:ins>
      <w:ins w:id="2279" w:author="LAU, Cheuk Hay" w:date="2021-11-15T23:06:00Z">
        <w:r w:rsidR="005F0D74">
          <w:t>(z-score = -2 and +4)</w:t>
        </w:r>
      </w:ins>
      <w:ins w:id="2280" w:author="LAU, Cheuk Hay" w:date="2021-11-15T23:05:00Z">
        <w:r w:rsidR="005F0D74">
          <w:t>.</w:t>
        </w:r>
      </w:ins>
      <w:ins w:id="2281" w:author="LAU, Cheuk Hay" w:date="2021-11-15T23:08:00Z">
        <w:r w:rsidR="005F0D74">
          <w:t xml:space="preserve"> Nine classes of </w:t>
        </w:r>
      </w:ins>
      <w:ins w:id="2282" w:author="LAU, Cheuk Hay" w:date="2021-11-15T23:09:00Z">
        <w:r w:rsidR="005F0D74">
          <w:t xml:space="preserve">differential paired correlation </w:t>
        </w:r>
      </w:ins>
      <w:ins w:id="2283" w:author="LAU, Cheuk Hay" w:date="2021-11-15T23:10:00Z">
        <w:r w:rsidR="005F0D74">
          <w:t xml:space="preserve">between CRC and controls </w:t>
        </w:r>
      </w:ins>
      <w:del w:id="2284" w:author="LAU, Cheuk Hay" w:date="2021-11-15T23:06:00Z">
        <w:r w:rsidRPr="00DA2DE7" w:rsidDel="005F0D74">
          <w:delText>,</w:delText>
        </w:r>
        <w:r w:rsidDel="005F0D74">
          <w:delText xml:space="preserve"> i</w:delText>
        </w:r>
        <w:r w:rsidRPr="00DA2DE7" w:rsidDel="005F0D74">
          <w:delText>ndicat</w:delText>
        </w:r>
        <w:r w:rsidR="00384D74" w:rsidDel="005F0D74">
          <w:delText>ing</w:delText>
        </w:r>
        <w:r w:rsidRPr="00DA2DE7" w:rsidDel="005F0D74">
          <w:delText xml:space="preserve"> the strength of the relationship difference</w:delText>
        </w:r>
        <w:r w:rsidDel="005F0D74">
          <w:rPr>
            <w:rFonts w:ascii="SimSun" w:eastAsia="SimSun" w:hAnsi="SimSun" w:cs="SimSun"/>
          </w:rPr>
          <w:delText>,</w:delText>
        </w:r>
        <w:r w:rsidRPr="00DA2DE7" w:rsidDel="005F0D74">
          <w:delText xml:space="preserve"> two peaks at -2 and +4 were detected </w:delText>
        </w:r>
        <w:r w:rsidDel="005F0D74">
          <w:delText>in</w:delText>
        </w:r>
        <w:r w:rsidRPr="00DA2DE7" w:rsidDel="005F0D74">
          <w:delText xml:space="preserve"> fungal-bacterial correlations</w:delText>
        </w:r>
        <w:r w:rsidR="00D9531B" w:rsidRPr="00895B2F" w:rsidDel="005F0D74">
          <w:delText>.</w:delText>
        </w:r>
        <w:r w:rsidR="00232ACE" w:rsidRPr="00895B2F" w:rsidDel="005F0D74">
          <w:delText xml:space="preserve"> </w:delText>
        </w:r>
        <w:r w:rsidR="00384D74" w:rsidDel="005F0D74">
          <w:delText xml:space="preserve">And only one peak appeared in intra-fungal and intra-bacterial density graph revealing that the altered correlations were smooth in these two intra-kingdoms. </w:delText>
        </w:r>
        <w:r w:rsidRPr="00DA2DE7" w:rsidDel="005F0D74">
          <w:delText>Int</w:delText>
        </w:r>
        <w:r w:rsidR="00384D74" w:rsidDel="005F0D74">
          <w:delText>ra</w:delText>
        </w:r>
        <w:r w:rsidRPr="00DA2DE7" w:rsidDel="005F0D74">
          <w:delText>-fungal, int</w:delText>
        </w:r>
        <w:r w:rsidR="00384D74" w:rsidDel="005F0D74">
          <w:delText>ra</w:delText>
        </w:r>
        <w:r w:rsidRPr="00DA2DE7" w:rsidDel="005F0D74">
          <w:delText>-bacterial, and fungal-bacterial interactions all showed substantial disparities in correlation changes, according to our differential correlation study</w:delText>
        </w:r>
        <w:r w:rsidDel="005F0D74">
          <w:delText xml:space="preserve"> </w:delText>
        </w:r>
        <w:r w:rsidR="00CC6099" w:rsidRPr="00895B2F" w:rsidDel="005F0D74">
          <w:delText>(</w:delText>
        </w:r>
        <w:r w:rsidR="00CC6099" w:rsidRPr="00895B2F" w:rsidDel="005F0D74">
          <w:rPr>
            <w:color w:val="0000FF"/>
          </w:rPr>
          <w:delText>supplementary figure 6a</w:delText>
        </w:r>
        <w:r w:rsidR="00CC6099" w:rsidRPr="00895B2F" w:rsidDel="005F0D74">
          <w:delText>)</w:delText>
        </w:r>
        <w:r w:rsidR="00FA777A" w:rsidRPr="00895B2F" w:rsidDel="005F0D74">
          <w:delText>.</w:delText>
        </w:r>
      </w:del>
      <w:ins w:id="2285" w:author="LAU, Cheuk Hay" w:date="2021-11-15T23:09:00Z">
        <w:r w:rsidR="005F0D74">
          <w:t>were then defined</w:t>
        </w:r>
      </w:ins>
      <w:ins w:id="2286" w:author="LAU, Cheuk Hay" w:date="2021-11-15T23:10:00Z">
        <w:r w:rsidR="005F0D74">
          <w:t xml:space="preserve"> </w:t>
        </w:r>
      </w:ins>
    </w:p>
    <w:p w14:paraId="02069AF2" w14:textId="4FA6EA3F" w:rsidR="00BA0A8A" w:rsidRPr="00895B2F" w:rsidDel="005F0D74" w:rsidRDefault="00BA0A8A">
      <w:pPr>
        <w:spacing w:before="0" w:after="0"/>
        <w:rPr>
          <w:del w:id="2287" w:author="LAU, Cheuk Hay" w:date="2021-11-15T23:10:00Z"/>
        </w:rPr>
      </w:pPr>
    </w:p>
    <w:p w14:paraId="078C74E8" w14:textId="7A3847AC" w:rsidR="00C33557" w:rsidRPr="00895B2F" w:rsidRDefault="00D9531B">
      <w:pPr>
        <w:spacing w:before="0" w:after="0"/>
      </w:pPr>
      <w:del w:id="2288" w:author="LAU, Cheuk Hay" w:date="2021-11-15T23:10:00Z">
        <w:r w:rsidRPr="00895B2F" w:rsidDel="005F0D74">
          <w:delText xml:space="preserve">We also defined the nine </w:delText>
        </w:r>
        <w:r w:rsidR="007D1963" w:rsidRPr="00895B2F" w:rsidDel="005F0D74">
          <w:delText xml:space="preserve">classes </w:delText>
        </w:r>
        <w:r w:rsidRPr="00895B2F" w:rsidDel="005F0D74">
          <w:delText xml:space="preserve">in the pair correlation comparison </w:delText>
        </w:r>
      </w:del>
      <w:r w:rsidRPr="00895B2F">
        <w:t>(</w:t>
      </w:r>
      <w:del w:id="2289" w:author="LAU, Cheuk Hay" w:date="2021-11-15T23:10:00Z">
        <w:r w:rsidR="00C72C38" w:rsidRPr="005F0D74" w:rsidDel="005F0D74">
          <w:rPr>
            <w:b/>
            <w:bCs/>
            <w:color w:val="0000FF"/>
            <w:rPrChange w:id="2290" w:author="LAU, Cheuk Hay" w:date="2021-11-15T23:10:00Z">
              <w:rPr>
                <w:color w:val="0000FF"/>
              </w:rPr>
            </w:rPrChange>
          </w:rPr>
          <w:delText xml:space="preserve">supplementary </w:delText>
        </w:r>
      </w:del>
      <w:ins w:id="2291" w:author="LAU, Cheuk Hay" w:date="2021-11-15T23:10:00Z">
        <w:r w:rsidR="005F0D74" w:rsidRPr="005F0D74">
          <w:rPr>
            <w:b/>
            <w:bCs/>
            <w:color w:val="0000FF"/>
            <w:rPrChange w:id="2292" w:author="LAU, Cheuk Hay" w:date="2021-11-15T23:10:00Z">
              <w:rPr>
                <w:color w:val="0000FF"/>
              </w:rPr>
            </w:rPrChange>
          </w:rPr>
          <w:t xml:space="preserve">Supplementary </w:t>
        </w:r>
      </w:ins>
      <w:del w:id="2293" w:author="LAU, Cheuk Hay" w:date="2021-11-15T23:10:00Z">
        <w:r w:rsidRPr="005F0D74" w:rsidDel="005F0D74">
          <w:rPr>
            <w:b/>
            <w:bCs/>
            <w:color w:val="0000FF"/>
            <w:rPrChange w:id="2294" w:author="LAU, Cheuk Hay" w:date="2021-11-15T23:10:00Z">
              <w:rPr>
                <w:color w:val="0000FF"/>
              </w:rPr>
            </w:rPrChange>
          </w:rPr>
          <w:delText xml:space="preserve">figure </w:delText>
        </w:r>
      </w:del>
      <w:ins w:id="2295" w:author="LAU, Cheuk Hay" w:date="2021-11-15T23:10:00Z">
        <w:r w:rsidR="005F0D74" w:rsidRPr="005F0D74">
          <w:rPr>
            <w:b/>
            <w:bCs/>
            <w:color w:val="0000FF"/>
            <w:rPrChange w:id="2296" w:author="LAU, Cheuk Hay" w:date="2021-11-15T23:10:00Z">
              <w:rPr>
                <w:color w:val="0000FF"/>
              </w:rPr>
            </w:rPrChange>
          </w:rPr>
          <w:t xml:space="preserve">Figure </w:t>
        </w:r>
      </w:ins>
      <w:del w:id="2297" w:author="LAU, Cheuk Hay" w:date="2021-11-15T23:10:00Z">
        <w:r w:rsidR="00816950" w:rsidRPr="005F0D74" w:rsidDel="005F0D74">
          <w:rPr>
            <w:b/>
            <w:bCs/>
            <w:color w:val="0000FF"/>
            <w:rPrChange w:id="2298" w:author="LAU, Cheuk Hay" w:date="2021-11-15T23:10:00Z">
              <w:rPr>
                <w:color w:val="0000FF"/>
              </w:rPr>
            </w:rPrChange>
          </w:rPr>
          <w:delText xml:space="preserve">6b </w:delText>
        </w:r>
      </w:del>
      <w:ins w:id="2299" w:author="LAU, Cheuk Hay" w:date="2021-11-15T23:10:00Z">
        <w:r w:rsidR="005F0D74" w:rsidRPr="005F0D74">
          <w:rPr>
            <w:b/>
            <w:bCs/>
            <w:color w:val="0000FF"/>
            <w:rPrChange w:id="2300" w:author="LAU, Cheuk Hay" w:date="2021-11-15T23:10:00Z">
              <w:rPr>
                <w:color w:val="0000FF"/>
              </w:rPr>
            </w:rPrChange>
          </w:rPr>
          <w:t>6B</w:t>
        </w:r>
      </w:ins>
      <w:del w:id="2301" w:author="LAU, Cheuk Hay" w:date="2021-11-15T23:10:00Z">
        <w:r w:rsidR="00FA777A" w:rsidRPr="005F0D74" w:rsidDel="005F0D74">
          <w:rPr>
            <w:b/>
            <w:bCs/>
            <w:color w:val="0000FF"/>
            <w:rPrChange w:id="2302" w:author="LAU, Cheuk Hay" w:date="2021-11-15T23:10:00Z">
              <w:rPr>
                <w:color w:val="0000FF"/>
              </w:rPr>
            </w:rPrChange>
          </w:rPr>
          <w:delText>left panel</w:delText>
        </w:r>
      </w:del>
      <w:r w:rsidRPr="00895B2F">
        <w:t>).</w:t>
      </w:r>
      <w:r w:rsidR="00C72C38" w:rsidRPr="00895B2F">
        <w:t xml:space="preserve"> </w:t>
      </w:r>
      <w:ins w:id="2303" w:author="LAU, Cheuk Hay" w:date="2021-11-16T01:13:00Z">
        <w:r w:rsidR="00442181">
          <w:t>M</w:t>
        </w:r>
      </w:ins>
      <w:ins w:id="2304" w:author="LAU, Cheuk Hay" w:date="2021-11-15T23:17:00Z">
        <w:r w:rsidR="007617FE">
          <w:t>o</w:t>
        </w:r>
      </w:ins>
      <w:ins w:id="2305" w:author="LAU, Cheuk Hay" w:date="2021-11-16T23:04:00Z">
        <w:r w:rsidR="00D1248C">
          <w:t>re</w:t>
        </w:r>
      </w:ins>
      <w:ins w:id="2306" w:author="LAU, Cheuk Hay" w:date="2021-11-15T23:17:00Z">
        <w:r w:rsidR="007617FE">
          <w:t xml:space="preserve"> positive </w:t>
        </w:r>
      </w:ins>
      <w:ins w:id="2307" w:author="LAU, Cheuk Hay" w:date="2021-11-16T01:13:00Z">
        <w:r w:rsidR="00442181">
          <w:t xml:space="preserve">fungi-fungi </w:t>
        </w:r>
      </w:ins>
      <w:ins w:id="2308" w:author="LAU, Cheuk Hay" w:date="2021-11-15T23:17:00Z">
        <w:r w:rsidR="007617FE">
          <w:t xml:space="preserve">correlations were observed in healthy controls </w:t>
        </w:r>
      </w:ins>
      <w:ins w:id="2309" w:author="LAU, Cheuk Hay" w:date="2021-11-15T23:18:00Z">
        <w:r w:rsidR="007617FE">
          <w:t xml:space="preserve">(class </w:t>
        </w:r>
      </w:ins>
      <w:ins w:id="2310" w:author="LAU, Cheuk Hay" w:date="2021-11-15T23:23:00Z">
        <w:r w:rsidR="007617FE">
          <w:t>“</w:t>
        </w:r>
      </w:ins>
      <w:ins w:id="2311" w:author="LAU, Cheuk Hay" w:date="2021-11-15T23:18:00Z">
        <w:r w:rsidR="007617FE">
          <w:t>0/+</w:t>
        </w:r>
      </w:ins>
      <w:ins w:id="2312" w:author="LAU, Cheuk Hay" w:date="2021-11-15T23:23:00Z">
        <w:r w:rsidR="007617FE">
          <w:t>”</w:t>
        </w:r>
      </w:ins>
      <w:ins w:id="2313" w:author="LAU, Cheuk Hay" w:date="2021-11-15T23:18:00Z">
        <w:r w:rsidR="007617FE">
          <w:t>, 30.77%</w:t>
        </w:r>
      </w:ins>
      <w:ins w:id="2314" w:author="LAU, Cheuk Hay" w:date="2021-11-15T23:35:00Z">
        <w:r w:rsidR="007E5606">
          <w:t xml:space="preserve"> of total fungi-fungi correlations</w:t>
        </w:r>
      </w:ins>
      <w:ins w:id="2315" w:author="LAU, Cheuk Hay" w:date="2021-11-16T01:12:00Z">
        <w:r w:rsidR="00442181">
          <w:t>; the left and right symbol in each class represents the status of correlation in CRC and controls, respectively</w:t>
        </w:r>
      </w:ins>
      <w:ins w:id="2316" w:author="LAU, Cheuk Hay" w:date="2021-11-15T23:18:00Z">
        <w:r w:rsidR="007617FE">
          <w:t>)</w:t>
        </w:r>
      </w:ins>
      <w:ins w:id="2317" w:author="LAU, Cheuk Hay" w:date="2021-11-16T01:13:00Z">
        <w:r w:rsidR="00442181">
          <w:t>,</w:t>
        </w:r>
      </w:ins>
      <w:ins w:id="2318" w:author="LAU, Cheuk Hay" w:date="2021-11-15T23:21:00Z">
        <w:r w:rsidR="007617FE">
          <w:t xml:space="preserve"> while the amount of positive correlation</w:t>
        </w:r>
      </w:ins>
      <w:ins w:id="2319" w:author="LAU, Cheuk Hay" w:date="2021-11-15T23:22:00Z">
        <w:r w:rsidR="007617FE">
          <w:t>s</w:t>
        </w:r>
      </w:ins>
      <w:ins w:id="2320" w:author="LAU, Cheuk Hay" w:date="2021-11-15T23:21:00Z">
        <w:r w:rsidR="007617FE">
          <w:t xml:space="preserve"> </w:t>
        </w:r>
      </w:ins>
      <w:ins w:id="2321" w:author="LAU, Cheuk Hay" w:date="2021-11-15T23:18:00Z">
        <w:r w:rsidR="007617FE">
          <w:t>decreased along CRC progression</w:t>
        </w:r>
      </w:ins>
      <w:del w:id="2322" w:author="LAU, Cheuk Hay" w:date="2021-11-15T23:21:00Z">
        <w:r w:rsidR="00C72C38" w:rsidRPr="00895B2F" w:rsidDel="007617FE">
          <w:delText>I</w:delText>
        </w:r>
        <w:r w:rsidRPr="00895B2F" w:rsidDel="007617FE">
          <w:delText xml:space="preserve">n </w:delText>
        </w:r>
        <w:r w:rsidR="00C72C38" w:rsidRPr="00895B2F" w:rsidDel="007617FE">
          <w:delText>cases pair correlation analysis</w:delText>
        </w:r>
        <w:r w:rsidRPr="00895B2F" w:rsidDel="007617FE">
          <w:delText>, negative correlations were rare (</w:delText>
        </w:r>
        <w:r w:rsidR="00C72C38" w:rsidRPr="00895B2F" w:rsidDel="007617FE">
          <w:rPr>
            <w:color w:val="0000FF"/>
          </w:rPr>
          <w:delText>supplementary table 1</w:delText>
        </w:r>
        <w:r w:rsidR="0074275D" w:rsidDel="007617FE">
          <w:rPr>
            <w:color w:val="0000FF"/>
          </w:rPr>
          <w:delText>2</w:delText>
        </w:r>
        <w:r w:rsidRPr="00895B2F" w:rsidDel="007617FE">
          <w:delText xml:space="preserve">). Notably, only the </w:delText>
        </w:r>
        <w:r w:rsidR="00F96E61" w:rsidRPr="00895B2F" w:rsidDel="007617FE">
          <w:delText>intra-</w:delText>
        </w:r>
        <w:r w:rsidR="004314C2" w:rsidRPr="00895B2F" w:rsidDel="007617FE">
          <w:delText>fungi</w:delText>
        </w:r>
        <w:r w:rsidRPr="00895B2F" w:rsidDel="007617FE">
          <w:delText xml:space="preserve"> had six</w:delText>
        </w:r>
        <w:r w:rsidR="00BF2784" w:rsidDel="007617FE">
          <w:delText xml:space="preserve"> (7.69%)</w:delText>
        </w:r>
        <w:r w:rsidRPr="00895B2F" w:rsidDel="007617FE">
          <w:delText xml:space="preserve"> </w:delText>
        </w:r>
        <w:r w:rsidR="000D0043" w:rsidRPr="00895B2F" w:rsidDel="007617FE">
          <w:delText>'</w:delText>
        </w:r>
        <w:r w:rsidRPr="00895B2F" w:rsidDel="007617FE">
          <w:delText>-/+</w:delText>
        </w:r>
        <w:r w:rsidR="000D0043" w:rsidRPr="00895B2F" w:rsidDel="007617FE">
          <w:delText>'</w:delText>
        </w:r>
        <w:r w:rsidRPr="00895B2F" w:rsidDel="007617FE">
          <w:delText xml:space="preserve"> cases, which means the feature pair correlation in CRC was negative, while its association in healthy control was positive </w:delText>
        </w:r>
      </w:del>
      <w:del w:id="2323" w:author="LAU, Cheuk Hay" w:date="2021-11-15T23:39:00Z">
        <w:r w:rsidRPr="00895B2F" w:rsidDel="007E5606">
          <w:delText>(</w:delText>
        </w:r>
      </w:del>
      <w:del w:id="2324" w:author="LAU, Cheuk Hay" w:date="2021-11-15T23:21:00Z">
        <w:r w:rsidR="00C72C38" w:rsidRPr="007617FE" w:rsidDel="007617FE">
          <w:rPr>
            <w:b/>
            <w:bCs/>
            <w:color w:val="0000FF"/>
            <w:rPrChange w:id="2325" w:author="LAU, Cheuk Hay" w:date="2021-11-15T23:22:00Z">
              <w:rPr>
                <w:color w:val="0000FF"/>
              </w:rPr>
            </w:rPrChange>
          </w:rPr>
          <w:delText xml:space="preserve">supplementary figure 6b </w:delText>
        </w:r>
      </w:del>
      <w:del w:id="2326" w:author="LAU, Cheuk Hay" w:date="2021-11-15T23:22:00Z">
        <w:r w:rsidR="00C72C38" w:rsidRPr="007617FE" w:rsidDel="007617FE">
          <w:rPr>
            <w:b/>
            <w:bCs/>
            <w:color w:val="0000FF"/>
            <w:rPrChange w:id="2327" w:author="LAU, Cheuk Hay" w:date="2021-11-15T23:22:00Z">
              <w:rPr>
                <w:color w:val="0000FF"/>
              </w:rPr>
            </w:rPrChange>
          </w:rPr>
          <w:delText>right panel</w:delText>
        </w:r>
      </w:del>
      <w:del w:id="2328" w:author="LAU, Cheuk Hay" w:date="2021-11-15T23:39:00Z">
        <w:r w:rsidRPr="00895B2F" w:rsidDel="007E5606">
          <w:delText>)</w:delText>
        </w:r>
      </w:del>
      <w:r w:rsidRPr="00895B2F">
        <w:t>.</w:t>
      </w:r>
      <w:r w:rsidR="008C7AC7" w:rsidRPr="008C7AC7">
        <w:t xml:space="preserve"> The majority of </w:t>
      </w:r>
      <w:del w:id="2329" w:author="LAU, Cheuk Hay" w:date="2021-11-15T23:23:00Z">
        <w:r w:rsidR="008C7AC7" w:rsidRPr="008C7AC7" w:rsidDel="007617FE">
          <w:delText xml:space="preserve">the </w:delText>
        </w:r>
      </w:del>
      <w:del w:id="2330" w:author="LAU, Cheuk Hay" w:date="2021-11-15T23:24:00Z">
        <w:r w:rsidR="008C7AC7" w:rsidRPr="008C7AC7" w:rsidDel="004035F7">
          <w:delText xml:space="preserve">trans-kingdom </w:delText>
        </w:r>
      </w:del>
      <w:ins w:id="2331" w:author="LAU, Cheuk Hay" w:date="2021-11-15T23:23:00Z">
        <w:r w:rsidR="007617FE">
          <w:t xml:space="preserve">fungi-bacteria correlations </w:t>
        </w:r>
      </w:ins>
      <w:del w:id="2332" w:author="LAU, Cheuk Hay" w:date="2021-11-15T23:23:00Z">
        <w:r w:rsidR="008C7AC7" w:rsidRPr="008C7AC7" w:rsidDel="007617FE">
          <w:delText xml:space="preserve">pair differential correlations </w:delText>
        </w:r>
      </w:del>
      <w:r w:rsidR="008C7AC7" w:rsidRPr="008C7AC7">
        <w:t>w</w:t>
      </w:r>
      <w:ins w:id="2333" w:author="LAU, Cheuk Hay" w:date="2021-11-15T23:25:00Z">
        <w:r w:rsidR="004035F7">
          <w:t>as</w:t>
        </w:r>
      </w:ins>
      <w:del w:id="2334" w:author="LAU, Cheuk Hay" w:date="2021-11-15T23:25:00Z">
        <w:r w:rsidR="008C7AC7" w:rsidRPr="008C7AC7" w:rsidDel="004035F7">
          <w:delText>ere</w:delText>
        </w:r>
      </w:del>
      <w:r w:rsidR="008C7AC7" w:rsidRPr="008C7AC7">
        <w:t xml:space="preserve"> </w:t>
      </w:r>
      <w:ins w:id="2335" w:author="LAU, Cheuk Hay" w:date="2021-11-15T23:23:00Z">
        <w:r w:rsidR="007617FE">
          <w:t xml:space="preserve">classified to </w:t>
        </w:r>
        <w:r w:rsidR="004035F7">
          <w:t xml:space="preserve">the </w:t>
        </w:r>
        <w:r w:rsidR="007617FE">
          <w:t xml:space="preserve">class </w:t>
        </w:r>
      </w:ins>
      <w:r w:rsidR="008C7AC7" w:rsidRPr="008C7AC7">
        <w:t>"+/0"</w:t>
      </w:r>
      <w:ins w:id="2336" w:author="LAU, Cheuk Hay" w:date="2021-11-15T23:23:00Z">
        <w:r w:rsidR="004035F7">
          <w:t xml:space="preserve"> (56.72%</w:t>
        </w:r>
      </w:ins>
      <w:ins w:id="2337" w:author="LAU, Cheuk Hay" w:date="2021-11-15T23:35:00Z">
        <w:r w:rsidR="007E5606">
          <w:t xml:space="preserve"> of total fungi-bacteria correlations</w:t>
        </w:r>
      </w:ins>
      <w:ins w:id="2338" w:author="LAU, Cheuk Hay" w:date="2021-11-15T23:23:00Z">
        <w:r w:rsidR="004035F7">
          <w:t>)</w:t>
        </w:r>
      </w:ins>
      <w:r w:rsidR="008C7AC7" w:rsidRPr="008C7AC7">
        <w:t>, indicating that the</w:t>
      </w:r>
      <w:ins w:id="2339" w:author="LAU, Cheuk Hay" w:date="2021-11-15T23:24:00Z">
        <w:r w:rsidR="004035F7">
          <w:t xml:space="preserve">se trans-kingdom </w:t>
        </w:r>
      </w:ins>
      <w:ins w:id="2340" w:author="LAU, Cheuk Hay" w:date="2021-11-16T01:14:00Z">
        <w:r w:rsidR="00442181">
          <w:t>interactions</w:t>
        </w:r>
      </w:ins>
      <w:ins w:id="2341" w:author="LAU, Cheuk Hay" w:date="2021-11-15T23:24:00Z">
        <w:r w:rsidR="004035F7">
          <w:t xml:space="preserve"> were positive in CRC but insignificant </w:t>
        </w:r>
      </w:ins>
      <w:del w:id="2342" w:author="LAU, Cheuk Hay" w:date="2021-11-15T23:24:00Z">
        <w:r w:rsidR="008C7AC7" w:rsidRPr="008C7AC7" w:rsidDel="004035F7">
          <w:delText xml:space="preserve"> pair features correlation in CRC was positive, but the connection </w:delText>
        </w:r>
      </w:del>
      <w:r w:rsidR="008C7AC7" w:rsidRPr="008C7AC7">
        <w:t>in healthy controls</w:t>
      </w:r>
      <w:del w:id="2343" w:author="LAU, Cheuk Hay" w:date="2021-11-15T23:24:00Z">
        <w:r w:rsidR="008C7AC7" w:rsidRPr="008C7AC7" w:rsidDel="004035F7">
          <w:delText xml:space="preserve"> was non-significant</w:delText>
        </w:r>
        <w:r w:rsidR="008C7AC7" w:rsidRPr="00895B2F" w:rsidDel="004035F7">
          <w:delText xml:space="preserve"> (</w:delText>
        </w:r>
        <w:r w:rsidR="008C7AC7" w:rsidRPr="00895B2F" w:rsidDel="004035F7">
          <w:rPr>
            <w:color w:val="0000FF"/>
          </w:rPr>
          <w:delText>supplementary figure 6b right panel</w:delText>
        </w:r>
        <w:r w:rsidR="008C7AC7" w:rsidRPr="00895B2F" w:rsidDel="004035F7">
          <w:delText>)</w:delText>
        </w:r>
        <w:r w:rsidR="008C7AC7" w:rsidDel="004035F7">
          <w:delText>.</w:delText>
        </w:r>
        <w:r w:rsidRPr="00895B2F" w:rsidDel="004035F7">
          <w:delText xml:space="preserve"> It might reveal some potential markers or changes in the stage alteration</w:delText>
        </w:r>
      </w:del>
      <w:r w:rsidRPr="00895B2F">
        <w:t>.</w:t>
      </w:r>
    </w:p>
    <w:p w14:paraId="1BB5C6EC" w14:textId="77777777" w:rsidR="00BA0A8A" w:rsidRPr="00895B2F" w:rsidRDefault="00BA0A8A" w:rsidP="00BA0A8A">
      <w:pPr>
        <w:spacing w:before="0" w:after="0"/>
      </w:pPr>
    </w:p>
    <w:p w14:paraId="0B0305C3" w14:textId="21D37AAF" w:rsidR="004F1F81" w:rsidDel="00D1248C" w:rsidRDefault="004035F7" w:rsidP="00D1248C">
      <w:pPr>
        <w:spacing w:before="0" w:after="0"/>
        <w:rPr>
          <w:del w:id="2344" w:author="LAU, Cheuk Hay" w:date="2021-11-16T23:07:00Z"/>
        </w:rPr>
      </w:pPr>
      <w:ins w:id="2345" w:author="LAU, Cheuk Hay" w:date="2021-11-15T23:26:00Z">
        <w:r>
          <w:rPr>
            <w:rFonts w:eastAsiaTheme="minorEastAsia" w:hint="eastAsia"/>
          </w:rPr>
          <w:t>T</w:t>
        </w:r>
        <w:r>
          <w:rPr>
            <w:rFonts w:eastAsiaTheme="minorEastAsia"/>
          </w:rPr>
          <w:t xml:space="preserve">o </w:t>
        </w:r>
      </w:ins>
      <w:ins w:id="2346" w:author="LAU, Cheuk Hay" w:date="2021-11-15T23:27:00Z">
        <w:r>
          <w:rPr>
            <w:rFonts w:eastAsiaTheme="minorEastAsia"/>
          </w:rPr>
          <w:t xml:space="preserve">visualize the </w:t>
        </w:r>
      </w:ins>
      <w:ins w:id="2347" w:author="LIN, Yufeng" w:date="2021-11-24T17:57:00Z">
        <w:r w:rsidR="00B94498">
          <w:rPr>
            <w:rFonts w:eastAsiaTheme="minorEastAsia" w:hint="eastAsia"/>
          </w:rPr>
          <w:t>differe</w:t>
        </w:r>
        <w:r w:rsidR="00B94498">
          <w:rPr>
            <w:rFonts w:eastAsiaTheme="minorEastAsia"/>
          </w:rPr>
          <w:t xml:space="preserve">ntial </w:t>
        </w:r>
      </w:ins>
      <w:ins w:id="2348" w:author="LAU, Cheuk Hay" w:date="2021-11-16T01:14:00Z">
        <w:r w:rsidR="00442181">
          <w:rPr>
            <w:rFonts w:eastAsiaTheme="minorEastAsia"/>
          </w:rPr>
          <w:t>interaction</w:t>
        </w:r>
      </w:ins>
      <w:ins w:id="2349" w:author="LAU, Cheuk Hay" w:date="2021-11-15T23:27:00Z">
        <w:r>
          <w:rPr>
            <w:rFonts w:eastAsiaTheme="minorEastAsia"/>
          </w:rPr>
          <w:t xml:space="preserve"> network, DGCA was used </w:t>
        </w:r>
      </w:ins>
      <w:ins w:id="2350" w:author="LAU, Cheuk Hay" w:date="2021-11-15T23:28:00Z">
        <w:r>
          <w:rPr>
            <w:rFonts w:eastAsiaTheme="minorEastAsia"/>
          </w:rPr>
          <w:t xml:space="preserve">and microbes with similar </w:t>
        </w:r>
      </w:ins>
      <w:ins w:id="2351" w:author="LIN, Yufeng" w:date="2021-11-24T17:57:00Z">
        <w:r w:rsidR="00B94498">
          <w:rPr>
            <w:rFonts w:eastAsiaTheme="minorEastAsia"/>
          </w:rPr>
          <w:t xml:space="preserve">differential </w:t>
        </w:r>
      </w:ins>
      <w:ins w:id="2352" w:author="LAU, Cheuk Hay" w:date="2021-11-15T23:28:00Z">
        <w:r>
          <w:rPr>
            <w:rFonts w:eastAsiaTheme="minorEastAsia"/>
          </w:rPr>
          <w:t xml:space="preserve">correlation strength (z-score) were </w:t>
        </w:r>
      </w:ins>
      <w:ins w:id="2353" w:author="LAU, Cheuk Hay" w:date="2021-11-15T23:29:00Z">
        <w:r>
          <w:rPr>
            <w:rFonts w:eastAsiaTheme="minorEastAsia"/>
          </w:rPr>
          <w:t xml:space="preserve">grouped </w:t>
        </w:r>
      </w:ins>
      <w:ins w:id="2354" w:author="LAU, Cheuk Hay" w:date="2021-11-15T23:28:00Z">
        <w:r>
          <w:rPr>
            <w:rFonts w:eastAsiaTheme="minorEastAsia"/>
          </w:rPr>
          <w:t>together</w:t>
        </w:r>
      </w:ins>
      <w:ins w:id="2355" w:author="LAU, Cheuk Hay" w:date="2021-11-15T23:29:00Z">
        <w:r>
          <w:rPr>
            <w:rFonts w:eastAsiaTheme="minorEastAsia"/>
          </w:rPr>
          <w:t xml:space="preserve"> by </w:t>
        </w:r>
        <w:r w:rsidRPr="00895B2F">
          <w:t>affinity propagation clusters</w:t>
        </w:r>
        <w:r w:rsidRPr="00895B2F">
          <w:fldChar w:fldCharType="begin"/>
        </w:r>
      </w:ins>
      <w:r w:rsidR="00497871">
        <w:instrText xml:space="preserve"> ADDIN ZOTERO_ITEM CSL_CITATION {"citationID":"a20tkhib37m","properties":{"formattedCitation":"\\super 23\\nosupersub{}","plainCitation":"23","noteIndex":0},"citationItems":[{"id":670,"uris":["http://zotero.org/users/7908919/items/W42QJ7XW"],"uri":["http://zotero.org/users/7908919/items/W42QJ7XW"],"itemData":{"id":670,"type":"article-journal","abstract":"Motivation: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ins w:id="2356" w:author="LAU, Cheuk Hay" w:date="2021-11-15T23:29:00Z">
        <w:r w:rsidRPr="00895B2F">
          <w:fldChar w:fldCharType="separate"/>
        </w:r>
      </w:ins>
      <w:r w:rsidR="00497871" w:rsidRPr="00497871">
        <w:rPr>
          <w:kern w:val="0"/>
          <w:vertAlign w:val="superscript"/>
        </w:rPr>
        <w:t>23</w:t>
      </w:r>
      <w:ins w:id="2357" w:author="LAU, Cheuk Hay" w:date="2021-11-15T23:29:00Z">
        <w:r w:rsidRPr="00895B2F">
          <w:fldChar w:fldCharType="end"/>
        </w:r>
      </w:ins>
      <w:ins w:id="2358" w:author="LAU, Cheuk Hay" w:date="2021-11-15T23:28:00Z">
        <w:r>
          <w:rPr>
            <w:rFonts w:eastAsiaTheme="minorEastAsia"/>
          </w:rPr>
          <w:t xml:space="preserve">. </w:t>
        </w:r>
      </w:ins>
      <w:ins w:id="2359" w:author="LAU, Cheuk Hay" w:date="2021-11-15T23:29:00Z">
        <w:r>
          <w:rPr>
            <w:rFonts w:eastAsiaTheme="minorEastAsia"/>
          </w:rPr>
          <w:t>In general, the core set of 33 fungal species plus 31 bacteria with differential abundance</w:t>
        </w:r>
      </w:ins>
      <w:del w:id="2360" w:author="LAU, Cheuk Hay" w:date="2021-11-15T23:29:00Z">
        <w:r w:rsidR="0096422D" w:rsidRPr="00895B2F" w:rsidDel="004035F7">
          <w:delText>Sixty-four</w:delText>
        </w:r>
        <w:r w:rsidR="00D9531B" w:rsidRPr="00895B2F" w:rsidDel="004035F7">
          <w:delText xml:space="preserve"> </w:delText>
        </w:r>
        <w:r w:rsidR="00FA777A" w:rsidRPr="00895B2F" w:rsidDel="004035F7">
          <w:delText xml:space="preserve">microbes </w:delText>
        </w:r>
        <w:r w:rsidR="00D9531B" w:rsidRPr="00895B2F" w:rsidDel="004035F7">
          <w:delText xml:space="preserve">(31 bacteria and 33 </w:delText>
        </w:r>
        <w:r w:rsidR="004314C2" w:rsidRPr="00895B2F" w:rsidDel="004035F7">
          <w:delText>fungi</w:delText>
        </w:r>
        <w:r w:rsidR="00D9531B" w:rsidRPr="00895B2F" w:rsidDel="004035F7">
          <w:delText xml:space="preserve">) </w:delText>
        </w:r>
      </w:del>
      <w:ins w:id="2361" w:author="LAU, Cheuk Hay" w:date="2021-11-15T23:29:00Z">
        <w:r>
          <w:t xml:space="preserve"> </w:t>
        </w:r>
      </w:ins>
      <w:ins w:id="2362" w:author="LAU, Cheuk Hay" w:date="2021-11-15T23:40:00Z">
        <w:r w:rsidR="007E5606">
          <w:t>(</w:t>
        </w:r>
        <w:r w:rsidR="007E5606" w:rsidRPr="00C42771">
          <w:rPr>
            <w:b/>
            <w:bCs/>
            <w:color w:val="0000FF"/>
            <w:rPrChange w:id="2363" w:author="LAU, Cheuk Hay" w:date="2021-11-14T21:54:00Z">
              <w:rPr>
                <w:color w:val="0000FF"/>
              </w:rPr>
            </w:rPrChange>
          </w:rPr>
          <w:t xml:space="preserve">Supplementary Table </w:t>
        </w:r>
        <w:r w:rsidR="007E5606" w:rsidRPr="00C828CA">
          <w:rPr>
            <w:b/>
            <w:bCs/>
            <w:color w:val="0000FF"/>
          </w:rPr>
          <w:t>10</w:t>
        </w:r>
        <w:r w:rsidR="007E5606" w:rsidRPr="00895B2F">
          <w:t>)</w:t>
        </w:r>
        <w:r w:rsidR="007E5606">
          <w:t xml:space="preserve"> </w:t>
        </w:r>
      </w:ins>
      <w:r w:rsidR="00D9531B" w:rsidRPr="00895B2F">
        <w:t xml:space="preserve">were separated into </w:t>
      </w:r>
      <w:del w:id="2364" w:author="LAU, Cheuk Hay" w:date="2021-11-15T23:30:00Z">
        <w:r w:rsidR="00D9531B" w:rsidRPr="00895B2F" w:rsidDel="004035F7">
          <w:delText xml:space="preserve">six </w:delText>
        </w:r>
      </w:del>
      <w:ins w:id="2365" w:author="LAU, Cheuk Hay" w:date="2021-11-15T23:30:00Z">
        <w:r>
          <w:t>6</w:t>
        </w:r>
        <w:r w:rsidRPr="00895B2F">
          <w:t xml:space="preserve"> </w:t>
        </w:r>
      </w:ins>
      <w:r w:rsidR="00D9531B" w:rsidRPr="00895B2F">
        <w:t>cluste</w:t>
      </w:r>
      <w:r w:rsidR="00FA777A" w:rsidRPr="00895B2F">
        <w:t>r</w:t>
      </w:r>
      <w:r w:rsidR="00D9531B" w:rsidRPr="00895B2F">
        <w:t xml:space="preserve">s </w:t>
      </w:r>
      <w:bookmarkStart w:id="2366" w:name="_Hlk82182357"/>
      <w:del w:id="2367" w:author="LAU, Cheuk Hay" w:date="2021-11-15T23:30:00Z">
        <w:r w:rsidR="00C72C38" w:rsidRPr="00895B2F" w:rsidDel="004035F7">
          <w:delText xml:space="preserve">by </w:delText>
        </w:r>
      </w:del>
      <w:del w:id="2368" w:author="LAU, Cheuk Hay" w:date="2021-11-15T23:29:00Z">
        <w:r w:rsidR="00D9531B" w:rsidRPr="00895B2F" w:rsidDel="004035F7">
          <w:delText>affinity propagation cluster</w:delText>
        </w:r>
        <w:bookmarkEnd w:id="2366"/>
        <w:r w:rsidR="00E81CE7" w:rsidRPr="00895B2F" w:rsidDel="004035F7">
          <w:delText>s</w:delText>
        </w:r>
        <w:r w:rsidR="00FE39FC" w:rsidRPr="00895B2F" w:rsidDel="004035F7">
          <w:fldChar w:fldCharType="begin"/>
        </w:r>
        <w:r w:rsidR="001646B8" w:rsidDel="004035F7">
          <w:delInstrText xml:space="preserve"> ADDIN ZOTERO_ITEM CSL_CITATION {"citationID":"a20tkhib37m","properties":{"formattedCitation":"\\super 27\\nosupersub{}","plainCitation":"27","noteIndex":0},"citationItems":[{"id":670,"uris":["http://zotero.org/users/7908919/items/W42QJ7XW"],"uri":["http://zotero.org/users/7908919/items/W42QJ7XW"],"itemData":{"id":670,"type":"article-journal","abstract":"Motivation: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delInstrText>
        </w:r>
        <w:r w:rsidR="00FE39FC" w:rsidRPr="00895B2F" w:rsidDel="004035F7">
          <w:fldChar w:fldCharType="separate"/>
        </w:r>
        <w:r w:rsidR="001646B8" w:rsidRPr="001646B8" w:rsidDel="004035F7">
          <w:rPr>
            <w:kern w:val="0"/>
            <w:vertAlign w:val="superscript"/>
          </w:rPr>
          <w:delText>27</w:delText>
        </w:r>
        <w:r w:rsidR="00FE39FC" w:rsidRPr="00895B2F" w:rsidDel="004035F7">
          <w:fldChar w:fldCharType="end"/>
        </w:r>
        <w:r w:rsidR="00C72C38" w:rsidRPr="00895B2F" w:rsidDel="004035F7">
          <w:delText xml:space="preserve"> </w:delText>
        </w:r>
      </w:del>
      <w:del w:id="2369" w:author="LAU, Cheuk Hay" w:date="2021-11-15T23:30:00Z">
        <w:r w:rsidR="00C72C38" w:rsidRPr="00895B2F" w:rsidDel="004035F7">
          <w:delText>with z-score</w:delText>
        </w:r>
        <w:r w:rsidR="00D9531B" w:rsidRPr="00895B2F" w:rsidDel="004035F7">
          <w:delText xml:space="preserve"> </w:delText>
        </w:r>
      </w:del>
      <w:r w:rsidR="00D9531B" w:rsidRPr="00895B2F">
        <w:t>(</w:t>
      </w:r>
      <w:del w:id="2370" w:author="LAU, Cheuk Hay" w:date="2021-11-15T23:30:00Z">
        <w:r w:rsidR="00D9531B" w:rsidRPr="004035F7" w:rsidDel="004035F7">
          <w:rPr>
            <w:b/>
            <w:bCs/>
            <w:color w:val="0000FF"/>
            <w:rPrChange w:id="2371" w:author="LAU, Cheuk Hay" w:date="2021-11-15T23:30:00Z">
              <w:rPr>
                <w:color w:val="0000FF"/>
              </w:rPr>
            </w:rPrChange>
          </w:rPr>
          <w:delText xml:space="preserve">figure </w:delText>
        </w:r>
      </w:del>
      <w:ins w:id="2372" w:author="LAU, Cheuk Hay" w:date="2021-11-15T23:30:00Z">
        <w:r w:rsidRPr="004035F7">
          <w:rPr>
            <w:b/>
            <w:bCs/>
            <w:color w:val="0000FF"/>
            <w:rPrChange w:id="2373" w:author="LAU, Cheuk Hay" w:date="2021-11-15T23:30:00Z">
              <w:rPr>
                <w:color w:val="0000FF"/>
              </w:rPr>
            </w:rPrChange>
          </w:rPr>
          <w:t xml:space="preserve">Figure </w:t>
        </w:r>
      </w:ins>
      <w:r w:rsidR="00B55B76" w:rsidRPr="004035F7">
        <w:rPr>
          <w:b/>
          <w:bCs/>
          <w:color w:val="0000FF"/>
          <w:rPrChange w:id="2374" w:author="LAU, Cheuk Hay" w:date="2021-11-15T23:30:00Z">
            <w:rPr>
              <w:color w:val="0000FF"/>
            </w:rPr>
          </w:rPrChange>
        </w:rPr>
        <w:t>4</w:t>
      </w:r>
      <w:r w:rsidR="00D9531B" w:rsidRPr="00895B2F">
        <w:t xml:space="preserve">). </w:t>
      </w:r>
      <w:ins w:id="2375" w:author="LAU, Cheuk Hay" w:date="2021-11-15T23:31:00Z">
        <w:r>
          <w:t xml:space="preserve">Two of these 6 clusters </w:t>
        </w:r>
      </w:ins>
      <w:ins w:id="2376" w:author="LAU, Cheuk Hay" w:date="2021-11-15T23:40:00Z">
        <w:r w:rsidR="007E5606">
          <w:t>showed</w:t>
        </w:r>
      </w:ins>
      <w:ins w:id="2377" w:author="LAU, Cheuk Hay" w:date="2021-11-15T23:31:00Z">
        <w:r>
          <w:t xml:space="preserve"> dominance, thus they were termed as Fun_cluster (</w:t>
        </w:r>
      </w:ins>
      <w:ins w:id="2378" w:author="LAU, Cheuk Hay" w:date="2021-11-15T23:32:00Z">
        <w:r>
          <w:t>81</w:t>
        </w:r>
      </w:ins>
      <w:ins w:id="2379" w:author="LAU, Cheuk Hay" w:date="2021-11-15T23:33:00Z">
        <w:r>
          <w:t>.8</w:t>
        </w:r>
      </w:ins>
      <w:ins w:id="2380" w:author="LAU, Cheuk Hay" w:date="2021-11-15T23:32:00Z">
        <w:r>
          <w:t xml:space="preserve">% microbes involved were fungi) and </w:t>
        </w:r>
      </w:ins>
      <w:ins w:id="2381" w:author="LAU, Cheuk Hay" w:date="2021-11-15T23:33:00Z">
        <w:r>
          <w:t>Bac_cluster (81.0% microbes involved were bacteria)</w:t>
        </w:r>
      </w:ins>
      <w:del w:id="2382" w:author="LAU, Cheuk Hay" w:date="2021-11-15T23:33:00Z">
        <w:r w:rsidR="00BF2784" w:rsidRPr="00BF2784" w:rsidDel="004035F7">
          <w:delText>The majority of the candidates were found in two groups. Because 18 of the 22 microorganisms were fung</w:delText>
        </w:r>
        <w:r w:rsidR="00BF2784" w:rsidDel="004035F7">
          <w:delText>i</w:delText>
        </w:r>
        <w:r w:rsidR="00BF2784" w:rsidRPr="00BF2784" w:rsidDel="004035F7">
          <w:delText>, we called the largest one the Fun</w:delText>
        </w:r>
        <w:r w:rsidR="00BF2784" w:rsidDel="004035F7">
          <w:delText>_</w:delText>
        </w:r>
        <w:r w:rsidR="00BF2784" w:rsidRPr="00BF2784" w:rsidDel="004035F7">
          <w:delText>cluster. Similarly, 17 of the 21 microorganisms were bacteria, we dubbed the second largest cluster the Bac</w:delText>
        </w:r>
        <w:r w:rsidR="00BF2784" w:rsidDel="004035F7">
          <w:delText>_</w:delText>
        </w:r>
        <w:r w:rsidR="00BF2784" w:rsidRPr="00BF2784" w:rsidDel="004035F7">
          <w:delText xml:space="preserve">cluster. </w:delText>
        </w:r>
      </w:del>
      <w:ins w:id="2383" w:author="LAU, Cheuk Hay" w:date="2021-11-15T23:33:00Z">
        <w:r>
          <w:t>.</w:t>
        </w:r>
      </w:ins>
      <w:ins w:id="2384" w:author="LAU, Cheuk Hay" w:date="2021-11-15T23:37:00Z">
        <w:r w:rsidR="007E5606">
          <w:t xml:space="preserve"> </w:t>
        </w:r>
      </w:ins>
      <w:ins w:id="2385" w:author="LAU, Cheuk Hay" w:date="2021-11-15T23:44:00Z">
        <w:r w:rsidR="007874BC">
          <w:t>Whilst t</w:t>
        </w:r>
      </w:ins>
      <w:ins w:id="2386" w:author="LAU, Cheuk Hay" w:date="2021-11-15T23:37:00Z">
        <w:r w:rsidR="007E5606">
          <w:t xml:space="preserve">hese two large clusters also implied the difference </w:t>
        </w:r>
      </w:ins>
      <w:ins w:id="2387" w:author="LAU, Cheuk Hay" w:date="2021-11-15T23:38:00Z">
        <w:r w:rsidR="007E5606">
          <w:t>between</w:t>
        </w:r>
      </w:ins>
      <w:ins w:id="2388" w:author="LAU, Cheuk Hay" w:date="2021-11-15T23:37:00Z">
        <w:r w:rsidR="007E5606">
          <w:t xml:space="preserve"> fungi-fungi and bacteria-bacter</w:t>
        </w:r>
      </w:ins>
      <w:ins w:id="2389" w:author="LAU, Cheuk Hay" w:date="2021-11-15T23:38:00Z">
        <w:r w:rsidR="007E5606">
          <w:t>ia interactions in CRC progression.</w:t>
        </w:r>
      </w:ins>
      <w:ins w:id="2390" w:author="LAU, Cheuk Hay" w:date="2021-11-16T23:06:00Z">
        <w:r w:rsidR="00D1248C">
          <w:t xml:space="preserve"> </w:t>
        </w:r>
      </w:ins>
      <w:ins w:id="2391" w:author="LAU, Cheuk Hay" w:date="2021-11-17T09:56:00Z">
        <w:r w:rsidR="00B02529">
          <w:t>In particular, t</w:t>
        </w:r>
      </w:ins>
      <w:ins w:id="2392" w:author="LAU, Cheuk Hay" w:date="2021-11-16T23:06:00Z">
        <w:r w:rsidR="00D1248C">
          <w:t>hree well-established</w:t>
        </w:r>
      </w:ins>
      <w:del w:id="2393" w:author="LAU, Cheuk Hay" w:date="2021-11-15T23:38:00Z">
        <w:r w:rsidR="00DD468F" w:rsidRPr="00895B2F" w:rsidDel="007E5606">
          <w:delText xml:space="preserve"> </w:delText>
        </w:r>
        <w:r w:rsidR="00DE1E1E" w:rsidRPr="00895B2F" w:rsidDel="007E5606">
          <w:delText>As</w:delText>
        </w:r>
        <w:r w:rsidR="00203AB6" w:rsidRPr="00895B2F" w:rsidDel="007E5606">
          <w:delText xml:space="preserve"> the clustering results</w:delText>
        </w:r>
        <w:r w:rsidR="00DE1E1E" w:rsidRPr="00895B2F" w:rsidDel="007E5606">
          <w:delText xml:space="preserve"> were based on the z-score</w:delText>
        </w:r>
        <w:r w:rsidR="00203AB6" w:rsidRPr="00895B2F" w:rsidDel="007E5606">
          <w:delText>, we can observ</w:delText>
        </w:r>
        <w:r w:rsidR="006B7F70" w:rsidRPr="00895B2F" w:rsidDel="007E5606">
          <w:delText xml:space="preserve">e that </w:delText>
        </w:r>
        <w:r w:rsidR="00AC238E" w:rsidRPr="00895B2F" w:rsidDel="007E5606">
          <w:delText xml:space="preserve">the alteration of inter-bacteria and inter-fungal correlation have </w:delText>
        </w:r>
        <w:r w:rsidR="00AB6DEE" w:rsidRPr="00895B2F" w:rsidDel="007E5606">
          <w:delText>distinct differences.</w:delText>
        </w:r>
      </w:del>
      <w:del w:id="2394" w:author="LAU, Cheuk Hay" w:date="2021-11-15T23:34:00Z">
        <w:r w:rsidR="005B5185" w:rsidRPr="00895B2F" w:rsidDel="007E5606">
          <w:delText xml:space="preserve"> Notably, </w:delText>
        </w:r>
        <w:r w:rsidR="004F1F81" w:rsidRPr="00895B2F" w:rsidDel="007E5606">
          <w:delText xml:space="preserve">some </w:delText>
        </w:r>
        <w:r w:rsidR="00960DC7" w:rsidRPr="00895B2F" w:rsidDel="007E5606">
          <w:delText>bacteria were present in the Fun_cluster while some fungi were present in the Bac_cluster. This implies</w:delText>
        </w:r>
        <w:r w:rsidR="000B0A34" w:rsidRPr="00895B2F" w:rsidDel="007E5606">
          <w:delText xml:space="preserve"> that these might be the special species that have more trans-kingdom interactions and might </w:delText>
        </w:r>
        <w:r w:rsidR="002172FA" w:rsidRPr="00895B2F" w:rsidDel="007E5606">
          <w:delText>be important in CRC pathogenesis.</w:delText>
        </w:r>
      </w:del>
    </w:p>
    <w:p w14:paraId="0DEB916D" w14:textId="3D865EB4" w:rsidR="00FF4202" w:rsidRPr="00442181" w:rsidDel="00D1248C" w:rsidRDefault="00FF4202" w:rsidP="00D1248C">
      <w:pPr>
        <w:spacing w:before="0" w:after="0"/>
        <w:rPr>
          <w:del w:id="2395" w:author="LAU, Cheuk Hay" w:date="2021-11-16T23:07:00Z"/>
          <w:rFonts w:eastAsiaTheme="minorEastAsia"/>
        </w:rPr>
      </w:pPr>
    </w:p>
    <w:p w14:paraId="64C4BD15" w14:textId="4618B37E" w:rsidR="00EC39FA" w:rsidRDefault="00FF4202">
      <w:pPr>
        <w:spacing w:before="0" w:after="0"/>
        <w:pPrChange w:id="2396" w:author="LAU, Cheuk Hay" w:date="2021-11-16T23:17:00Z">
          <w:pPr/>
        </w:pPrChange>
      </w:pPr>
      <w:del w:id="2397" w:author="LAU, Cheuk Hay" w:date="2021-11-16T23:07:00Z">
        <w:r w:rsidDel="00D1248C">
          <w:delText>T</w:delText>
        </w:r>
        <w:r w:rsidRPr="00FD48B4" w:rsidDel="00D1248C">
          <w:delText>hree</w:delText>
        </w:r>
      </w:del>
      <w:r w:rsidRPr="00FD48B4">
        <w:t xml:space="preserve"> </w:t>
      </w:r>
      <w:del w:id="2398" w:author="LAU, Cheuk Hay" w:date="2021-11-16T23:07:00Z">
        <w:r w:rsidRPr="00FD48B4" w:rsidDel="00D1248C">
          <w:delText xml:space="preserve">CRC </w:delText>
        </w:r>
      </w:del>
      <w:ins w:id="2399" w:author="LAU, Cheuk Hay" w:date="2021-11-16T23:07:00Z">
        <w:r w:rsidR="00D1248C" w:rsidRPr="00FD48B4">
          <w:t>CRC</w:t>
        </w:r>
        <w:r w:rsidR="00D1248C">
          <w:t>-</w:t>
        </w:r>
      </w:ins>
      <w:r w:rsidRPr="00FD48B4">
        <w:t xml:space="preserve">enriched bacteria, </w:t>
      </w:r>
      <w:r w:rsidRPr="00FD48B4">
        <w:rPr>
          <w:i/>
          <w:iCs/>
        </w:rPr>
        <w:t>F. nucleatum</w:t>
      </w:r>
      <w:r w:rsidRPr="00FD48B4">
        <w:t xml:space="preserve">, </w:t>
      </w:r>
      <w:r w:rsidRPr="00FD48B4">
        <w:rPr>
          <w:i/>
          <w:iCs/>
        </w:rPr>
        <w:t>F. periodonticum</w:t>
      </w:r>
      <w:r w:rsidRPr="00FD48B4">
        <w:t xml:space="preserve">, and </w:t>
      </w:r>
      <w:r w:rsidRPr="00FD48B4">
        <w:rPr>
          <w:i/>
          <w:iCs/>
        </w:rPr>
        <w:t>P. micra,</w:t>
      </w:r>
      <w:r w:rsidRPr="00FD48B4">
        <w:t xml:space="preserve"> </w:t>
      </w:r>
      <w:ins w:id="2400" w:author="LAU, Cheuk Hay" w:date="2021-11-16T23:09:00Z">
        <w:r w:rsidR="00D1248C">
          <w:t xml:space="preserve">were </w:t>
        </w:r>
      </w:ins>
      <w:ins w:id="2401" w:author="LAU, Cheuk Hay" w:date="2021-11-16T23:10:00Z">
        <w:r w:rsidR="00D1248C">
          <w:t xml:space="preserve">also included in the Fun_cluster and </w:t>
        </w:r>
      </w:ins>
      <w:r w:rsidRPr="00FF4202">
        <w:t xml:space="preserve">displayed </w:t>
      </w:r>
      <w:r>
        <w:t xml:space="preserve">strong </w:t>
      </w:r>
      <w:del w:id="2402" w:author="LAU, Cheuk Hay" w:date="2021-11-16T23:07:00Z">
        <w:r w:rsidDel="00D1248C">
          <w:delText xml:space="preserve">differential </w:delText>
        </w:r>
        <w:r w:rsidRPr="00FF4202" w:rsidDel="00D1248C">
          <w:delText>relationship</w:delText>
        </w:r>
      </w:del>
      <w:ins w:id="2403" w:author="LAU, Cheuk Hay" w:date="2021-11-16T23:07:00Z">
        <w:r w:rsidR="00D1248C">
          <w:t>correlation</w:t>
        </w:r>
      </w:ins>
      <w:r w:rsidRPr="00FF4202">
        <w:t xml:space="preserve">s </w:t>
      </w:r>
      <w:r w:rsidRPr="00FD48B4">
        <w:t xml:space="preserve">with </w:t>
      </w:r>
      <w:ins w:id="2404" w:author="LAU, Cheuk Hay" w:date="2021-11-16T23:10:00Z">
        <w:r w:rsidR="00D1248C">
          <w:t xml:space="preserve">other </w:t>
        </w:r>
      </w:ins>
      <w:ins w:id="2405" w:author="LAU, Cheuk Hay" w:date="2021-11-16T23:08:00Z">
        <w:r w:rsidR="00D1248C">
          <w:t>fungi</w:t>
        </w:r>
      </w:ins>
      <w:ins w:id="2406" w:author="LAU, Cheuk Hay" w:date="2021-11-16T23:15:00Z">
        <w:r w:rsidR="00E93EA9">
          <w:t>.</w:t>
        </w:r>
      </w:ins>
      <w:ins w:id="2407" w:author="LAU, Cheuk Hay" w:date="2021-11-16T23:11:00Z">
        <w:r w:rsidR="00D1248C">
          <w:t xml:space="preserve"> </w:t>
        </w:r>
      </w:ins>
      <w:ins w:id="2408" w:author="LAU, Cheuk Hay" w:date="2021-11-16T23:12:00Z">
        <w:r w:rsidR="00D1248C">
          <w:t xml:space="preserve">For instance, </w:t>
        </w:r>
      </w:ins>
      <w:ins w:id="2409" w:author="LAU, Cheuk Hay" w:date="2021-11-16T23:13:00Z">
        <w:r w:rsidR="00D1248C">
          <w:t xml:space="preserve">the fungal </w:t>
        </w:r>
        <w:r w:rsidR="00D1248C" w:rsidRPr="00FD48B4">
          <w:rPr>
            <w:i/>
          </w:rPr>
          <w:t>A. rambellii</w:t>
        </w:r>
        <w:r w:rsidR="00D1248C">
          <w:rPr>
            <w:i/>
          </w:rPr>
          <w:t xml:space="preserve"> </w:t>
        </w:r>
        <w:r w:rsidR="00D1248C">
          <w:rPr>
            <w:iCs/>
          </w:rPr>
          <w:t xml:space="preserve">had </w:t>
        </w:r>
        <w:r w:rsidR="00D1248C">
          <w:t xml:space="preserve">a </w:t>
        </w:r>
        <w:r w:rsidR="00D1248C" w:rsidRPr="00FD48B4">
          <w:t xml:space="preserve">z-score </w:t>
        </w:r>
        <w:r w:rsidR="00D1248C">
          <w:t xml:space="preserve">of </w:t>
        </w:r>
        <w:r w:rsidR="00D1248C" w:rsidRPr="00FD48B4">
          <w:t>-5.95</w:t>
        </w:r>
        <w:r w:rsidR="00D1248C">
          <w:t xml:space="preserve"> and -5.07 in correlation with </w:t>
        </w:r>
        <w:r w:rsidR="00D1248C">
          <w:rPr>
            <w:i/>
            <w:iCs/>
          </w:rPr>
          <w:t>F.</w:t>
        </w:r>
      </w:ins>
      <w:ins w:id="2410" w:author="LAU, Cheuk Hay" w:date="2021-11-16T23:14:00Z">
        <w:r w:rsidR="00D1248C">
          <w:rPr>
            <w:i/>
            <w:iCs/>
          </w:rPr>
          <w:t xml:space="preserve"> nucleatum </w:t>
        </w:r>
        <w:r w:rsidR="00D1248C">
          <w:t xml:space="preserve">and </w:t>
        </w:r>
        <w:r w:rsidR="00D1248C">
          <w:rPr>
            <w:i/>
            <w:iCs/>
          </w:rPr>
          <w:t>P. micra</w:t>
        </w:r>
        <w:r w:rsidR="00D1248C">
          <w:t>, respectively</w:t>
        </w:r>
      </w:ins>
      <w:ins w:id="2411" w:author="LAU, Cheuk Hay" w:date="2021-11-16T23:15:00Z">
        <w:r w:rsidR="00E93EA9">
          <w:t xml:space="preserve"> (both </w:t>
        </w:r>
      </w:ins>
      <w:ins w:id="2412" w:author="LAU, Cheuk Hay" w:date="2021-11-16T23:19:00Z">
        <w:r w:rsidR="00E93EA9">
          <w:t xml:space="preserve">correlations </w:t>
        </w:r>
      </w:ins>
      <w:ins w:id="2413" w:author="LAU, Cheuk Hay" w:date="2021-11-16T23:15:00Z">
        <w:r w:rsidR="00E93EA9">
          <w:t>belonged to the class “+/0”</w:t>
        </w:r>
      </w:ins>
      <w:ins w:id="2414" w:author="LAU, Cheuk Hay" w:date="2021-11-16T23:16:00Z">
        <w:r w:rsidR="00E93EA9">
          <w:t>;</w:t>
        </w:r>
        <w:r w:rsidR="00E93EA9" w:rsidRPr="00E93EA9">
          <w:rPr>
            <w:b/>
            <w:bCs/>
            <w:color w:val="0000FF"/>
          </w:rPr>
          <w:t xml:space="preserve"> </w:t>
        </w:r>
        <w:r w:rsidR="00E93EA9" w:rsidRPr="00961758">
          <w:rPr>
            <w:b/>
            <w:bCs/>
            <w:color w:val="0000FF"/>
          </w:rPr>
          <w:t xml:space="preserve">Supplementary </w:t>
        </w:r>
        <w:r w:rsidR="00E93EA9">
          <w:rPr>
            <w:b/>
            <w:bCs/>
            <w:color w:val="0000FF"/>
          </w:rPr>
          <w:t>T</w:t>
        </w:r>
        <w:r w:rsidR="00E93EA9" w:rsidRPr="00961758">
          <w:rPr>
            <w:b/>
            <w:bCs/>
            <w:color w:val="0000FF"/>
          </w:rPr>
          <w:t>able 1</w:t>
        </w:r>
        <w:del w:id="2415" w:author="LIN, Yufeng" w:date="2021-11-22T15:50:00Z">
          <w:r w:rsidR="00E93EA9" w:rsidRPr="00961758" w:rsidDel="00036402">
            <w:rPr>
              <w:b/>
              <w:bCs/>
              <w:color w:val="0000FF"/>
            </w:rPr>
            <w:delText>2</w:delText>
          </w:r>
        </w:del>
      </w:ins>
      <w:ins w:id="2416" w:author="LIN, Yufeng" w:date="2021-11-22T15:50:00Z">
        <w:r w:rsidR="00036402">
          <w:rPr>
            <w:b/>
            <w:bCs/>
            <w:color w:val="0000FF"/>
          </w:rPr>
          <w:t>1</w:t>
        </w:r>
      </w:ins>
      <w:ins w:id="2417" w:author="LAU, Cheuk Hay" w:date="2021-11-16T23:15:00Z">
        <w:r w:rsidR="00E93EA9">
          <w:t xml:space="preserve">), </w:t>
        </w:r>
        <w:commentRangeStart w:id="2418"/>
        <w:r w:rsidR="00E93EA9">
          <w:t xml:space="preserve">implicating </w:t>
        </w:r>
        <w:del w:id="2419" w:author="LIN, Yufeng" w:date="2021-11-24T18:00:00Z">
          <w:r w:rsidR="00E93EA9" w:rsidDel="00B94498">
            <w:delText xml:space="preserve">that </w:delText>
          </w:r>
        </w:del>
        <w:r w:rsidR="00E93EA9">
          <w:t xml:space="preserve">pathogenic bacteria </w:t>
        </w:r>
      </w:ins>
      <w:ins w:id="2420" w:author="LAU, Cheuk Hay" w:date="2021-11-16T23:16:00Z">
        <w:r w:rsidR="00E93EA9">
          <w:t>could have</w:t>
        </w:r>
      </w:ins>
      <w:ins w:id="2421" w:author="LAU, Cheuk Hay" w:date="2021-11-16T23:15:00Z">
        <w:r w:rsidR="00E93EA9">
          <w:t xml:space="preserve"> closer interactions with fungi than other bacteria in CRC.</w:t>
        </w:r>
      </w:ins>
      <w:commentRangeEnd w:id="2418"/>
      <w:r w:rsidR="007F1E68">
        <w:rPr>
          <w:rStyle w:val="a7"/>
        </w:rPr>
        <w:commentReference w:id="2418"/>
      </w:r>
      <w:ins w:id="2422" w:author="LAU, Cheuk Hay" w:date="2021-11-16T23:16:00Z">
        <w:r w:rsidR="00E93EA9">
          <w:t xml:space="preserve"> For the Bac_cluster,</w:t>
        </w:r>
      </w:ins>
      <w:ins w:id="2423" w:author="LAU, Cheuk Hay" w:date="2021-11-16T23:17:00Z">
        <w:r w:rsidR="00E93EA9">
          <w:t xml:space="preserve"> it involved several probiotic species </w:t>
        </w:r>
      </w:ins>
      <w:del w:id="2424" w:author="LAU, Cheuk Hay" w:date="2021-11-16T23:11:00Z">
        <w:r w:rsidRPr="00FD48B4" w:rsidDel="00D1248C">
          <w:delText>the</w:delText>
        </w:r>
      </w:del>
      <w:del w:id="2425" w:author="LAU, Cheuk Hay" w:date="2021-11-16T23:07:00Z">
        <w:r w:rsidRPr="00FD48B4" w:rsidDel="00D1248C">
          <w:delText>se fungi</w:delText>
        </w:r>
        <w:r w:rsidDel="00D1248C">
          <w:delText xml:space="preserve"> in</w:delText>
        </w:r>
      </w:del>
      <w:del w:id="2426" w:author="LAU, Cheuk Hay" w:date="2021-11-16T23:11:00Z">
        <w:r w:rsidDel="00D1248C">
          <w:delText xml:space="preserve"> Fun_cluster</w:delText>
        </w:r>
      </w:del>
      <w:del w:id="2427" w:author="LAU, Cheuk Hay" w:date="2021-11-16T23:07:00Z">
        <w:r w:rsidRPr="00FD48B4" w:rsidDel="00D1248C">
          <w:delText xml:space="preserve"> (</w:delText>
        </w:r>
        <w:r w:rsidRPr="00FD48B4" w:rsidDel="00D1248C">
          <w:rPr>
            <w:color w:val="0000FF"/>
          </w:rPr>
          <w:delText xml:space="preserve">figure </w:delText>
        </w:r>
        <w:r w:rsidR="002B7EE4" w:rsidDel="00D1248C">
          <w:rPr>
            <w:color w:val="0000FF"/>
          </w:rPr>
          <w:delText>4</w:delText>
        </w:r>
        <w:r w:rsidRPr="00EC39FA" w:rsidDel="00D1248C">
          <w:delText>)</w:delText>
        </w:r>
      </w:del>
      <w:del w:id="2428" w:author="LAU, Cheuk Hay" w:date="2021-11-16T23:11:00Z">
        <w:r w:rsidRPr="00EC39FA" w:rsidDel="00D1248C">
          <w:delText xml:space="preserve">. </w:delText>
        </w:r>
      </w:del>
      <w:del w:id="2429" w:author="LAU, Cheuk Hay" w:date="2021-11-16T23:08:00Z">
        <w:r w:rsidRPr="00EC39FA" w:rsidDel="00D1248C">
          <w:delText xml:space="preserve">The most </w:delText>
        </w:r>
        <w:r w:rsidR="00070509" w:rsidDel="00D1248C">
          <w:delText>important fungus</w:delText>
        </w:r>
        <w:r w:rsidRPr="00FD48B4" w:rsidDel="00D1248C">
          <w:delText>,</w:delText>
        </w:r>
      </w:del>
      <w:del w:id="2430" w:author="LAU, Cheuk Hay" w:date="2021-11-16T23:13:00Z">
        <w:r w:rsidRPr="00FD48B4" w:rsidDel="00D1248C">
          <w:delText xml:space="preserve"> </w:delText>
        </w:r>
        <w:r w:rsidRPr="00FD48B4" w:rsidDel="00D1248C">
          <w:rPr>
            <w:i/>
          </w:rPr>
          <w:delText>A. rambellii</w:delText>
        </w:r>
      </w:del>
      <w:del w:id="2431" w:author="LAU, Cheuk Hay" w:date="2021-11-16T23:12:00Z">
        <w:r w:rsidRPr="00FD48B4" w:rsidDel="00D1248C">
          <w:delText xml:space="preserve">, </w:delText>
        </w:r>
        <w:r w:rsidR="00070509" w:rsidDel="00D1248C">
          <w:delText xml:space="preserve">was found in the same cluster as </w:delText>
        </w:r>
        <w:r w:rsidRPr="00FD48B4" w:rsidDel="00D1248C">
          <w:delText>the cancer-related pathogens,</w:delText>
        </w:r>
        <w:r w:rsidRPr="00FD48B4" w:rsidDel="00D1248C">
          <w:rPr>
            <w:i/>
          </w:rPr>
          <w:delText xml:space="preserve"> F. nucleatum</w:delText>
        </w:r>
        <w:r w:rsidRPr="00FD48B4" w:rsidDel="00D1248C">
          <w:delText xml:space="preserve">. </w:delText>
        </w:r>
        <w:r w:rsidR="00070509" w:rsidDel="00D1248C">
          <w:delText xml:space="preserve">They </w:delText>
        </w:r>
      </w:del>
      <w:del w:id="2432" w:author="LAU, Cheuk Hay" w:date="2021-11-16T23:16:00Z">
        <w:r w:rsidR="00070509" w:rsidDel="00E93EA9">
          <w:delText xml:space="preserve">had </w:delText>
        </w:r>
      </w:del>
      <w:del w:id="2433" w:author="LAU, Cheuk Hay" w:date="2021-11-16T23:13:00Z">
        <w:r w:rsidR="00070509" w:rsidDel="00D1248C">
          <w:delText xml:space="preserve">a </w:delText>
        </w:r>
        <w:r w:rsidRPr="00FD48B4" w:rsidDel="00D1248C">
          <w:delText xml:space="preserve">z-score </w:delText>
        </w:r>
        <w:r w:rsidR="00070509" w:rsidDel="00D1248C">
          <w:delText xml:space="preserve">of </w:delText>
        </w:r>
        <w:r w:rsidRPr="00FD48B4" w:rsidDel="00D1248C">
          <w:delText xml:space="preserve">-5.95 </w:delText>
        </w:r>
      </w:del>
      <w:del w:id="2434" w:author="LAU, Cheuk Hay" w:date="2021-11-16T23:16:00Z">
        <w:r w:rsidRPr="00FD48B4" w:rsidDel="00E93EA9">
          <w:delText>and belonged to the '+/</w:delText>
        </w:r>
        <w:r w:rsidR="002B7EE4" w:rsidDel="00E93EA9">
          <w:delText>0</w:delText>
        </w:r>
        <w:r w:rsidRPr="00FD48B4" w:rsidDel="00E93EA9">
          <w:delText>' case (</w:delText>
        </w:r>
      </w:del>
      <w:del w:id="2435" w:author="LAU, Cheuk Hay" w:date="2021-11-16T23:12:00Z">
        <w:r w:rsidRPr="00D1248C" w:rsidDel="00D1248C">
          <w:rPr>
            <w:b/>
            <w:bCs/>
            <w:color w:val="0000FF"/>
            <w:rPrChange w:id="2436" w:author="LAU, Cheuk Hay" w:date="2021-11-16T23:12:00Z">
              <w:rPr>
                <w:color w:val="0000FF"/>
              </w:rPr>
            </w:rPrChange>
          </w:rPr>
          <w:delText>see s</w:delText>
        </w:r>
      </w:del>
      <w:del w:id="2437" w:author="LAU, Cheuk Hay" w:date="2021-11-16T23:16:00Z">
        <w:r w:rsidRPr="00D1248C" w:rsidDel="00E93EA9">
          <w:rPr>
            <w:b/>
            <w:bCs/>
            <w:color w:val="0000FF"/>
            <w:rPrChange w:id="2438" w:author="LAU, Cheuk Hay" w:date="2021-11-16T23:12:00Z">
              <w:rPr>
                <w:color w:val="0000FF"/>
              </w:rPr>
            </w:rPrChange>
          </w:rPr>
          <w:delText xml:space="preserve">upplementary </w:delText>
        </w:r>
      </w:del>
      <w:del w:id="2439" w:author="LAU, Cheuk Hay" w:date="2021-11-16T23:12:00Z">
        <w:r w:rsidRPr="00D1248C" w:rsidDel="00D1248C">
          <w:rPr>
            <w:b/>
            <w:bCs/>
            <w:color w:val="0000FF"/>
            <w:rPrChange w:id="2440" w:author="LAU, Cheuk Hay" w:date="2021-11-16T23:12:00Z">
              <w:rPr>
                <w:color w:val="0000FF"/>
              </w:rPr>
            </w:rPrChange>
          </w:rPr>
          <w:delText xml:space="preserve">table </w:delText>
        </w:r>
      </w:del>
      <w:del w:id="2441" w:author="LAU, Cheuk Hay" w:date="2021-11-16T23:16:00Z">
        <w:r w:rsidRPr="00D1248C" w:rsidDel="00E93EA9">
          <w:rPr>
            <w:b/>
            <w:bCs/>
            <w:color w:val="0000FF"/>
            <w:rPrChange w:id="2442" w:author="LAU, Cheuk Hay" w:date="2021-11-16T23:12:00Z">
              <w:rPr>
                <w:color w:val="0000FF"/>
              </w:rPr>
            </w:rPrChange>
          </w:rPr>
          <w:delText>1</w:delText>
        </w:r>
        <w:r w:rsidR="0074275D" w:rsidRPr="00D1248C" w:rsidDel="00E93EA9">
          <w:rPr>
            <w:b/>
            <w:bCs/>
            <w:color w:val="0000FF"/>
            <w:rPrChange w:id="2443" w:author="LAU, Cheuk Hay" w:date="2021-11-16T23:12:00Z">
              <w:rPr>
                <w:color w:val="0000FF"/>
              </w:rPr>
            </w:rPrChange>
          </w:rPr>
          <w:delText>2</w:delText>
        </w:r>
        <w:r w:rsidRPr="00EC39FA" w:rsidDel="00E93EA9">
          <w:delText xml:space="preserve">), </w:delText>
        </w:r>
        <w:r w:rsidR="00070509" w:rsidDel="00E93EA9">
          <w:delText>demonstrating</w:delText>
        </w:r>
        <w:r w:rsidRPr="00EC39FA" w:rsidDel="00E93EA9">
          <w:delText xml:space="preserve"> that </w:delText>
        </w:r>
        <w:r w:rsidR="002B7EE4" w:rsidDel="00E93EA9">
          <w:delText xml:space="preserve">the </w:delText>
        </w:r>
        <w:r w:rsidR="002B7EE4" w:rsidRPr="005534D9" w:rsidDel="00E93EA9">
          <w:rPr>
            <w:i/>
            <w:iCs/>
          </w:rPr>
          <w:delText>A. rambellii-F. nucleatum</w:delText>
        </w:r>
        <w:r w:rsidR="002B7EE4" w:rsidRPr="002B7EE4" w:rsidDel="00E93EA9">
          <w:delText xml:space="preserve"> relationship developed with the progression of CRC</w:delText>
        </w:r>
        <w:r w:rsidRPr="00FD48B4" w:rsidDel="00E93EA9">
          <w:delText xml:space="preserve">. </w:delText>
        </w:r>
        <w:r w:rsidR="00070509" w:rsidDel="00E93EA9">
          <w:delText>Moveover</w:delText>
        </w:r>
        <w:r w:rsidRPr="00FD48B4" w:rsidDel="00E93EA9">
          <w:delText xml:space="preserve">, </w:delText>
        </w:r>
        <w:r w:rsidRPr="00FD48B4" w:rsidDel="00E93EA9">
          <w:rPr>
            <w:i/>
          </w:rPr>
          <w:delText xml:space="preserve">A. rambellii </w:delText>
        </w:r>
        <w:r w:rsidRPr="00FD48B4" w:rsidDel="00E93EA9">
          <w:delText xml:space="preserve">showed a strong correlation with another CRC-enriched </w:delText>
        </w:r>
        <w:r w:rsidR="00070509" w:rsidDel="00E93EA9">
          <w:delText xml:space="preserve">carcinogen, </w:delText>
        </w:r>
        <w:r w:rsidRPr="00FD48B4" w:rsidDel="00E93EA9">
          <w:rPr>
            <w:i/>
          </w:rPr>
          <w:delText>P. micra</w:delText>
        </w:r>
        <w:r w:rsidRPr="00FD48B4" w:rsidDel="00E93EA9">
          <w:delText>, with a z-score -5.07, belonged</w:delText>
        </w:r>
        <w:r w:rsidR="00070509" w:rsidDel="00E93EA9">
          <w:delText xml:space="preserve"> </w:delText>
        </w:r>
        <w:r w:rsidRPr="00FD48B4" w:rsidDel="00E93EA9">
          <w:delText>' +/0' (</w:delText>
        </w:r>
        <w:r w:rsidRPr="00FD48B4" w:rsidDel="00E93EA9">
          <w:rPr>
            <w:color w:val="0000FF"/>
          </w:rPr>
          <w:delText>see supplementary table 1</w:delText>
        </w:r>
        <w:r w:rsidR="0074275D" w:rsidDel="00E93EA9">
          <w:rPr>
            <w:color w:val="0000FF"/>
          </w:rPr>
          <w:delText>2</w:delText>
        </w:r>
        <w:r w:rsidRPr="00EC39FA" w:rsidDel="00E93EA9">
          <w:delText>).</w:delText>
        </w:r>
        <w:r w:rsidR="00E05245" w:rsidRPr="00E05245" w:rsidDel="00E93EA9">
          <w:delText xml:space="preserve"> </w:delText>
        </w:r>
      </w:del>
      <w:del w:id="2444" w:author="LAU, Cheuk Hay" w:date="2021-11-16T23:17:00Z">
        <w:r w:rsidR="00E05245" w:rsidRPr="00E05245" w:rsidDel="00E93EA9">
          <w:delText>Most of the reported or prospective probiotics identified in this study were found in the Bac</w:delText>
        </w:r>
        <w:r w:rsidR="00E05245" w:rsidDel="00E93EA9">
          <w:delText>_</w:delText>
        </w:r>
        <w:r w:rsidR="00E05245" w:rsidRPr="00E05245" w:rsidDel="00E93EA9">
          <w:delText xml:space="preserve">cluster, </w:delText>
        </w:r>
      </w:del>
      <w:r w:rsidR="00E05245" w:rsidRPr="00E05245">
        <w:t xml:space="preserve">including </w:t>
      </w:r>
      <w:r w:rsidR="00070509" w:rsidRPr="00895B2F">
        <w:rPr>
          <w:i/>
        </w:rPr>
        <w:t>S</w:t>
      </w:r>
      <w:ins w:id="2445" w:author="LAU, Cheuk Hay" w:date="2021-11-16T23:17:00Z">
        <w:r w:rsidR="00E93EA9">
          <w:rPr>
            <w:i/>
          </w:rPr>
          <w:t>treptococcus</w:t>
        </w:r>
      </w:ins>
      <w:del w:id="2446" w:author="LAU, Cheuk Hay" w:date="2021-11-16T23:17:00Z">
        <w:r w:rsidR="00070509" w:rsidRPr="00895B2F" w:rsidDel="00E93EA9">
          <w:rPr>
            <w:i/>
          </w:rPr>
          <w:delText>.</w:delText>
        </w:r>
      </w:del>
      <w:r w:rsidR="00070509" w:rsidRPr="00895B2F">
        <w:rPr>
          <w:i/>
        </w:rPr>
        <w:t xml:space="preserve"> thermophilus</w:t>
      </w:r>
      <w:r w:rsidR="00070509" w:rsidRPr="00895B2F">
        <w:t xml:space="preserve">, </w:t>
      </w:r>
      <w:r w:rsidR="00070509" w:rsidRPr="00895B2F">
        <w:rPr>
          <w:i/>
        </w:rPr>
        <w:t>S</w:t>
      </w:r>
      <w:ins w:id="2447" w:author="LAU, Cheuk Hay" w:date="2021-11-16T23:18:00Z">
        <w:r w:rsidR="00E93EA9">
          <w:rPr>
            <w:i/>
          </w:rPr>
          <w:t>treptococcus</w:t>
        </w:r>
      </w:ins>
      <w:del w:id="2448" w:author="LAU, Cheuk Hay" w:date="2021-11-16T23:18:00Z">
        <w:r w:rsidR="00070509" w:rsidRPr="00895B2F" w:rsidDel="00E93EA9">
          <w:rPr>
            <w:i/>
          </w:rPr>
          <w:delText>.</w:delText>
        </w:r>
      </w:del>
      <w:r w:rsidR="00070509" w:rsidRPr="00895B2F">
        <w:rPr>
          <w:i/>
        </w:rPr>
        <w:t xml:space="preserve"> salivarius</w:t>
      </w:r>
      <w:r w:rsidR="00070509" w:rsidRPr="00895B2F">
        <w:t xml:space="preserve">, </w:t>
      </w:r>
      <w:del w:id="2449" w:author="LAU, Cheuk Hay" w:date="2021-11-16T23:18:00Z">
        <w:r w:rsidR="00070509" w:rsidRPr="00895B2F" w:rsidDel="00E93EA9">
          <w:rPr>
            <w:i/>
          </w:rPr>
          <w:delText>A. hadrus</w:delText>
        </w:r>
        <w:r w:rsidR="00070509" w:rsidRPr="00895B2F" w:rsidDel="00E93EA9">
          <w:delText xml:space="preserve">, </w:delText>
        </w:r>
      </w:del>
      <w:r w:rsidR="00070509" w:rsidRPr="00895B2F">
        <w:t xml:space="preserve">and </w:t>
      </w:r>
      <w:r w:rsidR="00070509" w:rsidRPr="00895B2F">
        <w:rPr>
          <w:i/>
        </w:rPr>
        <w:t>E</w:t>
      </w:r>
      <w:ins w:id="2450" w:author="LAU, Cheuk Hay" w:date="2021-11-16T23:18:00Z">
        <w:r w:rsidR="00E93EA9">
          <w:rPr>
            <w:i/>
          </w:rPr>
          <w:t>ubacterium</w:t>
        </w:r>
      </w:ins>
      <w:del w:id="2451" w:author="LAU, Cheuk Hay" w:date="2021-11-16T23:18:00Z">
        <w:r w:rsidR="00070509" w:rsidRPr="00895B2F" w:rsidDel="00E93EA9">
          <w:rPr>
            <w:i/>
          </w:rPr>
          <w:delText>.</w:delText>
        </w:r>
      </w:del>
      <w:r w:rsidR="00070509" w:rsidRPr="00895B2F">
        <w:rPr>
          <w:i/>
        </w:rPr>
        <w:t xml:space="preserve"> eligens</w:t>
      </w:r>
      <w:del w:id="2452" w:author="LAU, Cheuk Hay" w:date="2021-11-16T23:19:00Z">
        <w:r w:rsidR="00070509" w:rsidRPr="00895B2F" w:rsidDel="00E93EA9">
          <w:delText xml:space="preserve"> </w:delText>
        </w:r>
        <w:r w:rsidR="00D9531B" w:rsidRPr="00895B2F" w:rsidDel="00E93EA9">
          <w:delText>(</w:delText>
        </w:r>
        <w:r w:rsidR="00D9531B" w:rsidRPr="005534D9" w:rsidDel="00E93EA9">
          <w:rPr>
            <w:color w:val="0000FF"/>
          </w:rPr>
          <w:delText xml:space="preserve">figure </w:delText>
        </w:r>
        <w:r w:rsidR="006B783A" w:rsidDel="00E93EA9">
          <w:rPr>
            <w:color w:val="0000FF"/>
          </w:rPr>
          <w:delText>4</w:delText>
        </w:r>
        <w:r w:rsidR="00D9531B" w:rsidRPr="00895B2F" w:rsidDel="00E93EA9">
          <w:delText>)</w:delText>
        </w:r>
      </w:del>
      <w:r w:rsidR="00D9531B" w:rsidRPr="00895B2F">
        <w:t>.</w:t>
      </w:r>
      <w:ins w:id="2453" w:author="LAU, Cheuk Hay" w:date="2021-11-16T23:20:00Z">
        <w:del w:id="2454" w:author="LIN, Yufeng" w:date="2021-11-24T18:06:00Z">
          <w:r w:rsidR="00E93EA9" w:rsidDel="007F1E68">
            <w:delText xml:space="preserve"> </w:delText>
          </w:r>
        </w:del>
      </w:ins>
      <w:ins w:id="2455" w:author="LIN, Yufeng" w:date="2021-11-24T18:06:00Z">
        <w:r w:rsidR="007F1E68">
          <w:t xml:space="preserve"> </w:t>
        </w:r>
      </w:ins>
      <w:ins w:id="2456" w:author="LAU, Cheuk Hay" w:date="2021-11-16T23:22:00Z">
        <w:r w:rsidR="00E93EA9">
          <w:t>Altogether</w:t>
        </w:r>
      </w:ins>
      <w:ins w:id="2457" w:author="LAU, Cheuk Hay" w:date="2021-11-16T23:20:00Z">
        <w:r w:rsidR="00E93EA9">
          <w:t xml:space="preserve">, our differential correlation analysis revealed </w:t>
        </w:r>
      </w:ins>
      <w:ins w:id="2458" w:author="LAU, Cheuk Hay" w:date="2021-11-16T23:24:00Z">
        <w:r w:rsidR="00E93EA9">
          <w:t xml:space="preserve">trans-kingdom </w:t>
        </w:r>
      </w:ins>
      <w:ins w:id="2459" w:author="LAU, Cheuk Hay" w:date="2021-11-16T23:21:00Z">
        <w:r w:rsidR="00E93EA9">
          <w:t>interactions among species of fungi and bacteria in CRC progression.</w:t>
        </w:r>
      </w:ins>
      <w:del w:id="2460" w:author="LAU, Cheuk Hay" w:date="2021-11-16T23:20:00Z">
        <w:r w:rsidR="00D9531B" w:rsidRPr="00895B2F" w:rsidDel="00E93EA9">
          <w:delText xml:space="preserve"> </w:delText>
        </w:r>
        <w:r w:rsidR="00D72E28" w:rsidRPr="00895B2F" w:rsidDel="00E93EA9">
          <w:delText xml:space="preserve">Interestingly, </w:delText>
        </w:r>
        <w:r w:rsidR="00D72E28" w:rsidRPr="00895B2F" w:rsidDel="00E93EA9">
          <w:rPr>
            <w:i/>
          </w:rPr>
          <w:delText xml:space="preserve">P. kudriavzevii </w:delText>
        </w:r>
        <w:r w:rsidR="00D72E28" w:rsidRPr="00895B2F" w:rsidDel="00E93EA9">
          <w:delText xml:space="preserve">was the only one correlated with three of </w:delText>
        </w:r>
        <w:r w:rsidR="00197BA3" w:rsidRPr="00895B2F" w:rsidDel="00E93EA9">
          <w:delText xml:space="preserve">the </w:delText>
        </w:r>
        <w:r w:rsidR="00D72E28" w:rsidRPr="00895B2F" w:rsidDel="00E93EA9">
          <w:delText xml:space="preserve">four probiotics. </w:delText>
        </w:r>
        <w:r w:rsidR="00881177" w:rsidRPr="00895B2F" w:rsidDel="00E93EA9">
          <w:delText xml:space="preserve">The </w:delText>
        </w:r>
        <w:r w:rsidR="00E05245" w:rsidRPr="00E05245" w:rsidDel="00E93EA9">
          <w:delText>particular interactions</w:delText>
        </w:r>
        <w:r w:rsidR="00881177" w:rsidRPr="00895B2F" w:rsidDel="00E93EA9">
          <w:delText xml:space="preserve"> between </w:delText>
        </w:r>
        <w:r w:rsidR="00881177" w:rsidRPr="00895B2F" w:rsidDel="00E93EA9">
          <w:rPr>
            <w:i/>
          </w:rPr>
          <w:delText>A. rambellii</w:delText>
        </w:r>
        <w:r w:rsidR="00881177" w:rsidRPr="00895B2F" w:rsidDel="00E93EA9">
          <w:delText xml:space="preserve"> with CRC-carcinogen</w:delText>
        </w:r>
        <w:r w:rsidR="00E05245" w:rsidDel="00E93EA9">
          <w:delText xml:space="preserve">, </w:delText>
        </w:r>
        <w:r w:rsidR="00E05245" w:rsidRPr="00E05245" w:rsidDel="00E93EA9">
          <w:delText xml:space="preserve">as well as </w:delText>
        </w:r>
        <w:r w:rsidR="00881177" w:rsidRPr="00895B2F" w:rsidDel="00E93EA9">
          <w:rPr>
            <w:i/>
          </w:rPr>
          <w:delText>P. kudriavzevii</w:delText>
        </w:r>
        <w:r w:rsidR="00881177" w:rsidRPr="00895B2F" w:rsidDel="00E93EA9">
          <w:delText xml:space="preserve"> with CRC-probiotics revealed that </w:delText>
        </w:r>
        <w:r w:rsidR="00E05245" w:rsidRPr="00E05245" w:rsidDel="00E93EA9">
          <w:delText xml:space="preserve">trans-kingdoms antagonism </w:delText>
        </w:r>
        <w:r w:rsidR="00E05245" w:rsidDel="00E93EA9">
          <w:delText>or</w:delText>
        </w:r>
        <w:r w:rsidR="00E05245" w:rsidRPr="00E05245" w:rsidDel="00E93EA9">
          <w:delText xml:space="preserve"> symbiosis may promote or inhibit the occurrence of </w:delText>
        </w:r>
        <w:r w:rsidR="00E05245" w:rsidDel="00E93EA9">
          <w:delText>CRC</w:delText>
        </w:r>
        <w:r w:rsidR="00E05245" w:rsidRPr="00E05245" w:rsidDel="00E93EA9">
          <w:delText>, respectively</w:delText>
        </w:r>
        <w:r w:rsidR="00881177" w:rsidRPr="00895B2F" w:rsidDel="00E93EA9">
          <w:delText>.</w:delText>
        </w:r>
      </w:del>
    </w:p>
    <w:p w14:paraId="115CAB20" w14:textId="77777777" w:rsidR="00E05245" w:rsidRDefault="00E05245" w:rsidP="005534D9"/>
    <w:p w14:paraId="520D95D0" w14:textId="6F062C0B" w:rsidR="008C161B" w:rsidRPr="00895B2F" w:rsidRDefault="001557C4" w:rsidP="00C42771">
      <w:pPr>
        <w:pStyle w:val="title20825"/>
      </w:pPr>
      <w:ins w:id="2461" w:author="LAU, Cheuk Hay" w:date="2021-11-17T11:01:00Z">
        <w:r>
          <w:lastRenderedPageBreak/>
          <w:t xml:space="preserve">Improved </w:t>
        </w:r>
      </w:ins>
      <w:ins w:id="2462" w:author="LAU, Cheuk Hay" w:date="2021-11-17T14:41:00Z">
        <w:r w:rsidR="00804339">
          <w:t xml:space="preserve">diagnostic </w:t>
        </w:r>
      </w:ins>
      <w:ins w:id="2463" w:author="LAU, Cheuk Hay" w:date="2021-11-17T14:40:00Z">
        <w:r w:rsidR="00804339">
          <w:t>performance</w:t>
        </w:r>
      </w:ins>
      <w:ins w:id="2464" w:author="LAU, Cheuk Hay" w:date="2021-11-17T11:03:00Z">
        <w:r w:rsidR="00367DEB">
          <w:t xml:space="preserve"> </w:t>
        </w:r>
      </w:ins>
      <w:ins w:id="2465" w:author="LAU, Cheuk Hay" w:date="2021-11-17T14:41:00Z">
        <w:r w:rsidR="00804339">
          <w:t>of CRC</w:t>
        </w:r>
      </w:ins>
      <w:ins w:id="2466" w:author="LAU, Cheuk Hay" w:date="2021-11-17T11:03:00Z">
        <w:r w:rsidR="00367DEB" w:rsidRPr="00895B2F">
          <w:t xml:space="preserve"> </w:t>
        </w:r>
      </w:ins>
      <w:ins w:id="2467" w:author="LAU, Cheuk Hay" w:date="2021-11-17T11:02:00Z">
        <w:r w:rsidR="00367DEB">
          <w:t>using b</w:t>
        </w:r>
      </w:ins>
      <w:ins w:id="2468" w:author="LAU, Cheuk Hay" w:date="2021-11-17T11:01:00Z">
        <w:r>
          <w:t xml:space="preserve">iomarker panel with combined </w:t>
        </w:r>
      </w:ins>
      <w:ins w:id="2469" w:author="LAU, Cheuk Hay" w:date="2021-11-17T10:59:00Z">
        <w:r w:rsidR="00D7486E">
          <w:t>fungi and bacteria</w:t>
        </w:r>
      </w:ins>
      <w:del w:id="2470" w:author="LAU, Cheuk Hay" w:date="2021-11-17T10:59:00Z">
        <w:r w:rsidR="008C161B" w:rsidRPr="00895B2F" w:rsidDel="00D7486E">
          <w:delText xml:space="preserve">Fecal fungal-bacterial </w:delText>
        </w:r>
      </w:del>
      <w:del w:id="2471" w:author="LAU, Cheuk Hay" w:date="2021-11-17T11:02:00Z">
        <w:r w:rsidR="008C161B" w:rsidRPr="00895B2F" w:rsidDel="00367DEB">
          <w:delText xml:space="preserve">biomarkers </w:delText>
        </w:r>
      </w:del>
      <w:del w:id="2472" w:author="LAU, Cheuk Hay" w:date="2021-11-17T11:03:00Z">
        <w:r w:rsidR="008C161B" w:rsidRPr="00895B2F" w:rsidDel="00367DEB">
          <w:delText>to distinguish CRC patients from healthy subjects</w:delText>
        </w:r>
      </w:del>
    </w:p>
    <w:p w14:paraId="6E391BE9" w14:textId="3C04916D" w:rsidR="008C161B" w:rsidRPr="00895B2F" w:rsidRDefault="00643E1A" w:rsidP="00E30FD2">
      <w:ins w:id="2473" w:author="LAU, Cheuk Hay" w:date="2021-11-17T10:08:00Z">
        <w:r>
          <w:t xml:space="preserve">Previous studies have shown the potential of using bacterial biomarkers </w:t>
        </w:r>
      </w:ins>
      <w:ins w:id="2474" w:author="LAU, Cheuk Hay" w:date="2021-11-17T10:09:00Z">
        <w:r>
          <w:t>for CRC diagnosis</w:t>
        </w:r>
      </w:ins>
      <w:del w:id="2475" w:author="LAU, Cheuk Hay" w:date="2021-11-17T10:09:00Z">
        <w:r w:rsidR="008C161B" w:rsidRPr="00895B2F" w:rsidDel="00643E1A">
          <w:delText>In previous researches</w:delText>
        </w:r>
      </w:del>
      <w:r w:rsidR="008C161B" w:rsidRPr="00895B2F">
        <w:fldChar w:fldCharType="begin"/>
      </w:r>
      <w:r w:rsidR="00497871">
        <w:instrText xml:space="preserve"> ADDIN ZOTERO_ITEM CSL_CITATION {"citationID":"a13sph94emg","properties":{"formattedCitation":"\\super 16,19\\nosupersub{}","plainCitation":"16,19","noteIndex":0},"citationItems":[{"id":93,"uris":["http://zotero.org/users/7908919/items/ZDKZ4WLF"],"uri":["http://zotero.org/users/7908919/items/ZDKZ4WLF"],"itemData":{"id":93,"type":"article-journal","container-title":"Nature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8C161B" w:rsidRPr="00895B2F">
        <w:fldChar w:fldCharType="separate"/>
      </w:r>
      <w:r w:rsidR="00497871" w:rsidRPr="00497871">
        <w:rPr>
          <w:kern w:val="0"/>
          <w:vertAlign w:val="superscript"/>
        </w:rPr>
        <w:t>16,19</w:t>
      </w:r>
      <w:r w:rsidR="008C161B" w:rsidRPr="00895B2F">
        <w:fldChar w:fldCharType="end"/>
      </w:r>
      <w:del w:id="2476" w:author="LAU, Cheuk Hay" w:date="2021-11-17T10:09:00Z">
        <w:r w:rsidR="008C161B" w:rsidRPr="00895B2F" w:rsidDel="00643E1A">
          <w:delText xml:space="preserve">, the classifier distinguishing CRC patients from healthy individuals was trained </w:delText>
        </w:r>
        <w:r w:rsidR="0002530D" w:rsidDel="00643E1A">
          <w:delText>with only</w:delText>
        </w:r>
        <w:r w:rsidR="008C161B" w:rsidRPr="00895B2F" w:rsidDel="00643E1A">
          <w:delText xml:space="preserve"> bacterial markers</w:delText>
        </w:r>
      </w:del>
      <w:r w:rsidR="008C161B" w:rsidRPr="00895B2F">
        <w:t>. We</w:t>
      </w:r>
      <w:r w:rsidR="00F037BE" w:rsidRPr="00895B2F">
        <w:t xml:space="preserve"> </w:t>
      </w:r>
      <w:ins w:id="2477" w:author="LAU, Cheuk Hay" w:date="2021-11-17T10:09:00Z">
        <w:r>
          <w:t>therefore eva</w:t>
        </w:r>
      </w:ins>
      <w:ins w:id="2478" w:author="LAU, Cheuk Hay" w:date="2021-11-17T10:10:00Z">
        <w:r>
          <w:t xml:space="preserve">luated </w:t>
        </w:r>
      </w:ins>
      <w:del w:id="2479" w:author="LAU, Cheuk Hay" w:date="2021-11-17T10:10:00Z">
        <w:r w:rsidR="00F037BE" w:rsidRPr="00895B2F" w:rsidDel="00643E1A">
          <w:delText xml:space="preserve">examined </w:delText>
        </w:r>
      </w:del>
      <w:r w:rsidR="002470D8">
        <w:t>whether</w:t>
      </w:r>
      <w:r w:rsidR="00F037BE" w:rsidRPr="00895B2F">
        <w:t xml:space="preserve"> </w:t>
      </w:r>
      <w:ins w:id="2480" w:author="LAU, Cheuk Hay" w:date="2021-11-17T10:10:00Z">
        <w:r>
          <w:t xml:space="preserve">enteric </w:t>
        </w:r>
      </w:ins>
      <w:del w:id="2481" w:author="LAU, Cheuk Hay" w:date="2021-11-17T10:10:00Z">
        <w:r w:rsidR="008C161B" w:rsidRPr="00895B2F" w:rsidDel="00643E1A">
          <w:delText xml:space="preserve">the </w:delText>
        </w:r>
      </w:del>
      <w:r w:rsidR="008C161B" w:rsidRPr="00895B2F">
        <w:t>fung</w:t>
      </w:r>
      <w:ins w:id="2482" w:author="LAU, Cheuk Hay" w:date="2021-11-17T10:10:00Z">
        <w:r>
          <w:t xml:space="preserve">i </w:t>
        </w:r>
      </w:ins>
      <w:del w:id="2483" w:author="LAU, Cheuk Hay" w:date="2021-11-17T10:10:00Z">
        <w:r w:rsidR="008C161B" w:rsidRPr="00895B2F" w:rsidDel="00643E1A">
          <w:delText xml:space="preserve">al markers identified in this study </w:delText>
        </w:r>
      </w:del>
      <w:r w:rsidR="008C161B" w:rsidRPr="00895B2F">
        <w:t xml:space="preserve">could </w:t>
      </w:r>
      <w:ins w:id="2484" w:author="LAU, Cheuk Hay" w:date="2021-11-17T10:10:00Z">
        <w:r>
          <w:t>also be used as diagnostic markers of CRC</w:t>
        </w:r>
      </w:ins>
      <w:del w:id="2485" w:author="LAU, Cheuk Hay" w:date="2021-11-17T10:10:00Z">
        <w:r w:rsidR="008C161B" w:rsidRPr="00895B2F" w:rsidDel="00643E1A">
          <w:delText>improve the accuracy of the classifier and further increase the potential of using fecal metagenomic markers to identify CRC patients from the population</w:delText>
        </w:r>
      </w:del>
      <w:r w:rsidR="008C161B" w:rsidRPr="00895B2F">
        <w:t>.</w:t>
      </w:r>
      <w:del w:id="2486" w:author="LAU, Cheuk Hay" w:date="2021-11-17T10:11:00Z">
        <w:r w:rsidR="008C161B" w:rsidRPr="00895B2F" w:rsidDel="0039087B">
          <w:delText xml:space="preserve"> </w:delText>
        </w:r>
      </w:del>
      <w:del w:id="2487" w:author="LAU, Cheuk Hay" w:date="2021-11-17T10:10:00Z">
        <w:r w:rsidR="0002530D" w:rsidRPr="0002530D" w:rsidDel="00643E1A">
          <w:delText xml:space="preserve">To identify CRC from healthy people, we trained the model with single or multiple characteristics. </w:delText>
        </w:r>
      </w:del>
      <w:del w:id="2488" w:author="LAU, Cheuk Hay" w:date="2021-11-17T10:11:00Z">
        <w:r w:rsidR="008C161B" w:rsidRPr="00895B2F" w:rsidDel="00643E1A">
          <w:delText xml:space="preserve">Single feature refers to using only one fungus </w:delText>
        </w:r>
        <w:r w:rsidR="00B55B76" w:rsidRPr="00895B2F" w:rsidDel="00643E1A">
          <w:delText>or</w:delText>
        </w:r>
        <w:r w:rsidR="008C161B" w:rsidRPr="00895B2F" w:rsidDel="00643E1A">
          <w:delText xml:space="preserve"> bacteria in the core set as the predictor of the model.</w:delText>
        </w:r>
      </w:del>
      <w:r w:rsidR="008C161B" w:rsidRPr="00895B2F">
        <w:t xml:space="preserve"> </w:t>
      </w:r>
      <w:del w:id="2489" w:author="LAU, Cheuk Hay" w:date="2021-11-17T10:11:00Z">
        <w:r w:rsidR="008C161B" w:rsidRPr="00895B2F" w:rsidDel="00643E1A">
          <w:delText xml:space="preserve">Whereas, multiple features refer to using a consortium of pure bacteria, pure fungi or a combination of fungi and bacteria in the core set as the predictor. </w:delText>
        </w:r>
      </w:del>
      <w:r w:rsidR="008C161B" w:rsidRPr="00895B2F">
        <w:t xml:space="preserve">Among the </w:t>
      </w:r>
      <w:ins w:id="2490" w:author="LAU, Cheuk Hay" w:date="2021-11-17T10:11:00Z">
        <w:r w:rsidR="0039087B">
          <w:t xml:space="preserve">core set of 33 fungi and 31 bacteria, </w:t>
        </w:r>
      </w:ins>
      <w:del w:id="2491" w:author="LAU, Cheuk Hay" w:date="2021-11-17T10:11:00Z">
        <w:r w:rsidR="008C161B" w:rsidRPr="00895B2F" w:rsidDel="0039087B">
          <w:delText xml:space="preserve">single-feature models, </w:delText>
        </w:r>
      </w:del>
      <w:r w:rsidR="0002530D">
        <w:t xml:space="preserve">only </w:t>
      </w:r>
      <w:ins w:id="2492" w:author="LAU, Cheuk Hay" w:date="2021-11-17T10:11:00Z">
        <w:r w:rsidR="0039087B">
          <w:t xml:space="preserve">6 of them </w:t>
        </w:r>
      </w:ins>
      <w:ins w:id="2493" w:author="LAU, Cheuk Hay" w:date="2021-11-17T10:12:00Z">
        <w:r w:rsidR="0039087B">
          <w:t xml:space="preserve">had an </w:t>
        </w:r>
      </w:ins>
      <w:del w:id="2494" w:author="LAU, Cheuk Hay" w:date="2021-11-17T10:12:00Z">
        <w:r w:rsidR="0002530D" w:rsidRPr="00895B2F" w:rsidDel="0039087B">
          <w:delText>six features</w:delText>
        </w:r>
        <w:r w:rsidR="0002530D" w:rsidDel="0039087B">
          <w:delText xml:space="preserve">’ </w:delText>
        </w:r>
      </w:del>
      <w:r w:rsidR="008C161B" w:rsidRPr="00895B2F">
        <w:t xml:space="preserve">average AUC </w:t>
      </w:r>
      <w:del w:id="2495" w:author="LAU, Cheuk Hay" w:date="2021-11-17T10:13:00Z">
        <w:r w:rsidR="008C161B" w:rsidRPr="00895B2F" w:rsidDel="0039087B">
          <w:delText xml:space="preserve">value </w:delText>
        </w:r>
        <w:r w:rsidR="0002530D" w:rsidDel="0039087B">
          <w:delText>was</w:delText>
        </w:r>
        <w:r w:rsidR="008C161B" w:rsidRPr="00895B2F" w:rsidDel="0039087B">
          <w:delText xml:space="preserve"> </w:delText>
        </w:r>
      </w:del>
      <w:r w:rsidR="008C161B" w:rsidRPr="00895B2F">
        <w:t>greater than 60%</w:t>
      </w:r>
      <w:ins w:id="2496" w:author="LAU, Cheuk Hay" w:date="2021-11-17T10:13:00Z">
        <w:r w:rsidR="0039087B">
          <w:t xml:space="preserve"> </w:t>
        </w:r>
      </w:ins>
      <w:ins w:id="2497" w:author="LAU, Cheuk Hay" w:date="2021-11-17T10:15:00Z">
        <w:r w:rsidR="0039087B">
          <w:t xml:space="preserve">in discriminating CRC patients from healthy controls </w:t>
        </w:r>
      </w:ins>
      <w:ins w:id="2498" w:author="LAU, Cheuk Hay" w:date="2021-11-17T10:13:00Z">
        <w:r w:rsidR="0039087B">
          <w:t xml:space="preserve">across all eight cohorts, including </w:t>
        </w:r>
      </w:ins>
      <w:del w:id="2499" w:author="LAU, Cheuk Hay" w:date="2021-11-17T10:13:00Z">
        <w:r w:rsidR="008C161B" w:rsidRPr="00895B2F" w:rsidDel="0039087B">
          <w:delText xml:space="preserve">. These include </w:delText>
        </w:r>
        <w:r w:rsidR="002470D8" w:rsidRPr="00895B2F" w:rsidDel="0039087B">
          <w:delText>two</w:delText>
        </w:r>
      </w:del>
      <w:ins w:id="2500" w:author="LAU, Cheuk Hay" w:date="2021-11-17T10:13:00Z">
        <w:r w:rsidR="0039087B">
          <w:t>2</w:t>
        </w:r>
      </w:ins>
      <w:r w:rsidR="002470D8" w:rsidRPr="00895B2F">
        <w:t xml:space="preserve"> fungi (</w:t>
      </w:r>
      <w:r w:rsidR="002470D8" w:rsidRPr="00895B2F">
        <w:rPr>
          <w:i/>
          <w:iCs/>
        </w:rPr>
        <w:t>A</w:t>
      </w:r>
      <w:ins w:id="2501" w:author="LAU, Cheuk Hay" w:date="2021-11-17T10:13:00Z">
        <w:r w:rsidR="0039087B">
          <w:rPr>
            <w:i/>
            <w:iCs/>
          </w:rPr>
          <w:t>.</w:t>
        </w:r>
      </w:ins>
      <w:del w:id="2502" w:author="LAU, Cheuk Hay" w:date="2021-11-17T10:13:00Z">
        <w:r w:rsidR="002470D8" w:rsidRPr="00895B2F" w:rsidDel="0039087B">
          <w:rPr>
            <w:i/>
            <w:iCs/>
          </w:rPr>
          <w:delText>spergillus</w:delText>
        </w:r>
      </w:del>
      <w:r w:rsidR="002470D8" w:rsidRPr="00895B2F">
        <w:rPr>
          <w:i/>
          <w:iCs/>
        </w:rPr>
        <w:t xml:space="preserve"> rambellii</w:t>
      </w:r>
      <w:r w:rsidR="002470D8" w:rsidRPr="00895B2F">
        <w:t xml:space="preserve"> and </w:t>
      </w:r>
      <w:r w:rsidR="002470D8" w:rsidRPr="00895B2F">
        <w:rPr>
          <w:i/>
          <w:iCs/>
        </w:rPr>
        <w:t>A</w:t>
      </w:r>
      <w:ins w:id="2503" w:author="LAU, Cheuk Hay" w:date="2021-11-17T10:13:00Z">
        <w:r w:rsidR="0039087B">
          <w:rPr>
            <w:i/>
            <w:iCs/>
          </w:rPr>
          <w:t>.</w:t>
        </w:r>
      </w:ins>
      <w:del w:id="2504" w:author="LAU, Cheuk Hay" w:date="2021-11-17T10:13:00Z">
        <w:r w:rsidR="002470D8" w:rsidRPr="00895B2F" w:rsidDel="0039087B">
          <w:rPr>
            <w:i/>
            <w:iCs/>
          </w:rPr>
          <w:delText>spergillu</w:delText>
        </w:r>
      </w:del>
      <w:del w:id="2505" w:author="LAU, Cheuk Hay" w:date="2021-11-17T10:14:00Z">
        <w:r w:rsidR="002470D8" w:rsidRPr="00895B2F" w:rsidDel="0039087B">
          <w:rPr>
            <w:i/>
            <w:iCs/>
          </w:rPr>
          <w:delText>s</w:delText>
        </w:r>
      </w:del>
      <w:r w:rsidR="002470D8" w:rsidRPr="00895B2F">
        <w:rPr>
          <w:i/>
          <w:iCs/>
        </w:rPr>
        <w:t xml:space="preserve"> kawachii</w:t>
      </w:r>
      <w:r w:rsidR="002470D8" w:rsidRPr="00895B2F">
        <w:t>)</w:t>
      </w:r>
      <w:r w:rsidR="002470D8">
        <w:t xml:space="preserve"> and </w:t>
      </w:r>
      <w:ins w:id="2506" w:author="LAU, Cheuk Hay" w:date="2021-11-17T10:13:00Z">
        <w:r w:rsidR="0039087B">
          <w:t>4</w:t>
        </w:r>
      </w:ins>
      <w:del w:id="2507" w:author="LAU, Cheuk Hay" w:date="2021-11-17T10:13:00Z">
        <w:r w:rsidR="008C161B" w:rsidRPr="00895B2F" w:rsidDel="0039087B">
          <w:delText>four</w:delText>
        </w:r>
      </w:del>
      <w:r w:rsidR="008C161B" w:rsidRPr="00895B2F">
        <w:t xml:space="preserve"> bacteria (</w:t>
      </w:r>
      <w:r w:rsidR="008C161B" w:rsidRPr="00895B2F">
        <w:rPr>
          <w:i/>
          <w:iCs/>
        </w:rPr>
        <w:t>F</w:t>
      </w:r>
      <w:ins w:id="2508" w:author="LAU, Cheuk Hay" w:date="2021-11-17T10:14:00Z">
        <w:r w:rsidR="0039087B">
          <w:rPr>
            <w:i/>
            <w:iCs/>
          </w:rPr>
          <w:t>.</w:t>
        </w:r>
      </w:ins>
      <w:del w:id="2509" w:author="LAU, Cheuk Hay" w:date="2021-11-17T10:14:00Z">
        <w:r w:rsidR="008C161B" w:rsidRPr="00895B2F" w:rsidDel="0039087B">
          <w:rPr>
            <w:i/>
            <w:iCs/>
          </w:rPr>
          <w:delText>usobacterium</w:delText>
        </w:r>
      </w:del>
      <w:r w:rsidR="008C161B" w:rsidRPr="00895B2F">
        <w:rPr>
          <w:i/>
          <w:iCs/>
        </w:rPr>
        <w:t xml:space="preserve"> nucleatum</w:t>
      </w:r>
      <w:r w:rsidR="008C161B" w:rsidRPr="00895B2F">
        <w:t xml:space="preserve">, </w:t>
      </w:r>
      <w:r w:rsidR="008C161B" w:rsidRPr="00895B2F">
        <w:rPr>
          <w:i/>
          <w:iCs/>
        </w:rPr>
        <w:t>P</w:t>
      </w:r>
      <w:ins w:id="2510" w:author="LAU, Cheuk Hay" w:date="2021-11-17T10:14:00Z">
        <w:r w:rsidR="0039087B">
          <w:rPr>
            <w:i/>
            <w:iCs/>
          </w:rPr>
          <w:t>.</w:t>
        </w:r>
      </w:ins>
      <w:del w:id="2511" w:author="LAU, Cheuk Hay" w:date="2021-11-17T10:14:00Z">
        <w:r w:rsidR="008C161B" w:rsidRPr="00895B2F" w:rsidDel="0039087B">
          <w:rPr>
            <w:i/>
            <w:iCs/>
          </w:rPr>
          <w:delText>arvimonas</w:delText>
        </w:r>
      </w:del>
      <w:r w:rsidR="008C161B" w:rsidRPr="00895B2F">
        <w:rPr>
          <w:i/>
          <w:iCs/>
        </w:rPr>
        <w:t xml:space="preserve"> micra</w:t>
      </w:r>
      <w:r w:rsidR="008C161B" w:rsidRPr="00895B2F">
        <w:t xml:space="preserve">, </w:t>
      </w:r>
      <w:r w:rsidR="008C161B" w:rsidRPr="00895B2F">
        <w:rPr>
          <w:i/>
          <w:iCs/>
        </w:rPr>
        <w:t>G</w:t>
      </w:r>
      <w:ins w:id="2512" w:author="LAU, Cheuk Hay" w:date="2021-11-17T10:14:00Z">
        <w:r w:rsidR="0039087B">
          <w:rPr>
            <w:i/>
            <w:iCs/>
          </w:rPr>
          <w:t>.</w:t>
        </w:r>
      </w:ins>
      <w:del w:id="2513" w:author="LAU, Cheuk Hay" w:date="2021-11-17T10:14:00Z">
        <w:r w:rsidR="008C161B" w:rsidRPr="00895B2F" w:rsidDel="0039087B">
          <w:rPr>
            <w:i/>
            <w:iCs/>
          </w:rPr>
          <w:delText>emella</w:delText>
        </w:r>
      </w:del>
      <w:r w:rsidR="008C161B" w:rsidRPr="00895B2F">
        <w:rPr>
          <w:i/>
          <w:iCs/>
        </w:rPr>
        <w:t xml:space="preserve"> morbillorum</w:t>
      </w:r>
      <w:r w:rsidR="008C161B" w:rsidRPr="00895B2F">
        <w:t xml:space="preserve">, and </w:t>
      </w:r>
      <w:r w:rsidR="008C161B" w:rsidRPr="00895B2F">
        <w:rPr>
          <w:i/>
          <w:iCs/>
        </w:rPr>
        <w:t>Porphyromonas asaccharolytica</w:t>
      </w:r>
      <w:r w:rsidR="008C161B" w:rsidRPr="00895B2F">
        <w:t>) (</w:t>
      </w:r>
      <w:commentRangeStart w:id="2514"/>
      <w:commentRangeStart w:id="2515"/>
      <w:del w:id="2516" w:author="LAU, Cheuk Hay" w:date="2021-11-17T10:14:00Z">
        <w:r w:rsidR="008C161B" w:rsidRPr="0039087B" w:rsidDel="0039087B">
          <w:rPr>
            <w:b/>
            <w:bCs/>
            <w:color w:val="0000FF"/>
            <w:rPrChange w:id="2517" w:author="LAU, Cheuk Hay" w:date="2021-11-17T10:14:00Z">
              <w:rPr>
                <w:color w:val="0000FF"/>
              </w:rPr>
            </w:rPrChange>
          </w:rPr>
          <w:delText xml:space="preserve">table </w:delText>
        </w:r>
      </w:del>
      <w:ins w:id="2518" w:author="LAU, Cheuk Hay" w:date="2021-11-17T10:14:00Z">
        <w:r w:rsidR="0039087B" w:rsidRPr="0039087B">
          <w:rPr>
            <w:b/>
            <w:bCs/>
            <w:color w:val="0000FF"/>
            <w:rPrChange w:id="2519" w:author="LAU, Cheuk Hay" w:date="2021-11-17T10:14:00Z">
              <w:rPr>
                <w:color w:val="0000FF"/>
              </w:rPr>
            </w:rPrChange>
          </w:rPr>
          <w:t xml:space="preserve">Table </w:t>
        </w:r>
      </w:ins>
      <w:r w:rsidR="008C161B" w:rsidRPr="0039087B">
        <w:rPr>
          <w:b/>
          <w:bCs/>
          <w:color w:val="0000FF"/>
          <w:rPrChange w:id="2520" w:author="LAU, Cheuk Hay" w:date="2021-11-17T10:14:00Z">
            <w:rPr>
              <w:color w:val="0000FF"/>
            </w:rPr>
          </w:rPrChange>
        </w:rPr>
        <w:t>2</w:t>
      </w:r>
      <w:commentRangeEnd w:id="2514"/>
      <w:r w:rsidR="0039087B">
        <w:rPr>
          <w:rStyle w:val="a7"/>
        </w:rPr>
        <w:commentReference w:id="2514"/>
      </w:r>
      <w:commentRangeEnd w:id="2515"/>
      <w:r w:rsidR="0013122B">
        <w:rPr>
          <w:rStyle w:val="a7"/>
        </w:rPr>
        <w:commentReference w:id="2515"/>
      </w:r>
      <w:r w:rsidR="008C161B" w:rsidRPr="00895B2F">
        <w:t>).</w:t>
      </w:r>
      <w:r w:rsidR="008C161B" w:rsidRPr="005534D9">
        <w:rPr>
          <w:i/>
          <w:iCs/>
        </w:rPr>
        <w:t xml:space="preserve"> </w:t>
      </w:r>
      <w:r w:rsidR="0002530D" w:rsidRPr="005534D9">
        <w:rPr>
          <w:i/>
          <w:iCs/>
        </w:rPr>
        <w:t xml:space="preserve">P. micra </w:t>
      </w:r>
      <w:r w:rsidR="0002530D" w:rsidRPr="0002530D">
        <w:t xml:space="preserve">had the </w:t>
      </w:r>
      <w:ins w:id="2521" w:author="LAU, Cheuk Hay" w:date="2021-11-17T10:19:00Z">
        <w:r w:rsidR="0039087B">
          <w:t>best</w:t>
        </w:r>
      </w:ins>
      <w:del w:id="2522" w:author="LAU, Cheuk Hay" w:date="2021-11-17T10:19:00Z">
        <w:r w:rsidR="0002530D" w:rsidRPr="0002530D" w:rsidDel="0039087B">
          <w:delText>highest</w:delText>
        </w:r>
      </w:del>
      <w:r w:rsidR="0002530D" w:rsidRPr="0002530D">
        <w:t xml:space="preserve"> </w:t>
      </w:r>
      <w:ins w:id="2523" w:author="LAU, Cheuk Hay" w:date="2021-11-17T10:19:00Z">
        <w:r w:rsidR="0039087B">
          <w:t xml:space="preserve">diagnostic </w:t>
        </w:r>
      </w:ins>
      <w:ins w:id="2524" w:author="LAU, Cheuk Hay" w:date="2021-11-17T10:41:00Z">
        <w:r w:rsidR="00E30FD2">
          <w:t>accuracy</w:t>
        </w:r>
      </w:ins>
      <w:del w:id="2525" w:author="LAU, Cheuk Hay" w:date="2021-11-17T10:41:00Z">
        <w:r w:rsidR="0002530D" w:rsidRPr="0002530D" w:rsidDel="00E30FD2">
          <w:delText>performance</w:delText>
        </w:r>
      </w:del>
      <w:del w:id="2526" w:author="LAU, Cheuk Hay" w:date="2021-11-17T10:19:00Z">
        <w:r w:rsidR="0002530D" w:rsidRPr="0002530D" w:rsidDel="0039087B">
          <w:delText>,</w:delText>
        </w:r>
      </w:del>
      <w:r w:rsidR="0002530D" w:rsidRPr="0002530D">
        <w:t xml:space="preserve"> with </w:t>
      </w:r>
      <w:del w:id="2527" w:author="LAU, Cheuk Hay" w:date="2021-11-17T10:19:00Z">
        <w:r w:rsidR="0002530D" w:rsidRPr="0002530D" w:rsidDel="0039087B">
          <w:delText xml:space="preserve">an </w:delText>
        </w:r>
      </w:del>
      <w:r w:rsidR="0002530D" w:rsidRPr="0002530D">
        <w:t xml:space="preserve">average AUC of 67.79%, </w:t>
      </w:r>
      <w:ins w:id="2528" w:author="LAU, Cheuk Hay" w:date="2021-11-17T10:19:00Z">
        <w:r w:rsidR="0039087B">
          <w:t xml:space="preserve">yet </w:t>
        </w:r>
      </w:ins>
      <w:ins w:id="2529" w:author="LAU, Cheuk Hay" w:date="2021-11-17T10:20:00Z">
        <w:r w:rsidR="0039087B">
          <w:t>such performance was considered to be</w:t>
        </w:r>
      </w:ins>
      <w:ins w:id="2530" w:author="LAU, Cheuk Hay" w:date="2021-11-17T10:47:00Z">
        <w:r w:rsidR="00E30FD2">
          <w:t xml:space="preserve"> clinically unsatisfactory</w:t>
        </w:r>
      </w:ins>
      <w:r w:rsidR="000408F5">
        <w:fldChar w:fldCharType="begin"/>
      </w:r>
      <w:r w:rsidR="000408F5">
        <w:instrText xml:space="preserve"> ADDIN ZOTERO_ITEM CSL_CITATION {"citationID":"a29t3l0i92s","properties":{"formattedCitation":"\\super 31\\nosupersub{}","plainCitation":"31","noteIndex":0},"citationItems":[{"id":1051,"uris":["http://zotero.org/users/7908919/items/DJT2LK48"],"uri":["http://zotero.org/users/7908919/items/DJT2LK48"],"itemData":{"id":1051,"type":"article-journal","abstract":"The performance of a diagnostic test in the case of a binary predictor can be evaluated using the measures of sensitivity and specificity.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Oncology","language":"en","note":"00000","page":"1315-1316","source":"ScienceDirect","title":"Receiver Operating Characteristic Curve in Diagnostic Test Assessment","volume":"5","author":[{"family":"Mandrekar","given":"Jayawant N."}],"issued":{"date-parts":[["2010",9,1]]}}}],"schema":"https://github.com/citation-style-language/schema/raw/master/csl-citation.json"} </w:instrText>
      </w:r>
      <w:r w:rsidR="000408F5">
        <w:fldChar w:fldCharType="separate"/>
      </w:r>
      <w:r w:rsidR="000408F5" w:rsidRPr="000408F5">
        <w:rPr>
          <w:kern w:val="0"/>
          <w:vertAlign w:val="superscript"/>
        </w:rPr>
        <w:t>31</w:t>
      </w:r>
      <w:r w:rsidR="000408F5">
        <w:fldChar w:fldCharType="end"/>
      </w:r>
      <w:ins w:id="2531" w:author="LAU, Cheuk Hay" w:date="2021-11-17T10:48:00Z">
        <w:del w:id="2532" w:author="LIN, Yufeng" w:date="2021-11-22T16:41:00Z">
          <w:r w:rsidR="00E30FD2" w:rsidDel="000408F5">
            <w:delText xml:space="preserve"> (</w:delText>
          </w:r>
          <w:r w:rsidR="00E30FD2" w:rsidRPr="00E30FD2" w:rsidDel="000408F5">
            <w:rPr>
              <w:b/>
              <w:bCs/>
              <w:rPrChange w:id="2533" w:author="LAU, Cheuk Hay" w:date="2021-11-17T10:48:00Z">
                <w:rPr/>
              </w:rPrChange>
            </w:rPr>
            <w:delText>PMID: 20736804</w:delText>
          </w:r>
          <w:r w:rsidR="00E30FD2" w:rsidDel="000408F5">
            <w:delText>)</w:delText>
          </w:r>
        </w:del>
      </w:ins>
      <w:ins w:id="2534" w:author="LAU, Cheuk Hay" w:date="2021-11-17T10:20:00Z">
        <w:r w:rsidR="0039087B">
          <w:t xml:space="preserve">. To </w:t>
        </w:r>
        <w:r w:rsidR="0039087B" w:rsidRPr="0002530D">
          <w:t>enhance the</w:t>
        </w:r>
        <w:r w:rsidR="0039087B">
          <w:t xml:space="preserve"> </w:t>
        </w:r>
        <w:r w:rsidR="0039087B" w:rsidRPr="00964646">
          <w:t>accuracy</w:t>
        </w:r>
      </w:ins>
      <w:ins w:id="2535" w:author="LAU, Cheuk Hay" w:date="2021-11-17T10:21:00Z">
        <w:r w:rsidR="0039087B">
          <w:t>,</w:t>
        </w:r>
      </w:ins>
      <w:ins w:id="2536" w:author="LAU, Cheuk Hay" w:date="2021-11-17T10:20:00Z">
        <w:r w:rsidR="0039087B" w:rsidRPr="0002530D" w:rsidDel="0039087B">
          <w:t xml:space="preserve"> </w:t>
        </w:r>
      </w:ins>
      <w:del w:id="2537" w:author="LAU, Cheuk Hay" w:date="2021-11-17T10:20:00Z">
        <w:r w:rsidR="0002530D" w:rsidRPr="0002530D" w:rsidDel="0039087B">
          <w:delText>but it had a poor performance in 2016</w:delText>
        </w:r>
        <w:r w:rsidR="0002530D" w:rsidDel="0039087B">
          <w:delText>_</w:delText>
        </w:r>
        <w:r w:rsidR="0002530D" w:rsidRPr="0002530D" w:rsidDel="0039087B">
          <w:delText xml:space="preserve">VogtmannE (AUC: 56.15%), in which </w:delText>
        </w:r>
        <w:r w:rsidR="0002530D" w:rsidRPr="005534D9" w:rsidDel="0039087B">
          <w:rPr>
            <w:i/>
            <w:iCs/>
          </w:rPr>
          <w:delText xml:space="preserve">A. rambellii </w:delText>
        </w:r>
        <w:r w:rsidR="0002530D" w:rsidRPr="0002530D" w:rsidDel="0039087B">
          <w:delText>had the best performance (AUC: 67.57%). It was discovered that in certain cases, the predictive values of fungi might be higher the bacteria.</w:delText>
        </w:r>
        <w:r w:rsidR="0002530D" w:rsidDel="0039087B">
          <w:delText xml:space="preserve"> </w:delText>
        </w:r>
      </w:del>
      <w:del w:id="2538" w:author="LAU, Cheuk Hay" w:date="2021-11-17T10:21:00Z">
        <w:r w:rsidR="0002530D" w:rsidRPr="0002530D" w:rsidDel="0039087B">
          <w:delText xml:space="preserve">Next, </w:delText>
        </w:r>
      </w:del>
      <w:r w:rsidR="0002530D" w:rsidRPr="0002530D">
        <w:t xml:space="preserve">we </w:t>
      </w:r>
      <w:ins w:id="2539" w:author="LAU, Cheuk Hay" w:date="2021-11-17T10:21:00Z">
        <w:r w:rsidR="0039087B">
          <w:t xml:space="preserve">next </w:t>
        </w:r>
      </w:ins>
      <w:del w:id="2540" w:author="LAU, Cheuk Hay" w:date="2021-11-17T10:21:00Z">
        <w:r w:rsidR="0002530D" w:rsidRPr="0002530D" w:rsidDel="0039087B">
          <w:delText xml:space="preserve">sought whether </w:delText>
        </w:r>
      </w:del>
      <w:r w:rsidR="0002530D" w:rsidRPr="0002530D">
        <w:t>employ</w:t>
      </w:r>
      <w:ins w:id="2541" w:author="LAU, Cheuk Hay" w:date="2021-11-17T10:21:00Z">
        <w:r w:rsidR="0039087B">
          <w:t>ed</w:t>
        </w:r>
      </w:ins>
      <w:del w:id="2542" w:author="LAU, Cheuk Hay" w:date="2021-11-17T10:21:00Z">
        <w:r w:rsidR="0002530D" w:rsidRPr="0002530D" w:rsidDel="0039087B">
          <w:delText>ing</w:delText>
        </w:r>
      </w:del>
      <w:r w:rsidR="0002530D" w:rsidRPr="0002530D">
        <w:t xml:space="preserve"> a </w:t>
      </w:r>
      <w:ins w:id="2543" w:author="LAU, Cheuk Hay" w:date="2021-11-17T10:22:00Z">
        <w:r w:rsidR="00833EAF">
          <w:t xml:space="preserve">biomarker </w:t>
        </w:r>
      </w:ins>
      <w:ins w:id="2544" w:author="LAU, Cheuk Hay" w:date="2021-11-17T10:31:00Z">
        <w:r w:rsidR="00C92333">
          <w:t>panel</w:t>
        </w:r>
      </w:ins>
      <w:ins w:id="2545" w:author="LAU, Cheuk Hay" w:date="2021-11-17T10:22:00Z">
        <w:r w:rsidR="00833EAF">
          <w:t xml:space="preserve"> with </w:t>
        </w:r>
      </w:ins>
      <w:r w:rsidR="0002530D" w:rsidRPr="0002530D">
        <w:t>combination</w:t>
      </w:r>
      <w:ins w:id="2546" w:author="LAU, Cheuk Hay" w:date="2021-11-17T10:22:00Z">
        <w:r w:rsidR="00833EAF">
          <w:t>s</w:t>
        </w:r>
      </w:ins>
      <w:r w:rsidR="0002530D" w:rsidRPr="0002530D">
        <w:t xml:space="preserve"> of fungi and bacteria</w:t>
      </w:r>
      <w:del w:id="2547" w:author="LAU, Cheuk Hay" w:date="2021-11-17T10:22:00Z">
        <w:r w:rsidR="0002530D" w:rsidRPr="0002530D" w:rsidDel="00833EAF">
          <w:delText xml:space="preserve"> as </w:delText>
        </w:r>
      </w:del>
      <w:del w:id="2548" w:author="LAU, Cheuk Hay" w:date="2021-11-17T10:21:00Z">
        <w:r w:rsidR="0002530D" w:rsidRPr="0002530D" w:rsidDel="00833EAF">
          <w:delText>predictors would</w:delText>
        </w:r>
      </w:del>
      <w:del w:id="2549" w:author="LAU, Cheuk Hay" w:date="2021-11-17T10:20:00Z">
        <w:r w:rsidR="0002530D" w:rsidRPr="0002530D" w:rsidDel="0039087B">
          <w:delText xml:space="preserve"> enhance the</w:delText>
        </w:r>
        <w:r w:rsidR="002470D8" w:rsidDel="0039087B">
          <w:delText xml:space="preserve"> </w:delText>
        </w:r>
        <w:r w:rsidR="002470D8" w:rsidRPr="00964646" w:rsidDel="0039087B">
          <w:delText xml:space="preserve">accuracy </w:delText>
        </w:r>
        <w:r w:rsidR="002470D8" w:rsidDel="0039087B">
          <w:delText xml:space="preserve">of </w:delText>
        </w:r>
        <w:r w:rsidR="0002530D" w:rsidRPr="0002530D" w:rsidDel="0039087B">
          <w:delText>classifier model</w:delText>
        </w:r>
      </w:del>
      <w:r w:rsidR="0002530D" w:rsidRPr="0002530D">
        <w:t xml:space="preserve">. </w:t>
      </w:r>
      <w:r w:rsidR="008C161B" w:rsidRPr="00895B2F">
        <w:t xml:space="preserve">We trained </w:t>
      </w:r>
      <w:ins w:id="2550" w:author="LAU, Cheuk Hay" w:date="2021-11-17T10:26:00Z">
        <w:r w:rsidR="00833EAF">
          <w:t xml:space="preserve">the </w:t>
        </w:r>
      </w:ins>
      <w:ins w:id="2551" w:author="LAU, Cheuk Hay" w:date="2021-11-17T10:31:00Z">
        <w:r w:rsidR="00C92333">
          <w:t>panel</w:t>
        </w:r>
      </w:ins>
      <w:ins w:id="2552" w:author="LAU, Cheuk Hay" w:date="2021-11-17T10:26:00Z">
        <w:r w:rsidR="00833EAF">
          <w:t xml:space="preserve"> </w:t>
        </w:r>
      </w:ins>
      <w:ins w:id="2553" w:author="LAU, Cheuk Hay" w:date="2021-11-17T10:31:00Z">
        <w:r w:rsidR="00C92333">
          <w:t>for CRC diag</w:t>
        </w:r>
      </w:ins>
      <w:ins w:id="2554" w:author="LAU, Cheuk Hay" w:date="2021-11-17T10:32:00Z">
        <w:r w:rsidR="00C92333">
          <w:t xml:space="preserve">nosis </w:t>
        </w:r>
      </w:ins>
      <w:del w:id="2555" w:author="LAU, Cheuk Hay" w:date="2021-11-17T10:26:00Z">
        <w:r w:rsidR="008C161B" w:rsidRPr="00895B2F" w:rsidDel="00833EAF">
          <w:delText xml:space="preserve">and compared the </w:delText>
        </w:r>
      </w:del>
      <w:del w:id="2556" w:author="LAU, Cheuk Hay" w:date="2021-11-17T10:23:00Z">
        <w:r w:rsidR="008C161B" w:rsidRPr="00895B2F" w:rsidDel="00833EAF">
          <w:delText xml:space="preserve">multi-features </w:delText>
        </w:r>
      </w:del>
      <w:del w:id="2557" w:author="LAU, Cheuk Hay" w:date="2021-11-17T10:26:00Z">
        <w:r w:rsidR="008C161B" w:rsidRPr="00895B2F" w:rsidDel="00833EAF">
          <w:delText>model</w:delText>
        </w:r>
      </w:del>
      <w:del w:id="2558" w:author="LAU, Cheuk Hay" w:date="2021-11-17T10:23:00Z">
        <w:r w:rsidR="008C161B" w:rsidRPr="00895B2F" w:rsidDel="00833EAF">
          <w:delText xml:space="preserve"> </w:delText>
        </w:r>
      </w:del>
      <w:r w:rsidR="008C161B" w:rsidRPr="00895B2F">
        <w:t>with pure fungi</w:t>
      </w:r>
      <w:ins w:id="2559" w:author="LAU, Cheuk Hay" w:date="2021-11-17T10:26:00Z">
        <w:r w:rsidR="00833EAF">
          <w:t xml:space="preserve"> (</w:t>
        </w:r>
        <w:r w:rsidR="00833EAF">
          <w:rPr>
            <w:i/>
            <w:iCs/>
          </w:rPr>
          <w:t xml:space="preserve">n </w:t>
        </w:r>
        <w:r w:rsidR="00833EAF">
          <w:t>= 17)</w:t>
        </w:r>
      </w:ins>
      <w:r w:rsidR="008C161B" w:rsidRPr="00895B2F">
        <w:t>, bacteria</w:t>
      </w:r>
      <w:ins w:id="2560" w:author="LAU, Cheuk Hay" w:date="2021-11-17T10:26:00Z">
        <w:r w:rsidR="00833EAF">
          <w:t xml:space="preserve"> (</w:t>
        </w:r>
        <w:r w:rsidR="00833EAF">
          <w:rPr>
            <w:i/>
            <w:iCs/>
          </w:rPr>
          <w:t xml:space="preserve">n </w:t>
        </w:r>
        <w:r w:rsidR="00833EAF">
          <w:t>= 12)</w:t>
        </w:r>
      </w:ins>
      <w:r w:rsidR="008C161B" w:rsidRPr="00895B2F">
        <w:t xml:space="preserve">, </w:t>
      </w:r>
      <w:ins w:id="2561" w:author="LAU, Cheuk Hay" w:date="2021-11-17T10:24:00Z">
        <w:r w:rsidR="00833EAF">
          <w:t xml:space="preserve">or mixture of </w:t>
        </w:r>
      </w:ins>
      <w:ins w:id="2562" w:author="LAU, Cheuk Hay" w:date="2021-11-17T10:26:00Z">
        <w:r w:rsidR="00833EAF">
          <w:t>both (</w:t>
        </w:r>
      </w:ins>
      <w:ins w:id="2563" w:author="LAU, Cheuk Hay" w:date="2021-11-17T10:27:00Z">
        <w:r w:rsidR="00833EAF">
          <w:t xml:space="preserve">5 </w:t>
        </w:r>
      </w:ins>
      <w:ins w:id="2564" w:author="LAU, Cheuk Hay" w:date="2021-11-17T10:24:00Z">
        <w:r w:rsidR="00833EAF">
          <w:t xml:space="preserve">fungi and </w:t>
        </w:r>
      </w:ins>
      <w:ins w:id="2565" w:author="LAU, Cheuk Hay" w:date="2021-11-17T10:27:00Z">
        <w:r w:rsidR="00833EAF">
          <w:t xml:space="preserve">9 </w:t>
        </w:r>
      </w:ins>
      <w:ins w:id="2566" w:author="LAU, Cheuk Hay" w:date="2021-11-17T10:24:00Z">
        <w:r w:rsidR="00833EAF">
          <w:t>bacteria</w:t>
        </w:r>
      </w:ins>
      <w:ins w:id="2567" w:author="LAU, Cheuk Hay" w:date="2021-11-17T10:27:00Z">
        <w:r w:rsidR="00833EAF">
          <w:t>)</w:t>
        </w:r>
      </w:ins>
      <w:del w:id="2568" w:author="LAU, Cheuk Hay" w:date="2021-11-17T10:24:00Z">
        <w:r w:rsidR="008C161B" w:rsidRPr="00895B2F" w:rsidDel="00833EAF">
          <w:delText>and the fungal-bacterial combination</w:delText>
        </w:r>
      </w:del>
      <w:del w:id="2569" w:author="LAU, Cheuk Hay" w:date="2021-11-17T10:28:00Z">
        <w:r w:rsidR="008C161B" w:rsidRPr="00895B2F" w:rsidDel="00833EAF">
          <w:delText>, containing 17, 12, and 14 species respectively</w:delText>
        </w:r>
      </w:del>
      <w:r w:rsidR="008C161B" w:rsidRPr="00895B2F">
        <w:t xml:space="preserve"> (</w:t>
      </w:r>
      <w:del w:id="2570" w:author="LAU, Cheuk Hay" w:date="2021-11-17T10:28:00Z">
        <w:r w:rsidR="008C161B" w:rsidRPr="00833EAF" w:rsidDel="00833EAF">
          <w:rPr>
            <w:b/>
            <w:bCs/>
            <w:color w:val="0000FF"/>
            <w:rPrChange w:id="2571" w:author="LAU, Cheuk Hay" w:date="2021-11-17T10:28:00Z">
              <w:rPr>
                <w:color w:val="0000FF"/>
              </w:rPr>
            </w:rPrChange>
          </w:rPr>
          <w:delText xml:space="preserve">figure </w:delText>
        </w:r>
      </w:del>
      <w:ins w:id="2572" w:author="LAU, Cheuk Hay" w:date="2021-11-17T10:28:00Z">
        <w:r w:rsidR="00833EAF" w:rsidRPr="00833EAF">
          <w:rPr>
            <w:b/>
            <w:bCs/>
            <w:color w:val="0000FF"/>
            <w:rPrChange w:id="2573" w:author="LAU, Cheuk Hay" w:date="2021-11-17T10:28:00Z">
              <w:rPr>
                <w:color w:val="0000FF"/>
              </w:rPr>
            </w:rPrChange>
          </w:rPr>
          <w:t xml:space="preserve">Figure </w:t>
        </w:r>
      </w:ins>
      <w:del w:id="2574" w:author="LAU, Cheuk Hay" w:date="2021-11-17T10:30:00Z">
        <w:r w:rsidR="00B55B76" w:rsidRPr="00833EAF" w:rsidDel="00833EAF">
          <w:rPr>
            <w:b/>
            <w:bCs/>
            <w:color w:val="0000FF"/>
            <w:rPrChange w:id="2575" w:author="LAU, Cheuk Hay" w:date="2021-11-17T10:28:00Z">
              <w:rPr>
                <w:color w:val="0000FF"/>
              </w:rPr>
            </w:rPrChange>
          </w:rPr>
          <w:delText>5</w:delText>
        </w:r>
        <w:r w:rsidR="008C161B" w:rsidRPr="00833EAF" w:rsidDel="00833EAF">
          <w:rPr>
            <w:b/>
            <w:bCs/>
            <w:color w:val="0000FF"/>
            <w:rPrChange w:id="2576" w:author="LAU, Cheuk Hay" w:date="2021-11-17T10:28:00Z">
              <w:rPr>
                <w:color w:val="0000FF"/>
              </w:rPr>
            </w:rPrChange>
          </w:rPr>
          <w:delText>a</w:delText>
        </w:r>
      </w:del>
      <w:ins w:id="2577" w:author="LAU, Cheuk Hay" w:date="2021-11-17T10:30:00Z">
        <w:r w:rsidR="00833EAF" w:rsidRPr="00833EAF">
          <w:rPr>
            <w:b/>
            <w:bCs/>
            <w:color w:val="0000FF"/>
            <w:rPrChange w:id="2578" w:author="LAU, Cheuk Hay" w:date="2021-11-17T10:28:00Z">
              <w:rPr>
                <w:color w:val="0000FF"/>
              </w:rPr>
            </w:rPrChange>
          </w:rPr>
          <w:t>5</w:t>
        </w:r>
        <w:r w:rsidR="00833EAF">
          <w:rPr>
            <w:b/>
            <w:bCs/>
            <w:color w:val="0000FF"/>
          </w:rPr>
          <w:t>A</w:t>
        </w:r>
        <w:r w:rsidR="00833EAF" w:rsidRPr="00833EAF">
          <w:rPr>
            <w:b/>
            <w:bCs/>
            <w:color w:val="0000FF"/>
            <w:rPrChange w:id="2579" w:author="LAU, Cheuk Hay" w:date="2021-11-17T10:28:00Z">
              <w:rPr>
                <w:color w:val="0000FF"/>
              </w:rPr>
            </w:rPrChange>
          </w:rPr>
          <w:t xml:space="preserve"> </w:t>
        </w:r>
        <w:r w:rsidR="00833EAF" w:rsidRPr="00833EAF">
          <w:rPr>
            <w:color w:val="0000FF"/>
            <w:rPrChange w:id="2580" w:author="LAU, Cheuk Hay" w:date="2021-11-17T10:30:00Z">
              <w:rPr>
                <w:b/>
                <w:bCs/>
                <w:color w:val="0000FF"/>
              </w:rPr>
            </w:rPrChange>
          </w:rPr>
          <w:t>and</w:t>
        </w:r>
      </w:ins>
      <w:del w:id="2581" w:author="LAU, Cheuk Hay" w:date="2021-11-17T10:28:00Z">
        <w:r w:rsidR="008C161B" w:rsidRPr="00833EAF" w:rsidDel="00833EAF">
          <w:rPr>
            <w:b/>
            <w:bCs/>
            <w:color w:val="0000FF"/>
            <w:rPrChange w:id="2582" w:author="LAU, Cheuk Hay" w:date="2021-11-17T10:28:00Z">
              <w:rPr>
                <w:color w:val="0000FF"/>
              </w:rPr>
            </w:rPrChange>
          </w:rPr>
          <w:delText>,</w:delText>
        </w:r>
      </w:del>
      <w:r w:rsidR="008C161B" w:rsidRPr="00833EAF">
        <w:rPr>
          <w:b/>
          <w:bCs/>
          <w:color w:val="0000FF"/>
          <w:rPrChange w:id="2583" w:author="LAU, Cheuk Hay" w:date="2021-11-17T10:28:00Z">
            <w:rPr>
              <w:color w:val="0000FF"/>
            </w:rPr>
          </w:rPrChange>
        </w:rPr>
        <w:t xml:space="preserve"> </w:t>
      </w:r>
      <w:del w:id="2584" w:author="LAU, Cheuk Hay" w:date="2021-11-17T10:28:00Z">
        <w:r w:rsidR="008C161B" w:rsidRPr="00833EAF" w:rsidDel="00833EAF">
          <w:rPr>
            <w:b/>
            <w:bCs/>
            <w:color w:val="0000FF"/>
            <w:rPrChange w:id="2585" w:author="LAU, Cheuk Hay" w:date="2021-11-17T10:28:00Z">
              <w:rPr>
                <w:color w:val="0000FF"/>
              </w:rPr>
            </w:rPrChange>
          </w:rPr>
          <w:delText xml:space="preserve">supplementary </w:delText>
        </w:r>
      </w:del>
      <w:ins w:id="2586" w:author="LAU, Cheuk Hay" w:date="2021-11-17T10:28:00Z">
        <w:r w:rsidR="00833EAF" w:rsidRPr="00833EAF">
          <w:rPr>
            <w:b/>
            <w:bCs/>
            <w:color w:val="0000FF"/>
            <w:rPrChange w:id="2587" w:author="LAU, Cheuk Hay" w:date="2021-11-17T10:28:00Z">
              <w:rPr>
                <w:color w:val="0000FF"/>
              </w:rPr>
            </w:rPrChange>
          </w:rPr>
          <w:t xml:space="preserve">Supplementary </w:t>
        </w:r>
      </w:ins>
      <w:del w:id="2588" w:author="LAU, Cheuk Hay" w:date="2021-11-17T10:28:00Z">
        <w:r w:rsidR="008C161B" w:rsidRPr="00833EAF" w:rsidDel="00833EAF">
          <w:rPr>
            <w:b/>
            <w:bCs/>
            <w:color w:val="0000FF"/>
            <w:rPrChange w:id="2589" w:author="LAU, Cheuk Hay" w:date="2021-11-17T10:28:00Z">
              <w:rPr>
                <w:color w:val="0000FF"/>
              </w:rPr>
            </w:rPrChange>
          </w:rPr>
          <w:delText xml:space="preserve">figure </w:delText>
        </w:r>
      </w:del>
      <w:ins w:id="2590" w:author="LAU, Cheuk Hay" w:date="2021-11-17T10:28:00Z">
        <w:r w:rsidR="00833EAF" w:rsidRPr="00833EAF">
          <w:rPr>
            <w:b/>
            <w:bCs/>
            <w:color w:val="0000FF"/>
            <w:rPrChange w:id="2591" w:author="LAU, Cheuk Hay" w:date="2021-11-17T10:28:00Z">
              <w:rPr>
                <w:color w:val="0000FF"/>
              </w:rPr>
            </w:rPrChange>
          </w:rPr>
          <w:t xml:space="preserve">Figure </w:t>
        </w:r>
      </w:ins>
      <w:r w:rsidR="00B55B76" w:rsidRPr="00833EAF">
        <w:rPr>
          <w:b/>
          <w:bCs/>
          <w:color w:val="0000FF"/>
          <w:rPrChange w:id="2592" w:author="LAU, Cheuk Hay" w:date="2021-11-17T10:28:00Z">
            <w:rPr>
              <w:color w:val="0000FF"/>
            </w:rPr>
          </w:rPrChange>
        </w:rPr>
        <w:t>7</w:t>
      </w:r>
      <w:r w:rsidR="008C161B" w:rsidRPr="00895B2F">
        <w:t xml:space="preserve">). </w:t>
      </w:r>
      <w:ins w:id="2593" w:author="LAU, Cheuk Hay" w:date="2021-11-17T10:33:00Z">
        <w:r w:rsidR="00C92333">
          <w:t>In two cohorts (2016_VogtmannE and 2019_WirbelJ), t</w:t>
        </w:r>
      </w:ins>
      <w:ins w:id="2594" w:author="LAU, Cheuk Hay" w:date="2021-11-17T10:29:00Z">
        <w:r w:rsidR="00833EAF">
          <w:t xml:space="preserve">he </w:t>
        </w:r>
      </w:ins>
      <w:ins w:id="2595" w:author="LAU, Cheuk Hay" w:date="2021-11-17T10:33:00Z">
        <w:r w:rsidR="00C92333">
          <w:t>accuracy</w:t>
        </w:r>
      </w:ins>
      <w:ins w:id="2596" w:author="LAU, Cheuk Hay" w:date="2021-11-17T10:29:00Z">
        <w:r w:rsidR="00833EAF">
          <w:t xml:space="preserve"> </w:t>
        </w:r>
      </w:ins>
      <w:ins w:id="2597" w:author="LAU, Cheuk Hay" w:date="2021-11-17T10:34:00Z">
        <w:r w:rsidR="00C92333">
          <w:t xml:space="preserve">of panel with pure fungi </w:t>
        </w:r>
      </w:ins>
      <w:ins w:id="2598" w:author="LAU, Cheuk Hay" w:date="2021-11-17T10:29:00Z">
        <w:r w:rsidR="00833EAF">
          <w:t>in CRC diagnosis was higher th</w:t>
        </w:r>
      </w:ins>
      <w:ins w:id="2599" w:author="LAU, Cheuk Hay" w:date="2021-11-17T10:34:00Z">
        <w:r w:rsidR="00C92333">
          <w:t>an the panel with pure bacteria</w:t>
        </w:r>
      </w:ins>
      <w:del w:id="2600" w:author="LAU, Cheuk Hay" w:date="2021-11-17T10:34:00Z">
        <w:r w:rsidR="00C269CC" w:rsidRPr="00C269CC" w:rsidDel="00C92333">
          <w:delText>Remarkably, in 2016</w:delText>
        </w:r>
        <w:r w:rsidR="00C269CC" w:rsidDel="00C92333">
          <w:delText>_</w:delText>
        </w:r>
        <w:r w:rsidR="00C269CC" w:rsidRPr="00C269CC" w:rsidDel="00C92333">
          <w:delText>VogtmannE (fungi: 77.27% vs bacteria: 70.63%) and 2019</w:delText>
        </w:r>
        <w:r w:rsidR="00C269CC" w:rsidDel="00C92333">
          <w:delText>_</w:delText>
        </w:r>
        <w:r w:rsidR="00C269CC" w:rsidRPr="00C269CC" w:rsidDel="00C92333">
          <w:delText>WirbelJ, the fungal classifier</w:delText>
        </w:r>
        <w:r w:rsidR="00C269CC" w:rsidDel="00C92333">
          <w:delText>s</w:delText>
        </w:r>
        <w:r w:rsidR="00C269CC" w:rsidRPr="00C269CC" w:rsidDel="00C92333">
          <w:delText xml:space="preserve"> w</w:delText>
        </w:r>
        <w:r w:rsidR="00C269CC" w:rsidDel="00C92333">
          <w:delText>ere</w:delText>
        </w:r>
        <w:r w:rsidR="00C269CC" w:rsidRPr="00C269CC" w:rsidDel="00C92333">
          <w:delText xml:space="preserve"> more accurate than the bacterial one (fung</w:delText>
        </w:r>
        <w:r w:rsidR="00C269CC" w:rsidDel="00C92333">
          <w:delText>i</w:delText>
        </w:r>
        <w:r w:rsidR="00C269CC" w:rsidRPr="00C269CC" w:rsidDel="00C92333">
          <w:delText>: 93.23</w:delText>
        </w:r>
        <w:r w:rsidR="00C269CC" w:rsidDel="00C92333">
          <w:delText xml:space="preserve">% </w:delText>
        </w:r>
        <w:r w:rsidR="00C269CC" w:rsidRPr="00C269CC" w:rsidDel="00C92333">
          <w:delText>vs bacteria</w:delText>
        </w:r>
        <w:r w:rsidR="00C269CC" w:rsidDel="00C92333">
          <w:delText>:</w:delText>
        </w:r>
        <w:r w:rsidR="00C269CC" w:rsidRPr="00C269CC" w:rsidDel="00C92333">
          <w:delText xml:space="preserve"> 89.39</w:delText>
        </w:r>
        <w:r w:rsidR="00C269CC" w:rsidDel="00C92333">
          <w:delText>%</w:delText>
        </w:r>
        <w:r w:rsidR="00C269CC" w:rsidRPr="00C269CC" w:rsidDel="00C92333">
          <w:delText>)</w:delText>
        </w:r>
      </w:del>
      <w:r w:rsidR="00C269CC" w:rsidRPr="00C269CC">
        <w:t>.</w:t>
      </w:r>
      <w:ins w:id="2601" w:author="LAU, Cheuk Hay" w:date="2021-11-17T10:40:00Z">
        <w:r w:rsidR="00C92333">
          <w:t xml:space="preserve"> When compar</w:t>
        </w:r>
      </w:ins>
      <w:ins w:id="2602" w:author="LAU, Cheuk Hay" w:date="2021-11-17T10:49:00Z">
        <w:r w:rsidR="00E30FD2">
          <w:t>ing</w:t>
        </w:r>
      </w:ins>
      <w:ins w:id="2603" w:author="LAU, Cheuk Hay" w:date="2021-11-17T10:40:00Z">
        <w:r w:rsidR="00C92333">
          <w:t xml:space="preserve"> to the panel with pure bacteria, </w:t>
        </w:r>
      </w:ins>
      <w:ins w:id="2604" w:author="LAU, Cheuk Hay" w:date="2021-11-17T10:57:00Z">
        <w:r w:rsidR="009D728F">
          <w:t xml:space="preserve">the accuracy </w:t>
        </w:r>
      </w:ins>
      <w:ins w:id="2605" w:author="LAU, Cheuk Hay" w:date="2021-11-17T10:58:00Z">
        <w:r w:rsidR="009D728F">
          <w:t xml:space="preserve">of panel with combined fungus and bacteria </w:t>
        </w:r>
      </w:ins>
      <w:ins w:id="2606" w:author="LAU, Cheuk Hay" w:date="2021-11-17T10:57:00Z">
        <w:r w:rsidR="009D728F">
          <w:t xml:space="preserve">was greatly improved </w:t>
        </w:r>
      </w:ins>
      <w:del w:id="2607" w:author="LAU, Cheuk Hay" w:date="2021-11-17T10:40:00Z">
        <w:r w:rsidR="00C269CC" w:rsidRPr="00C269CC" w:rsidDel="00C92333">
          <w:delText xml:space="preserve"> </w:delText>
        </w:r>
      </w:del>
      <w:ins w:id="2608" w:author="LAU, Cheuk Hay" w:date="2021-11-17T10:40:00Z">
        <w:r w:rsidR="00C92333">
          <w:t xml:space="preserve">with </w:t>
        </w:r>
      </w:ins>
      <w:ins w:id="2609" w:author="LAU, Cheuk Hay" w:date="2021-11-17T10:52:00Z">
        <w:r w:rsidR="003811F1">
          <w:t xml:space="preserve">AUC reaching over </w:t>
        </w:r>
      </w:ins>
      <w:ins w:id="2610" w:author="LAU, Cheuk Hay" w:date="2021-11-17T10:53:00Z">
        <w:r w:rsidR="003811F1">
          <w:t>8</w:t>
        </w:r>
      </w:ins>
      <w:ins w:id="2611" w:author="LAU, Cheuk Hay" w:date="2021-11-17T10:52:00Z">
        <w:r w:rsidR="003811F1">
          <w:t xml:space="preserve">0% in </w:t>
        </w:r>
      </w:ins>
      <w:ins w:id="2612" w:author="LAU, Cheuk Hay" w:date="2021-11-17T10:53:00Z">
        <w:r w:rsidR="003811F1">
          <w:t xml:space="preserve">five out of eight </w:t>
        </w:r>
      </w:ins>
      <w:ins w:id="2613" w:author="LAU, Cheuk Hay" w:date="2021-11-17T10:38:00Z">
        <w:r w:rsidR="00C92333">
          <w:t>cohort</w:t>
        </w:r>
      </w:ins>
      <w:ins w:id="2614" w:author="LAU, Cheuk Hay" w:date="2021-11-17T10:53:00Z">
        <w:r w:rsidR="003811F1">
          <w:t>s</w:t>
        </w:r>
      </w:ins>
      <w:ins w:id="2615" w:author="LAU, Cheuk Hay" w:date="2021-11-20T00:11:00Z">
        <w:r w:rsidR="00277854">
          <w:t xml:space="preserve"> (AUC </w:t>
        </w:r>
      </w:ins>
      <w:ins w:id="2616" w:author="LIN, Yufeng" w:date="2021-11-22T16:42:00Z">
        <w:r w:rsidR="000408F5">
          <w:t xml:space="preserve">relative change </w:t>
        </w:r>
      </w:ins>
      <w:ins w:id="2617" w:author="LAU, Cheuk Hay" w:date="2021-11-20T00:11:00Z">
        <w:r w:rsidR="00277854">
          <w:t xml:space="preserve">increased by </w:t>
        </w:r>
      </w:ins>
      <w:del w:id="2618" w:author="LAU, Cheuk Hay" w:date="2021-11-17T10:36:00Z">
        <w:r w:rsidR="008C161B" w:rsidRPr="00895B2F" w:rsidDel="00C92333">
          <w:delText>The AUC of classifier with combined fungal and bacterial markers was</w:delText>
        </w:r>
      </w:del>
      <w:del w:id="2619" w:author="LAU, Cheuk Hay" w:date="2021-11-17T10:43:00Z">
        <w:r w:rsidR="008C161B" w:rsidRPr="00895B2F" w:rsidDel="00E30FD2">
          <w:delText xml:space="preserve"> </w:delText>
        </w:r>
      </w:del>
      <w:r w:rsidR="008C161B" w:rsidRPr="00895B2F">
        <w:t>1.44%</w:t>
      </w:r>
      <w:del w:id="2620" w:author="LAU, Cheuk Hay" w:date="2021-11-21T17:50:00Z">
        <w:r w:rsidR="008C161B" w:rsidRPr="00895B2F" w:rsidDel="009D5FE0">
          <w:delText xml:space="preserve"> </w:delText>
        </w:r>
      </w:del>
      <w:r w:rsidR="008C161B" w:rsidRPr="00895B2F">
        <w:t>-</w:t>
      </w:r>
      <w:del w:id="2621" w:author="LAU, Cheuk Hay" w:date="2021-11-21T17:50:00Z">
        <w:r w:rsidR="008C161B" w:rsidRPr="00895B2F" w:rsidDel="009D5FE0">
          <w:delText xml:space="preserve"> </w:delText>
        </w:r>
      </w:del>
      <w:r w:rsidR="008C161B" w:rsidRPr="00895B2F">
        <w:t>10.60%</w:t>
      </w:r>
      <w:ins w:id="2622" w:author="LAU, Cheuk Hay" w:date="2021-11-20T00:11:00Z">
        <w:r w:rsidR="00277854">
          <w:t>)</w:t>
        </w:r>
      </w:ins>
      <w:del w:id="2623" w:author="LAU, Cheuk Hay" w:date="2021-11-17T10:43:00Z">
        <w:r w:rsidR="008C161B" w:rsidRPr="00895B2F" w:rsidDel="00E30FD2">
          <w:delText xml:space="preserve"> </w:delText>
        </w:r>
        <w:r w:rsidR="00B55B76" w:rsidRPr="00895B2F" w:rsidDel="00E30FD2">
          <w:delText xml:space="preserve">relative change higher </w:delText>
        </w:r>
        <w:r w:rsidR="008C161B" w:rsidRPr="00895B2F" w:rsidDel="00E30FD2">
          <w:delText>than the bacterial classifier in seven of eight cohorts</w:delText>
        </w:r>
      </w:del>
      <w:r w:rsidR="008C161B" w:rsidRPr="00895B2F">
        <w:t xml:space="preserve"> (</w:t>
      </w:r>
      <w:del w:id="2624" w:author="LAU, Cheuk Hay" w:date="2021-11-17T10:37:00Z">
        <w:r w:rsidR="008C161B" w:rsidRPr="00C92333" w:rsidDel="00C92333">
          <w:rPr>
            <w:b/>
            <w:bCs/>
            <w:color w:val="0000FF"/>
            <w:rPrChange w:id="2625" w:author="LAU, Cheuk Hay" w:date="2021-11-17T10:37:00Z">
              <w:rPr>
                <w:color w:val="0000FF"/>
              </w:rPr>
            </w:rPrChange>
          </w:rPr>
          <w:delText xml:space="preserve">figure </w:delText>
        </w:r>
      </w:del>
      <w:ins w:id="2626" w:author="LAU, Cheuk Hay" w:date="2021-11-17T10:37:00Z">
        <w:r w:rsidR="00C92333" w:rsidRPr="00C92333">
          <w:rPr>
            <w:b/>
            <w:bCs/>
            <w:color w:val="0000FF"/>
            <w:rPrChange w:id="2627" w:author="LAU, Cheuk Hay" w:date="2021-11-17T10:37:00Z">
              <w:rPr>
                <w:color w:val="0000FF"/>
              </w:rPr>
            </w:rPrChange>
          </w:rPr>
          <w:t xml:space="preserve">Figure </w:t>
        </w:r>
      </w:ins>
      <w:del w:id="2628" w:author="LAU, Cheuk Hay" w:date="2021-11-17T10:37:00Z">
        <w:r w:rsidR="00B55B76" w:rsidRPr="00C92333" w:rsidDel="00C92333">
          <w:rPr>
            <w:b/>
            <w:bCs/>
            <w:color w:val="0000FF"/>
            <w:rPrChange w:id="2629" w:author="LAU, Cheuk Hay" w:date="2021-11-17T10:37:00Z">
              <w:rPr>
                <w:color w:val="0000FF"/>
              </w:rPr>
            </w:rPrChange>
          </w:rPr>
          <w:delText>5</w:delText>
        </w:r>
        <w:r w:rsidR="00F037BE" w:rsidRPr="00C92333" w:rsidDel="00C92333">
          <w:rPr>
            <w:b/>
            <w:bCs/>
            <w:color w:val="0000FF"/>
            <w:rPrChange w:id="2630" w:author="LAU, Cheuk Hay" w:date="2021-11-17T10:37:00Z">
              <w:rPr>
                <w:color w:val="0000FF"/>
              </w:rPr>
            </w:rPrChange>
          </w:rPr>
          <w:delText>b</w:delText>
        </w:r>
      </w:del>
      <w:ins w:id="2631" w:author="LAU, Cheuk Hay" w:date="2021-11-17T10:37:00Z">
        <w:r w:rsidR="00C92333" w:rsidRPr="00C92333">
          <w:rPr>
            <w:b/>
            <w:bCs/>
            <w:color w:val="0000FF"/>
            <w:rPrChange w:id="2632" w:author="LAU, Cheuk Hay" w:date="2021-11-17T10:37:00Z">
              <w:rPr>
                <w:color w:val="0000FF"/>
              </w:rPr>
            </w:rPrChange>
          </w:rPr>
          <w:t>5B</w:t>
        </w:r>
      </w:ins>
      <w:r w:rsidR="008C161B" w:rsidRPr="00895B2F">
        <w:t xml:space="preserve">). </w:t>
      </w:r>
      <w:del w:id="2633" w:author="LAU, Cheuk Hay" w:date="2021-11-17T10:43:00Z">
        <w:r w:rsidR="008C161B" w:rsidRPr="00895B2F" w:rsidDel="00E30FD2">
          <w:delText>Altogether</w:delText>
        </w:r>
      </w:del>
      <w:ins w:id="2634" w:author="LAU, Cheuk Hay" w:date="2021-11-17T10:43:00Z">
        <w:r w:rsidR="00E30FD2">
          <w:t>Hence</w:t>
        </w:r>
      </w:ins>
      <w:r w:rsidR="008C161B" w:rsidRPr="00895B2F">
        <w:t xml:space="preserve">, </w:t>
      </w:r>
      <w:ins w:id="2635" w:author="LAU, Cheuk Hay" w:date="2021-11-17T10:43:00Z">
        <w:r w:rsidR="00E30FD2">
          <w:t>our results demonstrated that a dia</w:t>
        </w:r>
      </w:ins>
      <w:ins w:id="2636" w:author="LAU, Cheuk Hay" w:date="2021-11-17T10:44:00Z">
        <w:r w:rsidR="00E30FD2">
          <w:t>gnostic</w:t>
        </w:r>
      </w:ins>
      <w:ins w:id="2637" w:author="LAU, Cheuk Hay" w:date="2021-11-17T10:43:00Z">
        <w:r w:rsidR="00E30FD2">
          <w:t xml:space="preserve"> panel </w:t>
        </w:r>
      </w:ins>
      <w:del w:id="2638" w:author="LAU, Cheuk Hay" w:date="2021-11-17T10:43:00Z">
        <w:r w:rsidR="008C161B" w:rsidRPr="00895B2F" w:rsidDel="00E30FD2">
          <w:delText xml:space="preserve">the classifier </w:delText>
        </w:r>
      </w:del>
      <w:r w:rsidR="008C161B" w:rsidRPr="00895B2F">
        <w:t xml:space="preserve">with </w:t>
      </w:r>
      <w:ins w:id="2639" w:author="LAU, Cheuk Hay" w:date="2021-11-17T10:50:00Z">
        <w:r w:rsidR="00E30FD2">
          <w:t>mixt</w:t>
        </w:r>
      </w:ins>
      <w:ins w:id="2640" w:author="LAU, Cheuk Hay" w:date="2021-11-17T10:51:00Z">
        <w:r w:rsidR="00E30FD2">
          <w:t xml:space="preserve">ure </w:t>
        </w:r>
      </w:ins>
      <w:del w:id="2641" w:author="LAU, Cheuk Hay" w:date="2021-11-17T10:51:00Z">
        <w:r w:rsidR="008C161B" w:rsidRPr="00895B2F" w:rsidDel="00E30FD2">
          <w:delText xml:space="preserve">combined </w:delText>
        </w:r>
      </w:del>
      <w:ins w:id="2642" w:author="LAU, Cheuk Hay" w:date="2021-11-17T10:51:00Z">
        <w:r w:rsidR="00E30FD2">
          <w:t>of</w:t>
        </w:r>
        <w:r w:rsidR="00E30FD2" w:rsidRPr="00895B2F">
          <w:t xml:space="preserve"> </w:t>
        </w:r>
      </w:ins>
      <w:r w:rsidR="008C161B" w:rsidRPr="00895B2F">
        <w:t xml:space="preserve">fungal and bacterial markers </w:t>
      </w:r>
      <w:ins w:id="2643" w:author="LAU, Cheuk Hay" w:date="2021-11-17T10:44:00Z">
        <w:r w:rsidR="00E30FD2">
          <w:t>i</w:t>
        </w:r>
      </w:ins>
      <w:del w:id="2644" w:author="LAU, Cheuk Hay" w:date="2021-11-17T10:44:00Z">
        <w:r w:rsidR="008C161B" w:rsidRPr="00895B2F" w:rsidDel="00E30FD2">
          <w:delText>wa</w:delText>
        </w:r>
      </w:del>
      <w:r w:rsidR="008C161B" w:rsidRPr="00895B2F">
        <w:t xml:space="preserve">s more accurate than </w:t>
      </w:r>
      <w:del w:id="2645" w:author="LAU, Cheuk Hay" w:date="2021-11-17T10:45:00Z">
        <w:r w:rsidR="008C161B" w:rsidRPr="00895B2F" w:rsidDel="00E30FD2">
          <w:delText xml:space="preserve">the </w:delText>
        </w:r>
      </w:del>
      <w:r w:rsidR="008C161B" w:rsidRPr="00895B2F">
        <w:t xml:space="preserve">conventional </w:t>
      </w:r>
      <w:ins w:id="2646" w:author="LAU, Cheuk Hay" w:date="2021-11-17T10:44:00Z">
        <w:r w:rsidR="00E30FD2">
          <w:t>panel</w:t>
        </w:r>
      </w:ins>
      <w:ins w:id="2647" w:author="LAU, Cheuk Hay" w:date="2021-11-17T10:45:00Z">
        <w:r w:rsidR="00E30FD2">
          <w:t>s</w:t>
        </w:r>
      </w:ins>
      <w:ins w:id="2648" w:author="LAU, Cheuk Hay" w:date="2021-11-17T10:44:00Z">
        <w:r w:rsidR="00E30FD2">
          <w:t xml:space="preserve"> with </w:t>
        </w:r>
      </w:ins>
      <w:r w:rsidR="008C161B" w:rsidRPr="00895B2F">
        <w:t xml:space="preserve">pure </w:t>
      </w:r>
      <w:del w:id="2649" w:author="LAU, Cheuk Hay" w:date="2021-11-17T10:44:00Z">
        <w:r w:rsidR="008C161B" w:rsidRPr="00895B2F" w:rsidDel="00E30FD2">
          <w:delText xml:space="preserve">fungal or </w:delText>
        </w:r>
      </w:del>
      <w:r w:rsidR="008C161B" w:rsidRPr="00895B2F">
        <w:t>bacteria</w:t>
      </w:r>
      <w:del w:id="2650" w:author="LAU, Cheuk Hay" w:date="2021-11-17T10:44:00Z">
        <w:r w:rsidR="008C161B" w:rsidRPr="00895B2F" w:rsidDel="00E30FD2">
          <w:delText>l classifiers</w:delText>
        </w:r>
      </w:del>
      <w:ins w:id="2651" w:author="LAU, Cheuk Hay" w:date="2021-11-17T10:44:00Z">
        <w:r w:rsidR="00E30FD2">
          <w:t xml:space="preserve"> to identif</w:t>
        </w:r>
      </w:ins>
      <w:ins w:id="2652" w:author="LAU, Cheuk Hay" w:date="2021-11-17T10:45:00Z">
        <w:r w:rsidR="00E30FD2">
          <w:t>y CRC patients from healthy individuals</w:t>
        </w:r>
      </w:ins>
      <w:r w:rsidR="008C161B" w:rsidRPr="00895B2F">
        <w:t>.</w:t>
      </w:r>
    </w:p>
    <w:p w14:paraId="1A5C96B4" w14:textId="77777777" w:rsidR="009155E8" w:rsidRPr="00895B2F" w:rsidRDefault="009155E8" w:rsidP="00BA0A8A">
      <w:pPr>
        <w:spacing w:before="0" w:after="0"/>
      </w:pPr>
    </w:p>
    <w:p w14:paraId="62AF8E70" w14:textId="76D98BA1" w:rsidR="00867992" w:rsidRPr="00895B2F" w:rsidRDefault="00867992" w:rsidP="005534D9">
      <w:pPr>
        <w:pStyle w:val="title10831"/>
      </w:pPr>
      <w:commentRangeStart w:id="2653"/>
      <w:r w:rsidRPr="005534D9">
        <w:t>D</w:t>
      </w:r>
      <w:ins w:id="2654" w:author="LAU, Cheuk Hay" w:date="2021-11-20T21:32:00Z">
        <w:r w:rsidR="006F3B59">
          <w:t>ISCUSSION</w:t>
        </w:r>
      </w:ins>
      <w:del w:id="2655" w:author="LAU, Cheuk Hay" w:date="2021-11-20T21:32:00Z">
        <w:r w:rsidRPr="005534D9" w:rsidDel="006F3B59">
          <w:delText>iscussion</w:delText>
        </w:r>
      </w:del>
      <w:commentRangeEnd w:id="2653"/>
      <w:r w:rsidR="00593312">
        <w:rPr>
          <w:rStyle w:val="a7"/>
          <w:b w:val="0"/>
          <w:bCs w:val="0"/>
          <w:kern w:val="2"/>
        </w:rPr>
        <w:commentReference w:id="2653"/>
      </w:r>
    </w:p>
    <w:p w14:paraId="11F9EB6A" w14:textId="06936EB6" w:rsidR="009D53F2" w:rsidRPr="00895B2F" w:rsidDel="00DF7829" w:rsidRDefault="00F8354D" w:rsidP="00BA0A8A">
      <w:pPr>
        <w:spacing w:before="0" w:after="0"/>
        <w:rPr>
          <w:del w:id="2656" w:author="LAU, Cheuk Hay" w:date="2021-11-20T22:53:00Z"/>
        </w:rPr>
      </w:pPr>
      <w:bookmarkStart w:id="2657" w:name="_Hlk86393135"/>
      <w:ins w:id="2658" w:author="LAU, Cheuk Hay" w:date="2021-11-20T21:44:00Z">
        <w:r>
          <w:rPr>
            <w:rFonts w:eastAsiaTheme="minorEastAsia" w:hint="eastAsia"/>
          </w:rPr>
          <w:t>I</w:t>
        </w:r>
        <w:r>
          <w:rPr>
            <w:rFonts w:eastAsiaTheme="minorEastAsia"/>
          </w:rPr>
          <w:t xml:space="preserve">n this </w:t>
        </w:r>
      </w:ins>
      <w:ins w:id="2659" w:author="LAU, Cheuk Hay" w:date="2021-11-20T22:19:00Z">
        <w:r w:rsidR="00641743">
          <w:rPr>
            <w:rFonts w:eastAsiaTheme="minorEastAsia"/>
          </w:rPr>
          <w:t xml:space="preserve">study, </w:t>
        </w:r>
      </w:ins>
      <w:ins w:id="2660" w:author="LAU, Cheuk Hay" w:date="2021-11-20T22:20:00Z">
        <w:r w:rsidR="00641743">
          <w:rPr>
            <w:rFonts w:eastAsiaTheme="minorEastAsia"/>
          </w:rPr>
          <w:t xml:space="preserve">we retrieved </w:t>
        </w:r>
      </w:ins>
      <w:ins w:id="2661" w:author="LAU, Cheuk Hay" w:date="2021-11-20T22:19:00Z">
        <w:r w:rsidR="00641743">
          <w:rPr>
            <w:rFonts w:eastAsiaTheme="minorEastAsia"/>
          </w:rPr>
          <w:t>metagenomic</w:t>
        </w:r>
      </w:ins>
      <w:ins w:id="2662" w:author="LAU, Cheuk Hay" w:date="2021-11-20T22:16:00Z">
        <w:r w:rsidR="00641743">
          <w:rPr>
            <w:rFonts w:eastAsiaTheme="minorEastAsia"/>
          </w:rPr>
          <w:t xml:space="preserve"> datasets from </w:t>
        </w:r>
      </w:ins>
      <w:ins w:id="2663" w:author="LAU, Cheuk Hay" w:date="2021-11-20T22:17:00Z">
        <w:r w:rsidR="00641743">
          <w:rPr>
            <w:rFonts w:eastAsiaTheme="minorEastAsia"/>
          </w:rPr>
          <w:t xml:space="preserve">7 </w:t>
        </w:r>
      </w:ins>
      <w:ins w:id="2664" w:author="LAU, Cheuk Hay" w:date="2021-11-20T22:16:00Z">
        <w:r w:rsidR="00641743">
          <w:rPr>
            <w:rFonts w:eastAsiaTheme="minorEastAsia"/>
          </w:rPr>
          <w:t>previous studies of CRC microbiota</w:t>
        </w:r>
      </w:ins>
      <w:ins w:id="2665" w:author="LAU, Cheuk Hay" w:date="2021-11-20T22:20:00Z">
        <w:r w:rsidR="00641743">
          <w:rPr>
            <w:rFonts w:eastAsiaTheme="minorEastAsia"/>
          </w:rPr>
          <w:t xml:space="preserve"> and established an additional cohort to uncover the landscape of fungal mycobiota in CRC.</w:t>
        </w:r>
      </w:ins>
      <w:ins w:id="2666" w:author="LAU, Cheuk Hay" w:date="2021-11-20T22:19:00Z">
        <w:r w:rsidR="00641743">
          <w:rPr>
            <w:rFonts w:eastAsiaTheme="minorEastAsia"/>
          </w:rPr>
          <w:t xml:space="preserve"> To our knowledge, </w:t>
        </w:r>
      </w:ins>
      <w:ins w:id="2667" w:author="LAU, Cheuk Hay" w:date="2021-11-20T22:21:00Z">
        <w:r w:rsidR="00641743">
          <w:rPr>
            <w:rFonts w:eastAsiaTheme="minorEastAsia"/>
          </w:rPr>
          <w:t>this study is the first m</w:t>
        </w:r>
      </w:ins>
      <w:ins w:id="2668" w:author="LAU, Cheuk Hay" w:date="2021-11-20T22:40:00Z">
        <w:r w:rsidR="00C4261B">
          <w:rPr>
            <w:rFonts w:eastAsiaTheme="minorEastAsia"/>
          </w:rPr>
          <w:t>eta-analysis</w:t>
        </w:r>
      </w:ins>
      <w:ins w:id="2669" w:author="LAU, Cheuk Hay" w:date="2021-11-20T22:21:00Z">
        <w:r w:rsidR="00641743">
          <w:rPr>
            <w:rFonts w:eastAsiaTheme="minorEastAsia"/>
          </w:rPr>
          <w:t xml:space="preserve"> </w:t>
        </w:r>
        <w:r w:rsidR="00A5110A">
          <w:rPr>
            <w:rFonts w:eastAsiaTheme="minorEastAsia"/>
          </w:rPr>
          <w:t xml:space="preserve">specifically </w:t>
        </w:r>
        <w:r w:rsidR="00641743">
          <w:rPr>
            <w:rFonts w:eastAsiaTheme="minorEastAsia"/>
          </w:rPr>
          <w:t xml:space="preserve">focusing on </w:t>
        </w:r>
      </w:ins>
      <w:ins w:id="2670" w:author="LAU, Cheuk Hay" w:date="2021-11-20T22:22:00Z">
        <w:r w:rsidR="00A5110A">
          <w:rPr>
            <w:rFonts w:eastAsiaTheme="minorEastAsia"/>
          </w:rPr>
          <w:t xml:space="preserve">enteric fungi </w:t>
        </w:r>
      </w:ins>
      <w:ins w:id="2671" w:author="LAU, Cheuk Hay" w:date="2021-11-21T19:56:00Z">
        <w:r w:rsidR="00C57AAB">
          <w:rPr>
            <w:rFonts w:eastAsiaTheme="minorEastAsia"/>
          </w:rPr>
          <w:t>in</w:t>
        </w:r>
      </w:ins>
      <w:ins w:id="2672" w:author="LAU, Cheuk Hay" w:date="2021-11-20T22:23:00Z">
        <w:r w:rsidR="00A5110A">
          <w:rPr>
            <w:rFonts w:eastAsiaTheme="minorEastAsia"/>
          </w:rPr>
          <w:t xml:space="preserve"> CRC progression. </w:t>
        </w:r>
      </w:ins>
      <w:ins w:id="2673" w:author="LAU, Cheuk Hay" w:date="2021-11-20T22:26:00Z">
        <w:r w:rsidR="00A5110A">
          <w:rPr>
            <w:rFonts w:eastAsiaTheme="minorEastAsia"/>
          </w:rPr>
          <w:t>The association of bacteria with CRC has been well-acknowledged</w:t>
        </w:r>
      </w:ins>
      <w:del w:id="2674" w:author="LAU, Cheuk Hay" w:date="2021-11-20T22:34:00Z">
        <w:r w:rsidR="001413E6" w:rsidRPr="001413E6" w:rsidDel="00ED2098">
          <w:delText>Previous research have mostly focused on the relationship between gut bacteria and host disease</w:delText>
        </w:r>
      </w:del>
      <w:r w:rsidR="001413E6" w:rsidRPr="001413E6">
        <w:t xml:space="preserve">, while fungi are often disregarded due to their </w:t>
      </w:r>
      <w:ins w:id="2675" w:author="LAU, Cheuk Hay" w:date="2021-11-20T22:34:00Z">
        <w:r w:rsidR="00ED2098">
          <w:t xml:space="preserve">relatively </w:t>
        </w:r>
      </w:ins>
      <w:r w:rsidR="001413E6" w:rsidRPr="001413E6">
        <w:t xml:space="preserve">low </w:t>
      </w:r>
      <w:ins w:id="2676" w:author="LAU, Cheuk Hay" w:date="2021-11-20T22:34:00Z">
        <w:r w:rsidR="00ED2098">
          <w:t>abundance</w:t>
        </w:r>
      </w:ins>
      <w:del w:id="2677" w:author="LAU, Cheuk Hay" w:date="2021-11-20T22:35:00Z">
        <w:r w:rsidR="001413E6" w:rsidRPr="001413E6" w:rsidDel="00ED2098">
          <w:delText>proportion</w:delText>
        </w:r>
      </w:del>
      <w:r w:rsidR="001413E6" w:rsidRPr="001413E6">
        <w:t xml:space="preserve"> in the </w:t>
      </w:r>
      <w:ins w:id="2678" w:author="LAU, Cheuk Hay" w:date="2021-11-20T22:35:00Z">
        <w:r w:rsidR="00ED2098">
          <w:t>gut microbiota</w:t>
        </w:r>
      </w:ins>
      <w:del w:id="2679" w:author="LAU, Cheuk Hay" w:date="2021-11-20T22:35:00Z">
        <w:r w:rsidR="001413E6" w:rsidRPr="001413E6" w:rsidDel="00ED2098">
          <w:delText>enteric microbiome</w:delText>
        </w:r>
      </w:del>
      <w:r w:rsidR="000E2930" w:rsidRPr="00895B2F">
        <w:fldChar w:fldCharType="begin"/>
      </w:r>
      <w:r w:rsidR="000408F5">
        <w:instrText xml:space="preserve"> ADDIN ZOTERO_ITEM CSL_CITATION {"citationID":"J3uTXWDX","properties":{"formattedCitation":"\\super 32\\nosupersub{}","plainCitation":"32","noteIndex":0},"citationItems":[{"id":484,"uris":["http://zotero.org/users/7908919/items/AVI9WFNL"],"uri":["http://zotero.org/users/7908919/items/AVI9WFNL"],"itemData":{"id":484,"type":"article-journal","container-title":"PLOS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000E2930" w:rsidRPr="00895B2F">
        <w:fldChar w:fldCharType="separate"/>
      </w:r>
      <w:r w:rsidR="000408F5" w:rsidRPr="000408F5">
        <w:rPr>
          <w:kern w:val="0"/>
          <w:vertAlign w:val="superscript"/>
        </w:rPr>
        <w:t>32</w:t>
      </w:r>
      <w:r w:rsidR="000E2930" w:rsidRPr="00895B2F">
        <w:fldChar w:fldCharType="end"/>
      </w:r>
      <w:r w:rsidR="000E2930" w:rsidRPr="00895B2F">
        <w:t>.</w:t>
      </w:r>
      <w:ins w:id="2680" w:author="LAU, Cheuk Hay" w:date="2021-11-20T22:36:00Z">
        <w:r w:rsidR="00ED2098">
          <w:t xml:space="preserve"> </w:t>
        </w:r>
      </w:ins>
      <w:ins w:id="2681" w:author="LAU, Cheuk Hay" w:date="2021-11-20T22:38:00Z">
        <w:r w:rsidR="00ED2098">
          <w:t xml:space="preserve">Such low abundance </w:t>
        </w:r>
      </w:ins>
      <w:ins w:id="2682" w:author="LAU, Cheuk Hay" w:date="2021-11-20T23:03:00Z">
        <w:r w:rsidR="00FA75D7">
          <w:t xml:space="preserve">has greatly affected investigations on </w:t>
        </w:r>
      </w:ins>
      <w:ins w:id="2683" w:author="LAU, Cheuk Hay" w:date="2021-11-20T23:05:00Z">
        <w:r w:rsidR="00220756">
          <w:t>these fungi</w:t>
        </w:r>
      </w:ins>
      <w:ins w:id="2684" w:author="LAU, Cheuk Hay" w:date="2021-11-20T23:03:00Z">
        <w:r w:rsidR="00FA75D7">
          <w:t xml:space="preserve"> </w:t>
        </w:r>
      </w:ins>
      <w:ins w:id="2685" w:author="LAU, Cheuk Hay" w:date="2021-11-20T22:39:00Z">
        <w:r w:rsidR="00C4261B">
          <w:t xml:space="preserve">as a single metagenomic dataset may not </w:t>
        </w:r>
      </w:ins>
      <w:ins w:id="2686" w:author="LAU, Cheuk Hay" w:date="2021-11-20T23:05:00Z">
        <w:r w:rsidR="00220756">
          <w:t>have</w:t>
        </w:r>
      </w:ins>
      <w:ins w:id="2687" w:author="LAU, Cheuk Hay" w:date="2021-11-20T23:03:00Z">
        <w:r w:rsidR="00FA75D7">
          <w:t xml:space="preserve"> sufficient </w:t>
        </w:r>
      </w:ins>
      <w:ins w:id="2688" w:author="LAU, Cheuk Hay" w:date="2021-11-20T23:05:00Z">
        <w:r w:rsidR="00220756">
          <w:t>sequencing reads</w:t>
        </w:r>
      </w:ins>
      <w:ins w:id="2689" w:author="LAU, Cheuk Hay" w:date="2021-11-20T23:04:00Z">
        <w:r w:rsidR="00FA75D7">
          <w:t xml:space="preserve"> and sample size to obtain a comprehensive profile of enteric mycobiota</w:t>
        </w:r>
      </w:ins>
      <w:ins w:id="2690" w:author="LAU, Cheuk Hay" w:date="2021-11-20T22:39:00Z">
        <w:r w:rsidR="00C4261B">
          <w:t xml:space="preserve">. </w:t>
        </w:r>
      </w:ins>
      <w:ins w:id="2691" w:author="LAU, Cheuk Hay" w:date="2021-11-20T23:06:00Z">
        <w:r w:rsidR="00220756">
          <w:t>Meanwhile</w:t>
        </w:r>
      </w:ins>
      <w:ins w:id="2692" w:author="LAU, Cheuk Hay" w:date="2021-11-20T22:45:00Z">
        <w:r w:rsidR="00E96227">
          <w:t xml:space="preserve">, </w:t>
        </w:r>
      </w:ins>
      <w:ins w:id="2693" w:author="LAU, Cheuk Hay" w:date="2021-11-20T23:06:00Z">
        <w:r w:rsidR="00220756">
          <w:t xml:space="preserve">by </w:t>
        </w:r>
        <w:r w:rsidR="00220756" w:rsidRPr="00895B2F">
          <w:t>combin</w:t>
        </w:r>
        <w:r w:rsidR="00220756">
          <w:t>ing</w:t>
        </w:r>
        <w:r w:rsidR="00220756" w:rsidRPr="00895B2F">
          <w:t xml:space="preserve"> results from comparable studies</w:t>
        </w:r>
        <w:r w:rsidR="00220756">
          <w:t xml:space="preserve">, </w:t>
        </w:r>
      </w:ins>
      <w:del w:id="2694" w:author="LAU, Cheuk Hay" w:date="2021-11-20T22:35:00Z">
        <w:r w:rsidR="000E2930" w:rsidRPr="00895B2F" w:rsidDel="00ED2098">
          <w:delText xml:space="preserve"> </w:delText>
        </w:r>
      </w:del>
      <w:del w:id="2695" w:author="LAU, Cheuk Hay" w:date="2021-11-20T22:26:00Z">
        <w:r w:rsidR="00F037BE" w:rsidRPr="00895B2F" w:rsidDel="00A5110A">
          <w:delText>We</w:delText>
        </w:r>
        <w:r w:rsidR="00DD4166" w:rsidRPr="00895B2F" w:rsidDel="00A5110A">
          <w:delText xml:space="preserve"> </w:delText>
        </w:r>
        <w:r w:rsidR="001413E6" w:rsidDel="00A5110A">
          <w:delText>conducted</w:delText>
        </w:r>
        <w:r w:rsidR="001413E6" w:rsidRPr="00895B2F" w:rsidDel="00A5110A">
          <w:delText xml:space="preserve"> </w:delText>
        </w:r>
        <w:r w:rsidR="00DD4166" w:rsidRPr="00895B2F" w:rsidDel="00A5110A">
          <w:delText xml:space="preserve">the first comprehensive multi-cohort </w:delText>
        </w:r>
        <w:r w:rsidR="001413E6" w:rsidDel="00A5110A">
          <w:delText xml:space="preserve">study </w:delText>
        </w:r>
        <w:r w:rsidR="00DD4166" w:rsidRPr="00895B2F" w:rsidDel="00A5110A">
          <w:delText>of enteric fung</w:delText>
        </w:r>
        <w:r w:rsidR="001413E6" w:rsidDel="00A5110A">
          <w:delText>al</w:delText>
        </w:r>
        <w:r w:rsidR="00DD4166" w:rsidRPr="00895B2F" w:rsidDel="00A5110A">
          <w:delText xml:space="preserve"> shotgun metagenomics in CRC</w:delText>
        </w:r>
        <w:r w:rsidR="00F037BE" w:rsidRPr="00895B2F" w:rsidDel="00A5110A">
          <w:delText xml:space="preserve"> </w:delText>
        </w:r>
        <w:r w:rsidR="000E2930" w:rsidRPr="00895B2F" w:rsidDel="00A5110A">
          <w:delText>of</w:delText>
        </w:r>
        <w:r w:rsidR="00DD4166" w:rsidRPr="00895B2F" w:rsidDel="00A5110A">
          <w:delText xml:space="preserve"> </w:delText>
        </w:r>
        <w:r w:rsidR="00B55B76" w:rsidRPr="00895B2F" w:rsidDel="00A5110A">
          <w:delText xml:space="preserve">seven </w:delText>
        </w:r>
        <w:r w:rsidR="00DD4166" w:rsidRPr="00895B2F" w:rsidDel="00A5110A">
          <w:delText xml:space="preserve">publicly </w:delText>
        </w:r>
        <w:r w:rsidR="001413E6" w:rsidDel="00A5110A">
          <w:delText>accessible</w:delText>
        </w:r>
        <w:r w:rsidR="001413E6" w:rsidRPr="00895B2F" w:rsidDel="00A5110A">
          <w:delText xml:space="preserve"> </w:delText>
        </w:r>
        <w:r w:rsidR="00DD4166" w:rsidRPr="00895B2F" w:rsidDel="00A5110A">
          <w:delText xml:space="preserve">cohorts </w:delText>
        </w:r>
        <w:r w:rsidR="001413E6" w:rsidDel="00A5110A">
          <w:delText xml:space="preserve">as well as </w:delText>
        </w:r>
        <w:r w:rsidR="00F037BE" w:rsidRPr="00895B2F" w:rsidDel="00A5110A">
          <w:delText xml:space="preserve">our </w:delText>
        </w:r>
        <w:r w:rsidR="00DD4166" w:rsidRPr="00895B2F" w:rsidDel="00A5110A">
          <w:delText xml:space="preserve">unpublished dataset. </w:delText>
        </w:r>
      </w:del>
      <w:del w:id="2696" w:author="LAU, Cheuk Hay" w:date="2021-11-20T22:53:00Z">
        <w:r w:rsidR="00CE631D" w:rsidRPr="00895B2F" w:rsidDel="00DF7829">
          <w:delText xml:space="preserve">We were able to demonstrate the </w:delText>
        </w:r>
        <w:r w:rsidR="000E2930" w:rsidRPr="00895B2F" w:rsidDel="00DF7829">
          <w:delText xml:space="preserve">universal </w:delText>
        </w:r>
        <w:r w:rsidR="00CE631D" w:rsidRPr="00895B2F" w:rsidDel="00DF7829">
          <w:delText>mycobiota alteration in CRC patients versus hea</w:delText>
        </w:r>
        <w:r w:rsidR="00E81CE7" w:rsidRPr="00895B2F" w:rsidDel="00DF7829">
          <w:delText>l</w:delText>
        </w:r>
        <w:r w:rsidR="00CE631D" w:rsidRPr="00895B2F" w:rsidDel="00DF7829">
          <w:delText xml:space="preserve">thy individuals. Using robust statistical methods, we identified differentially abundant fungi </w:delText>
        </w:r>
        <w:r w:rsidR="00C612B1" w:rsidRPr="00895B2F" w:rsidDel="00DF7829">
          <w:delText>and their ecological networks in stages of</w:delText>
        </w:r>
        <w:r w:rsidR="00CE631D" w:rsidRPr="00895B2F" w:rsidDel="00DF7829">
          <w:delText xml:space="preserve"> CRC </w:delText>
        </w:r>
        <w:r w:rsidR="00C612B1" w:rsidRPr="00895B2F" w:rsidDel="00DF7829">
          <w:delText>progression.</w:delText>
        </w:r>
        <w:r w:rsidR="00CC20A8" w:rsidRPr="00CC20A8" w:rsidDel="00DF7829">
          <w:delText xml:space="preserve"> </w:delText>
        </w:r>
        <w:r w:rsidR="00CC20A8" w:rsidRPr="00CC20A8" w:rsidDel="00DF7829">
          <w:rPr>
            <w:i/>
            <w:iCs/>
          </w:rPr>
          <w:delText xml:space="preserve">A. rambelli </w:delText>
        </w:r>
        <w:r w:rsidR="00CC20A8" w:rsidRPr="005534D9" w:rsidDel="00DF7829">
          <w:delText xml:space="preserve">was shown to be the most different and enriched fungus in CRC, and its </w:delText>
        </w:r>
        <w:r w:rsidR="009626DE" w:rsidRPr="009626DE" w:rsidDel="00DF7829">
          <w:delText>tumorigenic impact in CRC was confirmed in vitro and in vivo.</w:delText>
        </w:r>
        <w:r w:rsidR="00C612B1" w:rsidRPr="00895B2F" w:rsidDel="00DF7829">
          <w:delText xml:space="preserve"> </w:delText>
        </w:r>
        <w:r w:rsidR="00312F07" w:rsidRPr="00312F07" w:rsidDel="00DF7829">
          <w:delText>The analysis of intra-fungal and trans-kingdom ecological networks indicated that species interact differently at various stages of CRC progres</w:delText>
        </w:r>
        <w:r w:rsidR="00312F07" w:rsidDel="00DF7829">
          <w:delText>s</w:delText>
        </w:r>
        <w:r w:rsidR="00312F07" w:rsidRPr="00312F07" w:rsidDel="00DF7829">
          <w:delText xml:space="preserve">ion, and </w:delText>
        </w:r>
        <w:r w:rsidR="00312F07" w:rsidRPr="005534D9" w:rsidDel="00DF7829">
          <w:rPr>
            <w:i/>
            <w:iCs/>
          </w:rPr>
          <w:delText>A. rambellii</w:delText>
        </w:r>
        <w:r w:rsidR="00312F07" w:rsidRPr="00312F07" w:rsidDel="00DF7829">
          <w:delText xml:space="preserve"> and </w:delText>
        </w:r>
        <w:r w:rsidR="00312F07" w:rsidRPr="005534D9" w:rsidDel="00DF7829">
          <w:rPr>
            <w:i/>
            <w:iCs/>
          </w:rPr>
          <w:delText xml:space="preserve">P. kudriabzevii </w:delText>
        </w:r>
        <w:r w:rsidR="00312F07" w:rsidRPr="00312F07" w:rsidDel="00DF7829">
          <w:delText xml:space="preserve">may promote and inhibit colorectal carcinogenesis in collaboration with bacteria, respectively. Fungal-bacterial compound classifiers were also required, and they </w:delText>
        </w:r>
        <w:r w:rsidR="0015018D" w:rsidDel="00DF7829">
          <w:delText>displayed</w:delText>
        </w:r>
        <w:r w:rsidR="00312F07" w:rsidRPr="00312F07" w:rsidDel="00DF7829">
          <w:delText xml:space="preserve"> better </w:delText>
        </w:r>
        <w:r w:rsidR="0015018D" w:rsidDel="00DF7829">
          <w:delText xml:space="preserve">performance </w:delText>
        </w:r>
        <w:r w:rsidR="00312F07" w:rsidRPr="00312F07" w:rsidDel="00DF7829">
          <w:delText>than typical bacterial classifiers in terms of distinguishing CRC.</w:delText>
        </w:r>
      </w:del>
    </w:p>
    <w:bookmarkEnd w:id="2657"/>
    <w:p w14:paraId="761F810D" w14:textId="00B524BB" w:rsidR="00BA0A8A" w:rsidRPr="005534D9" w:rsidDel="00DF7829" w:rsidRDefault="00BA0A8A" w:rsidP="00BA0A8A">
      <w:pPr>
        <w:spacing w:before="0" w:after="0"/>
        <w:rPr>
          <w:del w:id="2697" w:author="LAU, Cheuk Hay" w:date="2021-11-20T22:53:00Z"/>
          <w:rFonts w:eastAsiaTheme="minorEastAsia"/>
        </w:rPr>
      </w:pPr>
    </w:p>
    <w:p w14:paraId="7A9C2E43" w14:textId="64A0E99F" w:rsidR="00FA75D7" w:rsidRDefault="00DF7829" w:rsidP="00FA75D7">
      <w:pPr>
        <w:spacing w:before="0" w:after="0"/>
        <w:rPr>
          <w:ins w:id="2698" w:author="LAU, Cheuk Hay" w:date="2021-11-20T23:01:00Z"/>
        </w:rPr>
      </w:pPr>
      <w:del w:id="2699" w:author="LAU, Cheuk Hay" w:date="2021-11-20T22:39:00Z">
        <w:r w:rsidRPr="00895B2F" w:rsidDel="00C4261B">
          <w:delText xml:space="preserve">The </w:delText>
        </w:r>
      </w:del>
      <w:r w:rsidRPr="00895B2F">
        <w:t>multi-cohort</w:t>
      </w:r>
      <w:del w:id="2700" w:author="LAU, Cheuk Hay" w:date="2021-11-20T22:39:00Z">
        <w:r w:rsidRPr="00895B2F" w:rsidDel="00C4261B">
          <w:delText>-</w:delText>
        </w:r>
      </w:del>
      <w:ins w:id="2701" w:author="LAU, Cheuk Hay" w:date="2021-11-20T22:39:00Z">
        <w:r>
          <w:t xml:space="preserve"> </w:t>
        </w:r>
      </w:ins>
      <w:r w:rsidRPr="00895B2F">
        <w:t xml:space="preserve">analysis </w:t>
      </w:r>
      <w:ins w:id="2702" w:author="LAU, Cheuk Hay" w:date="2021-11-20T23:06:00Z">
        <w:r w:rsidR="00220756">
          <w:t xml:space="preserve">could improve </w:t>
        </w:r>
        <w:r w:rsidR="00220756" w:rsidRPr="00895B2F">
          <w:t>statistical power</w:t>
        </w:r>
        <w:r w:rsidR="00220756">
          <w:t xml:space="preserve"> and </w:t>
        </w:r>
      </w:ins>
      <w:ins w:id="2703" w:author="LAU, Cheuk Hay" w:date="2021-11-20T22:46:00Z">
        <w:r>
          <w:t>allow</w:t>
        </w:r>
        <w:r w:rsidRPr="00895B2F">
          <w:t xml:space="preserve"> reduc</w:t>
        </w:r>
        <w:r>
          <w:t>tion of</w:t>
        </w:r>
        <w:r w:rsidRPr="00895B2F">
          <w:t xml:space="preserve"> cohort-specific bias</w:t>
        </w:r>
      </w:ins>
      <w:del w:id="2704" w:author="LAU, Cheuk Hay" w:date="2021-11-20T22:41:00Z">
        <w:r w:rsidRPr="00895B2F" w:rsidDel="00C4261B">
          <w:delText>approach has been used to evaluate and</w:delText>
        </w:r>
      </w:del>
      <w:del w:id="2705" w:author="LAU, Cheuk Hay" w:date="2021-11-20T22:47:00Z">
        <w:r w:rsidRPr="00895B2F" w:rsidDel="00E96227">
          <w:delText xml:space="preserve"> </w:delText>
        </w:r>
      </w:del>
      <w:del w:id="2706" w:author="LAU, Cheuk Hay" w:date="2021-11-20T23:06:00Z">
        <w:r w:rsidRPr="00895B2F" w:rsidDel="00220756">
          <w:delText>combin</w:delText>
        </w:r>
      </w:del>
      <w:del w:id="2707" w:author="LAU, Cheuk Hay" w:date="2021-11-20T22:47:00Z">
        <w:r w:rsidRPr="00895B2F" w:rsidDel="00E96227">
          <w:delText>e</w:delText>
        </w:r>
      </w:del>
      <w:del w:id="2708" w:author="LAU, Cheuk Hay" w:date="2021-11-20T23:06:00Z">
        <w:r w:rsidRPr="00895B2F" w:rsidDel="00220756">
          <w:delText xml:space="preserve"> results from comparable studies</w:delText>
        </w:r>
      </w:del>
      <w:del w:id="2709" w:author="LAU, Cheuk Hay" w:date="2021-11-20T22:41:00Z">
        <w:r w:rsidRPr="00895B2F" w:rsidDel="00C4261B">
          <w:fldChar w:fldCharType="begin"/>
        </w:r>
        <w:r w:rsidDel="00C4261B">
          <w:delInstrText xml:space="preserve"> ADDIN ZOTERO_ITEM CSL_CITATION {"citationID":"ouQtFkHQ","properties":{"formattedCitation":"\\super 49\\nosupersub{}","plainCitation":"49","noteIndex":0},"citationItems":[{"id":539,"uris":["http://zotero.org/users/7908919/items/QTCUJGUC"],"uri":["http://zotero.org/users/7908919/items/QTCUJGUC"],"itemData":{"id":539,"type":"article-journal","abstract":"Background: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delInstrText>
        </w:r>
        <w:r w:rsidRPr="00895B2F" w:rsidDel="00C4261B">
          <w:fldChar w:fldCharType="separate"/>
        </w:r>
        <w:r w:rsidRPr="001646B8" w:rsidDel="00C4261B">
          <w:rPr>
            <w:kern w:val="0"/>
            <w:vertAlign w:val="superscript"/>
          </w:rPr>
          <w:delText>49</w:delText>
        </w:r>
        <w:r w:rsidRPr="00895B2F" w:rsidDel="00C4261B">
          <w:fldChar w:fldCharType="end"/>
        </w:r>
      </w:del>
      <w:del w:id="2710" w:author="LAU, Cheuk Hay" w:date="2021-11-20T22:46:00Z">
        <w:r w:rsidRPr="00895B2F" w:rsidDel="00E96227">
          <w:delText xml:space="preserve"> </w:delText>
        </w:r>
      </w:del>
      <w:del w:id="2711" w:author="LAU, Cheuk Hay" w:date="2021-11-20T22:41:00Z">
        <w:r w:rsidRPr="00895B2F" w:rsidDel="00C4261B">
          <w:delText xml:space="preserve">with significant advantages of </w:delText>
        </w:r>
      </w:del>
      <w:del w:id="2712" w:author="LAU, Cheuk Hay" w:date="2021-11-20T22:46:00Z">
        <w:r w:rsidRPr="00895B2F" w:rsidDel="00E96227">
          <w:delText>reduc</w:delText>
        </w:r>
      </w:del>
      <w:del w:id="2713" w:author="LAU, Cheuk Hay" w:date="2021-11-20T22:42:00Z">
        <w:r w:rsidRPr="00895B2F" w:rsidDel="00C4261B">
          <w:delText>ing the influence by</w:delText>
        </w:r>
      </w:del>
      <w:del w:id="2714" w:author="LAU, Cheuk Hay" w:date="2021-11-20T22:46:00Z">
        <w:r w:rsidRPr="00895B2F" w:rsidDel="00E96227">
          <w:delText xml:space="preserve"> cohort-specific bias and increas</w:delText>
        </w:r>
      </w:del>
      <w:del w:id="2715" w:author="LAU, Cheuk Hay" w:date="2021-11-20T22:42:00Z">
        <w:r w:rsidRPr="00895B2F" w:rsidDel="00C4261B">
          <w:delText xml:space="preserve">ing </w:delText>
        </w:r>
      </w:del>
      <w:del w:id="2716" w:author="LAU, Cheuk Hay" w:date="2021-11-20T22:46:00Z">
        <w:r w:rsidRPr="00895B2F" w:rsidDel="00E96227">
          <w:delText>statistical power</w:delText>
        </w:r>
      </w:del>
      <w:ins w:id="2717" w:author="LAU, Cheuk Hay" w:date="2021-11-20T22:41:00Z">
        <w:r w:rsidRPr="00895B2F">
          <w:fldChar w:fldCharType="begin"/>
        </w:r>
      </w:ins>
      <w:r w:rsidR="000408F5">
        <w:instrText xml:space="preserve"> ADDIN ZOTERO_ITEM CSL_CITATION {"citationID":"ouQtFkHQ","properties":{"formattedCitation":"\\super 33\\nosupersub{}","plainCitation":"33","noteIndex":0},"citationItems":[{"id":539,"uris":["http://zotero.org/users/7908919/items/QTCUJGUC"],"uri":["http://zotero.org/users/7908919/items/QTCUJGUC"],"itemData":{"id":539,"type":"article-journal","abstract":"Background: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ins w:id="2718" w:author="LAU, Cheuk Hay" w:date="2021-11-20T22:41:00Z">
        <w:r w:rsidRPr="00895B2F">
          <w:fldChar w:fldCharType="separate"/>
        </w:r>
      </w:ins>
      <w:r w:rsidR="000408F5" w:rsidRPr="000408F5">
        <w:rPr>
          <w:kern w:val="0"/>
          <w:vertAlign w:val="superscript"/>
        </w:rPr>
        <w:t>33</w:t>
      </w:r>
      <w:ins w:id="2719" w:author="LAU, Cheuk Hay" w:date="2021-11-20T22:41:00Z">
        <w:r w:rsidRPr="00895B2F">
          <w:fldChar w:fldCharType="end"/>
        </w:r>
      </w:ins>
      <w:r w:rsidRPr="00895B2F">
        <w:t xml:space="preserve">. </w:t>
      </w:r>
      <w:ins w:id="2720" w:author="LAU, Cheuk Hay" w:date="2021-11-20T22:58:00Z">
        <w:r w:rsidR="00C17A4C">
          <w:t>Here, w</w:t>
        </w:r>
      </w:ins>
      <w:del w:id="2721" w:author="LAU, Cheuk Hay" w:date="2021-11-20T23:00:00Z">
        <w:r w:rsidRPr="00895B2F" w:rsidDel="00FA75D7">
          <w:delText xml:space="preserve">Using the rank-sum test and SSTF in our analysis, </w:delText>
        </w:r>
      </w:del>
      <w:del w:id="2722" w:author="LAU, Cheuk Hay" w:date="2021-11-20T22:48:00Z">
        <w:r w:rsidRPr="00895B2F" w:rsidDel="00E96227">
          <w:delText>w</w:delText>
        </w:r>
      </w:del>
      <w:ins w:id="2723" w:author="LAU, Cheuk Hay" w:date="2021-11-20T22:58:00Z">
        <w:r w:rsidR="00C17A4C">
          <w:t>e</w:t>
        </w:r>
      </w:ins>
      <w:del w:id="2724" w:author="LAU, Cheuk Hay" w:date="2021-11-20T22:48:00Z">
        <w:r w:rsidRPr="00895B2F" w:rsidDel="00E96227">
          <w:delText>e</w:delText>
        </w:r>
      </w:del>
      <w:r w:rsidRPr="00895B2F">
        <w:t xml:space="preserve"> </w:t>
      </w:r>
      <w:ins w:id="2725" w:author="LAU, Cheuk Hay" w:date="2021-11-20T22:54:00Z">
        <w:r w:rsidR="00C17A4C">
          <w:t>revea</w:t>
        </w:r>
      </w:ins>
      <w:ins w:id="2726" w:author="LAU, Cheuk Hay" w:date="2021-11-20T22:55:00Z">
        <w:r w:rsidR="00C17A4C">
          <w:t>led the alteration of enteric mycobiota in CRC patients from multiple independent cohorts</w:t>
        </w:r>
      </w:ins>
      <w:ins w:id="2727" w:author="LAU, Cheuk Hay" w:date="2021-11-20T22:59:00Z">
        <w:del w:id="2728" w:author="LIN, Yufeng" w:date="2021-11-22T18:07:00Z">
          <w:r w:rsidR="00FA75D7" w:rsidDel="00393173">
            <w:delText>. T</w:delText>
          </w:r>
        </w:del>
      </w:ins>
      <w:ins w:id="2729" w:author="LAU, Cheuk Hay" w:date="2021-11-20T22:58:00Z">
        <w:del w:id="2730" w:author="LIN, Yufeng" w:date="2021-11-22T18:07:00Z">
          <w:r w:rsidR="00C17A4C" w:rsidDel="00393173">
            <w:delText xml:space="preserve">hese results are </w:delText>
          </w:r>
        </w:del>
      </w:ins>
      <w:ins w:id="2731" w:author="LAU, Cheuk Hay" w:date="2021-11-20T22:56:00Z">
        <w:del w:id="2732" w:author="LIN, Yufeng" w:date="2021-11-22T18:07:00Z">
          <w:r w:rsidR="00C17A4C" w:rsidDel="00393173">
            <w:delText xml:space="preserve">consistent with our previous study </w:delText>
          </w:r>
        </w:del>
      </w:ins>
      <w:ins w:id="2733" w:author="LAU, Cheuk Hay" w:date="2021-11-20T22:58:00Z">
        <w:del w:id="2734" w:author="LIN, Yufeng" w:date="2021-11-22T18:07:00Z">
          <w:r w:rsidR="00C17A4C" w:rsidDel="00393173">
            <w:delText xml:space="preserve">of </w:delText>
          </w:r>
        </w:del>
      </w:ins>
      <w:ins w:id="2735" w:author="LAU, Cheuk Hay" w:date="2021-11-20T22:56:00Z">
        <w:del w:id="2736" w:author="LIN, Yufeng" w:date="2021-11-22T18:07:00Z">
          <w:r w:rsidR="00C17A4C" w:rsidDel="00393173">
            <w:delText>a single metagenomic dataset</w:delText>
          </w:r>
        </w:del>
      </w:ins>
      <w:ins w:id="2737" w:author="LAU, Cheuk Hay" w:date="2021-11-20T22:58:00Z">
        <w:del w:id="2738" w:author="LIN, Yufeng" w:date="2021-11-22T18:07:00Z">
          <w:r w:rsidR="00C17A4C" w:rsidDel="00393173">
            <w:delText xml:space="preserve"> reporting the occurrence of dysbio</w:delText>
          </w:r>
        </w:del>
      </w:ins>
      <w:ins w:id="2739" w:author="LAU, Cheuk Hay" w:date="2021-11-20T22:59:00Z">
        <w:del w:id="2740" w:author="LIN, Yufeng" w:date="2021-11-22T18:07:00Z">
          <w:r w:rsidR="00C17A4C" w:rsidDel="00393173">
            <w:delText xml:space="preserve">sis among enteric fungi </w:delText>
          </w:r>
        </w:del>
      </w:ins>
      <w:ins w:id="2741" w:author="LAU, Cheuk Hay" w:date="2021-11-20T23:00:00Z">
        <w:del w:id="2742" w:author="LIN, Yufeng" w:date="2021-11-22T18:07:00Z">
          <w:r w:rsidR="00FA75D7" w:rsidDel="00393173">
            <w:delText>in CRC</w:delText>
          </w:r>
        </w:del>
        <w:del w:id="2743" w:author="LIN, Yufeng" w:date="2021-11-22T18:06:00Z">
          <w:r w:rsidR="00FA75D7" w:rsidDel="00393173">
            <w:delText xml:space="preserve"> </w:delText>
          </w:r>
        </w:del>
      </w:ins>
      <w:ins w:id="2744" w:author="LAU, Cheuk Hay" w:date="2021-11-20T22:59:00Z">
        <w:del w:id="2745" w:author="LIN, Yufeng" w:date="2021-11-22T18:06:00Z">
          <w:r w:rsidR="00C17A4C" w:rsidDel="00393173">
            <w:delText>(</w:delText>
          </w:r>
          <w:r w:rsidR="00C17A4C" w:rsidRPr="00C17A4C" w:rsidDel="00393173">
            <w:rPr>
              <w:b/>
              <w:bCs/>
              <w:rPrChange w:id="2746" w:author="LAU, Cheuk Hay" w:date="2021-11-20T22:59:00Z">
                <w:rPr/>
              </w:rPrChange>
            </w:rPr>
            <w:delText>Ref 11</w:delText>
          </w:r>
          <w:r w:rsidR="00C17A4C" w:rsidDel="00393173">
            <w:delText>)</w:delText>
          </w:r>
        </w:del>
      </w:ins>
      <w:ins w:id="2747" w:author="LAU, Cheuk Hay" w:date="2021-11-20T22:56:00Z">
        <w:r w:rsidR="00C17A4C">
          <w:t>.</w:t>
        </w:r>
      </w:ins>
      <w:ins w:id="2748" w:author="LAU, Cheuk Hay" w:date="2021-11-20T23:00:00Z">
        <w:r w:rsidR="00FA75D7" w:rsidRPr="00FA75D7">
          <w:t xml:space="preserve"> </w:t>
        </w:r>
        <w:r w:rsidR="00FA75D7" w:rsidRPr="00895B2F">
          <w:t>Using rank-sum test and SSTF</w:t>
        </w:r>
        <w:r w:rsidR="00FA75D7">
          <w:t xml:space="preserve">, </w:t>
        </w:r>
        <w:r w:rsidR="00FA75D7" w:rsidRPr="00895B2F">
          <w:t xml:space="preserve"> </w:t>
        </w:r>
      </w:ins>
      <w:del w:id="2749" w:author="LAU, Cheuk Hay" w:date="2021-11-20T23:00:00Z">
        <w:r w:rsidRPr="00895B2F" w:rsidDel="00FA75D7">
          <w:delText xml:space="preserve">identified </w:delText>
        </w:r>
      </w:del>
      <w:r w:rsidRPr="00895B2F">
        <w:t xml:space="preserve">33 fungi that </w:t>
      </w:r>
      <w:del w:id="2750" w:author="LAU, Cheuk Hay" w:date="2021-11-20T22:48:00Z">
        <w:r w:rsidRPr="00895B2F" w:rsidDel="00E96227">
          <w:delText>we</w:delText>
        </w:r>
      </w:del>
      <w:ins w:id="2751" w:author="LAU, Cheuk Hay" w:date="2021-11-20T22:48:00Z">
        <w:r>
          <w:t>a</w:t>
        </w:r>
      </w:ins>
      <w:r w:rsidRPr="00895B2F">
        <w:t xml:space="preserve">re </w:t>
      </w:r>
      <w:ins w:id="2752" w:author="LAU, Cheuk Hay" w:date="2021-11-20T23:00:00Z">
        <w:r w:rsidR="00FA75D7">
          <w:t xml:space="preserve">significantly </w:t>
        </w:r>
      </w:ins>
      <w:r w:rsidRPr="00895B2F">
        <w:t xml:space="preserve">associated with CRC across </w:t>
      </w:r>
      <w:del w:id="2753" w:author="LAU, Cheuk Hay" w:date="2021-11-20T22:48:00Z">
        <w:r w:rsidRPr="00895B2F" w:rsidDel="00E96227">
          <w:delText>eight</w:delText>
        </w:r>
      </w:del>
      <w:ins w:id="2754" w:author="LAU, Cheuk Hay" w:date="2021-11-20T22:48:00Z">
        <w:r>
          <w:t>8</w:t>
        </w:r>
      </w:ins>
      <w:r w:rsidRPr="00895B2F">
        <w:t xml:space="preserve"> cohorts</w:t>
      </w:r>
      <w:ins w:id="2755" w:author="LAU, Cheuk Hay" w:date="2021-11-20T22:48:00Z">
        <w:r>
          <w:t xml:space="preserve"> </w:t>
        </w:r>
      </w:ins>
      <w:ins w:id="2756" w:author="LAU, Cheuk Hay" w:date="2021-11-20T23:01:00Z">
        <w:r w:rsidR="00FA75D7">
          <w:t xml:space="preserve">were identified, including 10 </w:t>
        </w:r>
      </w:ins>
      <w:ins w:id="2757" w:author="LAU, Cheuk Hay" w:date="2021-11-20T23:02:00Z">
        <w:r w:rsidR="00FA75D7">
          <w:t>CRC-</w:t>
        </w:r>
      </w:ins>
      <w:ins w:id="2758" w:author="LAU, Cheuk Hay" w:date="2021-11-20T23:01:00Z">
        <w:r w:rsidR="00FA75D7">
          <w:t xml:space="preserve">enriched and 23 </w:t>
        </w:r>
      </w:ins>
      <w:ins w:id="2759" w:author="LAU, Cheuk Hay" w:date="2021-11-20T23:02:00Z">
        <w:r w:rsidR="00FA75D7">
          <w:t>CRC-</w:t>
        </w:r>
      </w:ins>
      <w:ins w:id="2760" w:author="LAU, Cheuk Hay" w:date="2021-11-20T23:01:00Z">
        <w:r w:rsidR="00FA75D7">
          <w:t>depleted fungal species.</w:t>
        </w:r>
      </w:ins>
    </w:p>
    <w:p w14:paraId="4172F32D" w14:textId="77777777" w:rsidR="00FA75D7" w:rsidRDefault="00FA75D7" w:rsidP="00FA75D7">
      <w:pPr>
        <w:spacing w:before="0" w:after="0"/>
        <w:rPr>
          <w:ins w:id="2761" w:author="LAU, Cheuk Hay" w:date="2021-11-20T23:01:00Z"/>
        </w:rPr>
      </w:pPr>
    </w:p>
    <w:p w14:paraId="1CB991EB" w14:textId="5265BB18" w:rsidR="00DF7829" w:rsidRDefault="00F94EE8" w:rsidP="00C4261B">
      <w:pPr>
        <w:spacing w:before="0" w:after="0"/>
        <w:rPr>
          <w:ins w:id="2762" w:author="LAU, Cheuk Hay" w:date="2021-11-20T22:53:00Z"/>
        </w:rPr>
      </w:pPr>
      <w:commentRangeStart w:id="2763"/>
      <w:ins w:id="2764" w:author="LAU, Cheuk Hay" w:date="2021-11-20T23:08:00Z">
        <w:r>
          <w:rPr>
            <w:rFonts w:eastAsiaTheme="minorEastAsia" w:hint="eastAsia"/>
          </w:rPr>
          <w:t>I</w:t>
        </w:r>
      </w:ins>
      <w:ins w:id="2765" w:author="LAU, Cheuk Hay" w:date="2021-11-20T23:09:00Z">
        <w:r>
          <w:rPr>
            <w:rFonts w:eastAsiaTheme="minorEastAsia"/>
          </w:rPr>
          <w:t xml:space="preserve">n particular, </w:t>
        </w:r>
      </w:ins>
      <w:del w:id="2766" w:author="LAU, Cheuk Hay" w:date="2021-11-20T22:48:00Z">
        <w:r w:rsidR="00DF7829" w:rsidRPr="00895B2F" w:rsidDel="00E96227">
          <w:delText xml:space="preserve">. Our results suggested that </w:delText>
        </w:r>
      </w:del>
      <w:r w:rsidR="00DF7829" w:rsidRPr="00895B2F">
        <w:rPr>
          <w:i/>
        </w:rPr>
        <w:t>A. rambellii</w:t>
      </w:r>
      <w:r w:rsidR="00DF7829" w:rsidRPr="00895B2F">
        <w:t xml:space="preserve"> </w:t>
      </w:r>
      <w:ins w:id="2767" w:author="LAU, Cheuk Hay" w:date="2021-11-20T23:09:00Z">
        <w:r>
          <w:t>was found to be</w:t>
        </w:r>
      </w:ins>
      <w:del w:id="2768" w:author="LAU, Cheuk Hay" w:date="2021-11-20T22:48:00Z">
        <w:r w:rsidR="00DF7829" w:rsidRPr="00895B2F" w:rsidDel="00E96227">
          <w:delText>wa</w:delText>
        </w:r>
      </w:del>
      <w:del w:id="2769" w:author="LAU, Cheuk Hay" w:date="2021-11-20T23:09:00Z">
        <w:r w:rsidR="00DF7829" w:rsidRPr="00895B2F" w:rsidDel="00F94EE8">
          <w:delText>s</w:delText>
        </w:r>
      </w:del>
      <w:r w:rsidR="00DF7829" w:rsidRPr="00895B2F">
        <w:t xml:space="preserve"> the most significant CRC-enriched fung</w:t>
      </w:r>
      <w:ins w:id="2770" w:author="LAU, Cheuk Hay" w:date="2021-11-20T22:48:00Z">
        <w:r w:rsidR="00DF7829">
          <w:t>al speci</w:t>
        </w:r>
      </w:ins>
      <w:ins w:id="2771" w:author="LAU, Cheuk Hay" w:date="2021-11-20T22:54:00Z">
        <w:r w:rsidR="00DF7829">
          <w:t>e</w:t>
        </w:r>
      </w:ins>
      <w:ins w:id="2772" w:author="LAU, Cheuk Hay" w:date="2021-11-20T22:48:00Z">
        <w:r w:rsidR="00DF7829">
          <w:t>s</w:t>
        </w:r>
      </w:ins>
      <w:del w:id="2773" w:author="LAU, Cheuk Hay" w:date="2021-11-20T22:48:00Z">
        <w:r w:rsidR="00DF7829" w:rsidRPr="00895B2F" w:rsidDel="00E96227">
          <w:delText>us, which showed universal associations with CRC in seven of eight cohorts</w:delText>
        </w:r>
      </w:del>
      <w:r w:rsidR="00DF7829" w:rsidRPr="00895B2F">
        <w:t>.</w:t>
      </w:r>
      <w:del w:id="2774" w:author="LAU, Cheuk Hay" w:date="2021-11-20T22:53:00Z">
        <w:r w:rsidR="00DF7829" w:rsidRPr="00895B2F" w:rsidDel="00DF7829">
          <w:delText xml:space="preserve"> </w:delText>
        </w:r>
      </w:del>
    </w:p>
    <w:p w14:paraId="31037739" w14:textId="13B9ECEE" w:rsidR="00DF7829" w:rsidRDefault="00DF7829" w:rsidP="00C4261B">
      <w:pPr>
        <w:spacing w:before="0" w:after="0"/>
        <w:rPr>
          <w:rFonts w:eastAsiaTheme="minorEastAsia"/>
        </w:rPr>
      </w:pPr>
      <w:r w:rsidRPr="00895B2F">
        <w:t xml:space="preserve">This finding was supported by previous studies showing the ability of </w:t>
      </w:r>
      <w:r w:rsidRPr="00895B2F">
        <w:rPr>
          <w:i/>
        </w:rPr>
        <w:t>A. rambellii</w:t>
      </w:r>
      <w:r w:rsidRPr="00895B2F">
        <w:t xml:space="preserve"> in synthesizing carcinogenic products, aflatoxin and aflatoxin precursor sterigmatocystin</w:t>
      </w:r>
      <w:r w:rsidRPr="00895B2F">
        <w:fldChar w:fldCharType="begin"/>
      </w:r>
      <w:r w:rsidR="000408F5">
        <w:instrText xml:space="preserve"> ADDIN ZOTERO_ITEM CSL_CITATION {"citationID":"lwBife61","properties":{"formattedCitation":"\\super 34,35\\nosupersub{}","plainCitation":"34,35","noteIndex":0},"citationItems":[{"id":80,"uris":["http://zotero.org/users/7908919/items/PG8C37SZ"],"uri":["http://zotero.org/users/7908919/items/PG8C37SZ"],"itemData":{"id":80,"type":"article-journal","abstract":"Production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895B2F">
        <w:fldChar w:fldCharType="separate"/>
      </w:r>
      <w:r w:rsidR="000408F5" w:rsidRPr="000408F5">
        <w:rPr>
          <w:kern w:val="0"/>
          <w:vertAlign w:val="superscript"/>
        </w:rPr>
        <w:t>34,35</w:t>
      </w:r>
      <w:r w:rsidRPr="00895B2F">
        <w:fldChar w:fldCharType="end"/>
      </w:r>
      <w:r w:rsidRPr="00895B2F">
        <w:t>.</w:t>
      </w:r>
      <w:r>
        <w:t xml:space="preserve"> </w:t>
      </w:r>
      <w:r w:rsidRPr="0015018D">
        <w:t>Aflatoxin G</w:t>
      </w:r>
      <w:r>
        <w:t>, a</w:t>
      </w:r>
      <w:r w:rsidRPr="0015018D">
        <w:t>flatoxin</w:t>
      </w:r>
      <w:r>
        <w:t xml:space="preserve"> B, a</w:t>
      </w:r>
      <w:r w:rsidRPr="0015018D">
        <w:t>flatoxin</w:t>
      </w:r>
      <w:r>
        <w:t xml:space="preserve"> M, and s</w:t>
      </w:r>
      <w:r w:rsidRPr="0015018D">
        <w:t>terigmatocystin</w:t>
      </w:r>
      <w:r>
        <w:t xml:space="preserve"> could all be produced by </w:t>
      </w:r>
      <w:r w:rsidRPr="005534D9">
        <w:rPr>
          <w:i/>
          <w:iCs/>
        </w:rPr>
        <w:t>A.rambellii</w:t>
      </w:r>
      <w:r>
        <w:fldChar w:fldCharType="begin"/>
      </w:r>
      <w:r w:rsidR="000408F5">
        <w:instrText xml:space="preserve"> ADDIN ZOTERO_ITEM CSL_CITATION {"citationID":"a2j0pse2qi","properties":{"formattedCitation":"\\super 36\\nosupersub{}","plainCitation":"36","noteIndex":0},"citationItems":[{"id":802,"uris":["http://zotero.org/users/7908919/items/XE6RLB2Q"],"uri":["http://zotero.org/users/7908919/items/XE6RLB2Q"],"itemData":{"id":802,"type":"article-journal","abstract":"Aspergillus species are the paramount ubiquitous fungi that contaminate various food substrates and produce biochemicals known as mycotoxins. Aflatoxins (AFTs), ochratoxin A (OTA), patulin (PAT), citrinin (CIT), aflatrem (AT), secalonic acids (SA), cyclopiazonic acid (CPA), terrein (TR), sterigmatocystin (ST) and gliotoxin (GT), and other toxins produced by species of Aspergillus plays a major role in food and human health. Mycotoxins exhibited wide range of toxicity to the humans and animal models even at nanomolar (nM) concentration. Consumption of detrimental mycotoxins adulterated foodstuffs affects human and animal health even trace amounts. Bioaerosols consisting of spores and hyphal fragments are active elicitors of bronchial irritation and allergy, and challenging to the public health. Aspergillus is the furthermost predominant environmental contaminant unswervingly defile lives with a 40–90 % mortality risk in patients with conceded immunity. Genomics, proteomics, transcriptomics, and metabolomics approaches useful for mycotoxins’ detection which are expensive. Antibody based detection of toxins chemotypes may result in cross-reactivity and uncertainty. Aptamers (APT) are single stranded DNA (ssDNA/RNA), are specifically binds to the target molecules can be generated by systematic evolution of ligands through exponential enrichment (SELEX). APT are fast, sensitive, simple, in-expensive, and field-deployable rapid point of care (POC) detection of toxins, and a better alternative to antibodies.","container-title":"Toxicology Reports","DOI":"10.1016/j.toxrep.2021.04.013","ISSN":"2214-7500","journalAbbreviation":"Toxicology Reports","language":"en","note":"00001","page":"1008-1030","source":"ScienceDirect","title":"Aspergillus derived mycotoxins in food and the environment: Prevalence, detection, and toxicity","title-short":"Aspergillus derived mycotoxins in food and the environment","volume":"8","author":[{"family":"Navale","given":"Vishwambar"},{"family":"Vamkudoth","given":"Koteswara Rao"},{"family":"Ajmera","given":"Shanthipriya"},{"family":"Dhuri","given":"Vaibhavi"}],"issued":{"date-parts":[["2021",1,1]]}}}],"schema":"https://github.com/citation-style-language/schema/raw/master/csl-citation.json"} </w:instrText>
      </w:r>
      <w:r>
        <w:fldChar w:fldCharType="separate"/>
      </w:r>
      <w:r w:rsidR="000408F5" w:rsidRPr="000408F5">
        <w:rPr>
          <w:kern w:val="0"/>
          <w:vertAlign w:val="superscript"/>
        </w:rPr>
        <w:t>36</w:t>
      </w:r>
      <w:r>
        <w:fldChar w:fldCharType="end"/>
      </w:r>
      <w:r>
        <w:t xml:space="preserve">, and all of them were </w:t>
      </w:r>
      <w:r w:rsidRPr="005534D9">
        <w:t xml:space="preserve">the most toxic and carcinogenic mycotoxins, due to their extreme </w:t>
      </w:r>
      <w:r w:rsidRPr="00F55E05">
        <w:t>hepatocarcinogenesis</w:t>
      </w:r>
      <w:r w:rsidRPr="005534D9">
        <w:rPr>
          <w:kern w:val="0"/>
          <w:u w:val="dash"/>
          <w:vertAlign w:val="superscript"/>
        </w:rPr>
        <w:fldChar w:fldCharType="begin"/>
      </w:r>
      <w:r w:rsidR="000408F5">
        <w:rPr>
          <w:kern w:val="0"/>
          <w:u w:val="dash"/>
          <w:vertAlign w:val="superscript"/>
        </w:rPr>
        <w:instrText xml:space="preserve"> ADDIN ZOTERO_ITEM CSL_CITATION {"citationID":"aba3tvkhs4","properties":{"formattedCitation":"\\super 37\\nosupersub{}","plainCitation":"37","noteIndex":0},"citationItems":[{"id":814,"uris":["http://zotero.org/users/7908919/items/NLWAMD3E"],"uri":["http://zotero.org/users/7908919/items/NLWAMD3E"],"itemData":{"id":814,"type":"chapter","abstract":"The genus Aspergillus is among the most abundant and widely distributed organism on earth, and at the moment comprises 339 known species. It is one of the most important economically fungal genus and the biotechnological use of Aspergillus species is related to production of soy sauce, of different hydrolytic enzymes (amylases, lipases) and organic acid (citric acid, gluconic acid), as well as biologically active metabolites such as lovastatin. Although they are not considered to be major cause of plant diseases, Aspergillus species are responsible for several disorders in various plants and plant products, especially as opportunistic storage moulds. The notable consequence of their presence is contamination of foods and feeds by mycotoxins, among which the most important are aﬂatoxins, ochratoxin A, and, at a less extent, fumonisins. Aﬂatoxins B1, B2, G1, G2 are the most toxic and carcinogenic mycotoxins, due to their extreme hepatocarcinogenicity; ochratoxin A is a potent nephrotoxin, it is also carcinogenic, teratogenic, and immunotoxic in rats and possibly in humans; fumonisins are hepatotoxic and nephrotoxic with potential carcinogenic effects on rat and mice. In this chapter we summarize the main aspects of morphology, ecology, epidemiology, and toxigenicity of Aspergillus foodborne pathogens which belong to sections Flavi, Circumdati, and Nigri, occurring in several agricultural products and responsible of aﬂatoxin, ochratoxin A, and fumonisins contamination of food and feed.","container-title":"Mycotoxigenic Fungi","event-place":"New York, NY","ISBN":"978-1-4939-6705-6","language":"en","note":"00000 \ncollection-title: Methods in Molecular Biology\nDOI: 10.1007/978-1-4939-6707-0_3","page":"33-49","publisher":"Springer New York","publisher-place":"New York, NY","source":"DOI.org (Crossref)","title":"Aspergillus Species and Their Associated Mycotoxins","URL":"http://link.springer.com/10.1007/978-1-4939-6707-0_3","volume":"1542","editor":[{"family":"Moretti","given":"Antonio"},{"family":"Susca","given":"Antonia"}],"author":[{"family":"Perrone","given":"Giancarlo"},{"family":"Gallo","given":"Antonia"}],"accessed":{"date-parts":[["2021",10,28]]},"issued":{"date-parts":[["2017"]]}}}],"schema":"https://github.com/citation-style-language/schema/raw/master/csl-citation.json"} </w:instrText>
      </w:r>
      <w:r w:rsidRPr="005534D9">
        <w:rPr>
          <w:kern w:val="0"/>
          <w:u w:val="dash"/>
          <w:vertAlign w:val="superscript"/>
        </w:rPr>
        <w:fldChar w:fldCharType="separate"/>
      </w:r>
      <w:r w:rsidR="000408F5" w:rsidRPr="000408F5">
        <w:rPr>
          <w:kern w:val="0"/>
          <w:vertAlign w:val="superscript"/>
        </w:rPr>
        <w:t>37</w:t>
      </w:r>
      <w:r w:rsidRPr="005534D9">
        <w:rPr>
          <w:kern w:val="0"/>
          <w:u w:val="dash"/>
          <w:vertAlign w:val="superscript"/>
        </w:rPr>
        <w:fldChar w:fldCharType="end"/>
      </w:r>
      <w:r>
        <w:t xml:space="preserve">. </w:t>
      </w:r>
      <w:r w:rsidRPr="002106EC">
        <w:rPr>
          <w:highlight w:val="green"/>
        </w:rPr>
        <w:t>XXX</w:t>
      </w:r>
      <w:r w:rsidRPr="00895B2F">
        <w:t>.</w:t>
      </w:r>
      <w:r>
        <w:t xml:space="preserve"> Even though the genus </w:t>
      </w:r>
      <w:r w:rsidRPr="005534D9">
        <w:rPr>
          <w:i/>
          <w:iCs/>
        </w:rPr>
        <w:t>Aspergillus</w:t>
      </w:r>
      <w:r>
        <w:t xml:space="preserve"> was frequently reported with cancer, especially </w:t>
      </w:r>
      <w:r w:rsidRPr="005534D9">
        <w:rPr>
          <w:i/>
          <w:iCs/>
        </w:rPr>
        <w:t>A. flavus</w:t>
      </w:r>
      <w:r w:rsidRPr="00EC39FA">
        <w:rPr>
          <w:i/>
          <w:iCs/>
        </w:rPr>
        <w:fldChar w:fldCharType="begin"/>
      </w:r>
      <w:r w:rsidR="000408F5">
        <w:rPr>
          <w:i/>
          <w:iCs/>
        </w:rPr>
        <w:instrText xml:space="preserve"> ADDIN ZOTERO_ITEM CSL_CITATION {"citationID":"aqubsvig84","properties":{"formattedCitation":"\\super 38\\nosupersub{}","plainCitation":"38","noteIndex":0},"citationItems":[{"id":815,"uris":["http://zotero.org/users/7908919/items/UYKMSUVN"],"uri":["http://zotero.org/users/7908919/items/UYKMSUVN"],"itemData":{"id":815,"type":"article-journal","abstract":"Filamentous fungi represent a rich source of extrolites, including secondary metabolites (SMs) comprising a great variety of astonishing structures and interesting bioactivities. State-of-the-art techniques in genome mining, genetic manipulation, and secondary metabolomics have enabled the scientific community to better elucidate and more deeply appreciate the genetic and biosynthetic chemical arsenal of these microorganisms. Aspergillus flavus is best known as a contaminant of food and feed commodities and a producer of the carcinogenic family of SMs, aflatoxins. This fungus produces many SMs including polyketides, ribosomal and nonribosomal peptides, terpenoids, and other hybrid molecules. This review will discuss the chemical diversity, biosynthetic pathways, and biological/ecological role of A. flavus SMs, as well as their significance concerning food safety and security.","container-title":"Comprehensive Reviews in Food Science and Food Safety","DOI":"10.1111/1541-4337.12638","ISSN":"1541-4337","issue":"6","journalAbbreviation":"Compr Rev Food Sci Food Saf","language":"eng","note":"00004 \nPMID: 33337039","page":"2797-2842","source":"PubMed","title":"Chemical repertoire and biosynthetic machinery of the Aspergillus flavus secondary metabolome: A review","title-short":"Chemical repertoire and biosynthetic machinery of the Aspergillus flavus secondary metabolome","volume":"19","author":[{"family":"Uka","given":"Valdet"},{"family":"Cary","given":"Jeffrey W."},{"family":"Lebar","given":"Matthew D."},{"family":"Puel","given":"Olivier"},{"family":"De Saeger","given":"Sarah"},{"family":"Diana Di Mavungu","given":"José"}],"issued":{"date-parts":[["2020",11]]}}}],"schema":"https://github.com/citation-style-language/schema/raw/master/csl-citation.json"} </w:instrText>
      </w:r>
      <w:r w:rsidRPr="00EC39FA">
        <w:rPr>
          <w:i/>
          <w:iCs/>
        </w:rPr>
        <w:fldChar w:fldCharType="separate"/>
      </w:r>
      <w:r w:rsidR="000408F5" w:rsidRPr="000408F5">
        <w:rPr>
          <w:kern w:val="0"/>
          <w:vertAlign w:val="superscript"/>
        </w:rPr>
        <w:t>38</w:t>
      </w:r>
      <w:r w:rsidRPr="00EC39FA">
        <w:rPr>
          <w:i/>
          <w:iCs/>
        </w:rPr>
        <w:fldChar w:fldCharType="end"/>
      </w:r>
      <w:r>
        <w:t xml:space="preserve">, it was the first time to report the promoting cancer cell </w:t>
      </w:r>
      <w:del w:id="2775" w:author="LIN, Yufeng" w:date="2021-11-25T09:31:00Z">
        <w:r w:rsidDel="00EF4AEC">
          <w:delText>proliferational</w:delText>
        </w:r>
      </w:del>
      <w:ins w:id="2776" w:author="LIN, Yufeng" w:date="2021-11-25T09:31:00Z">
        <w:r w:rsidR="00EF4AEC">
          <w:t>proliferation</w:t>
        </w:r>
      </w:ins>
      <w:r>
        <w:t xml:space="preserve"> function of </w:t>
      </w:r>
      <w:r w:rsidRPr="005534D9">
        <w:rPr>
          <w:i/>
          <w:iCs/>
        </w:rPr>
        <w:t>A. rambellii</w:t>
      </w:r>
      <w:r>
        <w:t xml:space="preserve"> and detected in human fecal.</w:t>
      </w:r>
    </w:p>
    <w:p w14:paraId="7BF592FF" w14:textId="77777777" w:rsidR="0033257A" w:rsidRPr="005534D9" w:rsidDel="0033257A" w:rsidRDefault="0033257A" w:rsidP="005534D9">
      <w:pPr>
        <w:spacing w:before="0" w:after="0"/>
        <w:ind w:firstLineChars="50" w:firstLine="120"/>
        <w:rPr>
          <w:rFonts w:eastAsiaTheme="minorEastAsia"/>
        </w:rPr>
      </w:pPr>
    </w:p>
    <w:p w14:paraId="7610BDA8" w14:textId="39030FA1" w:rsidR="00877B71" w:rsidRPr="00895B2F" w:rsidRDefault="009D53F2" w:rsidP="00BA0A8A">
      <w:pPr>
        <w:spacing w:before="0" w:after="0"/>
      </w:pPr>
      <w:r w:rsidRPr="009D53F2">
        <w:t xml:space="preserve">Furthermore, </w:t>
      </w:r>
      <w:r w:rsidRPr="005534D9">
        <w:rPr>
          <w:i/>
          <w:iCs/>
        </w:rPr>
        <w:t>A. kawachii</w:t>
      </w:r>
      <w:r w:rsidRPr="009D53F2">
        <w:t xml:space="preserve">, a fungus from the genus </w:t>
      </w:r>
      <w:r w:rsidRPr="005534D9">
        <w:rPr>
          <w:i/>
          <w:iCs/>
        </w:rPr>
        <w:t>Aspergillus</w:t>
      </w:r>
      <w:r w:rsidRPr="009D53F2">
        <w:t xml:space="preserve">, was the most important CRC-depleted fungus. Despite the fact that both fungi belong to the same genus, </w:t>
      </w:r>
      <w:r w:rsidR="001646B8" w:rsidRPr="005534D9">
        <w:rPr>
          <w:i/>
          <w:iCs/>
        </w:rPr>
        <w:t>A. kawachii</w:t>
      </w:r>
      <w:r w:rsidR="001646B8" w:rsidRPr="001646B8">
        <w:t xml:space="preserve"> has been shown to be </w:t>
      </w:r>
      <w:r w:rsidR="001646B8">
        <w:t>atoxigenic</w:t>
      </w:r>
      <w:r w:rsidR="001646B8" w:rsidRPr="001646B8">
        <w:t xml:space="preserve"> and acceptable for use in food and beverage fermentation</w:t>
      </w:r>
      <w:r w:rsidR="001646B8">
        <w:fldChar w:fldCharType="begin"/>
      </w:r>
      <w:r w:rsidR="000408F5">
        <w:instrText xml:space="preserve"> ADDIN ZOTERO_ITEM CSL_CITATION {"citationID":"a10ebh5pc9b","properties":{"formattedCitation":"\\super 39\\nosupersub{}","plainCitation":"39","noteIndex":0},"citationItems":[{"id":819,"uris":["http://zotero.org/users/7908919/items/TRT2V7AZ"],"uri":["http://zotero.org/users/7908919/items/TRT2V7AZ"],"itemData":{"id":819,"type":"article-journal","abstract":"Aspergilli known as black- and white-koji molds which are used for awamori, shochu, makgeolli and other food and beverage fermentations, are reported in the literature as A. luchuensis, A. awamori, A. kawachii, or A. acidus. In order to elucidate the taxonomic position of these species, available ex-type cultures were compared based on morphology and molecular characters. A. luchuensis, A. kawachii and A. acidus showed the same banding patterns in RAPD, and the three species had the same rDNA-ITS, β-tubulin and calmodulin sequences and these differed from those of the closely related A. niger and A. tubingensis. Morphologically, the three species are not significantly different from each other or from A. niger and A. tubingensis. It is concluded that A. luchuensis, A. kawachii and A. acidus are the same species, and A. luchuensis is selected as the correct name based on priority. Strains of A. awamori which are stored in National Research Institute of Brewing in Japan, represent A. niger (n = 14) and A. luchuensis (n = 6). The neotype of A. awamori (CBS 557.65 = NRRL 4948) does not originate from awamori fermentation and it is shown to be identical with the unknown taxon Aspergillus welwitschiae. Extrolite analysis of strains of A. luchuensis showed that they do not produce mycotoxins and therefore can be considered safe for food and beverage fermentations. A. luchuensis is also frequently isolated from meju and nuruk in Korea and Puerh tea in China and the species is probably common in the fermentation environment of East Asia. A re-description of A. luchuensis is provided because the incomplete data in the original literature.","container-title":"PLOS ONE","DOI":"10.1371/journal.pone.0063769","ISSN":"1932-6203","issue":"5","journalAbbreviation":"PLOS ONE","language":"en","note":"00161 \npublisher: Public Library of Science","page":"e63769","source":"PLoS Journals","title":"ASPERGILLUS LUCHUENSIS, AN INDUSTRIALLY IMPORTANT BLACK ASPERGILLUS IN EAST ASIA","volume":"8","author":[{"family":"Hong","given":"Seung-Beom"},{"family":"Lee","given":"Mina"},{"family":"Kim","given":"Dae-Ho"},{"family":"Varga","given":"Janos"},{"family":"Frisvad","given":"Jens C."},{"family":"Perrone","given":"Giancarlo"},{"family":"Gomi","given":"Katsuya"},{"family":"Yamada","given":"Osamu"},{"family":"Machida","given":"Masayuki"},{"family":"Houbraken","given":"Jos"},{"family":"Samson","given":"Robert A."}],"issued":{"date-parts":[["2013",5,28]]}}}],"schema":"https://github.com/citation-style-language/schema/raw/master/csl-citation.json"} </w:instrText>
      </w:r>
      <w:r w:rsidR="001646B8">
        <w:fldChar w:fldCharType="separate"/>
      </w:r>
      <w:r w:rsidR="000408F5" w:rsidRPr="000408F5">
        <w:rPr>
          <w:kern w:val="0"/>
          <w:vertAlign w:val="superscript"/>
        </w:rPr>
        <w:t>39</w:t>
      </w:r>
      <w:r w:rsidR="001646B8">
        <w:fldChar w:fldCharType="end"/>
      </w:r>
      <w:r w:rsidRPr="009D53F2">
        <w:t>.</w:t>
      </w:r>
      <w:r>
        <w:t xml:space="preserve"> </w:t>
      </w:r>
      <w:r w:rsidR="001646B8">
        <w:t>In addition, t</w:t>
      </w:r>
      <w:r w:rsidR="00713425" w:rsidRPr="00895B2F">
        <w:t xml:space="preserve">he crude enzyme extract derived from </w:t>
      </w:r>
      <w:r w:rsidR="00713425" w:rsidRPr="00895B2F">
        <w:rPr>
          <w:i/>
        </w:rPr>
        <w:t xml:space="preserve">A. kawachii </w:t>
      </w:r>
      <w:r w:rsidR="00713425" w:rsidRPr="00895B2F">
        <w:t>could enhance the antioxidative activities of Viscum album var. coloratum</w:t>
      </w:r>
      <w:r w:rsidR="00713425" w:rsidRPr="00895B2F">
        <w:fldChar w:fldCharType="begin"/>
      </w:r>
      <w:r w:rsidR="000408F5">
        <w:instrText xml:space="preserve"> ADDIN ZOTERO_ITEM CSL_CITATION {"citationID":"PP39KrC0","properties":{"formattedCitation":"\\super 40\\nosupersub{}","plainCitation":"40","noteIndex":0},"citationItems":[{"id":378,"uris":["http://zotero.org/users/7908919/items/VJFURWF8"],"uri":["http://zotero.org/users/7908919/items/VJFURWF8"],"itemData":{"id":378,"type":"article-journal","abstract":"The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0408F5">
        <w:rPr>
          <w:rFonts w:hint="eastAsia"/>
        </w:rPr>
        <w:instrText>′</w:instrText>
      </w:r>
      <w:r w:rsidR="000408F5">
        <w:instrText>,7</w:instrText>
      </w:r>
      <w:r w:rsidR="000408F5">
        <w:rPr>
          <w:rFonts w:hint="eastAsia"/>
        </w:rPr>
        <w:instrText>′</w:instrText>
      </w:r>
      <w:r w:rsidR="000408F5">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895B2F">
        <w:fldChar w:fldCharType="separate"/>
      </w:r>
      <w:r w:rsidR="000408F5" w:rsidRPr="000408F5">
        <w:rPr>
          <w:kern w:val="0"/>
          <w:vertAlign w:val="superscript"/>
        </w:rPr>
        <w:t>40</w:t>
      </w:r>
      <w:r w:rsidR="00713425" w:rsidRPr="00895B2F">
        <w:fldChar w:fldCharType="end"/>
      </w:r>
      <w:r w:rsidR="00713425" w:rsidRPr="00895B2F">
        <w:t xml:space="preserve">, a promising agent for </w:t>
      </w:r>
      <w:r w:rsidR="002C3DB3" w:rsidRPr="00895B2F">
        <w:t xml:space="preserve">immunomodulation, </w:t>
      </w:r>
      <w:r w:rsidR="00713425" w:rsidRPr="00895B2F">
        <w:t>treating colon cancer</w:t>
      </w:r>
      <w:r w:rsidR="00713425" w:rsidRPr="00895B2F">
        <w:fldChar w:fldCharType="begin"/>
      </w:r>
      <w:r w:rsidR="000408F5">
        <w:instrText xml:space="preserve"> ADDIN ZOTERO_ITEM CSL_CITATION {"citationID":"FvwyXRfh","properties":{"formattedCitation":"\\super 41\\nosupersub{}","plainCitation":"41","noteIndex":0},"citationItems":[{"id":583,"uris":["http://zotero.org/users/7908919/items/LPBXNNWU"],"uri":["http://zotero.org/users/7908919/items/LPBXNNWU"],"itemData":{"id":583,"type":"article-journal","abstract":"AIM: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895B2F">
        <w:fldChar w:fldCharType="separate"/>
      </w:r>
      <w:r w:rsidR="000408F5" w:rsidRPr="000408F5">
        <w:rPr>
          <w:kern w:val="0"/>
          <w:vertAlign w:val="superscript"/>
        </w:rPr>
        <w:t>41</w:t>
      </w:r>
      <w:r w:rsidR="00713425" w:rsidRPr="00895B2F">
        <w:fldChar w:fldCharType="end"/>
      </w:r>
      <w:r w:rsidR="002C3DB3" w:rsidRPr="00895B2F">
        <w:t>.</w:t>
      </w:r>
      <w:r w:rsidR="00713425" w:rsidRPr="00895B2F">
        <w:t xml:space="preserve"> </w:t>
      </w:r>
      <w:r w:rsidR="00877B71" w:rsidRPr="00895B2F">
        <w:t>T</w:t>
      </w:r>
      <w:r w:rsidR="00B04161" w:rsidRPr="00895B2F">
        <w:t xml:space="preserve">he </w:t>
      </w:r>
      <w:r w:rsidR="00713425" w:rsidRPr="00895B2F">
        <w:t xml:space="preserve">fermented silkworm </w:t>
      </w:r>
      <w:r w:rsidR="00B04161" w:rsidRPr="00895B2F">
        <w:t xml:space="preserve">produced </w:t>
      </w:r>
      <w:r w:rsidR="00713425" w:rsidRPr="00895B2F">
        <w:t xml:space="preserve">by </w:t>
      </w:r>
      <w:r w:rsidR="00B04161" w:rsidRPr="00895B2F">
        <w:rPr>
          <w:i/>
        </w:rPr>
        <w:t>A. kawachii</w:t>
      </w:r>
      <w:r w:rsidR="00B04161" w:rsidRPr="00895B2F">
        <w:t xml:space="preserve"> </w:t>
      </w:r>
      <w:r w:rsidR="00713425" w:rsidRPr="00895B2F">
        <w:t xml:space="preserve">solid-state fermentation </w:t>
      </w:r>
      <w:r w:rsidR="00B04161" w:rsidRPr="00895B2F">
        <w:t xml:space="preserve">could </w:t>
      </w:r>
      <w:r w:rsidR="00713425" w:rsidRPr="00895B2F">
        <w:t xml:space="preserve">inhibit </w:t>
      </w:r>
      <w:r w:rsidR="00B04161" w:rsidRPr="00895B2F">
        <w:t>the human hepatocellular carcinoma cells</w:t>
      </w:r>
      <w:r w:rsidR="00B04161" w:rsidRPr="00895B2F">
        <w:fldChar w:fldCharType="begin"/>
      </w:r>
      <w:r w:rsidR="000408F5">
        <w:instrText xml:space="preserve"> ADDIN ZOTERO_ITEM CSL_CITATION {"citationID":"QxQjCQIo","properties":{"formattedCitation":"\\super 42\\nosupersub{}","plainCitation":"42","noteIndex":0},"citationItems":[{"id":373,"uris":["http://zotero.org/users/7908919/items/7KMZE2U3"],"uri":["http://zotero.org/users/7908919/items/7KMZE2U3"],"itemData":{"id":373,"type":"article-journal","abstract":"Background\nMulberry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895B2F">
        <w:fldChar w:fldCharType="separate"/>
      </w:r>
      <w:r w:rsidR="000408F5" w:rsidRPr="000408F5">
        <w:rPr>
          <w:kern w:val="0"/>
          <w:vertAlign w:val="superscript"/>
        </w:rPr>
        <w:t>42</w:t>
      </w:r>
      <w:r w:rsidR="00B04161" w:rsidRPr="00895B2F">
        <w:fldChar w:fldCharType="end"/>
      </w:r>
      <w:r w:rsidR="00B04161" w:rsidRPr="00895B2F">
        <w:t>.</w:t>
      </w:r>
      <w:r w:rsidR="007A26BC">
        <w:t xml:space="preserve"> These previous studies</w:t>
      </w:r>
      <w:r w:rsidR="007A26BC" w:rsidRPr="007A26BC">
        <w:t xml:space="preserve"> indicate that </w:t>
      </w:r>
      <w:r w:rsidR="007A26BC" w:rsidRPr="005534D9">
        <w:rPr>
          <w:i/>
          <w:iCs/>
        </w:rPr>
        <w:t xml:space="preserve">A. kawachii </w:t>
      </w:r>
      <w:r w:rsidR="007A26BC" w:rsidRPr="007A26BC">
        <w:t>and its metabolites might be used to cure cancer or inhibit cancer cells</w:t>
      </w:r>
      <w:r w:rsidR="007A26BC">
        <w:t xml:space="preserve"> proliferation.</w:t>
      </w:r>
      <w:r w:rsidR="00F55E05">
        <w:t xml:space="preserve"> </w:t>
      </w:r>
      <w:r w:rsidR="00F55E05" w:rsidRPr="00F55E05">
        <w:t>It could also explain why</w:t>
      </w:r>
      <w:r w:rsidR="00F55E05">
        <w:t xml:space="preserve"> the genus</w:t>
      </w:r>
      <w:r w:rsidR="00F55E05" w:rsidRPr="00F55E05">
        <w:t xml:space="preserve"> </w:t>
      </w:r>
      <w:r w:rsidR="00F55E05" w:rsidRPr="005534D9">
        <w:rPr>
          <w:i/>
          <w:iCs/>
        </w:rPr>
        <w:t>Aspergillus</w:t>
      </w:r>
      <w:r w:rsidR="00F55E05" w:rsidRPr="00F55E05">
        <w:t xml:space="preserve"> cannot drive pancreatic oncogenesis</w:t>
      </w:r>
      <w:r w:rsidR="00F55E05">
        <w:fldChar w:fldCharType="begin"/>
      </w:r>
      <w:r w:rsidR="004256B8">
        <w:instrText xml:space="preserve"> ADDIN ZOTERO_ITEM CSL_CITATION {"citationID":"a7qmpheaoj","properties":{"formattedCitation":"\\super 7\\nosupersub{}","plainCitation":"7","noteIndex":0},"citationItems":[{"id":330,"uris":["http://zotero.org/users/7908919/items/27RNRXIQ"],"uri":["http://zotero.org/users/7908919/items/27RNRXIQ"],"itemData":{"id":330,"type":"article-journal","abstract":"Bacterial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00F55E05">
        <w:fldChar w:fldCharType="separate"/>
      </w:r>
      <w:r w:rsidR="004256B8" w:rsidRPr="004256B8">
        <w:rPr>
          <w:kern w:val="0"/>
          <w:vertAlign w:val="superscript"/>
        </w:rPr>
        <w:t>7</w:t>
      </w:r>
      <w:r w:rsidR="00F55E05">
        <w:fldChar w:fldCharType="end"/>
      </w:r>
      <w:r w:rsidR="00F55E05">
        <w:t>.</w:t>
      </w:r>
      <w:del w:id="2777" w:author="LIN, Yufeng" w:date="2021-11-22T18:10:00Z">
        <w:r w:rsidR="00F55E05" w:rsidDel="00393173">
          <w:delText xml:space="preserve"> </w:delText>
        </w:r>
      </w:del>
      <w:r w:rsidR="007A26BC">
        <w:t xml:space="preserve"> </w:t>
      </w:r>
      <w:r w:rsidR="002C3DB3" w:rsidRPr="00895B2F">
        <w:rPr>
          <w:i/>
        </w:rPr>
        <w:t>R.</w:t>
      </w:r>
      <w:r w:rsidR="002C3DB3" w:rsidRPr="00895B2F">
        <w:t xml:space="preserve"> </w:t>
      </w:r>
      <w:r w:rsidR="002C3DB3" w:rsidRPr="00895B2F">
        <w:rPr>
          <w:i/>
        </w:rPr>
        <w:t xml:space="preserve">irregularis </w:t>
      </w:r>
      <w:r w:rsidR="002C3DB3" w:rsidRPr="00895B2F">
        <w:t>was the second most CRC-depleted fung</w:t>
      </w:r>
      <w:r w:rsidR="008C161B" w:rsidRPr="00895B2F">
        <w:t>us</w:t>
      </w:r>
      <w:r w:rsidR="002C3DB3" w:rsidRPr="00895B2F">
        <w:t xml:space="preserve">. </w:t>
      </w:r>
      <w:r w:rsidR="002C3DB3" w:rsidRPr="00895B2F">
        <w:rPr>
          <w:i/>
        </w:rPr>
        <w:t xml:space="preserve">A. </w:t>
      </w:r>
      <w:r w:rsidR="00E81CE7" w:rsidRPr="00895B2F">
        <w:rPr>
          <w:i/>
        </w:rPr>
        <w:t>O</w:t>
      </w:r>
      <w:r w:rsidR="002C3DB3" w:rsidRPr="00895B2F">
        <w:rPr>
          <w:i/>
        </w:rPr>
        <w:t>fficinalis</w:t>
      </w:r>
      <w:r w:rsidR="002C3DB3" w:rsidRPr="00895B2F">
        <w:t>-</w:t>
      </w:r>
      <w:r w:rsidR="002C3DB3" w:rsidRPr="00895B2F">
        <w:rPr>
          <w:i/>
        </w:rPr>
        <w:t>R.</w:t>
      </w:r>
      <w:r w:rsidR="00EE33C6">
        <w:rPr>
          <w:i/>
        </w:rPr>
        <w:t xml:space="preserve"> </w:t>
      </w:r>
      <w:r w:rsidR="002C3DB3" w:rsidRPr="00895B2F">
        <w:rPr>
          <w:i/>
        </w:rPr>
        <w:t>irregularis</w:t>
      </w:r>
      <w:r w:rsidR="002C3DB3" w:rsidRPr="00895B2F">
        <w:t xml:space="preserve"> symbiosis </w:t>
      </w:r>
      <w:r w:rsidR="00877B71" w:rsidRPr="00895B2F">
        <w:t xml:space="preserve">was reported to induce </w:t>
      </w:r>
      <w:r w:rsidR="002C3DB3" w:rsidRPr="00895B2F">
        <w:t>the production of salvianolic acid</w:t>
      </w:r>
      <w:r w:rsidR="00E81CE7" w:rsidRPr="00895B2F">
        <w:t>,</w:t>
      </w:r>
      <w:r w:rsidR="002C3DB3" w:rsidRPr="00895B2F">
        <w:t xml:space="preserve"> which has anti</w:t>
      </w:r>
      <w:r w:rsidR="00A22DC7">
        <w:t>-</w:t>
      </w:r>
      <w:r w:rsidR="002C3DB3" w:rsidRPr="00895B2F">
        <w:t>cancer effects</w:t>
      </w:r>
      <w:r w:rsidR="002C3DB3" w:rsidRPr="00895B2F">
        <w:fldChar w:fldCharType="begin"/>
      </w:r>
      <w:r w:rsidR="000408F5">
        <w:instrText xml:space="preserve"> ADDIN ZOTERO_ITEM CSL_CITATION {"citationID":"T4xNDNGP","properties":{"formattedCitation":"\\super 43,44\\nosupersub{}","plainCitation":"43,44","noteIndex":0},"citationItems":[{"id":571,"uris":["http://zotero.org/users/7908919/items/73T568EG"],"uri":["http://zotero.org/users/7908919/items/73T568EG"],"itemData":{"id":571,"type":"article-journal","abstract":"Salvianolic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002C3DB3" w:rsidRPr="00895B2F">
        <w:fldChar w:fldCharType="separate"/>
      </w:r>
      <w:r w:rsidR="000408F5" w:rsidRPr="000408F5">
        <w:rPr>
          <w:kern w:val="0"/>
          <w:vertAlign w:val="superscript"/>
        </w:rPr>
        <w:t>43,44</w:t>
      </w:r>
      <w:r w:rsidR="002C3DB3" w:rsidRPr="00895B2F">
        <w:fldChar w:fldCharType="end"/>
      </w:r>
      <w:r w:rsidR="002C3DB3" w:rsidRPr="00895B2F">
        <w:t xml:space="preserve">. </w:t>
      </w:r>
      <w:r w:rsidR="002C3DB3" w:rsidRPr="00895B2F">
        <w:rPr>
          <w:i/>
        </w:rPr>
        <w:t xml:space="preserve">A. </w:t>
      </w:r>
      <w:r w:rsidR="00E81CE7" w:rsidRPr="00895B2F">
        <w:rPr>
          <w:i/>
        </w:rPr>
        <w:t>Officinalis</w:t>
      </w:r>
      <w:r w:rsidR="002C3DB3" w:rsidRPr="00895B2F">
        <w:t>-</w:t>
      </w:r>
      <w:r w:rsidR="002C3DB3" w:rsidRPr="00895B2F">
        <w:rPr>
          <w:i/>
        </w:rPr>
        <w:t>R. irregularis</w:t>
      </w:r>
      <w:r w:rsidR="002C3DB3" w:rsidRPr="00895B2F">
        <w:t xml:space="preserve"> symbiosis </w:t>
      </w:r>
      <w:r w:rsidR="00877B71" w:rsidRPr="00895B2F">
        <w:t>could</w:t>
      </w:r>
      <w:r w:rsidR="002C3DB3" w:rsidRPr="00895B2F">
        <w:t xml:space="preserve"> produc</w:t>
      </w:r>
      <w:r w:rsidR="00877B71" w:rsidRPr="00895B2F">
        <w:t>e</w:t>
      </w:r>
      <w:r w:rsidR="002C3DB3" w:rsidRPr="00895B2F">
        <w:t xml:space="preserve"> </w:t>
      </w:r>
      <w:proofErr w:type="spellStart"/>
      <w:r w:rsidR="002C3DB3" w:rsidRPr="00895B2F">
        <w:t>rosmarinic</w:t>
      </w:r>
      <w:proofErr w:type="spellEnd"/>
      <w:r w:rsidR="002C3DB3" w:rsidRPr="00895B2F">
        <w:t xml:space="preserve"> acid, ferulic acid and caffeic acid, </w:t>
      </w:r>
      <w:r w:rsidR="00877B71" w:rsidRPr="00895B2F">
        <w:t>which related to</w:t>
      </w:r>
      <w:r w:rsidR="002C3DB3" w:rsidRPr="00895B2F">
        <w:t xml:space="preserve"> </w:t>
      </w:r>
      <w:r w:rsidR="00877B71" w:rsidRPr="00895B2F">
        <w:t>beneficial</w:t>
      </w:r>
      <w:r w:rsidR="002C3DB3" w:rsidRPr="00895B2F">
        <w:t xml:space="preserve"> properties</w:t>
      </w:r>
      <w:r w:rsidR="00877B71" w:rsidRPr="00895B2F">
        <w:t xml:space="preserve"> of </w:t>
      </w:r>
      <w:r w:rsidR="002C3DB3" w:rsidRPr="00895B2F">
        <w:t>antioxidant, anti-inflammatory, and antimicrobial effects</w:t>
      </w:r>
      <w:r w:rsidR="002C3DB3" w:rsidRPr="00895B2F">
        <w:fldChar w:fldCharType="begin"/>
      </w:r>
      <w:r w:rsidR="000408F5">
        <w:instrText xml:space="preserve"> ADDIN ZOTERO_ITEM CSL_CITATION {"citationID":"oSeM2Wf4","properties":{"formattedCitation":"\\super 45,46\\nosupersub{}","plainCitation":"45,46","noteIndex":0},"citationItems":[{"id":575,"uris":["http://zotero.org/users/7908919/items/NRQQZ6NA"],"uri":["http://zotero.org/users/7908919/items/NRQQZ6NA"],"itemData":{"id":575,"type":"article-journal","abstract":"The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002C3DB3" w:rsidRPr="00895B2F">
        <w:fldChar w:fldCharType="separate"/>
      </w:r>
      <w:r w:rsidR="000408F5" w:rsidRPr="000408F5">
        <w:rPr>
          <w:kern w:val="0"/>
          <w:vertAlign w:val="superscript"/>
        </w:rPr>
        <w:t>45,46</w:t>
      </w:r>
      <w:r w:rsidR="002C3DB3" w:rsidRPr="00895B2F">
        <w:fldChar w:fldCharType="end"/>
      </w:r>
      <w:r w:rsidR="002C3DB3" w:rsidRPr="00895B2F">
        <w:t xml:space="preserve">. </w:t>
      </w:r>
      <w:r w:rsidR="00B04161" w:rsidRPr="00895B2F">
        <w:t xml:space="preserve">These </w:t>
      </w:r>
      <w:r w:rsidR="00877B71" w:rsidRPr="00895B2F">
        <w:t xml:space="preserve">findings </w:t>
      </w:r>
      <w:r w:rsidR="00B04161" w:rsidRPr="00895B2F">
        <w:t xml:space="preserve">support their roles </w:t>
      </w:r>
      <w:r w:rsidR="00877B71" w:rsidRPr="00895B2F">
        <w:t>of the enriched- or depleted</w:t>
      </w:r>
      <w:r w:rsidR="00EE33C6">
        <w:t>-</w:t>
      </w:r>
      <w:r w:rsidR="00877B71" w:rsidRPr="00895B2F">
        <w:t xml:space="preserve">fungi </w:t>
      </w:r>
      <w:r w:rsidR="00B04161" w:rsidRPr="00895B2F">
        <w:t xml:space="preserve">in the promotion or inhibition of colorectal carcinogenesis. </w:t>
      </w:r>
      <w:commentRangeEnd w:id="2763"/>
      <w:r w:rsidR="00E86116">
        <w:rPr>
          <w:rStyle w:val="a7"/>
        </w:rPr>
        <w:commentReference w:id="2763"/>
      </w:r>
    </w:p>
    <w:p w14:paraId="3366B818" w14:textId="1BE1FDEC" w:rsidR="00877B71" w:rsidRDefault="00877B71" w:rsidP="00BA0A8A">
      <w:pPr>
        <w:spacing w:before="0" w:after="0"/>
        <w:rPr>
          <w:ins w:id="2778" w:author="LAU, Cheuk Hay" w:date="2021-11-20T23:20:00Z"/>
          <w:rFonts w:eastAsiaTheme="minorEastAsia"/>
        </w:rPr>
      </w:pPr>
    </w:p>
    <w:p w14:paraId="47D6F4E4" w14:textId="10D4EFD5" w:rsidR="00EB0958" w:rsidRPr="00EB0958" w:rsidDel="00EB0958" w:rsidRDefault="00EB0958" w:rsidP="00EB0958">
      <w:pPr>
        <w:spacing w:before="0" w:after="0"/>
        <w:rPr>
          <w:del w:id="2779" w:author="LAU, Cheuk Hay" w:date="2021-11-20T23:24:00Z"/>
          <w:rFonts w:eastAsiaTheme="minorEastAsia"/>
          <w:rPrChange w:id="2780" w:author="LAU, Cheuk Hay" w:date="2021-11-20T23:20:00Z">
            <w:rPr>
              <w:del w:id="2781" w:author="LAU, Cheuk Hay" w:date="2021-11-20T23:24:00Z"/>
            </w:rPr>
          </w:rPrChange>
        </w:rPr>
      </w:pPr>
    </w:p>
    <w:p w14:paraId="0E83A9CB" w14:textId="65A94A01" w:rsidR="00615D1D" w:rsidRPr="00895B2F" w:rsidRDefault="00DA7151" w:rsidP="003C36FC">
      <w:pPr>
        <w:spacing w:before="0" w:after="0"/>
      </w:pPr>
      <w:ins w:id="2782" w:author="LAU, Cheuk Hay" w:date="2021-11-20T23:17:00Z">
        <w:r>
          <w:t xml:space="preserve">Microbes </w:t>
        </w:r>
      </w:ins>
      <w:del w:id="2783" w:author="LAU, Cheuk Hay" w:date="2021-11-20T23:11:00Z">
        <w:r w:rsidR="00226396" w:rsidRPr="00226396" w:rsidDel="00E86116">
          <w:delText>Within the gastrointestinal, f</w:delText>
        </w:r>
      </w:del>
      <w:del w:id="2784" w:author="LAU, Cheuk Hay" w:date="2021-11-20T23:17:00Z">
        <w:r w:rsidR="00226396" w:rsidRPr="00226396" w:rsidDel="00DA7151">
          <w:delText xml:space="preserve">ungi and bacteria </w:delText>
        </w:r>
      </w:del>
      <w:ins w:id="2785" w:author="LAU, Cheuk Hay" w:date="2021-11-20T23:11:00Z">
        <w:r w:rsidR="00E86116">
          <w:t xml:space="preserve">are known to </w:t>
        </w:r>
      </w:ins>
      <w:r w:rsidR="00226396" w:rsidRPr="00226396">
        <w:t xml:space="preserve">coexist </w:t>
      </w:r>
      <w:ins w:id="2786" w:author="LAU, Cheuk Hay" w:date="2021-11-20T23:11:00Z">
        <w:r w:rsidR="00E86116">
          <w:t>in human gut microbiota</w:t>
        </w:r>
      </w:ins>
      <w:ins w:id="2787" w:author="LAU, Cheuk Hay" w:date="2021-11-20T23:17:00Z">
        <w:r>
          <w:t>,</w:t>
        </w:r>
      </w:ins>
      <w:ins w:id="2788" w:author="LAU, Cheuk Hay" w:date="2021-11-20T23:12:00Z">
        <w:r w:rsidR="00E86116">
          <w:t xml:space="preserve"> whereas </w:t>
        </w:r>
      </w:ins>
      <w:ins w:id="2789" w:author="LAU, Cheuk Hay" w:date="2021-11-20T23:18:00Z">
        <w:r>
          <w:t>interactions among them</w:t>
        </w:r>
      </w:ins>
      <w:del w:id="2790" w:author="LAU, Cheuk Hay" w:date="2021-11-20T23:11:00Z">
        <w:r w:rsidR="00226396" w:rsidRPr="00226396" w:rsidDel="00E86116">
          <w:delText>and may interact directly. In mouse gut, commensal fungi and bacteria can be found together</w:delText>
        </w:r>
        <w:r w:rsidR="00226396" w:rsidDel="00E86116">
          <w:fldChar w:fldCharType="begin"/>
        </w:r>
        <w:r w:rsidR="00226396" w:rsidDel="00E86116">
          <w:delInstrText xml:space="preserve"> ADDIN ZOTERO_ITEM CSL_CITATION {"citationID":"a2m8e19b0v2","properties":{"formattedCitation":"\\super 13\\nosupersub{}","plainCitation":"13","noteIndex":0},"citationItems":[{"id":497,"uris":["http://zotero.org/users/7908919/items/SAH85TCQ"],"uri":["http://zotero.org/users/7908919/items/SAH85TCQ"],"itemData":{"id":497,"type":"article-journal","abstract":"Mammals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delInstrText>
        </w:r>
        <w:r w:rsidR="00226396" w:rsidDel="00E86116">
          <w:fldChar w:fldCharType="separate"/>
        </w:r>
        <w:r w:rsidR="00226396" w:rsidRPr="00226396" w:rsidDel="00E86116">
          <w:rPr>
            <w:kern w:val="0"/>
            <w:vertAlign w:val="superscript"/>
          </w:rPr>
          <w:delText>13</w:delText>
        </w:r>
        <w:r w:rsidR="00226396" w:rsidDel="00E86116">
          <w:fldChar w:fldCharType="end"/>
        </w:r>
        <w:r w:rsidR="00226396" w:rsidRPr="00226396" w:rsidDel="00E86116">
          <w:delText>.</w:delText>
        </w:r>
      </w:del>
      <w:ins w:id="2791" w:author="LAU, Cheuk Hay" w:date="2021-11-20T23:12:00Z">
        <w:r w:rsidR="00E86116">
          <w:t xml:space="preserve"> </w:t>
        </w:r>
      </w:ins>
      <w:ins w:id="2792" w:author="LAU, Cheuk Hay" w:date="2021-11-20T23:18:00Z">
        <w:r>
          <w:t xml:space="preserve">could </w:t>
        </w:r>
      </w:ins>
      <w:ins w:id="2793" w:author="LAU, Cheuk Hay" w:date="2021-11-21T15:38:00Z">
        <w:r w:rsidR="006F4D98">
          <w:t>be linked with</w:t>
        </w:r>
      </w:ins>
      <w:ins w:id="2794" w:author="LAU, Cheuk Hay" w:date="2021-11-20T23:18:00Z">
        <w:r>
          <w:t xml:space="preserve"> health and disease</w:t>
        </w:r>
      </w:ins>
      <w:ins w:id="2795" w:author="LAU, Cheuk Hay" w:date="2021-11-20T23:13:00Z">
        <w:r w:rsidR="00E86116">
          <w:t xml:space="preserve">. </w:t>
        </w:r>
      </w:ins>
      <w:ins w:id="2796" w:author="LAU, Cheuk Hay" w:date="2021-11-20T23:21:00Z">
        <w:r w:rsidR="00EB0958">
          <w:t>For example, o</w:t>
        </w:r>
      </w:ins>
      <w:ins w:id="2797" w:author="LAU, Cheuk Hay" w:date="2021-11-20T23:14:00Z">
        <w:r w:rsidR="00E86116">
          <w:t>ur previous study</w:t>
        </w:r>
      </w:ins>
      <w:ins w:id="2798" w:author="LAU, Cheuk Hay" w:date="2021-11-20T23:21:00Z">
        <w:r w:rsidR="00EB0958">
          <w:t xml:space="preserve"> reported that</w:t>
        </w:r>
      </w:ins>
      <w:ins w:id="2799" w:author="LAU, Cheuk Hay" w:date="2021-11-20T23:14:00Z">
        <w:r w:rsidR="00E86116">
          <w:t xml:space="preserve"> </w:t>
        </w:r>
      </w:ins>
      <w:del w:id="2800" w:author="LAU, Cheuk Hay" w:date="2021-11-20T23:12:00Z">
        <w:r w:rsidR="00226396" w:rsidRPr="00226396" w:rsidDel="00E86116">
          <w:delText xml:space="preserve"> </w:delText>
        </w:r>
        <w:r w:rsidR="00226396" w:rsidDel="00E86116">
          <w:delText>T</w:delText>
        </w:r>
        <w:r w:rsidR="00F634CB" w:rsidRPr="00895B2F" w:rsidDel="00E86116">
          <w:delText xml:space="preserve">he </w:delText>
        </w:r>
        <w:r w:rsidR="00A22DC7" w:rsidDel="00E86116">
          <w:delText>intra-</w:delText>
        </w:r>
        <w:r w:rsidR="00CA6E52" w:rsidRPr="00895B2F" w:rsidDel="00E86116">
          <w:delText>fungal</w:delText>
        </w:r>
        <w:r w:rsidR="00F40776" w:rsidRPr="00895B2F" w:rsidDel="00E86116">
          <w:delText xml:space="preserve"> interaction</w:delText>
        </w:r>
        <w:r w:rsidR="00F634CB" w:rsidRPr="00895B2F" w:rsidDel="00E86116">
          <w:delText xml:space="preserve"> in CRC was </w:delText>
        </w:r>
        <w:r w:rsidR="00A22DC7" w:rsidDel="00E86116">
          <w:delText>considerably</w:delText>
        </w:r>
        <w:r w:rsidR="00A22DC7" w:rsidRPr="00895B2F" w:rsidDel="00E86116">
          <w:delText xml:space="preserve"> </w:delText>
        </w:r>
        <w:r w:rsidR="00F634CB" w:rsidRPr="00895B2F" w:rsidDel="00E86116">
          <w:delText xml:space="preserve">different </w:delText>
        </w:r>
        <w:r w:rsidR="00A22DC7" w:rsidDel="00E86116">
          <w:delText>with</w:delText>
        </w:r>
        <w:r w:rsidR="00A22DC7" w:rsidRPr="00895B2F" w:rsidDel="00E86116">
          <w:delText xml:space="preserve"> </w:delText>
        </w:r>
        <w:r w:rsidR="00F634CB" w:rsidRPr="00895B2F" w:rsidDel="00E86116">
          <w:delText>the healthy control</w:delText>
        </w:r>
        <w:r w:rsidR="002D18AF" w:rsidRPr="00895B2F" w:rsidDel="00E86116">
          <w:delText>s</w:delText>
        </w:r>
        <w:r w:rsidR="00F634CB" w:rsidRPr="00895B2F" w:rsidDel="00E86116">
          <w:delText xml:space="preserve">. </w:delText>
        </w:r>
        <w:r w:rsidR="0087333D" w:rsidRPr="0087333D" w:rsidDel="00E86116">
          <w:delText xml:space="preserve">Their interactions in the colon </w:delText>
        </w:r>
        <w:r w:rsidR="00EE33C6" w:rsidDel="00E86116">
          <w:delText xml:space="preserve">were </w:delText>
        </w:r>
        <w:r w:rsidR="0087333D" w:rsidRPr="0087333D" w:rsidDel="00E86116">
          <w:delText>change</w:delText>
        </w:r>
        <w:r w:rsidR="00EE33C6" w:rsidDel="00E86116">
          <w:delText>d</w:delText>
        </w:r>
        <w:r w:rsidR="0087333D" w:rsidRPr="0087333D" w:rsidDel="00E86116">
          <w:delText xml:space="preserve"> in illness, which might indicate their possible roles in CRC.</w:delText>
        </w:r>
        <w:r w:rsidR="0087333D" w:rsidDel="00E86116">
          <w:delText xml:space="preserve"> </w:delText>
        </w:r>
      </w:del>
      <w:del w:id="2801" w:author="LAU, Cheuk Hay" w:date="2021-11-20T23:13:00Z">
        <w:r w:rsidR="00867992" w:rsidRPr="00895B2F" w:rsidDel="00E86116">
          <w:delText xml:space="preserve">Most previous studies have focused on </w:delText>
        </w:r>
        <w:r w:rsidR="00DE4AF3" w:rsidRPr="00895B2F" w:rsidDel="00E86116">
          <w:delText xml:space="preserve">the role </w:delText>
        </w:r>
        <w:r w:rsidR="009C25E4" w:rsidRPr="00895B2F" w:rsidDel="00E86116">
          <w:delText xml:space="preserve">of </w:delText>
        </w:r>
        <w:r w:rsidR="008B5165" w:rsidRPr="00895B2F" w:rsidDel="00E86116">
          <w:delText xml:space="preserve">a single </w:delText>
        </w:r>
        <w:r w:rsidR="00867992" w:rsidRPr="00895B2F" w:rsidDel="00E86116">
          <w:delText xml:space="preserve">key microorganism or metabolite </w:delText>
        </w:r>
        <w:r w:rsidR="008B5165" w:rsidRPr="00895B2F" w:rsidDel="00E86116">
          <w:delText>in</w:delText>
        </w:r>
        <w:r w:rsidR="00867992" w:rsidRPr="00895B2F" w:rsidDel="00E86116">
          <w:delText xml:space="preserve"> CRC development</w:delText>
        </w:r>
        <w:r w:rsidR="00867992" w:rsidRPr="00895B2F" w:rsidDel="00E86116">
          <w:fldChar w:fldCharType="begin"/>
        </w:r>
        <w:r w:rsidR="001646B8" w:rsidDel="00E86116">
          <w:delInstrText xml:space="preserve"> ADDIN ZOTERO_ITEM CSL_CITATION {"citationID":"7WDh9qDV","properties":{"formattedCitation":"\\super 63\\uc0\\u8211{}65\\nosupersub{}","plainCitation":"63–65","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delInstrText>
        </w:r>
        <w:r w:rsidR="00867992" w:rsidRPr="00895B2F" w:rsidDel="00E86116">
          <w:fldChar w:fldCharType="separate"/>
        </w:r>
        <w:r w:rsidR="001646B8" w:rsidRPr="001646B8" w:rsidDel="00E86116">
          <w:rPr>
            <w:kern w:val="0"/>
            <w:vertAlign w:val="superscript"/>
          </w:rPr>
          <w:delText>63–65</w:delText>
        </w:r>
        <w:r w:rsidR="00867992" w:rsidRPr="00895B2F" w:rsidDel="00E86116">
          <w:fldChar w:fldCharType="end"/>
        </w:r>
        <w:r w:rsidR="008B5165" w:rsidRPr="00895B2F" w:rsidDel="00E86116">
          <w:delText>.</w:delText>
        </w:r>
        <w:r w:rsidR="00EE33C6" w:rsidRPr="00EE33C6" w:rsidDel="00E86116">
          <w:delText xml:space="preserve"> Microbes in our gut, on the other hand, interact with one another. </w:delText>
        </w:r>
      </w:del>
      <w:del w:id="2802" w:author="LAU, Cheuk Hay" w:date="2021-11-20T23:14:00Z">
        <w:r w:rsidR="00EE33C6" w:rsidRPr="00EE33C6" w:rsidDel="00E86116">
          <w:delText>M</w:delText>
        </w:r>
      </w:del>
      <w:del w:id="2803" w:author="LAU, Cheuk Hay" w:date="2021-11-20T23:15:00Z">
        <w:r w:rsidR="00EE33C6" w:rsidRPr="00EE33C6" w:rsidDel="00DA7151">
          <w:delText xml:space="preserve">ultiple </w:delText>
        </w:r>
      </w:del>
      <w:ins w:id="2804" w:author="LAU, Cheuk Hay" w:date="2021-11-20T23:14:00Z">
        <w:r w:rsidR="00E86116">
          <w:t>co</w:t>
        </w:r>
      </w:ins>
      <w:ins w:id="2805" w:author="LAU, Cheuk Hay" w:date="2021-11-20T23:20:00Z">
        <w:r w:rsidR="00EB0958">
          <w:t>-exclu</w:t>
        </w:r>
      </w:ins>
      <w:ins w:id="2806" w:author="LAU, Cheuk Hay" w:date="2021-11-21T00:30:00Z">
        <w:r w:rsidR="00F45328">
          <w:t>sive</w:t>
        </w:r>
      </w:ins>
      <w:ins w:id="2807" w:author="LAU, Cheuk Hay" w:date="2021-11-20T23:20:00Z">
        <w:r w:rsidR="00EB0958">
          <w:t xml:space="preserve"> </w:t>
        </w:r>
      </w:ins>
      <w:ins w:id="2808" w:author="LAU, Cheuk Hay" w:date="2021-11-20T23:21:00Z">
        <w:r w:rsidR="00EB0958">
          <w:t xml:space="preserve">bacterial </w:t>
        </w:r>
      </w:ins>
      <w:ins w:id="2809" w:author="LAU, Cheuk Hay" w:date="2021-11-20T23:20:00Z">
        <w:r w:rsidR="00EB0958">
          <w:t>cor</w:t>
        </w:r>
      </w:ins>
      <w:ins w:id="2810" w:author="LAU, Cheuk Hay" w:date="2021-11-20T23:21:00Z">
        <w:r w:rsidR="00EB0958">
          <w:t>relations become more common in CRC</w:t>
        </w:r>
      </w:ins>
      <w:r w:rsidR="00FC3F2E">
        <w:fldChar w:fldCharType="begin"/>
      </w:r>
      <w:r w:rsidR="00FC3F2E">
        <w:instrText xml:space="preserve"> ADDIN ZOTERO_ITEM CSL_CITATION {"citationID":"a2gqm4icjj6","properties":{"formattedCitation":"\\super 25\\nosupersub{}","plainCitation":"25","noteIndex":0},"citationItems":[{"id":48,"uris":["http://zotero.org/users/7908919/items/VVTM9ZZK"],"uri":["http://zotero.org/users/7908919/items/VVTM9ZZK"],"itemData":{"id":48,"type":"article-journal","abstract":"Gut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00FC3F2E">
        <w:fldChar w:fldCharType="separate"/>
      </w:r>
      <w:r w:rsidR="00FC3F2E" w:rsidRPr="00FC3F2E">
        <w:rPr>
          <w:kern w:val="0"/>
          <w:vertAlign w:val="superscript"/>
        </w:rPr>
        <w:t>25</w:t>
      </w:r>
      <w:r w:rsidR="00FC3F2E">
        <w:fldChar w:fldCharType="end"/>
      </w:r>
      <w:ins w:id="2811" w:author="LAU, Cheuk Hay" w:date="2021-11-20T23:21:00Z">
        <w:del w:id="2812" w:author="LIN, Yufeng" w:date="2021-11-22T18:12:00Z">
          <w:r w:rsidR="00EB0958" w:rsidDel="00FC3F2E">
            <w:delText xml:space="preserve"> (</w:delText>
          </w:r>
        </w:del>
      </w:ins>
      <w:ins w:id="2813" w:author="LAU, Cheuk Hay" w:date="2021-11-20T23:22:00Z">
        <w:del w:id="2814" w:author="LIN, Yufeng" w:date="2021-11-22T18:12:00Z">
          <w:r w:rsidR="00EB0958" w:rsidDel="00FC3F2E">
            <w:rPr>
              <w:b/>
              <w:bCs/>
            </w:rPr>
            <w:delText xml:space="preserve">PMID: </w:delText>
          </w:r>
        </w:del>
      </w:ins>
      <w:ins w:id="2815" w:author="LAU, Cheuk Hay" w:date="2021-11-20T23:45:00Z">
        <w:del w:id="2816" w:author="LIN, Yufeng" w:date="2021-11-22T18:12:00Z">
          <w:r w:rsidR="00741B10" w:rsidRPr="00741B10" w:rsidDel="00FC3F2E">
            <w:rPr>
              <w:b/>
              <w:bCs/>
            </w:rPr>
            <w:delText>26515465</w:delText>
          </w:r>
        </w:del>
      </w:ins>
      <w:ins w:id="2817" w:author="LAU, Cheuk Hay" w:date="2021-11-20T23:22:00Z">
        <w:del w:id="2818" w:author="LIN, Yufeng" w:date="2021-11-22T18:12:00Z">
          <w:r w:rsidR="00EB0958" w:rsidDel="00FC3F2E">
            <w:delText>)</w:delText>
          </w:r>
        </w:del>
        <w:r w:rsidR="00EB0958">
          <w:t>.</w:t>
        </w:r>
        <w:r w:rsidR="00EB0958" w:rsidRPr="00EE33C6" w:rsidDel="00E86116">
          <w:t xml:space="preserve"> </w:t>
        </w:r>
        <w:r w:rsidR="00EB0958">
          <w:t>Here, we evaluated the inter</w:t>
        </w:r>
      </w:ins>
      <w:ins w:id="2819" w:author="LAU, Cheuk Hay" w:date="2021-11-20T23:25:00Z">
        <w:r w:rsidR="003C36FC">
          <w:t>actions</w:t>
        </w:r>
      </w:ins>
      <w:ins w:id="2820" w:author="LAU, Cheuk Hay" w:date="2021-11-20T23:22:00Z">
        <w:r w:rsidR="00EB0958">
          <w:t xml:space="preserve"> </w:t>
        </w:r>
      </w:ins>
      <w:ins w:id="2821" w:author="LAU, Cheuk Hay" w:date="2021-11-21T15:40:00Z">
        <w:r w:rsidR="006F4D98">
          <w:t>between</w:t>
        </w:r>
      </w:ins>
      <w:ins w:id="2822" w:author="LAU, Cheuk Hay" w:date="2021-11-20T23:22:00Z">
        <w:r w:rsidR="00EB0958">
          <w:t xml:space="preserve"> enteric fungi</w:t>
        </w:r>
      </w:ins>
      <w:ins w:id="2823" w:author="LAU, Cheuk Hay" w:date="2021-11-20T23:24:00Z">
        <w:r w:rsidR="00EB0958">
          <w:t>,</w:t>
        </w:r>
      </w:ins>
      <w:ins w:id="2824" w:author="LAU, Cheuk Hay" w:date="2021-11-20T23:23:00Z">
        <w:r w:rsidR="00EB0958">
          <w:t xml:space="preserve"> and </w:t>
        </w:r>
      </w:ins>
      <w:ins w:id="2825" w:author="LAU, Cheuk Hay" w:date="2021-11-20T23:24:00Z">
        <w:r w:rsidR="00EB0958">
          <w:t xml:space="preserve">revealed the </w:t>
        </w:r>
      </w:ins>
      <w:del w:id="2826" w:author="LAU, Cheuk Hay" w:date="2021-11-20T23:14:00Z">
        <w:r w:rsidR="00EE33C6" w:rsidRPr="00EE33C6" w:rsidDel="00E86116">
          <w:delText xml:space="preserve">significant </w:delText>
        </w:r>
      </w:del>
      <w:del w:id="2827" w:author="LAU, Cheuk Hay" w:date="2021-11-20T23:16:00Z">
        <w:r w:rsidR="00EE33C6" w:rsidRPr="00EE33C6" w:rsidDel="00DA7151">
          <w:delText>positive or negative associations in CRC disappeared or attenuated in the adenoma or healthy control groups, according to our findings.</w:delText>
        </w:r>
        <w:r w:rsidR="00867992" w:rsidRPr="00895B2F" w:rsidDel="00DA7151">
          <w:delText xml:space="preserve"> </w:delText>
        </w:r>
        <w:r w:rsidR="00EE33C6" w:rsidRPr="00EE33C6" w:rsidDel="00DA7151">
          <w:delText>Carcinogenesis may be caused by the interaction of several species</w:delText>
        </w:r>
        <w:r w:rsidR="00052099" w:rsidRPr="00895B2F" w:rsidDel="00DA7151">
          <w:delText xml:space="preserve">. </w:delText>
        </w:r>
        <w:r w:rsidR="00EE33C6" w:rsidRPr="00EE33C6" w:rsidDel="00DA7151">
          <w:delText xml:space="preserve">As a result, we must consider not only changes in the abundance of fungi </w:delText>
        </w:r>
        <w:r w:rsidR="00EE33C6" w:rsidRPr="00895B2F" w:rsidDel="00DA7151">
          <w:delText>during the CRC progression</w:delText>
        </w:r>
        <w:r w:rsidR="00EE33C6" w:rsidRPr="00EE33C6" w:rsidDel="00DA7151">
          <w:delText xml:space="preserve"> but also changes in inter-fungal connection.</w:delText>
        </w:r>
      </w:del>
      <w:del w:id="2828" w:author="LAU, Cheuk Hay" w:date="2021-11-20T23:24:00Z">
        <w:r w:rsidR="00EE33C6" w:rsidDel="00EB0958">
          <w:delText xml:space="preserve"> </w:delText>
        </w:r>
        <w:r w:rsidR="00867992" w:rsidRPr="00895B2F" w:rsidDel="00EB0958">
          <w:delText xml:space="preserve">The </w:delText>
        </w:r>
        <w:r w:rsidR="00E81CE7" w:rsidRPr="00895B2F" w:rsidDel="00EB0958">
          <w:delText xml:space="preserve">most </w:delText>
        </w:r>
        <w:r w:rsidR="00FB0C82" w:rsidRPr="00895B2F" w:rsidDel="00EB0958">
          <w:delText>inter-fungal interactions</w:delText>
        </w:r>
        <w:r w:rsidR="00867992" w:rsidRPr="00895B2F" w:rsidDel="00EB0958">
          <w:delText xml:space="preserve"> in these three </w:delText>
        </w:r>
        <w:r w:rsidR="00FB0C82" w:rsidRPr="00895B2F" w:rsidDel="00EB0958">
          <w:delText>groups</w:delText>
        </w:r>
        <w:r w:rsidR="00D943F0" w:rsidRPr="00895B2F" w:rsidDel="00EB0958">
          <w:delText xml:space="preserve"> </w:delText>
        </w:r>
        <w:r w:rsidR="00FB0C82" w:rsidRPr="00895B2F" w:rsidDel="00EB0958">
          <w:delText xml:space="preserve">were </w:delText>
        </w:r>
      </w:del>
      <w:r w:rsidR="0088212D" w:rsidRPr="00895B2F">
        <w:t>significant</w:t>
      </w:r>
      <w:del w:id="2829" w:author="LAU, Cheuk Hay" w:date="2021-11-20T23:24:00Z">
        <w:r w:rsidR="0088212D" w:rsidRPr="00895B2F" w:rsidDel="00EB0958">
          <w:delText>ly</w:delText>
        </w:r>
      </w:del>
      <w:r w:rsidR="0088212D" w:rsidRPr="00895B2F">
        <w:t xml:space="preserve"> </w:t>
      </w:r>
      <w:r w:rsidR="00867992" w:rsidRPr="00895B2F">
        <w:t>differen</w:t>
      </w:r>
      <w:ins w:id="2830" w:author="LAU, Cheuk Hay" w:date="2021-11-20T23:24:00Z">
        <w:r w:rsidR="00EB0958">
          <w:t>ce</w:t>
        </w:r>
      </w:ins>
      <w:ins w:id="2831" w:author="LAU, Cheuk Hay" w:date="2021-11-20T23:32:00Z">
        <w:r w:rsidR="00C544AE">
          <w:t>s</w:t>
        </w:r>
      </w:ins>
      <w:ins w:id="2832" w:author="LAU, Cheuk Hay" w:date="2021-11-20T23:24:00Z">
        <w:r w:rsidR="00EB0958">
          <w:t xml:space="preserve"> in </w:t>
        </w:r>
      </w:ins>
      <w:ins w:id="2833" w:author="LAU, Cheuk Hay" w:date="2021-11-20T23:26:00Z">
        <w:r w:rsidR="003C36FC">
          <w:t xml:space="preserve">fungal </w:t>
        </w:r>
      </w:ins>
      <w:ins w:id="2834" w:author="LAU, Cheuk Hay" w:date="2021-11-20T23:24:00Z">
        <w:r w:rsidR="003C36FC">
          <w:t>correlation network among CRC patients</w:t>
        </w:r>
      </w:ins>
      <w:ins w:id="2835" w:author="LAU, Cheuk Hay" w:date="2021-11-20T23:25:00Z">
        <w:r w:rsidR="003C36FC">
          <w:t>, patients with adenoma</w:t>
        </w:r>
      </w:ins>
      <w:ins w:id="2836" w:author="LAU, Cheuk Hay" w:date="2021-11-20T23:32:00Z">
        <w:r w:rsidR="00C544AE">
          <w:t>,</w:t>
        </w:r>
      </w:ins>
      <w:ins w:id="2837" w:author="LAU, Cheuk Hay" w:date="2021-11-20T23:25:00Z">
        <w:r w:rsidR="003C36FC">
          <w:t xml:space="preserve"> and healthy controls. </w:t>
        </w:r>
      </w:ins>
      <w:ins w:id="2838" w:author="LAU, Cheuk Hay" w:date="2021-11-20T23:30:00Z">
        <w:r w:rsidR="00C544AE">
          <w:t>Four</w:t>
        </w:r>
      </w:ins>
      <w:ins w:id="2839" w:author="LAU, Cheuk Hay" w:date="2021-11-20T23:26:00Z">
        <w:r w:rsidR="003C36FC">
          <w:t xml:space="preserve"> CRC-enriched fungi includin</w:t>
        </w:r>
      </w:ins>
      <w:ins w:id="2840" w:author="LAU, Cheuk Hay" w:date="2021-11-20T23:27:00Z">
        <w:r w:rsidR="003C36FC">
          <w:t xml:space="preserve">g </w:t>
        </w:r>
      </w:ins>
      <w:del w:id="2841" w:author="LAU, Cheuk Hay" w:date="2021-11-20T23:26:00Z">
        <w:r w:rsidR="00867992" w:rsidRPr="00895B2F" w:rsidDel="003C36FC">
          <w:delText xml:space="preserve">t, but </w:delText>
        </w:r>
      </w:del>
      <w:r w:rsidR="00EE33C6">
        <w:rPr>
          <w:i/>
        </w:rPr>
        <w:t>A.</w:t>
      </w:r>
      <w:r w:rsidR="00EE33C6" w:rsidRPr="00895B2F">
        <w:t xml:space="preserve"> </w:t>
      </w:r>
      <w:r w:rsidR="00867992" w:rsidRPr="00895B2F">
        <w:rPr>
          <w:i/>
        </w:rPr>
        <w:t>rambellii</w:t>
      </w:r>
      <w:r w:rsidR="00867992" w:rsidRPr="00895B2F">
        <w:t xml:space="preserve">, </w:t>
      </w:r>
      <w:ins w:id="2842" w:author="LAU, Cheuk Hay" w:date="2021-11-20T23:27:00Z">
        <w:r w:rsidR="003C36FC" w:rsidRPr="00895B2F">
          <w:rPr>
            <w:i/>
            <w:iCs/>
          </w:rPr>
          <w:t>E</w:t>
        </w:r>
      </w:ins>
      <w:ins w:id="2843" w:author="LAU, Cheuk Hay" w:date="2021-11-20T23:32:00Z">
        <w:r w:rsidR="00C544AE">
          <w:rPr>
            <w:i/>
            <w:iCs/>
          </w:rPr>
          <w:t>.</w:t>
        </w:r>
      </w:ins>
      <w:ins w:id="2844" w:author="LAU, Cheuk Hay" w:date="2021-11-20T23:27:00Z">
        <w:r w:rsidR="003C36FC" w:rsidRPr="00895B2F">
          <w:t xml:space="preserve"> </w:t>
        </w:r>
        <w:r w:rsidR="003C36FC" w:rsidRPr="00895B2F">
          <w:rPr>
            <w:i/>
            <w:iCs/>
          </w:rPr>
          <w:t>pulchra</w:t>
        </w:r>
        <w:r w:rsidR="003C36FC" w:rsidRPr="00895B2F">
          <w:t xml:space="preserve">, </w:t>
        </w:r>
        <w:r w:rsidR="003C36FC" w:rsidRPr="00895B2F">
          <w:rPr>
            <w:i/>
            <w:iCs/>
          </w:rPr>
          <w:t>T</w:t>
        </w:r>
      </w:ins>
      <w:ins w:id="2845" w:author="LAU, Cheuk Hay" w:date="2021-11-20T23:32:00Z">
        <w:r w:rsidR="00C544AE">
          <w:rPr>
            <w:i/>
            <w:iCs/>
          </w:rPr>
          <w:t>.</w:t>
        </w:r>
      </w:ins>
      <w:ins w:id="2846" w:author="LAU, Cheuk Hay" w:date="2021-11-20T23:27:00Z">
        <w:r w:rsidR="003C36FC" w:rsidRPr="00895B2F">
          <w:t xml:space="preserve"> </w:t>
        </w:r>
        <w:r w:rsidR="003C36FC" w:rsidRPr="00895B2F">
          <w:rPr>
            <w:i/>
            <w:iCs/>
          </w:rPr>
          <w:t>punctulata</w:t>
        </w:r>
        <w:r w:rsidR="003C36FC" w:rsidRPr="00895B2F">
          <w:t xml:space="preserve">, and </w:t>
        </w:r>
        <w:r w:rsidR="003C36FC" w:rsidRPr="00895B2F">
          <w:rPr>
            <w:i/>
            <w:iCs/>
          </w:rPr>
          <w:t>S</w:t>
        </w:r>
      </w:ins>
      <w:ins w:id="2847" w:author="LAU, Cheuk Hay" w:date="2021-11-20T23:32:00Z">
        <w:r w:rsidR="00C544AE">
          <w:rPr>
            <w:i/>
            <w:iCs/>
          </w:rPr>
          <w:t>.</w:t>
        </w:r>
      </w:ins>
      <w:ins w:id="2848" w:author="LAU, Cheuk Hay" w:date="2021-11-20T23:27:00Z">
        <w:r w:rsidR="003C36FC" w:rsidRPr="00895B2F">
          <w:t xml:space="preserve"> </w:t>
        </w:r>
        <w:r w:rsidR="003C36FC" w:rsidRPr="00895B2F">
          <w:rPr>
            <w:i/>
            <w:iCs/>
          </w:rPr>
          <w:t>musiva</w:t>
        </w:r>
        <w:r w:rsidR="003C36FC">
          <w:rPr>
            <w:i/>
          </w:rPr>
          <w:t xml:space="preserve"> </w:t>
        </w:r>
      </w:ins>
      <w:ins w:id="2849" w:author="LAU, Cheuk Hay" w:date="2021-11-20T23:30:00Z">
        <w:r w:rsidR="00C544AE">
          <w:t xml:space="preserve">displayed </w:t>
        </w:r>
      </w:ins>
      <w:ins w:id="2850" w:author="LAU, Cheuk Hay" w:date="2021-11-21T21:26:00Z">
        <w:r w:rsidR="00054B56">
          <w:t xml:space="preserve">co-occurrence </w:t>
        </w:r>
      </w:ins>
      <w:ins w:id="2851" w:author="LAU, Cheuk Hay" w:date="2021-11-20T23:30:00Z">
        <w:r w:rsidR="00C544AE">
          <w:t>centralities in the correlation network of CRC</w:t>
        </w:r>
      </w:ins>
      <w:ins w:id="2852" w:author="LAU, Cheuk Hay" w:date="2021-11-20T23:41:00Z">
        <w:r w:rsidR="00345236">
          <w:t xml:space="preserve">, </w:t>
        </w:r>
      </w:ins>
      <w:ins w:id="2853" w:author="LAU, Cheuk Hay" w:date="2021-11-21T15:41:00Z">
        <w:r w:rsidR="006F4D98">
          <w:t>of which</w:t>
        </w:r>
      </w:ins>
      <w:ins w:id="2854" w:author="LAU, Cheuk Hay" w:date="2021-11-20T23:33:00Z">
        <w:r w:rsidR="00C544AE">
          <w:t xml:space="preserve"> </w:t>
        </w:r>
      </w:ins>
      <w:ins w:id="2855" w:author="LAU, Cheuk Hay" w:date="2021-11-20T23:35:00Z">
        <w:r w:rsidR="00001826">
          <w:t xml:space="preserve">the correlation between </w:t>
        </w:r>
        <w:r w:rsidR="00001826">
          <w:rPr>
            <w:i/>
            <w:iCs/>
          </w:rPr>
          <w:t xml:space="preserve">A. rambelli </w:t>
        </w:r>
      </w:ins>
      <w:ins w:id="2856" w:author="LAU, Cheuk Hay" w:date="2021-11-20T23:36:00Z">
        <w:r w:rsidR="00001826">
          <w:t>and other fungi is greatly altered in CRC</w:t>
        </w:r>
      </w:ins>
      <w:ins w:id="2857" w:author="LAU, Cheuk Hay" w:date="2021-11-21T16:04:00Z">
        <w:r w:rsidR="00274156">
          <w:t xml:space="preserve"> (</w:t>
        </w:r>
        <w:r w:rsidR="00274156" w:rsidRPr="00E94841">
          <w:rPr>
            <w:b/>
            <w:bCs/>
            <w:color w:val="0000FF"/>
          </w:rPr>
          <w:t xml:space="preserve">Figure </w:t>
        </w:r>
        <w:r w:rsidR="00274156">
          <w:rPr>
            <w:b/>
            <w:bCs/>
            <w:color w:val="0000FF"/>
          </w:rPr>
          <w:t>3</w:t>
        </w:r>
        <w:r w:rsidR="00274156">
          <w:t>)</w:t>
        </w:r>
      </w:ins>
      <w:ins w:id="2858" w:author="LAU, Cheuk Hay" w:date="2021-11-20T23:41:00Z">
        <w:r w:rsidR="00345236">
          <w:t xml:space="preserve">. </w:t>
        </w:r>
      </w:ins>
      <w:ins w:id="2859" w:author="LAU, Cheuk Hay" w:date="2021-11-21T15:42:00Z">
        <w:r w:rsidR="0056249A">
          <w:t>O</w:t>
        </w:r>
      </w:ins>
      <w:ins w:id="2860" w:author="LAU, Cheuk Hay" w:date="2021-11-20T23:43:00Z">
        <w:r w:rsidR="00345236">
          <w:t>ur</w:t>
        </w:r>
      </w:ins>
      <w:ins w:id="2861" w:author="LAU, Cheuk Hay" w:date="2021-11-20T23:41:00Z">
        <w:r w:rsidR="00345236">
          <w:t xml:space="preserve"> correlation analyses </w:t>
        </w:r>
      </w:ins>
      <w:ins w:id="2862" w:author="LAU, Cheuk Hay" w:date="2021-11-20T23:42:00Z">
        <w:r w:rsidR="00345236">
          <w:t>and</w:t>
        </w:r>
      </w:ins>
      <w:ins w:id="2863" w:author="LAU, Cheuk Hay" w:date="2021-11-20T23:41:00Z">
        <w:r w:rsidR="00345236">
          <w:t xml:space="preserve"> results of </w:t>
        </w:r>
        <w:r w:rsidR="00345236">
          <w:rPr>
            <w:i/>
            <w:iCs/>
          </w:rPr>
          <w:t xml:space="preserve">in vitro </w:t>
        </w:r>
      </w:ins>
      <w:ins w:id="2864" w:author="LAU, Cheuk Hay" w:date="2021-11-20T23:43:00Z">
        <w:r w:rsidR="00345236">
          <w:t>studies</w:t>
        </w:r>
      </w:ins>
      <w:ins w:id="2865" w:author="LAU, Cheuk Hay" w:date="2021-11-20T23:41:00Z">
        <w:r w:rsidR="00345236">
          <w:t xml:space="preserve"> </w:t>
        </w:r>
      </w:ins>
      <w:ins w:id="2866" w:author="LAU, Cheuk Hay" w:date="2021-11-20T23:42:00Z">
        <w:r w:rsidR="00345236">
          <w:t>altogether</w:t>
        </w:r>
      </w:ins>
      <w:ins w:id="2867" w:author="LAU, Cheuk Hay" w:date="2021-11-20T23:37:00Z">
        <w:r w:rsidR="00001826">
          <w:t xml:space="preserve"> suggest that </w:t>
        </w:r>
      </w:ins>
      <w:ins w:id="2868" w:author="LAU, Cheuk Hay" w:date="2021-11-20T23:36:00Z">
        <w:r w:rsidR="00001826">
          <w:rPr>
            <w:i/>
            <w:iCs/>
          </w:rPr>
          <w:t xml:space="preserve">A. rambelli </w:t>
        </w:r>
      </w:ins>
      <w:ins w:id="2869" w:author="LAU, Cheuk Hay" w:date="2021-11-20T23:35:00Z">
        <w:r w:rsidR="00001826">
          <w:t xml:space="preserve">could </w:t>
        </w:r>
      </w:ins>
      <w:ins w:id="2870" w:author="LAU, Cheuk Hay" w:date="2021-11-20T23:37:00Z">
        <w:r w:rsidR="00001826">
          <w:t>be the major contributor in mediating fungal dysbiosis along CRC progression.</w:t>
        </w:r>
      </w:ins>
      <w:ins w:id="2871" w:author="LAU, Cheuk Hay" w:date="2021-11-20T23:38:00Z">
        <w:r w:rsidR="00001826">
          <w:t xml:space="preserve"> </w:t>
        </w:r>
      </w:ins>
      <w:ins w:id="2872" w:author="LAU, Cheuk Hay" w:date="2021-11-20T23:39:00Z">
        <w:r w:rsidR="00001826">
          <w:t>F</w:t>
        </w:r>
      </w:ins>
      <w:del w:id="2873" w:author="LAU, Cheuk Hay" w:date="2021-11-20T23:27:00Z">
        <w:r w:rsidR="00EE33C6" w:rsidDel="003C36FC">
          <w:rPr>
            <w:i/>
          </w:rPr>
          <w:delText>R.</w:delText>
        </w:r>
        <w:r w:rsidR="00EE33C6" w:rsidRPr="00895B2F" w:rsidDel="003C36FC">
          <w:delText xml:space="preserve"> </w:delText>
        </w:r>
        <w:r w:rsidR="00867992" w:rsidRPr="00895B2F" w:rsidDel="003C36FC">
          <w:rPr>
            <w:i/>
          </w:rPr>
          <w:delText>irregularis</w:delText>
        </w:r>
        <w:r w:rsidR="00867992" w:rsidRPr="00895B2F" w:rsidDel="003C36FC">
          <w:delText xml:space="preserve">, </w:delText>
        </w:r>
        <w:r w:rsidR="00867992" w:rsidRPr="00895B2F" w:rsidDel="003C36FC">
          <w:rPr>
            <w:i/>
          </w:rPr>
          <w:delText>Rhizophagus</w:delText>
        </w:r>
        <w:r w:rsidR="00867992" w:rsidRPr="00895B2F" w:rsidDel="003C36FC">
          <w:delText xml:space="preserve"> </w:delText>
        </w:r>
        <w:r w:rsidR="00867992" w:rsidRPr="00895B2F" w:rsidDel="003C36FC">
          <w:rPr>
            <w:i/>
          </w:rPr>
          <w:delText>clarus</w:delText>
        </w:r>
        <w:r w:rsidR="00867992" w:rsidRPr="00895B2F" w:rsidDel="003C36FC">
          <w:delText xml:space="preserve">, </w:delText>
        </w:r>
        <w:r w:rsidR="00867992" w:rsidRPr="00895B2F" w:rsidDel="003C36FC">
          <w:rPr>
            <w:i/>
          </w:rPr>
          <w:delText>Phytopythium</w:delText>
        </w:r>
        <w:r w:rsidR="00867992" w:rsidRPr="00895B2F" w:rsidDel="003C36FC">
          <w:delText xml:space="preserve"> </w:delText>
        </w:r>
        <w:r w:rsidR="00867992" w:rsidRPr="00895B2F" w:rsidDel="003C36FC">
          <w:rPr>
            <w:i/>
          </w:rPr>
          <w:delText>vexans</w:delText>
        </w:r>
        <w:r w:rsidR="00867992" w:rsidRPr="00895B2F" w:rsidDel="003C36FC">
          <w:delText xml:space="preserve">, and </w:delText>
        </w:r>
        <w:r w:rsidR="00867992" w:rsidRPr="00895B2F" w:rsidDel="003C36FC">
          <w:rPr>
            <w:i/>
          </w:rPr>
          <w:delText>Edhazardia</w:delText>
        </w:r>
        <w:r w:rsidR="00867992" w:rsidRPr="00895B2F" w:rsidDel="003C36FC">
          <w:delText xml:space="preserve"> </w:delText>
        </w:r>
        <w:r w:rsidR="00867992" w:rsidRPr="00895B2F" w:rsidDel="003C36FC">
          <w:rPr>
            <w:i/>
          </w:rPr>
          <w:delText xml:space="preserve">aedis </w:delText>
        </w:r>
        <w:r w:rsidR="00867992" w:rsidRPr="00895B2F" w:rsidDel="003C36FC">
          <w:delText xml:space="preserve">appeared in all </w:delText>
        </w:r>
        <w:r w:rsidR="002970C9" w:rsidRPr="00895B2F" w:rsidDel="003C36FC">
          <w:delText>groups</w:delText>
        </w:r>
        <w:r w:rsidR="00867992" w:rsidRPr="00895B2F" w:rsidDel="003C36FC">
          <w:delText xml:space="preserve">. It </w:delText>
        </w:r>
        <w:r w:rsidR="00896EA0" w:rsidRPr="00895B2F" w:rsidDel="003C36FC">
          <w:delText xml:space="preserve">suggested </w:delText>
        </w:r>
        <w:r w:rsidR="00867992" w:rsidRPr="00895B2F" w:rsidDel="003C36FC">
          <w:delText>that they might play a vital role in the stability of the entire intestinal ecology</w:delText>
        </w:r>
        <w:r w:rsidR="00D27216" w:rsidDel="003C36FC">
          <w:delText xml:space="preserve"> and </w:delText>
        </w:r>
      </w:del>
      <w:del w:id="2874" w:author="LAU, Cheuk Hay" w:date="2021-11-20T23:39:00Z">
        <w:r w:rsidR="00D27216" w:rsidDel="00001826">
          <w:delText>f</w:delText>
        </w:r>
      </w:del>
      <w:r w:rsidR="00D27216" w:rsidRPr="00D27216">
        <w:t xml:space="preserve">urther studies are </w:t>
      </w:r>
      <w:ins w:id="2875" w:author="LAU, Cheuk Hay" w:date="2021-11-20T23:39:00Z">
        <w:r w:rsidR="00001826">
          <w:t xml:space="preserve">therefore </w:t>
        </w:r>
      </w:ins>
      <w:ins w:id="2876" w:author="LAU, Cheuk Hay" w:date="2021-11-20T23:43:00Z">
        <w:r w:rsidR="00345236">
          <w:t>recommended</w:t>
        </w:r>
      </w:ins>
      <w:del w:id="2877" w:author="LAU, Cheuk Hay" w:date="2021-11-20T23:43:00Z">
        <w:r w:rsidR="00D27216" w:rsidRPr="00D27216" w:rsidDel="00345236">
          <w:delText>needed</w:delText>
        </w:r>
      </w:del>
      <w:r w:rsidR="00D27216" w:rsidRPr="00D27216">
        <w:t xml:space="preserve"> to unravel </w:t>
      </w:r>
      <w:ins w:id="2878" w:author="LAU, Cheuk Hay" w:date="2021-11-21T15:42:00Z">
        <w:r w:rsidR="0056249A">
          <w:t xml:space="preserve">the </w:t>
        </w:r>
      </w:ins>
      <w:del w:id="2879" w:author="LAU, Cheuk Hay" w:date="2021-11-20T23:39:00Z">
        <w:r w:rsidR="00D27216" w:rsidRPr="00D27216" w:rsidDel="00001826">
          <w:delText xml:space="preserve">the </w:delText>
        </w:r>
      </w:del>
      <w:r w:rsidR="00D27216" w:rsidRPr="00D27216">
        <w:t>functional relationship</w:t>
      </w:r>
      <w:del w:id="2880" w:author="LAU, Cheuk Hay" w:date="2021-11-21T00:11:00Z">
        <w:r w:rsidR="00D27216" w:rsidRPr="00D27216" w:rsidDel="00736B71">
          <w:delText>s</w:delText>
        </w:r>
      </w:del>
      <w:r w:rsidR="00D27216" w:rsidRPr="00D27216">
        <w:t xml:space="preserve"> </w:t>
      </w:r>
      <w:ins w:id="2881" w:author="LAU, Cheuk Hay" w:date="2021-11-20T23:44:00Z">
        <w:r w:rsidR="00345236">
          <w:t xml:space="preserve">between </w:t>
        </w:r>
        <w:r w:rsidR="00345236">
          <w:rPr>
            <w:i/>
            <w:iCs/>
          </w:rPr>
          <w:t xml:space="preserve">A. rambelli </w:t>
        </w:r>
        <w:r w:rsidR="00345236">
          <w:t>and other</w:t>
        </w:r>
      </w:ins>
      <w:ins w:id="2882" w:author="LAU, Cheuk Hay" w:date="2021-11-20T23:39:00Z">
        <w:r w:rsidR="00001826">
          <w:t xml:space="preserve"> enteric fungi in colorectal </w:t>
        </w:r>
      </w:ins>
      <w:ins w:id="2883" w:author="LAU, Cheuk Hay" w:date="2021-11-21T20:01:00Z">
        <w:r w:rsidR="00957126">
          <w:t>tumorigenesis</w:t>
        </w:r>
      </w:ins>
      <w:del w:id="2884" w:author="LAU, Cheuk Hay" w:date="2021-11-20T23:40:00Z">
        <w:r w:rsidR="00D27216" w:rsidRPr="00D27216" w:rsidDel="00345236">
          <w:delText>within and across kingdoms in the gut microbiota</w:delText>
        </w:r>
      </w:del>
      <w:r w:rsidR="00D27216" w:rsidRPr="00D27216">
        <w:t>.</w:t>
      </w:r>
    </w:p>
    <w:p w14:paraId="67706F6D" w14:textId="77777777" w:rsidR="00EB0958" w:rsidRPr="00EB0958" w:rsidRDefault="00EB0958" w:rsidP="00BA0A8A">
      <w:pPr>
        <w:spacing w:before="0" w:after="0"/>
        <w:rPr>
          <w:rFonts w:eastAsiaTheme="minorEastAsia"/>
          <w:rPrChange w:id="2885" w:author="LAU, Cheuk Hay" w:date="2021-11-20T23:23:00Z">
            <w:rPr/>
          </w:rPrChange>
        </w:rPr>
      </w:pPr>
    </w:p>
    <w:p w14:paraId="70B2E214" w14:textId="42F75F66" w:rsidR="00741B10" w:rsidRDefault="00736B71" w:rsidP="00BC7BA6">
      <w:pPr>
        <w:spacing w:before="0" w:after="0"/>
        <w:rPr>
          <w:ins w:id="2886" w:author="LAU, Cheuk Hay" w:date="2021-11-21T00:29:00Z"/>
          <w:rFonts w:eastAsiaTheme="minorEastAsia"/>
        </w:rPr>
      </w:pPr>
      <w:ins w:id="2887" w:author="LAU, Cheuk Hay" w:date="2021-11-21T00:13:00Z">
        <w:r>
          <w:t>Given that m</w:t>
        </w:r>
      </w:ins>
      <w:ins w:id="2888" w:author="LAU, Cheuk Hay" w:date="2021-11-21T00:12:00Z">
        <w:r>
          <w:t xml:space="preserve">ajority of microbes in </w:t>
        </w:r>
      </w:ins>
      <w:ins w:id="2889" w:author="LIN, Yufeng" w:date="2021-11-22T18:30:00Z">
        <w:r w:rsidR="00A9671F">
          <w:t xml:space="preserve">the </w:t>
        </w:r>
      </w:ins>
      <w:ins w:id="2890" w:author="LAU, Cheuk Hay" w:date="2021-11-21T00:12:00Z">
        <w:r>
          <w:t>human gut are bacteria</w:t>
        </w:r>
      </w:ins>
      <w:ins w:id="2891" w:author="LAU, Cheuk Hay" w:date="2021-11-21T00:13:00Z">
        <w:r>
          <w:t>, w</w:t>
        </w:r>
      </w:ins>
      <w:ins w:id="2892" w:author="LAU, Cheuk Hay" w:date="2021-11-21T00:12:00Z">
        <w:r>
          <w:t>e</w:t>
        </w:r>
      </w:ins>
      <w:ins w:id="2893" w:author="LIN, Yufeng" w:date="2021-11-22T18:30:00Z">
        <w:r w:rsidR="00A9671F">
          <w:t>,</w:t>
        </w:r>
      </w:ins>
      <w:ins w:id="2894" w:author="LAU, Cheuk Hay" w:date="2021-11-21T00:12:00Z">
        <w:r>
          <w:t xml:space="preserve"> </w:t>
        </w:r>
      </w:ins>
      <w:ins w:id="2895" w:author="LAU, Cheuk Hay" w:date="2021-11-21T00:15:00Z">
        <w:del w:id="2896" w:author="LIN, Yufeng" w:date="2021-11-22T18:30:00Z">
          <w:r w:rsidDel="00A9671F">
            <w:delText>therefore</w:delText>
          </w:r>
        </w:del>
      </w:ins>
      <w:ins w:id="2897" w:author="LIN, Yufeng" w:date="2021-11-22T18:30:00Z">
        <w:r w:rsidR="00A9671F">
          <w:t>therefore,</w:t>
        </w:r>
      </w:ins>
      <w:ins w:id="2898" w:author="LAU, Cheuk Hay" w:date="2021-11-21T00:14:00Z">
        <w:r>
          <w:t xml:space="preserve"> assessed </w:t>
        </w:r>
      </w:ins>
      <w:ins w:id="2899" w:author="LAU, Cheuk Hay" w:date="2021-11-21T19:58:00Z">
        <w:r w:rsidR="00C57AAB">
          <w:t xml:space="preserve">intra-kingdom microbial </w:t>
        </w:r>
      </w:ins>
      <w:ins w:id="2900" w:author="LAU, Cheuk Hay" w:date="2021-11-21T00:15:00Z">
        <w:r w:rsidR="00F958B2">
          <w:t>interactions</w:t>
        </w:r>
      </w:ins>
      <w:ins w:id="2901" w:author="LAU, Cheuk Hay" w:date="2021-11-21T00:14:00Z">
        <w:r>
          <w:t xml:space="preserve"> among fungi and bacteria </w:t>
        </w:r>
      </w:ins>
      <w:ins w:id="2902" w:author="LAU, Cheuk Hay" w:date="2021-11-21T00:15:00Z">
        <w:r w:rsidR="00F958B2">
          <w:t xml:space="preserve">and </w:t>
        </w:r>
      </w:ins>
      <w:ins w:id="2903" w:author="LAU, Cheuk Hay" w:date="2021-11-21T00:16:00Z">
        <w:r w:rsidR="00F958B2">
          <w:t>clustered</w:t>
        </w:r>
      </w:ins>
      <w:ins w:id="2904" w:author="LAU, Cheuk Hay" w:date="2021-11-21T00:15:00Z">
        <w:r w:rsidR="00F958B2">
          <w:t xml:space="preserve"> microbes</w:t>
        </w:r>
      </w:ins>
      <w:ins w:id="2905" w:author="LAU, Cheuk Hay" w:date="2021-11-21T00:16:00Z">
        <w:r w:rsidR="00F958B2">
          <w:t xml:space="preserve"> with similar </w:t>
        </w:r>
      </w:ins>
      <w:ins w:id="2906" w:author="LIN, Yufeng" w:date="2021-11-22T18:29:00Z">
        <w:r w:rsidR="00A9671F">
          <w:t xml:space="preserve">differential </w:t>
        </w:r>
      </w:ins>
      <w:ins w:id="2907" w:author="LAU, Cheuk Hay" w:date="2021-11-21T00:16:00Z">
        <w:r w:rsidR="00F958B2">
          <w:t>correlation strength.</w:t>
        </w:r>
      </w:ins>
      <w:ins w:id="2908" w:author="LAU, Cheuk Hay" w:date="2021-11-21T00:11:00Z">
        <w:r>
          <w:t xml:space="preserve"> </w:t>
        </w:r>
      </w:ins>
      <w:ins w:id="2909" w:author="LAU, Cheuk Hay" w:date="2021-11-21T00:16:00Z">
        <w:r w:rsidR="00F958B2">
          <w:t>Our resu</w:t>
        </w:r>
      </w:ins>
      <w:ins w:id="2910" w:author="LAU, Cheuk Hay" w:date="2021-11-21T00:17:00Z">
        <w:r w:rsidR="00F958B2">
          <w:t xml:space="preserve">lts demonstrated </w:t>
        </w:r>
      </w:ins>
      <w:ins w:id="2911" w:author="LAU, Cheuk Hay" w:date="2021-11-21T16:19:00Z">
        <w:r w:rsidR="0093017E">
          <w:t xml:space="preserve">that fungi-fungi and bacteria-bacteria </w:t>
        </w:r>
      </w:ins>
      <w:ins w:id="2912" w:author="LIN, Yufeng" w:date="2021-11-22T18:31:00Z">
        <w:r w:rsidR="00A9671F">
          <w:t xml:space="preserve">differential </w:t>
        </w:r>
      </w:ins>
      <w:ins w:id="2913" w:author="LAU, Cheuk Hay" w:date="2021-11-21T16:19:00Z">
        <w:r w:rsidR="0093017E">
          <w:t>correlations are significantly different</w:t>
        </w:r>
      </w:ins>
      <w:ins w:id="2914" w:author="LAU, Cheuk Hay" w:date="2021-11-21T00:17:00Z">
        <w:r w:rsidR="00F958B2">
          <w:t xml:space="preserve"> which </w:t>
        </w:r>
      </w:ins>
      <w:ins w:id="2915" w:author="LAU, Cheuk Hay" w:date="2021-11-21T00:20:00Z">
        <w:r w:rsidR="00F958B2">
          <w:t xml:space="preserve">could be </w:t>
        </w:r>
      </w:ins>
      <w:ins w:id="2916" w:author="LAU, Cheuk Hay" w:date="2021-11-21T00:17:00Z">
        <w:r w:rsidR="00F958B2">
          <w:t xml:space="preserve">grouped into two </w:t>
        </w:r>
      </w:ins>
      <w:ins w:id="2917" w:author="LAU, Cheuk Hay" w:date="2021-11-21T00:20:00Z">
        <w:r w:rsidR="00F958B2">
          <w:t xml:space="preserve">separated </w:t>
        </w:r>
      </w:ins>
      <w:ins w:id="2918" w:author="LAU, Cheuk Hay" w:date="2021-11-21T00:17:00Z">
        <w:r w:rsidR="00F958B2">
          <w:t>clusters (</w:t>
        </w:r>
      </w:ins>
      <w:proofErr w:type="spellStart"/>
      <w:del w:id="2919" w:author="LAU, Cheuk Hay" w:date="2021-11-21T00:18:00Z">
        <w:r w:rsidR="00A545B6" w:rsidRPr="00A545B6" w:rsidDel="00F958B2">
          <w:delText>We found two primary clusters in our differential correlation analysis: Bac</w:delText>
        </w:r>
        <w:r w:rsidR="00A545B6" w:rsidDel="00F958B2">
          <w:delText>_</w:delText>
        </w:r>
        <w:r w:rsidR="00A545B6" w:rsidRPr="00A545B6" w:rsidDel="00F958B2">
          <w:delText xml:space="preserve">Cluster and </w:delText>
        </w:r>
      </w:del>
      <w:r w:rsidR="00A545B6" w:rsidRPr="00A545B6">
        <w:t>Fun</w:t>
      </w:r>
      <w:r w:rsidR="00A545B6">
        <w:t>_</w:t>
      </w:r>
      <w:r w:rsidR="00A545B6" w:rsidRPr="00A545B6">
        <w:t>Cluster</w:t>
      </w:r>
      <w:proofErr w:type="spellEnd"/>
      <w:ins w:id="2920" w:author="LAU, Cheuk Hay" w:date="2021-11-21T00:18:00Z">
        <w:r w:rsidR="00F958B2">
          <w:t xml:space="preserve"> and </w:t>
        </w:r>
        <w:proofErr w:type="spellStart"/>
        <w:r w:rsidR="00F958B2" w:rsidRPr="00A545B6">
          <w:t>Bac</w:t>
        </w:r>
        <w:r w:rsidR="00F958B2">
          <w:t>_</w:t>
        </w:r>
        <w:r w:rsidR="00F958B2" w:rsidRPr="00A545B6">
          <w:t>Cluster</w:t>
        </w:r>
      </w:ins>
      <w:proofErr w:type="spellEnd"/>
      <w:ins w:id="2921" w:author="LAU, Cheuk Hay" w:date="2021-11-21T00:20:00Z">
        <w:r w:rsidR="00F958B2">
          <w:t>, respectively</w:t>
        </w:r>
      </w:ins>
      <w:ins w:id="2922" w:author="LAU, Cheuk Hay" w:date="2021-11-21T00:18:00Z">
        <w:r w:rsidR="00F958B2">
          <w:t>;</w:t>
        </w:r>
        <w:r w:rsidR="00F958B2" w:rsidRPr="00F958B2">
          <w:rPr>
            <w:b/>
            <w:bCs/>
            <w:color w:val="0000FF"/>
          </w:rPr>
          <w:t xml:space="preserve"> </w:t>
        </w:r>
        <w:r w:rsidR="00F958B2" w:rsidRPr="00E94841">
          <w:rPr>
            <w:b/>
            <w:bCs/>
            <w:color w:val="0000FF"/>
          </w:rPr>
          <w:t>Figure 4</w:t>
        </w:r>
        <w:r w:rsidR="00F958B2">
          <w:t>)</w:t>
        </w:r>
      </w:ins>
      <w:r w:rsidR="00A545B6" w:rsidRPr="00A545B6">
        <w:t>.</w:t>
      </w:r>
      <w:r w:rsidR="00A545B6">
        <w:t xml:space="preserve"> </w:t>
      </w:r>
      <w:ins w:id="2923" w:author="LAU, Cheuk Hay" w:date="2021-11-21T00:21:00Z">
        <w:r w:rsidR="00891594">
          <w:t>Of note, fungi</w:t>
        </w:r>
      </w:ins>
      <w:del w:id="2924" w:author="LAU, Cheuk Hay" w:date="2021-11-21T00:21:00Z">
        <w:r w:rsidR="00A545B6" w:rsidRPr="00A545B6" w:rsidDel="00891594">
          <w:delText>Inter</w:delText>
        </w:r>
      </w:del>
      <w:r w:rsidR="00A545B6" w:rsidRPr="00A545B6">
        <w:t>-f</w:t>
      </w:r>
      <w:ins w:id="2925" w:author="LAU, Cheuk Hay" w:date="2021-11-21T00:21:00Z">
        <w:r w:rsidR="00891594">
          <w:t>ungi</w:t>
        </w:r>
      </w:ins>
      <w:del w:id="2926" w:author="LAU, Cheuk Hay" w:date="2021-11-21T00:21:00Z">
        <w:r w:rsidR="00A545B6" w:rsidRPr="00A545B6" w:rsidDel="00891594">
          <w:delText>ungal</w:delText>
        </w:r>
      </w:del>
      <w:r w:rsidR="00A545B6" w:rsidRPr="00A545B6">
        <w:t xml:space="preserve"> correlations were </w:t>
      </w:r>
      <w:ins w:id="2927" w:author="LAU, Cheuk Hay" w:date="2021-11-21T00:21:00Z">
        <w:r w:rsidR="00891594">
          <w:t xml:space="preserve">found </w:t>
        </w:r>
      </w:ins>
      <w:del w:id="2928" w:author="LAU, Cheuk Hay" w:date="2021-11-21T00:21:00Z">
        <w:r w:rsidR="00A545B6" w:rsidRPr="00A545B6" w:rsidDel="00891594">
          <w:delText xml:space="preserve">shown </w:delText>
        </w:r>
      </w:del>
      <w:r w:rsidR="00A545B6" w:rsidRPr="00A545B6">
        <w:t xml:space="preserve">to be diminished in CRC, </w:t>
      </w:r>
      <w:ins w:id="2929" w:author="LAU, Cheuk Hay" w:date="2021-11-21T00:21:00Z">
        <w:r w:rsidR="00891594">
          <w:t>in contrast to bacteria</w:t>
        </w:r>
      </w:ins>
      <w:del w:id="2930" w:author="LAU, Cheuk Hay" w:date="2021-11-21T00:21:00Z">
        <w:r w:rsidR="00A545B6" w:rsidRPr="00A545B6" w:rsidDel="00891594">
          <w:delText>whereas inter</w:delText>
        </w:r>
      </w:del>
      <w:r w:rsidR="00A545B6" w:rsidRPr="00A545B6">
        <w:t>-bacteria</w:t>
      </w:r>
      <w:del w:id="2931" w:author="LAU, Cheuk Hay" w:date="2021-11-21T00:21:00Z">
        <w:r w:rsidR="00A545B6" w:rsidRPr="00A545B6" w:rsidDel="00891594">
          <w:delText>l</w:delText>
        </w:r>
      </w:del>
      <w:r w:rsidR="00A545B6" w:rsidRPr="00A545B6">
        <w:t xml:space="preserve"> correlations </w:t>
      </w:r>
      <w:ins w:id="2932" w:author="LAU, Cheuk Hay" w:date="2021-11-21T00:21:00Z">
        <w:r w:rsidR="00891594">
          <w:t xml:space="preserve">which </w:t>
        </w:r>
      </w:ins>
      <w:ins w:id="2933" w:author="LAU, Cheuk Hay" w:date="2021-11-21T00:22:00Z">
        <w:r w:rsidR="00891594">
          <w:t xml:space="preserve">showed </w:t>
        </w:r>
      </w:ins>
      <w:del w:id="2934" w:author="LAU, Cheuk Hay" w:date="2021-11-21T00:22:00Z">
        <w:r w:rsidR="00A545B6" w:rsidRPr="00A545B6" w:rsidDel="00891594">
          <w:delText xml:space="preserve">were found to be </w:delText>
        </w:r>
      </w:del>
      <w:r w:rsidR="00A545B6" w:rsidRPr="00A545B6">
        <w:t>enhanced</w:t>
      </w:r>
      <w:ins w:id="2935" w:author="LAU, Cheuk Hay" w:date="2021-11-21T00:22:00Z">
        <w:r w:rsidR="00891594">
          <w:t xml:space="preserve"> strength across CRC progression</w:t>
        </w:r>
      </w:ins>
      <w:r w:rsidR="00A545B6" w:rsidRPr="00A545B6">
        <w:t>.</w:t>
      </w:r>
      <w:r w:rsidR="00A545B6">
        <w:t xml:space="preserve"> </w:t>
      </w:r>
      <w:ins w:id="2936" w:author="LAU, Cheuk Hay" w:date="2021-11-21T00:25:00Z">
        <w:r w:rsidR="00891594">
          <w:t>These findings suggest</w:t>
        </w:r>
      </w:ins>
      <w:ins w:id="2937" w:author="LAU, Cheuk Hay" w:date="2021-11-21T16:25:00Z">
        <w:r w:rsidR="00BC7BA6">
          <w:t>ed</w:t>
        </w:r>
      </w:ins>
      <w:ins w:id="2938" w:author="LAU, Cheuk Hay" w:date="2021-11-21T00:25:00Z">
        <w:r w:rsidR="00891594">
          <w:t xml:space="preserve"> th</w:t>
        </w:r>
      </w:ins>
      <w:ins w:id="2939" w:author="LAU, Cheuk Hay" w:date="2021-11-21T16:22:00Z">
        <w:r w:rsidR="0093017E">
          <w:t xml:space="preserve">at </w:t>
        </w:r>
      </w:ins>
      <w:ins w:id="2940" w:author="LAU, Cheuk Hay" w:date="2021-11-21T16:23:00Z">
        <w:r w:rsidR="0093017E">
          <w:t xml:space="preserve">enteric fungi and bacteria could have </w:t>
        </w:r>
      </w:ins>
      <w:ins w:id="2941" w:author="LAU, Cheuk Hay" w:date="2021-11-21T16:20:00Z">
        <w:r w:rsidR="0093017E">
          <w:t>antagonistic i</w:t>
        </w:r>
      </w:ins>
      <w:ins w:id="2942" w:author="LAU, Cheuk Hay" w:date="2021-11-21T16:21:00Z">
        <w:r w:rsidR="0093017E">
          <w:t>nter</w:t>
        </w:r>
      </w:ins>
      <w:ins w:id="2943" w:author="LAU, Cheuk Hay" w:date="2021-11-21T16:23:00Z">
        <w:r w:rsidR="0093017E">
          <w:t>plays</w:t>
        </w:r>
      </w:ins>
      <w:ins w:id="2944" w:author="LAU, Cheuk Hay" w:date="2021-11-21T16:21:00Z">
        <w:r w:rsidR="0093017E">
          <w:t xml:space="preserve"> </w:t>
        </w:r>
      </w:ins>
      <w:ins w:id="2945" w:author="LAU, Cheuk Hay" w:date="2021-11-21T16:29:00Z">
        <w:r w:rsidR="00C00FA3">
          <w:t>in CRC</w:t>
        </w:r>
      </w:ins>
      <w:ins w:id="2946" w:author="LAU, Cheuk Hay" w:date="2021-11-21T16:23:00Z">
        <w:r w:rsidR="0093017E">
          <w:t xml:space="preserve">: </w:t>
        </w:r>
      </w:ins>
      <w:ins w:id="2947" w:author="LAU, Cheuk Hay" w:date="2021-11-21T16:24:00Z">
        <w:r w:rsidR="0093017E">
          <w:t xml:space="preserve">fungal </w:t>
        </w:r>
      </w:ins>
      <w:ins w:id="2948" w:author="LAU, Cheuk Hay" w:date="2021-11-21T00:25:00Z">
        <w:r w:rsidR="00891594">
          <w:t xml:space="preserve">interactions in healthy individuals </w:t>
        </w:r>
      </w:ins>
      <w:ins w:id="2949" w:author="LAU, Cheuk Hay" w:date="2021-11-21T00:26:00Z">
        <w:r w:rsidR="00F45328">
          <w:t>could be</w:t>
        </w:r>
      </w:ins>
      <w:ins w:id="2950" w:author="LAU, Cheuk Hay" w:date="2021-11-21T00:25:00Z">
        <w:r w:rsidR="00891594">
          <w:t xml:space="preserve"> disrupted </w:t>
        </w:r>
      </w:ins>
      <w:ins w:id="2951" w:author="LAU, Cheuk Hay" w:date="2021-11-21T16:24:00Z">
        <w:r w:rsidR="00BC7BA6">
          <w:t>by altered bacterial compositio</w:t>
        </w:r>
      </w:ins>
      <w:ins w:id="2952" w:author="LAU, Cheuk Hay" w:date="2021-11-21T16:25:00Z">
        <w:r w:rsidR="00BC7BA6">
          <w:t xml:space="preserve">n </w:t>
        </w:r>
      </w:ins>
      <w:ins w:id="2953" w:author="LAU, Cheuk Hay" w:date="2021-11-21T00:25:00Z">
        <w:r w:rsidR="00891594">
          <w:t xml:space="preserve">in colorectal </w:t>
        </w:r>
      </w:ins>
      <w:ins w:id="2954" w:author="LAU, Cheuk Hay" w:date="2021-11-21T20:01:00Z">
        <w:r w:rsidR="00957126">
          <w:t>tumorigenesis</w:t>
        </w:r>
      </w:ins>
      <w:ins w:id="2955" w:author="LAU, Cheuk Hay" w:date="2021-11-21T16:25:00Z">
        <w:r w:rsidR="00BC7BA6">
          <w:t xml:space="preserve">. </w:t>
        </w:r>
      </w:ins>
      <w:ins w:id="2956" w:author="LAU, Cheuk Hay" w:date="2021-11-21T16:29:00Z">
        <w:del w:id="2957" w:author="LIN, Yufeng" w:date="2021-11-22T18:33:00Z">
          <w:r w:rsidR="00BC7BA6" w:rsidDel="00A9671F">
            <w:delText>I</w:delText>
          </w:r>
        </w:del>
      </w:ins>
      <w:ins w:id="2958" w:author="LIN, Yufeng" w:date="2021-11-22T18:33:00Z">
        <w:r w:rsidR="00A9671F">
          <w:t>An i</w:t>
        </w:r>
      </w:ins>
      <w:ins w:id="2959" w:author="LAU, Cheuk Hay" w:date="2021-11-21T16:29:00Z">
        <w:r w:rsidR="00BC7BA6">
          <w:t xml:space="preserve">ncrease in bacteria-bacteria correlations </w:t>
        </w:r>
        <w:r w:rsidR="00C00FA3">
          <w:t xml:space="preserve">may </w:t>
        </w:r>
      </w:ins>
      <w:ins w:id="2960" w:author="LAU, Cheuk Hay" w:date="2021-11-21T16:37:00Z">
        <w:r w:rsidR="00F91E91">
          <w:t>impact</w:t>
        </w:r>
      </w:ins>
      <w:ins w:id="2961" w:author="LAU, Cheuk Hay" w:date="2021-11-21T16:35:00Z">
        <w:r w:rsidR="00F91E91">
          <w:t xml:space="preserve"> the </w:t>
        </w:r>
      </w:ins>
      <w:ins w:id="2962" w:author="LAU, Cheuk Hay" w:date="2021-11-21T16:37:00Z">
        <w:r w:rsidR="00F91E91">
          <w:t xml:space="preserve">community </w:t>
        </w:r>
      </w:ins>
      <w:ins w:id="2963" w:author="LAU, Cheuk Hay" w:date="2021-11-21T16:35:00Z">
        <w:r w:rsidR="00F91E91">
          <w:t>of e</w:t>
        </w:r>
      </w:ins>
      <w:ins w:id="2964" w:author="LAU, Cheuk Hay" w:date="2021-11-21T16:36:00Z">
        <w:r w:rsidR="00F91E91">
          <w:t xml:space="preserve">nteric fungi, </w:t>
        </w:r>
      </w:ins>
      <w:ins w:id="2965" w:author="LAU, Cheuk Hay" w:date="2021-11-21T16:30:00Z">
        <w:r w:rsidR="00C00FA3">
          <w:t>there</w:t>
        </w:r>
      </w:ins>
      <w:ins w:id="2966" w:author="LAU, Cheuk Hay" w:date="2021-11-21T16:36:00Z">
        <w:r w:rsidR="00F91E91">
          <w:t>by</w:t>
        </w:r>
      </w:ins>
      <w:ins w:id="2967" w:author="LAU, Cheuk Hay" w:date="2021-11-21T16:30:00Z">
        <w:r w:rsidR="00C00FA3">
          <w:t xml:space="preserve"> </w:t>
        </w:r>
      </w:ins>
      <w:ins w:id="2968" w:author="LAU, Cheuk Hay" w:date="2021-11-21T16:29:00Z">
        <w:r w:rsidR="00C00FA3">
          <w:t>provid</w:t>
        </w:r>
      </w:ins>
      <w:ins w:id="2969" w:author="LAU, Cheuk Hay" w:date="2021-11-21T16:35:00Z">
        <w:r w:rsidR="00F91E91">
          <w:t>ing</w:t>
        </w:r>
      </w:ins>
      <w:ins w:id="2970" w:author="LAU, Cheuk Hay" w:date="2021-11-21T16:29:00Z">
        <w:r w:rsidR="00C00FA3">
          <w:t xml:space="preserve"> a favorable condition for the growth </w:t>
        </w:r>
      </w:ins>
      <w:ins w:id="2971" w:author="LAU, Cheuk Hay" w:date="2021-11-21T16:30:00Z">
        <w:r w:rsidR="00C00FA3">
          <w:t xml:space="preserve">of pathogenic bacteria. </w:t>
        </w:r>
      </w:ins>
      <w:del w:id="2972" w:author="LAU, Cheuk Hay" w:date="2021-11-21T16:25:00Z">
        <w:r w:rsidR="003E30A5" w:rsidRPr="003E30A5" w:rsidDel="00BC7BA6">
          <w:delText xml:space="preserve">The disruption of the intra-fungal correlation has potential to alter the healthy gut environment and be </w:delText>
        </w:r>
        <w:r w:rsidR="00A545B6" w:rsidDel="00BC7BA6">
          <w:delText>associated</w:delText>
        </w:r>
        <w:r w:rsidR="003E30A5" w:rsidRPr="003E30A5" w:rsidDel="00BC7BA6">
          <w:delText xml:space="preserve"> to the colorectal cancer</w:delText>
        </w:r>
        <w:r w:rsidR="00A545B6" w:rsidRPr="00A545B6" w:rsidDel="00BC7BA6">
          <w:delText xml:space="preserve"> </w:delText>
        </w:r>
        <w:r w:rsidR="00A545B6" w:rsidRPr="003E30A5" w:rsidDel="00BC7BA6">
          <w:delText>development</w:delText>
        </w:r>
        <w:r w:rsidR="00867992" w:rsidRPr="00895B2F" w:rsidDel="00BC7BA6">
          <w:delText xml:space="preserve">. </w:delText>
        </w:r>
        <w:r w:rsidR="00A545B6" w:rsidRPr="00A545B6" w:rsidDel="00BC7BA6">
          <w:delText>Most intestine intra-fungal interactions would be silent in CRC as compared to healthy persons. Increased bacterial associations in CRC, on the other hand, may have a role in colorectal carcinogenesis.</w:delText>
        </w:r>
      </w:del>
    </w:p>
    <w:p w14:paraId="0B31105F" w14:textId="77777777" w:rsidR="00F45328" w:rsidRPr="00062C3E" w:rsidRDefault="00F45328" w:rsidP="00417DA7">
      <w:pPr>
        <w:spacing w:before="0" w:after="0"/>
        <w:rPr>
          <w:ins w:id="2973" w:author="LAU, Cheuk Hay" w:date="2021-11-20T23:47:00Z"/>
          <w:rFonts w:eastAsiaTheme="minorEastAsia"/>
          <w:rPrChange w:id="2974" w:author="LAU, Cheuk Hay" w:date="2021-11-21T16:43:00Z">
            <w:rPr>
              <w:ins w:id="2975" w:author="LAU, Cheuk Hay" w:date="2021-11-20T23:47:00Z"/>
            </w:rPr>
          </w:rPrChange>
        </w:rPr>
      </w:pPr>
    </w:p>
    <w:p w14:paraId="5BAEA893" w14:textId="38DD130F" w:rsidR="00F4350D" w:rsidRPr="00895B2F" w:rsidDel="00CC00B5" w:rsidRDefault="00062C3E" w:rsidP="00211E03">
      <w:pPr>
        <w:spacing w:before="0" w:after="0"/>
        <w:rPr>
          <w:del w:id="2976" w:author="LAU, Cheuk Hay" w:date="2021-11-21T17:15:00Z"/>
        </w:rPr>
      </w:pPr>
      <w:ins w:id="2977" w:author="LAU, Cheuk Hay" w:date="2021-11-21T16:44:00Z">
        <w:r>
          <w:t xml:space="preserve">To </w:t>
        </w:r>
      </w:ins>
      <w:ins w:id="2978" w:author="LAU, Cheuk Hay" w:date="2021-11-21T17:13:00Z">
        <w:r w:rsidR="00CC00B5">
          <w:t xml:space="preserve">further </w:t>
        </w:r>
      </w:ins>
      <w:ins w:id="2979" w:author="LAU, Cheuk Hay" w:date="2021-11-21T16:44:00Z">
        <w:r>
          <w:t xml:space="preserve">assess </w:t>
        </w:r>
      </w:ins>
      <w:ins w:id="2980" w:author="LAU, Cheuk Hay" w:date="2021-11-21T16:45:00Z">
        <w:r w:rsidR="000C340B">
          <w:t xml:space="preserve">how </w:t>
        </w:r>
      </w:ins>
      <w:ins w:id="2981" w:author="LAU, Cheuk Hay" w:date="2021-11-21T17:13:00Z">
        <w:r w:rsidR="00CC00B5">
          <w:t xml:space="preserve">microbial </w:t>
        </w:r>
      </w:ins>
      <w:ins w:id="2982" w:author="LAU, Cheuk Hay" w:date="2021-11-21T16:45:00Z">
        <w:r w:rsidR="000C340B">
          <w:t>interactions</w:t>
        </w:r>
      </w:ins>
      <w:ins w:id="2983" w:author="LAU, Cheuk Hay" w:date="2021-11-21T16:58:00Z">
        <w:r w:rsidR="00BA04FE">
          <w:t xml:space="preserve"> are</w:t>
        </w:r>
      </w:ins>
      <w:ins w:id="2984" w:author="LAU, Cheuk Hay" w:date="2021-11-21T16:45:00Z">
        <w:r w:rsidR="000C340B">
          <w:t xml:space="preserve"> involved in CRC progression</w:t>
        </w:r>
      </w:ins>
      <w:ins w:id="2985" w:author="LAU, Cheuk Hay" w:date="2021-11-21T16:44:00Z">
        <w:r w:rsidR="000C340B">
          <w:t xml:space="preserve">, </w:t>
        </w:r>
      </w:ins>
      <w:ins w:id="2986" w:author="LAU, Cheuk Hay" w:date="2021-11-21T16:45:00Z">
        <w:r w:rsidR="000C340B">
          <w:t>we evaluated the trans-kingdom cor</w:t>
        </w:r>
      </w:ins>
      <w:ins w:id="2987" w:author="LAU, Cheuk Hay" w:date="2021-11-21T16:46:00Z">
        <w:r w:rsidR="000C340B">
          <w:t xml:space="preserve">relations between enteric fungi and bacteria. Our results </w:t>
        </w:r>
      </w:ins>
      <w:del w:id="2988" w:author="LAU, Cheuk Hay" w:date="2021-11-20T23:47:00Z">
        <w:r w:rsidR="00A545B6" w:rsidRPr="00A545B6" w:rsidDel="00741B10">
          <w:delText xml:space="preserve"> </w:delText>
        </w:r>
      </w:del>
      <w:del w:id="2989" w:author="LAU, Cheuk Hay" w:date="2021-11-21T16:27:00Z">
        <w:r w:rsidR="00A545B6" w:rsidRPr="00A545B6" w:rsidDel="00BC7BA6">
          <w:delText>When comparing the fungal-bacterial interactions in two settings, some interesting findings were noticed (CRC vs Healthy controls).</w:delText>
        </w:r>
        <w:r w:rsidR="00A545B6" w:rsidDel="00BC7BA6">
          <w:delText xml:space="preserve"> </w:delText>
        </w:r>
        <w:r w:rsidR="00867992" w:rsidRPr="00895B2F" w:rsidDel="00BC7BA6">
          <w:delText xml:space="preserve">Our results showed that the </w:delText>
        </w:r>
        <w:r w:rsidR="004314C2" w:rsidRPr="00895B2F" w:rsidDel="00BC7BA6">
          <w:delText>fungal</w:delText>
        </w:r>
        <w:r w:rsidR="00867992" w:rsidRPr="00895B2F" w:rsidDel="00BC7BA6">
          <w:delText>-bacterial correlations</w:delText>
        </w:r>
        <w:r w:rsidR="003F3ED6" w:rsidRPr="00895B2F" w:rsidDel="00BC7BA6">
          <w:delText xml:space="preserve"> with smaller changes across two conditions</w:delText>
        </w:r>
        <w:r w:rsidR="0088212D" w:rsidRPr="00895B2F" w:rsidDel="00BC7BA6">
          <w:delText xml:space="preserve"> (|z-score| &lt; 2)</w:delText>
        </w:r>
        <w:r w:rsidR="00867992" w:rsidRPr="00895B2F" w:rsidDel="00BC7BA6">
          <w:delText xml:space="preserve"> contained low proportions. The CRC strengthen and weaken correlations performed the primary and secondary ratios in </w:delText>
        </w:r>
        <w:r w:rsidR="004314C2" w:rsidRPr="00895B2F" w:rsidDel="00BC7BA6">
          <w:delText>fungal</w:delText>
        </w:r>
        <w:r w:rsidR="00867992" w:rsidRPr="00895B2F" w:rsidDel="00BC7BA6">
          <w:delText xml:space="preserve">-bacterial </w:delText>
        </w:r>
        <w:r w:rsidR="00A545B6" w:rsidDel="00BC7BA6">
          <w:delText xml:space="preserve">trans-kingdom </w:delText>
        </w:r>
        <w:r w:rsidR="00867992" w:rsidRPr="00895B2F" w:rsidDel="00BC7BA6">
          <w:delText xml:space="preserve">correlation comparisons, respectively. </w:delText>
        </w:r>
      </w:del>
      <w:del w:id="2990" w:author="LAU, Cheuk Hay" w:date="2021-11-21T16:46:00Z">
        <w:r w:rsidR="00867992" w:rsidRPr="00895B2F" w:rsidDel="000C340B">
          <w:delText xml:space="preserve">It </w:delText>
        </w:r>
      </w:del>
      <w:r w:rsidR="00867992" w:rsidRPr="00895B2F">
        <w:t xml:space="preserve">revealed that </w:t>
      </w:r>
      <w:ins w:id="2991" w:author="LAU, Cheuk Hay" w:date="2021-11-21T16:47:00Z">
        <w:r w:rsidR="000C340B">
          <w:lastRenderedPageBreak/>
          <w:t>major</w:t>
        </w:r>
      </w:ins>
      <w:ins w:id="2992" w:author="LAU, Cheuk Hay" w:date="2021-11-21T16:48:00Z">
        <w:r w:rsidR="000C340B">
          <w:t>ity</w:t>
        </w:r>
      </w:ins>
      <w:ins w:id="2993" w:author="LAU, Cheuk Hay" w:date="2021-11-21T16:47:00Z">
        <w:r w:rsidR="000C340B">
          <w:t xml:space="preserve"> of fungi-bacteria correlations are positive in CRC bu</w:t>
        </w:r>
      </w:ins>
      <w:ins w:id="2994" w:author="LAU, Cheuk Hay" w:date="2021-11-21T16:48:00Z">
        <w:r w:rsidR="000C340B">
          <w:t>t insignificant in healthy controls</w:t>
        </w:r>
      </w:ins>
      <w:del w:id="2995" w:author="LAU, Cheuk Hay" w:date="2021-11-21T16:48:00Z">
        <w:r w:rsidR="00867992" w:rsidRPr="00895B2F" w:rsidDel="000C340B">
          <w:delText xml:space="preserve">the </w:delText>
        </w:r>
        <w:r w:rsidR="00A545B6" w:rsidDel="000C340B">
          <w:delText>intra</w:delText>
        </w:r>
        <w:r w:rsidR="00867992" w:rsidRPr="00895B2F" w:rsidDel="000C340B">
          <w:delText xml:space="preserve">-kingdom associations and </w:delText>
        </w:r>
        <w:r w:rsidR="00A545B6" w:rsidDel="000C340B">
          <w:delText>trans</w:delText>
        </w:r>
        <w:r w:rsidR="00867992" w:rsidRPr="00895B2F" w:rsidDel="000C340B">
          <w:delText xml:space="preserve">-kingdom correlations were </w:delText>
        </w:r>
        <w:r w:rsidR="0088212D" w:rsidRPr="00895B2F" w:rsidDel="000C340B">
          <w:delText xml:space="preserve">significantly </w:delText>
        </w:r>
        <w:r w:rsidR="00867992" w:rsidRPr="00895B2F" w:rsidDel="000C340B">
          <w:delText>different.</w:delText>
        </w:r>
      </w:del>
      <w:ins w:id="2996" w:author="LAU, Cheuk Hay" w:date="2021-11-21T16:48:00Z">
        <w:r w:rsidR="000C340B">
          <w:t>.</w:t>
        </w:r>
      </w:ins>
      <w:ins w:id="2997" w:author="LAU, Cheuk Hay" w:date="2021-11-21T16:49:00Z">
        <w:r w:rsidR="000C340B">
          <w:t xml:space="preserve"> </w:t>
        </w:r>
        <w:commentRangeStart w:id="2998"/>
        <w:r w:rsidR="000C340B">
          <w:t xml:space="preserve">As fungi-fungi interactions were shown to be negatively associated with CRC, </w:t>
        </w:r>
      </w:ins>
      <w:ins w:id="2999" w:author="LAU, Cheuk Hay" w:date="2021-11-21T16:50:00Z">
        <w:r w:rsidR="00E14035">
          <w:t>these results implied</w:t>
        </w:r>
      </w:ins>
      <w:del w:id="3000" w:author="LAU, Cheuk Hay" w:date="2021-11-21T16:49:00Z">
        <w:r w:rsidR="00867992" w:rsidRPr="00895B2F" w:rsidDel="000C340B">
          <w:delText xml:space="preserve"> </w:delText>
        </w:r>
        <w:r w:rsidRPr="00895B2F" w:rsidDel="000C340B">
          <w:delText>This suggested</w:delText>
        </w:r>
      </w:del>
      <w:r w:rsidRPr="00895B2F">
        <w:t xml:space="preserve"> </w:t>
      </w:r>
      <w:ins w:id="3001" w:author="LAU, Cheuk Hay" w:date="2021-11-21T16:55:00Z">
        <w:r w:rsidR="00BA04FE">
          <w:t xml:space="preserve">that </w:t>
        </w:r>
      </w:ins>
      <w:ins w:id="3002" w:author="LAU, Cheuk Hay" w:date="2021-11-21T16:53:00Z">
        <w:r w:rsidR="00E14035">
          <w:t xml:space="preserve">the marked increase in bacterial interactions </w:t>
        </w:r>
      </w:ins>
      <w:ins w:id="3003" w:author="LAU, Cheuk Hay" w:date="2021-11-21T16:55:00Z">
        <w:r w:rsidR="00BA04FE">
          <w:t xml:space="preserve">could </w:t>
        </w:r>
      </w:ins>
      <w:ins w:id="3004" w:author="LAU, Cheuk Hay" w:date="2021-11-21T16:56:00Z">
        <w:r w:rsidR="00BA04FE">
          <w:t xml:space="preserve">dominate </w:t>
        </w:r>
      </w:ins>
      <w:ins w:id="3005" w:author="LAU, Cheuk Hay" w:date="2021-11-21T17:01:00Z">
        <w:r w:rsidR="00B9341A">
          <w:t xml:space="preserve">the </w:t>
        </w:r>
      </w:ins>
      <w:ins w:id="3006" w:author="LAU, Cheuk Hay" w:date="2021-11-21T16:56:00Z">
        <w:r w:rsidR="00BA04FE">
          <w:t xml:space="preserve">fungal </w:t>
        </w:r>
      </w:ins>
      <w:ins w:id="3007" w:author="LAU, Cheuk Hay" w:date="2021-11-21T17:01:00Z">
        <w:r w:rsidR="00B9341A">
          <w:t>mycobiota</w:t>
        </w:r>
      </w:ins>
      <w:ins w:id="3008" w:author="LAU, Cheuk Hay" w:date="2021-11-21T16:56:00Z">
        <w:r w:rsidR="00BA04FE">
          <w:t xml:space="preserve"> </w:t>
        </w:r>
      </w:ins>
      <w:ins w:id="3009" w:author="LAU, Cheuk Hay" w:date="2021-11-21T16:58:00Z">
        <w:r w:rsidR="00BA04FE">
          <w:t>to contribute CRC</w:t>
        </w:r>
      </w:ins>
      <w:del w:id="3010" w:author="LAU, Cheuk Hay" w:date="2021-11-21T16:54:00Z">
        <w:r w:rsidRPr="00895B2F" w:rsidDel="00E14035">
          <w:delText xml:space="preserve">that bacterial </w:delText>
        </w:r>
      </w:del>
      <w:del w:id="3011" w:author="LAU, Cheuk Hay" w:date="2021-11-21T16:51:00Z">
        <w:r w:rsidRPr="00895B2F" w:rsidDel="00E14035">
          <w:delText xml:space="preserve">kingdom </w:delText>
        </w:r>
      </w:del>
      <w:del w:id="3012" w:author="LAU, Cheuk Hay" w:date="2021-11-21T16:54:00Z">
        <w:r w:rsidRPr="00895B2F" w:rsidDel="00E14035">
          <w:delText xml:space="preserve">dysbiosis may </w:delText>
        </w:r>
      </w:del>
      <w:ins w:id="3013" w:author="LAU, Cheuk Hay" w:date="2021-11-21T16:52:00Z">
        <w:r w:rsidR="00E14035">
          <w:t>.</w:t>
        </w:r>
      </w:ins>
      <w:commentRangeEnd w:id="2998"/>
      <w:r w:rsidR="0019378F">
        <w:rPr>
          <w:rStyle w:val="a7"/>
        </w:rPr>
        <w:commentReference w:id="2998"/>
      </w:r>
      <w:ins w:id="3014" w:author="LAU, Cheuk Hay" w:date="2021-11-21T16:52:00Z">
        <w:r w:rsidR="00E14035">
          <w:t xml:space="preserve"> </w:t>
        </w:r>
      </w:ins>
      <w:ins w:id="3015" w:author="LAU, Cheuk Hay" w:date="2021-11-21T17:03:00Z">
        <w:r w:rsidR="00B9341A">
          <w:t>On the other hand</w:t>
        </w:r>
      </w:ins>
      <w:ins w:id="3016" w:author="LAU, Cheuk Hay" w:date="2021-11-21T17:00:00Z">
        <w:r w:rsidR="00B9341A">
          <w:t>, s</w:t>
        </w:r>
      </w:ins>
      <w:ins w:id="3017" w:author="LAU, Cheuk Hay" w:date="2021-11-21T17:01:00Z">
        <w:r w:rsidR="00B9341A">
          <w:t xml:space="preserve">ome fungal species are closely linked with </w:t>
        </w:r>
      </w:ins>
      <w:ins w:id="3018" w:author="LAU, Cheuk Hay" w:date="2021-11-21T17:02:00Z">
        <w:r w:rsidR="00B9341A">
          <w:t xml:space="preserve">pathogenic bacteria, as exemplified by the significant positive association of </w:t>
        </w:r>
      </w:ins>
      <w:moveToRangeStart w:id="3019" w:author="LAU, Cheuk Hay" w:date="2021-11-21T17:02:00Z" w:name="move88406582"/>
      <w:moveTo w:id="3020" w:author="LAU, Cheuk Hay" w:date="2021-11-21T17:02:00Z">
        <w:r w:rsidR="00B9341A" w:rsidRPr="005534D9">
          <w:rPr>
            <w:i/>
            <w:iCs/>
          </w:rPr>
          <w:t>A. rambellii</w:t>
        </w:r>
      </w:moveTo>
      <w:ins w:id="3021" w:author="LAU, Cheuk Hay" w:date="2021-11-21T17:02:00Z">
        <w:r w:rsidR="00B9341A">
          <w:rPr>
            <w:i/>
            <w:iCs/>
          </w:rPr>
          <w:t xml:space="preserve"> </w:t>
        </w:r>
        <w:r w:rsidR="00B9341A">
          <w:t>with</w:t>
        </w:r>
      </w:ins>
      <w:moveTo w:id="3022" w:author="LAU, Cheuk Hay" w:date="2021-11-21T17:02:00Z">
        <w:del w:id="3023" w:author="LAU, Cheuk Hay" w:date="2021-11-21T17:02:00Z">
          <w:r w:rsidR="00B9341A" w:rsidRPr="00681923" w:rsidDel="00B9341A">
            <w:delText>,</w:delText>
          </w:r>
        </w:del>
        <w:r w:rsidR="00B9341A" w:rsidRPr="00681923">
          <w:t xml:space="preserve"> </w:t>
        </w:r>
      </w:moveTo>
      <w:ins w:id="3024" w:author="LAU, Cheuk Hay" w:date="2021-11-21T17:06:00Z">
        <w:r w:rsidR="00B94CB0">
          <w:t>the</w:t>
        </w:r>
      </w:ins>
      <w:ins w:id="3025" w:author="LAU, Cheuk Hay" w:date="2021-11-21T17:03:00Z">
        <w:r w:rsidR="00B9341A">
          <w:t xml:space="preserve"> </w:t>
        </w:r>
      </w:ins>
      <w:ins w:id="3026" w:author="LAU, Cheuk Hay" w:date="2021-11-21T17:04:00Z">
        <w:r w:rsidR="00B9341A">
          <w:t xml:space="preserve">well-established CRC-associated bacteria </w:t>
        </w:r>
      </w:ins>
      <w:moveTo w:id="3027" w:author="LAU, Cheuk Hay" w:date="2021-11-21T17:02:00Z">
        <w:r w:rsidR="00B9341A" w:rsidRPr="005534D9">
          <w:rPr>
            <w:i/>
            <w:iCs/>
          </w:rPr>
          <w:t>F. nucleatum</w:t>
        </w:r>
      </w:moveTo>
      <w:moveToRangeEnd w:id="3019"/>
      <w:commentRangeStart w:id="3028"/>
      <w:commentRangeStart w:id="3029"/>
      <w:ins w:id="3030" w:author="LAU, Cheuk Hay" w:date="2021-11-21T17:03:00Z">
        <w:r w:rsidR="00B9341A" w:rsidRPr="005534D9">
          <w:fldChar w:fldCharType="begin"/>
        </w:r>
      </w:ins>
      <w:r w:rsidR="000408F5">
        <w:instrText xml:space="preserve"> ADDIN ZOTERO_ITEM CSL_CITATION {"citationID":"a8uh8rq6vr","properties":{"formattedCitation":"\\super 4,47,48\\nosupersub{}","plainCitation":"4,47,48","noteIndex":0},"citationItems":[{"id":85,"uris":["http://zotero.org/users/7908919/items/34NS6IE9"],"uri":["http://zotero.org/users/7908919/items/34NS6IE9"],"itemData":{"id":85,"type":"article-journal","abstract":"Objective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ins w:id="3031" w:author="LAU, Cheuk Hay" w:date="2021-11-21T17:03:00Z">
        <w:r w:rsidR="00B9341A" w:rsidRPr="005534D9">
          <w:fldChar w:fldCharType="separate"/>
        </w:r>
      </w:ins>
      <w:r w:rsidR="000408F5" w:rsidRPr="000408F5">
        <w:rPr>
          <w:kern w:val="0"/>
          <w:vertAlign w:val="superscript"/>
        </w:rPr>
        <w:t>4,47,48</w:t>
      </w:r>
      <w:ins w:id="3032" w:author="LAU, Cheuk Hay" w:date="2021-11-21T17:03:00Z">
        <w:r w:rsidR="00B9341A" w:rsidRPr="005534D9">
          <w:fldChar w:fldCharType="end"/>
        </w:r>
      </w:ins>
      <w:commentRangeEnd w:id="3028"/>
      <w:ins w:id="3033" w:author="LAU, Cheuk Hay" w:date="2021-11-21T17:05:00Z">
        <w:r w:rsidR="00B9341A">
          <w:rPr>
            <w:rStyle w:val="a7"/>
          </w:rPr>
          <w:commentReference w:id="3028"/>
        </w:r>
      </w:ins>
      <w:commentRangeEnd w:id="3029"/>
      <w:r w:rsidR="000408F5">
        <w:rPr>
          <w:rStyle w:val="a7"/>
        </w:rPr>
        <w:commentReference w:id="3029"/>
      </w:r>
      <w:ins w:id="3034" w:author="LAU, Cheuk Hay" w:date="2021-11-21T17:03:00Z">
        <w:r w:rsidR="00B9341A">
          <w:rPr>
            <w:i/>
            <w:iCs/>
          </w:rPr>
          <w:t>.</w:t>
        </w:r>
      </w:ins>
      <w:ins w:id="3035" w:author="LAU, Cheuk Hay" w:date="2021-11-21T17:09:00Z">
        <w:r w:rsidR="00B94CB0">
          <w:rPr>
            <w:i/>
            <w:iCs/>
          </w:rPr>
          <w:t xml:space="preserve"> </w:t>
        </w:r>
        <w:r w:rsidR="00B94CB0">
          <w:t xml:space="preserve">Consistently, previous studies have reported the </w:t>
        </w:r>
      </w:ins>
      <w:ins w:id="3036" w:author="LAU, Cheuk Hay" w:date="2021-11-21T17:11:00Z">
        <w:r w:rsidR="00CC00B5">
          <w:t>co-occurrence</w:t>
        </w:r>
      </w:ins>
      <w:ins w:id="3037" w:author="LAU, Cheuk Hay" w:date="2021-11-21T17:09:00Z">
        <w:r w:rsidR="00B94CB0">
          <w:t xml:space="preserve"> </w:t>
        </w:r>
      </w:ins>
      <w:ins w:id="3038" w:author="LAU, Cheuk Hay" w:date="2021-11-21T17:10:00Z">
        <w:r w:rsidR="00B94CB0">
          <w:t>correlations between several fungal and bacterial species in CRC progression</w:t>
        </w:r>
      </w:ins>
      <w:del w:id="3039" w:author="LAU, Cheuk Hay" w:date="2021-11-21T17:10:00Z">
        <w:r w:rsidRPr="00895B2F" w:rsidDel="00B94CB0">
          <w:delText>cause the fungi to tremble rapidly, which was not similar to the warm alteration of internal-kingdom relationships as previously described</w:delText>
        </w:r>
      </w:del>
      <w:r w:rsidRPr="00895B2F">
        <w:fldChar w:fldCharType="begin"/>
      </w:r>
      <w:r w:rsidR="001A3F2E">
        <w:instrText xml:space="preserve"> ADDIN ZOTERO_ITEM CSL_CITATION {"citationID":"Bsuk0aHk","properties":{"formattedCitation":"\\super 6,49\\nosupersub{}","plainCitation":"6,49","noteIndex":0},"citationItems":[{"id":83,"uris":["http://zotero.org/users/7908919/items/IZ8WSDFF"],"uri":["http://zotero.org/users/7908919/items/IZ8WSDFF"],"itemData":{"id":83,"type":"article-journal","abstract":"OBJECTIVES: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895B2F">
        <w:fldChar w:fldCharType="separate"/>
      </w:r>
      <w:r w:rsidR="001A3F2E" w:rsidRPr="001A3F2E">
        <w:rPr>
          <w:kern w:val="0"/>
          <w:vertAlign w:val="superscript"/>
        </w:rPr>
        <w:t>6,49</w:t>
      </w:r>
      <w:r w:rsidRPr="00895B2F">
        <w:fldChar w:fldCharType="end"/>
      </w:r>
      <w:ins w:id="3040" w:author="LAU, Cheuk Hay" w:date="2021-11-21T16:33:00Z">
        <w:r>
          <w:t>.</w:t>
        </w:r>
      </w:ins>
      <w:del w:id="3041" w:author="LAU, Cheuk Hay" w:date="2021-11-21T16:33:00Z">
        <w:r w:rsidRPr="00895B2F" w:rsidDel="00C00FA3">
          <w:delText>.</w:delText>
        </w:r>
      </w:del>
      <w:r w:rsidRPr="00895B2F">
        <w:t xml:space="preserve"> </w:t>
      </w:r>
      <w:ins w:id="3042" w:author="LAU, Cheuk Hay" w:date="2021-11-21T17:14:00Z">
        <w:r w:rsidR="00CC00B5">
          <w:t>Human gut microbiota comprises of microbes from different taxono</w:t>
        </w:r>
      </w:ins>
      <w:ins w:id="3043" w:author="LAU, Cheuk Hay" w:date="2021-11-21T17:15:00Z">
        <w:r w:rsidR="00CC00B5">
          <w:t>mic kingdoms including bacteria, fungi and viruses</w:t>
        </w:r>
      </w:ins>
      <w:ins w:id="3044" w:author="LAU, Cheuk Hay" w:date="2021-11-21T17:25:00Z">
        <w:r w:rsidR="00211E03">
          <w:t xml:space="preserve">, thus it is </w:t>
        </w:r>
      </w:ins>
      <w:ins w:id="3045" w:author="LAU, Cheuk Hay" w:date="2021-11-21T17:26:00Z">
        <w:r w:rsidR="00211E03">
          <w:t>reasonable to expect th</w:t>
        </w:r>
        <w:r w:rsidR="00FE543B">
          <w:t>at trans-kingdom microbial interactions are frequently occurred</w:t>
        </w:r>
      </w:ins>
      <w:ins w:id="3046" w:author="LAU, Cheuk Hay" w:date="2021-11-21T17:39:00Z">
        <w:r w:rsidR="00E029E6">
          <w:t xml:space="preserve"> in both health and disease conditions</w:t>
        </w:r>
      </w:ins>
      <w:ins w:id="3047" w:author="LAU, Cheuk Hay" w:date="2021-11-21T17:15:00Z">
        <w:r w:rsidR="00CC00B5">
          <w:t xml:space="preserve">. </w:t>
        </w:r>
      </w:ins>
    </w:p>
    <w:p w14:paraId="42D7D41D" w14:textId="18904A63" w:rsidR="00BA0A8A" w:rsidRPr="00895B2F" w:rsidDel="00CC00B5" w:rsidRDefault="00BA0A8A" w:rsidP="00211E03">
      <w:pPr>
        <w:spacing w:before="0" w:after="0"/>
        <w:rPr>
          <w:del w:id="3048" w:author="LAU, Cheuk Hay" w:date="2021-11-21T17:15:00Z"/>
        </w:rPr>
      </w:pPr>
    </w:p>
    <w:p w14:paraId="526F8A34" w14:textId="432E47DD" w:rsidR="00867992" w:rsidRPr="00895B2F" w:rsidDel="00211E03" w:rsidRDefault="00681923" w:rsidP="00211E03">
      <w:pPr>
        <w:spacing w:before="0" w:after="0"/>
        <w:rPr>
          <w:del w:id="3049" w:author="LAU, Cheuk Hay" w:date="2021-11-21T17:22:00Z"/>
          <w:rFonts w:eastAsiaTheme="minorEastAsia"/>
        </w:rPr>
      </w:pPr>
      <w:del w:id="3050" w:author="LAU, Cheuk Hay" w:date="2021-11-21T17:00:00Z">
        <w:r w:rsidRPr="00681923" w:rsidDel="00B9341A">
          <w:delText>The Bac</w:delText>
        </w:r>
        <w:r w:rsidDel="00B9341A">
          <w:delText>_</w:delText>
        </w:r>
        <w:r w:rsidRPr="00681923" w:rsidDel="00B9341A">
          <w:delText xml:space="preserve">Cluster contained the majority of reported or potential probiotics, and </w:delText>
        </w:r>
        <w:r w:rsidRPr="005534D9" w:rsidDel="00B9341A">
          <w:rPr>
            <w:i/>
            <w:iCs/>
          </w:rPr>
          <w:delText xml:space="preserve">P. kudriavzevii </w:delText>
        </w:r>
        <w:r w:rsidRPr="00681923" w:rsidDel="00B9341A">
          <w:delText xml:space="preserve">had several probiotic connections in this investigation. </w:delText>
        </w:r>
        <w:r w:rsidRPr="005534D9" w:rsidDel="00B9341A">
          <w:rPr>
            <w:i/>
            <w:iCs/>
          </w:rPr>
          <w:delText xml:space="preserve">P. kudriavzevii </w:delText>
        </w:r>
        <w:r w:rsidRPr="00681923" w:rsidDel="00B9341A">
          <w:delText>was considered a possible probiotic that might protect against CRC when associated with other probiotics. Previous research has shown that metabolites produced from</w:delText>
        </w:r>
        <w:r w:rsidRPr="005534D9" w:rsidDel="00B9341A">
          <w:rPr>
            <w:i/>
            <w:iCs/>
          </w:rPr>
          <w:delText xml:space="preserve"> P. kudriavzevii</w:delText>
        </w:r>
        <w:r w:rsidRPr="00681923" w:rsidDel="00B9341A">
          <w:delText xml:space="preserve"> have anticancer properties, reducing cell proliferation and triggering intrinsic and extrinsic apoptosis in colon cancer cells</w:delText>
        </w:r>
        <w:r w:rsidR="00867992" w:rsidRPr="00895B2F" w:rsidDel="00B9341A">
          <w:fldChar w:fldCharType="begin"/>
        </w:r>
        <w:r w:rsidR="001646B8" w:rsidDel="00B9341A">
          <w:delInstrText xml:space="preserve"> ADDIN ZOTERO_ITEM CSL_CITATION {"citationID":"iQTZheep","properties":{"formattedCitation":"\\super 67\\nosupersub{}","plainCitation":"67","noteIndex":0},"citationItems":[{"id":598,"uris":["http://zotero.org/users/7908919/items/UEZ79NQ4"],"uri":["http://zotero.org/users/7908919/items/UEZ79NQ4"],"itemData":{"id":598,"type":"article-journal","abstract":"There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delInstrText>
        </w:r>
        <w:r w:rsidR="001646B8" w:rsidDel="00B9341A">
          <w:rPr>
            <w:rFonts w:hint="eastAsia"/>
          </w:rPr>
          <w:delInstrText>′</w:delInstrText>
        </w:r>
        <w:r w:rsidR="001646B8" w:rsidDel="00B9341A">
          <w:del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delInstrText>
        </w:r>
        <w:r w:rsidR="00867992" w:rsidRPr="00895B2F" w:rsidDel="00B9341A">
          <w:fldChar w:fldCharType="separate"/>
        </w:r>
        <w:r w:rsidR="001646B8" w:rsidRPr="001646B8" w:rsidDel="00B9341A">
          <w:rPr>
            <w:kern w:val="0"/>
            <w:vertAlign w:val="superscript"/>
          </w:rPr>
          <w:delText>67</w:delText>
        </w:r>
        <w:r w:rsidR="00867992" w:rsidRPr="00895B2F" w:rsidDel="00B9341A">
          <w:fldChar w:fldCharType="end"/>
        </w:r>
        <w:r w:rsidR="00867992" w:rsidRPr="00895B2F" w:rsidDel="00B9341A">
          <w:delText>.</w:delText>
        </w:r>
      </w:del>
      <w:moveFromRangeStart w:id="3051" w:author="LAU, Cheuk Hay" w:date="2021-11-21T17:02:00Z" w:name="move88406582"/>
      <w:moveFrom w:id="3052" w:author="LAU, Cheuk Hay" w:date="2021-11-21T17:02:00Z">
        <w:del w:id="3053" w:author="LAU, Cheuk Hay" w:date="2021-11-21T17:15:00Z">
          <w:r w:rsidR="00867992" w:rsidRPr="00895B2F" w:rsidDel="00CC00B5">
            <w:delText xml:space="preserve"> </w:delText>
          </w:r>
          <w:r w:rsidRPr="005534D9" w:rsidDel="00CC00B5">
            <w:rPr>
              <w:i/>
              <w:iCs/>
            </w:rPr>
            <w:delText>A. rambellii</w:delText>
          </w:r>
          <w:r w:rsidRPr="00681923" w:rsidDel="00CC00B5">
            <w:delText xml:space="preserve">, </w:delText>
          </w:r>
          <w:r w:rsidRPr="005534D9" w:rsidDel="00CC00B5">
            <w:rPr>
              <w:i/>
              <w:iCs/>
            </w:rPr>
            <w:delText>F. nucleatum</w:delText>
          </w:r>
        </w:del>
      </w:moveFrom>
      <w:moveFromRangeEnd w:id="3051"/>
      <w:del w:id="3054" w:author="LAU, Cheuk Hay" w:date="2021-11-21T17:15:00Z">
        <w:r w:rsidRPr="00681923" w:rsidDel="00CC00B5">
          <w:delText>, and</w:delText>
        </w:r>
      </w:del>
      <w:del w:id="3055" w:author="LAU, Cheuk Hay" w:date="2021-11-21T17:03:00Z">
        <w:r w:rsidRPr="00681923" w:rsidDel="00B9341A">
          <w:delText xml:space="preserve"> </w:delText>
        </w:r>
        <w:r w:rsidRPr="005534D9" w:rsidDel="00B9341A">
          <w:rPr>
            <w:i/>
            <w:iCs/>
          </w:rPr>
          <w:delText>P. micra</w:delText>
        </w:r>
        <w:r w:rsidRPr="00681923" w:rsidDel="00B9341A">
          <w:delText>,</w:delText>
        </w:r>
      </w:del>
      <w:del w:id="3056" w:author="LAU, Cheuk Hay" w:date="2021-11-21T17:15:00Z">
        <w:r w:rsidRPr="00681923" w:rsidDel="00CC00B5">
          <w:delText xml:space="preserve"> the latter two of which were the notable CRC-related pathogens</w:delText>
        </w:r>
      </w:del>
      <w:del w:id="3057" w:author="LAU, Cheuk Hay" w:date="2021-11-21T17:03:00Z">
        <w:r w:rsidR="00867992" w:rsidRPr="005534D9" w:rsidDel="00B9341A">
          <w:fldChar w:fldCharType="begin"/>
        </w:r>
        <w:r w:rsidR="000638F6" w:rsidDel="00B9341A">
          <w:delInstrText xml:space="preserve"> ADDIN ZOTERO_ITEM CSL_CITATION {"citationID":"a1hl0d71br1","properties":{"formattedCitation":"\\super 5,30,68,69\\nosupersub{}","plainCitation":"5,30,68,69","noteIndex":0},"citationItems":[{"id":85,"uris":["http://zotero.org/users/7908919/items/34NS6IE9"],"uri":["http://zotero.org/users/7908919/items/34NS6IE9"],"itemData":{"id":85,"type":"article-journal","abstract":"Objective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w:delInstrText>
        </w:r>
        <w:r w:rsidR="000638F6" w:rsidDel="00B9341A">
          <w:rPr>
            <w:rFonts w:hint="eastAsia"/>
          </w:rPr>
          <w:delInstrText>­</w:delInstrText>
        </w:r>
        <w:r w:rsidR="000638F6" w:rsidDel="00B9341A">
          <w:delInstrText xml:space="preserve">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delInstrText>
        </w:r>
        <w:r w:rsidR="00867992" w:rsidRPr="005534D9" w:rsidDel="00B9341A">
          <w:fldChar w:fldCharType="separate"/>
        </w:r>
        <w:r w:rsidR="000638F6" w:rsidRPr="000638F6" w:rsidDel="00B9341A">
          <w:rPr>
            <w:kern w:val="0"/>
            <w:vertAlign w:val="superscript"/>
          </w:rPr>
          <w:delText>5,30,68,69</w:delText>
        </w:r>
        <w:r w:rsidR="00867992" w:rsidRPr="005534D9" w:rsidDel="00B9341A">
          <w:fldChar w:fldCharType="end"/>
        </w:r>
      </w:del>
      <w:del w:id="3058" w:author="LAU, Cheuk Hay" w:date="2021-11-21T17:15:00Z">
        <w:r w:rsidRPr="00DF0207" w:rsidDel="00CC00B5">
          <w:delText xml:space="preserve"> </w:delText>
        </w:r>
        <w:r w:rsidRPr="005534D9" w:rsidDel="00CC00B5">
          <w:rPr>
            <w:iCs/>
          </w:rPr>
          <w:delText xml:space="preserve">in </w:delText>
        </w:r>
        <w:r w:rsidDel="00CC00B5">
          <w:delText>Fun_cluster</w:delText>
        </w:r>
        <w:r w:rsidRPr="005534D9" w:rsidDel="00CC00B5">
          <w:rPr>
            <w:iCs/>
          </w:rPr>
          <w:delText>, also had substantial connections.</w:delText>
        </w:r>
        <w:r w:rsidRPr="00681923" w:rsidDel="00CC00B5">
          <w:delText xml:space="preserve"> </w:delText>
        </w:r>
      </w:del>
      <w:r w:rsidRPr="00681923">
        <w:t xml:space="preserve">A </w:t>
      </w:r>
      <w:del w:id="3059" w:author="LAU, Cheuk Hay" w:date="2021-11-21T17:19:00Z">
        <w:r w:rsidRPr="00681923" w:rsidDel="00DC151F">
          <w:delText xml:space="preserve">recent </w:delText>
        </w:r>
      </w:del>
      <w:r w:rsidRPr="00681923">
        <w:t xml:space="preserve">study </w:t>
      </w:r>
      <w:ins w:id="3060" w:author="LAU, Cheuk Hay" w:date="2021-11-21T17:19:00Z">
        <w:r w:rsidR="00DC151F">
          <w:t xml:space="preserve">in 2018 </w:t>
        </w:r>
      </w:ins>
      <w:ins w:id="3061" w:author="LAU, Cheuk Hay" w:date="2021-11-21T17:15:00Z">
        <w:r w:rsidR="00CC00B5">
          <w:t>reported</w:t>
        </w:r>
      </w:ins>
      <w:del w:id="3062" w:author="LAU, Cheuk Hay" w:date="2021-11-21T17:15:00Z">
        <w:r w:rsidRPr="00681923" w:rsidDel="00CC00B5">
          <w:delText>found</w:delText>
        </w:r>
      </w:del>
      <w:r w:rsidRPr="00681923">
        <w:t xml:space="preserve"> </w:t>
      </w:r>
      <w:ins w:id="3063" w:author="LAU, Cheuk Hay" w:date="2021-11-21T17:15:00Z">
        <w:r w:rsidR="00CC00B5">
          <w:t xml:space="preserve">the </w:t>
        </w:r>
      </w:ins>
      <w:del w:id="3064" w:author="LAU, Cheuk Hay" w:date="2021-11-21T17:15:00Z">
        <w:r w:rsidRPr="00681923" w:rsidDel="00CC00B5">
          <w:delText xml:space="preserve">that CRC is related to altered </w:delText>
        </w:r>
      </w:del>
      <w:r w:rsidRPr="00681923">
        <w:t xml:space="preserve">trans-kingdom </w:t>
      </w:r>
      <w:ins w:id="3065" w:author="LAU, Cheuk Hay" w:date="2021-11-21T17:15:00Z">
        <w:r w:rsidR="00CC00B5">
          <w:t>interactions</w:t>
        </w:r>
      </w:ins>
      <w:del w:id="3066" w:author="LAU, Cheuk Hay" w:date="2021-11-21T17:16:00Z">
        <w:r w:rsidRPr="00681923" w:rsidDel="00CC00B5">
          <w:delText>associations</w:delText>
        </w:r>
      </w:del>
      <w:r w:rsidRPr="00681923">
        <w:t xml:space="preserve"> between </w:t>
      </w:r>
      <w:ins w:id="3067" w:author="LAU, Cheuk Hay" w:date="2021-11-21T17:16:00Z">
        <w:r w:rsidR="00CC00B5">
          <w:t xml:space="preserve">enteric </w:t>
        </w:r>
      </w:ins>
      <w:r w:rsidRPr="00681923">
        <w:t>bacteria and virus</w:t>
      </w:r>
      <w:ins w:id="3068" w:author="LAU, Cheuk Hay" w:date="2021-11-21T17:16:00Z">
        <w:r w:rsidR="00E275F0">
          <w:t xml:space="preserve"> in CRC</w:t>
        </w:r>
      </w:ins>
      <w:r w:rsidR="00B07014" w:rsidRPr="00895B2F">
        <w:fldChar w:fldCharType="begin"/>
      </w:r>
      <w:r w:rsidR="00497871">
        <w:instrText xml:space="preserve"> ADDIN ZOTERO_ITEM CSL_CITATION {"citationID":"a1oere2s26","properties":{"formattedCitation":"\\super 11\\nosupersub{}","plainCitation":"11","noteIndex":0},"citationItems":[{"id":81,"uris":["http://zotero.org/users/7908919/items/LXWXECIP"],"uri":["http://zotero.org/users/7908919/items/LXWXECIP"],"itemData":{"id":81,"type":"article-journal","abstract":"BACKGROUND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895B2F">
        <w:fldChar w:fldCharType="separate"/>
      </w:r>
      <w:r w:rsidR="00497871" w:rsidRPr="00497871">
        <w:rPr>
          <w:kern w:val="0"/>
          <w:vertAlign w:val="superscript"/>
        </w:rPr>
        <w:t>11</w:t>
      </w:r>
      <w:r w:rsidR="00B07014" w:rsidRPr="00895B2F">
        <w:fldChar w:fldCharType="end"/>
      </w:r>
      <w:ins w:id="3069" w:author="LAU, Cheuk Hay" w:date="2021-11-21T17:17:00Z">
        <w:r w:rsidR="00DC151F">
          <w:t>, whereas</w:t>
        </w:r>
      </w:ins>
      <w:del w:id="3070" w:author="LAU, Cheuk Hay" w:date="2021-11-21T17:17:00Z">
        <w:r w:rsidR="00B07014" w:rsidRPr="00895B2F" w:rsidDel="00DC151F">
          <w:delText>.</w:delText>
        </w:r>
      </w:del>
      <w:ins w:id="3071" w:author="LAU, Cheuk Hay" w:date="2021-11-21T17:16:00Z">
        <w:r w:rsidR="00E275F0">
          <w:t xml:space="preserve"> </w:t>
        </w:r>
      </w:ins>
      <w:ins w:id="3072" w:author="LAU, Cheuk Hay" w:date="2021-11-21T17:39:00Z">
        <w:r w:rsidR="00E029E6">
          <w:t xml:space="preserve">here </w:t>
        </w:r>
      </w:ins>
      <w:ins w:id="3073" w:author="LAU, Cheuk Hay" w:date="2021-11-21T17:18:00Z">
        <w:r w:rsidR="00DC151F">
          <w:t>our</w:t>
        </w:r>
      </w:ins>
      <w:ins w:id="3074" w:author="LAU, Cheuk Hay" w:date="2021-11-21T17:19:00Z">
        <w:r w:rsidR="00DC151F">
          <w:t xml:space="preserve"> differential correlation analysis</w:t>
        </w:r>
      </w:ins>
      <w:ins w:id="3075" w:author="LAU, Cheuk Hay" w:date="2021-11-21T17:16:00Z">
        <w:r w:rsidR="00E275F0">
          <w:t xml:space="preserve"> revealed </w:t>
        </w:r>
      </w:ins>
      <w:ins w:id="3076" w:author="LAU, Cheuk Hay" w:date="2021-11-21T17:18:00Z">
        <w:r w:rsidR="00DC151F">
          <w:t xml:space="preserve">that </w:t>
        </w:r>
      </w:ins>
      <w:ins w:id="3077" w:author="LAU, Cheuk Hay" w:date="2021-11-21T17:16:00Z">
        <w:r w:rsidR="00E275F0">
          <w:t xml:space="preserve">interactions among fungi and bacteria </w:t>
        </w:r>
      </w:ins>
      <w:ins w:id="3078" w:author="LAU, Cheuk Hay" w:date="2021-11-21T17:18:00Z">
        <w:r w:rsidR="00DC151F">
          <w:t>are involved and contribute to</w:t>
        </w:r>
      </w:ins>
      <w:ins w:id="3079" w:author="LAU, Cheuk Hay" w:date="2021-11-21T17:16:00Z">
        <w:r w:rsidR="00E275F0">
          <w:t xml:space="preserve"> CRC progression.</w:t>
        </w:r>
      </w:ins>
      <w:ins w:id="3080" w:author="LAU, Cheuk Hay" w:date="2021-11-21T17:20:00Z">
        <w:r w:rsidR="00DC151F">
          <w:t xml:space="preserve"> It is noteworthy that these</w:t>
        </w:r>
      </w:ins>
      <w:del w:id="3081" w:author="LAU, Cheuk Hay" w:date="2021-11-21T17:16:00Z">
        <w:r w:rsidR="00B07014" w:rsidRPr="00895B2F" w:rsidDel="00E275F0">
          <w:delText xml:space="preserve"> </w:delText>
        </w:r>
      </w:del>
      <w:del w:id="3082" w:author="LAU, Cheuk Hay" w:date="2021-11-21T17:20:00Z">
        <w:r w:rsidRPr="00681923" w:rsidDel="00DC151F">
          <w:delText>We hypothesized that cross-kingdom interactions between bacteria and fungi have a role in colorectal carcinogenesis as well. This</w:delText>
        </w:r>
      </w:del>
      <w:r w:rsidRPr="00681923">
        <w:t xml:space="preserve"> </w:t>
      </w:r>
      <w:ins w:id="3083" w:author="LAU, Cheuk Hay" w:date="2021-11-21T17:20:00Z">
        <w:r w:rsidR="00DC151F">
          <w:t xml:space="preserve">findings </w:t>
        </w:r>
      </w:ins>
      <w:ins w:id="3084" w:author="LAU, Cheuk Hay" w:date="2021-11-21T17:21:00Z">
        <w:r w:rsidR="00211E03">
          <w:t xml:space="preserve">are </w:t>
        </w:r>
        <w:r w:rsidR="00DC151F">
          <w:t xml:space="preserve">solely </w:t>
        </w:r>
        <w:r w:rsidR="00211E03">
          <w:t>based</w:t>
        </w:r>
        <w:r w:rsidR="00DC151F">
          <w:t xml:space="preserve"> </w:t>
        </w:r>
      </w:ins>
      <w:del w:id="3085" w:author="LAU, Cheuk Hay" w:date="2021-11-21T17:21:00Z">
        <w:r w:rsidRPr="00681923" w:rsidDel="00DC151F">
          <w:delText xml:space="preserve">discovery, however, was </w:delText>
        </w:r>
      </w:del>
      <w:r w:rsidRPr="00681923">
        <w:t>on</w:t>
      </w:r>
      <w:del w:id="3086" w:author="LAU, Cheuk Hay" w:date="2021-11-21T17:21:00Z">
        <w:r w:rsidRPr="00681923" w:rsidDel="00DC151F">
          <w:delText>ly</w:delText>
        </w:r>
      </w:del>
      <w:r w:rsidRPr="00681923">
        <w:t xml:space="preserve"> </w:t>
      </w:r>
      <w:del w:id="3087" w:author="LAU, Cheuk Hay" w:date="2021-11-21T17:21:00Z">
        <w:r w:rsidRPr="00681923" w:rsidDel="00211E03">
          <w:delText xml:space="preserve">investigated in a </w:delText>
        </w:r>
      </w:del>
      <w:r w:rsidRPr="00681923">
        <w:t>metagenomic sequencing analysis</w:t>
      </w:r>
      <w:ins w:id="3088" w:author="LAU, Cheuk Hay" w:date="2021-11-21T17:21:00Z">
        <w:r w:rsidR="00211E03">
          <w:t xml:space="preserve">, hence </w:t>
        </w:r>
      </w:ins>
      <w:del w:id="3089" w:author="LAU, Cheuk Hay" w:date="2021-11-21T17:21:00Z">
        <w:r w:rsidRPr="00681923" w:rsidDel="00211E03">
          <w:delText>. M</w:delText>
        </w:r>
      </w:del>
      <w:del w:id="3090" w:author="LAU, Cheuk Hay" w:date="2021-11-21T20:01:00Z">
        <w:r w:rsidRPr="00681923" w:rsidDel="00957126">
          <w:delText xml:space="preserve">ore research </w:delText>
        </w:r>
      </w:del>
      <w:ins w:id="3091" w:author="LAU, Cheuk Hay" w:date="2021-11-21T17:23:00Z">
        <w:r w:rsidR="00211E03">
          <w:t xml:space="preserve">mechanistic </w:t>
        </w:r>
      </w:ins>
      <w:ins w:id="3092" w:author="LAU, Cheuk Hay" w:date="2021-11-21T17:24:00Z">
        <w:r w:rsidR="00211E03">
          <w:t>investigation</w:t>
        </w:r>
      </w:ins>
      <w:ins w:id="3093" w:author="LAU, Cheuk Hay" w:date="2021-11-21T17:22:00Z">
        <w:r w:rsidR="00211E03">
          <w:t xml:space="preserve"> </w:t>
        </w:r>
      </w:ins>
      <w:r w:rsidRPr="00681923">
        <w:t xml:space="preserve">is required </w:t>
      </w:r>
      <w:ins w:id="3094" w:author="LAU, Cheuk Hay" w:date="2021-11-21T17:21:00Z">
        <w:r w:rsidR="00211E03">
          <w:t xml:space="preserve">for </w:t>
        </w:r>
      </w:ins>
      <w:ins w:id="3095" w:author="LAU, Cheuk Hay" w:date="2021-11-21T17:22:00Z">
        <w:r w:rsidR="00211E03">
          <w:t>validation</w:t>
        </w:r>
      </w:ins>
      <w:ins w:id="3096" w:author="LAU, Cheuk Hay" w:date="2021-11-21T17:23:00Z">
        <w:r w:rsidR="00211E03">
          <w:t xml:space="preserve"> of such trans-kingdom microbial interactions in colorectal </w:t>
        </w:r>
      </w:ins>
      <w:ins w:id="3097" w:author="LAU, Cheuk Hay" w:date="2021-11-21T20:01:00Z">
        <w:r w:rsidR="00957126">
          <w:t>tumorigenesis</w:t>
        </w:r>
      </w:ins>
      <w:del w:id="3098" w:author="LAU, Cheuk Hay" w:date="2021-11-21T17:22:00Z">
        <w:r w:rsidRPr="00681923" w:rsidDel="00211E03">
          <w:delText>to confirm and substantiate this concept</w:delText>
        </w:r>
      </w:del>
      <w:r w:rsidRPr="00681923">
        <w:t>.</w:t>
      </w:r>
    </w:p>
    <w:p w14:paraId="7F19C77E" w14:textId="6F93DC9D" w:rsidR="00F45328" w:rsidRDefault="00F45328">
      <w:pPr>
        <w:spacing w:before="0" w:after="0"/>
        <w:rPr>
          <w:ins w:id="3099" w:author="LAU, Cheuk Hay" w:date="2021-11-21T00:28:00Z"/>
          <w:rFonts w:eastAsiaTheme="minorEastAsia"/>
        </w:rPr>
        <w:pPrChange w:id="3100" w:author="LAU, Cheuk Hay" w:date="2021-11-21T17:22:00Z">
          <w:pPr>
            <w:widowControl/>
            <w:spacing w:before="0" w:after="0"/>
          </w:pPr>
        </w:pPrChange>
      </w:pPr>
    </w:p>
    <w:p w14:paraId="7B165E6E" w14:textId="77777777" w:rsidR="00F45328" w:rsidRPr="00741B10" w:rsidRDefault="00F45328" w:rsidP="00BA0A8A">
      <w:pPr>
        <w:widowControl/>
        <w:spacing w:before="0" w:after="0"/>
        <w:rPr>
          <w:rFonts w:eastAsiaTheme="minorEastAsia"/>
          <w:rPrChange w:id="3101" w:author="LAU, Cheuk Hay" w:date="2021-11-20T23:45:00Z">
            <w:rPr/>
          </w:rPrChange>
        </w:rPr>
      </w:pPr>
    </w:p>
    <w:p w14:paraId="3BFCCEF8" w14:textId="438FDCF0" w:rsidR="00E253AC" w:rsidRPr="00895B2F" w:rsidDel="00DF7829" w:rsidRDefault="000862D9" w:rsidP="00B12F6A">
      <w:pPr>
        <w:spacing w:before="0" w:after="0"/>
        <w:rPr>
          <w:del w:id="3102" w:author="LAU, Cheuk Hay" w:date="2021-11-20T22:49:00Z"/>
        </w:rPr>
      </w:pPr>
      <w:ins w:id="3103" w:author="LAU, Cheuk Hay" w:date="2021-11-21T17:29:00Z">
        <w:r>
          <w:rPr>
            <w:rFonts w:eastAsiaTheme="minorEastAsia"/>
          </w:rPr>
          <w:t xml:space="preserve">Numerous </w:t>
        </w:r>
      </w:ins>
      <w:ins w:id="3104" w:author="LAU, Cheuk Hay" w:date="2021-11-21T17:30:00Z">
        <w:r>
          <w:rPr>
            <w:rFonts w:eastAsiaTheme="minorEastAsia"/>
          </w:rPr>
          <w:t xml:space="preserve">studies have shown the potential of </w:t>
        </w:r>
      </w:ins>
      <w:ins w:id="3105" w:author="LAU, Cheuk Hay" w:date="2021-11-21T17:31:00Z">
        <w:r w:rsidR="002D0C63">
          <w:rPr>
            <w:rFonts w:eastAsiaTheme="minorEastAsia"/>
          </w:rPr>
          <w:t>using bacterial biomarkers for CRC diagnosis</w:t>
        </w:r>
      </w:ins>
      <w:r w:rsidR="00BB1003">
        <w:rPr>
          <w:rFonts w:eastAsiaTheme="minorEastAsia"/>
        </w:rPr>
        <w:fldChar w:fldCharType="begin"/>
      </w:r>
      <w:r w:rsidR="00F10B43">
        <w:rPr>
          <w:rFonts w:eastAsiaTheme="minorEastAsia"/>
        </w:rPr>
        <w:instrText xml:space="preserve"> ADDIN ZOTERO_ITEM CSL_CITATION {"citationID":"a21i5k25re5","properties":{"formattedCitation":"\\super 16,19,28\\nosupersub{}","plainCitation":"16,19,28","noteIndex":0},"citationItems":[{"id":94,"uris":["http://zotero.org/users/7908919/items/Y4MICPWK"],"uri":["http://zotero.org/users/7908919/items/Y4MICPWK"],"itemData":{"id":94,"type":"article-journal","container-title":"Nature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Yiu"},{"family":"Yu","given":"Jun"}],"issued":{"date-parts":[["2017",4,15]]}}}],"schema":"https://github.com/citation-style-language/schema/raw/master/csl-citation.json"} </w:instrText>
      </w:r>
      <w:r w:rsidR="00BB1003">
        <w:rPr>
          <w:rFonts w:eastAsiaTheme="minorEastAsia"/>
        </w:rPr>
        <w:fldChar w:fldCharType="separate"/>
      </w:r>
      <w:r w:rsidR="00F10B43" w:rsidRPr="00F10B43">
        <w:rPr>
          <w:kern w:val="0"/>
          <w:vertAlign w:val="superscript"/>
        </w:rPr>
        <w:t>16,19,28</w:t>
      </w:r>
      <w:r w:rsidR="00BB1003">
        <w:rPr>
          <w:rFonts w:eastAsiaTheme="minorEastAsia"/>
        </w:rPr>
        <w:fldChar w:fldCharType="end"/>
      </w:r>
      <w:ins w:id="3106" w:author="LAU, Cheuk Hay" w:date="2021-11-21T17:30:00Z">
        <w:del w:id="3107" w:author="LIN, Yufeng" w:date="2021-11-22T18:44:00Z">
          <w:r w:rsidDel="00F10B43">
            <w:rPr>
              <w:rFonts w:eastAsiaTheme="minorEastAsia"/>
            </w:rPr>
            <w:delText xml:space="preserve"> (</w:delText>
          </w:r>
          <w:r w:rsidDel="00F10B43">
            <w:rPr>
              <w:rFonts w:eastAsiaTheme="minorEastAsia"/>
              <w:b/>
              <w:bCs/>
            </w:rPr>
            <w:delText>Ref</w:delText>
          </w:r>
          <w:r w:rsidDel="00F10B43">
            <w:rPr>
              <w:rFonts w:eastAsiaTheme="minorEastAsia"/>
            </w:rPr>
            <w:delText>)</w:delText>
          </w:r>
        </w:del>
        <w:r>
          <w:rPr>
            <w:rFonts w:eastAsiaTheme="minorEastAsia"/>
          </w:rPr>
          <w:t xml:space="preserve">. </w:t>
        </w:r>
      </w:ins>
      <w:ins w:id="3108" w:author="LAU, Cheuk Hay" w:date="2021-11-21T17:31:00Z">
        <w:r w:rsidR="002D0C63">
          <w:rPr>
            <w:rFonts w:eastAsiaTheme="minorEastAsia"/>
          </w:rPr>
          <w:t xml:space="preserve">Here, we </w:t>
        </w:r>
      </w:ins>
      <w:ins w:id="3109" w:author="LAU, Cheuk Hay" w:date="2021-11-21T17:32:00Z">
        <w:r w:rsidR="002D0C63">
          <w:rPr>
            <w:rFonts w:eastAsiaTheme="minorEastAsia"/>
          </w:rPr>
          <w:t xml:space="preserve">demonstrated that fungal species in fecal samples could also be used as biomarkers to </w:t>
        </w:r>
      </w:ins>
      <w:ins w:id="3110" w:author="LAU, Cheuk Hay" w:date="2021-11-21T17:33:00Z">
        <w:r w:rsidR="002D0C63">
          <w:rPr>
            <w:rFonts w:eastAsiaTheme="minorEastAsia"/>
          </w:rPr>
          <w:t>identify</w:t>
        </w:r>
      </w:ins>
      <w:ins w:id="3111" w:author="LAU, Cheuk Hay" w:date="2021-11-21T17:32:00Z">
        <w:r w:rsidR="002D0C63">
          <w:rPr>
            <w:rFonts w:eastAsiaTheme="minorEastAsia"/>
          </w:rPr>
          <w:t xml:space="preserve"> CRC </w:t>
        </w:r>
      </w:ins>
      <w:ins w:id="3112" w:author="LAU, Cheuk Hay" w:date="2021-11-21T17:33:00Z">
        <w:r w:rsidR="002D0C63">
          <w:rPr>
            <w:rFonts w:eastAsiaTheme="minorEastAsia"/>
          </w:rPr>
          <w:t>patients</w:t>
        </w:r>
      </w:ins>
      <w:ins w:id="3113" w:author="LAU, Cheuk Hay" w:date="2021-11-21T17:35:00Z">
        <w:r w:rsidR="002D0C63">
          <w:rPr>
            <w:rFonts w:eastAsiaTheme="minorEastAsia"/>
          </w:rPr>
          <w:t xml:space="preserve"> from 8 cohorts with an average AUC of 73%. </w:t>
        </w:r>
      </w:ins>
      <w:ins w:id="3114" w:author="LAU, Cheuk Hay" w:date="2021-11-21T17:55:00Z">
        <w:r w:rsidR="00E11950">
          <w:rPr>
            <w:rFonts w:eastAsiaTheme="minorEastAsia"/>
          </w:rPr>
          <w:t xml:space="preserve">Whereas </w:t>
        </w:r>
      </w:ins>
      <w:ins w:id="3115" w:author="LAU, Cheuk Hay" w:date="2021-11-21T17:43:00Z">
        <w:r w:rsidR="00E950AF">
          <w:t xml:space="preserve">a biomarker panel with mixture of </w:t>
        </w:r>
      </w:ins>
      <w:ins w:id="3116" w:author="LAU, Cheuk Hay" w:date="2021-11-21T17:44:00Z">
        <w:r w:rsidR="00E950AF">
          <w:t>fungi and bacteria</w:t>
        </w:r>
      </w:ins>
      <w:ins w:id="3117" w:author="LAU, Cheuk Hay" w:date="2021-11-21T17:55:00Z">
        <w:r w:rsidR="00E11950">
          <w:t xml:space="preserve"> had</w:t>
        </w:r>
      </w:ins>
      <w:ins w:id="3118" w:author="LAU, Cheuk Hay" w:date="2021-11-21T17:46:00Z">
        <w:r w:rsidR="009D5FE0">
          <w:t xml:space="preserve"> </w:t>
        </w:r>
      </w:ins>
      <w:ins w:id="3119" w:author="LAU, Cheuk Hay" w:date="2021-11-21T17:47:00Z">
        <w:r w:rsidR="009D5FE0">
          <w:t xml:space="preserve">great improvement in diagnostic performance with an average AUC of </w:t>
        </w:r>
      </w:ins>
      <w:ins w:id="3120" w:author="LAU, Cheuk Hay" w:date="2021-11-21T17:56:00Z">
        <w:r w:rsidR="00E11950">
          <w:t>83%</w:t>
        </w:r>
      </w:ins>
      <w:ins w:id="3121" w:author="LAU, Cheuk Hay" w:date="2021-11-21T20:03:00Z">
        <w:r w:rsidR="00957126">
          <w:t>. I</w:t>
        </w:r>
      </w:ins>
      <w:ins w:id="3122" w:author="LAU, Cheuk Hay" w:date="2021-11-21T17:48:00Z">
        <w:r w:rsidR="009D5FE0">
          <w:t>ncrease in AUC</w:t>
        </w:r>
      </w:ins>
      <w:ins w:id="3123" w:author="LIN, Yufeng" w:date="2021-11-22T18:46:00Z">
        <w:r w:rsidR="00F10B43" w:rsidRPr="00F10B43">
          <w:t xml:space="preserve"> relative change </w:t>
        </w:r>
      </w:ins>
      <w:ins w:id="3124" w:author="LAU, Cheuk Hay" w:date="2021-11-21T17:48:00Z">
        <w:del w:id="3125" w:author="LIN, Yufeng" w:date="2021-11-22T18:46:00Z">
          <w:r w:rsidR="009D5FE0" w:rsidDel="00F10B43">
            <w:delText xml:space="preserve"> </w:delText>
          </w:r>
        </w:del>
        <w:r w:rsidR="009D5FE0">
          <w:t xml:space="preserve">by 1.44%-10.60% </w:t>
        </w:r>
      </w:ins>
      <w:ins w:id="3126" w:author="LAU, Cheuk Hay" w:date="2021-11-21T17:49:00Z">
        <w:r w:rsidR="009D5FE0">
          <w:t xml:space="preserve">across </w:t>
        </w:r>
      </w:ins>
      <w:ins w:id="3127" w:author="LIN, Yufeng" w:date="2021-11-25T09:39:00Z">
        <w:r w:rsidR="003C79E7">
          <w:t>seven of eight</w:t>
        </w:r>
      </w:ins>
      <w:ins w:id="3128" w:author="LAU, Cheuk Hay" w:date="2021-11-21T17:49:00Z">
        <w:del w:id="3129" w:author="LIN, Yufeng" w:date="2021-11-25T09:39:00Z">
          <w:r w:rsidR="009D5FE0" w:rsidDel="003C79E7">
            <w:delText>8</w:delText>
          </w:r>
        </w:del>
        <w:r w:rsidR="009D5FE0">
          <w:t xml:space="preserve"> cohorts </w:t>
        </w:r>
      </w:ins>
      <w:ins w:id="3130" w:author="LAU, Cheuk Hay" w:date="2021-11-21T17:48:00Z">
        <w:r w:rsidR="009D5FE0">
          <w:t>was observed when c</w:t>
        </w:r>
      </w:ins>
      <w:ins w:id="3131" w:author="LAU, Cheuk Hay" w:date="2021-11-21T17:44:00Z">
        <w:r w:rsidR="00E950AF">
          <w:t>ompar</w:t>
        </w:r>
      </w:ins>
      <w:ins w:id="3132" w:author="LAU, Cheuk Hay" w:date="2021-11-21T17:49:00Z">
        <w:r w:rsidR="009D5FE0">
          <w:t>ed</w:t>
        </w:r>
      </w:ins>
      <w:ins w:id="3133" w:author="LAU, Cheuk Hay" w:date="2021-11-21T17:44:00Z">
        <w:r w:rsidR="00E950AF">
          <w:t xml:space="preserve"> to the panel with pure bacteria</w:t>
        </w:r>
      </w:ins>
      <w:ins w:id="3134" w:author="LAU, Cheuk Hay" w:date="2021-11-21T17:49:00Z">
        <w:r w:rsidR="009D5FE0">
          <w:t>l biomarkers</w:t>
        </w:r>
      </w:ins>
      <w:ins w:id="3135" w:author="LAU, Cheuk Hay" w:date="2021-11-21T17:48:00Z">
        <w:r w:rsidR="009D5FE0">
          <w:t>.</w:t>
        </w:r>
      </w:ins>
      <w:ins w:id="3136" w:author="LAU, Cheuk Hay" w:date="2021-11-21T17:42:00Z">
        <w:r w:rsidR="00E950AF">
          <w:t xml:space="preserve"> </w:t>
        </w:r>
      </w:ins>
      <w:ins w:id="3137" w:author="LAU, Cheuk Hay" w:date="2021-11-21T17:57:00Z">
        <w:r w:rsidR="00AF42D4">
          <w:t>Measuring</w:t>
        </w:r>
      </w:ins>
      <w:ins w:id="3138" w:author="LAU, Cheuk Hay" w:date="2021-11-21T17:51:00Z">
        <w:r w:rsidR="00E11950">
          <w:t xml:space="preserve"> </w:t>
        </w:r>
      </w:ins>
      <w:ins w:id="3139" w:author="LAU, Cheuk Hay" w:date="2021-11-21T17:57:00Z">
        <w:r w:rsidR="00AF42D4">
          <w:t xml:space="preserve">fecal </w:t>
        </w:r>
      </w:ins>
      <w:ins w:id="3140" w:author="LAU, Cheuk Hay" w:date="2021-11-21T17:51:00Z">
        <w:r w:rsidR="00E11950">
          <w:t>abundance</w:t>
        </w:r>
      </w:ins>
      <w:ins w:id="3141" w:author="LAU, Cheuk Hay" w:date="2021-11-21T17:52:00Z">
        <w:r w:rsidR="00E11950">
          <w:t>s</w:t>
        </w:r>
      </w:ins>
      <w:ins w:id="3142" w:author="LAU, Cheuk Hay" w:date="2021-11-21T17:51:00Z">
        <w:r w:rsidR="00E11950">
          <w:t xml:space="preserve"> of </w:t>
        </w:r>
      </w:ins>
      <w:ins w:id="3143" w:author="LAU, Cheuk Hay" w:date="2021-11-21T17:52:00Z">
        <w:r w:rsidR="00E11950">
          <w:t>microb</w:t>
        </w:r>
      </w:ins>
      <w:ins w:id="3144" w:author="LAU, Cheuk Hay" w:date="2021-11-21T17:57:00Z">
        <w:r w:rsidR="00AF42D4">
          <w:t>es</w:t>
        </w:r>
      </w:ins>
      <w:ins w:id="3145" w:author="LAU, Cheuk Hay" w:date="2021-11-21T17:52:00Z">
        <w:r w:rsidR="00E11950">
          <w:t xml:space="preserve"> has been increasingly acknowledged worldwide due to its lower invasiveness than the conventional </w:t>
        </w:r>
      </w:ins>
      <w:ins w:id="3146" w:author="LAU, Cheuk Hay" w:date="2021-11-21T20:04:00Z">
        <w:del w:id="3147" w:author="LIN, Yufeng" w:date="2021-11-22T18:47:00Z">
          <w:r w:rsidR="003F357C" w:rsidDel="00F10B43">
            <w:delText>colonoscopic</w:delText>
          </w:r>
        </w:del>
      </w:ins>
      <w:ins w:id="3148" w:author="LIN, Yufeng" w:date="2021-11-22T18:47:00Z">
        <w:r w:rsidR="00F10B43">
          <w:t>endosco</w:t>
        </w:r>
      </w:ins>
      <w:ins w:id="3149" w:author="LIN, Yufeng" w:date="2021-11-22T18:48:00Z">
        <w:r w:rsidR="00F10B43">
          <w:t>pic</w:t>
        </w:r>
      </w:ins>
      <w:ins w:id="3150" w:author="LAU, Cheuk Hay" w:date="2021-11-21T17:53:00Z">
        <w:r w:rsidR="00E11950">
          <w:t xml:space="preserve"> screening for </w:t>
        </w:r>
      </w:ins>
      <w:ins w:id="3151" w:author="LAU, Cheuk Hay" w:date="2021-11-21T20:04:00Z">
        <w:r w:rsidR="003F357C">
          <w:t>malignancy</w:t>
        </w:r>
      </w:ins>
      <w:ins w:id="3152" w:author="LAU, Cheuk Hay" w:date="2021-11-21T17:53:00Z">
        <w:r w:rsidR="00E11950">
          <w:t xml:space="preserve">. </w:t>
        </w:r>
      </w:ins>
      <w:ins w:id="3153" w:author="LAU, Cheuk Hay" w:date="2021-11-21T17:54:00Z">
        <w:r w:rsidR="00E11950">
          <w:t xml:space="preserve">However, </w:t>
        </w:r>
      </w:ins>
      <w:ins w:id="3154" w:author="LAU, Cheuk Hay" w:date="2021-11-21T17:58:00Z">
        <w:r w:rsidR="00AF42D4">
          <w:t xml:space="preserve">identification of signature microbes </w:t>
        </w:r>
      </w:ins>
      <w:ins w:id="3155" w:author="LAU, Cheuk Hay" w:date="2021-11-21T18:10:00Z">
        <w:r w:rsidR="004062DA">
          <w:t>at population level</w:t>
        </w:r>
      </w:ins>
      <w:ins w:id="3156" w:author="LAU, Cheuk Hay" w:date="2021-11-21T17:59:00Z">
        <w:r w:rsidR="00AF42D4">
          <w:t xml:space="preserve"> has been challenging, as the gut microbiota in different populations is highly heterogeneous</w:t>
        </w:r>
      </w:ins>
      <w:r w:rsidR="00F10B43">
        <w:fldChar w:fldCharType="begin"/>
      </w:r>
      <w:r w:rsidR="00695E21">
        <w:instrText xml:space="preserve"> ADDIN ZOTERO_ITEM CSL_CITATION {"citationID":"a1flls1a3or","properties":{"formattedCitation":"\\super 10\\nosupersub{}","plainCitation":"10","noteIndex":0},"citationItems":[{"id":1045,"uris":["http://zotero.org/users/7908919/items/42LHTXHC"],"uri":["http://zotero.org/users/7908919/items/42LHTXHC"],"itemData":{"id":1045,"type":"article-journal","abstract":"Human gut microbiome composition is shaped by multiple factors but the relative contribution of host genetics remains elusive. Here we examine genotype and microbiome data from 1,046 healthy individuals with several distinct ancestral origins who share a relatively common environment, and demonstrate that the gut microbiome is not significantly associated with genetic ancestry, and that host genetics have a minor role in determining microbiome composition. We show that, by contrast, there are significant similarities in the compositions of the microbiomes of genetically unrelated individuals who share a household, and that over 20% of the inter-person microbiome variability is associated with factors related to diet, drugs and anthropometric measurements. We further demonstrate that microbiome data significantly improve the prediction accuracy for many human traits, such as glucose and obesity measures, compared to models that use only host genetic and environmental data. These results suggest that microbiome alterations aimed at improving clinical outcomes may be carried out across diverse genetic backgrounds.","container-title":"Nature","DOI":"10.1038/nature25973","ISSN":"1476-4687","issue":"7695","language":"en","note":"01236 \nBandiera_abtest: a\nCg_type: Nature Research Journals\nnumber: 7695\nPrimary_atype: Research\npublisher: Nature Publishing Group\nSubject_term: Genetic association study;Genetics;Microbial genetics\nSubject_term_id: genetic-association-study;genetics;microbial-genetics","page":"210-215","source":"www.nature.com","title":"Environment dominates over host genetics in shaping human gut microbiota","volume":"555","author":[{"family":"Rothschild","given":"Daphna"},{"family":"Weissbrod","given":"Omer"},{"family":"Barkan","given":"Elad"},{"family":"Kurilshikov","given":"Alexander"},{"family":"Korem","given":"Tal"},{"family":"Zeevi","given":"David"},{"family":"Costea","given":"Paul I."},{"family":"Godneva","given":"Anastasia"},{"family":"Kalka","given":"Iris N."},{"family":"Bar","given":"Noam"},{"family":"Shilo","given":"Smadar"},{"family":"Lador","given":"Dar"},{"family":"Vila","given":"Arnau Vich"},{"family":"Zmora","given":"Niv"},{"family":"Pevsner-Fischer","given":"Meirav"},{"family":"Israeli","given":"David"},{"family":"Kosower","given":"Noa"},{"family":"Malka","given":"Gal"},{"family":"Wolf","given":"Bat Chen"},{"family":"Avnit-Sagi","given":"Tali"},{"family":"Lotan-Pompan","given":"Maya"},{"family":"Weinberger","given":"Adina"},{"family":"Halpern","given":"Zamir"},{"family":"Carmi","given":"Shai"},{"family":"Fu","given":"Jingyuan"},{"family":"Wijmenga","given":"Cisca"},{"family":"Zhernakova","given":"Alexandra"},{"family":"Elinav","given":"Eran"},{"family":"Segal","given":"Eran"}],"issued":{"date-parts":[["2018",3]]}}}],"schema":"https://github.com/citation-style-language/schema/raw/master/csl-citation.json"} </w:instrText>
      </w:r>
      <w:r w:rsidR="00F10B43">
        <w:fldChar w:fldCharType="separate"/>
      </w:r>
      <w:r w:rsidR="00695E21" w:rsidRPr="00695E21">
        <w:rPr>
          <w:kern w:val="0"/>
          <w:vertAlign w:val="superscript"/>
        </w:rPr>
        <w:t>10</w:t>
      </w:r>
      <w:r w:rsidR="00F10B43">
        <w:fldChar w:fldCharType="end"/>
      </w:r>
      <w:ins w:id="3157" w:author="LAU, Cheuk Hay" w:date="2021-11-21T17:59:00Z">
        <w:del w:id="3158" w:author="LIN, Yufeng" w:date="2021-11-22T18:48:00Z">
          <w:r w:rsidR="00AF42D4" w:rsidDel="00F10B43">
            <w:delText xml:space="preserve"> (</w:delText>
          </w:r>
        </w:del>
      </w:ins>
      <w:ins w:id="3159" w:author="LAU, Cheuk Hay" w:date="2021-11-21T18:00:00Z">
        <w:del w:id="3160" w:author="LIN, Yufeng" w:date="2021-11-22T18:48:00Z">
          <w:r w:rsidR="00AF42D4" w:rsidRPr="00FD6451" w:rsidDel="00F10B43">
            <w:rPr>
              <w:b/>
              <w:bCs/>
            </w:rPr>
            <w:delText>PMID:</w:delText>
          </w:r>
          <w:r w:rsidR="00AF42D4" w:rsidDel="00F10B43">
            <w:delText xml:space="preserve"> </w:delText>
          </w:r>
          <w:r w:rsidR="00AF42D4" w:rsidRPr="007A4984" w:rsidDel="00F10B43">
            <w:rPr>
              <w:b/>
              <w:bCs/>
            </w:rPr>
            <w:delText>29489753</w:delText>
          </w:r>
        </w:del>
      </w:ins>
      <w:ins w:id="3161" w:author="LAU, Cheuk Hay" w:date="2021-11-21T17:59:00Z">
        <w:del w:id="3162" w:author="LIN, Yufeng" w:date="2021-11-22T18:48:00Z">
          <w:r w:rsidR="00AF42D4" w:rsidDel="00F10B43">
            <w:delText>)</w:delText>
          </w:r>
        </w:del>
      </w:ins>
      <w:ins w:id="3163" w:author="LAU, Cheuk Hay" w:date="2021-11-21T18:00:00Z">
        <w:r w:rsidR="00AF42D4">
          <w:t xml:space="preserve">. Previous </w:t>
        </w:r>
      </w:ins>
      <w:ins w:id="3164" w:author="LAU, Cheuk Hay" w:date="2021-11-21T18:11:00Z">
        <w:r w:rsidR="004062DA">
          <w:t>meta-analyses</w:t>
        </w:r>
      </w:ins>
      <w:ins w:id="3165" w:author="LAU, Cheuk Hay" w:date="2021-11-21T18:00:00Z">
        <w:r w:rsidR="00AF42D4">
          <w:t xml:space="preserve"> by </w:t>
        </w:r>
        <w:proofErr w:type="spellStart"/>
        <w:r w:rsidR="00AF42D4">
          <w:t>Wirbel</w:t>
        </w:r>
        <w:proofErr w:type="spellEnd"/>
        <w:r w:rsidR="00AF42D4">
          <w:t xml:space="preserve"> </w:t>
        </w:r>
        <w:r w:rsidR="00AF42D4">
          <w:rPr>
            <w:i/>
            <w:iCs/>
          </w:rPr>
          <w:t xml:space="preserve">et al. </w:t>
        </w:r>
        <w:r w:rsidR="00AF42D4">
          <w:t xml:space="preserve">and Thomas </w:t>
        </w:r>
        <w:r w:rsidR="00AF42D4">
          <w:rPr>
            <w:i/>
            <w:iCs/>
          </w:rPr>
          <w:t>et al.</w:t>
        </w:r>
        <w:r w:rsidR="00AF42D4">
          <w:t xml:space="preserve"> have reported several </w:t>
        </w:r>
      </w:ins>
      <w:ins w:id="3166" w:author="LAU, Cheuk Hay" w:date="2021-11-21T18:03:00Z">
        <w:r w:rsidR="00DE01B7">
          <w:t xml:space="preserve">CRC-enriched </w:t>
        </w:r>
      </w:ins>
      <w:ins w:id="3167" w:author="LAU, Cheuk Hay" w:date="2021-11-21T18:00:00Z">
        <w:r w:rsidR="00AF42D4">
          <w:t xml:space="preserve">bacterial species </w:t>
        </w:r>
      </w:ins>
      <w:ins w:id="3168" w:author="LAU, Cheuk Hay" w:date="2021-11-21T18:03:00Z">
        <w:r w:rsidR="00DE01B7">
          <w:t xml:space="preserve">and their </w:t>
        </w:r>
      </w:ins>
      <w:ins w:id="3169" w:author="LAU, Cheuk Hay" w:date="2021-11-21T18:06:00Z">
        <w:r w:rsidR="00905949">
          <w:t>capabilities</w:t>
        </w:r>
      </w:ins>
      <w:ins w:id="3170" w:author="LAU, Cheuk Hay" w:date="2021-11-21T18:03:00Z">
        <w:r w:rsidR="00DE01B7">
          <w:t xml:space="preserve"> as biomarkers of CRC diagnosis</w:t>
        </w:r>
      </w:ins>
      <w:r w:rsidR="00F10B43">
        <w:fldChar w:fldCharType="begin"/>
      </w:r>
      <w:r w:rsidR="00695E21">
        <w:instrText xml:space="preserve"> ADDIN ZOTERO_ITEM CSL_CITATION {"citationID":"a1u05mevk7a","properties":{"formattedCitation":"\\super 16,19\\nosupersub{}","plainCitation":"16,19","noteIndex":0},"citationItems":[{"id":93,"uris":["http://zotero.org/users/7908919/items/ZDKZ4WLF"],"uri":["http://zotero.org/users/7908919/items/ZDKZ4WLF"],"itemData":{"id":93,"type":"article-journal","container-title":"Nature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F10B43">
        <w:fldChar w:fldCharType="separate"/>
      </w:r>
      <w:r w:rsidR="00695E21" w:rsidRPr="00695E21">
        <w:rPr>
          <w:kern w:val="0"/>
          <w:vertAlign w:val="superscript"/>
        </w:rPr>
        <w:t>16,19</w:t>
      </w:r>
      <w:r w:rsidR="00F10B43">
        <w:fldChar w:fldCharType="end"/>
      </w:r>
      <w:ins w:id="3171" w:author="LAU, Cheuk Hay" w:date="2021-11-21T18:01:00Z">
        <w:del w:id="3172" w:author="LIN, Yufeng" w:date="2021-11-22T18:49:00Z">
          <w:r w:rsidR="00AF42D4" w:rsidDel="00F10B43">
            <w:delText xml:space="preserve"> (</w:delText>
          </w:r>
          <w:r w:rsidR="00AF42D4" w:rsidDel="00F10B43">
            <w:rPr>
              <w:b/>
              <w:bCs/>
            </w:rPr>
            <w:delText>Ref 7, 8</w:delText>
          </w:r>
          <w:r w:rsidR="00AF42D4" w:rsidDel="00F10B43">
            <w:delText>)</w:delText>
          </w:r>
        </w:del>
        <w:r w:rsidR="00AF42D4">
          <w:t xml:space="preserve">. In this study, our multi-cohort analysis demonstrated that </w:t>
        </w:r>
      </w:ins>
      <w:del w:id="3173" w:author="LAU, Cheuk Hay" w:date="2021-11-21T18:01:00Z">
        <w:r w:rsidR="0076061C" w:rsidRPr="0076061C" w:rsidDel="00B12F6A">
          <w:delText>Individual markers' categorization effectiveness may be limited by population-specific variations.</w:delText>
        </w:r>
        <w:r w:rsidR="00417DA7" w:rsidRPr="00417DA7" w:rsidDel="00B12F6A">
          <w:delText xml:space="preserve"> However, we discovered a group of </w:delText>
        </w:r>
        <w:r w:rsidR="00D27216" w:rsidDel="00B12F6A">
          <w:delText xml:space="preserve">global </w:delText>
        </w:r>
        <w:r w:rsidR="00417DA7" w:rsidRPr="00417DA7" w:rsidDel="00B12F6A">
          <w:delText>markers that were resistant to population differences through meta-analysis</w:delText>
        </w:r>
      </w:del>
      <w:del w:id="3174" w:author="LAU, Cheuk Hay" w:date="2021-11-21T17:49:00Z">
        <w:r w:rsidR="00417DA7" w:rsidRPr="00417DA7" w:rsidDel="009D5FE0">
          <w:delText>, as seen by the</w:delText>
        </w:r>
        <w:r w:rsidR="00417DA7" w:rsidDel="009D5FE0">
          <w:delText>ir</w:delText>
        </w:r>
        <w:r w:rsidR="00417DA7" w:rsidRPr="00417DA7" w:rsidDel="009D5FE0">
          <w:delText xml:space="preserve"> performance achieved AUCs of at least 0.</w:delText>
        </w:r>
        <w:r w:rsidR="00417DA7" w:rsidDel="009D5FE0">
          <w:delText>75</w:delText>
        </w:r>
        <w:r w:rsidR="00417DA7" w:rsidRPr="00417DA7" w:rsidDel="009D5FE0">
          <w:delText xml:space="preserve"> across </w:delText>
        </w:r>
        <w:r w:rsidR="00417DA7" w:rsidDel="009D5FE0">
          <w:delText>7 of 8 cohorts</w:delText>
        </w:r>
        <w:r w:rsidR="00417DA7" w:rsidRPr="00417DA7" w:rsidDel="009D5FE0">
          <w:delText>.</w:delText>
        </w:r>
        <w:r w:rsidR="0076061C" w:rsidDel="009D5FE0">
          <w:delText xml:space="preserve"> </w:delText>
        </w:r>
      </w:del>
      <w:del w:id="3175" w:author="LAU, Cheuk Hay" w:date="2021-11-21T17:45:00Z">
        <w:r w:rsidR="00F4350D" w:rsidRPr="00F4350D" w:rsidDel="00E950AF">
          <w:delText xml:space="preserve">When we employed pure bacterial and fungal markers, the </w:delText>
        </w:r>
        <w:r w:rsidR="00417DA7" w:rsidDel="00E950AF">
          <w:delText xml:space="preserve">average </w:delText>
        </w:r>
        <w:r w:rsidR="00F4350D" w:rsidRPr="00F4350D" w:rsidDel="00E950AF">
          <w:delText>AUC was 0.81 and 0.73, respectively.</w:delText>
        </w:r>
        <w:r w:rsidR="00964646" w:rsidDel="00E950AF">
          <w:delText xml:space="preserve"> The performance of bacterial classifier was </w:delText>
        </w:r>
        <w:r w:rsidR="00964646" w:rsidRPr="00964646" w:rsidDel="00E950AF">
          <w:delText xml:space="preserve">comparable to or better than that of previous studies </w:delText>
        </w:r>
        <w:r w:rsidR="00964646" w:rsidDel="00E950AF">
          <w:fldChar w:fldCharType="begin"/>
        </w:r>
        <w:r w:rsidR="000638F6" w:rsidDel="00E950AF">
          <w:delInstrText xml:space="preserve"> ADDIN ZOTERO_ITEM CSL_CITATION {"citationID":"a2b7c0853ad","properties":{"formattedCitation":"\\super 7,8\\nosupersub{}","plainCitation":"7,8","noteIndex":0},"citationItems":[{"id":94,"uris":["http://zotero.org/users/7908919/items/Y4MICPWK"],"uri":["http://zotero.org/users/7908919/items/Y4MICPWK"],"itemData":{"id":94,"type":"article-journal","container-title":"Nature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delInstrText>
        </w:r>
        <w:r w:rsidR="00964646" w:rsidDel="00E950AF">
          <w:fldChar w:fldCharType="separate"/>
        </w:r>
        <w:r w:rsidR="000638F6" w:rsidRPr="000638F6" w:rsidDel="00E950AF">
          <w:rPr>
            <w:kern w:val="0"/>
            <w:vertAlign w:val="superscript"/>
          </w:rPr>
          <w:delText>7,8</w:delText>
        </w:r>
        <w:r w:rsidR="00964646" w:rsidDel="00E950AF">
          <w:fldChar w:fldCharType="end"/>
        </w:r>
        <w:r w:rsidR="00964646" w:rsidDel="00E950AF">
          <w:delText xml:space="preserve">. </w:delText>
        </w:r>
      </w:del>
      <w:del w:id="3176" w:author="LAU, Cheuk Hay" w:date="2021-11-21T17:49:00Z">
        <w:r w:rsidR="00964646" w:rsidDel="009D5FE0">
          <w:delText xml:space="preserve">If </w:delText>
        </w:r>
        <w:r w:rsidR="00F4350D" w:rsidRPr="00F4350D" w:rsidDel="009D5FE0">
          <w:delText>both bacterial and fungal markers were integrated, an average AUC of 0.83 was found</w:delText>
        </w:r>
        <w:r w:rsidR="00964646" w:rsidDel="009D5FE0">
          <w:delText>,</w:delText>
        </w:r>
        <w:r w:rsidR="00F4350D" w:rsidRPr="00895B2F" w:rsidDel="009D5FE0">
          <w:delText xml:space="preserve"> improvement of 1.44% - 10.60% </w:delText>
        </w:r>
        <w:r w:rsidR="0087333D" w:rsidDel="009D5FE0">
          <w:delText xml:space="preserve">relative changes </w:delText>
        </w:r>
        <w:r w:rsidR="00F4350D" w:rsidRPr="00895B2F" w:rsidDel="009D5FE0">
          <w:delText xml:space="preserve">compared with the </w:delText>
        </w:r>
        <w:r w:rsidR="0087333D" w:rsidDel="009D5FE0">
          <w:delText>pure</w:delText>
        </w:r>
        <w:r w:rsidR="00F4350D" w:rsidRPr="00895B2F" w:rsidDel="009D5FE0">
          <w:delText xml:space="preserve"> bacterial classifier</w:delText>
        </w:r>
        <w:r w:rsidR="00964646" w:rsidDel="009D5FE0">
          <w:delText xml:space="preserve"> in</w:delText>
        </w:r>
        <w:r w:rsidR="00964646" w:rsidRPr="00895B2F" w:rsidDel="009D5FE0">
          <w:delText xml:space="preserve"> </w:delText>
        </w:r>
        <w:r w:rsidR="00964646" w:rsidDel="009D5FE0">
          <w:delText>most</w:delText>
        </w:r>
        <w:r w:rsidR="00964646" w:rsidRPr="00895B2F" w:rsidDel="009D5FE0">
          <w:delText xml:space="preserve"> cohorts</w:delText>
        </w:r>
        <w:r w:rsidR="00F4350D" w:rsidRPr="00895B2F" w:rsidDel="009D5FE0">
          <w:delText xml:space="preserve">. </w:delText>
        </w:r>
        <w:r w:rsidR="00964646" w:rsidRPr="00964646" w:rsidDel="009D5FE0">
          <w:delText>Furthermore, the fungal classifier performed better than the bacterial marker alone in 2016</w:delText>
        </w:r>
        <w:r w:rsidR="00964646" w:rsidDel="009D5FE0">
          <w:delText>_</w:delText>
        </w:r>
        <w:r w:rsidR="00964646" w:rsidRPr="00964646" w:rsidDel="009D5FE0">
          <w:delText>VogtmannE and 2019</w:delText>
        </w:r>
        <w:r w:rsidR="00964646" w:rsidDel="009D5FE0">
          <w:delText>_</w:delText>
        </w:r>
        <w:r w:rsidR="00964646" w:rsidRPr="00964646" w:rsidDel="009D5FE0">
          <w:delText>WirbelJ, showing that fecal fung</w:delText>
        </w:r>
        <w:r w:rsidR="00964646" w:rsidDel="009D5FE0">
          <w:delText>al</w:delText>
        </w:r>
        <w:r w:rsidR="00964646" w:rsidRPr="00964646" w:rsidDel="009D5FE0">
          <w:delText xml:space="preserve"> markers might be employed in conjunction with bacterial markers to increase the accuracy of identifying CRC patients from tumor-free healthy individuals.</w:delText>
        </w:r>
      </w:del>
      <w:del w:id="3177" w:author="LAU, Cheuk Hay" w:date="2021-11-21T18:01:00Z">
        <w:r w:rsidR="00F4350D" w:rsidRPr="00895B2F" w:rsidDel="00B12F6A">
          <w:delText xml:space="preserve"> </w:delText>
        </w:r>
      </w:del>
    </w:p>
    <w:p w14:paraId="5FF9A8E1" w14:textId="5EDABF1C" w:rsidR="000862D9" w:rsidRPr="002D0C63" w:rsidRDefault="00DE01B7" w:rsidP="00905949">
      <w:pPr>
        <w:spacing w:before="0" w:after="0"/>
        <w:rPr>
          <w:ins w:id="3178" w:author="LAU, Cheuk Hay" w:date="2021-11-21T17:31:00Z"/>
          <w:rFonts w:eastAsiaTheme="minorEastAsia"/>
        </w:rPr>
      </w:pPr>
      <w:ins w:id="3179" w:author="LAU, Cheuk Hay" w:date="2021-11-21T18:04:00Z">
        <w:r>
          <w:rPr>
            <w:rFonts w:eastAsiaTheme="minorEastAsia" w:hint="eastAsia"/>
          </w:rPr>
          <w:t>c</w:t>
        </w:r>
        <w:r>
          <w:rPr>
            <w:rFonts w:eastAsiaTheme="minorEastAsia"/>
          </w:rPr>
          <w:t xml:space="preserve">ombined use of fungal and bacterial biomarkers could further enhance diagnostic performance, thus highlighting the </w:t>
        </w:r>
      </w:ins>
      <w:ins w:id="3180" w:author="LAU, Cheuk Hay" w:date="2021-11-21T18:07:00Z">
        <w:r w:rsidR="00905949">
          <w:rPr>
            <w:rFonts w:eastAsiaTheme="minorEastAsia"/>
          </w:rPr>
          <w:t>potential</w:t>
        </w:r>
      </w:ins>
      <w:ins w:id="3181" w:author="LAU, Cheuk Hay" w:date="2021-11-21T18:04:00Z">
        <w:r>
          <w:rPr>
            <w:rFonts w:eastAsiaTheme="minorEastAsia"/>
          </w:rPr>
          <w:t xml:space="preserve"> </w:t>
        </w:r>
      </w:ins>
      <w:ins w:id="3182" w:author="LAU, Cheuk Hay" w:date="2021-11-21T18:07:00Z">
        <w:r w:rsidR="00905949">
          <w:rPr>
            <w:rFonts w:eastAsiaTheme="minorEastAsia"/>
          </w:rPr>
          <w:t xml:space="preserve">use </w:t>
        </w:r>
      </w:ins>
      <w:ins w:id="3183" w:author="LAU, Cheuk Hay" w:date="2021-11-21T18:04:00Z">
        <w:r>
          <w:rPr>
            <w:rFonts w:eastAsiaTheme="minorEastAsia"/>
          </w:rPr>
          <w:t xml:space="preserve">of </w:t>
        </w:r>
      </w:ins>
      <w:ins w:id="3184" w:author="LAU, Cheuk Hay" w:date="2021-11-21T18:07:00Z">
        <w:r w:rsidR="00905949">
          <w:rPr>
            <w:rFonts w:eastAsiaTheme="minorEastAsia"/>
          </w:rPr>
          <w:t xml:space="preserve">enteric fungi in </w:t>
        </w:r>
      </w:ins>
      <w:ins w:id="3185" w:author="LAU, Cheuk Hay" w:date="2021-11-21T18:05:00Z">
        <w:r>
          <w:rPr>
            <w:rFonts w:eastAsiaTheme="minorEastAsia"/>
          </w:rPr>
          <w:t>clinical application.</w:t>
        </w:r>
      </w:ins>
    </w:p>
    <w:p w14:paraId="03A44141" w14:textId="6DFC5D65" w:rsidR="00905949" w:rsidDel="00374D69" w:rsidRDefault="00905949" w:rsidP="00BA0A8A">
      <w:pPr>
        <w:widowControl/>
        <w:spacing w:before="0" w:after="0"/>
        <w:rPr>
          <w:del w:id="3186" w:author="LAU, Cheuk Hay" w:date="2021-11-21T18:08:00Z"/>
          <w:rFonts w:eastAsiaTheme="minorEastAsia"/>
        </w:rPr>
      </w:pPr>
    </w:p>
    <w:p w14:paraId="0597CB01" w14:textId="77777777" w:rsidR="00374D69" w:rsidRPr="00905949" w:rsidRDefault="00374D69" w:rsidP="005534D9">
      <w:pPr>
        <w:spacing w:before="0" w:after="0"/>
        <w:rPr>
          <w:ins w:id="3187" w:author="LAU, Cheuk Hay" w:date="2021-11-21T18:11:00Z"/>
          <w:rFonts w:eastAsiaTheme="minorEastAsia"/>
        </w:rPr>
      </w:pPr>
    </w:p>
    <w:p w14:paraId="1FCD29F0" w14:textId="09016AA5" w:rsidR="00E253AC" w:rsidDel="00905949" w:rsidRDefault="00374D69" w:rsidP="00054B56">
      <w:pPr>
        <w:pStyle w:val="title10831"/>
        <w:rPr>
          <w:del w:id="3188" w:author="LAU, Cheuk Hay" w:date="2021-11-21T18:08:00Z"/>
        </w:rPr>
      </w:pPr>
      <w:ins w:id="3189" w:author="LAU, Cheuk Hay" w:date="2021-11-21T18:11:00Z">
        <w:r>
          <w:t>In summary,</w:t>
        </w:r>
      </w:ins>
      <w:ins w:id="3190" w:author="LAU, Cheuk Hay" w:date="2021-11-21T21:21:00Z">
        <w:r w:rsidR="00054B56">
          <w:rPr>
            <w:b w:val="0"/>
            <w:bCs w:val="0"/>
          </w:rPr>
          <w:t xml:space="preserve"> </w:t>
        </w:r>
      </w:ins>
      <w:del w:id="3191" w:author="LAU, Cheuk Hay" w:date="2021-11-21T18:08:00Z">
        <w:r w:rsidR="00E253AC" w:rsidDel="00905949">
          <w:delText>C</w:delText>
        </w:r>
        <w:r w:rsidR="00E253AC" w:rsidRPr="00895B2F" w:rsidDel="00905949">
          <w:delText>onclusion</w:delText>
        </w:r>
      </w:del>
    </w:p>
    <w:p w14:paraId="02BEAA70" w14:textId="0AAA992F" w:rsidR="00011D60" w:rsidRPr="00011D60" w:rsidDel="002F285B" w:rsidRDefault="0040495A" w:rsidP="00E35705">
      <w:pPr>
        <w:widowControl/>
        <w:spacing w:before="0" w:after="0"/>
        <w:rPr>
          <w:del w:id="3192" w:author="LAU, Cheuk Hay" w:date="2021-11-21T21:37:00Z"/>
          <w:rFonts w:eastAsiaTheme="minorEastAsia"/>
          <w:rPrChange w:id="3193" w:author="LAU, Cheuk Hay" w:date="2021-11-21T20:06:00Z">
            <w:rPr>
              <w:del w:id="3194" w:author="LAU, Cheuk Hay" w:date="2021-11-21T21:37:00Z"/>
            </w:rPr>
          </w:rPrChange>
        </w:rPr>
      </w:pPr>
      <w:del w:id="3195" w:author="LAU, Cheuk Hay" w:date="2021-11-21T21:21:00Z">
        <w:r w:rsidRPr="0040495A" w:rsidDel="00054B56">
          <w:delText>O</w:delText>
        </w:r>
      </w:del>
      <w:ins w:id="3196" w:author="LAU, Cheuk Hay" w:date="2021-11-21T21:21:00Z">
        <w:r w:rsidR="00054B56">
          <w:t>o</w:t>
        </w:r>
      </w:ins>
      <w:r w:rsidRPr="0040495A">
        <w:t>ur m</w:t>
      </w:r>
      <w:ins w:id="3197" w:author="LAU, Cheuk Hay" w:date="2021-11-21T21:24:00Z">
        <w:r w:rsidR="00054B56">
          <w:t>eta</w:t>
        </w:r>
      </w:ins>
      <w:del w:id="3198" w:author="LAU, Cheuk Hay" w:date="2021-11-21T21:24:00Z">
        <w:r w:rsidRPr="0040495A" w:rsidDel="00054B56">
          <w:delText>ulti-cohort</w:delText>
        </w:r>
      </w:del>
      <w:del w:id="3199" w:author="LAU, Cheuk Hay" w:date="2021-11-21T21:21:00Z">
        <w:r w:rsidRPr="0040495A" w:rsidDel="00054B56">
          <w:delText>s</w:delText>
        </w:r>
      </w:del>
      <w:ins w:id="3200" w:author="LAU, Cheuk Hay" w:date="2021-11-21T21:24:00Z">
        <w:r w:rsidR="00054B56">
          <w:t>-</w:t>
        </w:r>
      </w:ins>
      <w:ins w:id="3201" w:author="LAU, Cheuk Hay" w:date="2021-11-21T21:21:00Z">
        <w:r w:rsidR="00054B56">
          <w:t>analysis</w:t>
        </w:r>
      </w:ins>
      <w:r w:rsidRPr="0040495A">
        <w:t xml:space="preserve"> </w:t>
      </w:r>
      <w:del w:id="3202" w:author="LAU, Cheuk Hay" w:date="2021-11-21T21:21:00Z">
        <w:r w:rsidRPr="0040495A" w:rsidDel="00054B56">
          <w:delText xml:space="preserve">research </w:delText>
        </w:r>
      </w:del>
      <w:r w:rsidRPr="0040495A">
        <w:t xml:space="preserve">revealed </w:t>
      </w:r>
      <w:ins w:id="3203" w:author="LAU, Cheuk Hay" w:date="2021-11-21T21:22:00Z">
        <w:r w:rsidR="00054B56">
          <w:t xml:space="preserve">the </w:t>
        </w:r>
      </w:ins>
      <w:ins w:id="3204" w:author="LAU, Cheuk Hay" w:date="2021-11-21T21:42:00Z">
        <w:r w:rsidR="001D3B33">
          <w:t xml:space="preserve">alteration </w:t>
        </w:r>
        <w:r w:rsidR="00E35705">
          <w:t>in</w:t>
        </w:r>
      </w:ins>
      <w:ins w:id="3205" w:author="LAU, Cheuk Hay" w:date="2021-11-21T21:23:00Z">
        <w:r w:rsidR="00054B56">
          <w:t xml:space="preserve"> </w:t>
        </w:r>
      </w:ins>
      <w:ins w:id="3206" w:author="LAU, Cheuk Hay" w:date="2021-11-21T21:42:00Z">
        <w:r w:rsidR="00E35705">
          <w:t>enteric fungal</w:t>
        </w:r>
      </w:ins>
      <w:ins w:id="3207" w:author="LAU, Cheuk Hay" w:date="2021-11-21T21:22:00Z">
        <w:r w:rsidR="00054B56">
          <w:t xml:space="preserve"> mycobiota </w:t>
        </w:r>
      </w:ins>
      <w:ins w:id="3208" w:author="LAU, Cheuk Hay" w:date="2021-11-21T21:23:00Z">
        <w:r w:rsidR="00054B56">
          <w:t>in colorectal tumorigenesis. We identified 33</w:t>
        </w:r>
      </w:ins>
      <w:del w:id="3209" w:author="LAU, Cheuk Hay" w:date="2021-11-21T21:23:00Z">
        <w:r w:rsidRPr="0040495A" w:rsidDel="00054B56">
          <w:delText>a group of</w:delText>
        </w:r>
      </w:del>
      <w:r w:rsidRPr="0040495A">
        <w:t xml:space="preserve"> fung</w:t>
      </w:r>
      <w:ins w:id="3210" w:author="LAU, Cheuk Hay" w:date="2021-11-21T21:23:00Z">
        <w:r w:rsidR="00054B56">
          <w:t xml:space="preserve">al species </w:t>
        </w:r>
      </w:ins>
      <w:del w:id="3211" w:author="LAU, Cheuk Hay" w:date="2021-11-21T21:23:00Z">
        <w:r w:rsidRPr="0040495A" w:rsidDel="00054B56">
          <w:delText xml:space="preserve">i </w:delText>
        </w:r>
      </w:del>
      <w:r w:rsidRPr="0040495A">
        <w:t xml:space="preserve">that are consistently associated with </w:t>
      </w:r>
      <w:del w:id="3212" w:author="LAU, Cheuk Hay" w:date="2021-11-21T21:24:00Z">
        <w:r w:rsidRPr="0040495A" w:rsidDel="00054B56">
          <w:delText xml:space="preserve">the </w:delText>
        </w:r>
      </w:del>
      <w:r w:rsidRPr="0040495A">
        <w:t>CRC</w:t>
      </w:r>
      <w:ins w:id="3213" w:author="LAU, Cheuk Hay" w:date="2021-11-21T21:24:00Z">
        <w:r w:rsidR="00054B56">
          <w:t xml:space="preserve"> in multiple cohorts</w:t>
        </w:r>
      </w:ins>
      <w:r w:rsidRPr="0040495A">
        <w:t xml:space="preserve">, particularly </w:t>
      </w:r>
      <w:r w:rsidRPr="005534D9">
        <w:rPr>
          <w:i/>
          <w:iCs/>
        </w:rPr>
        <w:t>A. rambellii</w:t>
      </w:r>
      <w:ins w:id="3214" w:author="LAU, Cheuk Hay" w:date="2021-11-21T21:24:00Z">
        <w:r w:rsidR="00054B56">
          <w:rPr>
            <w:i/>
            <w:iCs/>
          </w:rPr>
          <w:t xml:space="preserve"> </w:t>
        </w:r>
        <w:r w:rsidR="00054B56">
          <w:t>which</w:t>
        </w:r>
      </w:ins>
      <w:del w:id="3215" w:author="LAU, Cheuk Hay" w:date="2021-11-21T21:24:00Z">
        <w:r w:rsidRPr="0040495A" w:rsidDel="00054B56">
          <w:delText xml:space="preserve">, and demonstrates </w:delText>
        </w:r>
        <w:r w:rsidRPr="005534D9" w:rsidDel="00054B56">
          <w:rPr>
            <w:i/>
            <w:iCs/>
          </w:rPr>
          <w:delText>A. rambellii</w:delText>
        </w:r>
      </w:del>
      <w:r w:rsidRPr="0040495A">
        <w:t xml:space="preserve"> could </w:t>
      </w:r>
      <w:ins w:id="3216" w:author="LAU, Cheuk Hay" w:date="2021-11-21T21:24:00Z">
        <w:r w:rsidR="00054B56">
          <w:t>XXX (</w:t>
        </w:r>
        <w:r w:rsidR="00054B56">
          <w:rPr>
            <w:i/>
            <w:iCs/>
          </w:rPr>
          <w:t>in vitro</w:t>
        </w:r>
        <w:r w:rsidR="00054B56">
          <w:t xml:space="preserve"> results)</w:t>
        </w:r>
      </w:ins>
      <w:del w:id="3217" w:author="LAU, Cheuk Hay" w:date="2021-11-21T21:25:00Z">
        <w:r w:rsidRPr="0040495A" w:rsidDel="00054B56">
          <w:delText>promote colorectal carcinogenic proliferation</w:delText>
        </w:r>
      </w:del>
      <w:r w:rsidRPr="0040495A">
        <w:t xml:space="preserve">. </w:t>
      </w:r>
      <w:ins w:id="3218" w:author="LAU, Cheuk Hay" w:date="2021-11-21T21:42:00Z">
        <w:r w:rsidR="00E35705">
          <w:t>W</w:t>
        </w:r>
      </w:ins>
      <w:del w:id="3219" w:author="LAU, Cheuk Hay" w:date="2021-11-21T21:25:00Z">
        <w:r w:rsidRPr="0040495A" w:rsidDel="00054B56">
          <w:delText>Furthermore</w:delText>
        </w:r>
      </w:del>
      <w:del w:id="3220" w:author="LAU, Cheuk Hay" w:date="2021-11-21T21:42:00Z">
        <w:r w:rsidRPr="0040495A" w:rsidDel="00E35705">
          <w:delText xml:space="preserve">, </w:delText>
        </w:r>
      </w:del>
      <w:ins w:id="3221" w:author="LAU, Cheuk Hay" w:date="2021-11-21T21:27:00Z">
        <w:r w:rsidR="008B3889">
          <w:t xml:space="preserve">e unraveled the </w:t>
        </w:r>
      </w:ins>
      <w:ins w:id="3222" w:author="LAU, Cheuk Hay" w:date="2021-11-21T21:32:00Z">
        <w:r w:rsidR="002F14A9">
          <w:t>trans-kingdom interactions between enteric fungi and bac</w:t>
        </w:r>
      </w:ins>
      <w:ins w:id="3223" w:author="LAU, Cheuk Hay" w:date="2021-11-21T21:33:00Z">
        <w:r w:rsidR="002F14A9">
          <w:t xml:space="preserve">teria of </w:t>
        </w:r>
        <w:commentRangeStart w:id="3224"/>
        <w:r w:rsidR="002F14A9">
          <w:t xml:space="preserve">which bacteria could </w:t>
        </w:r>
      </w:ins>
      <w:ins w:id="3225" w:author="LAU, Cheuk Hay" w:date="2021-11-21T21:34:00Z">
        <w:r w:rsidR="002F14A9" w:rsidRPr="002F14A9">
          <w:t>override</w:t>
        </w:r>
      </w:ins>
      <w:ins w:id="3226" w:author="LAU, Cheuk Hay" w:date="2021-11-21T21:33:00Z">
        <w:r w:rsidR="002F14A9">
          <w:t xml:space="preserve"> the fungal community </w:t>
        </w:r>
      </w:ins>
      <w:ins w:id="3227" w:author="LAU, Cheuk Hay" w:date="2021-11-21T21:28:00Z">
        <w:r w:rsidR="008B3889">
          <w:t>in CRC progression</w:t>
        </w:r>
      </w:ins>
      <w:commentRangeEnd w:id="3224"/>
      <w:r w:rsidR="00695E21">
        <w:rPr>
          <w:rStyle w:val="a7"/>
        </w:rPr>
        <w:commentReference w:id="3224"/>
      </w:r>
      <w:ins w:id="3228" w:author="LAU, Cheuk Hay" w:date="2021-11-21T21:31:00Z">
        <w:r w:rsidR="008B3889">
          <w:t>. W</w:t>
        </w:r>
      </w:ins>
      <w:ins w:id="3229" w:author="LAU, Cheuk Hay" w:date="2021-11-21T21:29:00Z">
        <w:r w:rsidR="008B3889">
          <w:t xml:space="preserve">hile </w:t>
        </w:r>
      </w:ins>
      <w:ins w:id="3230" w:author="LAU, Cheuk Hay" w:date="2021-11-21T21:31:00Z">
        <w:r w:rsidR="008B3889">
          <w:t xml:space="preserve">some fungi including </w:t>
        </w:r>
        <w:r w:rsidR="008B3889">
          <w:rPr>
            <w:i/>
            <w:iCs/>
          </w:rPr>
          <w:t>A. rambelli</w:t>
        </w:r>
      </w:ins>
      <w:ins w:id="3231" w:author="LAU, Cheuk Hay" w:date="2021-11-21T21:32:00Z">
        <w:r w:rsidR="002F14A9">
          <w:t xml:space="preserve"> </w:t>
        </w:r>
      </w:ins>
      <w:ins w:id="3232" w:author="LAU, Cheuk Hay" w:date="2021-11-21T21:31:00Z">
        <w:r w:rsidR="008B3889">
          <w:t xml:space="preserve">are positively </w:t>
        </w:r>
      </w:ins>
      <w:ins w:id="3233" w:author="LAU, Cheuk Hay" w:date="2021-11-21T21:32:00Z">
        <w:r w:rsidR="002F14A9">
          <w:t>linked</w:t>
        </w:r>
      </w:ins>
      <w:ins w:id="3234" w:author="LAU, Cheuk Hay" w:date="2021-11-21T21:31:00Z">
        <w:r w:rsidR="008B3889">
          <w:t xml:space="preserve"> with pathogenic bacteria</w:t>
        </w:r>
      </w:ins>
      <w:ins w:id="3235" w:author="LAU, Cheuk Hay" w:date="2021-11-21T21:34:00Z">
        <w:r w:rsidR="002F14A9">
          <w:t xml:space="preserve"> to contribute CRC</w:t>
        </w:r>
      </w:ins>
      <w:ins w:id="3236" w:author="LAU, Cheuk Hay" w:date="2021-11-21T21:32:00Z">
        <w:r w:rsidR="002F14A9">
          <w:t xml:space="preserve">. </w:t>
        </w:r>
      </w:ins>
      <w:ins w:id="3237" w:author="LAU, Cheuk Hay" w:date="2021-11-21T21:43:00Z">
        <w:r w:rsidR="00E35705">
          <w:t>Moreover, w</w:t>
        </w:r>
      </w:ins>
      <w:ins w:id="3238" w:author="LAU, Cheuk Hay" w:date="2021-11-21T21:34:00Z">
        <w:r w:rsidR="002F14A9">
          <w:t xml:space="preserve">e </w:t>
        </w:r>
      </w:ins>
      <w:ins w:id="3239" w:author="LAU, Cheuk Hay" w:date="2021-11-21T21:36:00Z">
        <w:r w:rsidR="002F14A9">
          <w:t>highlighted the potential of fungi as biomarkers for CRC diagno</w:t>
        </w:r>
      </w:ins>
      <w:ins w:id="3240" w:author="LAU, Cheuk Hay" w:date="2021-11-21T21:37:00Z">
        <w:r w:rsidR="002F14A9">
          <w:t>sis.</w:t>
        </w:r>
        <w:r w:rsidR="002F285B">
          <w:t xml:space="preserve"> Overall, </w:t>
        </w:r>
        <w:r w:rsidR="001D3B33">
          <w:t xml:space="preserve">this study </w:t>
        </w:r>
      </w:ins>
      <w:ins w:id="3241" w:author="LAU, Cheuk Hay" w:date="2021-11-21T21:44:00Z">
        <w:r w:rsidR="00E35705">
          <w:t>illustrated</w:t>
        </w:r>
      </w:ins>
      <w:ins w:id="3242" w:author="LAU, Cheuk Hay" w:date="2021-11-21T21:37:00Z">
        <w:r w:rsidR="001D3B33">
          <w:t xml:space="preserve"> the </w:t>
        </w:r>
      </w:ins>
      <w:ins w:id="3243" w:author="LAU, Cheuk Hay" w:date="2021-11-21T21:38:00Z">
        <w:r w:rsidR="001D3B33">
          <w:t xml:space="preserve">crucial involvement of enteric fungi </w:t>
        </w:r>
      </w:ins>
      <w:ins w:id="3244" w:author="LAU, Cheuk Hay" w:date="2021-11-21T21:43:00Z">
        <w:r w:rsidR="00E35705">
          <w:t xml:space="preserve">and their trans-kingdom interactions with bacteria </w:t>
        </w:r>
      </w:ins>
      <w:ins w:id="3245" w:author="LAU, Cheuk Hay" w:date="2021-11-21T21:38:00Z">
        <w:r w:rsidR="001D3B33">
          <w:t>in CRC</w:t>
        </w:r>
      </w:ins>
      <w:ins w:id="3246" w:author="LAU, Cheuk Hay" w:date="2021-11-21T21:39:00Z">
        <w:r w:rsidR="001D3B33">
          <w:t>.</w:t>
        </w:r>
      </w:ins>
      <w:ins w:id="3247" w:author="LAU, Cheuk Hay" w:date="2021-11-21T21:38:00Z">
        <w:r w:rsidR="001D3B33">
          <w:t xml:space="preserve"> </w:t>
        </w:r>
      </w:ins>
      <w:del w:id="3248" w:author="LAU, Cheuk Hay" w:date="2021-11-21T21:33:00Z">
        <w:r w:rsidRPr="0040495A" w:rsidDel="002F14A9">
          <w:delText xml:space="preserve">the investigation of intra-fungal and trans-kingdom ecological networks revealed that species interact differently at different phases of CRC advancement. </w:delText>
        </w:r>
      </w:del>
      <w:del w:id="3249" w:author="LAU, Cheuk Hay" w:date="2021-11-21T21:36:00Z">
        <w:r w:rsidRPr="0040495A" w:rsidDel="002F14A9">
          <w:delText>In distinguishing CRC, fungal-bacterial compound classifiers</w:delText>
        </w:r>
        <w:r w:rsidR="00C1759A" w:rsidDel="002F14A9">
          <w:delText xml:space="preserve"> with global markers across different regions and ethnicity</w:delText>
        </w:r>
      </w:del>
      <w:del w:id="3250" w:author="LAU, Cheuk Hay" w:date="2021-11-21T21:37:00Z">
        <w:r w:rsidRPr="0040495A" w:rsidDel="002F14A9">
          <w:delText xml:space="preserve"> outperform</w:delText>
        </w:r>
      </w:del>
      <w:del w:id="3251" w:author="LAU, Cheuk Hay" w:date="2021-11-21T21:36:00Z">
        <w:r w:rsidRPr="0040495A" w:rsidDel="002F14A9">
          <w:delText xml:space="preserve">ed </w:delText>
        </w:r>
      </w:del>
      <w:del w:id="3252" w:author="LAU, Cheuk Hay" w:date="2021-11-21T21:37:00Z">
        <w:r w:rsidR="00C1759A" w:rsidDel="002F14A9">
          <w:delText xml:space="preserve">traditional </w:delText>
        </w:r>
        <w:r w:rsidRPr="0040495A" w:rsidDel="002F14A9">
          <w:delText>bacterial classifiers.</w:delText>
        </w:r>
      </w:del>
      <w:del w:id="3253" w:author="LAU, Cheuk Hay" w:date="2021-11-21T21:38:00Z">
        <w:r w:rsidRPr="0040495A" w:rsidDel="001D3B33">
          <w:delText xml:space="preserve"> </w:delText>
        </w:r>
      </w:del>
      <w:r w:rsidRPr="0040495A">
        <w:t xml:space="preserve">Further </w:t>
      </w:r>
      <w:ins w:id="3254" w:author="LAU, Cheuk Hay" w:date="2021-11-21T21:44:00Z">
        <w:r w:rsidR="00E35705">
          <w:t>work</w:t>
        </w:r>
      </w:ins>
      <w:del w:id="3255" w:author="LAU, Cheuk Hay" w:date="2021-11-21T21:44:00Z">
        <w:r w:rsidRPr="0040495A" w:rsidDel="00E35705">
          <w:delText>investigations</w:delText>
        </w:r>
      </w:del>
      <w:r w:rsidRPr="0040495A">
        <w:t xml:space="preserve"> </w:t>
      </w:r>
      <w:del w:id="3256" w:author="LAU, Cheuk Hay" w:date="2021-11-21T21:38:00Z">
        <w:r w:rsidRPr="0040495A" w:rsidDel="001D3B33">
          <w:delText>in</w:delText>
        </w:r>
      </w:del>
      <w:r w:rsidRPr="0040495A">
        <w:t xml:space="preserve">to </w:t>
      </w:r>
      <w:ins w:id="3257" w:author="LAU, Cheuk Hay" w:date="2021-11-21T21:38:00Z">
        <w:r w:rsidR="001D3B33">
          <w:t xml:space="preserve">depict </w:t>
        </w:r>
      </w:ins>
      <w:r w:rsidRPr="0040495A">
        <w:t xml:space="preserve">the functional </w:t>
      </w:r>
      <w:ins w:id="3258" w:author="LAU, Cheuk Hay" w:date="2021-11-21T21:38:00Z">
        <w:r w:rsidR="001D3B33">
          <w:t>consequences</w:t>
        </w:r>
      </w:ins>
      <w:del w:id="3259" w:author="LAU, Cheuk Hay" w:date="2021-11-21T21:38:00Z">
        <w:r w:rsidRPr="0040495A" w:rsidDel="001D3B33">
          <w:delText>ramifications</w:delText>
        </w:r>
      </w:del>
      <w:r w:rsidRPr="0040495A">
        <w:t xml:space="preserve"> of </w:t>
      </w:r>
      <w:ins w:id="3260" w:author="LAU, Cheuk Hay" w:date="2021-11-21T21:39:00Z">
        <w:del w:id="3261" w:author="LIN, Yufeng" w:date="2021-11-22T18:52:00Z">
          <w:r w:rsidR="001D3B33" w:rsidDel="00695E21">
            <w:delText>dysbiotic</w:delText>
          </w:r>
        </w:del>
      </w:ins>
      <w:ins w:id="3262" w:author="LIN, Yufeng" w:date="2021-11-22T18:52:00Z">
        <w:r w:rsidR="00695E21">
          <w:t>dysbiosis</w:t>
        </w:r>
      </w:ins>
      <w:ins w:id="3263" w:author="LAU, Cheuk Hay" w:date="2021-11-21T21:39:00Z">
        <w:r w:rsidR="001D3B33">
          <w:t xml:space="preserve"> </w:t>
        </w:r>
      </w:ins>
      <w:ins w:id="3264" w:author="LAU, Cheuk Hay" w:date="2021-11-21T21:40:00Z">
        <w:r w:rsidR="001D3B33">
          <w:t xml:space="preserve">fungal </w:t>
        </w:r>
      </w:ins>
      <w:ins w:id="3265" w:author="LAU, Cheuk Hay" w:date="2021-11-21T21:39:00Z">
        <w:r w:rsidR="001D3B33">
          <w:t xml:space="preserve">mycobiota </w:t>
        </w:r>
      </w:ins>
      <w:del w:id="3266" w:author="LAU, Cheuk Hay" w:date="2021-11-21T21:40:00Z">
        <w:r w:rsidRPr="0040495A" w:rsidDel="001D3B33">
          <w:delText xml:space="preserve">disturbing fungal composition and trans-kingdom interaction </w:delText>
        </w:r>
      </w:del>
      <w:ins w:id="3267" w:author="LAU, Cheuk Hay" w:date="2021-11-21T21:44:00Z">
        <w:r w:rsidR="00E35705">
          <w:t>is</w:t>
        </w:r>
      </w:ins>
      <w:del w:id="3268" w:author="LAU, Cheuk Hay" w:date="2021-11-21T21:44:00Z">
        <w:r w:rsidRPr="0040495A" w:rsidDel="00E35705">
          <w:delText>are</w:delText>
        </w:r>
      </w:del>
      <w:r w:rsidRPr="0040495A">
        <w:t xml:space="preserve"> </w:t>
      </w:r>
      <w:ins w:id="3269" w:author="LAU, Cheuk Hay" w:date="2021-11-21T21:40:00Z">
        <w:r w:rsidR="001D3B33">
          <w:t>warranted</w:t>
        </w:r>
      </w:ins>
      <w:del w:id="3270" w:author="LAU, Cheuk Hay" w:date="2021-11-21T21:40:00Z">
        <w:r w:rsidRPr="0040495A" w:rsidDel="001D3B33">
          <w:delText>needed to</w:delText>
        </w:r>
      </w:del>
      <w:ins w:id="3271" w:author="LAU, Cheuk Hay" w:date="2021-11-21T21:40:00Z">
        <w:r w:rsidR="001D3B33">
          <w:t xml:space="preserve"> for</w:t>
        </w:r>
      </w:ins>
      <w:r w:rsidRPr="0040495A">
        <w:t xml:space="preserve"> </w:t>
      </w:r>
      <w:ins w:id="3272" w:author="LAU, Cheuk Hay" w:date="2021-11-21T21:40:00Z">
        <w:r w:rsidR="001D3B33">
          <w:t>deeper</w:t>
        </w:r>
      </w:ins>
      <w:del w:id="3273" w:author="LAU, Cheuk Hay" w:date="2021-11-21T21:40:00Z">
        <w:r w:rsidRPr="0040495A" w:rsidDel="001D3B33">
          <w:delText>gain a better</w:delText>
        </w:r>
      </w:del>
      <w:r w:rsidRPr="0040495A">
        <w:t xml:space="preserve"> understanding of the </w:t>
      </w:r>
      <w:ins w:id="3274" w:author="LAU, Cheuk Hay" w:date="2021-11-21T21:40:00Z">
        <w:r w:rsidR="001D3B33">
          <w:t xml:space="preserve">mechanistic roles </w:t>
        </w:r>
      </w:ins>
      <w:del w:id="3275" w:author="LAU, Cheuk Hay" w:date="2021-11-21T21:40:00Z">
        <w:r w:rsidRPr="0040495A" w:rsidDel="001D3B33">
          <w:delText xml:space="preserve">involvement </w:delText>
        </w:r>
      </w:del>
      <w:r w:rsidRPr="0040495A">
        <w:t>of fungi in colo</w:t>
      </w:r>
      <w:ins w:id="3276" w:author="LAU, Cheuk Hay" w:date="2021-11-21T21:40:00Z">
        <w:r w:rsidR="001D3B33">
          <w:t>rectal tu</w:t>
        </w:r>
      </w:ins>
      <w:ins w:id="3277" w:author="LAU, Cheuk Hay" w:date="2021-11-21T21:41:00Z">
        <w:r w:rsidR="001D3B33">
          <w:t>morigenesis</w:t>
        </w:r>
      </w:ins>
      <w:del w:id="3278" w:author="LAU, Cheuk Hay" w:date="2021-11-21T21:41:00Z">
        <w:r w:rsidRPr="0040495A" w:rsidDel="001D3B33">
          <w:delText>n cancer</w:delText>
        </w:r>
      </w:del>
      <w:r w:rsidRPr="0040495A">
        <w:t>.</w:t>
      </w:r>
    </w:p>
    <w:p w14:paraId="5C7ECBE0" w14:textId="194E153D" w:rsidR="00011D60" w:rsidRPr="005534D9" w:rsidDel="001D3B33" w:rsidRDefault="00011D60" w:rsidP="007F23E8">
      <w:pPr>
        <w:widowControl/>
        <w:spacing w:before="0" w:after="0"/>
        <w:rPr>
          <w:del w:id="3279" w:author="LAU, Cheuk Hay" w:date="2021-11-21T21:41:00Z"/>
          <w:rFonts w:eastAsiaTheme="minorEastAsia"/>
        </w:rPr>
      </w:pPr>
    </w:p>
    <w:p w14:paraId="22EBA06B" w14:textId="05F51F61" w:rsidR="0016275A" w:rsidDel="001D3B33" w:rsidRDefault="0016275A">
      <w:pPr>
        <w:widowControl/>
        <w:spacing w:before="0" w:after="0"/>
        <w:rPr>
          <w:del w:id="3280" w:author="LAU, Cheuk Hay" w:date="2021-11-21T21:41:00Z"/>
        </w:rPr>
        <w:pPrChange w:id="3281" w:author="LAU, Cheuk Hay" w:date="2021-11-21T21:41:00Z">
          <w:pPr>
            <w:pStyle w:val="title10831"/>
          </w:pPr>
        </w:pPrChange>
      </w:pPr>
      <w:del w:id="3282" w:author="LAU, Cheuk Hay" w:date="2021-11-21T21:41:00Z">
        <w:r w:rsidDel="001D3B33">
          <w:delText>C</w:delText>
        </w:r>
        <w:r w:rsidR="00F037BE" w:rsidRPr="00895B2F" w:rsidDel="001D3B33">
          <w:delText>onclusion</w:delText>
        </w:r>
        <w:r w:rsidR="00E253AC" w:rsidDel="001D3B33">
          <w:delText xml:space="preserve"> (altered)</w:delText>
        </w:r>
      </w:del>
    </w:p>
    <w:p w14:paraId="796333E0" w14:textId="0DC483A8" w:rsidR="00A75A65" w:rsidDel="001D3B33" w:rsidRDefault="0016275A">
      <w:pPr>
        <w:widowControl/>
        <w:spacing w:before="0" w:after="0"/>
        <w:rPr>
          <w:del w:id="3283" w:author="LAU, Cheuk Hay" w:date="2021-11-21T21:41:00Z"/>
          <w:rFonts w:eastAsiaTheme="minorEastAsia"/>
        </w:rPr>
        <w:pPrChange w:id="3284" w:author="LAU, Cheuk Hay" w:date="2021-11-21T21:41:00Z">
          <w:pPr/>
        </w:pPrChange>
      </w:pPr>
      <w:del w:id="3285" w:author="LAU, Cheuk Hay" w:date="2021-11-21T21:41:00Z">
        <w:r w:rsidRPr="0016275A" w:rsidDel="001D3B33">
          <w:delText xml:space="preserve">With the advancement of next-generation sequencing technology and more investigation of the intestinal microbiome, researchers will be able to better comprehend the links between gut flora and CRC. Although prior research have demonstrated a relationship between CRC and bacteria, some studies have utilized meta-analysis to minimize the robustness to population-specific features. Our research expanded on the role of fungus in CRC and discovered a group of fungi that are consistently linked to the disease, such as </w:delText>
        </w:r>
        <w:r w:rsidRPr="005534D9" w:rsidDel="001D3B33">
          <w:rPr>
            <w:i/>
            <w:iCs/>
          </w:rPr>
          <w:delText>A. rambellii</w:delText>
        </w:r>
        <w:r w:rsidRPr="0016275A" w:rsidDel="001D3B33">
          <w:delText>.</w:delText>
        </w:r>
        <w:r w:rsidR="00F037BE" w:rsidRPr="00895B2F" w:rsidDel="001D3B33">
          <w:delText xml:space="preserve"> </w:delText>
        </w:r>
        <w:r w:rsidR="00A17707" w:rsidRPr="00A17707" w:rsidDel="001D3B33">
          <w:delText xml:space="preserve">In order to confirm our findings, we performed </w:delText>
        </w:r>
        <w:r w:rsidR="00A17707" w:rsidDel="001D3B33">
          <w:delText xml:space="preserve">an </w:delText>
        </w:r>
        <w:r w:rsidR="00A17707" w:rsidRPr="00A17707" w:rsidDel="001D3B33">
          <w:delText xml:space="preserve">in vivo and in vitro experiments to indicate that </w:delText>
        </w:r>
        <w:r w:rsidR="00A17707" w:rsidRPr="005534D9" w:rsidDel="001D3B33">
          <w:rPr>
            <w:i/>
            <w:iCs/>
          </w:rPr>
          <w:delText xml:space="preserve">A. rambellii </w:delText>
        </w:r>
        <w:r w:rsidR="00A17707" w:rsidDel="001D3B33">
          <w:delText>could</w:delText>
        </w:r>
        <w:r w:rsidR="00A17707" w:rsidRPr="00A17707" w:rsidDel="001D3B33">
          <w:delText xml:space="preserve"> promote </w:delText>
        </w:r>
        <w:r w:rsidR="00A17707" w:rsidDel="001D3B33">
          <w:delText>colorectal cancer</w:delText>
        </w:r>
        <w:r w:rsidR="00A17707" w:rsidRPr="00A17707" w:rsidDel="001D3B33">
          <w:delText xml:space="preserve"> cell proliferation. We discovered that the association between </w:delText>
        </w:r>
        <w:r w:rsidR="00A17707" w:rsidRPr="00317D1C" w:rsidDel="001D3B33">
          <w:rPr>
            <w:i/>
            <w:iCs/>
          </w:rPr>
          <w:delText>A. rambellii</w:delText>
        </w:r>
        <w:r w:rsidR="00A17707" w:rsidRPr="00A17707" w:rsidDel="001D3B33">
          <w:delText xml:space="preserve"> and fungi or bacteria</w:delText>
        </w:r>
        <w:r w:rsidR="00A17707" w:rsidDel="001D3B33">
          <w:delText xml:space="preserve">, especially the colorectal carcinogen, </w:delText>
        </w:r>
        <w:r w:rsidR="00A17707" w:rsidRPr="005534D9" w:rsidDel="001D3B33">
          <w:rPr>
            <w:i/>
            <w:iCs/>
          </w:rPr>
          <w:delText>F. nucleatum</w:delText>
        </w:r>
        <w:r w:rsidR="00A17707" w:rsidDel="001D3B33">
          <w:delText xml:space="preserve"> and </w:delText>
        </w:r>
        <w:r w:rsidR="00A17707" w:rsidRPr="005534D9" w:rsidDel="001D3B33">
          <w:rPr>
            <w:i/>
            <w:iCs/>
          </w:rPr>
          <w:delText>P. micra</w:delText>
        </w:r>
        <w:r w:rsidR="00A17707" w:rsidDel="001D3B33">
          <w:delText>,</w:delText>
        </w:r>
        <w:r w:rsidR="00A17707" w:rsidRPr="00A17707" w:rsidDel="001D3B33">
          <w:delText xml:space="preserve"> that </w:delText>
        </w:r>
        <w:r w:rsidR="00A17707" w:rsidDel="001D3B33">
          <w:delText>could</w:delText>
        </w:r>
        <w:r w:rsidR="00A17707" w:rsidRPr="00A17707" w:rsidDel="001D3B33">
          <w:delText xml:space="preserve"> be seen in CRC would decrease or vanish in early stages. In addition, we employed the selected species to train the CRC classification model. The combination of fungi and bacteria outperformed the basic bacterium or fungus models, indicating that fung</w:delText>
        </w:r>
        <w:r w:rsidR="00A17707" w:rsidDel="001D3B33">
          <w:delText>al</w:delText>
        </w:r>
        <w:r w:rsidR="00A17707" w:rsidRPr="00A17707" w:rsidDel="001D3B33">
          <w:delText xml:space="preserve"> and bacteria</w:delText>
        </w:r>
        <w:r w:rsidR="00A17707" w:rsidDel="001D3B33">
          <w:delText>l</w:delText>
        </w:r>
        <w:r w:rsidR="00A17707" w:rsidRPr="00A17707" w:rsidDel="001D3B33">
          <w:delText xml:space="preserve"> </w:delText>
        </w:r>
        <w:r w:rsidR="00A17707" w:rsidRPr="00E05245" w:rsidDel="001D3B33">
          <w:delText xml:space="preserve">antagonism </w:delText>
        </w:r>
        <w:r w:rsidR="00A17707" w:rsidDel="001D3B33">
          <w:delText>or</w:delText>
        </w:r>
        <w:r w:rsidR="00A17707" w:rsidRPr="00E05245" w:rsidDel="001D3B33">
          <w:delText xml:space="preserve"> symbiosis may promote or inhibit the occurrence of </w:delText>
        </w:r>
        <w:r w:rsidR="00A17707" w:rsidDel="001D3B33">
          <w:delText>CRC</w:delText>
        </w:r>
        <w:r w:rsidR="00A17707" w:rsidRPr="00E05245" w:rsidDel="001D3B33">
          <w:delText>, respectively</w:delText>
        </w:r>
        <w:r w:rsidR="00A17707" w:rsidRPr="00895B2F" w:rsidDel="001D3B33">
          <w:delText>.</w:delText>
        </w:r>
      </w:del>
    </w:p>
    <w:p w14:paraId="3BA97109" w14:textId="46FB72F0" w:rsidR="00A75A65" w:rsidRPr="005534D9" w:rsidDel="001D3B33" w:rsidRDefault="00A75A65">
      <w:pPr>
        <w:widowControl/>
        <w:spacing w:before="0" w:after="0"/>
        <w:rPr>
          <w:del w:id="3286" w:author="LAU, Cheuk Hay" w:date="2021-11-21T21:41:00Z"/>
          <w:rFonts w:eastAsiaTheme="minorEastAsia"/>
        </w:rPr>
        <w:pPrChange w:id="3287" w:author="LAU, Cheuk Hay" w:date="2021-11-21T21:41:00Z">
          <w:pPr/>
        </w:pPrChange>
      </w:pPr>
    </w:p>
    <w:p w14:paraId="16C30AED" w14:textId="510F9F5C" w:rsidR="004062DA" w:rsidRPr="00895B2F" w:rsidDel="001D3B33" w:rsidRDefault="00A75A65">
      <w:pPr>
        <w:widowControl/>
        <w:spacing w:before="0" w:after="0"/>
        <w:rPr>
          <w:del w:id="3288" w:author="LAU, Cheuk Hay" w:date="2021-11-21T21:41:00Z"/>
          <w:b/>
        </w:rPr>
        <w:pPrChange w:id="3289" w:author="LAU, Cheuk Hay" w:date="2021-11-21T21:41:00Z">
          <w:pPr/>
        </w:pPrChange>
      </w:pPr>
      <w:del w:id="3290" w:author="LAU, Cheuk Hay" w:date="2021-11-21T21:41:00Z">
        <w:r w:rsidRPr="00A75A65" w:rsidDel="001D3B33">
          <w:delText xml:space="preserve">Since most of the current analyses </w:delText>
        </w:r>
        <w:r w:rsidDel="001D3B33">
          <w:delText>we</w:delText>
        </w:r>
        <w:r w:rsidRPr="00A75A65" w:rsidDel="001D3B33">
          <w:delText xml:space="preserve">re designed for bacteria, </w:delText>
        </w:r>
        <w:r w:rsidDel="001D3B33">
          <w:delText xml:space="preserve">while </w:delText>
        </w:r>
        <w:r w:rsidRPr="00A75A65" w:rsidDel="001D3B33">
          <w:delText>the fung</w:delText>
        </w:r>
        <w:r w:rsidDel="001D3B33">
          <w:delText xml:space="preserve">al </w:delText>
        </w:r>
        <w:r w:rsidRPr="00A75A65" w:rsidDel="001D3B33">
          <w:delText>structure is quite different</w:delText>
        </w:r>
        <w:r w:rsidDel="001D3B33">
          <w:delText xml:space="preserve"> from</w:delText>
        </w:r>
        <w:r w:rsidRPr="00A75A65" w:rsidDel="001D3B33">
          <w:delText xml:space="preserve"> bacteria, the number of fungi captured at present is relatively low and the information is less </w:delText>
        </w:r>
        <w:r w:rsidDel="001D3B33">
          <w:delText>may</w:delText>
        </w:r>
        <w:r w:rsidRPr="00A75A65" w:rsidDel="001D3B33">
          <w:delText xml:space="preserve"> be related to the DNA extraction</w:delText>
        </w:r>
        <w:r w:rsidDel="001D3B33">
          <w:delText xml:space="preserve"> progression</w:delText>
        </w:r>
        <w:r w:rsidRPr="00A75A65" w:rsidDel="001D3B33">
          <w:delText xml:space="preserve">. </w:delText>
        </w:r>
        <w:r w:rsidDel="001D3B33">
          <w:delText>F</w:delText>
        </w:r>
        <w:r w:rsidRPr="00A75A65" w:rsidDel="001D3B33">
          <w:delText xml:space="preserve">uture research on CRC intestinal </w:delText>
        </w:r>
        <w:r w:rsidDel="001D3B33">
          <w:delText>fungal</w:delText>
        </w:r>
        <w:r w:rsidRPr="00A75A65" w:rsidDel="001D3B33">
          <w:delText xml:space="preserve"> dybiosis can also conduct more high-quality and specific analysis of fungi, and further explore the role of fungi in the</w:delText>
        </w:r>
        <w:r w:rsidDel="001D3B33">
          <w:delText xml:space="preserve"> colorectal carcinogensis</w:delText>
        </w:r>
        <w:r w:rsidRPr="00A75A65" w:rsidDel="001D3B33">
          <w:delText>. Furthermore, the study's population seldom includes third-world nations or areas, such as Africa and Southeast Asia. It will be feasible to further explore CRC-related fungus and bacteria without demographic bias if the loss of information on this segment of the population can be supplied. The association between CRC and flora, notably fungus and bacteria, will have a deeper knowledge with more available data sets, sophisticated statistical analysis methods, and new technologies, which will be clinically preventative and treat CRC gives significant recommendations.</w:delText>
        </w:r>
      </w:del>
      <w:del w:id="3291" w:author="LAU, Cheuk Hay" w:date="2021-11-21T18:08:00Z">
        <w:r w:rsidRPr="00A75A65" w:rsidDel="004062DA">
          <w:delText xml:space="preserve"> </w:delText>
        </w:r>
        <w:r w:rsidR="0096422D" w:rsidRPr="00895B2F" w:rsidDel="004062DA">
          <w:br w:type="page"/>
        </w:r>
      </w:del>
    </w:p>
    <w:p w14:paraId="3A34C0A1" w14:textId="60D2002E" w:rsidR="001D3B33" w:rsidDel="003C79E7" w:rsidRDefault="001D3B33" w:rsidP="001D3B33">
      <w:pPr>
        <w:widowControl/>
        <w:spacing w:before="0" w:after="0"/>
        <w:rPr>
          <w:ins w:id="3292" w:author="LAU, Cheuk Hay" w:date="2021-11-21T21:41:00Z"/>
          <w:del w:id="3293" w:author="LIN, Yufeng" w:date="2021-11-25T09:42:00Z"/>
        </w:rPr>
      </w:pPr>
    </w:p>
    <w:p w14:paraId="5795D3CB" w14:textId="77777777" w:rsidR="001D3B33" w:rsidRDefault="001D3B33" w:rsidP="001D3B33">
      <w:pPr>
        <w:widowControl/>
        <w:spacing w:before="0" w:after="0"/>
        <w:rPr>
          <w:ins w:id="3294" w:author="LAU, Cheuk Hay" w:date="2021-11-21T21:41:00Z"/>
        </w:rPr>
      </w:pPr>
    </w:p>
    <w:p w14:paraId="77C1C171" w14:textId="77777777" w:rsidR="000408F5" w:rsidRDefault="000408F5">
      <w:pPr>
        <w:widowControl/>
        <w:spacing w:before="0" w:after="0"/>
        <w:jc w:val="left"/>
        <w:rPr>
          <w:ins w:id="3295" w:author="LIN, Yufeng" w:date="2021-11-22T16:45:00Z"/>
          <w:b/>
          <w:bCs/>
        </w:rPr>
      </w:pPr>
      <w:ins w:id="3296" w:author="LIN, Yufeng" w:date="2021-11-22T16:45:00Z">
        <w:r>
          <w:rPr>
            <w:b/>
            <w:bCs/>
          </w:rPr>
          <w:br w:type="page"/>
        </w:r>
      </w:ins>
    </w:p>
    <w:p w14:paraId="70B0656C" w14:textId="164BDF49" w:rsidR="00C974CA" w:rsidRPr="00111C02" w:rsidRDefault="00F444BB">
      <w:pPr>
        <w:widowControl/>
        <w:spacing w:before="0" w:after="0"/>
        <w:pPrChange w:id="3297" w:author="LAU, Cheuk Hay" w:date="2021-11-21T21:41:00Z">
          <w:pPr>
            <w:pStyle w:val="title10831"/>
            <w:spacing w:before="0" w:after="0" w:line="480" w:lineRule="auto"/>
            <w:jc w:val="both"/>
          </w:pPr>
        </w:pPrChange>
      </w:pPr>
      <w:r w:rsidRPr="001D3B33">
        <w:rPr>
          <w:b/>
          <w:bCs/>
          <w:rPrChange w:id="3298" w:author="LAU, Cheuk Hay" w:date="2021-11-21T21:41:00Z">
            <w:rPr/>
          </w:rPrChange>
        </w:rPr>
        <w:lastRenderedPageBreak/>
        <w:t>R</w:t>
      </w:r>
      <w:ins w:id="3299" w:author="LAU, Cheuk Hay" w:date="2021-11-21T18:08:00Z">
        <w:r w:rsidR="004062DA" w:rsidRPr="001D3B33">
          <w:rPr>
            <w:b/>
            <w:bCs/>
            <w:rPrChange w:id="3300" w:author="LAU, Cheuk Hay" w:date="2021-11-21T21:41:00Z">
              <w:rPr/>
            </w:rPrChange>
          </w:rPr>
          <w:t>EFERENCES</w:t>
        </w:r>
      </w:ins>
      <w:del w:id="3301" w:author="LAU, Cheuk Hay" w:date="2021-11-21T18:09:00Z">
        <w:r w:rsidRPr="001D3B33" w:rsidDel="004062DA">
          <w:rPr>
            <w:b/>
            <w:bCs/>
            <w:rPrChange w:id="3302" w:author="LAU, Cheuk Hay" w:date="2021-11-21T21:41:00Z">
              <w:rPr/>
            </w:rPrChange>
          </w:rPr>
          <w:delText>eference</w:delText>
        </w:r>
        <w:r w:rsidR="00BA0A8A" w:rsidRPr="001D3B33" w:rsidDel="004062DA">
          <w:rPr>
            <w:b/>
            <w:bCs/>
            <w:rPrChange w:id="3303" w:author="LAU, Cheuk Hay" w:date="2021-11-21T21:41:00Z">
              <w:rPr/>
            </w:rPrChange>
          </w:rPr>
          <w:delText>s</w:delText>
        </w:r>
      </w:del>
    </w:p>
    <w:p w14:paraId="5B5A8184" w14:textId="77777777" w:rsidR="000631E8" w:rsidRPr="000631E8" w:rsidRDefault="001C7215" w:rsidP="000631E8">
      <w:pPr>
        <w:pStyle w:val="aa"/>
      </w:pPr>
      <w:r w:rsidRPr="00895B2F">
        <w:fldChar w:fldCharType="begin"/>
      </w:r>
      <w:r w:rsidR="000631E8">
        <w:instrText xml:space="preserve"> ADDIN ZOTERO_BIBL {"uncited":[],"omitted":[],"custom":[]} CSL_BIBLIOGRAPHY </w:instrText>
      </w:r>
      <w:r w:rsidRPr="00895B2F">
        <w:fldChar w:fldCharType="separate"/>
      </w:r>
      <w:r w:rsidR="000631E8" w:rsidRPr="000631E8">
        <w:t>1.</w:t>
      </w:r>
      <w:r w:rsidR="000631E8" w:rsidRPr="000631E8">
        <w:tab/>
        <w:t xml:space="preserve">Sung, H. </w:t>
      </w:r>
      <w:r w:rsidR="000631E8" w:rsidRPr="000631E8">
        <w:rPr>
          <w:i/>
          <w:iCs/>
        </w:rPr>
        <w:t>et al.</w:t>
      </w:r>
      <w:r w:rsidR="000631E8" w:rsidRPr="000631E8">
        <w:t xml:space="preserve"> Global cancer statistics 2020: GLOBOCAN estimates of incidence and mortality worldwide for 36 cancers in 185 countries. </w:t>
      </w:r>
      <w:r w:rsidR="000631E8" w:rsidRPr="000631E8">
        <w:rPr>
          <w:i/>
          <w:iCs/>
        </w:rPr>
        <w:t>CA: A Cancer Journal for Clinicians</w:t>
      </w:r>
      <w:r w:rsidR="000631E8" w:rsidRPr="000631E8">
        <w:t xml:space="preserve"> </w:t>
      </w:r>
      <w:r w:rsidR="000631E8" w:rsidRPr="000631E8">
        <w:rPr>
          <w:b/>
          <w:bCs/>
        </w:rPr>
        <w:t>n/a</w:t>
      </w:r>
      <w:r w:rsidR="000631E8" w:rsidRPr="000631E8">
        <w:t>,.</w:t>
      </w:r>
    </w:p>
    <w:p w14:paraId="3A278503" w14:textId="77777777" w:rsidR="000631E8" w:rsidRPr="000631E8" w:rsidRDefault="000631E8" w:rsidP="000631E8">
      <w:pPr>
        <w:pStyle w:val="aa"/>
      </w:pPr>
      <w:r w:rsidRPr="000631E8">
        <w:t>2.</w:t>
      </w:r>
      <w:r w:rsidRPr="000631E8">
        <w:tab/>
        <w:t xml:space="preserve">Lin, Y., Wang, G., Yu, J. &amp; Sung, J. J. Y. Artificial intelligence and metagenomics in intestinal diseases. </w:t>
      </w:r>
      <w:r w:rsidRPr="000631E8">
        <w:rPr>
          <w:i/>
          <w:iCs/>
        </w:rPr>
        <w:t>Journal of Gastroenterology and Hepatology</w:t>
      </w:r>
      <w:r w:rsidRPr="000631E8">
        <w:t xml:space="preserve"> </w:t>
      </w:r>
      <w:r w:rsidRPr="000631E8">
        <w:rPr>
          <w:b/>
          <w:bCs/>
        </w:rPr>
        <w:t>36</w:t>
      </w:r>
      <w:r w:rsidRPr="000631E8">
        <w:t>, 841–847 (2021).</w:t>
      </w:r>
    </w:p>
    <w:p w14:paraId="192698B0" w14:textId="77777777" w:rsidR="000631E8" w:rsidRPr="000631E8" w:rsidRDefault="000631E8" w:rsidP="000631E8">
      <w:pPr>
        <w:pStyle w:val="aa"/>
      </w:pPr>
      <w:r w:rsidRPr="000631E8">
        <w:t>3.</w:t>
      </w:r>
      <w:r w:rsidRPr="000631E8">
        <w:tab/>
        <w:t xml:space="preserve">Wong, S. H. &amp; Yu, J. Gut microbiota in colorectal cancer: mechanisms of action and clinical applications. </w:t>
      </w:r>
      <w:r w:rsidRPr="000631E8">
        <w:rPr>
          <w:i/>
          <w:iCs/>
        </w:rPr>
        <w:t>Nature Reviews Gastroenterology &amp; Hepatology</w:t>
      </w:r>
      <w:r w:rsidRPr="000631E8">
        <w:t xml:space="preserve"> </w:t>
      </w:r>
      <w:r w:rsidRPr="000631E8">
        <w:rPr>
          <w:b/>
          <w:bCs/>
        </w:rPr>
        <w:t>16</w:t>
      </w:r>
      <w:r w:rsidRPr="000631E8">
        <w:t>, 690–704 (2019).</w:t>
      </w:r>
    </w:p>
    <w:p w14:paraId="78BC4E2F" w14:textId="77777777" w:rsidR="000631E8" w:rsidRPr="000631E8" w:rsidRDefault="000631E8" w:rsidP="000631E8">
      <w:pPr>
        <w:pStyle w:val="aa"/>
      </w:pPr>
      <w:r w:rsidRPr="000631E8">
        <w:t>4.</w:t>
      </w:r>
      <w:r w:rsidRPr="000631E8">
        <w:tab/>
        <w:t xml:space="preserve">Yu, J. </w:t>
      </w:r>
      <w:r w:rsidRPr="000631E8">
        <w:rPr>
          <w:i/>
          <w:iCs/>
        </w:rPr>
        <w:t>et al.</w:t>
      </w:r>
      <w:r w:rsidRPr="000631E8">
        <w:t xml:space="preserve"> Metagenomic analysis of faecal microbiome as a tool towards targeted non-invasive biomarkers for colorectal cancer. </w:t>
      </w:r>
      <w:r w:rsidRPr="000631E8">
        <w:rPr>
          <w:i/>
          <w:iCs/>
        </w:rPr>
        <w:t>Gut</w:t>
      </w:r>
      <w:r w:rsidRPr="000631E8">
        <w:t xml:space="preserve"> </w:t>
      </w:r>
      <w:r w:rsidRPr="000631E8">
        <w:rPr>
          <w:b/>
          <w:bCs/>
        </w:rPr>
        <w:t>66</w:t>
      </w:r>
      <w:r w:rsidRPr="000631E8">
        <w:t>, 70–78 (2017).</w:t>
      </w:r>
    </w:p>
    <w:p w14:paraId="6B104E64" w14:textId="77777777" w:rsidR="000631E8" w:rsidRPr="000631E8" w:rsidRDefault="000631E8" w:rsidP="000631E8">
      <w:pPr>
        <w:pStyle w:val="aa"/>
      </w:pPr>
      <w:r w:rsidRPr="000631E8">
        <w:t>5.</w:t>
      </w:r>
      <w:r w:rsidRPr="000631E8">
        <w:tab/>
        <w:t xml:space="preserve">Dai, Z. </w:t>
      </w:r>
      <w:r w:rsidRPr="000631E8">
        <w:rPr>
          <w:i/>
          <w:iCs/>
        </w:rPr>
        <w:t>et al.</w:t>
      </w:r>
      <w:r w:rsidRPr="000631E8">
        <w:t xml:space="preserve"> Multi-cohort analysis of colorectal cancer metagenome identified altered bacteria across populations and universal bacterial markers. </w:t>
      </w:r>
      <w:r w:rsidRPr="000631E8">
        <w:rPr>
          <w:i/>
          <w:iCs/>
        </w:rPr>
        <w:t>Microbiome</w:t>
      </w:r>
      <w:r w:rsidRPr="000631E8">
        <w:t xml:space="preserve"> </w:t>
      </w:r>
      <w:r w:rsidRPr="000631E8">
        <w:rPr>
          <w:b/>
          <w:bCs/>
        </w:rPr>
        <w:t>6</w:t>
      </w:r>
      <w:r w:rsidRPr="000631E8">
        <w:t>, 70 (2018).</w:t>
      </w:r>
    </w:p>
    <w:p w14:paraId="6B9C5321" w14:textId="77777777" w:rsidR="000631E8" w:rsidRPr="000631E8" w:rsidRDefault="000631E8" w:rsidP="000631E8">
      <w:pPr>
        <w:pStyle w:val="aa"/>
      </w:pPr>
      <w:r w:rsidRPr="000631E8">
        <w:t>6.</w:t>
      </w:r>
      <w:r w:rsidRPr="000631E8">
        <w:tab/>
        <w:t xml:space="preserve">Coker, O. O. </w:t>
      </w:r>
      <w:r w:rsidRPr="000631E8">
        <w:rPr>
          <w:i/>
          <w:iCs/>
        </w:rPr>
        <w:t>et al.</w:t>
      </w:r>
      <w:r w:rsidRPr="000631E8">
        <w:t xml:space="preserve"> Enteric fungal microbiota dysbiosis and ecological alterations in colorectal cancer. </w:t>
      </w:r>
      <w:r w:rsidRPr="000631E8">
        <w:rPr>
          <w:i/>
          <w:iCs/>
        </w:rPr>
        <w:t>Gut</w:t>
      </w:r>
      <w:r w:rsidRPr="000631E8">
        <w:t xml:space="preserve"> </w:t>
      </w:r>
      <w:r w:rsidRPr="000631E8">
        <w:rPr>
          <w:b/>
          <w:bCs/>
        </w:rPr>
        <w:t>68</w:t>
      </w:r>
      <w:r w:rsidRPr="000631E8">
        <w:t>, 654–662 (2019).</w:t>
      </w:r>
    </w:p>
    <w:p w14:paraId="672DFC1E" w14:textId="77777777" w:rsidR="000631E8" w:rsidRPr="000631E8" w:rsidRDefault="000631E8" w:rsidP="000631E8">
      <w:pPr>
        <w:pStyle w:val="aa"/>
      </w:pPr>
      <w:r w:rsidRPr="000631E8">
        <w:t>7.</w:t>
      </w:r>
      <w:r w:rsidRPr="000631E8">
        <w:tab/>
        <w:t xml:space="preserve">Aykut, B. </w:t>
      </w:r>
      <w:r w:rsidRPr="000631E8">
        <w:rPr>
          <w:i/>
          <w:iCs/>
        </w:rPr>
        <w:t>et al.</w:t>
      </w:r>
      <w:r w:rsidRPr="000631E8">
        <w:t xml:space="preserve"> The fungal mycobiome promotes pancreatic oncogenesis via activation of MBL. </w:t>
      </w:r>
      <w:r w:rsidRPr="000631E8">
        <w:rPr>
          <w:i/>
          <w:iCs/>
        </w:rPr>
        <w:t>Nature</w:t>
      </w:r>
      <w:r w:rsidRPr="000631E8">
        <w:t xml:space="preserve"> </w:t>
      </w:r>
      <w:r w:rsidRPr="000631E8">
        <w:rPr>
          <w:b/>
          <w:bCs/>
        </w:rPr>
        <w:t>574</w:t>
      </w:r>
      <w:r w:rsidRPr="000631E8">
        <w:t>, 264–267 (2019).</w:t>
      </w:r>
    </w:p>
    <w:p w14:paraId="6A2DF0B9" w14:textId="77777777" w:rsidR="000631E8" w:rsidRPr="000631E8" w:rsidRDefault="000631E8" w:rsidP="000631E8">
      <w:pPr>
        <w:pStyle w:val="aa"/>
      </w:pPr>
      <w:r w:rsidRPr="000631E8">
        <w:t>8.</w:t>
      </w:r>
      <w:r w:rsidRPr="000631E8">
        <w:tab/>
        <w:t xml:space="preserve">Underhill, D. M. &amp; Iliev, I. D. The mycobiota: interactions between commensal fungi and the host immune system. </w:t>
      </w:r>
      <w:r w:rsidRPr="000631E8">
        <w:rPr>
          <w:i/>
          <w:iCs/>
        </w:rPr>
        <w:t>Nat Rev Immunol</w:t>
      </w:r>
      <w:r w:rsidRPr="000631E8">
        <w:t xml:space="preserve"> </w:t>
      </w:r>
      <w:r w:rsidRPr="000631E8">
        <w:rPr>
          <w:b/>
          <w:bCs/>
        </w:rPr>
        <w:t>14</w:t>
      </w:r>
      <w:r w:rsidRPr="000631E8">
        <w:t>, 405–416 (2014).</w:t>
      </w:r>
    </w:p>
    <w:p w14:paraId="7F78E3A3" w14:textId="77777777" w:rsidR="000631E8" w:rsidRPr="000631E8" w:rsidRDefault="000631E8" w:rsidP="000631E8">
      <w:pPr>
        <w:pStyle w:val="aa"/>
      </w:pPr>
      <w:r w:rsidRPr="000631E8">
        <w:t>9.</w:t>
      </w:r>
      <w:r w:rsidRPr="000631E8">
        <w:tab/>
        <w:t xml:space="preserve">Ross, M. G. </w:t>
      </w:r>
      <w:r w:rsidRPr="000631E8">
        <w:rPr>
          <w:i/>
          <w:iCs/>
        </w:rPr>
        <w:t>et al.</w:t>
      </w:r>
      <w:r w:rsidRPr="000631E8">
        <w:t xml:space="preserve"> Characterizing and measuring bias in sequence data. </w:t>
      </w:r>
      <w:r w:rsidRPr="000631E8">
        <w:rPr>
          <w:i/>
          <w:iCs/>
        </w:rPr>
        <w:t>Genome Biology</w:t>
      </w:r>
      <w:r w:rsidRPr="000631E8">
        <w:t xml:space="preserve"> </w:t>
      </w:r>
      <w:r w:rsidRPr="000631E8">
        <w:rPr>
          <w:b/>
          <w:bCs/>
        </w:rPr>
        <w:t>14</w:t>
      </w:r>
      <w:r w:rsidRPr="000631E8">
        <w:t>, R51 (2013).</w:t>
      </w:r>
    </w:p>
    <w:p w14:paraId="5BC1DCC6" w14:textId="77777777" w:rsidR="000631E8" w:rsidRPr="000631E8" w:rsidRDefault="000631E8" w:rsidP="000631E8">
      <w:pPr>
        <w:pStyle w:val="aa"/>
      </w:pPr>
      <w:r w:rsidRPr="000631E8">
        <w:t>10.</w:t>
      </w:r>
      <w:r w:rsidRPr="000631E8">
        <w:tab/>
        <w:t xml:space="preserve">Rothschild, D. </w:t>
      </w:r>
      <w:r w:rsidRPr="000631E8">
        <w:rPr>
          <w:i/>
          <w:iCs/>
        </w:rPr>
        <w:t>et al.</w:t>
      </w:r>
      <w:r w:rsidRPr="000631E8">
        <w:t xml:space="preserve"> Environment dominates over host genetics in shaping human gut microbiota. </w:t>
      </w:r>
      <w:r w:rsidRPr="000631E8">
        <w:rPr>
          <w:i/>
          <w:iCs/>
        </w:rPr>
        <w:t>Nature</w:t>
      </w:r>
      <w:r w:rsidRPr="000631E8">
        <w:t xml:space="preserve"> </w:t>
      </w:r>
      <w:r w:rsidRPr="000631E8">
        <w:rPr>
          <w:b/>
          <w:bCs/>
        </w:rPr>
        <w:t>555</w:t>
      </w:r>
      <w:r w:rsidRPr="000631E8">
        <w:t>, 210–215 (2018).</w:t>
      </w:r>
    </w:p>
    <w:p w14:paraId="373F7BCF" w14:textId="77777777" w:rsidR="000631E8" w:rsidRPr="000631E8" w:rsidRDefault="000631E8" w:rsidP="000631E8">
      <w:pPr>
        <w:pStyle w:val="aa"/>
      </w:pPr>
      <w:r w:rsidRPr="000631E8">
        <w:t>11.</w:t>
      </w:r>
      <w:r w:rsidRPr="000631E8">
        <w:tab/>
        <w:t xml:space="preserve">Nakatsu, G. </w:t>
      </w:r>
      <w:r w:rsidRPr="000631E8">
        <w:rPr>
          <w:i/>
          <w:iCs/>
        </w:rPr>
        <w:t>et al.</w:t>
      </w:r>
      <w:r w:rsidRPr="000631E8">
        <w:t xml:space="preserve"> Alterations in Enteric Virome Are Associated With Colorectal Cancer and Survival Outcomes. </w:t>
      </w:r>
      <w:r w:rsidRPr="000631E8">
        <w:rPr>
          <w:i/>
          <w:iCs/>
        </w:rPr>
        <w:t>Gastroenterology</w:t>
      </w:r>
      <w:r w:rsidRPr="000631E8">
        <w:t xml:space="preserve"> </w:t>
      </w:r>
      <w:r w:rsidRPr="000631E8">
        <w:rPr>
          <w:b/>
          <w:bCs/>
        </w:rPr>
        <w:t>155</w:t>
      </w:r>
      <w:r w:rsidRPr="000631E8">
        <w:t>, 529-541.e5 (2018).</w:t>
      </w:r>
    </w:p>
    <w:p w14:paraId="197D92E9" w14:textId="77777777" w:rsidR="000631E8" w:rsidRPr="000631E8" w:rsidRDefault="000631E8" w:rsidP="000631E8">
      <w:pPr>
        <w:pStyle w:val="aa"/>
      </w:pPr>
      <w:r w:rsidRPr="000631E8">
        <w:t>12.</w:t>
      </w:r>
      <w:r w:rsidRPr="000631E8">
        <w:tab/>
        <w:t xml:space="preserve">Jones, M. B. </w:t>
      </w:r>
      <w:r w:rsidRPr="000631E8">
        <w:rPr>
          <w:i/>
          <w:iCs/>
        </w:rPr>
        <w:t>et al.</w:t>
      </w:r>
      <w:r w:rsidRPr="000631E8">
        <w:t xml:space="preserve"> Library preparation methodology can influence genomic and functional predictions in human microbiome research. </w:t>
      </w:r>
      <w:r w:rsidRPr="000631E8">
        <w:rPr>
          <w:i/>
          <w:iCs/>
        </w:rPr>
        <w:t>Proc Natl Acad Sci USA</w:t>
      </w:r>
      <w:r w:rsidRPr="000631E8">
        <w:t xml:space="preserve"> </w:t>
      </w:r>
      <w:r w:rsidRPr="000631E8">
        <w:rPr>
          <w:b/>
          <w:bCs/>
        </w:rPr>
        <w:t>112</w:t>
      </w:r>
      <w:r w:rsidRPr="000631E8">
        <w:t>, 14024–14029 (2015).</w:t>
      </w:r>
    </w:p>
    <w:p w14:paraId="0179BEE7" w14:textId="77777777" w:rsidR="000631E8" w:rsidRPr="000631E8" w:rsidRDefault="000631E8" w:rsidP="000631E8">
      <w:pPr>
        <w:pStyle w:val="aa"/>
      </w:pPr>
      <w:r w:rsidRPr="000631E8">
        <w:t>13.</w:t>
      </w:r>
      <w:r w:rsidRPr="000631E8">
        <w:tab/>
        <w:t xml:space="preserve">Zeller, G. </w:t>
      </w:r>
      <w:r w:rsidRPr="000631E8">
        <w:rPr>
          <w:i/>
          <w:iCs/>
        </w:rPr>
        <w:t>et al.</w:t>
      </w:r>
      <w:r w:rsidRPr="000631E8">
        <w:t xml:space="preserve"> Potential of fecal microbiota for early-stage detection of colorectal cancer. </w:t>
      </w:r>
      <w:r w:rsidRPr="000631E8">
        <w:rPr>
          <w:i/>
          <w:iCs/>
        </w:rPr>
        <w:t>Mol Syst Biol</w:t>
      </w:r>
      <w:r w:rsidRPr="000631E8">
        <w:t xml:space="preserve"> </w:t>
      </w:r>
      <w:r w:rsidRPr="000631E8">
        <w:rPr>
          <w:b/>
          <w:bCs/>
        </w:rPr>
        <w:t>10</w:t>
      </w:r>
      <w:r w:rsidRPr="000631E8">
        <w:t>, 766 (2014).</w:t>
      </w:r>
    </w:p>
    <w:p w14:paraId="369D579F" w14:textId="77777777" w:rsidR="000631E8" w:rsidRPr="000631E8" w:rsidRDefault="000631E8" w:rsidP="000631E8">
      <w:pPr>
        <w:pStyle w:val="aa"/>
      </w:pPr>
      <w:r w:rsidRPr="000631E8">
        <w:t>14.</w:t>
      </w:r>
      <w:r w:rsidRPr="000631E8">
        <w:tab/>
        <w:t xml:space="preserve">Feng, Q. </w:t>
      </w:r>
      <w:r w:rsidRPr="000631E8">
        <w:rPr>
          <w:i/>
          <w:iCs/>
        </w:rPr>
        <w:t>et al.</w:t>
      </w:r>
      <w:r w:rsidRPr="000631E8">
        <w:t xml:space="preserve"> Gut microbiome development along the colorectal adenoma–carcinoma sequence. </w:t>
      </w:r>
      <w:r w:rsidRPr="000631E8">
        <w:rPr>
          <w:i/>
          <w:iCs/>
        </w:rPr>
        <w:t>Nature Communications</w:t>
      </w:r>
      <w:r w:rsidRPr="000631E8">
        <w:t xml:space="preserve"> </w:t>
      </w:r>
      <w:r w:rsidRPr="000631E8">
        <w:rPr>
          <w:b/>
          <w:bCs/>
        </w:rPr>
        <w:t>6</w:t>
      </w:r>
      <w:r w:rsidRPr="000631E8">
        <w:t>, 6528 (2015).</w:t>
      </w:r>
    </w:p>
    <w:p w14:paraId="4D372EFA" w14:textId="77777777" w:rsidR="000631E8" w:rsidRPr="000631E8" w:rsidRDefault="000631E8" w:rsidP="000631E8">
      <w:pPr>
        <w:pStyle w:val="aa"/>
      </w:pPr>
      <w:r w:rsidRPr="000631E8">
        <w:t>15.</w:t>
      </w:r>
      <w:r w:rsidRPr="000631E8">
        <w:tab/>
        <w:t xml:space="preserve">Hannigan, G. D., Duhaime, M. B., Ruffin, M. T., Koumpouras, C. C. &amp; Schloss, P. D. Diagnostic Potential and Interactive Dynamics of the Colorectal Cancer Virome. </w:t>
      </w:r>
      <w:r w:rsidRPr="000631E8">
        <w:rPr>
          <w:i/>
          <w:iCs/>
        </w:rPr>
        <w:t>mBio</w:t>
      </w:r>
      <w:r w:rsidRPr="000631E8">
        <w:t xml:space="preserve"> </w:t>
      </w:r>
      <w:r w:rsidRPr="000631E8">
        <w:rPr>
          <w:b/>
          <w:bCs/>
        </w:rPr>
        <w:t>9</w:t>
      </w:r>
      <w:r w:rsidRPr="000631E8">
        <w:t>, (2018).</w:t>
      </w:r>
    </w:p>
    <w:p w14:paraId="5912054F" w14:textId="77777777" w:rsidR="000631E8" w:rsidRPr="000631E8" w:rsidRDefault="000631E8" w:rsidP="000631E8">
      <w:pPr>
        <w:pStyle w:val="aa"/>
      </w:pPr>
      <w:r w:rsidRPr="000631E8">
        <w:t>16.</w:t>
      </w:r>
      <w:r w:rsidRPr="000631E8">
        <w:tab/>
        <w:t xml:space="preserve">Thomas, A. M. Metagenomic analysis of colorectal cancer datasets identifies cross-cohort microbial diagnostic signatures and a link with choline degradation. </w:t>
      </w:r>
      <w:r w:rsidRPr="000631E8">
        <w:rPr>
          <w:i/>
          <w:iCs/>
        </w:rPr>
        <w:t>Nature Medicine</w:t>
      </w:r>
      <w:r w:rsidRPr="000631E8">
        <w:t xml:space="preserve"> </w:t>
      </w:r>
      <w:r w:rsidRPr="000631E8">
        <w:rPr>
          <w:b/>
          <w:bCs/>
        </w:rPr>
        <w:t>25</w:t>
      </w:r>
      <w:r w:rsidRPr="000631E8">
        <w:t>, 27 (2019).</w:t>
      </w:r>
    </w:p>
    <w:p w14:paraId="23629565" w14:textId="77777777" w:rsidR="000631E8" w:rsidRPr="000631E8" w:rsidRDefault="000631E8" w:rsidP="000631E8">
      <w:pPr>
        <w:pStyle w:val="aa"/>
      </w:pPr>
      <w:r w:rsidRPr="000631E8">
        <w:t>17.</w:t>
      </w:r>
      <w:r w:rsidRPr="000631E8">
        <w:tab/>
        <w:t xml:space="preserve">Yachida, S. Metagenomic and metabolomic analyses reveal distinct stage-specific </w:t>
      </w:r>
      <w:r w:rsidRPr="000631E8">
        <w:lastRenderedPageBreak/>
        <w:t xml:space="preserve">phenotypes of the gut microbiota in colorectal cancer. </w:t>
      </w:r>
      <w:r w:rsidRPr="000631E8">
        <w:rPr>
          <w:i/>
          <w:iCs/>
        </w:rPr>
        <w:t>Nature Medicine</w:t>
      </w:r>
      <w:r w:rsidRPr="000631E8">
        <w:t xml:space="preserve"> </w:t>
      </w:r>
      <w:r w:rsidRPr="000631E8">
        <w:rPr>
          <w:b/>
          <w:bCs/>
        </w:rPr>
        <w:t>25</w:t>
      </w:r>
      <w:r w:rsidRPr="000631E8">
        <w:t>, 27 (2019).</w:t>
      </w:r>
    </w:p>
    <w:p w14:paraId="180A1A89" w14:textId="77777777" w:rsidR="000631E8" w:rsidRPr="000631E8" w:rsidRDefault="000631E8" w:rsidP="000631E8">
      <w:pPr>
        <w:pStyle w:val="aa"/>
      </w:pPr>
      <w:r w:rsidRPr="000631E8">
        <w:t>18.</w:t>
      </w:r>
      <w:r w:rsidRPr="000631E8">
        <w:tab/>
        <w:t xml:space="preserve">Vogtmann, E. </w:t>
      </w:r>
      <w:r w:rsidRPr="000631E8">
        <w:rPr>
          <w:i/>
          <w:iCs/>
        </w:rPr>
        <w:t>et al.</w:t>
      </w:r>
      <w:r w:rsidRPr="000631E8">
        <w:t xml:space="preserve"> Colorectal Cancer and the Human Gut Microbiome: Reproducibility with Whole-Genome Shotgun Sequencing. </w:t>
      </w:r>
      <w:r w:rsidRPr="000631E8">
        <w:rPr>
          <w:i/>
          <w:iCs/>
        </w:rPr>
        <w:t>PLoS ONE</w:t>
      </w:r>
      <w:r w:rsidRPr="000631E8">
        <w:t xml:space="preserve"> </w:t>
      </w:r>
      <w:r w:rsidRPr="000631E8">
        <w:rPr>
          <w:b/>
          <w:bCs/>
        </w:rPr>
        <w:t>11</w:t>
      </w:r>
      <w:r w:rsidRPr="000631E8">
        <w:t>, e0155362 (2016).</w:t>
      </w:r>
    </w:p>
    <w:p w14:paraId="56A8C140" w14:textId="77777777" w:rsidR="000631E8" w:rsidRPr="000631E8" w:rsidRDefault="000631E8" w:rsidP="000631E8">
      <w:pPr>
        <w:pStyle w:val="aa"/>
      </w:pPr>
      <w:r w:rsidRPr="000631E8">
        <w:t>19.</w:t>
      </w:r>
      <w:r w:rsidRPr="000631E8">
        <w:tab/>
        <w:t xml:space="preserve">Wirbel, J. Meta-analysis of fecal metagenomes reveals global microbial signatures that are specific for colorectal cancer. </w:t>
      </w:r>
      <w:r w:rsidRPr="000631E8">
        <w:rPr>
          <w:i/>
          <w:iCs/>
        </w:rPr>
        <w:t>Nature Medicine</w:t>
      </w:r>
      <w:r w:rsidRPr="000631E8">
        <w:t xml:space="preserve"> </w:t>
      </w:r>
      <w:r w:rsidRPr="000631E8">
        <w:rPr>
          <w:b/>
          <w:bCs/>
        </w:rPr>
        <w:t>25</w:t>
      </w:r>
      <w:r w:rsidRPr="000631E8">
        <w:t>, 27 (2019).</w:t>
      </w:r>
    </w:p>
    <w:p w14:paraId="230A9908" w14:textId="77777777" w:rsidR="000631E8" w:rsidRPr="000631E8" w:rsidRDefault="000631E8" w:rsidP="000631E8">
      <w:pPr>
        <w:pStyle w:val="aa"/>
      </w:pPr>
      <w:r w:rsidRPr="000631E8">
        <w:t>20.</w:t>
      </w:r>
      <w:r w:rsidRPr="000631E8">
        <w:tab/>
        <w:t xml:space="preserve">Schulze, J. &amp; Sonnenborn, U. Yeasts in the Gut: From Commensals to Infectious Agents. </w:t>
      </w:r>
      <w:r w:rsidRPr="000631E8">
        <w:rPr>
          <w:i/>
          <w:iCs/>
        </w:rPr>
        <w:t>Dtsch Arztebl Int</w:t>
      </w:r>
      <w:r w:rsidRPr="000631E8">
        <w:t xml:space="preserve"> </w:t>
      </w:r>
      <w:r w:rsidRPr="000631E8">
        <w:rPr>
          <w:b/>
          <w:bCs/>
        </w:rPr>
        <w:t>106</w:t>
      </w:r>
      <w:r w:rsidRPr="000631E8">
        <w:t>, 837–842 (2009).</w:t>
      </w:r>
    </w:p>
    <w:p w14:paraId="689D8725" w14:textId="77777777" w:rsidR="000631E8" w:rsidRPr="000631E8" w:rsidRDefault="000631E8" w:rsidP="000631E8">
      <w:pPr>
        <w:pStyle w:val="aa"/>
      </w:pPr>
      <w:r w:rsidRPr="000631E8">
        <w:t>21.</w:t>
      </w:r>
      <w:r w:rsidRPr="000631E8">
        <w:tab/>
        <w:t xml:space="preserve">McKenzie, A. T., Katsyv, I., Song, W.-M., Wang, M. &amp; Zhang, B. DGCA: A comprehensive R package for Differential Gene Correlation Analysis. </w:t>
      </w:r>
      <w:r w:rsidRPr="000631E8">
        <w:rPr>
          <w:i/>
          <w:iCs/>
        </w:rPr>
        <w:t>BMC Systems Biology</w:t>
      </w:r>
      <w:r w:rsidRPr="000631E8">
        <w:t xml:space="preserve"> </w:t>
      </w:r>
      <w:r w:rsidRPr="000631E8">
        <w:rPr>
          <w:b/>
          <w:bCs/>
        </w:rPr>
        <w:t>10</w:t>
      </w:r>
      <w:r w:rsidRPr="000631E8">
        <w:t>, 106 (2016).</w:t>
      </w:r>
    </w:p>
    <w:p w14:paraId="7E567BF7" w14:textId="77777777" w:rsidR="000631E8" w:rsidRPr="000631E8" w:rsidRDefault="000631E8" w:rsidP="000631E8">
      <w:pPr>
        <w:pStyle w:val="aa"/>
      </w:pPr>
      <w:r w:rsidRPr="000631E8">
        <w:t>22.</w:t>
      </w:r>
      <w:r w:rsidRPr="000631E8">
        <w:tab/>
        <w:t xml:space="preserve">Shannon, P. Cytoscape: A Software Environment for Integrated Models of Biomolecular Interaction Networks. </w:t>
      </w:r>
      <w:r w:rsidRPr="000631E8">
        <w:rPr>
          <w:i/>
          <w:iCs/>
        </w:rPr>
        <w:t>Genome Research</w:t>
      </w:r>
      <w:r w:rsidRPr="000631E8">
        <w:t xml:space="preserve"> </w:t>
      </w:r>
      <w:r w:rsidRPr="000631E8">
        <w:rPr>
          <w:b/>
          <w:bCs/>
        </w:rPr>
        <w:t>13</w:t>
      </w:r>
      <w:r w:rsidRPr="000631E8">
        <w:t>, 2498–2504 (2003).</w:t>
      </w:r>
    </w:p>
    <w:p w14:paraId="56DEB7A7" w14:textId="77777777" w:rsidR="000631E8" w:rsidRPr="000631E8" w:rsidRDefault="000631E8" w:rsidP="000631E8">
      <w:pPr>
        <w:pStyle w:val="aa"/>
      </w:pPr>
      <w:r w:rsidRPr="000631E8">
        <w:t>23.</w:t>
      </w:r>
      <w:r w:rsidRPr="000631E8">
        <w:tab/>
        <w:t xml:space="preserve">Leone, M., Sumedha &amp; Weigt, M. Clustering by soft-constraint affinity propagation: applications to gene-expression data. </w:t>
      </w:r>
      <w:r w:rsidRPr="000631E8">
        <w:rPr>
          <w:i/>
          <w:iCs/>
        </w:rPr>
        <w:t>Bioinformatics</w:t>
      </w:r>
      <w:r w:rsidRPr="000631E8">
        <w:t xml:space="preserve"> </w:t>
      </w:r>
      <w:r w:rsidRPr="000631E8">
        <w:rPr>
          <w:b/>
          <w:bCs/>
        </w:rPr>
        <w:t>23</w:t>
      </w:r>
      <w:r w:rsidRPr="000631E8">
        <w:t>, 2708–2715 (2007).</w:t>
      </w:r>
    </w:p>
    <w:p w14:paraId="39386480" w14:textId="77777777" w:rsidR="000631E8" w:rsidRPr="000631E8" w:rsidRDefault="000631E8" w:rsidP="000631E8">
      <w:pPr>
        <w:pStyle w:val="aa"/>
      </w:pPr>
      <w:r w:rsidRPr="000631E8">
        <w:t>24.</w:t>
      </w:r>
      <w:r w:rsidRPr="000631E8">
        <w:tab/>
        <w:t xml:space="preserve">Chin, V. K. </w:t>
      </w:r>
      <w:r w:rsidRPr="000631E8">
        <w:rPr>
          <w:i/>
          <w:iCs/>
        </w:rPr>
        <w:t>et al.</w:t>
      </w:r>
      <w:r w:rsidRPr="000631E8">
        <w:t xml:space="preserve"> Mycobiome in the Gut: A Multiperspective Review. </w:t>
      </w:r>
      <w:r w:rsidRPr="000631E8">
        <w:rPr>
          <w:i/>
          <w:iCs/>
        </w:rPr>
        <w:t>Mediators of Inflammation</w:t>
      </w:r>
      <w:r w:rsidRPr="000631E8">
        <w:t xml:space="preserve"> </w:t>
      </w:r>
      <w:r w:rsidRPr="000631E8">
        <w:rPr>
          <w:b/>
          <w:bCs/>
        </w:rPr>
        <w:t>2020</w:t>
      </w:r>
      <w:r w:rsidRPr="000631E8">
        <w:t>, e9560684 (2020).</w:t>
      </w:r>
    </w:p>
    <w:p w14:paraId="43744C61" w14:textId="77777777" w:rsidR="000631E8" w:rsidRPr="000631E8" w:rsidRDefault="000631E8" w:rsidP="000631E8">
      <w:pPr>
        <w:pStyle w:val="aa"/>
      </w:pPr>
      <w:r w:rsidRPr="000631E8">
        <w:t>25.</w:t>
      </w:r>
      <w:r w:rsidRPr="000631E8">
        <w:tab/>
        <w:t xml:space="preserve">Nakatsu, G. </w:t>
      </w:r>
      <w:r w:rsidRPr="000631E8">
        <w:rPr>
          <w:i/>
          <w:iCs/>
        </w:rPr>
        <w:t>et al.</w:t>
      </w:r>
      <w:r w:rsidRPr="000631E8">
        <w:t xml:space="preserve"> Gut mucosal microbiome across stages of colorectal carcinogenesis. </w:t>
      </w:r>
      <w:r w:rsidRPr="000631E8">
        <w:rPr>
          <w:i/>
          <w:iCs/>
        </w:rPr>
        <w:t>Nature Communications</w:t>
      </w:r>
      <w:r w:rsidRPr="000631E8">
        <w:t xml:space="preserve"> </w:t>
      </w:r>
      <w:r w:rsidRPr="000631E8">
        <w:rPr>
          <w:b/>
          <w:bCs/>
        </w:rPr>
        <w:t>6</w:t>
      </w:r>
      <w:r w:rsidRPr="000631E8">
        <w:t>, 8727 (2015).</w:t>
      </w:r>
    </w:p>
    <w:p w14:paraId="5FA302D2" w14:textId="77777777" w:rsidR="000631E8" w:rsidRPr="000631E8" w:rsidRDefault="000631E8" w:rsidP="000631E8">
      <w:pPr>
        <w:pStyle w:val="aa"/>
      </w:pPr>
      <w:r w:rsidRPr="000631E8">
        <w:t>26.</w:t>
      </w:r>
      <w:r w:rsidRPr="000631E8">
        <w:tab/>
        <w:t xml:space="preserve">Stott, K. J., Phillips, B., Parry, L. &amp; May, S. Recent advancements in the exploitation of the gut microbiome in the diagnosis and treatment of colorectal cancer. </w:t>
      </w:r>
      <w:r w:rsidRPr="000631E8">
        <w:rPr>
          <w:i/>
          <w:iCs/>
        </w:rPr>
        <w:t>Biosci Rep</w:t>
      </w:r>
      <w:r w:rsidRPr="000631E8">
        <w:t xml:space="preserve"> </w:t>
      </w:r>
      <w:r w:rsidRPr="000631E8">
        <w:rPr>
          <w:b/>
          <w:bCs/>
        </w:rPr>
        <w:t>41</w:t>
      </w:r>
      <w:r w:rsidRPr="000631E8">
        <w:t>, BSR20204113 (2021).</w:t>
      </w:r>
    </w:p>
    <w:p w14:paraId="0BB02D7A" w14:textId="77777777" w:rsidR="000631E8" w:rsidRPr="000631E8" w:rsidRDefault="000631E8" w:rsidP="000631E8">
      <w:pPr>
        <w:pStyle w:val="aa"/>
      </w:pPr>
      <w:r w:rsidRPr="000631E8">
        <w:t>27.</w:t>
      </w:r>
      <w:r w:rsidRPr="000631E8">
        <w:tab/>
        <w:t xml:space="preserve">Loftus, M., Hassouneh, S. A.-D. &amp; Yooseph, S. Bacterial community structure alterations within the colorectal cancer gut microbiome. </w:t>
      </w:r>
      <w:r w:rsidRPr="000631E8">
        <w:rPr>
          <w:i/>
          <w:iCs/>
        </w:rPr>
        <w:t>BMC Microbiol</w:t>
      </w:r>
      <w:r w:rsidRPr="000631E8">
        <w:t xml:space="preserve"> </w:t>
      </w:r>
      <w:r w:rsidRPr="000631E8">
        <w:rPr>
          <w:b/>
          <w:bCs/>
        </w:rPr>
        <w:t>21</w:t>
      </w:r>
      <w:r w:rsidRPr="000631E8">
        <w:t>, 98 (2021).</w:t>
      </w:r>
    </w:p>
    <w:p w14:paraId="00CD461D" w14:textId="77777777" w:rsidR="000631E8" w:rsidRPr="000631E8" w:rsidRDefault="000631E8" w:rsidP="000631E8">
      <w:pPr>
        <w:pStyle w:val="aa"/>
      </w:pPr>
      <w:r w:rsidRPr="000631E8">
        <w:t>28.</w:t>
      </w:r>
      <w:r w:rsidRPr="000631E8">
        <w:tab/>
        <w:t xml:space="preserve">Liang, Q. </w:t>
      </w:r>
      <w:r w:rsidRPr="000631E8">
        <w:rPr>
          <w:i/>
          <w:iCs/>
        </w:rPr>
        <w:t>et al.</w:t>
      </w:r>
      <w:r w:rsidRPr="000631E8">
        <w:t xml:space="preserve"> Fecal Bacteria Act as Novel Biomarkers for Noninvasive Diagnosis of Colorectal Cancer. </w:t>
      </w:r>
      <w:r w:rsidRPr="000631E8">
        <w:rPr>
          <w:i/>
          <w:iCs/>
        </w:rPr>
        <w:t>Clin Cancer Res</w:t>
      </w:r>
      <w:r w:rsidRPr="000631E8">
        <w:t xml:space="preserve"> </w:t>
      </w:r>
      <w:r w:rsidRPr="000631E8">
        <w:rPr>
          <w:b/>
          <w:bCs/>
        </w:rPr>
        <w:t>23</w:t>
      </w:r>
      <w:r w:rsidRPr="000631E8">
        <w:t>, 2061–2070 (2017).</w:t>
      </w:r>
    </w:p>
    <w:p w14:paraId="5E078121" w14:textId="77777777" w:rsidR="000631E8" w:rsidRPr="000631E8" w:rsidRDefault="000631E8" w:rsidP="000631E8">
      <w:pPr>
        <w:pStyle w:val="aa"/>
      </w:pPr>
      <w:r w:rsidRPr="000631E8">
        <w:t>29.</w:t>
      </w:r>
      <w:r w:rsidRPr="000631E8">
        <w:tab/>
        <w:t xml:space="preserve">Yu, X. </w:t>
      </w:r>
      <w:r w:rsidRPr="000631E8">
        <w:rPr>
          <w:i/>
          <w:iCs/>
        </w:rPr>
        <w:t>et al.</w:t>
      </w:r>
      <w:r w:rsidRPr="000631E8">
        <w:t xml:space="preserve"> A Comparative Characterization of Different Host-sourced Lactobacillus ruminis Strains and Their Adhesive, Inhibitory, and Immunomodulating Functions. </w:t>
      </w:r>
      <w:r w:rsidRPr="000631E8">
        <w:rPr>
          <w:i/>
          <w:iCs/>
        </w:rPr>
        <w:t>Front. Microbiol.</w:t>
      </w:r>
      <w:r w:rsidRPr="000631E8">
        <w:t xml:space="preserve"> </w:t>
      </w:r>
      <w:r w:rsidRPr="000631E8">
        <w:rPr>
          <w:b/>
          <w:bCs/>
        </w:rPr>
        <w:t>8</w:t>
      </w:r>
      <w:r w:rsidRPr="000631E8">
        <w:t>, (2017).</w:t>
      </w:r>
    </w:p>
    <w:p w14:paraId="60F1AA7A" w14:textId="77777777" w:rsidR="000631E8" w:rsidRPr="000631E8" w:rsidRDefault="000631E8" w:rsidP="000631E8">
      <w:pPr>
        <w:pStyle w:val="aa"/>
      </w:pPr>
      <w:r w:rsidRPr="000631E8">
        <w:t>30.</w:t>
      </w:r>
      <w:r w:rsidRPr="000631E8">
        <w:tab/>
        <w:t xml:space="preserve">Department of Microbiology, Islamic Azad University School of Science, Fars, Iran </w:t>
      </w:r>
      <w:r w:rsidRPr="000631E8">
        <w:rPr>
          <w:i/>
          <w:iCs/>
        </w:rPr>
        <w:t>et al.</w:t>
      </w:r>
      <w:r w:rsidRPr="000631E8">
        <w:t xml:space="preserve"> Anti-colon cancer activity of Bifidobacterium metabolites on colon cancer cell line SW742. </w:t>
      </w:r>
      <w:r w:rsidRPr="000631E8">
        <w:rPr>
          <w:i/>
          <w:iCs/>
        </w:rPr>
        <w:t>Turk J Gastroenterol</w:t>
      </w:r>
      <w:r w:rsidRPr="000631E8">
        <w:t xml:space="preserve"> </w:t>
      </w:r>
      <w:r w:rsidRPr="000631E8">
        <w:rPr>
          <w:b/>
          <w:bCs/>
        </w:rPr>
        <w:t>30</w:t>
      </w:r>
      <w:r w:rsidRPr="000631E8">
        <w:t>, 835–842 (2019).</w:t>
      </w:r>
    </w:p>
    <w:p w14:paraId="3225E74F" w14:textId="77777777" w:rsidR="000631E8" w:rsidRPr="000631E8" w:rsidRDefault="000631E8" w:rsidP="000631E8">
      <w:pPr>
        <w:pStyle w:val="aa"/>
      </w:pPr>
      <w:r w:rsidRPr="000631E8">
        <w:t>31.</w:t>
      </w:r>
      <w:r w:rsidRPr="000631E8">
        <w:tab/>
        <w:t xml:space="preserve">Mandrekar, J. N. Receiver Operating Characteristic Curve in Diagnostic Test Assessment. </w:t>
      </w:r>
      <w:r w:rsidRPr="000631E8">
        <w:rPr>
          <w:i/>
          <w:iCs/>
        </w:rPr>
        <w:t>Journal of Thoracic Oncology</w:t>
      </w:r>
      <w:r w:rsidRPr="000631E8">
        <w:t xml:space="preserve"> </w:t>
      </w:r>
      <w:r w:rsidRPr="000631E8">
        <w:rPr>
          <w:b/>
          <w:bCs/>
        </w:rPr>
        <w:t>5</w:t>
      </w:r>
      <w:r w:rsidRPr="000631E8">
        <w:t>, 1315–1316 (2010).</w:t>
      </w:r>
    </w:p>
    <w:p w14:paraId="73278522" w14:textId="77777777" w:rsidR="000631E8" w:rsidRPr="000631E8" w:rsidRDefault="000631E8" w:rsidP="000631E8">
      <w:pPr>
        <w:pStyle w:val="aa"/>
      </w:pPr>
      <w:r w:rsidRPr="000631E8">
        <w:t>32.</w:t>
      </w:r>
      <w:r w:rsidRPr="000631E8">
        <w:tab/>
        <w:t xml:space="preserve">Pérez, J. C. &amp; Johnson, A. D. Regulatory Circuits That Enable Proliferation of the Fungus Candida albicans in a Mammalian Host. </w:t>
      </w:r>
      <w:r w:rsidRPr="000631E8">
        <w:rPr>
          <w:i/>
          <w:iCs/>
        </w:rPr>
        <w:t>PLOS Pathogens</w:t>
      </w:r>
      <w:r w:rsidRPr="000631E8">
        <w:t xml:space="preserve"> </w:t>
      </w:r>
      <w:r w:rsidRPr="000631E8">
        <w:rPr>
          <w:b/>
          <w:bCs/>
        </w:rPr>
        <w:t>9</w:t>
      </w:r>
      <w:r w:rsidRPr="000631E8">
        <w:t>, e1003780 (2013).</w:t>
      </w:r>
    </w:p>
    <w:p w14:paraId="4E2B5579" w14:textId="77777777" w:rsidR="000631E8" w:rsidRPr="000631E8" w:rsidRDefault="000631E8" w:rsidP="000631E8">
      <w:pPr>
        <w:pStyle w:val="aa"/>
      </w:pPr>
      <w:r w:rsidRPr="000631E8">
        <w:t>33.</w:t>
      </w:r>
      <w:r w:rsidRPr="000631E8">
        <w:tab/>
        <w:t xml:space="preserve">Pereira, M. B., Wallroth, M., Jonsson, V. &amp; Kristiansson, E. Comparison of normalization methods for the analysis of metagenomic gene abundance data. </w:t>
      </w:r>
      <w:r w:rsidRPr="000631E8">
        <w:rPr>
          <w:i/>
          <w:iCs/>
        </w:rPr>
        <w:t>BMC Genomics</w:t>
      </w:r>
      <w:r w:rsidRPr="000631E8">
        <w:t xml:space="preserve"> </w:t>
      </w:r>
      <w:r w:rsidRPr="000631E8">
        <w:rPr>
          <w:b/>
          <w:bCs/>
        </w:rPr>
        <w:t>19</w:t>
      </w:r>
      <w:r w:rsidRPr="000631E8">
        <w:t>, 274 (2018).</w:t>
      </w:r>
    </w:p>
    <w:p w14:paraId="6F7AE0FD" w14:textId="77777777" w:rsidR="000631E8" w:rsidRPr="000631E8" w:rsidRDefault="000631E8" w:rsidP="000631E8">
      <w:pPr>
        <w:pStyle w:val="aa"/>
      </w:pPr>
      <w:r w:rsidRPr="000631E8">
        <w:lastRenderedPageBreak/>
        <w:t>34.</w:t>
      </w:r>
      <w:r w:rsidRPr="000631E8">
        <w:tab/>
        <w:t xml:space="preserve">Cary, J. W., Ehrlich, K. C., Beltz, S. B., Harris-Coward, P. &amp; Klich, M. A. Characterization of the Aspergillus ochraceoroseus aflatoxin/sterigmatocystin biosynthetic gene cluster. </w:t>
      </w:r>
      <w:r w:rsidRPr="000631E8">
        <w:rPr>
          <w:i/>
          <w:iCs/>
        </w:rPr>
        <w:t>Mycologia</w:t>
      </w:r>
      <w:r w:rsidRPr="000631E8">
        <w:t xml:space="preserve"> </w:t>
      </w:r>
      <w:r w:rsidRPr="000631E8">
        <w:rPr>
          <w:b/>
          <w:bCs/>
        </w:rPr>
        <w:t>101</w:t>
      </w:r>
      <w:r w:rsidRPr="000631E8">
        <w:t>, 352–362 (2009).</w:t>
      </w:r>
    </w:p>
    <w:p w14:paraId="5816488A" w14:textId="77777777" w:rsidR="000631E8" w:rsidRPr="000631E8" w:rsidRDefault="000631E8" w:rsidP="000631E8">
      <w:pPr>
        <w:pStyle w:val="aa"/>
      </w:pPr>
      <w:r w:rsidRPr="000631E8">
        <w:t>35.</w:t>
      </w:r>
      <w:r w:rsidRPr="000631E8">
        <w:tab/>
        <w:t xml:space="preserve">Frisvad, J. C., Skouboe, P. &amp; Samson, R. A. Taxonomic comparison of three different groups of aflatoxin producers and a new efficient producer of aflatoxin B1, sterigmatocystin and 3-O-methylsterigmatocystin, Aspergillus rambellii sp. nov. </w:t>
      </w:r>
      <w:r w:rsidRPr="000631E8">
        <w:rPr>
          <w:i/>
          <w:iCs/>
        </w:rPr>
        <w:t>Systematic and Applied Microbiology</w:t>
      </w:r>
      <w:r w:rsidRPr="000631E8">
        <w:t xml:space="preserve"> </w:t>
      </w:r>
      <w:r w:rsidRPr="000631E8">
        <w:rPr>
          <w:b/>
          <w:bCs/>
        </w:rPr>
        <w:t>28</w:t>
      </w:r>
      <w:r w:rsidRPr="000631E8">
        <w:t>, 442–453 (2005).</w:t>
      </w:r>
    </w:p>
    <w:p w14:paraId="69E9AF12" w14:textId="77777777" w:rsidR="000631E8" w:rsidRPr="000631E8" w:rsidRDefault="000631E8" w:rsidP="000631E8">
      <w:pPr>
        <w:pStyle w:val="aa"/>
      </w:pPr>
      <w:r w:rsidRPr="000631E8">
        <w:t>36.</w:t>
      </w:r>
      <w:r w:rsidRPr="000631E8">
        <w:tab/>
        <w:t xml:space="preserve">Navale, V., Vamkudoth, K. R., Ajmera, S. &amp; Dhuri, V. Aspergillus derived mycotoxins in food and the environment: Prevalence, detection, and toxicity. </w:t>
      </w:r>
      <w:r w:rsidRPr="000631E8">
        <w:rPr>
          <w:i/>
          <w:iCs/>
        </w:rPr>
        <w:t>Toxicology Reports</w:t>
      </w:r>
      <w:r w:rsidRPr="000631E8">
        <w:t xml:space="preserve"> </w:t>
      </w:r>
      <w:r w:rsidRPr="000631E8">
        <w:rPr>
          <w:b/>
          <w:bCs/>
        </w:rPr>
        <w:t>8</w:t>
      </w:r>
      <w:r w:rsidRPr="000631E8">
        <w:t>, 1008–1030 (2021).</w:t>
      </w:r>
    </w:p>
    <w:p w14:paraId="44EE36AE" w14:textId="77777777" w:rsidR="000631E8" w:rsidRPr="000631E8" w:rsidRDefault="000631E8" w:rsidP="000631E8">
      <w:pPr>
        <w:pStyle w:val="aa"/>
      </w:pPr>
      <w:r w:rsidRPr="000631E8">
        <w:t>37.</w:t>
      </w:r>
      <w:r w:rsidRPr="000631E8">
        <w:tab/>
        <w:t xml:space="preserve">Perrone, G. &amp; Gallo, A. Aspergillus Species and Their Associated Mycotoxins. in </w:t>
      </w:r>
      <w:r w:rsidRPr="000631E8">
        <w:rPr>
          <w:i/>
          <w:iCs/>
        </w:rPr>
        <w:t>Mycotoxigenic Fungi</w:t>
      </w:r>
      <w:r w:rsidRPr="000631E8">
        <w:t xml:space="preserve"> (eds. Moretti, A. &amp; Susca, A.) vol. 1542 33–49 (Springer New York, 2017).</w:t>
      </w:r>
    </w:p>
    <w:p w14:paraId="01B495B2" w14:textId="77777777" w:rsidR="000631E8" w:rsidRPr="000631E8" w:rsidRDefault="000631E8" w:rsidP="000631E8">
      <w:pPr>
        <w:pStyle w:val="aa"/>
      </w:pPr>
      <w:r w:rsidRPr="000631E8">
        <w:t>38.</w:t>
      </w:r>
      <w:r w:rsidRPr="000631E8">
        <w:tab/>
        <w:t xml:space="preserve">Uka, V. </w:t>
      </w:r>
      <w:r w:rsidRPr="000631E8">
        <w:rPr>
          <w:i/>
          <w:iCs/>
        </w:rPr>
        <w:t>et al.</w:t>
      </w:r>
      <w:r w:rsidRPr="000631E8">
        <w:t xml:space="preserve"> Chemical repertoire and biosynthetic machinery of the Aspergillus flavus secondary metabolome: A review. </w:t>
      </w:r>
      <w:r w:rsidRPr="000631E8">
        <w:rPr>
          <w:i/>
          <w:iCs/>
        </w:rPr>
        <w:t>Compr Rev Food Sci Food Saf</w:t>
      </w:r>
      <w:r w:rsidRPr="000631E8">
        <w:t xml:space="preserve"> </w:t>
      </w:r>
      <w:r w:rsidRPr="000631E8">
        <w:rPr>
          <w:b/>
          <w:bCs/>
        </w:rPr>
        <w:t>19</w:t>
      </w:r>
      <w:r w:rsidRPr="000631E8">
        <w:t>, 2797–2842 (2020).</w:t>
      </w:r>
    </w:p>
    <w:p w14:paraId="07DF7109" w14:textId="77777777" w:rsidR="000631E8" w:rsidRPr="000631E8" w:rsidRDefault="000631E8" w:rsidP="000631E8">
      <w:pPr>
        <w:pStyle w:val="aa"/>
      </w:pPr>
      <w:r w:rsidRPr="000631E8">
        <w:t>39.</w:t>
      </w:r>
      <w:r w:rsidRPr="000631E8">
        <w:tab/>
        <w:t xml:space="preserve">Hong, S.-B. </w:t>
      </w:r>
      <w:r w:rsidRPr="000631E8">
        <w:rPr>
          <w:i/>
          <w:iCs/>
        </w:rPr>
        <w:t>et al.</w:t>
      </w:r>
      <w:r w:rsidRPr="000631E8">
        <w:t xml:space="preserve"> ASPERGILLUS LUCHUENSIS, AN INDUSTRIALLY IMPORTANT BLACK ASPERGILLUS IN EAST ASIA. </w:t>
      </w:r>
      <w:r w:rsidRPr="000631E8">
        <w:rPr>
          <w:i/>
          <w:iCs/>
        </w:rPr>
        <w:t>PLOS ONE</w:t>
      </w:r>
      <w:r w:rsidRPr="000631E8">
        <w:t xml:space="preserve"> </w:t>
      </w:r>
      <w:r w:rsidRPr="000631E8">
        <w:rPr>
          <w:b/>
          <w:bCs/>
        </w:rPr>
        <w:t>8</w:t>
      </w:r>
      <w:r w:rsidRPr="000631E8">
        <w:t>, e63769 (2013).</w:t>
      </w:r>
    </w:p>
    <w:p w14:paraId="22000F8F" w14:textId="77777777" w:rsidR="000631E8" w:rsidRPr="000631E8" w:rsidRDefault="000631E8" w:rsidP="000631E8">
      <w:pPr>
        <w:pStyle w:val="aa"/>
      </w:pPr>
      <w:r w:rsidRPr="000631E8">
        <w:t>40.</w:t>
      </w:r>
      <w:r w:rsidRPr="000631E8">
        <w:tab/>
        <w:t xml:space="preserve">Kim, S.-Y., Yang, E.-J., Son, Y. K., Yeo, J.-H. &amp; Song, K.-S. Enhanced anti-oxidative effect of fermented Korean mistletoe is originated from an increase in the contents of caffeic acid and lyoniresinol. </w:t>
      </w:r>
      <w:r w:rsidRPr="000631E8">
        <w:rPr>
          <w:i/>
          <w:iCs/>
        </w:rPr>
        <w:t>Food Funct.</w:t>
      </w:r>
      <w:r w:rsidRPr="000631E8">
        <w:t xml:space="preserve"> </w:t>
      </w:r>
      <w:r w:rsidRPr="000631E8">
        <w:rPr>
          <w:b/>
          <w:bCs/>
        </w:rPr>
        <w:t>7</w:t>
      </w:r>
      <w:r w:rsidRPr="000631E8">
        <w:t>, 2270–2277 (2016).</w:t>
      </w:r>
    </w:p>
    <w:p w14:paraId="7761AEA3" w14:textId="77777777" w:rsidR="000631E8" w:rsidRPr="000631E8" w:rsidRDefault="000631E8" w:rsidP="000631E8">
      <w:pPr>
        <w:pStyle w:val="aa"/>
      </w:pPr>
      <w:r w:rsidRPr="000631E8">
        <w:t>41.</w:t>
      </w:r>
      <w:r w:rsidRPr="000631E8">
        <w:tab/>
        <w:t xml:space="preserve">Khil, L.-Y. </w:t>
      </w:r>
      <w:r w:rsidRPr="000631E8">
        <w:rPr>
          <w:i/>
          <w:iCs/>
        </w:rPr>
        <w:t>et al.</w:t>
      </w:r>
      <w:r w:rsidRPr="000631E8">
        <w:t xml:space="preserve"> Mechanisms involved in Korean mistletoe lectin-induced apoptosis of cancer cells. </w:t>
      </w:r>
      <w:r w:rsidRPr="000631E8">
        <w:rPr>
          <w:i/>
          <w:iCs/>
        </w:rPr>
        <w:t>WJG</w:t>
      </w:r>
      <w:r w:rsidRPr="000631E8">
        <w:t xml:space="preserve"> </w:t>
      </w:r>
      <w:r w:rsidRPr="000631E8">
        <w:rPr>
          <w:b/>
          <w:bCs/>
        </w:rPr>
        <w:t>13</w:t>
      </w:r>
      <w:r w:rsidRPr="000631E8">
        <w:t>, 2811 (2007).</w:t>
      </w:r>
    </w:p>
    <w:p w14:paraId="7975A207" w14:textId="77777777" w:rsidR="000631E8" w:rsidRPr="000631E8" w:rsidRDefault="000631E8" w:rsidP="000631E8">
      <w:pPr>
        <w:pStyle w:val="aa"/>
      </w:pPr>
      <w:r w:rsidRPr="000631E8">
        <w:t>42.</w:t>
      </w:r>
      <w:r w:rsidRPr="000631E8">
        <w:tab/>
        <w:t xml:space="preserve">Cho, H.-D. </w:t>
      </w:r>
      <w:r w:rsidRPr="000631E8">
        <w:rPr>
          <w:i/>
          <w:iCs/>
        </w:rPr>
        <w:t>et al.</w:t>
      </w:r>
      <w:r w:rsidRPr="000631E8">
        <w:t xml:space="preserve"> Solid state fermentation process with Aspergillus kawachii enhances the cancer-suppressive potential of silkworm larva in hepatocellular carcinoma cells. </w:t>
      </w:r>
      <w:r w:rsidRPr="000631E8">
        <w:rPr>
          <w:i/>
          <w:iCs/>
        </w:rPr>
        <w:t>BMC Complement Altern Med</w:t>
      </w:r>
      <w:r w:rsidRPr="000631E8">
        <w:t xml:space="preserve"> </w:t>
      </w:r>
      <w:r w:rsidRPr="000631E8">
        <w:rPr>
          <w:b/>
          <w:bCs/>
        </w:rPr>
        <w:t>19</w:t>
      </w:r>
      <w:r w:rsidRPr="000631E8">
        <w:t>, 241 (2019).</w:t>
      </w:r>
    </w:p>
    <w:p w14:paraId="30D5E40D" w14:textId="77777777" w:rsidR="000631E8" w:rsidRPr="000631E8" w:rsidRDefault="000631E8" w:rsidP="000631E8">
      <w:pPr>
        <w:pStyle w:val="aa"/>
      </w:pPr>
      <w:r w:rsidRPr="000631E8">
        <w:t>43.</w:t>
      </w:r>
      <w:r w:rsidRPr="000631E8">
        <w:tab/>
        <w:t xml:space="preserve">Ma, L., Tang, L. &amp; Yi, Q. Salvianolic Acids: Potential Source of Natural Drugs for the Treatment of Fibrosis Disease and Cancer. </w:t>
      </w:r>
      <w:r w:rsidRPr="000631E8">
        <w:rPr>
          <w:i/>
          <w:iCs/>
        </w:rPr>
        <w:t>Frontiers in Pharmacology</w:t>
      </w:r>
      <w:r w:rsidRPr="000631E8">
        <w:t xml:space="preserve"> </w:t>
      </w:r>
      <w:r w:rsidRPr="000631E8">
        <w:rPr>
          <w:b/>
          <w:bCs/>
        </w:rPr>
        <w:t>10</w:t>
      </w:r>
      <w:r w:rsidRPr="000631E8">
        <w:t>, 97 (2019).</w:t>
      </w:r>
    </w:p>
    <w:p w14:paraId="189A83CB" w14:textId="77777777" w:rsidR="000631E8" w:rsidRPr="000631E8" w:rsidRDefault="000631E8" w:rsidP="000631E8">
      <w:pPr>
        <w:pStyle w:val="aa"/>
      </w:pPr>
      <w:r w:rsidRPr="000631E8">
        <w:t>44.</w:t>
      </w:r>
      <w:r w:rsidRPr="000631E8">
        <w:tab/>
        <w:t xml:space="preserve">Das, G. </w:t>
      </w:r>
      <w:r w:rsidRPr="000631E8">
        <w:rPr>
          <w:i/>
          <w:iCs/>
        </w:rPr>
        <w:t>et al.</w:t>
      </w:r>
      <w:r w:rsidRPr="000631E8">
        <w:t xml:space="preserve"> Cordyceps spp.: A Review on Its Immune-Stimulatory and Other Biological Potentials. </w:t>
      </w:r>
      <w:r w:rsidRPr="000631E8">
        <w:rPr>
          <w:i/>
          <w:iCs/>
        </w:rPr>
        <w:t>Frontiers in Pharmacology</w:t>
      </w:r>
      <w:r w:rsidRPr="000631E8">
        <w:t xml:space="preserve"> </w:t>
      </w:r>
      <w:r w:rsidRPr="000631E8">
        <w:rPr>
          <w:b/>
          <w:bCs/>
        </w:rPr>
        <w:t>11</w:t>
      </w:r>
      <w:r w:rsidRPr="000631E8">
        <w:t>, 2250 (2021).</w:t>
      </w:r>
    </w:p>
    <w:p w14:paraId="7ABEB7A4" w14:textId="77777777" w:rsidR="000631E8" w:rsidRPr="000631E8" w:rsidRDefault="000631E8" w:rsidP="000631E8">
      <w:pPr>
        <w:pStyle w:val="aa"/>
      </w:pPr>
      <w:r w:rsidRPr="000631E8">
        <w:t>45.</w:t>
      </w:r>
      <w:r w:rsidRPr="000631E8">
        <w:tab/>
        <w:t xml:space="preserve">Boskovic, I., Đukić, D. A., Maskovic, P., Mandić, L. &amp; Perovic, S. Phytochemical composition and antimicrobial, antioxidant and cytotoxic activities of Anchusa officinalis L. extracts. </w:t>
      </w:r>
      <w:r w:rsidRPr="000631E8">
        <w:rPr>
          <w:i/>
          <w:iCs/>
        </w:rPr>
        <w:t>Biologia</w:t>
      </w:r>
      <w:r w:rsidRPr="000631E8">
        <w:t xml:space="preserve"> </w:t>
      </w:r>
      <w:r w:rsidRPr="000631E8">
        <w:rPr>
          <w:b/>
          <w:bCs/>
        </w:rPr>
        <w:t>73</w:t>
      </w:r>
      <w:r w:rsidRPr="000631E8">
        <w:t>, 1035–1041 (2018).</w:t>
      </w:r>
    </w:p>
    <w:p w14:paraId="019817ED" w14:textId="77777777" w:rsidR="000631E8" w:rsidRPr="000631E8" w:rsidRDefault="000631E8" w:rsidP="000631E8">
      <w:pPr>
        <w:pStyle w:val="aa"/>
      </w:pPr>
      <w:r w:rsidRPr="000631E8">
        <w:t>46.</w:t>
      </w:r>
      <w:r w:rsidRPr="000631E8">
        <w:tab/>
        <w:t xml:space="preserve">Luo, C. </w:t>
      </w:r>
      <w:r w:rsidRPr="000631E8">
        <w:rPr>
          <w:i/>
          <w:iCs/>
        </w:rPr>
        <w:t>et al.</w:t>
      </w:r>
      <w:r w:rsidRPr="000631E8">
        <w:t xml:space="preserve"> A Review of the Anti-Inflammatory Effects of Rosmarinic Acid on Inflammatory Diseases. </w:t>
      </w:r>
      <w:r w:rsidRPr="000631E8">
        <w:rPr>
          <w:i/>
          <w:iCs/>
        </w:rPr>
        <w:t>Frontiers in Pharmacology</w:t>
      </w:r>
      <w:r w:rsidRPr="000631E8">
        <w:t xml:space="preserve"> </w:t>
      </w:r>
      <w:r w:rsidRPr="000631E8">
        <w:rPr>
          <w:b/>
          <w:bCs/>
        </w:rPr>
        <w:t>11</w:t>
      </w:r>
      <w:r w:rsidRPr="000631E8">
        <w:t>, 153 (2020).</w:t>
      </w:r>
    </w:p>
    <w:p w14:paraId="42DA90A0" w14:textId="77777777" w:rsidR="000631E8" w:rsidRPr="000631E8" w:rsidRDefault="000631E8" w:rsidP="000631E8">
      <w:pPr>
        <w:pStyle w:val="aa"/>
      </w:pPr>
      <w:r w:rsidRPr="000631E8">
        <w:t>47.</w:t>
      </w:r>
      <w:r w:rsidRPr="000631E8">
        <w:tab/>
        <w:t xml:space="preserve">Yu, T. </w:t>
      </w:r>
      <w:r w:rsidRPr="000631E8">
        <w:rPr>
          <w:i/>
          <w:iCs/>
        </w:rPr>
        <w:t>et al.</w:t>
      </w:r>
      <w:r w:rsidRPr="000631E8">
        <w:t xml:space="preserve"> Fusobacterium nucleatum Promotes Chemoresistance to Colorectal Cancer by Modulating Autophagy. </w:t>
      </w:r>
      <w:r w:rsidRPr="000631E8">
        <w:rPr>
          <w:i/>
          <w:iCs/>
        </w:rPr>
        <w:t>Cell</w:t>
      </w:r>
      <w:r w:rsidRPr="000631E8">
        <w:t xml:space="preserve"> </w:t>
      </w:r>
      <w:r w:rsidRPr="000631E8">
        <w:rPr>
          <w:b/>
          <w:bCs/>
        </w:rPr>
        <w:t>170</w:t>
      </w:r>
      <w:r w:rsidRPr="000631E8">
        <w:t>, 548-563.e16 (2017).</w:t>
      </w:r>
    </w:p>
    <w:p w14:paraId="55EB2670" w14:textId="77777777" w:rsidR="000631E8" w:rsidRPr="000631E8" w:rsidRDefault="000631E8" w:rsidP="000631E8">
      <w:pPr>
        <w:pStyle w:val="aa"/>
      </w:pPr>
      <w:r w:rsidRPr="000631E8">
        <w:t>48.</w:t>
      </w:r>
      <w:r w:rsidRPr="000631E8">
        <w:tab/>
        <w:t xml:space="preserve">Guo, S. </w:t>
      </w:r>
      <w:r w:rsidRPr="000631E8">
        <w:rPr>
          <w:i/>
          <w:iCs/>
        </w:rPr>
        <w:t>et al.</w:t>
      </w:r>
      <w:r w:rsidRPr="000631E8">
        <w:t xml:space="preserve"> Exosomes derived from </w:t>
      </w:r>
      <w:r w:rsidRPr="000631E8">
        <w:rPr>
          <w:i/>
          <w:iCs/>
        </w:rPr>
        <w:t>Fusobacterium nucleatum</w:t>
      </w:r>
      <w:r w:rsidRPr="000631E8">
        <w:t xml:space="preserve"> -infected colorectal cancer cells facilitate tumour metastasis by selectively carrying miR-1246/92b-3p/27a-3p and CXCL16. </w:t>
      </w:r>
      <w:r w:rsidRPr="000631E8">
        <w:rPr>
          <w:i/>
          <w:iCs/>
        </w:rPr>
        <w:t>Gut</w:t>
      </w:r>
      <w:r w:rsidRPr="000631E8">
        <w:t xml:space="preserve"> </w:t>
      </w:r>
      <w:r w:rsidRPr="000631E8">
        <w:rPr>
          <w:b/>
          <w:bCs/>
        </w:rPr>
        <w:t>70</w:t>
      </w:r>
      <w:r w:rsidRPr="000631E8">
        <w:t>, 1507–1519 (2021).</w:t>
      </w:r>
    </w:p>
    <w:p w14:paraId="392E7399" w14:textId="77777777" w:rsidR="000631E8" w:rsidRPr="000631E8" w:rsidRDefault="000631E8" w:rsidP="000631E8">
      <w:pPr>
        <w:pStyle w:val="aa"/>
      </w:pPr>
      <w:r w:rsidRPr="000631E8">
        <w:lastRenderedPageBreak/>
        <w:t>49.</w:t>
      </w:r>
      <w:r w:rsidRPr="000631E8">
        <w:tab/>
        <w:t xml:space="preserve">Sovran, B. </w:t>
      </w:r>
      <w:r w:rsidRPr="000631E8">
        <w:rPr>
          <w:i/>
          <w:iCs/>
        </w:rPr>
        <w:t>et al.</w:t>
      </w:r>
      <w:r w:rsidRPr="000631E8">
        <w:t xml:space="preserve"> Enterobacteriaceae are essential for the modulation of colitis severity by fungi. </w:t>
      </w:r>
      <w:r w:rsidRPr="000631E8">
        <w:rPr>
          <w:i/>
          <w:iCs/>
        </w:rPr>
        <w:t>Microbiome</w:t>
      </w:r>
      <w:r w:rsidRPr="000631E8">
        <w:t xml:space="preserve"> </w:t>
      </w:r>
      <w:r w:rsidRPr="000631E8">
        <w:rPr>
          <w:b/>
          <w:bCs/>
        </w:rPr>
        <w:t>6</w:t>
      </w:r>
      <w:r w:rsidRPr="000631E8">
        <w:t>, 152 (2018).</w:t>
      </w:r>
    </w:p>
    <w:p w14:paraId="1B350E19" w14:textId="455E8763" w:rsidR="00F444BB" w:rsidRPr="00895B2F" w:rsidRDefault="001C7215" w:rsidP="00BA0A8A">
      <w:pPr>
        <w:spacing w:before="0" w:after="0"/>
      </w:pPr>
      <w:r w:rsidRPr="00895B2F">
        <w:fldChar w:fldCharType="end"/>
      </w:r>
    </w:p>
    <w:p w14:paraId="1BA2BF74" w14:textId="7201F13D" w:rsidR="00DE2208" w:rsidRPr="005534D9" w:rsidRDefault="00CD20FE" w:rsidP="005534D9">
      <w:pPr>
        <w:pStyle w:val="title10831"/>
        <w:rPr>
          <w:b w:val="0"/>
          <w:bCs w:val="0"/>
        </w:rPr>
      </w:pPr>
      <w:commentRangeStart w:id="3304"/>
      <w:del w:id="3305" w:author="LAU, Cheuk Hay" w:date="2021-11-21T00:33:00Z">
        <w:r w:rsidRPr="00895B2F" w:rsidDel="00780A86">
          <w:delText>Figure legends</w:delText>
        </w:r>
        <w:commentRangeEnd w:id="3304"/>
        <w:r w:rsidR="00CD7B20" w:rsidDel="00780A86">
          <w:rPr>
            <w:rStyle w:val="a7"/>
            <w:b w:val="0"/>
            <w:bCs w:val="0"/>
            <w:kern w:val="2"/>
          </w:rPr>
          <w:commentReference w:id="3304"/>
        </w:r>
      </w:del>
      <w:ins w:id="3306" w:author="LAU, Cheuk Hay" w:date="2021-11-21T00:33:00Z">
        <w:r w:rsidR="00780A86">
          <w:t>FIGURE LEGENDS</w:t>
        </w:r>
      </w:ins>
    </w:p>
    <w:p w14:paraId="441DE62A" w14:textId="7CE57C49" w:rsidR="00E77051" w:rsidRDefault="00E77051" w:rsidP="00E77051">
      <w:pPr>
        <w:rPr>
          <w:szCs w:val="21"/>
        </w:rPr>
      </w:pPr>
      <w:r w:rsidRPr="005534D9">
        <w:rPr>
          <w:rFonts w:eastAsiaTheme="minorEastAsia"/>
          <w:b/>
          <w:bCs/>
        </w:rPr>
        <w:t>Figure 1.</w:t>
      </w:r>
      <w:r>
        <w:rPr>
          <w:rFonts w:eastAsiaTheme="minorEastAsia"/>
        </w:rPr>
        <w:t xml:space="preserve"> </w:t>
      </w:r>
      <w:r w:rsidR="003C46A2">
        <w:rPr>
          <w:b/>
          <w:bCs/>
        </w:rPr>
        <w:t>Multi-</w:t>
      </w:r>
      <w:proofErr w:type="gramStart"/>
      <w:r w:rsidR="003C46A2">
        <w:rPr>
          <w:b/>
          <w:bCs/>
        </w:rPr>
        <w:t>cohorts</w:t>
      </w:r>
      <w:proofErr w:type="gramEnd"/>
      <w:r w:rsidR="003C46A2">
        <w:rPr>
          <w:b/>
          <w:bCs/>
        </w:rPr>
        <w:t xml:space="preserve"> analysis</w:t>
      </w:r>
      <w:r w:rsidRPr="00D14A4D">
        <w:rPr>
          <w:b/>
          <w:bCs/>
        </w:rPr>
        <w:t xml:space="preserve"> identified a set of intestinal </w:t>
      </w:r>
      <w:r>
        <w:rPr>
          <w:b/>
          <w:bCs/>
        </w:rPr>
        <w:t>fungi</w:t>
      </w:r>
      <w:r w:rsidRPr="00D14A4D">
        <w:rPr>
          <w:b/>
          <w:bCs/>
        </w:rPr>
        <w:t xml:space="preserve"> strongly associated with CRC</w:t>
      </w:r>
      <w:r>
        <w:rPr>
          <w:b/>
          <w:bCs/>
        </w:rPr>
        <w:t>.</w:t>
      </w:r>
      <w:r w:rsidRPr="00D14A4D">
        <w:rPr>
          <w:b/>
          <w:bCs/>
        </w:rPr>
        <w:t xml:space="preserve"> (a) </w:t>
      </w:r>
      <w:r>
        <w:t>Among 296 non-rare abundance candidates</w:t>
      </w:r>
      <w:r>
        <w:rPr>
          <w:rFonts w:hint="eastAsia"/>
        </w:rPr>
        <w:t>,</w:t>
      </w:r>
      <w:r>
        <w:t xml:space="preserve"> the meta-analysis significant of fungi (n = 33, FDR &lt; 0.01; n = 74, FDR &lt; 0.1) derived from Mann-Whitney U test and adjusted the p-value with the </w:t>
      </w:r>
      <w:r w:rsidRPr="00AC25BE">
        <w:t>conservative Bonferroni correction</w:t>
      </w:r>
      <w:r>
        <w:t xml:space="preserve">. </w:t>
      </w:r>
      <w:r w:rsidRPr="00D14A4D">
        <w:rPr>
          <w:b/>
          <w:bCs/>
        </w:rPr>
        <w:t xml:space="preserve">(b) </w:t>
      </w:r>
      <w:r>
        <w:rPr>
          <w:szCs w:val="21"/>
        </w:rPr>
        <w:t>T</w:t>
      </w:r>
      <w:r w:rsidRPr="0083599A">
        <w:rPr>
          <w:szCs w:val="21"/>
        </w:rPr>
        <w:t xml:space="preserve">he </w:t>
      </w:r>
      <w:r>
        <w:rPr>
          <w:szCs w:val="21"/>
        </w:rPr>
        <w:t>code</w:t>
      </w:r>
      <w:r w:rsidRPr="0083599A">
        <w:rPr>
          <w:szCs w:val="21"/>
        </w:rPr>
        <w:t xml:space="preserve"> set</w:t>
      </w:r>
      <w:r>
        <w:rPr>
          <w:szCs w:val="21"/>
        </w:rPr>
        <w:t xml:space="preserve"> (n = 33) performance across cohorts. The heatmaps revealed the </w:t>
      </w:r>
      <w:r w:rsidRPr="00D14A4D">
        <w:rPr>
          <w:szCs w:val="21"/>
        </w:rPr>
        <w:t>two-sided Wilcoxon test</w:t>
      </w:r>
      <w:r>
        <w:rPr>
          <w:szCs w:val="21"/>
        </w:rPr>
        <w:t xml:space="preserve"> and </w:t>
      </w:r>
      <w:r w:rsidRPr="00D14A4D">
        <w:rPr>
          <w:szCs w:val="21"/>
        </w:rPr>
        <w:t>generalized fold change</w:t>
      </w:r>
      <w:r>
        <w:rPr>
          <w:szCs w:val="21"/>
        </w:rPr>
        <w:t xml:space="preserve"> within individual studies. </w:t>
      </w:r>
      <w:r w:rsidRPr="00D14A4D">
        <w:rPr>
          <w:b/>
          <w:bCs/>
          <w:szCs w:val="21"/>
        </w:rPr>
        <w:t>(c)</w:t>
      </w:r>
      <w:r>
        <w:rPr>
          <w:szCs w:val="21"/>
        </w:rPr>
        <w:t xml:space="preserve"> The core set (n = 33) with pair fold change among all cohorts.</w:t>
      </w:r>
      <w:r w:rsidR="003C46A2">
        <w:rPr>
          <w:szCs w:val="21"/>
        </w:rPr>
        <w:t xml:space="preserve"> The blue and red bar represent the enriched- and depleted-CRC fungi</w:t>
      </w:r>
      <w:r w:rsidR="003C46A2" w:rsidRPr="003C46A2">
        <w:rPr>
          <w:szCs w:val="21"/>
        </w:rPr>
        <w:t>, respectively</w:t>
      </w:r>
      <w:r w:rsidR="003C46A2">
        <w:rPr>
          <w:szCs w:val="21"/>
        </w:rPr>
        <w:t>.</w:t>
      </w:r>
      <w:r>
        <w:rPr>
          <w:szCs w:val="21"/>
        </w:rPr>
        <w:t xml:space="preserve"> And highlight the candidates whose fold change is larger than two times or less than a half.</w:t>
      </w:r>
      <w:r w:rsidRPr="00D14A4D">
        <w:rPr>
          <w:b/>
          <w:bCs/>
          <w:szCs w:val="21"/>
        </w:rPr>
        <w:t xml:space="preserve"> (d)</w:t>
      </w:r>
      <w:r>
        <w:rPr>
          <w:szCs w:val="21"/>
        </w:rPr>
        <w:t xml:space="preserve"> Violin graph for the two outstanding performance fungi, </w:t>
      </w:r>
      <w:r w:rsidRPr="005534D9">
        <w:rPr>
          <w:i/>
          <w:iCs/>
          <w:szCs w:val="21"/>
        </w:rPr>
        <w:t xml:space="preserve">A. rambellii </w:t>
      </w:r>
      <w:r>
        <w:rPr>
          <w:szCs w:val="21"/>
        </w:rPr>
        <w:t xml:space="preserve">and </w:t>
      </w:r>
      <w:r w:rsidRPr="005534D9">
        <w:rPr>
          <w:i/>
          <w:iCs/>
          <w:szCs w:val="21"/>
        </w:rPr>
        <w:t>A. kawachii</w:t>
      </w:r>
      <w:r>
        <w:rPr>
          <w:szCs w:val="21"/>
        </w:rPr>
        <w:t>, in different studies.</w:t>
      </w:r>
      <w:r w:rsidR="003C46A2">
        <w:rPr>
          <w:szCs w:val="21"/>
        </w:rPr>
        <w:t xml:space="preserve"> </w:t>
      </w:r>
      <w:r w:rsidR="003C46A2" w:rsidRPr="003C46A2">
        <w:rPr>
          <w:szCs w:val="21"/>
        </w:rPr>
        <w:t>The healthy control and CRC groups are shown by green and red colors, respectively</w:t>
      </w:r>
      <w:r w:rsidR="003C46A2">
        <w:rPr>
          <w:szCs w:val="21"/>
        </w:rPr>
        <w:t>.</w:t>
      </w:r>
    </w:p>
    <w:p w14:paraId="2092847D" w14:textId="2FF1721A" w:rsidR="00DE2208" w:rsidRDefault="00DE2208" w:rsidP="00E77051">
      <w:pPr>
        <w:rPr>
          <w:rFonts w:eastAsiaTheme="minorEastAsia"/>
          <w:szCs w:val="21"/>
        </w:rPr>
      </w:pPr>
    </w:p>
    <w:p w14:paraId="23DBF6EB" w14:textId="04C020F4" w:rsidR="00D0519F" w:rsidRPr="005534D9" w:rsidRDefault="00DE2208" w:rsidP="005534D9">
      <w:pPr>
        <w:autoSpaceDE w:val="0"/>
        <w:autoSpaceDN w:val="0"/>
        <w:adjustRightInd w:val="0"/>
        <w:spacing w:before="0" w:after="0"/>
        <w:rPr>
          <w:rFonts w:eastAsiaTheme="minorEastAsia"/>
          <w:kern w:val="0"/>
        </w:rPr>
      </w:pPr>
      <w:r w:rsidRPr="00D14A4D">
        <w:rPr>
          <w:b/>
          <w:bCs/>
          <w:szCs w:val="21"/>
        </w:rPr>
        <w:t xml:space="preserve">Figure </w:t>
      </w:r>
      <w:r>
        <w:rPr>
          <w:b/>
          <w:bCs/>
          <w:szCs w:val="21"/>
        </w:rPr>
        <w:t>2</w:t>
      </w:r>
      <w:r w:rsidR="001B1D0E">
        <w:rPr>
          <w:b/>
          <w:bCs/>
          <w:szCs w:val="21"/>
        </w:rPr>
        <w:t xml:space="preserve">. </w:t>
      </w:r>
      <w:r w:rsidR="001B1D0E" w:rsidRPr="005534D9">
        <w:rPr>
          <w:b/>
          <w:bCs/>
          <w:i/>
          <w:iCs/>
          <w:szCs w:val="21"/>
        </w:rPr>
        <w:t>Aspergillus rambellii</w:t>
      </w:r>
      <w:r w:rsidR="001B1D0E">
        <w:rPr>
          <w:b/>
          <w:bCs/>
          <w:szCs w:val="21"/>
        </w:rPr>
        <w:t xml:space="preserve"> culture </w:t>
      </w:r>
      <w:r w:rsidR="00AE4EFF" w:rsidRPr="00AE4EFF">
        <w:rPr>
          <w:b/>
          <w:bCs/>
          <w:szCs w:val="21"/>
        </w:rPr>
        <w:t>medium</w:t>
      </w:r>
      <w:r w:rsidR="00AE4EFF">
        <w:rPr>
          <w:b/>
          <w:bCs/>
          <w:szCs w:val="21"/>
        </w:rPr>
        <w:t xml:space="preserve"> </w:t>
      </w:r>
      <w:r w:rsidR="001B1D0E">
        <w:rPr>
          <w:b/>
          <w:bCs/>
          <w:szCs w:val="21"/>
        </w:rPr>
        <w:t>exhibit colorectal cancer-promoti</w:t>
      </w:r>
      <w:r w:rsidR="00D0519F">
        <w:rPr>
          <w:b/>
          <w:bCs/>
          <w:szCs w:val="21"/>
        </w:rPr>
        <w:t>ng</w:t>
      </w:r>
      <w:r w:rsidR="001B1D0E">
        <w:rPr>
          <w:b/>
          <w:bCs/>
          <w:szCs w:val="21"/>
        </w:rPr>
        <w:t xml:space="preserve"> effects in vitro and vivo. </w:t>
      </w:r>
      <w:r w:rsidR="001B1D0E" w:rsidRPr="005534D9">
        <w:rPr>
          <w:b/>
          <w:bCs/>
          <w:szCs w:val="21"/>
        </w:rPr>
        <w:t xml:space="preserve">(a) </w:t>
      </w:r>
      <w:proofErr w:type="spellStart"/>
      <w:r w:rsidR="00CD212F" w:rsidRPr="00CD212F">
        <w:rPr>
          <w:i/>
          <w:iCs/>
          <w:szCs w:val="21"/>
        </w:rPr>
        <w:t>A.r</w:t>
      </w:r>
      <w:proofErr w:type="spellEnd"/>
      <w:r w:rsidR="00CD212F" w:rsidRPr="005534D9">
        <w:rPr>
          <w:szCs w:val="21"/>
        </w:rPr>
        <w:t xml:space="preserve"> CM (10.</w:t>
      </w:r>
      <w:r w:rsidR="00CD212F">
        <w:rPr>
          <w:szCs w:val="21"/>
        </w:rPr>
        <w:t>0%</w:t>
      </w:r>
      <w:r w:rsidR="00CD212F" w:rsidRPr="005534D9">
        <w:rPr>
          <w:szCs w:val="21"/>
        </w:rPr>
        <w:t xml:space="preserve">) </w:t>
      </w:r>
      <w:r w:rsidR="00CD212F">
        <w:rPr>
          <w:szCs w:val="21"/>
        </w:rPr>
        <w:t>promoted</w:t>
      </w:r>
      <w:r w:rsidR="003C570D">
        <w:rPr>
          <w:szCs w:val="21"/>
        </w:rPr>
        <w:t xml:space="preserve"> both </w:t>
      </w:r>
      <w:proofErr w:type="spellStart"/>
      <w:r w:rsidR="003C570D">
        <w:rPr>
          <w:szCs w:val="21"/>
        </w:rPr>
        <w:t>norma</w:t>
      </w:r>
      <w:proofErr w:type="spellEnd"/>
      <w:r w:rsidR="00D0519F">
        <w:t xml:space="preserve"> epithelial cell</w:t>
      </w:r>
      <w:r w:rsidR="00D0519F">
        <w:rPr>
          <w:szCs w:val="21"/>
        </w:rPr>
        <w:t xml:space="preserve"> </w:t>
      </w:r>
      <w:r w:rsidR="003C570D">
        <w:rPr>
          <w:szCs w:val="21"/>
        </w:rPr>
        <w:t>(</w:t>
      </w:r>
      <w:r w:rsidR="003C570D" w:rsidRPr="00126E30">
        <w:rPr>
          <w:szCs w:val="21"/>
        </w:rPr>
        <w:t>NCM460</w:t>
      </w:r>
      <w:r w:rsidR="003C570D">
        <w:rPr>
          <w:szCs w:val="21"/>
        </w:rPr>
        <w:t>) and CRC (SW480, HT29)</w:t>
      </w:r>
      <w:r w:rsidR="00CD212F" w:rsidRPr="005534D9">
        <w:rPr>
          <w:szCs w:val="21"/>
        </w:rPr>
        <w:t xml:space="preserve"> cell viability.  SD</w:t>
      </w:r>
      <w:r w:rsidR="003C570D">
        <w:rPr>
          <w:szCs w:val="21"/>
        </w:rPr>
        <w:t>B</w:t>
      </w:r>
      <w:r w:rsidR="00CD212F" w:rsidRPr="005534D9">
        <w:rPr>
          <w:szCs w:val="21"/>
        </w:rPr>
        <w:t xml:space="preserve"> was utilized</w:t>
      </w:r>
      <w:r w:rsidR="00CD212F">
        <w:rPr>
          <w:szCs w:val="21"/>
        </w:rPr>
        <w:t xml:space="preserve"> a</w:t>
      </w:r>
      <w:r w:rsidR="00CD212F" w:rsidRPr="00126E30">
        <w:rPr>
          <w:szCs w:val="21"/>
        </w:rPr>
        <w:t>s a control</w:t>
      </w:r>
      <w:r w:rsidR="00CD212F" w:rsidRPr="005534D9">
        <w:rPr>
          <w:szCs w:val="21"/>
        </w:rPr>
        <w:t>.</w:t>
      </w:r>
      <w:r w:rsidR="00CD212F">
        <w:rPr>
          <w:szCs w:val="21"/>
        </w:rPr>
        <w:t xml:space="preserve"> </w:t>
      </w:r>
      <w:r w:rsidR="00CD212F" w:rsidRPr="005534D9">
        <w:rPr>
          <w:b/>
          <w:bCs/>
          <w:szCs w:val="21"/>
        </w:rPr>
        <w:t xml:space="preserve">(b) </w:t>
      </w:r>
      <w:proofErr w:type="spellStart"/>
      <w:r w:rsidR="00CD212F" w:rsidRPr="005534D9">
        <w:rPr>
          <w:i/>
          <w:iCs/>
          <w:szCs w:val="21"/>
        </w:rPr>
        <w:t>A.r</w:t>
      </w:r>
      <w:proofErr w:type="spellEnd"/>
      <w:r w:rsidR="00CD212F" w:rsidRPr="005534D9">
        <w:rPr>
          <w:i/>
          <w:iCs/>
          <w:szCs w:val="21"/>
        </w:rPr>
        <w:t xml:space="preserve"> </w:t>
      </w:r>
      <w:r w:rsidR="00CD212F">
        <w:rPr>
          <w:szCs w:val="21"/>
        </w:rPr>
        <w:t xml:space="preserve">CM </w:t>
      </w:r>
      <w:r w:rsidR="00B655EA">
        <w:rPr>
          <w:szCs w:val="21"/>
        </w:rPr>
        <w:t xml:space="preserve">supported the colony formation of CRC cells. </w:t>
      </w:r>
      <w:r w:rsidR="00B655EA" w:rsidRPr="005534D9">
        <w:rPr>
          <w:b/>
          <w:bCs/>
          <w:szCs w:val="21"/>
        </w:rPr>
        <w:t xml:space="preserve">(c) </w:t>
      </w:r>
      <w:r w:rsidR="00677CD8">
        <w:rPr>
          <w:szCs w:val="21"/>
        </w:rPr>
        <w:t>H</w:t>
      </w:r>
      <w:r w:rsidR="00677CD8" w:rsidRPr="00677CD8">
        <w:rPr>
          <w:szCs w:val="21"/>
        </w:rPr>
        <w:t>uman colon cancer organoid</w:t>
      </w:r>
      <w:r w:rsidR="00D0519F">
        <w:rPr>
          <w:szCs w:val="21"/>
        </w:rPr>
        <w:t xml:space="preserve"> growth </w:t>
      </w:r>
      <w:r w:rsidR="00677CD8">
        <w:rPr>
          <w:szCs w:val="21"/>
        </w:rPr>
        <w:t xml:space="preserve">enhanced after </w:t>
      </w:r>
      <w:proofErr w:type="spellStart"/>
      <w:r w:rsidR="00677CD8" w:rsidRPr="005534D9">
        <w:rPr>
          <w:i/>
          <w:iCs/>
          <w:szCs w:val="21"/>
        </w:rPr>
        <w:t>A.r</w:t>
      </w:r>
      <w:proofErr w:type="spellEnd"/>
      <w:r w:rsidR="00677CD8" w:rsidRPr="005534D9">
        <w:rPr>
          <w:i/>
          <w:iCs/>
          <w:szCs w:val="21"/>
        </w:rPr>
        <w:t xml:space="preserve"> </w:t>
      </w:r>
      <w:r w:rsidR="00677CD8">
        <w:rPr>
          <w:szCs w:val="21"/>
        </w:rPr>
        <w:t>CM treatmen</w:t>
      </w:r>
      <w:r w:rsidR="00D0519F">
        <w:rPr>
          <w:szCs w:val="21"/>
        </w:rPr>
        <w:t>t</w:t>
      </w:r>
      <w:r w:rsidR="00677CD8">
        <w:rPr>
          <w:szCs w:val="21"/>
        </w:rPr>
        <w:t>.</w:t>
      </w:r>
      <w:r w:rsidR="00D0519F">
        <w:rPr>
          <w:szCs w:val="21"/>
        </w:rPr>
        <w:t xml:space="preserve"> Representative images of </w:t>
      </w:r>
      <w:proofErr w:type="spellStart"/>
      <w:r w:rsidR="00D0519F" w:rsidRPr="00AD6F64">
        <w:rPr>
          <w:i/>
          <w:iCs/>
          <w:szCs w:val="21"/>
        </w:rPr>
        <w:t>A.r</w:t>
      </w:r>
      <w:proofErr w:type="spellEnd"/>
      <w:r w:rsidR="00D0519F">
        <w:rPr>
          <w:szCs w:val="21"/>
        </w:rPr>
        <w:t xml:space="preserve"> CM and SDB treated organoids (upper panel, </w:t>
      </w:r>
      <w:r w:rsidR="00D0519F" w:rsidRPr="005534D9">
        <w:rPr>
          <w:szCs w:val="21"/>
          <w:highlight w:val="yellow"/>
        </w:rPr>
        <w:t>scale bar</w:t>
      </w:r>
      <w:proofErr w:type="gramStart"/>
      <w:r w:rsidR="00D0519F" w:rsidRPr="005534D9">
        <w:rPr>
          <w:szCs w:val="21"/>
          <w:highlight w:val="yellow"/>
        </w:rPr>
        <w:t>=</w:t>
      </w:r>
      <w:r w:rsidR="00D0519F">
        <w:rPr>
          <w:szCs w:val="21"/>
        </w:rPr>
        <w:t xml:space="preserve"> )</w:t>
      </w:r>
      <w:proofErr w:type="gramEnd"/>
      <w:r w:rsidR="00D0519F">
        <w:rPr>
          <w:szCs w:val="21"/>
        </w:rPr>
        <w:t xml:space="preserve">, Surface area (down panel, </w:t>
      </w:r>
      <w:r w:rsidR="00D0519F" w:rsidRPr="00D0519F">
        <w:rPr>
          <w:szCs w:val="21"/>
        </w:rPr>
        <w:t>10</w:t>
      </w:r>
      <w:r w:rsidR="00D0519F" w:rsidRPr="00D0519F">
        <w:rPr>
          <w:szCs w:val="21"/>
          <w:vertAlign w:val="superscript"/>
        </w:rPr>
        <w:t xml:space="preserve">4 </w:t>
      </w:r>
      <w:r w:rsidR="00D0519F" w:rsidRPr="00D0519F">
        <w:rPr>
          <w:szCs w:val="21"/>
        </w:rPr>
        <w:t>µm</w:t>
      </w:r>
      <w:r w:rsidR="00D0519F" w:rsidRPr="00D0519F">
        <w:rPr>
          <w:szCs w:val="21"/>
          <w:vertAlign w:val="superscript"/>
        </w:rPr>
        <w:t>2</w:t>
      </w:r>
      <w:r w:rsidR="00D0519F">
        <w:rPr>
          <w:szCs w:val="21"/>
        </w:rPr>
        <w:t xml:space="preserve">) of organoids in each observation field were measured. </w:t>
      </w:r>
      <w:r w:rsidR="00D0519F" w:rsidRPr="005534D9">
        <w:rPr>
          <w:rFonts w:eastAsiaTheme="minorEastAsia"/>
          <w:kern w:val="0"/>
        </w:rPr>
        <w:t>Data are expressed as mean ± SD. Statistical</w:t>
      </w:r>
      <w:r w:rsidR="00D0519F">
        <w:rPr>
          <w:rFonts w:eastAsiaTheme="minorEastAsia" w:hint="eastAsia"/>
          <w:kern w:val="0"/>
        </w:rPr>
        <w:t xml:space="preserve"> </w:t>
      </w:r>
      <w:r w:rsidR="00D0519F" w:rsidRPr="005534D9">
        <w:rPr>
          <w:rFonts w:eastAsiaTheme="minorEastAsia"/>
          <w:kern w:val="0"/>
        </w:rPr>
        <w:t>significance was determined</w:t>
      </w:r>
      <w:r w:rsidR="00D0519F">
        <w:rPr>
          <w:rFonts w:eastAsiaTheme="minorEastAsia" w:hint="eastAsia"/>
          <w:szCs w:val="21"/>
        </w:rPr>
        <w:t xml:space="preserve"> b</w:t>
      </w:r>
      <w:r w:rsidR="00D0519F">
        <w:rPr>
          <w:rFonts w:eastAsiaTheme="minorEastAsia"/>
          <w:szCs w:val="21"/>
        </w:rPr>
        <w:t>y Student’s T test.</w:t>
      </w:r>
    </w:p>
    <w:p w14:paraId="2AC3BC0C" w14:textId="77777777" w:rsidR="00DE2208" w:rsidRPr="005534D9" w:rsidRDefault="00DE2208" w:rsidP="005534D9">
      <w:pPr>
        <w:autoSpaceDE w:val="0"/>
        <w:autoSpaceDN w:val="0"/>
        <w:adjustRightInd w:val="0"/>
        <w:spacing w:before="0" w:after="0"/>
        <w:rPr>
          <w:rFonts w:eastAsiaTheme="minorEastAsia"/>
          <w:szCs w:val="21"/>
        </w:rPr>
      </w:pPr>
    </w:p>
    <w:p w14:paraId="6ED70605" w14:textId="01FFEE6C" w:rsidR="00DE2208" w:rsidRDefault="00DE2208" w:rsidP="00DE2208">
      <w:pPr>
        <w:rPr>
          <w:szCs w:val="21"/>
        </w:rPr>
      </w:pPr>
      <w:r w:rsidRPr="00D14A4D">
        <w:rPr>
          <w:b/>
          <w:bCs/>
          <w:szCs w:val="21"/>
        </w:rPr>
        <w:t xml:space="preserve">Figure </w:t>
      </w:r>
      <w:r>
        <w:rPr>
          <w:b/>
          <w:bCs/>
          <w:szCs w:val="21"/>
        </w:rPr>
        <w:t>3</w:t>
      </w:r>
      <w:r w:rsidRPr="00D14A4D">
        <w:rPr>
          <w:b/>
          <w:bCs/>
          <w:szCs w:val="21"/>
        </w:rPr>
        <w:t xml:space="preserve">. </w:t>
      </w:r>
      <w:r w:rsidR="003C46A2">
        <w:rPr>
          <w:b/>
          <w:bCs/>
          <w:szCs w:val="21"/>
        </w:rPr>
        <w:t>Global c</w:t>
      </w:r>
      <w:r w:rsidRPr="00D14A4D">
        <w:rPr>
          <w:b/>
          <w:bCs/>
          <w:szCs w:val="21"/>
        </w:rPr>
        <w:t>orrelations among</w:t>
      </w:r>
      <w:r>
        <w:rPr>
          <w:b/>
          <w:bCs/>
          <w:szCs w:val="21"/>
        </w:rPr>
        <w:t xml:space="preserve"> a</w:t>
      </w:r>
      <w:r w:rsidRPr="00D14A4D">
        <w:rPr>
          <w:b/>
          <w:bCs/>
          <w:szCs w:val="21"/>
        </w:rPr>
        <w:t xml:space="preserve">ltered </w:t>
      </w:r>
      <w:r>
        <w:rPr>
          <w:b/>
          <w:bCs/>
          <w:szCs w:val="21"/>
        </w:rPr>
        <w:t>fungal</w:t>
      </w:r>
      <w:r w:rsidRPr="00D14A4D">
        <w:rPr>
          <w:b/>
          <w:bCs/>
          <w:szCs w:val="21"/>
        </w:rPr>
        <w:t xml:space="preserve"> and bacterial</w:t>
      </w:r>
      <w:r>
        <w:rPr>
          <w:b/>
          <w:bCs/>
          <w:szCs w:val="21"/>
        </w:rPr>
        <w:t xml:space="preserve"> </w:t>
      </w:r>
      <w:r w:rsidRPr="00D14A4D">
        <w:rPr>
          <w:b/>
          <w:bCs/>
          <w:szCs w:val="21"/>
        </w:rPr>
        <w:t>in CRC compared with the healthy control and adenoma. (a)</w:t>
      </w:r>
      <w:r>
        <w:rPr>
          <w:szCs w:val="21"/>
        </w:rPr>
        <w:t xml:space="preserve"> Left panel: correlation between the 33 selected fungi and 31 selected bacterial candidates in CRC samples. Right panel: the top intra-fungal </w:t>
      </w:r>
      <w:r>
        <w:rPr>
          <w:rFonts w:hint="eastAsia"/>
          <w:szCs w:val="21"/>
        </w:rPr>
        <w:t>relationship</w:t>
      </w:r>
      <w:r>
        <w:rPr>
          <w:szCs w:val="21"/>
        </w:rPr>
        <w:t xml:space="preserve"> in CRC. </w:t>
      </w:r>
      <w:r w:rsidRPr="00D14A4D">
        <w:rPr>
          <w:b/>
          <w:bCs/>
          <w:szCs w:val="21"/>
        </w:rPr>
        <w:t>(b)</w:t>
      </w:r>
      <w:r w:rsidR="00B22332">
        <w:rPr>
          <w:b/>
          <w:bCs/>
          <w:szCs w:val="21"/>
        </w:rPr>
        <w:t xml:space="preserve"> </w:t>
      </w:r>
      <w:r w:rsidR="00B22332">
        <w:rPr>
          <w:iCs/>
          <w:szCs w:val="21"/>
        </w:rPr>
        <w:t>and</w:t>
      </w:r>
      <w:r w:rsidR="00B22332">
        <w:rPr>
          <w:b/>
          <w:bCs/>
          <w:szCs w:val="21"/>
        </w:rPr>
        <w:t xml:space="preserve"> (c)</w:t>
      </w:r>
      <w:r>
        <w:rPr>
          <w:szCs w:val="21"/>
        </w:rPr>
        <w:t xml:space="preserve"> </w:t>
      </w:r>
      <w:r w:rsidRPr="00D87EC5">
        <w:t xml:space="preserve">The </w:t>
      </w:r>
      <w:r>
        <w:t xml:space="preserve">correlations in </w:t>
      </w:r>
      <w:r w:rsidR="00B22332">
        <w:t xml:space="preserve">adenoma and </w:t>
      </w:r>
      <w:r>
        <w:t>healthy control</w:t>
      </w:r>
      <w:r w:rsidRPr="00D87EC5">
        <w:t xml:space="preserve"> </w:t>
      </w:r>
      <w:r>
        <w:t>using the same method</w:t>
      </w:r>
      <w:r w:rsidR="00B22332">
        <w:t xml:space="preserve">, </w:t>
      </w:r>
      <w:r w:rsidR="006C5297" w:rsidRPr="00A34051">
        <w:rPr>
          <w:rFonts w:eastAsiaTheme="minorEastAsia"/>
        </w:rPr>
        <w:t>respectively</w:t>
      </w:r>
      <w:r>
        <w:rPr>
          <w:szCs w:val="21"/>
        </w:rPr>
        <w:t>.</w:t>
      </w:r>
      <w:r w:rsidRPr="008A27BA">
        <w:rPr>
          <w:szCs w:val="21"/>
        </w:rPr>
        <w:t xml:space="preserve"> </w:t>
      </w:r>
      <w:r w:rsidR="006C5297" w:rsidRPr="006C5297">
        <w:rPr>
          <w:szCs w:val="21"/>
        </w:rPr>
        <w:t>The pink diamond, blue circle, and green circle represented a substantially different paired correlation in CRC against healthy control, CRC versus adenoma, and adenoma versus healthy control, respectively.</w:t>
      </w:r>
    </w:p>
    <w:p w14:paraId="4A0EEFE4" w14:textId="77777777" w:rsidR="00DE2208" w:rsidRPr="006C5297" w:rsidRDefault="00DE2208" w:rsidP="00DE2208">
      <w:pPr>
        <w:rPr>
          <w:szCs w:val="21"/>
        </w:rPr>
      </w:pPr>
    </w:p>
    <w:p w14:paraId="5D69B630" w14:textId="76BFAF61" w:rsidR="00DE2208" w:rsidRDefault="00DE2208" w:rsidP="00E77051">
      <w:pPr>
        <w:rPr>
          <w:szCs w:val="21"/>
        </w:rPr>
      </w:pPr>
      <w:r w:rsidRPr="00F2028C">
        <w:rPr>
          <w:rFonts w:hint="eastAsia"/>
          <w:b/>
          <w:bCs/>
        </w:rPr>
        <w:t>F</w:t>
      </w:r>
      <w:r w:rsidRPr="00F2028C">
        <w:rPr>
          <w:b/>
          <w:bCs/>
        </w:rPr>
        <w:t xml:space="preserve">igure </w:t>
      </w:r>
      <w:r>
        <w:rPr>
          <w:b/>
          <w:bCs/>
        </w:rPr>
        <w:t>4</w:t>
      </w:r>
      <w:r w:rsidRPr="00F2028C">
        <w:rPr>
          <w:b/>
          <w:bCs/>
        </w:rPr>
        <w:t xml:space="preserve">. </w:t>
      </w:r>
      <w:r w:rsidR="003C46A2">
        <w:rPr>
          <w:b/>
          <w:bCs/>
          <w:szCs w:val="21"/>
        </w:rPr>
        <w:t>Differential relationships</w:t>
      </w:r>
      <w:r w:rsidRPr="00F2028C">
        <w:rPr>
          <w:b/>
          <w:bCs/>
          <w:szCs w:val="21"/>
        </w:rPr>
        <w:t xml:space="preserve"> between CRC and healthy control. </w:t>
      </w:r>
      <w:r w:rsidRPr="00AE0364">
        <w:rPr>
          <w:bCs/>
          <w:szCs w:val="21"/>
        </w:rPr>
        <w:t xml:space="preserve">Network for the differential correlation </w:t>
      </w:r>
      <w:r>
        <w:rPr>
          <w:bCs/>
          <w:szCs w:val="21"/>
        </w:rPr>
        <w:t>between</w:t>
      </w:r>
      <w:r w:rsidRPr="00AE0364">
        <w:rPr>
          <w:bCs/>
          <w:szCs w:val="21"/>
        </w:rPr>
        <w:t xml:space="preserve"> CRC and control</w:t>
      </w:r>
      <w:r>
        <w:rPr>
          <w:bCs/>
          <w:szCs w:val="21"/>
        </w:rPr>
        <w:t xml:space="preserve">. </w:t>
      </w:r>
      <w:r w:rsidR="00932BF9" w:rsidRPr="00932BF9">
        <w:rPr>
          <w:bCs/>
          <w:szCs w:val="21"/>
        </w:rPr>
        <w:t xml:space="preserve">The differential correlation index (z-score) </w:t>
      </w:r>
      <w:r w:rsidR="00932BF9">
        <w:rPr>
          <w:bCs/>
          <w:szCs w:val="21"/>
        </w:rPr>
        <w:t>wa</w:t>
      </w:r>
      <w:r w:rsidR="00932BF9" w:rsidRPr="00932BF9">
        <w:rPr>
          <w:bCs/>
          <w:szCs w:val="21"/>
        </w:rPr>
        <w:t>s used to evaluate the differences in species-species regulatory interactions under various conditions (CRC vs healthy control)</w:t>
      </w:r>
      <w:r w:rsidR="00932BF9">
        <w:rPr>
          <w:bCs/>
          <w:szCs w:val="21"/>
        </w:rPr>
        <w:t xml:space="preserve">. </w:t>
      </w:r>
      <w:r>
        <w:rPr>
          <w:bCs/>
          <w:szCs w:val="21"/>
        </w:rPr>
        <w:t xml:space="preserve">Six clusters were </w:t>
      </w:r>
      <w:r w:rsidRPr="00AE0364">
        <w:rPr>
          <w:bCs/>
          <w:szCs w:val="21"/>
        </w:rPr>
        <w:t>automatically</w:t>
      </w:r>
      <w:r>
        <w:rPr>
          <w:bCs/>
          <w:szCs w:val="21"/>
        </w:rPr>
        <w:t xml:space="preserve"> separated through </w:t>
      </w:r>
      <w:r>
        <w:rPr>
          <w:rFonts w:hint="eastAsia"/>
          <w:bCs/>
          <w:szCs w:val="21"/>
        </w:rPr>
        <w:t>the</w:t>
      </w:r>
      <w:r>
        <w:rPr>
          <w:bCs/>
          <w:szCs w:val="21"/>
        </w:rPr>
        <w:t xml:space="preserve"> methodology </w:t>
      </w:r>
      <w:r w:rsidRPr="0083599A">
        <w:rPr>
          <w:szCs w:val="21"/>
        </w:rPr>
        <w:t>affinity propagation cluster</w:t>
      </w:r>
      <w:r>
        <w:rPr>
          <w:szCs w:val="21"/>
        </w:rPr>
        <w:t>.</w:t>
      </w:r>
      <w:r w:rsidR="008D0656">
        <w:rPr>
          <w:szCs w:val="21"/>
        </w:rPr>
        <w:t xml:space="preserve"> </w:t>
      </w:r>
      <w:r w:rsidR="005E668D" w:rsidRPr="005E668D">
        <w:rPr>
          <w:szCs w:val="21"/>
        </w:rPr>
        <w:t xml:space="preserve">The two </w:t>
      </w:r>
      <w:r w:rsidR="005E668D">
        <w:rPr>
          <w:szCs w:val="21"/>
        </w:rPr>
        <w:t>primary</w:t>
      </w:r>
      <w:r w:rsidR="005E668D" w:rsidRPr="005E668D">
        <w:rPr>
          <w:szCs w:val="21"/>
        </w:rPr>
        <w:t xml:space="preserve"> clusters were </w:t>
      </w:r>
      <w:r w:rsidR="00636446" w:rsidRPr="00636446">
        <w:rPr>
          <w:szCs w:val="21"/>
        </w:rPr>
        <w:t>termed</w:t>
      </w:r>
      <w:r w:rsidR="005E668D" w:rsidRPr="005E668D">
        <w:rPr>
          <w:szCs w:val="21"/>
        </w:rPr>
        <w:t xml:space="preserve"> Fun</w:t>
      </w:r>
      <w:r w:rsidR="005E668D">
        <w:rPr>
          <w:szCs w:val="21"/>
        </w:rPr>
        <w:t>_</w:t>
      </w:r>
      <w:r w:rsidR="005E668D" w:rsidRPr="005E668D">
        <w:rPr>
          <w:szCs w:val="21"/>
        </w:rPr>
        <w:t>cluster and Bac</w:t>
      </w:r>
      <w:r w:rsidR="005E668D">
        <w:rPr>
          <w:szCs w:val="21"/>
        </w:rPr>
        <w:t>_</w:t>
      </w:r>
      <w:r w:rsidR="005E668D" w:rsidRPr="005E668D">
        <w:rPr>
          <w:szCs w:val="21"/>
        </w:rPr>
        <w:t>cluster, respectively, because they mostly included fung</w:t>
      </w:r>
      <w:r w:rsidR="005E668D">
        <w:rPr>
          <w:szCs w:val="21"/>
        </w:rPr>
        <w:t>i</w:t>
      </w:r>
      <w:r w:rsidR="005E668D" w:rsidRPr="005E668D">
        <w:rPr>
          <w:szCs w:val="21"/>
        </w:rPr>
        <w:t xml:space="preserve"> and bacteria.</w:t>
      </w:r>
    </w:p>
    <w:p w14:paraId="5FAD6036" w14:textId="77777777" w:rsidR="005E668D" w:rsidRPr="00050DAB" w:rsidRDefault="005E668D" w:rsidP="00E77051">
      <w:pPr>
        <w:rPr>
          <w:rFonts w:eastAsiaTheme="minorEastAsia"/>
        </w:rPr>
      </w:pPr>
    </w:p>
    <w:p w14:paraId="5A3D67CB" w14:textId="7D2E2D1A" w:rsidR="00DE2208" w:rsidRDefault="00DE2208" w:rsidP="00DE2208">
      <w:pPr>
        <w:rPr>
          <w:szCs w:val="21"/>
        </w:rPr>
      </w:pPr>
      <w:r w:rsidRPr="00BD7A64">
        <w:rPr>
          <w:rFonts w:hint="eastAsia"/>
          <w:b/>
          <w:bCs/>
          <w:szCs w:val="21"/>
        </w:rPr>
        <w:lastRenderedPageBreak/>
        <w:t>Figure</w:t>
      </w:r>
      <w:r w:rsidRPr="00BD7A64">
        <w:rPr>
          <w:b/>
          <w:bCs/>
          <w:szCs w:val="21"/>
        </w:rPr>
        <w:t xml:space="preserve"> </w:t>
      </w:r>
      <w:r>
        <w:rPr>
          <w:b/>
          <w:bCs/>
          <w:szCs w:val="21"/>
        </w:rPr>
        <w:t>5</w:t>
      </w:r>
      <w:r w:rsidRPr="00BD7A64">
        <w:rPr>
          <w:b/>
          <w:bCs/>
          <w:szCs w:val="21"/>
        </w:rPr>
        <w:t xml:space="preserve">. </w:t>
      </w:r>
      <w:r w:rsidR="003C46A2" w:rsidRPr="003C46A2">
        <w:rPr>
          <w:b/>
          <w:bCs/>
          <w:szCs w:val="21"/>
        </w:rPr>
        <w:t>Feature ranking and performance comparison of fungi-bacteria combination CRC-diagnosis models across 8 cohorts</w:t>
      </w:r>
      <w:r w:rsidR="003C46A2">
        <w:rPr>
          <w:b/>
          <w:bCs/>
          <w:szCs w:val="21"/>
        </w:rPr>
        <w:t>.</w:t>
      </w:r>
      <w:r>
        <w:rPr>
          <w:b/>
          <w:bCs/>
          <w:szCs w:val="21"/>
        </w:rPr>
        <w:t xml:space="preserve"> (a) </w:t>
      </w:r>
      <w:r w:rsidRPr="00DC56B2">
        <w:rPr>
          <w:szCs w:val="21"/>
        </w:rPr>
        <w:t>Top</w:t>
      </w:r>
      <w:r>
        <w:rPr>
          <w:szCs w:val="21"/>
        </w:rPr>
        <w:t xml:space="preserve"> panel: </w:t>
      </w:r>
      <w:r w:rsidRPr="00DC56B2">
        <w:rPr>
          <w:szCs w:val="21"/>
        </w:rPr>
        <w:t xml:space="preserve">The importance of each species for the cross-validation prediction performance in each </w:t>
      </w:r>
      <w:r>
        <w:rPr>
          <w:szCs w:val="21"/>
        </w:rPr>
        <w:t>cohort</w:t>
      </w:r>
      <w:r w:rsidRPr="00DC56B2">
        <w:rPr>
          <w:szCs w:val="21"/>
        </w:rPr>
        <w:t xml:space="preserve"> estimated using the internal random forest scores. Only species appearing in the </w:t>
      </w:r>
      <w:r>
        <w:rPr>
          <w:szCs w:val="21"/>
        </w:rPr>
        <w:t>three</w:t>
      </w:r>
      <w:r w:rsidRPr="00DC56B2">
        <w:rPr>
          <w:szCs w:val="21"/>
        </w:rPr>
        <w:t xml:space="preserve"> top-ranking features in at least one dataset </w:t>
      </w:r>
      <w:r w:rsidR="009626DE">
        <w:rPr>
          <w:szCs w:val="21"/>
        </w:rPr>
        <w:t xml:space="preserve">were </w:t>
      </w:r>
      <w:r w:rsidRPr="00DC56B2">
        <w:rPr>
          <w:szCs w:val="21"/>
        </w:rPr>
        <w:t>reported</w:t>
      </w:r>
      <w:r>
        <w:rPr>
          <w:szCs w:val="21"/>
        </w:rPr>
        <w:t xml:space="preserve">. Bottom panel: AUC of pure fungal, bacterial, and fungal-bacterial CRC-diagnosis models across 8 cohorts, and the </w:t>
      </w:r>
      <w:r w:rsidR="00D62DDC">
        <w:rPr>
          <w:szCs w:val="21"/>
        </w:rPr>
        <w:t>relative changes</w:t>
      </w:r>
      <w:r>
        <w:rPr>
          <w:szCs w:val="21"/>
        </w:rPr>
        <w:t xml:space="preserve"> between bacterial and </w:t>
      </w:r>
      <w:r w:rsidR="00D62DDC">
        <w:rPr>
          <w:szCs w:val="21"/>
        </w:rPr>
        <w:t>combined</w:t>
      </w:r>
      <w:r>
        <w:rPr>
          <w:szCs w:val="21"/>
        </w:rPr>
        <w:t xml:space="preserve"> CRC-diagnosis models. </w:t>
      </w:r>
      <w:r w:rsidRPr="00DC56B2">
        <w:rPr>
          <w:b/>
          <w:bCs/>
          <w:szCs w:val="21"/>
        </w:rPr>
        <w:t xml:space="preserve">(b) </w:t>
      </w:r>
      <w:r w:rsidRPr="00DC56B2">
        <w:rPr>
          <w:szCs w:val="21"/>
        </w:rPr>
        <w:t xml:space="preserve">Diagnostic performance of </w:t>
      </w:r>
      <w:r>
        <w:rPr>
          <w:szCs w:val="21"/>
        </w:rPr>
        <w:t xml:space="preserve">bacterial and </w:t>
      </w:r>
      <w:r w:rsidR="00D62DDC">
        <w:rPr>
          <w:szCs w:val="21"/>
        </w:rPr>
        <w:t xml:space="preserve">combined </w:t>
      </w:r>
      <w:r w:rsidRPr="00DC56B2">
        <w:rPr>
          <w:szCs w:val="21"/>
        </w:rPr>
        <w:t xml:space="preserve">classification of CRC from control by </w:t>
      </w:r>
      <w:r>
        <w:rPr>
          <w:szCs w:val="21"/>
        </w:rPr>
        <w:t xml:space="preserve">random forest with LOSO. </w:t>
      </w:r>
    </w:p>
    <w:p w14:paraId="0F6614EC" w14:textId="77777777" w:rsidR="00DE2208" w:rsidRPr="005534D9" w:rsidRDefault="00DE2208" w:rsidP="005534D9">
      <w:pPr>
        <w:rPr>
          <w:rFonts w:eastAsiaTheme="minorEastAsia"/>
        </w:rPr>
      </w:pPr>
    </w:p>
    <w:sectPr w:rsidR="00DE2208" w:rsidRPr="005534D9">
      <w:footerReference w:type="default" r:id="rId14"/>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8" w:author="LAU, Cheuk Hay" w:date="2021-11-20T00:08:00Z" w:initials="LCH">
    <w:p w14:paraId="23F459C1" w14:textId="10A7C753" w:rsidR="001630EF" w:rsidRPr="001630EF" w:rsidRDefault="001630EF">
      <w:pPr>
        <w:pStyle w:val="a8"/>
        <w:rPr>
          <w:rFonts w:eastAsiaTheme="minorEastAsia"/>
        </w:rPr>
      </w:pPr>
      <w:r>
        <w:rPr>
          <w:rStyle w:val="a7"/>
        </w:rPr>
        <w:annotationRef/>
      </w:r>
      <w:r>
        <w:rPr>
          <w:rFonts w:eastAsiaTheme="minorEastAsia" w:hint="eastAsia"/>
        </w:rPr>
        <w:t>2</w:t>
      </w:r>
      <w:r>
        <w:rPr>
          <w:rFonts w:eastAsiaTheme="minorEastAsia"/>
        </w:rPr>
        <w:t>60 words.</w:t>
      </w:r>
    </w:p>
  </w:comment>
  <w:comment w:id="242" w:author="LAU, Cheuk Hay" w:date="2021-11-19T23:49:00Z" w:initials="LCH">
    <w:p w14:paraId="54884923" w14:textId="6435DF2A" w:rsidR="00275035" w:rsidRPr="00275035" w:rsidRDefault="00275035">
      <w:pPr>
        <w:pStyle w:val="a8"/>
        <w:rPr>
          <w:rFonts w:eastAsiaTheme="minorEastAsia"/>
        </w:rPr>
      </w:pPr>
      <w:r>
        <w:rPr>
          <w:rStyle w:val="a7"/>
        </w:rPr>
        <w:annotationRef/>
      </w:r>
      <w:r>
        <w:rPr>
          <w:rStyle w:val="a7"/>
        </w:rPr>
        <w:t xml:space="preserve">I will revise </w:t>
      </w:r>
      <w:r w:rsidR="00C95516">
        <w:rPr>
          <w:rStyle w:val="a7"/>
        </w:rPr>
        <w:t xml:space="preserve">in vitro results </w:t>
      </w:r>
      <w:r>
        <w:rPr>
          <w:rStyle w:val="a7"/>
        </w:rPr>
        <w:t>after updated.</w:t>
      </w:r>
    </w:p>
  </w:comment>
  <w:comment w:id="285" w:author="Jun Yu (MEDT)" w:date="2021-11-10T21:58:00Z" w:initials="JY(">
    <w:p w14:paraId="5CBE9E7C" w14:textId="56B72D72" w:rsidR="006F29DD" w:rsidRDefault="006F29DD">
      <w:pPr>
        <w:pStyle w:val="a8"/>
      </w:pPr>
      <w:r>
        <w:rPr>
          <w:rStyle w:val="a7"/>
        </w:rPr>
        <w:annotationRef/>
      </w:r>
      <w:r>
        <w:t>It is hardly to follow, please rewrte</w:t>
      </w:r>
    </w:p>
  </w:comment>
  <w:comment w:id="293" w:author="Jun Yu (MEDT)" w:date="2021-11-10T21:59:00Z" w:initials="JY(">
    <w:p w14:paraId="4E45FD45" w14:textId="16A75A46" w:rsidR="006F29DD" w:rsidRDefault="006F29DD">
      <w:pPr>
        <w:pStyle w:val="a8"/>
      </w:pPr>
      <w:r>
        <w:rPr>
          <w:rStyle w:val="a7"/>
        </w:rPr>
        <w:annotationRef/>
      </w:r>
      <w:r>
        <w:t>Please write the overall significant identifications rather than a single fungi</w:t>
      </w:r>
    </w:p>
  </w:comment>
  <w:comment w:id="316" w:author="LAU, Cheuk Hay" w:date="2021-11-18T10:09:00Z" w:initials="LCH">
    <w:p w14:paraId="0BBDDBD5" w14:textId="374CC2EA" w:rsidR="00454F49" w:rsidRDefault="00454F49">
      <w:pPr>
        <w:pStyle w:val="a8"/>
      </w:pPr>
      <w:r>
        <w:rPr>
          <w:rStyle w:val="a7"/>
        </w:rPr>
        <w:annotationRef/>
      </w:r>
      <w:r>
        <w:rPr>
          <w:rStyle w:val="a7"/>
        </w:rPr>
        <w:t xml:space="preserve">Statistics included in ref 1 were published in 2015 thus are outdated. Please replace with PMID: </w:t>
      </w:r>
      <w:r w:rsidRPr="00454F49">
        <w:rPr>
          <w:rStyle w:val="a7"/>
        </w:rPr>
        <w:t>33538338</w:t>
      </w:r>
      <w:r>
        <w:rPr>
          <w:rStyle w:val="a7"/>
        </w:rPr>
        <w:t>.</w:t>
      </w:r>
    </w:p>
  </w:comment>
  <w:comment w:id="317" w:author="LIN, Yufeng" w:date="2021-11-22T13:57:00Z" w:initials="LY">
    <w:p w14:paraId="41AEBD71" w14:textId="77777777" w:rsidR="004256B8" w:rsidRDefault="004256B8" w:rsidP="00896B90">
      <w:pPr>
        <w:pStyle w:val="a8"/>
      </w:pPr>
      <w:r>
        <w:rPr>
          <w:rStyle w:val="a7"/>
        </w:rPr>
        <w:annotationRef/>
      </w:r>
      <w:r>
        <w:t>renewed</w:t>
      </w:r>
    </w:p>
  </w:comment>
  <w:comment w:id="527" w:author="Jun Yu (MEDT)" w:date="2021-11-10T22:00:00Z" w:initials="JY(">
    <w:p w14:paraId="2D3EED9F" w14:textId="67A65E68" w:rsidR="006F29DD" w:rsidRDefault="006F29DD" w:rsidP="004256B8">
      <w:pPr>
        <w:pStyle w:val="a8"/>
      </w:pPr>
      <w:r>
        <w:rPr>
          <w:rStyle w:val="a7"/>
        </w:rPr>
        <w:annotationRef/>
      </w:r>
      <w:r>
        <w:t>Please summary your analyses strategy rather than all the results. Please do not highlight a singl fungi at beginning.</w:t>
      </w:r>
    </w:p>
  </w:comment>
  <w:comment w:id="547" w:author="LAU, Cheuk Hay" w:date="2021-11-20T00:56:00Z" w:initials="LCH">
    <w:p w14:paraId="37904ABE" w14:textId="225794B1" w:rsidR="000A3133" w:rsidRPr="000A3133" w:rsidRDefault="000A3133">
      <w:pPr>
        <w:pStyle w:val="a8"/>
        <w:rPr>
          <w:rFonts w:eastAsiaTheme="minorEastAsia"/>
        </w:rPr>
      </w:pPr>
      <w:r>
        <w:rPr>
          <w:rStyle w:val="a7"/>
        </w:rPr>
        <w:annotationRef/>
      </w:r>
      <w:r>
        <w:rPr>
          <w:rFonts w:eastAsiaTheme="minorEastAsia"/>
        </w:rPr>
        <w:t>In vitro results will be added.</w:t>
      </w:r>
    </w:p>
  </w:comment>
  <w:comment w:id="550" w:author="Jun Yu (MEDT)" w:date="2021-11-10T22:10:00Z" w:initials="JY(">
    <w:p w14:paraId="481FAE8D" w14:textId="6A983292" w:rsidR="00DB4BE3" w:rsidRDefault="00DB4BE3">
      <w:pPr>
        <w:pStyle w:val="a8"/>
      </w:pPr>
      <w:r>
        <w:rPr>
          <w:rStyle w:val="a7"/>
        </w:rPr>
        <w:annotationRef/>
      </w:r>
      <w:r>
        <w:t>Please do not show the details. Rewrite please.</w:t>
      </w:r>
    </w:p>
  </w:comment>
  <w:comment w:id="607" w:author="LAU, Cheuk Hay" w:date="2021-11-17T14:24:00Z" w:initials="LCH">
    <w:p w14:paraId="54773ADA" w14:textId="77BF0D4B" w:rsidR="00947DE0" w:rsidRDefault="00947DE0">
      <w:pPr>
        <w:pStyle w:val="a8"/>
      </w:pPr>
      <w:r>
        <w:rPr>
          <w:rStyle w:val="a7"/>
        </w:rPr>
        <w:annotationRef/>
      </w:r>
      <w:r>
        <w:t>Please specify the type of surgery as exclusion criteria.</w:t>
      </w:r>
    </w:p>
  </w:comment>
  <w:comment w:id="608" w:author="LIN, Yufeng" w:date="2021-11-22T14:16:00Z" w:initials="LY">
    <w:p w14:paraId="3F31E029" w14:textId="77777777" w:rsidR="00C27F8A" w:rsidRDefault="00C27F8A" w:rsidP="0059299E">
      <w:pPr>
        <w:pStyle w:val="a8"/>
      </w:pPr>
      <w:r>
        <w:rPr>
          <w:rStyle w:val="a7"/>
        </w:rPr>
        <w:annotationRef/>
      </w:r>
      <w:r>
        <w:t>No mentioned in previous studies, is it possible to ignore it?</w:t>
      </w:r>
    </w:p>
  </w:comment>
  <w:comment w:id="627" w:author="LAU, Cheuk Hay" w:date="2021-11-17T12:19:00Z" w:initials="LCH">
    <w:p w14:paraId="70FFE024" w14:textId="77715224" w:rsidR="00010CE1" w:rsidRDefault="00010CE1" w:rsidP="00C27F8A">
      <w:pPr>
        <w:pStyle w:val="a8"/>
      </w:pPr>
      <w:r>
        <w:rPr>
          <w:rStyle w:val="a7"/>
        </w:rPr>
        <w:annotationRef/>
      </w:r>
      <w:r>
        <w:t>Please add ethics, e.g., all recruited subjects were informed by consent…this study was approved by...</w:t>
      </w:r>
    </w:p>
  </w:comment>
  <w:comment w:id="628" w:author="LIN, Yufeng" w:date="2021-11-22T14:19:00Z" w:initials="LY">
    <w:p w14:paraId="7A70132F" w14:textId="77777777" w:rsidR="00C27F8A" w:rsidRDefault="00C27F8A" w:rsidP="00A60BEE">
      <w:pPr>
        <w:pStyle w:val="a8"/>
      </w:pPr>
      <w:r>
        <w:rPr>
          <w:rStyle w:val="a7"/>
        </w:rPr>
        <w:annotationRef/>
      </w:r>
      <w:r>
        <w:t>Sorry, I don’t gain this information previously, and Prof Sunny Wong may be able to answer this problem.</w:t>
      </w:r>
    </w:p>
  </w:comment>
  <w:comment w:id="625" w:author="LAU, Cheuk Hay" w:date="2021-11-17T12:19:00Z" w:initials="LCH">
    <w:p w14:paraId="5F0EA432" w14:textId="389CD92D" w:rsidR="00010CE1" w:rsidRDefault="00010CE1" w:rsidP="00C27F8A">
      <w:pPr>
        <w:pStyle w:val="a8"/>
      </w:pPr>
      <w:r>
        <w:rPr>
          <w:rStyle w:val="a7"/>
        </w:rPr>
        <w:annotationRef/>
      </w:r>
      <w:r>
        <w:t>Can’t understand, what is “intact colon”?</w:t>
      </w:r>
    </w:p>
  </w:comment>
  <w:comment w:id="626" w:author="LIN, Yufeng" w:date="2021-11-22T14:19:00Z" w:initials="LY">
    <w:p w14:paraId="7F09242E" w14:textId="77777777" w:rsidR="00930F9A" w:rsidRDefault="00930F9A" w:rsidP="00FF3C84">
      <w:pPr>
        <w:pStyle w:val="a8"/>
      </w:pPr>
      <w:r>
        <w:rPr>
          <w:rStyle w:val="a7"/>
        </w:rPr>
        <w:annotationRef/>
      </w:r>
      <w:r>
        <w:t>Just follow previous studies, I  consider it means without colon surgery.</w:t>
      </w:r>
    </w:p>
  </w:comment>
  <w:comment w:id="708" w:author="LAU, Cheuk Hay" w:date="2021-11-18T15:50:00Z" w:initials="LCH">
    <w:p w14:paraId="564D7CFF" w14:textId="1CBE062E" w:rsidR="00264977" w:rsidRDefault="00264977" w:rsidP="00930F9A">
      <w:pPr>
        <w:pStyle w:val="a8"/>
      </w:pPr>
      <w:r>
        <w:rPr>
          <w:rStyle w:val="a7"/>
        </w:rPr>
        <w:annotationRef/>
      </w:r>
      <w:r>
        <w:t>Please be consistent on the no. of cohorts in this study.</w:t>
      </w:r>
    </w:p>
  </w:comment>
  <w:comment w:id="709" w:author="LIN, Yufeng" w:date="2021-11-22T14:20:00Z" w:initials="LY">
    <w:p w14:paraId="40EDEB14" w14:textId="77777777" w:rsidR="00930F9A" w:rsidRDefault="00930F9A" w:rsidP="00317A34">
      <w:pPr>
        <w:pStyle w:val="a8"/>
      </w:pPr>
      <w:r>
        <w:rPr>
          <w:rStyle w:val="a7"/>
        </w:rPr>
        <w:annotationRef/>
      </w:r>
      <w:r>
        <w:t>One study was included in the first beginning, but filtered because of low sequencing depth. (Hanningan et al)</w:t>
      </w:r>
    </w:p>
  </w:comment>
  <w:comment w:id="845" w:author="LAU, Cheuk Hay" w:date="2021-11-17T14:49:00Z" w:initials="LCH">
    <w:p w14:paraId="0F129F81" w14:textId="02602E98" w:rsidR="00AE2A08" w:rsidRDefault="00AE2A08" w:rsidP="00930F9A">
      <w:pPr>
        <w:pStyle w:val="a8"/>
      </w:pPr>
      <w:r>
        <w:rPr>
          <w:rStyle w:val="a7"/>
        </w:rPr>
        <w:annotationRef/>
      </w:r>
      <w:r>
        <w:t xml:space="preserve">Not sure whether this sentence is needed. And </w:t>
      </w:r>
      <w:r w:rsidR="00820B9B">
        <w:t xml:space="preserve">please explain </w:t>
      </w:r>
      <w:r>
        <w:t xml:space="preserve">how your methods </w:t>
      </w:r>
      <w:r w:rsidR="0003367F">
        <w:t>are</w:t>
      </w:r>
      <w:r>
        <w:t xml:space="preserve"> consistent with this paper</w:t>
      </w:r>
      <w:r w:rsidR="00820B9B">
        <w:t>.</w:t>
      </w:r>
    </w:p>
  </w:comment>
  <w:comment w:id="846" w:author="LIN, Yufeng" w:date="2021-11-22T14:26:00Z" w:initials="LY">
    <w:p w14:paraId="759AF9EB" w14:textId="77777777" w:rsidR="007201D3" w:rsidRDefault="007201D3" w:rsidP="00894EDC">
      <w:pPr>
        <w:pStyle w:val="a8"/>
      </w:pPr>
      <w:r>
        <w:rPr>
          <w:rStyle w:val="a7"/>
        </w:rPr>
        <w:annotationRef/>
      </w:r>
      <w:r>
        <w:t>In my opinion, I consider it is necessary. I excluded 22% low-fungal sequencing depth samples, this paper explained the reason (fungi could not be detectable in everyone's intestines.)</w:t>
      </w:r>
    </w:p>
  </w:comment>
  <w:comment w:id="878" w:author="LAU, Cheuk Hay" w:date="2021-11-17T14:56:00Z" w:initials="LCH">
    <w:p w14:paraId="59397FC0" w14:textId="55729233" w:rsidR="001E207E" w:rsidRDefault="001E207E" w:rsidP="007201D3">
      <w:pPr>
        <w:pStyle w:val="a8"/>
      </w:pPr>
      <w:r>
        <w:rPr>
          <w:rStyle w:val="a7"/>
        </w:rPr>
        <w:annotationRef/>
      </w:r>
      <w:r>
        <w:t>What are these default parameters referring to? Jellyfish?</w:t>
      </w:r>
    </w:p>
  </w:comment>
  <w:comment w:id="879" w:author="LIN, Yufeng" w:date="2021-11-22T14:34:00Z" w:initials="LY">
    <w:p w14:paraId="4121BCA5" w14:textId="77777777" w:rsidR="00A255DD" w:rsidRDefault="00A255DD" w:rsidP="001C4C82">
      <w:pPr>
        <w:pStyle w:val="a8"/>
      </w:pPr>
      <w:r>
        <w:rPr>
          <w:rStyle w:val="a7"/>
        </w:rPr>
        <w:annotationRef/>
      </w:r>
      <w:r>
        <w:t>A common way of describing, without expanding.</w:t>
      </w:r>
    </w:p>
  </w:comment>
  <w:comment w:id="884" w:author="LAU, Cheuk Hay" w:date="2021-11-17T14:57:00Z" w:initials="LCH">
    <w:p w14:paraId="0D2CEB05" w14:textId="464EEB52" w:rsidR="001E207E" w:rsidRDefault="001E207E" w:rsidP="00A255DD">
      <w:pPr>
        <w:pStyle w:val="a8"/>
      </w:pPr>
      <w:r>
        <w:rPr>
          <w:rStyle w:val="a7"/>
        </w:rPr>
        <w:annotationRef/>
      </w:r>
      <w:r>
        <w:t>Please double-check whether “quality less than 20” is correct.</w:t>
      </w:r>
    </w:p>
  </w:comment>
  <w:comment w:id="885" w:author="LIN, Yufeng" w:date="2021-11-22T14:32:00Z" w:initials="LY">
    <w:p w14:paraId="2E604046" w14:textId="77777777" w:rsidR="00A255DD" w:rsidRDefault="00A255DD" w:rsidP="00B80FA4">
      <w:pPr>
        <w:pStyle w:val="a8"/>
      </w:pPr>
      <w:r>
        <w:rPr>
          <w:rStyle w:val="a7"/>
        </w:rPr>
        <w:annotationRef/>
      </w:r>
      <w:r>
        <w:t>Because some cohort's sequencing quality was too low, so I just reduce the threshold. It is same with previous published study (PMID: 30936548)</w:t>
      </w:r>
    </w:p>
  </w:comment>
  <w:comment w:id="1056" w:author="LAU, Cheuk Hay" w:date="2021-11-17T17:09:00Z" w:initials="LCH">
    <w:p w14:paraId="39220DE8" w14:textId="3D8E8117" w:rsidR="004E716B" w:rsidRDefault="004E716B" w:rsidP="00A255DD">
      <w:pPr>
        <w:pStyle w:val="a8"/>
      </w:pPr>
      <w:r>
        <w:rPr>
          <w:rStyle w:val="a7"/>
        </w:rPr>
        <w:annotationRef/>
      </w:r>
      <w:r>
        <w:t>Any link?</w:t>
      </w:r>
    </w:p>
  </w:comment>
  <w:comment w:id="1057" w:author="LIN, Yufeng" w:date="2021-11-22T14:35:00Z" w:initials="LY">
    <w:p w14:paraId="2D09A6B4" w14:textId="77777777" w:rsidR="00312949" w:rsidRDefault="00312949" w:rsidP="006771F5">
      <w:pPr>
        <w:pStyle w:val="a8"/>
      </w:pPr>
      <w:r>
        <w:rPr>
          <w:rStyle w:val="a7"/>
        </w:rPr>
        <w:annotationRef/>
      </w:r>
      <w:r>
        <w:t>Same as above.</w:t>
      </w:r>
    </w:p>
  </w:comment>
  <w:comment w:id="1058" w:author="LIN, Yufeng" w:date="2021-11-22T14:37:00Z" w:initials="LY">
    <w:p w14:paraId="7F2EBBF3" w14:textId="77777777" w:rsidR="00312949" w:rsidRDefault="00312949" w:rsidP="007B7F8E">
      <w:pPr>
        <w:pStyle w:val="a8"/>
      </w:pPr>
      <w:r>
        <w:rPr>
          <w:rStyle w:val="a7"/>
        </w:rPr>
        <w:annotationRef/>
      </w:r>
      <w:hyperlink r:id="rId1" w:history="1">
        <w:r w:rsidRPr="007B7F8E">
          <w:rPr>
            <w:rStyle w:val="af0"/>
          </w:rPr>
          <w:t>https://github.com/ifanlyn95/multi-CRC-fungi</w:t>
        </w:r>
      </w:hyperlink>
    </w:p>
  </w:comment>
  <w:comment w:id="1282" w:author="LAU, Cheuk Hay" w:date="2021-11-17T17:40:00Z" w:initials="LCH">
    <w:p w14:paraId="31A08A9F" w14:textId="3EED494C" w:rsidR="00D33DA6" w:rsidRDefault="00D33DA6" w:rsidP="00312949">
      <w:pPr>
        <w:pStyle w:val="a8"/>
      </w:pPr>
      <w:r>
        <w:rPr>
          <w:rStyle w:val="a7"/>
        </w:rPr>
        <w:annotationRef/>
      </w:r>
      <w:r>
        <w:t>Any link?</w:t>
      </w:r>
    </w:p>
  </w:comment>
  <w:comment w:id="1283" w:author="LIN, Yufeng" w:date="2021-11-22T14:37:00Z" w:initials="LY">
    <w:p w14:paraId="4DC934A7" w14:textId="77777777" w:rsidR="00312949" w:rsidRDefault="00312949" w:rsidP="00807CD4">
      <w:pPr>
        <w:jc w:val="left"/>
      </w:pPr>
      <w:r>
        <w:rPr>
          <w:rStyle w:val="a7"/>
        </w:rPr>
        <w:annotationRef/>
      </w:r>
      <w:r>
        <w:t>Necessary mentioned several times? If necessary, I will add it to each part.</w:t>
      </w:r>
    </w:p>
    <w:p w14:paraId="3AF5BB11" w14:textId="77777777" w:rsidR="00312949" w:rsidRDefault="00AA134C" w:rsidP="00807CD4">
      <w:pPr>
        <w:pStyle w:val="a8"/>
      </w:pPr>
      <w:hyperlink r:id="rId2" w:history="1">
        <w:r w:rsidR="00312949" w:rsidRPr="00807CD4">
          <w:rPr>
            <w:rStyle w:val="af0"/>
          </w:rPr>
          <w:t>https://github.com/ifanlyn95/multi-CRC-fungi</w:t>
        </w:r>
      </w:hyperlink>
    </w:p>
  </w:comment>
  <w:comment w:id="1341" w:author="LAU, Cheuk Hay" w:date="2021-11-17T15:35:00Z" w:initials="LCH">
    <w:p w14:paraId="6FC5DA60" w14:textId="00165133" w:rsidR="00311F82" w:rsidRDefault="00311F82" w:rsidP="00312949">
      <w:pPr>
        <w:pStyle w:val="a8"/>
      </w:pPr>
      <w:r>
        <w:rPr>
          <w:rStyle w:val="a7"/>
        </w:rPr>
        <w:annotationRef/>
      </w:r>
      <w:r>
        <w:t>Please add supplier information.</w:t>
      </w:r>
    </w:p>
  </w:comment>
  <w:comment w:id="1342" w:author="LIN, Yufeng" w:date="2021-11-24T11:15:00Z" w:initials="LY">
    <w:p w14:paraId="2C4C4B17" w14:textId="77777777" w:rsidR="00777C71" w:rsidRDefault="00777C71" w:rsidP="002E1AD6">
      <w:pPr>
        <w:pStyle w:val="a8"/>
      </w:pPr>
      <w:r>
        <w:rPr>
          <w:rStyle w:val="a7"/>
        </w:rPr>
        <w:annotationRef/>
      </w:r>
      <w:hyperlink r:id="rId3" w:history="1">
        <w:r w:rsidRPr="002E1AD6">
          <w:rPr>
            <w:rStyle w:val="af0"/>
          </w:rPr>
          <w:t>https://www.thermofisher.com/order/catalog/product/M6494</w:t>
        </w:r>
      </w:hyperlink>
    </w:p>
  </w:comment>
  <w:comment w:id="1343" w:author="LIN, Yufeng" w:date="2021-11-24T11:16:00Z" w:initials="LY">
    <w:p w14:paraId="4CDC58A4" w14:textId="77777777" w:rsidR="00777C71" w:rsidRDefault="00777C71" w:rsidP="00EB33E9">
      <w:pPr>
        <w:pStyle w:val="a8"/>
      </w:pPr>
      <w:r>
        <w:rPr>
          <w:rStyle w:val="a7"/>
        </w:rPr>
        <w:annotationRef/>
      </w:r>
      <w:r>
        <w:t>This link was supported by Tommy, and plz help me to confirm whether my writing was right.</w:t>
      </w:r>
    </w:p>
  </w:comment>
  <w:comment w:id="1413" w:author="LAU, Cheuk Hay" w:date="2021-11-17T17:45:00Z" w:initials="LCH">
    <w:p w14:paraId="7658A077" w14:textId="3C4166D7" w:rsidR="00215AD8" w:rsidRDefault="00215AD8" w:rsidP="00777C71">
      <w:pPr>
        <w:pStyle w:val="a8"/>
      </w:pPr>
      <w:r>
        <w:rPr>
          <w:rStyle w:val="a7"/>
        </w:rPr>
        <w:annotationRef/>
      </w:r>
      <w:r>
        <w:t>Please confirm.</w:t>
      </w:r>
    </w:p>
  </w:comment>
  <w:comment w:id="1440" w:author="LAU, Cheuk Hay" w:date="2021-11-13T23:43:00Z" w:initials="LCH">
    <w:p w14:paraId="10AEDB38" w14:textId="05AC851C" w:rsidR="00BD6B4F" w:rsidRPr="00BD6B4F" w:rsidRDefault="00BD6B4F">
      <w:pPr>
        <w:pStyle w:val="a8"/>
        <w:rPr>
          <w:rFonts w:eastAsiaTheme="minorEastAsia"/>
        </w:rPr>
      </w:pPr>
      <w:r>
        <w:rPr>
          <w:rStyle w:val="a7"/>
        </w:rPr>
        <w:annotationRef/>
      </w:r>
      <w:r>
        <w:rPr>
          <w:rFonts w:eastAsiaTheme="minorEastAsia" w:hint="eastAsia"/>
        </w:rPr>
        <w:t>8</w:t>
      </w:r>
      <w:r>
        <w:rPr>
          <w:rFonts w:eastAsiaTheme="minorEastAsia"/>
        </w:rPr>
        <w:t xml:space="preserve"> or 9? Title of Table S1 said there were 9 studies included.</w:t>
      </w:r>
    </w:p>
  </w:comment>
  <w:comment w:id="1441" w:author="LIN, Yufeng" w:date="2021-11-22T14:48:00Z" w:initials="LY">
    <w:p w14:paraId="189FE152" w14:textId="77777777" w:rsidR="00BF197F" w:rsidRDefault="00BF197F" w:rsidP="00AC5BDE">
      <w:pPr>
        <w:pStyle w:val="a8"/>
      </w:pPr>
      <w:r>
        <w:rPr>
          <w:rStyle w:val="a7"/>
        </w:rPr>
        <w:annotationRef/>
      </w:r>
      <w:r>
        <w:t>As mentioned before or described in S figure1. One cohort was discarded because of non-PCR-free pre-processing.</w:t>
      </w:r>
    </w:p>
  </w:comment>
  <w:comment w:id="1502" w:author="LAU, Cheuk Hay" w:date="2021-11-13T23:55:00Z" w:initials="LCH">
    <w:p w14:paraId="79EFD2A1" w14:textId="4893D0F8" w:rsidR="009E3CB3" w:rsidRPr="009E3CB3" w:rsidRDefault="009E3CB3" w:rsidP="00BF197F">
      <w:pPr>
        <w:pStyle w:val="a8"/>
        <w:rPr>
          <w:rFonts w:eastAsiaTheme="minorEastAsia"/>
        </w:rPr>
      </w:pPr>
      <w:r>
        <w:rPr>
          <w:rStyle w:val="a7"/>
        </w:rPr>
        <w:annotationRef/>
      </w:r>
      <w:r>
        <w:rPr>
          <w:rFonts w:eastAsiaTheme="minorEastAsia" w:hint="eastAsia"/>
        </w:rPr>
        <w:t>D</w:t>
      </w:r>
      <w:r>
        <w:rPr>
          <w:rFonts w:eastAsiaTheme="minorEastAsia"/>
        </w:rPr>
        <w:t>o you mean “maximal? I rarely see using “plateau” to describe a curve.</w:t>
      </w:r>
    </w:p>
  </w:comment>
  <w:comment w:id="1503" w:author="LIN, Yufeng" w:date="2021-11-22T14:50:00Z" w:initials="LY">
    <w:p w14:paraId="33A7D312" w14:textId="77777777" w:rsidR="00BF197F" w:rsidRDefault="00BF197F" w:rsidP="002A6C7A">
      <w:pPr>
        <w:pStyle w:val="a8"/>
      </w:pPr>
      <w:r>
        <w:rPr>
          <w:rStyle w:val="a7"/>
        </w:rPr>
        <w:annotationRef/>
      </w:r>
      <w:r>
        <w:rPr>
          <w:rFonts w:hint="eastAsia"/>
        </w:rPr>
        <w:t>意思是，当检测到有</w:t>
      </w:r>
      <w:r>
        <w:t>10k</w:t>
      </w:r>
      <w:r>
        <w:rPr>
          <w:rFonts w:hint="eastAsia"/>
        </w:rPr>
        <w:t>条</w:t>
      </w:r>
      <w:r>
        <w:t xml:space="preserve">fungal </w:t>
      </w:r>
      <w:r>
        <w:rPr>
          <w:rFonts w:hint="eastAsia"/>
        </w:rPr>
        <w:t>序列的时候，他们的</w:t>
      </w:r>
      <w:r>
        <w:t>rich index</w:t>
      </w:r>
      <w:r>
        <w:rPr>
          <w:rFonts w:hint="eastAsia"/>
        </w:rPr>
        <w:t>就不会再增加了，到了平台期，说明抽平最少要抽到</w:t>
      </w:r>
      <w:r>
        <w:t>10k</w:t>
      </w:r>
      <w:r>
        <w:rPr>
          <w:rFonts w:hint="eastAsia"/>
        </w:rPr>
        <w:t>条，我不知道这个应该怎么表述，麻烦</w:t>
      </w:r>
      <w:r>
        <w:t>Harry</w:t>
      </w:r>
      <w:r>
        <w:rPr>
          <w:rFonts w:hint="eastAsia"/>
        </w:rPr>
        <w:t>你帮我看看怎么描述比较合适。谢谢</w:t>
      </w:r>
    </w:p>
  </w:comment>
  <w:comment w:id="1631" w:author="LIN, Yufeng" w:date="2021-11-24T16:42:00Z" w:initials="LY">
    <w:p w14:paraId="1D3C1672" w14:textId="77777777" w:rsidR="00F40728" w:rsidRDefault="00F40728" w:rsidP="00333870">
      <w:pPr>
        <w:pStyle w:val="a8"/>
      </w:pPr>
      <w:r>
        <w:rPr>
          <w:rStyle w:val="a7"/>
        </w:rPr>
        <w:annotationRef/>
      </w:r>
      <w:r>
        <w:t>Is it compulsory to add the ref? I consider it just a point from my results.</w:t>
      </w:r>
    </w:p>
  </w:comment>
  <w:comment w:id="1725" w:author="LAU, Cheuk Hay" w:date="2021-11-14T19:41:00Z" w:initials="LCH">
    <w:p w14:paraId="0B500E7B" w14:textId="2535CEE9" w:rsidR="00522AC1" w:rsidRPr="00522AC1" w:rsidRDefault="00522AC1" w:rsidP="00F40728">
      <w:pPr>
        <w:pStyle w:val="a8"/>
        <w:rPr>
          <w:rFonts w:eastAsiaTheme="minorEastAsia"/>
        </w:rPr>
      </w:pPr>
      <w:r>
        <w:rPr>
          <w:rStyle w:val="a7"/>
        </w:rPr>
        <w:annotationRef/>
      </w:r>
      <w:r>
        <w:rPr>
          <w:rStyle w:val="a7"/>
        </w:rPr>
        <w:t>Are analyses in Fig.1C not separated by cohorts? Perhaps swop 1B and 1C</w:t>
      </w:r>
      <w:r w:rsidR="003E0379">
        <w:rPr>
          <w:rStyle w:val="a7"/>
        </w:rPr>
        <w:t>.</w:t>
      </w:r>
    </w:p>
  </w:comment>
  <w:comment w:id="1726" w:author="LIN, Yufeng" w:date="2021-11-22T15:38:00Z" w:initials="LY">
    <w:p w14:paraId="27A10F7C" w14:textId="77777777" w:rsidR="00404C1F" w:rsidRDefault="00404C1F" w:rsidP="006D0634">
      <w:pPr>
        <w:pStyle w:val="a8"/>
      </w:pPr>
      <w:r>
        <w:rPr>
          <w:rStyle w:val="a7"/>
        </w:rPr>
        <w:annotationRef/>
      </w:r>
      <w:r>
        <w:t>I just imitated fig 1 of Wirbel's Publication(PMID: 30936547)</w:t>
      </w:r>
    </w:p>
  </w:comment>
  <w:comment w:id="1907" w:author="LIN, Yufeng" w:date="2021-11-24T16:55:00Z" w:initials="LY">
    <w:p w14:paraId="4D57E3E3" w14:textId="77777777" w:rsidR="005E1693" w:rsidRDefault="005E1693" w:rsidP="006D7952">
      <w:pPr>
        <w:pStyle w:val="a8"/>
      </w:pPr>
      <w:r>
        <w:rPr>
          <w:rStyle w:val="a7"/>
        </w:rPr>
        <w:annotationRef/>
      </w:r>
      <w:r>
        <w:rPr>
          <w:rFonts w:hint="eastAsia"/>
        </w:rPr>
        <w:t>意思是有</w:t>
      </w:r>
      <w:r>
        <w:t>7</w:t>
      </w:r>
      <w:r>
        <w:rPr>
          <w:rFonts w:hint="eastAsia"/>
        </w:rPr>
        <w:t>个是</w:t>
      </w:r>
      <w:r>
        <w:t>overlap</w:t>
      </w:r>
      <w:r>
        <w:rPr>
          <w:rFonts w:hint="eastAsia"/>
        </w:rPr>
        <w:t>的，不知道这样表述对不对</w:t>
      </w:r>
    </w:p>
  </w:comment>
  <w:comment w:id="1940" w:author="LAU, Cheuk Hay" w:date="2021-11-14T20:10:00Z" w:initials="LCH">
    <w:p w14:paraId="1FEDC00A" w14:textId="3FCE46D8" w:rsidR="00FD761E" w:rsidRPr="00FD761E" w:rsidRDefault="00FD761E" w:rsidP="005E1693">
      <w:pPr>
        <w:pStyle w:val="a8"/>
        <w:rPr>
          <w:rFonts w:eastAsiaTheme="minorEastAsia"/>
        </w:rPr>
      </w:pPr>
      <w:r>
        <w:rPr>
          <w:rStyle w:val="a7"/>
        </w:rPr>
        <w:annotationRef/>
      </w:r>
      <w:r w:rsidR="003E0379">
        <w:rPr>
          <w:rFonts w:eastAsiaTheme="minorEastAsia"/>
        </w:rPr>
        <w:t>S</w:t>
      </w:r>
      <w:r>
        <w:rPr>
          <w:rFonts w:eastAsiaTheme="minorEastAsia"/>
        </w:rPr>
        <w:t xml:space="preserve"> </w:t>
      </w:r>
      <w:r w:rsidR="003E0379">
        <w:rPr>
          <w:rFonts w:eastAsiaTheme="minorEastAsia"/>
        </w:rPr>
        <w:t>T</w:t>
      </w:r>
      <w:r>
        <w:rPr>
          <w:rFonts w:eastAsiaTheme="minorEastAsia"/>
        </w:rPr>
        <w:t xml:space="preserve">able </w:t>
      </w:r>
      <w:r w:rsidR="003E0379">
        <w:rPr>
          <w:rFonts w:eastAsiaTheme="minorEastAsia"/>
        </w:rPr>
        <w:t xml:space="preserve">11 </w:t>
      </w:r>
      <w:r>
        <w:rPr>
          <w:rFonts w:eastAsiaTheme="minorEastAsia"/>
        </w:rPr>
        <w:t>only has taxonomy name, I don’t think it is necessary to include this table.</w:t>
      </w:r>
    </w:p>
  </w:comment>
  <w:comment w:id="1941" w:author="LIN, Yufeng" w:date="2021-11-22T15:49:00Z" w:initials="LY">
    <w:p w14:paraId="49D51862" w14:textId="77777777" w:rsidR="00036402" w:rsidRDefault="00036402" w:rsidP="002B6782">
      <w:pPr>
        <w:pStyle w:val="a8"/>
      </w:pPr>
      <w:r>
        <w:rPr>
          <w:rStyle w:val="a7"/>
        </w:rPr>
        <w:annotationRef/>
      </w:r>
      <w:r>
        <w:t xml:space="preserve">Ok. Deleted. </w:t>
      </w:r>
    </w:p>
  </w:comment>
  <w:comment w:id="1970" w:author="LAU, Cheuk Hay" w:date="2021-11-14T20:57:00Z" w:initials="LCH">
    <w:p w14:paraId="45DA973A" w14:textId="0F153980" w:rsidR="003E0379" w:rsidRPr="003E0379" w:rsidRDefault="003E0379" w:rsidP="00036402">
      <w:pPr>
        <w:pStyle w:val="a8"/>
        <w:rPr>
          <w:rFonts w:eastAsiaTheme="minorEastAsia"/>
        </w:rPr>
      </w:pPr>
      <w:r>
        <w:rPr>
          <w:rStyle w:val="a7"/>
        </w:rPr>
        <w:annotationRef/>
      </w:r>
      <w:r>
        <w:rPr>
          <w:rFonts w:eastAsiaTheme="minorEastAsia" w:hint="eastAsia"/>
        </w:rPr>
        <w:t>I</w:t>
      </w:r>
      <w:r>
        <w:rPr>
          <w:rFonts w:eastAsiaTheme="minorEastAsia"/>
        </w:rPr>
        <w:t xml:space="preserve"> think </w:t>
      </w:r>
      <w:r w:rsidR="002326EE">
        <w:rPr>
          <w:rFonts w:eastAsiaTheme="minorEastAsia"/>
        </w:rPr>
        <w:t xml:space="preserve">moving this </w:t>
      </w:r>
      <w:r>
        <w:rPr>
          <w:rFonts w:eastAsiaTheme="minorEastAsia"/>
        </w:rPr>
        <w:t xml:space="preserve">in vitro part </w:t>
      </w:r>
      <w:r w:rsidR="002326EE">
        <w:rPr>
          <w:rFonts w:eastAsiaTheme="minorEastAsia"/>
        </w:rPr>
        <w:t>to</w:t>
      </w:r>
      <w:r>
        <w:rPr>
          <w:rFonts w:eastAsiaTheme="minorEastAsia"/>
        </w:rPr>
        <w:t xml:space="preserve"> the </w:t>
      </w:r>
      <w:r w:rsidR="002326EE">
        <w:rPr>
          <w:rFonts w:eastAsiaTheme="minorEastAsia"/>
        </w:rPr>
        <w:t>end</w:t>
      </w:r>
      <w:r>
        <w:rPr>
          <w:rFonts w:eastAsiaTheme="minorEastAsia"/>
        </w:rPr>
        <w:t xml:space="preserve"> would be better.</w:t>
      </w:r>
    </w:p>
  </w:comment>
  <w:comment w:id="1975" w:author="LAU, Cheuk Hay" w:date="2021-11-14T21:30:00Z" w:initials="LCH">
    <w:p w14:paraId="5230FF3D" w14:textId="16FAD9F4" w:rsidR="009B2ACD" w:rsidRPr="009B2ACD" w:rsidRDefault="009B2ACD">
      <w:pPr>
        <w:pStyle w:val="a8"/>
        <w:rPr>
          <w:rFonts w:eastAsiaTheme="minorEastAsia"/>
        </w:rPr>
      </w:pPr>
      <w:r>
        <w:rPr>
          <w:rStyle w:val="a7"/>
        </w:rPr>
        <w:annotationRef/>
      </w:r>
      <w:r>
        <w:rPr>
          <w:rStyle w:val="a7"/>
        </w:rPr>
        <w:t>I will revise after updated.</w:t>
      </w:r>
    </w:p>
  </w:comment>
  <w:comment w:id="2131" w:author="LAU, Cheuk Hay" w:date="2021-11-14T21:56:00Z" w:initials="LCH">
    <w:p w14:paraId="78E059D9" w14:textId="797A27B2" w:rsidR="00C42771" w:rsidRPr="00C42771" w:rsidRDefault="00C42771">
      <w:pPr>
        <w:pStyle w:val="a8"/>
        <w:rPr>
          <w:rFonts w:eastAsiaTheme="minorEastAsia"/>
        </w:rPr>
      </w:pPr>
      <w:r>
        <w:rPr>
          <w:rStyle w:val="a7"/>
        </w:rPr>
        <w:annotationRef/>
      </w:r>
      <w:r>
        <w:rPr>
          <w:rStyle w:val="a7"/>
        </w:rPr>
        <w:t>Is it necessary to cite 11 papers here? This is too much, please reduce.</w:t>
      </w:r>
    </w:p>
  </w:comment>
  <w:comment w:id="2132" w:author="LIN, Yufeng" w:date="2021-11-22T15:53:00Z" w:initials="LY">
    <w:p w14:paraId="12C5D79E" w14:textId="77777777" w:rsidR="00D11D58" w:rsidRDefault="00D11D58" w:rsidP="00174D97">
      <w:pPr>
        <w:pStyle w:val="a8"/>
      </w:pPr>
      <w:r>
        <w:rPr>
          <w:rStyle w:val="a7"/>
        </w:rPr>
        <w:annotationRef/>
      </w:r>
      <w:r>
        <w:t>Done</w:t>
      </w:r>
    </w:p>
  </w:comment>
  <w:comment w:id="2138" w:author="LAU, Cheuk Hay" w:date="2021-11-14T21:59:00Z" w:initials="LCH">
    <w:p w14:paraId="4C53386E" w14:textId="4AED797A" w:rsidR="00C42771" w:rsidRPr="00C42771" w:rsidRDefault="00C42771" w:rsidP="00D11D58">
      <w:pPr>
        <w:pStyle w:val="a8"/>
        <w:rPr>
          <w:rFonts w:eastAsiaTheme="minorEastAsia"/>
        </w:rPr>
      </w:pPr>
      <w:r>
        <w:rPr>
          <w:rStyle w:val="a7"/>
        </w:rPr>
        <w:annotationRef/>
      </w:r>
      <w:r>
        <w:rPr>
          <w:rFonts w:eastAsiaTheme="minorEastAsia"/>
        </w:rPr>
        <w:t>Same here, 17 refs in one sentence. Please reduce.</w:t>
      </w:r>
    </w:p>
  </w:comment>
  <w:comment w:id="2139" w:author="LIN, Yufeng" w:date="2021-11-22T15:53:00Z" w:initials="LY">
    <w:p w14:paraId="08E51F54" w14:textId="77777777" w:rsidR="00D11D58" w:rsidRDefault="00D11D58" w:rsidP="00A76DE3">
      <w:pPr>
        <w:pStyle w:val="a8"/>
      </w:pPr>
      <w:r>
        <w:rPr>
          <w:rStyle w:val="a7"/>
        </w:rPr>
        <w:annotationRef/>
      </w:r>
      <w:r>
        <w:t>Done</w:t>
      </w:r>
    </w:p>
  </w:comment>
  <w:comment w:id="2209" w:author="LAU, Cheuk Hay" w:date="2021-11-14T22:15:00Z" w:initials="LCH">
    <w:p w14:paraId="0D4E7F1F" w14:textId="58EF942F" w:rsidR="002A70AF" w:rsidRPr="002A70AF" w:rsidRDefault="002A70AF" w:rsidP="00D11D58">
      <w:pPr>
        <w:pStyle w:val="a8"/>
        <w:rPr>
          <w:rFonts w:eastAsiaTheme="minorEastAsia"/>
        </w:rPr>
      </w:pPr>
      <w:r>
        <w:rPr>
          <w:rStyle w:val="a7"/>
        </w:rPr>
        <w:annotationRef/>
      </w:r>
      <w:r>
        <w:rPr>
          <w:rFonts w:eastAsiaTheme="minorEastAsia" w:hint="eastAsia"/>
        </w:rPr>
        <w:t>C</w:t>
      </w:r>
      <w:r>
        <w:rPr>
          <w:rFonts w:eastAsiaTheme="minorEastAsia"/>
        </w:rPr>
        <w:t xml:space="preserve">an’t understand. I can’t find 17 pairs of correlation in Fig. 3, and how a single paired </w:t>
      </w:r>
      <w:r>
        <w:rPr>
          <w:rFonts w:eastAsiaTheme="minorEastAsia"/>
          <w:i/>
          <w:iCs/>
        </w:rPr>
        <w:t>A.r.</w:t>
      </w:r>
      <w:r>
        <w:rPr>
          <w:rFonts w:eastAsiaTheme="minorEastAsia"/>
        </w:rPr>
        <w:t>-</w:t>
      </w:r>
      <w:r>
        <w:rPr>
          <w:rFonts w:eastAsiaTheme="minorEastAsia"/>
          <w:i/>
          <w:iCs/>
        </w:rPr>
        <w:t xml:space="preserve">P.m. </w:t>
      </w:r>
      <w:r>
        <w:rPr>
          <w:rFonts w:eastAsiaTheme="minorEastAsia"/>
        </w:rPr>
        <w:t>correlation can be counted as 17 pairs?</w:t>
      </w:r>
    </w:p>
  </w:comment>
  <w:comment w:id="2210" w:author="LIN, Yufeng" w:date="2021-11-22T16:15:00Z" w:initials="LY">
    <w:p w14:paraId="01250401" w14:textId="77777777" w:rsidR="00E93828" w:rsidRDefault="00E93828" w:rsidP="00DC2CC3">
      <w:pPr>
        <w:pStyle w:val="a8"/>
      </w:pPr>
      <w:r>
        <w:rPr>
          <w:rStyle w:val="a7"/>
        </w:rPr>
        <w:annotationRef/>
      </w:r>
      <w:r>
        <w:t>It is from S table 11.</w:t>
      </w:r>
    </w:p>
  </w:comment>
  <w:comment w:id="2418" w:author="LIN, Yufeng" w:date="2021-11-24T18:02:00Z" w:initials="LY">
    <w:p w14:paraId="5D2717A2" w14:textId="77777777" w:rsidR="007F1E68" w:rsidRDefault="007F1E68" w:rsidP="0064531A">
      <w:pPr>
        <w:pStyle w:val="a8"/>
      </w:pPr>
      <w:r>
        <w:rPr>
          <w:rStyle w:val="a7"/>
        </w:rPr>
        <w:annotationRef/>
      </w:r>
      <w:r>
        <w:rPr>
          <w:rFonts w:hint="eastAsia"/>
        </w:rPr>
        <w:t>不是特别对，这些细菌也会和其他致病菌有强相关性，只是没有被聚类到一起而已。</w:t>
      </w:r>
    </w:p>
  </w:comment>
  <w:comment w:id="2514" w:author="LAU, Cheuk Hay" w:date="2021-11-17T10:17:00Z" w:initials="LCH">
    <w:p w14:paraId="2AFB34A9" w14:textId="3FC29A1D" w:rsidR="0039087B" w:rsidRDefault="0039087B" w:rsidP="007F1E68">
      <w:pPr>
        <w:pStyle w:val="a8"/>
      </w:pPr>
      <w:r>
        <w:rPr>
          <w:rStyle w:val="a7"/>
        </w:rPr>
        <w:annotationRef/>
      </w:r>
      <w:r>
        <w:t>Please indicate whether the species is a fungus or bacterium in Table 2.</w:t>
      </w:r>
    </w:p>
  </w:comment>
  <w:comment w:id="2515" w:author="LIN, Yufeng" w:date="2021-11-22T16:35:00Z" w:initials="LY">
    <w:p w14:paraId="4A2CFF72" w14:textId="77777777" w:rsidR="0013122B" w:rsidRDefault="0013122B" w:rsidP="00F721FF">
      <w:pPr>
        <w:pStyle w:val="a8"/>
      </w:pPr>
      <w:r>
        <w:rPr>
          <w:rStyle w:val="a7"/>
        </w:rPr>
        <w:annotationRef/>
      </w:r>
      <w:r>
        <w:t>Done</w:t>
      </w:r>
    </w:p>
  </w:comment>
  <w:comment w:id="2653" w:author="LAU, Cheuk Hay" w:date="2021-11-21T21:45:00Z" w:initials="LCH">
    <w:p w14:paraId="7C29561B" w14:textId="3B50A3F0" w:rsidR="00593312" w:rsidRPr="00593312" w:rsidRDefault="00593312" w:rsidP="0013122B">
      <w:pPr>
        <w:pStyle w:val="a8"/>
        <w:rPr>
          <w:rFonts w:eastAsiaTheme="minorEastAsia"/>
        </w:rPr>
      </w:pPr>
      <w:r>
        <w:rPr>
          <w:rStyle w:val="a7"/>
        </w:rPr>
        <w:annotationRef/>
      </w:r>
      <w:r>
        <w:rPr>
          <w:rStyle w:val="a7"/>
        </w:rPr>
        <w:t>I could incorrectly interpret the results. Please let me know if I am wrong.</w:t>
      </w:r>
    </w:p>
  </w:comment>
  <w:comment w:id="2763" w:author="LAU, Cheuk Hay" w:date="2021-11-20T23:09:00Z" w:initials="LCH">
    <w:p w14:paraId="23C770EC" w14:textId="64D8AE61" w:rsidR="00E86116" w:rsidRPr="00E86116" w:rsidRDefault="00E86116">
      <w:pPr>
        <w:pStyle w:val="a8"/>
        <w:rPr>
          <w:rFonts w:eastAsiaTheme="minorEastAsia"/>
        </w:rPr>
      </w:pPr>
      <w:r>
        <w:rPr>
          <w:rStyle w:val="a7"/>
        </w:rPr>
        <w:annotationRef/>
      </w:r>
      <w:r>
        <w:rPr>
          <w:rFonts w:eastAsiaTheme="minorEastAsia" w:hint="eastAsia"/>
        </w:rPr>
        <w:t>I</w:t>
      </w:r>
      <w:r>
        <w:rPr>
          <w:rFonts w:eastAsiaTheme="minorEastAsia"/>
        </w:rPr>
        <w:t xml:space="preserve"> will revise this paragraph on </w:t>
      </w:r>
      <w:r>
        <w:rPr>
          <w:rFonts w:eastAsiaTheme="minorEastAsia"/>
          <w:i/>
          <w:iCs/>
        </w:rPr>
        <w:t xml:space="preserve">A.r. </w:t>
      </w:r>
      <w:r>
        <w:rPr>
          <w:rFonts w:eastAsiaTheme="minorEastAsia"/>
        </w:rPr>
        <w:t xml:space="preserve">functions after receiving </w:t>
      </w:r>
      <w:r>
        <w:rPr>
          <w:rFonts w:eastAsiaTheme="minorEastAsia"/>
          <w:i/>
          <w:iCs/>
        </w:rPr>
        <w:t xml:space="preserve">in vitro </w:t>
      </w:r>
      <w:r>
        <w:rPr>
          <w:rFonts w:eastAsiaTheme="minorEastAsia"/>
        </w:rPr>
        <w:t>results.</w:t>
      </w:r>
    </w:p>
  </w:comment>
  <w:comment w:id="2998" w:author="LIN, Yufeng" w:date="2021-11-22T18:37:00Z" w:initials="LY">
    <w:p w14:paraId="034F9BAB" w14:textId="77777777" w:rsidR="0019378F" w:rsidRDefault="0019378F" w:rsidP="0072284B">
      <w:pPr>
        <w:pStyle w:val="a8"/>
      </w:pPr>
      <w:r>
        <w:rPr>
          <w:rStyle w:val="a7"/>
        </w:rPr>
        <w:annotationRef/>
      </w:r>
      <w:r>
        <w:t>Little hard to understand</w:t>
      </w:r>
    </w:p>
  </w:comment>
  <w:comment w:id="3028" w:author="LAU, Cheuk Hay" w:date="2021-11-21T17:05:00Z" w:initials="LCH">
    <w:p w14:paraId="68952637" w14:textId="201398A2" w:rsidR="00B9341A" w:rsidRPr="00B9341A" w:rsidRDefault="00B9341A" w:rsidP="0019378F">
      <w:pPr>
        <w:pStyle w:val="a8"/>
        <w:rPr>
          <w:rFonts w:eastAsiaTheme="minorEastAsia"/>
        </w:rPr>
      </w:pPr>
      <w:r>
        <w:rPr>
          <w:rStyle w:val="a7"/>
        </w:rPr>
        <w:annotationRef/>
      </w:r>
      <w:r>
        <w:rPr>
          <w:rFonts w:eastAsiaTheme="minorEastAsia" w:hint="eastAsia"/>
        </w:rPr>
        <w:t>S</w:t>
      </w:r>
      <w:r>
        <w:rPr>
          <w:rFonts w:eastAsiaTheme="minorEastAsia"/>
        </w:rPr>
        <w:t>ome of these refs are not related to CRC</w:t>
      </w:r>
      <w:r w:rsidR="00B94CB0">
        <w:rPr>
          <w:rFonts w:eastAsiaTheme="minorEastAsia"/>
        </w:rPr>
        <w:t>. Please replace.</w:t>
      </w:r>
    </w:p>
  </w:comment>
  <w:comment w:id="3029" w:author="LIN, Yufeng" w:date="2021-11-22T16:44:00Z" w:initials="LY">
    <w:p w14:paraId="5E5CE487" w14:textId="77777777" w:rsidR="000408F5" w:rsidRDefault="000408F5" w:rsidP="00722B58">
      <w:pPr>
        <w:pStyle w:val="a8"/>
      </w:pPr>
      <w:r>
        <w:rPr>
          <w:rStyle w:val="a7"/>
        </w:rPr>
        <w:annotationRef/>
      </w:r>
      <w:r>
        <w:t>Done</w:t>
      </w:r>
    </w:p>
  </w:comment>
  <w:comment w:id="3224" w:author="LIN, Yufeng" w:date="2021-11-22T18:52:00Z" w:initials="LY">
    <w:p w14:paraId="04DFF843" w14:textId="77777777" w:rsidR="00695E21" w:rsidRDefault="00695E21" w:rsidP="009D0877">
      <w:pPr>
        <w:pStyle w:val="a8"/>
      </w:pPr>
      <w:r>
        <w:rPr>
          <w:rStyle w:val="a7"/>
        </w:rPr>
        <w:annotationRef/>
      </w:r>
      <w:r>
        <w:t>???</w:t>
      </w:r>
    </w:p>
  </w:comment>
  <w:comment w:id="3304" w:author="LAU, Cheuk Hay" w:date="2021-11-17T17:31:00Z" w:initials="LCH">
    <w:p w14:paraId="3EA10E2A" w14:textId="1F43E361" w:rsidR="00CD7B20" w:rsidRDefault="00CD7B20" w:rsidP="00695E21">
      <w:pPr>
        <w:pStyle w:val="a8"/>
      </w:pPr>
      <w:r>
        <w:rPr>
          <w:rStyle w:val="a7"/>
        </w:rPr>
        <w:annotationRef/>
      </w:r>
      <w:r>
        <w:rPr>
          <w:rStyle w:val="a7"/>
        </w:rPr>
        <w:t>I will revise after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459C1" w15:done="0"/>
  <w15:commentEx w15:paraId="54884923" w15:done="0"/>
  <w15:commentEx w15:paraId="5CBE9E7C" w15:done="0"/>
  <w15:commentEx w15:paraId="4E45FD45" w15:done="0"/>
  <w15:commentEx w15:paraId="0BBDDBD5" w15:done="0"/>
  <w15:commentEx w15:paraId="41AEBD71" w15:paraIdParent="0BBDDBD5" w15:done="0"/>
  <w15:commentEx w15:paraId="2D3EED9F" w15:done="0"/>
  <w15:commentEx w15:paraId="37904ABE" w15:done="0"/>
  <w15:commentEx w15:paraId="481FAE8D" w15:done="0"/>
  <w15:commentEx w15:paraId="54773ADA" w15:done="0"/>
  <w15:commentEx w15:paraId="3F31E029" w15:paraIdParent="54773ADA" w15:done="0"/>
  <w15:commentEx w15:paraId="70FFE024" w15:done="0"/>
  <w15:commentEx w15:paraId="7A70132F" w15:paraIdParent="70FFE024" w15:done="0"/>
  <w15:commentEx w15:paraId="5F0EA432" w15:done="0"/>
  <w15:commentEx w15:paraId="7F09242E" w15:paraIdParent="5F0EA432" w15:done="0"/>
  <w15:commentEx w15:paraId="564D7CFF" w15:done="0"/>
  <w15:commentEx w15:paraId="40EDEB14" w15:paraIdParent="564D7CFF" w15:done="0"/>
  <w15:commentEx w15:paraId="0F129F81" w15:done="0"/>
  <w15:commentEx w15:paraId="759AF9EB" w15:paraIdParent="0F129F81" w15:done="0"/>
  <w15:commentEx w15:paraId="59397FC0" w15:done="0"/>
  <w15:commentEx w15:paraId="4121BCA5" w15:paraIdParent="59397FC0" w15:done="0"/>
  <w15:commentEx w15:paraId="0D2CEB05" w15:done="0"/>
  <w15:commentEx w15:paraId="2E604046" w15:paraIdParent="0D2CEB05" w15:done="0"/>
  <w15:commentEx w15:paraId="39220DE8" w15:done="0"/>
  <w15:commentEx w15:paraId="2D09A6B4" w15:paraIdParent="39220DE8" w15:done="0"/>
  <w15:commentEx w15:paraId="7F2EBBF3" w15:paraIdParent="39220DE8" w15:done="0"/>
  <w15:commentEx w15:paraId="31A08A9F" w15:done="0"/>
  <w15:commentEx w15:paraId="3AF5BB11" w15:paraIdParent="31A08A9F" w15:done="0"/>
  <w15:commentEx w15:paraId="6FC5DA60" w15:done="0"/>
  <w15:commentEx w15:paraId="2C4C4B17" w15:paraIdParent="6FC5DA60" w15:done="0"/>
  <w15:commentEx w15:paraId="4CDC58A4" w15:paraIdParent="6FC5DA60" w15:done="0"/>
  <w15:commentEx w15:paraId="7658A077" w15:done="0"/>
  <w15:commentEx w15:paraId="10AEDB38" w15:done="0"/>
  <w15:commentEx w15:paraId="189FE152" w15:paraIdParent="10AEDB38" w15:done="0"/>
  <w15:commentEx w15:paraId="79EFD2A1" w15:done="0"/>
  <w15:commentEx w15:paraId="33A7D312" w15:paraIdParent="79EFD2A1" w15:done="0"/>
  <w15:commentEx w15:paraId="1D3C1672" w15:done="0"/>
  <w15:commentEx w15:paraId="0B500E7B" w15:done="0"/>
  <w15:commentEx w15:paraId="27A10F7C" w15:paraIdParent="0B500E7B" w15:done="0"/>
  <w15:commentEx w15:paraId="4D57E3E3" w15:done="0"/>
  <w15:commentEx w15:paraId="1FEDC00A" w15:done="0"/>
  <w15:commentEx w15:paraId="49D51862" w15:paraIdParent="1FEDC00A" w15:done="0"/>
  <w15:commentEx w15:paraId="45DA973A" w15:done="0"/>
  <w15:commentEx w15:paraId="5230FF3D" w15:done="0"/>
  <w15:commentEx w15:paraId="78E059D9" w15:done="0"/>
  <w15:commentEx w15:paraId="12C5D79E" w15:paraIdParent="78E059D9" w15:done="0"/>
  <w15:commentEx w15:paraId="4C53386E" w15:done="0"/>
  <w15:commentEx w15:paraId="08E51F54" w15:paraIdParent="4C53386E" w15:done="0"/>
  <w15:commentEx w15:paraId="0D4E7F1F" w15:done="0"/>
  <w15:commentEx w15:paraId="01250401" w15:paraIdParent="0D4E7F1F" w15:done="0"/>
  <w15:commentEx w15:paraId="5D2717A2" w15:done="0"/>
  <w15:commentEx w15:paraId="2AFB34A9" w15:done="0"/>
  <w15:commentEx w15:paraId="4A2CFF72" w15:paraIdParent="2AFB34A9" w15:done="0"/>
  <w15:commentEx w15:paraId="7C29561B" w15:done="0"/>
  <w15:commentEx w15:paraId="23C770EC" w15:done="0"/>
  <w15:commentEx w15:paraId="034F9BAB" w15:done="0"/>
  <w15:commentEx w15:paraId="68952637" w15:done="0"/>
  <w15:commentEx w15:paraId="5E5CE487" w15:paraIdParent="68952637" w15:done="0"/>
  <w15:commentEx w15:paraId="04DFF843" w15:done="0"/>
  <w15:commentEx w15:paraId="3EA10E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BAF4" w16cex:dateUtc="2021-11-19T16:08:00Z"/>
  <w16cex:commentExtensible w16cex:durableId="2542B687" w16cex:dateUtc="2021-11-19T15:49:00Z"/>
  <w16cex:commentExtensible w16cex:durableId="2536BF03" w16cex:dateUtc="2021-11-10T13:58:00Z"/>
  <w16cex:commentExtensible w16cex:durableId="2536BF34" w16cex:dateUtc="2021-11-10T13:59:00Z"/>
  <w16cex:commentExtensible w16cex:durableId="2540A4D0" w16cex:dateUtc="2021-11-18T02:09:00Z"/>
  <w16cex:commentExtensible w16cex:durableId="25462035" w16cex:dateUtc="2021-11-22T05:57:00Z"/>
  <w16cex:commentExtensible w16cex:durableId="2536BF81" w16cex:dateUtc="2021-11-10T14:00:00Z"/>
  <w16cex:commentExtensible w16cex:durableId="2542C63D" w16cex:dateUtc="2021-11-19T16:56:00Z"/>
  <w16cex:commentExtensible w16cex:durableId="2536C1E0" w16cex:dateUtc="2021-11-10T14:10:00Z"/>
  <w16cex:commentExtensible w16cex:durableId="253F8F05" w16cex:dateUtc="2021-11-17T06:24:00Z"/>
  <w16cex:commentExtensible w16cex:durableId="254624A1" w16cex:dateUtc="2021-11-22T06:16:00Z"/>
  <w16cex:commentExtensible w16cex:durableId="253F71E2" w16cex:dateUtc="2021-11-17T04:19:00Z"/>
  <w16cex:commentExtensible w16cex:durableId="25462558" w16cex:dateUtc="2021-11-22T06:19:00Z"/>
  <w16cex:commentExtensible w16cex:durableId="253F71D3" w16cex:dateUtc="2021-11-17T04:19:00Z"/>
  <w16cex:commentExtensible w16cex:durableId="25462589" w16cex:dateUtc="2021-11-22T06:19:00Z"/>
  <w16cex:commentExtensible w16cex:durableId="2540F4C6" w16cex:dateUtc="2021-11-18T07:50:00Z"/>
  <w16cex:commentExtensible w16cex:durableId="254625C3" w16cex:dateUtc="2021-11-22T06:20:00Z"/>
  <w16cex:commentExtensible w16cex:durableId="253F94DC" w16cex:dateUtc="2021-11-17T06:49:00Z"/>
  <w16cex:commentExtensible w16cex:durableId="25462706" w16cex:dateUtc="2021-11-22T06:26:00Z"/>
  <w16cex:commentExtensible w16cex:durableId="253F9687" w16cex:dateUtc="2021-11-17T06:56:00Z"/>
  <w16cex:commentExtensible w16cex:durableId="254628E9" w16cex:dateUtc="2021-11-22T06:34:00Z"/>
  <w16cex:commentExtensible w16cex:durableId="253F96BD" w16cex:dateUtc="2021-11-17T06:57:00Z"/>
  <w16cex:commentExtensible w16cex:durableId="25462894" w16cex:dateUtc="2021-11-22T06:32:00Z"/>
  <w16cex:commentExtensible w16cex:durableId="253FB5C5" w16cex:dateUtc="2021-11-17T09:09:00Z"/>
  <w16cex:commentExtensible w16cex:durableId="2546293E" w16cex:dateUtc="2021-11-22T06:35:00Z"/>
  <w16cex:commentExtensible w16cex:durableId="254629AC" w16cex:dateUtc="2021-11-22T06:37:00Z"/>
  <w16cex:commentExtensible w16cex:durableId="253FBCFB" w16cex:dateUtc="2021-11-17T09:40:00Z"/>
  <w16cex:commentExtensible w16cex:durableId="254629A8" w16cex:dateUtc="2021-11-22T06:37:00Z"/>
  <w16cex:commentExtensible w16cex:durableId="253F9FD5" w16cex:dateUtc="2021-11-17T07:35:00Z"/>
  <w16cex:commentExtensible w16cex:durableId="25489D4A" w16cex:dateUtc="2021-11-24T03:15:00Z"/>
  <w16cex:commentExtensible w16cex:durableId="25489DA1" w16cex:dateUtc="2021-11-24T03:16:00Z"/>
  <w16cex:commentExtensible w16cex:durableId="253FBE49" w16cex:dateUtc="2021-11-17T09:45:00Z"/>
  <w16cex:commentExtensible w16cex:durableId="253ACC11" w16cex:dateUtc="2021-11-13T15:43:00Z"/>
  <w16cex:commentExtensible w16cex:durableId="25462C36" w16cex:dateUtc="2021-11-22T06:48:00Z"/>
  <w16cex:commentExtensible w16cex:durableId="253ACF00" w16cex:dateUtc="2021-11-13T15:55:00Z"/>
  <w16cex:commentExtensible w16cex:durableId="25462CAC" w16cex:dateUtc="2021-11-22T06:50:00Z"/>
  <w16cex:commentExtensible w16cex:durableId="2548E9F7" w16cex:dateUtc="2021-11-24T08:42:00Z"/>
  <w16cex:commentExtensible w16cex:durableId="253BE5CC" w16cex:dateUtc="2021-11-14T11:41:00Z"/>
  <w16cex:commentExtensible w16cex:durableId="254637EF" w16cex:dateUtc="2021-11-22T07:38:00Z"/>
  <w16cex:commentExtensible w16cex:durableId="2548ECFD" w16cex:dateUtc="2021-11-24T08:55:00Z"/>
  <w16cex:commentExtensible w16cex:durableId="253BEBAD" w16cex:dateUtc="2021-11-14T12:10:00Z"/>
  <w16cex:commentExtensible w16cex:durableId="25463A84" w16cex:dateUtc="2021-11-22T07:49:00Z"/>
  <w16cex:commentExtensible w16cex:durableId="253BF6BE" w16cex:dateUtc="2021-11-14T12:57:00Z"/>
  <w16cex:commentExtensible w16cex:durableId="253BFE5F" w16cex:dateUtc="2021-11-14T13:30:00Z"/>
  <w16cex:commentExtensible w16cex:durableId="253C0496" w16cex:dateUtc="2021-11-14T13:56:00Z"/>
  <w16cex:commentExtensible w16cex:durableId="25463B92" w16cex:dateUtc="2021-11-22T07:53:00Z"/>
  <w16cex:commentExtensible w16cex:durableId="253C055E" w16cex:dateUtc="2021-11-14T13:59:00Z"/>
  <w16cex:commentExtensible w16cex:durableId="25463B95" w16cex:dateUtc="2021-11-22T07:53:00Z"/>
  <w16cex:commentExtensible w16cex:durableId="253C090B" w16cex:dateUtc="2021-11-14T14:15:00Z"/>
  <w16cex:commentExtensible w16cex:durableId="254640AA" w16cex:dateUtc="2021-11-22T08:15:00Z"/>
  <w16cex:commentExtensible w16cex:durableId="2548FCBB" w16cex:dateUtc="2021-11-24T10:02:00Z"/>
  <w16cex:commentExtensible w16cex:durableId="253F5537" w16cex:dateUtc="2021-11-17T02:17:00Z"/>
  <w16cex:commentExtensible w16cex:durableId="2546455E" w16cex:dateUtc="2021-11-22T08:35:00Z"/>
  <w16cex:commentExtensible w16cex:durableId="25453C78" w16cex:dateUtc="2021-11-21T13:45:00Z"/>
  <w16cex:commentExtensible w16cex:durableId="2543FEBA" w16cex:dateUtc="2021-11-20T15:09:00Z"/>
  <w16cex:commentExtensible w16cex:durableId="254661EA" w16cex:dateUtc="2021-11-22T10:37:00Z"/>
  <w16cex:commentExtensible w16cex:durableId="2544FACB" w16cex:dateUtc="2021-11-21T09:05:00Z"/>
  <w16cex:commentExtensible w16cex:durableId="2546477C" w16cex:dateUtc="2021-11-22T08:44:00Z"/>
  <w16cex:commentExtensible w16cex:durableId="25466567" w16cex:dateUtc="2021-11-22T10:52:00Z"/>
  <w16cex:commentExtensible w16cex:durableId="253FBAF7" w16cex:dateUtc="2021-11-17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459C1" w16cid:durableId="2542BAF4"/>
  <w16cid:commentId w16cid:paraId="54884923" w16cid:durableId="2542B687"/>
  <w16cid:commentId w16cid:paraId="5CBE9E7C" w16cid:durableId="2536BF03"/>
  <w16cid:commentId w16cid:paraId="4E45FD45" w16cid:durableId="2536BF34"/>
  <w16cid:commentId w16cid:paraId="0BBDDBD5" w16cid:durableId="2540A4D0"/>
  <w16cid:commentId w16cid:paraId="41AEBD71" w16cid:durableId="25462035"/>
  <w16cid:commentId w16cid:paraId="2D3EED9F" w16cid:durableId="2536BF81"/>
  <w16cid:commentId w16cid:paraId="37904ABE" w16cid:durableId="2542C63D"/>
  <w16cid:commentId w16cid:paraId="481FAE8D" w16cid:durableId="2536C1E0"/>
  <w16cid:commentId w16cid:paraId="54773ADA" w16cid:durableId="253F8F05"/>
  <w16cid:commentId w16cid:paraId="3F31E029" w16cid:durableId="254624A1"/>
  <w16cid:commentId w16cid:paraId="70FFE024" w16cid:durableId="253F71E2"/>
  <w16cid:commentId w16cid:paraId="7A70132F" w16cid:durableId="25462558"/>
  <w16cid:commentId w16cid:paraId="5F0EA432" w16cid:durableId="253F71D3"/>
  <w16cid:commentId w16cid:paraId="7F09242E" w16cid:durableId="25462589"/>
  <w16cid:commentId w16cid:paraId="564D7CFF" w16cid:durableId="2540F4C6"/>
  <w16cid:commentId w16cid:paraId="40EDEB14" w16cid:durableId="254625C3"/>
  <w16cid:commentId w16cid:paraId="0F129F81" w16cid:durableId="253F94DC"/>
  <w16cid:commentId w16cid:paraId="759AF9EB" w16cid:durableId="25462706"/>
  <w16cid:commentId w16cid:paraId="59397FC0" w16cid:durableId="253F9687"/>
  <w16cid:commentId w16cid:paraId="4121BCA5" w16cid:durableId="254628E9"/>
  <w16cid:commentId w16cid:paraId="0D2CEB05" w16cid:durableId="253F96BD"/>
  <w16cid:commentId w16cid:paraId="2E604046" w16cid:durableId="25462894"/>
  <w16cid:commentId w16cid:paraId="39220DE8" w16cid:durableId="253FB5C5"/>
  <w16cid:commentId w16cid:paraId="2D09A6B4" w16cid:durableId="2546293E"/>
  <w16cid:commentId w16cid:paraId="7F2EBBF3" w16cid:durableId="254629AC"/>
  <w16cid:commentId w16cid:paraId="31A08A9F" w16cid:durableId="253FBCFB"/>
  <w16cid:commentId w16cid:paraId="3AF5BB11" w16cid:durableId="254629A8"/>
  <w16cid:commentId w16cid:paraId="6FC5DA60" w16cid:durableId="253F9FD5"/>
  <w16cid:commentId w16cid:paraId="2C4C4B17" w16cid:durableId="25489D4A"/>
  <w16cid:commentId w16cid:paraId="4CDC58A4" w16cid:durableId="25489DA1"/>
  <w16cid:commentId w16cid:paraId="7658A077" w16cid:durableId="253FBE49"/>
  <w16cid:commentId w16cid:paraId="10AEDB38" w16cid:durableId="253ACC11"/>
  <w16cid:commentId w16cid:paraId="189FE152" w16cid:durableId="25462C36"/>
  <w16cid:commentId w16cid:paraId="79EFD2A1" w16cid:durableId="253ACF00"/>
  <w16cid:commentId w16cid:paraId="33A7D312" w16cid:durableId="25462CAC"/>
  <w16cid:commentId w16cid:paraId="1D3C1672" w16cid:durableId="2548E9F7"/>
  <w16cid:commentId w16cid:paraId="0B500E7B" w16cid:durableId="253BE5CC"/>
  <w16cid:commentId w16cid:paraId="27A10F7C" w16cid:durableId="254637EF"/>
  <w16cid:commentId w16cid:paraId="4D57E3E3" w16cid:durableId="2548ECFD"/>
  <w16cid:commentId w16cid:paraId="1FEDC00A" w16cid:durableId="253BEBAD"/>
  <w16cid:commentId w16cid:paraId="49D51862" w16cid:durableId="25463A84"/>
  <w16cid:commentId w16cid:paraId="45DA973A" w16cid:durableId="253BF6BE"/>
  <w16cid:commentId w16cid:paraId="5230FF3D" w16cid:durableId="253BFE5F"/>
  <w16cid:commentId w16cid:paraId="78E059D9" w16cid:durableId="253C0496"/>
  <w16cid:commentId w16cid:paraId="12C5D79E" w16cid:durableId="25463B92"/>
  <w16cid:commentId w16cid:paraId="4C53386E" w16cid:durableId="253C055E"/>
  <w16cid:commentId w16cid:paraId="08E51F54" w16cid:durableId="25463B95"/>
  <w16cid:commentId w16cid:paraId="0D4E7F1F" w16cid:durableId="253C090B"/>
  <w16cid:commentId w16cid:paraId="01250401" w16cid:durableId="254640AA"/>
  <w16cid:commentId w16cid:paraId="5D2717A2" w16cid:durableId="2548FCBB"/>
  <w16cid:commentId w16cid:paraId="2AFB34A9" w16cid:durableId="253F5537"/>
  <w16cid:commentId w16cid:paraId="4A2CFF72" w16cid:durableId="2546455E"/>
  <w16cid:commentId w16cid:paraId="7C29561B" w16cid:durableId="25453C78"/>
  <w16cid:commentId w16cid:paraId="23C770EC" w16cid:durableId="2543FEBA"/>
  <w16cid:commentId w16cid:paraId="034F9BAB" w16cid:durableId="254661EA"/>
  <w16cid:commentId w16cid:paraId="68952637" w16cid:durableId="2544FACB"/>
  <w16cid:commentId w16cid:paraId="5E5CE487" w16cid:durableId="2546477C"/>
  <w16cid:commentId w16cid:paraId="04DFF843" w16cid:durableId="25466567"/>
  <w16cid:commentId w16cid:paraId="3EA10E2A" w16cid:durableId="253FBA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A1E82" w14:textId="77777777" w:rsidR="00AA134C" w:rsidRDefault="00AA134C" w:rsidP="00D9531B">
      <w:r>
        <w:separator/>
      </w:r>
    </w:p>
  </w:endnote>
  <w:endnote w:type="continuationSeparator" w:id="0">
    <w:p w14:paraId="78A0600B" w14:textId="77777777" w:rsidR="00AA134C" w:rsidRDefault="00AA134C" w:rsidP="00D9531B">
      <w:r>
        <w:continuationSeparator/>
      </w:r>
    </w:p>
  </w:endnote>
  <w:endnote w:type="continuationNotice" w:id="1">
    <w:p w14:paraId="551EAF01" w14:textId="77777777" w:rsidR="00AA134C" w:rsidRDefault="00AA13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20086"/>
      <w:docPartObj>
        <w:docPartGallery w:val="Page Numbers (Bottom of Page)"/>
        <w:docPartUnique/>
      </w:docPartObj>
    </w:sdtPr>
    <w:sdtEndPr>
      <w:rPr>
        <w:noProof/>
      </w:rPr>
    </w:sdtEndPr>
    <w:sdtContent>
      <w:p w14:paraId="11726D97" w14:textId="367B1EC2" w:rsidR="006F29DD" w:rsidRDefault="006F29DD">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499C6B5B" w14:textId="77777777" w:rsidR="006F29DD" w:rsidRDefault="006F29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79745" w14:textId="77777777" w:rsidR="00AA134C" w:rsidRDefault="00AA134C" w:rsidP="00D9531B">
      <w:r>
        <w:separator/>
      </w:r>
    </w:p>
  </w:footnote>
  <w:footnote w:type="continuationSeparator" w:id="0">
    <w:p w14:paraId="408A1CA8" w14:textId="77777777" w:rsidR="00AA134C" w:rsidRDefault="00AA134C" w:rsidP="00D9531B">
      <w:r>
        <w:continuationSeparator/>
      </w:r>
    </w:p>
  </w:footnote>
  <w:footnote w:type="continuationNotice" w:id="1">
    <w:p w14:paraId="23CD88E2" w14:textId="77777777" w:rsidR="00AA134C" w:rsidRDefault="00AA13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18873AA5"/>
    <w:multiLevelType w:val="hybridMultilevel"/>
    <w:tmpl w:val="3104F64E"/>
    <w:lvl w:ilvl="0" w:tplc="A6D4B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 Cheuk Hay">
    <w15:presenceInfo w15:providerId="None" w15:userId="LAU, Cheuk Hay"/>
  </w15:person>
  <w15:person w15:author="Jun Yu (MEDT)">
    <w15:presenceInfo w15:providerId="None" w15:userId="Jun Yu (MEDT)"/>
  </w15:person>
  <w15:person w15:author="LIN, Yufeng">
    <w15:presenceInfo w15:providerId="None" w15:userId="LIN, Yu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3B1"/>
    <w:rsid w:val="000009F7"/>
    <w:rsid w:val="00000E4B"/>
    <w:rsid w:val="00001826"/>
    <w:rsid w:val="00002091"/>
    <w:rsid w:val="00002352"/>
    <w:rsid w:val="00002608"/>
    <w:rsid w:val="0000300D"/>
    <w:rsid w:val="00003B49"/>
    <w:rsid w:val="00004598"/>
    <w:rsid w:val="00004CC2"/>
    <w:rsid w:val="000051EC"/>
    <w:rsid w:val="00005E55"/>
    <w:rsid w:val="000072F5"/>
    <w:rsid w:val="00010CE1"/>
    <w:rsid w:val="00011D60"/>
    <w:rsid w:val="00012617"/>
    <w:rsid w:val="00012651"/>
    <w:rsid w:val="000206E9"/>
    <w:rsid w:val="000218B1"/>
    <w:rsid w:val="00022802"/>
    <w:rsid w:val="00023299"/>
    <w:rsid w:val="00023F4C"/>
    <w:rsid w:val="0002463D"/>
    <w:rsid w:val="0002530D"/>
    <w:rsid w:val="0003057F"/>
    <w:rsid w:val="0003367F"/>
    <w:rsid w:val="00036402"/>
    <w:rsid w:val="00036E91"/>
    <w:rsid w:val="000408F5"/>
    <w:rsid w:val="0004408C"/>
    <w:rsid w:val="00044FBE"/>
    <w:rsid w:val="000466BF"/>
    <w:rsid w:val="00046853"/>
    <w:rsid w:val="000477DD"/>
    <w:rsid w:val="00047BAF"/>
    <w:rsid w:val="00050DAB"/>
    <w:rsid w:val="00050DE6"/>
    <w:rsid w:val="00052099"/>
    <w:rsid w:val="000532E1"/>
    <w:rsid w:val="00054090"/>
    <w:rsid w:val="0005480C"/>
    <w:rsid w:val="00054B56"/>
    <w:rsid w:val="0005610C"/>
    <w:rsid w:val="0006166F"/>
    <w:rsid w:val="000621D2"/>
    <w:rsid w:val="00062C3E"/>
    <w:rsid w:val="000631E8"/>
    <w:rsid w:val="000638F6"/>
    <w:rsid w:val="00063B87"/>
    <w:rsid w:val="000643B1"/>
    <w:rsid w:val="00064B49"/>
    <w:rsid w:val="0006792B"/>
    <w:rsid w:val="00070509"/>
    <w:rsid w:val="00070C6B"/>
    <w:rsid w:val="00070FEC"/>
    <w:rsid w:val="00071CEE"/>
    <w:rsid w:val="000742AD"/>
    <w:rsid w:val="0007758E"/>
    <w:rsid w:val="00077A87"/>
    <w:rsid w:val="00077C0D"/>
    <w:rsid w:val="00080A55"/>
    <w:rsid w:val="00080D51"/>
    <w:rsid w:val="00082CE0"/>
    <w:rsid w:val="000862D9"/>
    <w:rsid w:val="000904F3"/>
    <w:rsid w:val="00092287"/>
    <w:rsid w:val="00092585"/>
    <w:rsid w:val="00092B85"/>
    <w:rsid w:val="00093597"/>
    <w:rsid w:val="00093ED9"/>
    <w:rsid w:val="00094EFA"/>
    <w:rsid w:val="000961CC"/>
    <w:rsid w:val="00096A75"/>
    <w:rsid w:val="000975D5"/>
    <w:rsid w:val="00097839"/>
    <w:rsid w:val="000A0820"/>
    <w:rsid w:val="000A272A"/>
    <w:rsid w:val="000A3133"/>
    <w:rsid w:val="000A36DB"/>
    <w:rsid w:val="000A6A39"/>
    <w:rsid w:val="000B0A34"/>
    <w:rsid w:val="000B1104"/>
    <w:rsid w:val="000B2439"/>
    <w:rsid w:val="000B2E19"/>
    <w:rsid w:val="000B2EDF"/>
    <w:rsid w:val="000B3918"/>
    <w:rsid w:val="000B3B30"/>
    <w:rsid w:val="000B3BE7"/>
    <w:rsid w:val="000B42D1"/>
    <w:rsid w:val="000B4BFD"/>
    <w:rsid w:val="000B6F51"/>
    <w:rsid w:val="000B75E5"/>
    <w:rsid w:val="000B77CA"/>
    <w:rsid w:val="000C02ED"/>
    <w:rsid w:val="000C2944"/>
    <w:rsid w:val="000C340B"/>
    <w:rsid w:val="000D0018"/>
    <w:rsid w:val="000D0043"/>
    <w:rsid w:val="000D03EB"/>
    <w:rsid w:val="000E200D"/>
    <w:rsid w:val="000E26DD"/>
    <w:rsid w:val="000E285F"/>
    <w:rsid w:val="000E2930"/>
    <w:rsid w:val="000E3331"/>
    <w:rsid w:val="000E5071"/>
    <w:rsid w:val="000E6ADD"/>
    <w:rsid w:val="000F1559"/>
    <w:rsid w:val="000F166C"/>
    <w:rsid w:val="000F194F"/>
    <w:rsid w:val="000F1B6B"/>
    <w:rsid w:val="000F28F5"/>
    <w:rsid w:val="000F3921"/>
    <w:rsid w:val="000F678D"/>
    <w:rsid w:val="000F7675"/>
    <w:rsid w:val="00100B81"/>
    <w:rsid w:val="00102664"/>
    <w:rsid w:val="00103087"/>
    <w:rsid w:val="00111C02"/>
    <w:rsid w:val="00111C12"/>
    <w:rsid w:val="00111CFD"/>
    <w:rsid w:val="00111E8C"/>
    <w:rsid w:val="001128A4"/>
    <w:rsid w:val="001137A7"/>
    <w:rsid w:val="00113AD8"/>
    <w:rsid w:val="001145AC"/>
    <w:rsid w:val="00114978"/>
    <w:rsid w:val="00115855"/>
    <w:rsid w:val="00115CDB"/>
    <w:rsid w:val="00120455"/>
    <w:rsid w:val="00120878"/>
    <w:rsid w:val="00121661"/>
    <w:rsid w:val="00121BF5"/>
    <w:rsid w:val="001230BD"/>
    <w:rsid w:val="0012344C"/>
    <w:rsid w:val="00124759"/>
    <w:rsid w:val="00125EFB"/>
    <w:rsid w:val="00126C1D"/>
    <w:rsid w:val="0012784A"/>
    <w:rsid w:val="0013046C"/>
    <w:rsid w:val="00130E5C"/>
    <w:rsid w:val="0013122B"/>
    <w:rsid w:val="00132D39"/>
    <w:rsid w:val="0013640A"/>
    <w:rsid w:val="001372D4"/>
    <w:rsid w:val="001406F0"/>
    <w:rsid w:val="001413E6"/>
    <w:rsid w:val="00144ED0"/>
    <w:rsid w:val="00146746"/>
    <w:rsid w:val="00146A4B"/>
    <w:rsid w:val="00146D14"/>
    <w:rsid w:val="0014792A"/>
    <w:rsid w:val="00147983"/>
    <w:rsid w:val="0015018D"/>
    <w:rsid w:val="0015211A"/>
    <w:rsid w:val="001557C4"/>
    <w:rsid w:val="00160D0B"/>
    <w:rsid w:val="001622E6"/>
    <w:rsid w:val="0016275A"/>
    <w:rsid w:val="001630EF"/>
    <w:rsid w:val="001635C4"/>
    <w:rsid w:val="001640FB"/>
    <w:rsid w:val="001646B8"/>
    <w:rsid w:val="0016491A"/>
    <w:rsid w:val="00166077"/>
    <w:rsid w:val="001665D8"/>
    <w:rsid w:val="00170358"/>
    <w:rsid w:val="001726D1"/>
    <w:rsid w:val="001727C1"/>
    <w:rsid w:val="00174047"/>
    <w:rsid w:val="001749FD"/>
    <w:rsid w:val="00174DF5"/>
    <w:rsid w:val="0017502C"/>
    <w:rsid w:val="00175CB4"/>
    <w:rsid w:val="00177C66"/>
    <w:rsid w:val="0018052A"/>
    <w:rsid w:val="00180895"/>
    <w:rsid w:val="001809A6"/>
    <w:rsid w:val="0018404A"/>
    <w:rsid w:val="001857BF"/>
    <w:rsid w:val="001915F2"/>
    <w:rsid w:val="0019231B"/>
    <w:rsid w:val="00192D58"/>
    <w:rsid w:val="0019378F"/>
    <w:rsid w:val="00193C27"/>
    <w:rsid w:val="00195970"/>
    <w:rsid w:val="001968F1"/>
    <w:rsid w:val="0019717A"/>
    <w:rsid w:val="00197567"/>
    <w:rsid w:val="00197BA3"/>
    <w:rsid w:val="001A10DE"/>
    <w:rsid w:val="001A2189"/>
    <w:rsid w:val="001A3F2E"/>
    <w:rsid w:val="001A7063"/>
    <w:rsid w:val="001A735B"/>
    <w:rsid w:val="001B1D0E"/>
    <w:rsid w:val="001B6E96"/>
    <w:rsid w:val="001B74B2"/>
    <w:rsid w:val="001B782B"/>
    <w:rsid w:val="001B7AE4"/>
    <w:rsid w:val="001C2210"/>
    <w:rsid w:val="001C4C60"/>
    <w:rsid w:val="001C60C6"/>
    <w:rsid w:val="001C68E3"/>
    <w:rsid w:val="001C6CFA"/>
    <w:rsid w:val="001C7215"/>
    <w:rsid w:val="001C7676"/>
    <w:rsid w:val="001D3B33"/>
    <w:rsid w:val="001D6162"/>
    <w:rsid w:val="001D7822"/>
    <w:rsid w:val="001D7B23"/>
    <w:rsid w:val="001E09C1"/>
    <w:rsid w:val="001E207E"/>
    <w:rsid w:val="001E2F41"/>
    <w:rsid w:val="001E3D08"/>
    <w:rsid w:val="001E498E"/>
    <w:rsid w:val="001E78E1"/>
    <w:rsid w:val="001F2DC9"/>
    <w:rsid w:val="001F4EC3"/>
    <w:rsid w:val="001F4ED4"/>
    <w:rsid w:val="001F5040"/>
    <w:rsid w:val="001F5D5D"/>
    <w:rsid w:val="001F6467"/>
    <w:rsid w:val="001F77C4"/>
    <w:rsid w:val="001F7EFD"/>
    <w:rsid w:val="00200CAE"/>
    <w:rsid w:val="00203541"/>
    <w:rsid w:val="00203AB6"/>
    <w:rsid w:val="00204B60"/>
    <w:rsid w:val="00211129"/>
    <w:rsid w:val="002115B3"/>
    <w:rsid w:val="00211E03"/>
    <w:rsid w:val="002131BB"/>
    <w:rsid w:val="002133BB"/>
    <w:rsid w:val="00214501"/>
    <w:rsid w:val="00215AD8"/>
    <w:rsid w:val="002167E7"/>
    <w:rsid w:val="002172FA"/>
    <w:rsid w:val="0021737F"/>
    <w:rsid w:val="00217CD6"/>
    <w:rsid w:val="00220756"/>
    <w:rsid w:val="00221DBF"/>
    <w:rsid w:val="0022223F"/>
    <w:rsid w:val="002232BF"/>
    <w:rsid w:val="002236DD"/>
    <w:rsid w:val="00224A6B"/>
    <w:rsid w:val="00225C66"/>
    <w:rsid w:val="00226396"/>
    <w:rsid w:val="00226BD4"/>
    <w:rsid w:val="002276BF"/>
    <w:rsid w:val="002326EE"/>
    <w:rsid w:val="00232808"/>
    <w:rsid w:val="00232ACE"/>
    <w:rsid w:val="00232C21"/>
    <w:rsid w:val="0023380F"/>
    <w:rsid w:val="00240276"/>
    <w:rsid w:val="00240D8B"/>
    <w:rsid w:val="0024163D"/>
    <w:rsid w:val="002432EA"/>
    <w:rsid w:val="00243773"/>
    <w:rsid w:val="00243AC8"/>
    <w:rsid w:val="002454EB"/>
    <w:rsid w:val="00246F85"/>
    <w:rsid w:val="002470D8"/>
    <w:rsid w:val="00252521"/>
    <w:rsid w:val="00253DA2"/>
    <w:rsid w:val="002544BB"/>
    <w:rsid w:val="00255150"/>
    <w:rsid w:val="00256D07"/>
    <w:rsid w:val="002607BB"/>
    <w:rsid w:val="0026213D"/>
    <w:rsid w:val="0026252F"/>
    <w:rsid w:val="00264977"/>
    <w:rsid w:val="00265EB3"/>
    <w:rsid w:val="00271808"/>
    <w:rsid w:val="00271986"/>
    <w:rsid w:val="00272177"/>
    <w:rsid w:val="00272AE2"/>
    <w:rsid w:val="00272EE9"/>
    <w:rsid w:val="00273F11"/>
    <w:rsid w:val="00274156"/>
    <w:rsid w:val="00274206"/>
    <w:rsid w:val="00274D15"/>
    <w:rsid w:val="00275035"/>
    <w:rsid w:val="00275254"/>
    <w:rsid w:val="00277854"/>
    <w:rsid w:val="002779A9"/>
    <w:rsid w:val="002809E4"/>
    <w:rsid w:val="00280CDB"/>
    <w:rsid w:val="0028146F"/>
    <w:rsid w:val="00281516"/>
    <w:rsid w:val="0028152E"/>
    <w:rsid w:val="0028305C"/>
    <w:rsid w:val="00283700"/>
    <w:rsid w:val="002849C4"/>
    <w:rsid w:val="00286A5F"/>
    <w:rsid w:val="00287A14"/>
    <w:rsid w:val="00290838"/>
    <w:rsid w:val="002908A5"/>
    <w:rsid w:val="0029149C"/>
    <w:rsid w:val="00292052"/>
    <w:rsid w:val="00292FA3"/>
    <w:rsid w:val="002936FD"/>
    <w:rsid w:val="002962B1"/>
    <w:rsid w:val="002967E7"/>
    <w:rsid w:val="00296DF7"/>
    <w:rsid w:val="002970C9"/>
    <w:rsid w:val="002979C4"/>
    <w:rsid w:val="002A016F"/>
    <w:rsid w:val="002A01D6"/>
    <w:rsid w:val="002A0BA2"/>
    <w:rsid w:val="002A2AEF"/>
    <w:rsid w:val="002A3ECA"/>
    <w:rsid w:val="002A453A"/>
    <w:rsid w:val="002A53B1"/>
    <w:rsid w:val="002A5449"/>
    <w:rsid w:val="002A70AF"/>
    <w:rsid w:val="002B1819"/>
    <w:rsid w:val="002B6652"/>
    <w:rsid w:val="002B7EE4"/>
    <w:rsid w:val="002C1089"/>
    <w:rsid w:val="002C11D7"/>
    <w:rsid w:val="002C2D8B"/>
    <w:rsid w:val="002C382A"/>
    <w:rsid w:val="002C3DB3"/>
    <w:rsid w:val="002C60D8"/>
    <w:rsid w:val="002C64FB"/>
    <w:rsid w:val="002D0C63"/>
    <w:rsid w:val="002D18AF"/>
    <w:rsid w:val="002D3110"/>
    <w:rsid w:val="002D47C8"/>
    <w:rsid w:val="002D52D1"/>
    <w:rsid w:val="002E007B"/>
    <w:rsid w:val="002E1E6A"/>
    <w:rsid w:val="002E2CD6"/>
    <w:rsid w:val="002E3833"/>
    <w:rsid w:val="002E480F"/>
    <w:rsid w:val="002E727B"/>
    <w:rsid w:val="002F14A9"/>
    <w:rsid w:val="002F257C"/>
    <w:rsid w:val="002F285B"/>
    <w:rsid w:val="002F2F6D"/>
    <w:rsid w:val="002F53B3"/>
    <w:rsid w:val="002F5B96"/>
    <w:rsid w:val="002F6219"/>
    <w:rsid w:val="002F77F6"/>
    <w:rsid w:val="0030098F"/>
    <w:rsid w:val="00301369"/>
    <w:rsid w:val="0030142C"/>
    <w:rsid w:val="00302C4F"/>
    <w:rsid w:val="00303D85"/>
    <w:rsid w:val="00307624"/>
    <w:rsid w:val="00311A3E"/>
    <w:rsid w:val="00311F82"/>
    <w:rsid w:val="003126CF"/>
    <w:rsid w:val="00312949"/>
    <w:rsid w:val="00312F07"/>
    <w:rsid w:val="00312FAA"/>
    <w:rsid w:val="0031313E"/>
    <w:rsid w:val="00315847"/>
    <w:rsid w:val="00317AD9"/>
    <w:rsid w:val="00321236"/>
    <w:rsid w:val="00322E7E"/>
    <w:rsid w:val="00324153"/>
    <w:rsid w:val="003250F7"/>
    <w:rsid w:val="003251E3"/>
    <w:rsid w:val="0033257A"/>
    <w:rsid w:val="0033275C"/>
    <w:rsid w:val="003350DE"/>
    <w:rsid w:val="00335A70"/>
    <w:rsid w:val="00335CD3"/>
    <w:rsid w:val="0033648F"/>
    <w:rsid w:val="003375DB"/>
    <w:rsid w:val="0034072B"/>
    <w:rsid w:val="00340CA1"/>
    <w:rsid w:val="00344E0B"/>
    <w:rsid w:val="00344F27"/>
    <w:rsid w:val="00345236"/>
    <w:rsid w:val="00346168"/>
    <w:rsid w:val="00346C8A"/>
    <w:rsid w:val="00350F09"/>
    <w:rsid w:val="00351453"/>
    <w:rsid w:val="00354E63"/>
    <w:rsid w:val="0035529F"/>
    <w:rsid w:val="003557D0"/>
    <w:rsid w:val="0035646B"/>
    <w:rsid w:val="003568A7"/>
    <w:rsid w:val="00361877"/>
    <w:rsid w:val="003624D5"/>
    <w:rsid w:val="00362578"/>
    <w:rsid w:val="003628DF"/>
    <w:rsid w:val="00363CF8"/>
    <w:rsid w:val="00365120"/>
    <w:rsid w:val="003677C1"/>
    <w:rsid w:val="00367DEB"/>
    <w:rsid w:val="00370ECF"/>
    <w:rsid w:val="003713B8"/>
    <w:rsid w:val="003717BF"/>
    <w:rsid w:val="00371BBE"/>
    <w:rsid w:val="003724DF"/>
    <w:rsid w:val="00372FAE"/>
    <w:rsid w:val="00373307"/>
    <w:rsid w:val="0037433B"/>
    <w:rsid w:val="00374D69"/>
    <w:rsid w:val="00375188"/>
    <w:rsid w:val="0037774D"/>
    <w:rsid w:val="003811F1"/>
    <w:rsid w:val="00384337"/>
    <w:rsid w:val="00384D74"/>
    <w:rsid w:val="003853F6"/>
    <w:rsid w:val="003859F1"/>
    <w:rsid w:val="0038620B"/>
    <w:rsid w:val="0038659B"/>
    <w:rsid w:val="0038722C"/>
    <w:rsid w:val="003879CE"/>
    <w:rsid w:val="00387CA0"/>
    <w:rsid w:val="003900D3"/>
    <w:rsid w:val="0039087B"/>
    <w:rsid w:val="00393173"/>
    <w:rsid w:val="0039563B"/>
    <w:rsid w:val="00395D95"/>
    <w:rsid w:val="003963F6"/>
    <w:rsid w:val="003A0A1B"/>
    <w:rsid w:val="003A32DE"/>
    <w:rsid w:val="003A37B1"/>
    <w:rsid w:val="003A3841"/>
    <w:rsid w:val="003A46EA"/>
    <w:rsid w:val="003A4704"/>
    <w:rsid w:val="003A5000"/>
    <w:rsid w:val="003A5690"/>
    <w:rsid w:val="003A57AB"/>
    <w:rsid w:val="003B36BE"/>
    <w:rsid w:val="003B4F65"/>
    <w:rsid w:val="003C06EB"/>
    <w:rsid w:val="003C31BF"/>
    <w:rsid w:val="003C36FC"/>
    <w:rsid w:val="003C4221"/>
    <w:rsid w:val="003C46A2"/>
    <w:rsid w:val="003C570D"/>
    <w:rsid w:val="003C5DDE"/>
    <w:rsid w:val="003C6D4C"/>
    <w:rsid w:val="003C79E7"/>
    <w:rsid w:val="003C7E3A"/>
    <w:rsid w:val="003D0F72"/>
    <w:rsid w:val="003D3532"/>
    <w:rsid w:val="003D383B"/>
    <w:rsid w:val="003D3BF1"/>
    <w:rsid w:val="003D3C9C"/>
    <w:rsid w:val="003D6377"/>
    <w:rsid w:val="003D7168"/>
    <w:rsid w:val="003E0379"/>
    <w:rsid w:val="003E1B41"/>
    <w:rsid w:val="003E30A5"/>
    <w:rsid w:val="003E39CE"/>
    <w:rsid w:val="003E436C"/>
    <w:rsid w:val="003E492E"/>
    <w:rsid w:val="003E6E52"/>
    <w:rsid w:val="003F0AC3"/>
    <w:rsid w:val="003F1744"/>
    <w:rsid w:val="003F357C"/>
    <w:rsid w:val="003F386E"/>
    <w:rsid w:val="003F3ED6"/>
    <w:rsid w:val="003F3F2A"/>
    <w:rsid w:val="003F576B"/>
    <w:rsid w:val="004001DF"/>
    <w:rsid w:val="00401D44"/>
    <w:rsid w:val="00401EFC"/>
    <w:rsid w:val="004035F7"/>
    <w:rsid w:val="0040495A"/>
    <w:rsid w:val="00404C1F"/>
    <w:rsid w:val="0040548D"/>
    <w:rsid w:val="00405527"/>
    <w:rsid w:val="0040556C"/>
    <w:rsid w:val="004062DA"/>
    <w:rsid w:val="004070E3"/>
    <w:rsid w:val="004107A6"/>
    <w:rsid w:val="00413200"/>
    <w:rsid w:val="00414322"/>
    <w:rsid w:val="00414EE7"/>
    <w:rsid w:val="004174A2"/>
    <w:rsid w:val="00417DA7"/>
    <w:rsid w:val="00420073"/>
    <w:rsid w:val="004203A2"/>
    <w:rsid w:val="004204A4"/>
    <w:rsid w:val="00420570"/>
    <w:rsid w:val="0042128A"/>
    <w:rsid w:val="00422C33"/>
    <w:rsid w:val="00422FC4"/>
    <w:rsid w:val="00423318"/>
    <w:rsid w:val="004249EE"/>
    <w:rsid w:val="004256B8"/>
    <w:rsid w:val="0042600D"/>
    <w:rsid w:val="004266AF"/>
    <w:rsid w:val="004270C3"/>
    <w:rsid w:val="00430E11"/>
    <w:rsid w:val="00430E1F"/>
    <w:rsid w:val="0043131C"/>
    <w:rsid w:val="004314C2"/>
    <w:rsid w:val="00432D9F"/>
    <w:rsid w:val="00433689"/>
    <w:rsid w:val="00433997"/>
    <w:rsid w:val="004342F9"/>
    <w:rsid w:val="00434378"/>
    <w:rsid w:val="0043541C"/>
    <w:rsid w:val="00435A36"/>
    <w:rsid w:val="0043618B"/>
    <w:rsid w:val="00437D8E"/>
    <w:rsid w:val="004419E2"/>
    <w:rsid w:val="00442181"/>
    <w:rsid w:val="00443B80"/>
    <w:rsid w:val="00443D03"/>
    <w:rsid w:val="00444049"/>
    <w:rsid w:val="004444A8"/>
    <w:rsid w:val="00451C19"/>
    <w:rsid w:val="004521CB"/>
    <w:rsid w:val="004529C1"/>
    <w:rsid w:val="004535CA"/>
    <w:rsid w:val="00453B15"/>
    <w:rsid w:val="004540E0"/>
    <w:rsid w:val="00454F49"/>
    <w:rsid w:val="004553CF"/>
    <w:rsid w:val="00455A48"/>
    <w:rsid w:val="004560CF"/>
    <w:rsid w:val="00456E22"/>
    <w:rsid w:val="0045763D"/>
    <w:rsid w:val="00457F3D"/>
    <w:rsid w:val="00464374"/>
    <w:rsid w:val="0046486D"/>
    <w:rsid w:val="00467AC1"/>
    <w:rsid w:val="00470348"/>
    <w:rsid w:val="00472BA0"/>
    <w:rsid w:val="004735AC"/>
    <w:rsid w:val="00473E1A"/>
    <w:rsid w:val="00474B2B"/>
    <w:rsid w:val="00474B42"/>
    <w:rsid w:val="004753B8"/>
    <w:rsid w:val="0047596F"/>
    <w:rsid w:val="00483A64"/>
    <w:rsid w:val="00485949"/>
    <w:rsid w:val="0049629B"/>
    <w:rsid w:val="00496AB8"/>
    <w:rsid w:val="00497871"/>
    <w:rsid w:val="004A1F97"/>
    <w:rsid w:val="004A2E4C"/>
    <w:rsid w:val="004A30C1"/>
    <w:rsid w:val="004A4068"/>
    <w:rsid w:val="004A66E5"/>
    <w:rsid w:val="004A6985"/>
    <w:rsid w:val="004A72ED"/>
    <w:rsid w:val="004B353F"/>
    <w:rsid w:val="004B5BBE"/>
    <w:rsid w:val="004B64A8"/>
    <w:rsid w:val="004B6B75"/>
    <w:rsid w:val="004B771F"/>
    <w:rsid w:val="004C1A26"/>
    <w:rsid w:val="004C4113"/>
    <w:rsid w:val="004C5043"/>
    <w:rsid w:val="004C5DB9"/>
    <w:rsid w:val="004C5E05"/>
    <w:rsid w:val="004C7970"/>
    <w:rsid w:val="004C7C1D"/>
    <w:rsid w:val="004D0056"/>
    <w:rsid w:val="004D0431"/>
    <w:rsid w:val="004D0744"/>
    <w:rsid w:val="004D1101"/>
    <w:rsid w:val="004D126B"/>
    <w:rsid w:val="004D3184"/>
    <w:rsid w:val="004D50DB"/>
    <w:rsid w:val="004D7F76"/>
    <w:rsid w:val="004E19B2"/>
    <w:rsid w:val="004E3E1A"/>
    <w:rsid w:val="004E4350"/>
    <w:rsid w:val="004E4357"/>
    <w:rsid w:val="004E4379"/>
    <w:rsid w:val="004E4D50"/>
    <w:rsid w:val="004E716B"/>
    <w:rsid w:val="004E7AC3"/>
    <w:rsid w:val="004F1C35"/>
    <w:rsid w:val="004F1F81"/>
    <w:rsid w:val="004F32BE"/>
    <w:rsid w:val="004F3EF9"/>
    <w:rsid w:val="004F41C5"/>
    <w:rsid w:val="004F44EF"/>
    <w:rsid w:val="004F650E"/>
    <w:rsid w:val="004F68B2"/>
    <w:rsid w:val="004F7AC7"/>
    <w:rsid w:val="004F7CD8"/>
    <w:rsid w:val="005074C2"/>
    <w:rsid w:val="005130ED"/>
    <w:rsid w:val="00513981"/>
    <w:rsid w:val="00513C99"/>
    <w:rsid w:val="0051404B"/>
    <w:rsid w:val="005149A5"/>
    <w:rsid w:val="00515F88"/>
    <w:rsid w:val="0051637C"/>
    <w:rsid w:val="00516413"/>
    <w:rsid w:val="005165C0"/>
    <w:rsid w:val="00516CDE"/>
    <w:rsid w:val="00520951"/>
    <w:rsid w:val="0052127A"/>
    <w:rsid w:val="0052221E"/>
    <w:rsid w:val="00522AC1"/>
    <w:rsid w:val="005259D0"/>
    <w:rsid w:val="00525A3D"/>
    <w:rsid w:val="00527B0E"/>
    <w:rsid w:val="00527EAA"/>
    <w:rsid w:val="00531B71"/>
    <w:rsid w:val="00531B89"/>
    <w:rsid w:val="0053215F"/>
    <w:rsid w:val="005331D1"/>
    <w:rsid w:val="00535819"/>
    <w:rsid w:val="00536170"/>
    <w:rsid w:val="005366BD"/>
    <w:rsid w:val="00540BA7"/>
    <w:rsid w:val="005428EB"/>
    <w:rsid w:val="00542CBA"/>
    <w:rsid w:val="00542FB5"/>
    <w:rsid w:val="0054324E"/>
    <w:rsid w:val="0054347D"/>
    <w:rsid w:val="00543629"/>
    <w:rsid w:val="00544122"/>
    <w:rsid w:val="00546B3F"/>
    <w:rsid w:val="00547CE4"/>
    <w:rsid w:val="005508C6"/>
    <w:rsid w:val="00551844"/>
    <w:rsid w:val="005534D9"/>
    <w:rsid w:val="005557B8"/>
    <w:rsid w:val="00556EC4"/>
    <w:rsid w:val="005576FC"/>
    <w:rsid w:val="0056176A"/>
    <w:rsid w:val="00561B2E"/>
    <w:rsid w:val="0056249A"/>
    <w:rsid w:val="00562C5E"/>
    <w:rsid w:val="00564068"/>
    <w:rsid w:val="0056418B"/>
    <w:rsid w:val="0056726E"/>
    <w:rsid w:val="00567815"/>
    <w:rsid w:val="00570232"/>
    <w:rsid w:val="005702E2"/>
    <w:rsid w:val="00570C73"/>
    <w:rsid w:val="005729ED"/>
    <w:rsid w:val="00574F03"/>
    <w:rsid w:val="00580825"/>
    <w:rsid w:val="00582DD2"/>
    <w:rsid w:val="00583E7F"/>
    <w:rsid w:val="0058420E"/>
    <w:rsid w:val="00584585"/>
    <w:rsid w:val="00584FE2"/>
    <w:rsid w:val="00587CC3"/>
    <w:rsid w:val="0059210A"/>
    <w:rsid w:val="00593312"/>
    <w:rsid w:val="00594D09"/>
    <w:rsid w:val="00595E20"/>
    <w:rsid w:val="005A07A0"/>
    <w:rsid w:val="005A0B74"/>
    <w:rsid w:val="005A10E2"/>
    <w:rsid w:val="005A397C"/>
    <w:rsid w:val="005A6254"/>
    <w:rsid w:val="005A6BA7"/>
    <w:rsid w:val="005B0145"/>
    <w:rsid w:val="005B444A"/>
    <w:rsid w:val="005B46B2"/>
    <w:rsid w:val="005B5185"/>
    <w:rsid w:val="005B5479"/>
    <w:rsid w:val="005B5519"/>
    <w:rsid w:val="005B5B6A"/>
    <w:rsid w:val="005B5DA8"/>
    <w:rsid w:val="005C047E"/>
    <w:rsid w:val="005C470B"/>
    <w:rsid w:val="005C59A5"/>
    <w:rsid w:val="005D013A"/>
    <w:rsid w:val="005D0883"/>
    <w:rsid w:val="005D1D41"/>
    <w:rsid w:val="005D290B"/>
    <w:rsid w:val="005D2947"/>
    <w:rsid w:val="005D4856"/>
    <w:rsid w:val="005D5DFD"/>
    <w:rsid w:val="005D7F10"/>
    <w:rsid w:val="005E0319"/>
    <w:rsid w:val="005E1693"/>
    <w:rsid w:val="005E1AA9"/>
    <w:rsid w:val="005E4030"/>
    <w:rsid w:val="005E54C7"/>
    <w:rsid w:val="005E668D"/>
    <w:rsid w:val="005F0113"/>
    <w:rsid w:val="005F0D74"/>
    <w:rsid w:val="005F1384"/>
    <w:rsid w:val="005F1BFD"/>
    <w:rsid w:val="005F24DC"/>
    <w:rsid w:val="005F4FD0"/>
    <w:rsid w:val="005F7DD8"/>
    <w:rsid w:val="00605D6E"/>
    <w:rsid w:val="006109CE"/>
    <w:rsid w:val="00610F0C"/>
    <w:rsid w:val="0061139E"/>
    <w:rsid w:val="00612E2B"/>
    <w:rsid w:val="00614754"/>
    <w:rsid w:val="00615D1D"/>
    <w:rsid w:val="00620DD8"/>
    <w:rsid w:val="00620E2E"/>
    <w:rsid w:val="006210FC"/>
    <w:rsid w:val="0062236F"/>
    <w:rsid w:val="0062543C"/>
    <w:rsid w:val="00626B9C"/>
    <w:rsid w:val="00626C27"/>
    <w:rsid w:val="00627711"/>
    <w:rsid w:val="0063187C"/>
    <w:rsid w:val="006319AA"/>
    <w:rsid w:val="00632345"/>
    <w:rsid w:val="00635A30"/>
    <w:rsid w:val="00636446"/>
    <w:rsid w:val="006376A1"/>
    <w:rsid w:val="00637C2D"/>
    <w:rsid w:val="00637CC2"/>
    <w:rsid w:val="00641743"/>
    <w:rsid w:val="00643E1A"/>
    <w:rsid w:val="006444AD"/>
    <w:rsid w:val="00644E16"/>
    <w:rsid w:val="00645A55"/>
    <w:rsid w:val="00646244"/>
    <w:rsid w:val="00650107"/>
    <w:rsid w:val="006515DF"/>
    <w:rsid w:val="006520BF"/>
    <w:rsid w:val="00652347"/>
    <w:rsid w:val="0065359C"/>
    <w:rsid w:val="006546E8"/>
    <w:rsid w:val="00654939"/>
    <w:rsid w:val="00654BE6"/>
    <w:rsid w:val="00654F30"/>
    <w:rsid w:val="00656998"/>
    <w:rsid w:val="00656AF7"/>
    <w:rsid w:val="00662F96"/>
    <w:rsid w:val="00664582"/>
    <w:rsid w:val="006677E2"/>
    <w:rsid w:val="006716FA"/>
    <w:rsid w:val="0067320F"/>
    <w:rsid w:val="00673A6D"/>
    <w:rsid w:val="00675F67"/>
    <w:rsid w:val="00676278"/>
    <w:rsid w:val="0067668F"/>
    <w:rsid w:val="00677B2D"/>
    <w:rsid w:val="00677CD8"/>
    <w:rsid w:val="00677D63"/>
    <w:rsid w:val="00681923"/>
    <w:rsid w:val="00683CAF"/>
    <w:rsid w:val="00683E81"/>
    <w:rsid w:val="00684114"/>
    <w:rsid w:val="00684A51"/>
    <w:rsid w:val="00684D51"/>
    <w:rsid w:val="00685E3D"/>
    <w:rsid w:val="00686EFB"/>
    <w:rsid w:val="0068755C"/>
    <w:rsid w:val="00687F74"/>
    <w:rsid w:val="006914BC"/>
    <w:rsid w:val="00693464"/>
    <w:rsid w:val="006955D0"/>
    <w:rsid w:val="00695E21"/>
    <w:rsid w:val="00697278"/>
    <w:rsid w:val="00697F46"/>
    <w:rsid w:val="006A1ACE"/>
    <w:rsid w:val="006A1B8B"/>
    <w:rsid w:val="006A33BA"/>
    <w:rsid w:val="006A583D"/>
    <w:rsid w:val="006A7D1F"/>
    <w:rsid w:val="006B1614"/>
    <w:rsid w:val="006B1C85"/>
    <w:rsid w:val="006B2F96"/>
    <w:rsid w:val="006B3C3B"/>
    <w:rsid w:val="006B5B90"/>
    <w:rsid w:val="006B5E84"/>
    <w:rsid w:val="006B5EDC"/>
    <w:rsid w:val="006B7051"/>
    <w:rsid w:val="006B71C3"/>
    <w:rsid w:val="006B722F"/>
    <w:rsid w:val="006B783A"/>
    <w:rsid w:val="006B7F70"/>
    <w:rsid w:val="006C2DF1"/>
    <w:rsid w:val="006C4FD9"/>
    <w:rsid w:val="006C50AE"/>
    <w:rsid w:val="006C5297"/>
    <w:rsid w:val="006C5542"/>
    <w:rsid w:val="006C60E3"/>
    <w:rsid w:val="006D094E"/>
    <w:rsid w:val="006D40E1"/>
    <w:rsid w:val="006D6FFB"/>
    <w:rsid w:val="006E05F5"/>
    <w:rsid w:val="006E10DD"/>
    <w:rsid w:val="006E146A"/>
    <w:rsid w:val="006E2C95"/>
    <w:rsid w:val="006E3E8A"/>
    <w:rsid w:val="006E6045"/>
    <w:rsid w:val="006F07E5"/>
    <w:rsid w:val="006F09A3"/>
    <w:rsid w:val="006F29DD"/>
    <w:rsid w:val="006F3B59"/>
    <w:rsid w:val="006F4998"/>
    <w:rsid w:val="006F4D98"/>
    <w:rsid w:val="006F6F7F"/>
    <w:rsid w:val="0070097B"/>
    <w:rsid w:val="0070227E"/>
    <w:rsid w:val="00702342"/>
    <w:rsid w:val="007026A5"/>
    <w:rsid w:val="007031A9"/>
    <w:rsid w:val="00703368"/>
    <w:rsid w:val="00703399"/>
    <w:rsid w:val="007044EC"/>
    <w:rsid w:val="00705D31"/>
    <w:rsid w:val="00707DFC"/>
    <w:rsid w:val="00710CBC"/>
    <w:rsid w:val="00710FC2"/>
    <w:rsid w:val="00712163"/>
    <w:rsid w:val="0071230F"/>
    <w:rsid w:val="00713269"/>
    <w:rsid w:val="00713425"/>
    <w:rsid w:val="0071486F"/>
    <w:rsid w:val="007148B3"/>
    <w:rsid w:val="00714D5F"/>
    <w:rsid w:val="00717270"/>
    <w:rsid w:val="007201D3"/>
    <w:rsid w:val="007218B3"/>
    <w:rsid w:val="007240E6"/>
    <w:rsid w:val="00725893"/>
    <w:rsid w:val="00727137"/>
    <w:rsid w:val="0072796B"/>
    <w:rsid w:val="007324B3"/>
    <w:rsid w:val="00734B9D"/>
    <w:rsid w:val="00736518"/>
    <w:rsid w:val="00736B71"/>
    <w:rsid w:val="007370A2"/>
    <w:rsid w:val="007374C7"/>
    <w:rsid w:val="0073755C"/>
    <w:rsid w:val="00741482"/>
    <w:rsid w:val="00741764"/>
    <w:rsid w:val="00741B10"/>
    <w:rsid w:val="0074275D"/>
    <w:rsid w:val="00745C36"/>
    <w:rsid w:val="007473CD"/>
    <w:rsid w:val="007475BA"/>
    <w:rsid w:val="007479CD"/>
    <w:rsid w:val="00750A9D"/>
    <w:rsid w:val="00751157"/>
    <w:rsid w:val="00751D1D"/>
    <w:rsid w:val="00752AE6"/>
    <w:rsid w:val="00752EF5"/>
    <w:rsid w:val="00754A5F"/>
    <w:rsid w:val="00754C7D"/>
    <w:rsid w:val="00755CC4"/>
    <w:rsid w:val="007568D6"/>
    <w:rsid w:val="0076061C"/>
    <w:rsid w:val="00760D5A"/>
    <w:rsid w:val="007617FE"/>
    <w:rsid w:val="00766643"/>
    <w:rsid w:val="007668AF"/>
    <w:rsid w:val="0077352B"/>
    <w:rsid w:val="00774F74"/>
    <w:rsid w:val="00776CD5"/>
    <w:rsid w:val="00776F09"/>
    <w:rsid w:val="00777AAF"/>
    <w:rsid w:val="00777C71"/>
    <w:rsid w:val="00777F3B"/>
    <w:rsid w:val="007808E6"/>
    <w:rsid w:val="00780A86"/>
    <w:rsid w:val="00781916"/>
    <w:rsid w:val="007829D5"/>
    <w:rsid w:val="0078547B"/>
    <w:rsid w:val="007873F2"/>
    <w:rsid w:val="007874BC"/>
    <w:rsid w:val="00790445"/>
    <w:rsid w:val="00793047"/>
    <w:rsid w:val="007939B3"/>
    <w:rsid w:val="0079480A"/>
    <w:rsid w:val="00795B33"/>
    <w:rsid w:val="00797BD4"/>
    <w:rsid w:val="007A00E9"/>
    <w:rsid w:val="007A072D"/>
    <w:rsid w:val="007A0762"/>
    <w:rsid w:val="007A0F07"/>
    <w:rsid w:val="007A1E2B"/>
    <w:rsid w:val="007A2298"/>
    <w:rsid w:val="007A26BC"/>
    <w:rsid w:val="007A4FB0"/>
    <w:rsid w:val="007A54E8"/>
    <w:rsid w:val="007A5CA2"/>
    <w:rsid w:val="007A6643"/>
    <w:rsid w:val="007A7FD7"/>
    <w:rsid w:val="007B0F52"/>
    <w:rsid w:val="007B6495"/>
    <w:rsid w:val="007B666F"/>
    <w:rsid w:val="007B7200"/>
    <w:rsid w:val="007B7B95"/>
    <w:rsid w:val="007C6216"/>
    <w:rsid w:val="007C755A"/>
    <w:rsid w:val="007D1963"/>
    <w:rsid w:val="007D3A9D"/>
    <w:rsid w:val="007D71FC"/>
    <w:rsid w:val="007E03BE"/>
    <w:rsid w:val="007E4251"/>
    <w:rsid w:val="007E5606"/>
    <w:rsid w:val="007E6892"/>
    <w:rsid w:val="007E7EF9"/>
    <w:rsid w:val="007F1010"/>
    <w:rsid w:val="007F1E68"/>
    <w:rsid w:val="007F23E8"/>
    <w:rsid w:val="007F31CE"/>
    <w:rsid w:val="007F44E7"/>
    <w:rsid w:val="007F45CE"/>
    <w:rsid w:val="007F538E"/>
    <w:rsid w:val="007F60A2"/>
    <w:rsid w:val="008010EB"/>
    <w:rsid w:val="00801DB7"/>
    <w:rsid w:val="008031F7"/>
    <w:rsid w:val="00803ABF"/>
    <w:rsid w:val="00804339"/>
    <w:rsid w:val="00806555"/>
    <w:rsid w:val="00811043"/>
    <w:rsid w:val="00811AE1"/>
    <w:rsid w:val="008125F9"/>
    <w:rsid w:val="008128A5"/>
    <w:rsid w:val="008133BE"/>
    <w:rsid w:val="00813FA5"/>
    <w:rsid w:val="00814055"/>
    <w:rsid w:val="008163F1"/>
    <w:rsid w:val="008164BE"/>
    <w:rsid w:val="00816950"/>
    <w:rsid w:val="008206B0"/>
    <w:rsid w:val="00820B9B"/>
    <w:rsid w:val="0082322A"/>
    <w:rsid w:val="0082387A"/>
    <w:rsid w:val="008245D2"/>
    <w:rsid w:val="0082540F"/>
    <w:rsid w:val="008255E3"/>
    <w:rsid w:val="008300B7"/>
    <w:rsid w:val="0083103C"/>
    <w:rsid w:val="0083342C"/>
    <w:rsid w:val="00833EAF"/>
    <w:rsid w:val="008342A2"/>
    <w:rsid w:val="008356D0"/>
    <w:rsid w:val="008377F4"/>
    <w:rsid w:val="008379BC"/>
    <w:rsid w:val="00837D08"/>
    <w:rsid w:val="00840ADF"/>
    <w:rsid w:val="00840C75"/>
    <w:rsid w:val="00840D8C"/>
    <w:rsid w:val="008413B8"/>
    <w:rsid w:val="00842A3E"/>
    <w:rsid w:val="0084302D"/>
    <w:rsid w:val="008474E8"/>
    <w:rsid w:val="00847B02"/>
    <w:rsid w:val="0085203C"/>
    <w:rsid w:val="008520F7"/>
    <w:rsid w:val="00852225"/>
    <w:rsid w:val="00852254"/>
    <w:rsid w:val="00852BD9"/>
    <w:rsid w:val="008552D8"/>
    <w:rsid w:val="008623E8"/>
    <w:rsid w:val="00864022"/>
    <w:rsid w:val="008640FD"/>
    <w:rsid w:val="00865633"/>
    <w:rsid w:val="00866134"/>
    <w:rsid w:val="00866365"/>
    <w:rsid w:val="00866D36"/>
    <w:rsid w:val="00866D80"/>
    <w:rsid w:val="00867992"/>
    <w:rsid w:val="00870917"/>
    <w:rsid w:val="00871D07"/>
    <w:rsid w:val="00872F01"/>
    <w:rsid w:val="0087333D"/>
    <w:rsid w:val="00873731"/>
    <w:rsid w:val="00873759"/>
    <w:rsid w:val="00874A31"/>
    <w:rsid w:val="00874ACB"/>
    <w:rsid w:val="0087790F"/>
    <w:rsid w:val="00877B71"/>
    <w:rsid w:val="00880064"/>
    <w:rsid w:val="00881177"/>
    <w:rsid w:val="0088212D"/>
    <w:rsid w:val="00883060"/>
    <w:rsid w:val="00885AA3"/>
    <w:rsid w:val="008867FF"/>
    <w:rsid w:val="0088721F"/>
    <w:rsid w:val="00887958"/>
    <w:rsid w:val="00891594"/>
    <w:rsid w:val="008946DC"/>
    <w:rsid w:val="00895549"/>
    <w:rsid w:val="00895B2F"/>
    <w:rsid w:val="008960A0"/>
    <w:rsid w:val="00896AF0"/>
    <w:rsid w:val="00896EA0"/>
    <w:rsid w:val="008A0F40"/>
    <w:rsid w:val="008A3B52"/>
    <w:rsid w:val="008A3BD6"/>
    <w:rsid w:val="008A5C40"/>
    <w:rsid w:val="008A6B4C"/>
    <w:rsid w:val="008A767C"/>
    <w:rsid w:val="008B0617"/>
    <w:rsid w:val="008B1C5C"/>
    <w:rsid w:val="008B3889"/>
    <w:rsid w:val="008B5165"/>
    <w:rsid w:val="008B7104"/>
    <w:rsid w:val="008C03D9"/>
    <w:rsid w:val="008C161B"/>
    <w:rsid w:val="008C3C02"/>
    <w:rsid w:val="008C40FC"/>
    <w:rsid w:val="008C662B"/>
    <w:rsid w:val="008C6AAA"/>
    <w:rsid w:val="008C7498"/>
    <w:rsid w:val="008C7798"/>
    <w:rsid w:val="008C7AC7"/>
    <w:rsid w:val="008D0656"/>
    <w:rsid w:val="008D2239"/>
    <w:rsid w:val="008D5DC3"/>
    <w:rsid w:val="008D6355"/>
    <w:rsid w:val="008D6450"/>
    <w:rsid w:val="008D71FB"/>
    <w:rsid w:val="008E0378"/>
    <w:rsid w:val="008E07A8"/>
    <w:rsid w:val="008E1D6F"/>
    <w:rsid w:val="008E309A"/>
    <w:rsid w:val="008E4C32"/>
    <w:rsid w:val="008E6A54"/>
    <w:rsid w:val="008F0914"/>
    <w:rsid w:val="008F0C4F"/>
    <w:rsid w:val="008F0C64"/>
    <w:rsid w:val="008F1723"/>
    <w:rsid w:val="008F2ED4"/>
    <w:rsid w:val="008F2FF8"/>
    <w:rsid w:val="008F3626"/>
    <w:rsid w:val="008F382F"/>
    <w:rsid w:val="008F6158"/>
    <w:rsid w:val="008F6AE6"/>
    <w:rsid w:val="008F6C6C"/>
    <w:rsid w:val="008F787B"/>
    <w:rsid w:val="008F7CB0"/>
    <w:rsid w:val="0090099E"/>
    <w:rsid w:val="00900BC6"/>
    <w:rsid w:val="00901770"/>
    <w:rsid w:val="00905949"/>
    <w:rsid w:val="00911CDD"/>
    <w:rsid w:val="00911D1C"/>
    <w:rsid w:val="0091206C"/>
    <w:rsid w:val="00912809"/>
    <w:rsid w:val="009134E0"/>
    <w:rsid w:val="009155E8"/>
    <w:rsid w:val="00915A94"/>
    <w:rsid w:val="00920A1F"/>
    <w:rsid w:val="009212EF"/>
    <w:rsid w:val="00921A8A"/>
    <w:rsid w:val="00922059"/>
    <w:rsid w:val="009260F1"/>
    <w:rsid w:val="0092656E"/>
    <w:rsid w:val="0093017E"/>
    <w:rsid w:val="00930CB9"/>
    <w:rsid w:val="00930F9A"/>
    <w:rsid w:val="009325CF"/>
    <w:rsid w:val="00932BF9"/>
    <w:rsid w:val="00933C88"/>
    <w:rsid w:val="009348AE"/>
    <w:rsid w:val="009350CC"/>
    <w:rsid w:val="009350E6"/>
    <w:rsid w:val="00936E87"/>
    <w:rsid w:val="00937F41"/>
    <w:rsid w:val="0094345D"/>
    <w:rsid w:val="00943B1F"/>
    <w:rsid w:val="0094664F"/>
    <w:rsid w:val="00946CFF"/>
    <w:rsid w:val="00946F4A"/>
    <w:rsid w:val="0094770E"/>
    <w:rsid w:val="00947DE0"/>
    <w:rsid w:val="00950A2C"/>
    <w:rsid w:val="009529C8"/>
    <w:rsid w:val="00955254"/>
    <w:rsid w:val="00955EC5"/>
    <w:rsid w:val="009564C2"/>
    <w:rsid w:val="00957126"/>
    <w:rsid w:val="0095745B"/>
    <w:rsid w:val="00960DC7"/>
    <w:rsid w:val="009626DE"/>
    <w:rsid w:val="0096422D"/>
    <w:rsid w:val="00964646"/>
    <w:rsid w:val="00964D4F"/>
    <w:rsid w:val="00964DEA"/>
    <w:rsid w:val="0096552E"/>
    <w:rsid w:val="009659EB"/>
    <w:rsid w:val="00966085"/>
    <w:rsid w:val="0097007C"/>
    <w:rsid w:val="00971D87"/>
    <w:rsid w:val="009723F3"/>
    <w:rsid w:val="00977EF4"/>
    <w:rsid w:val="0098213F"/>
    <w:rsid w:val="0098382A"/>
    <w:rsid w:val="0098399D"/>
    <w:rsid w:val="009907D1"/>
    <w:rsid w:val="00992A0C"/>
    <w:rsid w:val="00992A41"/>
    <w:rsid w:val="009931F0"/>
    <w:rsid w:val="00995366"/>
    <w:rsid w:val="0099648A"/>
    <w:rsid w:val="0099660A"/>
    <w:rsid w:val="00996D45"/>
    <w:rsid w:val="0099700F"/>
    <w:rsid w:val="00997645"/>
    <w:rsid w:val="009A100E"/>
    <w:rsid w:val="009A3267"/>
    <w:rsid w:val="009A64B9"/>
    <w:rsid w:val="009B08A0"/>
    <w:rsid w:val="009B1B31"/>
    <w:rsid w:val="009B2ACD"/>
    <w:rsid w:val="009B4107"/>
    <w:rsid w:val="009B49CA"/>
    <w:rsid w:val="009B4F6B"/>
    <w:rsid w:val="009B5131"/>
    <w:rsid w:val="009B6408"/>
    <w:rsid w:val="009C1557"/>
    <w:rsid w:val="009C25BE"/>
    <w:rsid w:val="009C25E4"/>
    <w:rsid w:val="009C2730"/>
    <w:rsid w:val="009C2F9D"/>
    <w:rsid w:val="009C3D70"/>
    <w:rsid w:val="009C52ED"/>
    <w:rsid w:val="009C6BAB"/>
    <w:rsid w:val="009C7FFB"/>
    <w:rsid w:val="009D00F7"/>
    <w:rsid w:val="009D2350"/>
    <w:rsid w:val="009D286F"/>
    <w:rsid w:val="009D4C88"/>
    <w:rsid w:val="009D53F2"/>
    <w:rsid w:val="009D5FE0"/>
    <w:rsid w:val="009D64D8"/>
    <w:rsid w:val="009D6830"/>
    <w:rsid w:val="009D7037"/>
    <w:rsid w:val="009D728F"/>
    <w:rsid w:val="009E0750"/>
    <w:rsid w:val="009E1257"/>
    <w:rsid w:val="009E3CB3"/>
    <w:rsid w:val="009E5ADF"/>
    <w:rsid w:val="009E7695"/>
    <w:rsid w:val="009F0757"/>
    <w:rsid w:val="009F1B87"/>
    <w:rsid w:val="009F2402"/>
    <w:rsid w:val="009F2DFA"/>
    <w:rsid w:val="009F5D73"/>
    <w:rsid w:val="009F5E91"/>
    <w:rsid w:val="00A009DF"/>
    <w:rsid w:val="00A01A31"/>
    <w:rsid w:val="00A0238C"/>
    <w:rsid w:val="00A03780"/>
    <w:rsid w:val="00A109ED"/>
    <w:rsid w:val="00A11EC9"/>
    <w:rsid w:val="00A13741"/>
    <w:rsid w:val="00A172B1"/>
    <w:rsid w:val="00A17707"/>
    <w:rsid w:val="00A20FC1"/>
    <w:rsid w:val="00A22DC7"/>
    <w:rsid w:val="00A2386B"/>
    <w:rsid w:val="00A2499F"/>
    <w:rsid w:val="00A255DD"/>
    <w:rsid w:val="00A26042"/>
    <w:rsid w:val="00A2773D"/>
    <w:rsid w:val="00A305D8"/>
    <w:rsid w:val="00A310E1"/>
    <w:rsid w:val="00A31D49"/>
    <w:rsid w:val="00A34051"/>
    <w:rsid w:val="00A352F4"/>
    <w:rsid w:val="00A36F82"/>
    <w:rsid w:val="00A3766A"/>
    <w:rsid w:val="00A40949"/>
    <w:rsid w:val="00A40E7A"/>
    <w:rsid w:val="00A41972"/>
    <w:rsid w:val="00A44934"/>
    <w:rsid w:val="00A44FBD"/>
    <w:rsid w:val="00A45492"/>
    <w:rsid w:val="00A45BAE"/>
    <w:rsid w:val="00A5110A"/>
    <w:rsid w:val="00A5201E"/>
    <w:rsid w:val="00A52D8C"/>
    <w:rsid w:val="00A5364F"/>
    <w:rsid w:val="00A53B36"/>
    <w:rsid w:val="00A540B0"/>
    <w:rsid w:val="00A541F7"/>
    <w:rsid w:val="00A545B6"/>
    <w:rsid w:val="00A56C91"/>
    <w:rsid w:val="00A6097C"/>
    <w:rsid w:val="00A61D98"/>
    <w:rsid w:val="00A62167"/>
    <w:rsid w:val="00A63027"/>
    <w:rsid w:val="00A65228"/>
    <w:rsid w:val="00A673A4"/>
    <w:rsid w:val="00A709BE"/>
    <w:rsid w:val="00A71977"/>
    <w:rsid w:val="00A71A68"/>
    <w:rsid w:val="00A734C4"/>
    <w:rsid w:val="00A75A65"/>
    <w:rsid w:val="00A8000F"/>
    <w:rsid w:val="00A80EB7"/>
    <w:rsid w:val="00A81C18"/>
    <w:rsid w:val="00A82272"/>
    <w:rsid w:val="00A824EF"/>
    <w:rsid w:val="00A84873"/>
    <w:rsid w:val="00A87964"/>
    <w:rsid w:val="00A87D74"/>
    <w:rsid w:val="00A87F36"/>
    <w:rsid w:val="00A913C2"/>
    <w:rsid w:val="00A9188E"/>
    <w:rsid w:val="00A96071"/>
    <w:rsid w:val="00A966D8"/>
    <w:rsid w:val="00A9671F"/>
    <w:rsid w:val="00A96ED7"/>
    <w:rsid w:val="00AA00A8"/>
    <w:rsid w:val="00AA0461"/>
    <w:rsid w:val="00AA134C"/>
    <w:rsid w:val="00AA4261"/>
    <w:rsid w:val="00AA4BE1"/>
    <w:rsid w:val="00AA51E6"/>
    <w:rsid w:val="00AB1F9F"/>
    <w:rsid w:val="00AB35E9"/>
    <w:rsid w:val="00AB545E"/>
    <w:rsid w:val="00AB5842"/>
    <w:rsid w:val="00AB6DEE"/>
    <w:rsid w:val="00AB766A"/>
    <w:rsid w:val="00AC0879"/>
    <w:rsid w:val="00AC149B"/>
    <w:rsid w:val="00AC1DC3"/>
    <w:rsid w:val="00AC238E"/>
    <w:rsid w:val="00AC3DA1"/>
    <w:rsid w:val="00AC6DD3"/>
    <w:rsid w:val="00AC7950"/>
    <w:rsid w:val="00AC7FAD"/>
    <w:rsid w:val="00AD2B6A"/>
    <w:rsid w:val="00AD2F2A"/>
    <w:rsid w:val="00AD32B8"/>
    <w:rsid w:val="00AD33E2"/>
    <w:rsid w:val="00AD544D"/>
    <w:rsid w:val="00AD6C29"/>
    <w:rsid w:val="00AD6F64"/>
    <w:rsid w:val="00AD74CA"/>
    <w:rsid w:val="00AD7AD4"/>
    <w:rsid w:val="00AE28C8"/>
    <w:rsid w:val="00AE2A08"/>
    <w:rsid w:val="00AE2F5C"/>
    <w:rsid w:val="00AE4CDC"/>
    <w:rsid w:val="00AE4EFF"/>
    <w:rsid w:val="00AE63A9"/>
    <w:rsid w:val="00AE7823"/>
    <w:rsid w:val="00AF05BD"/>
    <w:rsid w:val="00AF263F"/>
    <w:rsid w:val="00AF35E0"/>
    <w:rsid w:val="00AF40EB"/>
    <w:rsid w:val="00AF42D4"/>
    <w:rsid w:val="00AF7F02"/>
    <w:rsid w:val="00B01273"/>
    <w:rsid w:val="00B014B0"/>
    <w:rsid w:val="00B01890"/>
    <w:rsid w:val="00B01FDD"/>
    <w:rsid w:val="00B02529"/>
    <w:rsid w:val="00B0379E"/>
    <w:rsid w:val="00B04161"/>
    <w:rsid w:val="00B06425"/>
    <w:rsid w:val="00B0655E"/>
    <w:rsid w:val="00B07014"/>
    <w:rsid w:val="00B0702B"/>
    <w:rsid w:val="00B104B6"/>
    <w:rsid w:val="00B10658"/>
    <w:rsid w:val="00B113D9"/>
    <w:rsid w:val="00B12F6A"/>
    <w:rsid w:val="00B14147"/>
    <w:rsid w:val="00B1455F"/>
    <w:rsid w:val="00B145C8"/>
    <w:rsid w:val="00B15232"/>
    <w:rsid w:val="00B16CD0"/>
    <w:rsid w:val="00B22332"/>
    <w:rsid w:val="00B2342E"/>
    <w:rsid w:val="00B23487"/>
    <w:rsid w:val="00B260A4"/>
    <w:rsid w:val="00B271E2"/>
    <w:rsid w:val="00B27663"/>
    <w:rsid w:val="00B277F1"/>
    <w:rsid w:val="00B30977"/>
    <w:rsid w:val="00B32EA2"/>
    <w:rsid w:val="00B3364B"/>
    <w:rsid w:val="00B341B9"/>
    <w:rsid w:val="00B43673"/>
    <w:rsid w:val="00B4380A"/>
    <w:rsid w:val="00B46202"/>
    <w:rsid w:val="00B46B02"/>
    <w:rsid w:val="00B46E15"/>
    <w:rsid w:val="00B47CE5"/>
    <w:rsid w:val="00B51EF4"/>
    <w:rsid w:val="00B52216"/>
    <w:rsid w:val="00B525C9"/>
    <w:rsid w:val="00B55B76"/>
    <w:rsid w:val="00B5605C"/>
    <w:rsid w:val="00B56AEB"/>
    <w:rsid w:val="00B624A6"/>
    <w:rsid w:val="00B62FCD"/>
    <w:rsid w:val="00B655EA"/>
    <w:rsid w:val="00B666A6"/>
    <w:rsid w:val="00B67C5C"/>
    <w:rsid w:val="00B702FD"/>
    <w:rsid w:val="00B705DE"/>
    <w:rsid w:val="00B70B0D"/>
    <w:rsid w:val="00B71282"/>
    <w:rsid w:val="00B72E21"/>
    <w:rsid w:val="00B74D90"/>
    <w:rsid w:val="00B751EE"/>
    <w:rsid w:val="00B82988"/>
    <w:rsid w:val="00B84494"/>
    <w:rsid w:val="00B84FC5"/>
    <w:rsid w:val="00B84FE9"/>
    <w:rsid w:val="00B85AE2"/>
    <w:rsid w:val="00B86331"/>
    <w:rsid w:val="00B86719"/>
    <w:rsid w:val="00B869B0"/>
    <w:rsid w:val="00B86D95"/>
    <w:rsid w:val="00B8779B"/>
    <w:rsid w:val="00B9341A"/>
    <w:rsid w:val="00B935EF"/>
    <w:rsid w:val="00B93709"/>
    <w:rsid w:val="00B94498"/>
    <w:rsid w:val="00B94CB0"/>
    <w:rsid w:val="00B94FE2"/>
    <w:rsid w:val="00B96C98"/>
    <w:rsid w:val="00B97629"/>
    <w:rsid w:val="00BA04FE"/>
    <w:rsid w:val="00BA0A8A"/>
    <w:rsid w:val="00BA27C7"/>
    <w:rsid w:val="00BA301E"/>
    <w:rsid w:val="00BA34C7"/>
    <w:rsid w:val="00BA3BD7"/>
    <w:rsid w:val="00BA3DCF"/>
    <w:rsid w:val="00BA4627"/>
    <w:rsid w:val="00BA4A0D"/>
    <w:rsid w:val="00BA5B4C"/>
    <w:rsid w:val="00BB1003"/>
    <w:rsid w:val="00BB131F"/>
    <w:rsid w:val="00BB1899"/>
    <w:rsid w:val="00BB6FFD"/>
    <w:rsid w:val="00BB709E"/>
    <w:rsid w:val="00BC061B"/>
    <w:rsid w:val="00BC0B9E"/>
    <w:rsid w:val="00BC0E05"/>
    <w:rsid w:val="00BC362D"/>
    <w:rsid w:val="00BC4AF1"/>
    <w:rsid w:val="00BC5917"/>
    <w:rsid w:val="00BC60D0"/>
    <w:rsid w:val="00BC65EB"/>
    <w:rsid w:val="00BC7BA6"/>
    <w:rsid w:val="00BD0CA4"/>
    <w:rsid w:val="00BD15CB"/>
    <w:rsid w:val="00BD2066"/>
    <w:rsid w:val="00BD6B4F"/>
    <w:rsid w:val="00BD6D8E"/>
    <w:rsid w:val="00BD7F39"/>
    <w:rsid w:val="00BE5746"/>
    <w:rsid w:val="00BE6784"/>
    <w:rsid w:val="00BE7D10"/>
    <w:rsid w:val="00BE7F81"/>
    <w:rsid w:val="00BF197F"/>
    <w:rsid w:val="00BF1F6E"/>
    <w:rsid w:val="00BF2257"/>
    <w:rsid w:val="00BF2784"/>
    <w:rsid w:val="00BF2CDF"/>
    <w:rsid w:val="00BF2E35"/>
    <w:rsid w:val="00BF65CB"/>
    <w:rsid w:val="00BF7938"/>
    <w:rsid w:val="00C00357"/>
    <w:rsid w:val="00C0070D"/>
    <w:rsid w:val="00C00FA3"/>
    <w:rsid w:val="00C01A47"/>
    <w:rsid w:val="00C0229F"/>
    <w:rsid w:val="00C026A5"/>
    <w:rsid w:val="00C03A5E"/>
    <w:rsid w:val="00C0424D"/>
    <w:rsid w:val="00C076EB"/>
    <w:rsid w:val="00C13D35"/>
    <w:rsid w:val="00C147B0"/>
    <w:rsid w:val="00C14D82"/>
    <w:rsid w:val="00C155E3"/>
    <w:rsid w:val="00C15937"/>
    <w:rsid w:val="00C16D9C"/>
    <w:rsid w:val="00C1759A"/>
    <w:rsid w:val="00C17A4C"/>
    <w:rsid w:val="00C21ADD"/>
    <w:rsid w:val="00C21C70"/>
    <w:rsid w:val="00C234D5"/>
    <w:rsid w:val="00C2381F"/>
    <w:rsid w:val="00C2383A"/>
    <w:rsid w:val="00C25889"/>
    <w:rsid w:val="00C25DFB"/>
    <w:rsid w:val="00C269CC"/>
    <w:rsid w:val="00C27F8A"/>
    <w:rsid w:val="00C3102E"/>
    <w:rsid w:val="00C32172"/>
    <w:rsid w:val="00C33218"/>
    <w:rsid w:val="00C33557"/>
    <w:rsid w:val="00C33E0C"/>
    <w:rsid w:val="00C35F34"/>
    <w:rsid w:val="00C40484"/>
    <w:rsid w:val="00C40C9A"/>
    <w:rsid w:val="00C40D37"/>
    <w:rsid w:val="00C424F5"/>
    <w:rsid w:val="00C4261B"/>
    <w:rsid w:val="00C4272A"/>
    <w:rsid w:val="00C42771"/>
    <w:rsid w:val="00C42F65"/>
    <w:rsid w:val="00C43829"/>
    <w:rsid w:val="00C448E9"/>
    <w:rsid w:val="00C450DC"/>
    <w:rsid w:val="00C4718F"/>
    <w:rsid w:val="00C47550"/>
    <w:rsid w:val="00C51516"/>
    <w:rsid w:val="00C52295"/>
    <w:rsid w:val="00C528CE"/>
    <w:rsid w:val="00C5328E"/>
    <w:rsid w:val="00C54439"/>
    <w:rsid w:val="00C544AE"/>
    <w:rsid w:val="00C55B75"/>
    <w:rsid w:val="00C56140"/>
    <w:rsid w:val="00C56746"/>
    <w:rsid w:val="00C5694D"/>
    <w:rsid w:val="00C57AAB"/>
    <w:rsid w:val="00C60B47"/>
    <w:rsid w:val="00C612B1"/>
    <w:rsid w:val="00C61AAD"/>
    <w:rsid w:val="00C63441"/>
    <w:rsid w:val="00C64275"/>
    <w:rsid w:val="00C64617"/>
    <w:rsid w:val="00C72C38"/>
    <w:rsid w:val="00C762E2"/>
    <w:rsid w:val="00C765A9"/>
    <w:rsid w:val="00C777A3"/>
    <w:rsid w:val="00C77B7B"/>
    <w:rsid w:val="00C80181"/>
    <w:rsid w:val="00C80DB8"/>
    <w:rsid w:val="00C82404"/>
    <w:rsid w:val="00C82F35"/>
    <w:rsid w:val="00C87560"/>
    <w:rsid w:val="00C90D0B"/>
    <w:rsid w:val="00C90EAE"/>
    <w:rsid w:val="00C9141D"/>
    <w:rsid w:val="00C9154E"/>
    <w:rsid w:val="00C9196A"/>
    <w:rsid w:val="00C92333"/>
    <w:rsid w:val="00C93399"/>
    <w:rsid w:val="00C95516"/>
    <w:rsid w:val="00C973EA"/>
    <w:rsid w:val="00C974CA"/>
    <w:rsid w:val="00CA190C"/>
    <w:rsid w:val="00CA1CBD"/>
    <w:rsid w:val="00CA2849"/>
    <w:rsid w:val="00CA3711"/>
    <w:rsid w:val="00CA6E52"/>
    <w:rsid w:val="00CA7A9A"/>
    <w:rsid w:val="00CA7FB1"/>
    <w:rsid w:val="00CB10FC"/>
    <w:rsid w:val="00CB1642"/>
    <w:rsid w:val="00CB2F41"/>
    <w:rsid w:val="00CB67CB"/>
    <w:rsid w:val="00CC00B5"/>
    <w:rsid w:val="00CC13E2"/>
    <w:rsid w:val="00CC1D74"/>
    <w:rsid w:val="00CC20A8"/>
    <w:rsid w:val="00CC2484"/>
    <w:rsid w:val="00CC2B3D"/>
    <w:rsid w:val="00CC3F07"/>
    <w:rsid w:val="00CC4530"/>
    <w:rsid w:val="00CC5706"/>
    <w:rsid w:val="00CC5F4C"/>
    <w:rsid w:val="00CC6099"/>
    <w:rsid w:val="00CC6A32"/>
    <w:rsid w:val="00CD20FE"/>
    <w:rsid w:val="00CD212F"/>
    <w:rsid w:val="00CD2E3D"/>
    <w:rsid w:val="00CD2EC4"/>
    <w:rsid w:val="00CD30EB"/>
    <w:rsid w:val="00CD4A65"/>
    <w:rsid w:val="00CD4DB3"/>
    <w:rsid w:val="00CD594F"/>
    <w:rsid w:val="00CD611D"/>
    <w:rsid w:val="00CD6B95"/>
    <w:rsid w:val="00CD7B20"/>
    <w:rsid w:val="00CE0FD9"/>
    <w:rsid w:val="00CE129C"/>
    <w:rsid w:val="00CE20C0"/>
    <w:rsid w:val="00CE3F96"/>
    <w:rsid w:val="00CE595A"/>
    <w:rsid w:val="00CE631D"/>
    <w:rsid w:val="00CF48A2"/>
    <w:rsid w:val="00CF4AC3"/>
    <w:rsid w:val="00CF53CE"/>
    <w:rsid w:val="00CF6B99"/>
    <w:rsid w:val="00D004EC"/>
    <w:rsid w:val="00D01B2E"/>
    <w:rsid w:val="00D01FAE"/>
    <w:rsid w:val="00D02898"/>
    <w:rsid w:val="00D03420"/>
    <w:rsid w:val="00D04D62"/>
    <w:rsid w:val="00D0519F"/>
    <w:rsid w:val="00D059BE"/>
    <w:rsid w:val="00D05AFE"/>
    <w:rsid w:val="00D05C7C"/>
    <w:rsid w:val="00D05FAA"/>
    <w:rsid w:val="00D10CC2"/>
    <w:rsid w:val="00D11173"/>
    <w:rsid w:val="00D11917"/>
    <w:rsid w:val="00D11D58"/>
    <w:rsid w:val="00D1238A"/>
    <w:rsid w:val="00D1248C"/>
    <w:rsid w:val="00D149FC"/>
    <w:rsid w:val="00D16CBC"/>
    <w:rsid w:val="00D21AB9"/>
    <w:rsid w:val="00D22B87"/>
    <w:rsid w:val="00D24E80"/>
    <w:rsid w:val="00D27216"/>
    <w:rsid w:val="00D27EC3"/>
    <w:rsid w:val="00D33202"/>
    <w:rsid w:val="00D3370B"/>
    <w:rsid w:val="00D33DA6"/>
    <w:rsid w:val="00D36EE5"/>
    <w:rsid w:val="00D372B6"/>
    <w:rsid w:val="00D455A1"/>
    <w:rsid w:val="00D46E76"/>
    <w:rsid w:val="00D471BD"/>
    <w:rsid w:val="00D50072"/>
    <w:rsid w:val="00D56E03"/>
    <w:rsid w:val="00D577FC"/>
    <w:rsid w:val="00D61C23"/>
    <w:rsid w:val="00D61D17"/>
    <w:rsid w:val="00D62A68"/>
    <w:rsid w:val="00D62DDC"/>
    <w:rsid w:val="00D63731"/>
    <w:rsid w:val="00D641D6"/>
    <w:rsid w:val="00D6469C"/>
    <w:rsid w:val="00D64894"/>
    <w:rsid w:val="00D70354"/>
    <w:rsid w:val="00D7106E"/>
    <w:rsid w:val="00D72005"/>
    <w:rsid w:val="00D724EE"/>
    <w:rsid w:val="00D72DB9"/>
    <w:rsid w:val="00D72E28"/>
    <w:rsid w:val="00D73B8D"/>
    <w:rsid w:val="00D7486E"/>
    <w:rsid w:val="00D750E3"/>
    <w:rsid w:val="00D753D1"/>
    <w:rsid w:val="00D7572F"/>
    <w:rsid w:val="00D7593F"/>
    <w:rsid w:val="00D7779D"/>
    <w:rsid w:val="00D81C30"/>
    <w:rsid w:val="00D8294C"/>
    <w:rsid w:val="00D82D15"/>
    <w:rsid w:val="00D8320E"/>
    <w:rsid w:val="00D8657A"/>
    <w:rsid w:val="00D875FC"/>
    <w:rsid w:val="00D93222"/>
    <w:rsid w:val="00D943F0"/>
    <w:rsid w:val="00D948C0"/>
    <w:rsid w:val="00D9503E"/>
    <w:rsid w:val="00D9531B"/>
    <w:rsid w:val="00D958A2"/>
    <w:rsid w:val="00D95D9D"/>
    <w:rsid w:val="00DA0951"/>
    <w:rsid w:val="00DA10CB"/>
    <w:rsid w:val="00DA1EFB"/>
    <w:rsid w:val="00DA2DE7"/>
    <w:rsid w:val="00DA3919"/>
    <w:rsid w:val="00DA417F"/>
    <w:rsid w:val="00DA5FFD"/>
    <w:rsid w:val="00DA62D8"/>
    <w:rsid w:val="00DA7151"/>
    <w:rsid w:val="00DB4BE3"/>
    <w:rsid w:val="00DB4C2F"/>
    <w:rsid w:val="00DB5BA8"/>
    <w:rsid w:val="00DB66B4"/>
    <w:rsid w:val="00DC0A79"/>
    <w:rsid w:val="00DC0C5E"/>
    <w:rsid w:val="00DC151F"/>
    <w:rsid w:val="00DC1F8B"/>
    <w:rsid w:val="00DC31DE"/>
    <w:rsid w:val="00DC57B6"/>
    <w:rsid w:val="00DC798D"/>
    <w:rsid w:val="00DD0115"/>
    <w:rsid w:val="00DD0F71"/>
    <w:rsid w:val="00DD3F58"/>
    <w:rsid w:val="00DD4166"/>
    <w:rsid w:val="00DD4452"/>
    <w:rsid w:val="00DD468F"/>
    <w:rsid w:val="00DD48DB"/>
    <w:rsid w:val="00DD671B"/>
    <w:rsid w:val="00DD7BFC"/>
    <w:rsid w:val="00DE01B7"/>
    <w:rsid w:val="00DE0567"/>
    <w:rsid w:val="00DE11B0"/>
    <w:rsid w:val="00DE19B0"/>
    <w:rsid w:val="00DE1E1E"/>
    <w:rsid w:val="00DE2208"/>
    <w:rsid w:val="00DE28C0"/>
    <w:rsid w:val="00DE358E"/>
    <w:rsid w:val="00DE4AF3"/>
    <w:rsid w:val="00DF0207"/>
    <w:rsid w:val="00DF0F3F"/>
    <w:rsid w:val="00DF3189"/>
    <w:rsid w:val="00DF4231"/>
    <w:rsid w:val="00DF5B61"/>
    <w:rsid w:val="00DF5CC7"/>
    <w:rsid w:val="00DF7829"/>
    <w:rsid w:val="00E002EE"/>
    <w:rsid w:val="00E029E6"/>
    <w:rsid w:val="00E05245"/>
    <w:rsid w:val="00E06486"/>
    <w:rsid w:val="00E06A91"/>
    <w:rsid w:val="00E10A24"/>
    <w:rsid w:val="00E115B2"/>
    <w:rsid w:val="00E116BA"/>
    <w:rsid w:val="00E11950"/>
    <w:rsid w:val="00E14035"/>
    <w:rsid w:val="00E1569B"/>
    <w:rsid w:val="00E158FA"/>
    <w:rsid w:val="00E15F7E"/>
    <w:rsid w:val="00E20CD5"/>
    <w:rsid w:val="00E21A14"/>
    <w:rsid w:val="00E23DCA"/>
    <w:rsid w:val="00E253AC"/>
    <w:rsid w:val="00E258C1"/>
    <w:rsid w:val="00E275F0"/>
    <w:rsid w:val="00E30FD2"/>
    <w:rsid w:val="00E33006"/>
    <w:rsid w:val="00E3407F"/>
    <w:rsid w:val="00E3482B"/>
    <w:rsid w:val="00E35705"/>
    <w:rsid w:val="00E37AF0"/>
    <w:rsid w:val="00E4061C"/>
    <w:rsid w:val="00E423B8"/>
    <w:rsid w:val="00E44472"/>
    <w:rsid w:val="00E45512"/>
    <w:rsid w:val="00E46F05"/>
    <w:rsid w:val="00E5352F"/>
    <w:rsid w:val="00E57669"/>
    <w:rsid w:val="00E60FE6"/>
    <w:rsid w:val="00E639E6"/>
    <w:rsid w:val="00E666DA"/>
    <w:rsid w:val="00E71AA7"/>
    <w:rsid w:val="00E72F28"/>
    <w:rsid w:val="00E74023"/>
    <w:rsid w:val="00E753D0"/>
    <w:rsid w:val="00E7551F"/>
    <w:rsid w:val="00E77051"/>
    <w:rsid w:val="00E80C55"/>
    <w:rsid w:val="00E8148E"/>
    <w:rsid w:val="00E81A6B"/>
    <w:rsid w:val="00E81CE7"/>
    <w:rsid w:val="00E82001"/>
    <w:rsid w:val="00E82249"/>
    <w:rsid w:val="00E82391"/>
    <w:rsid w:val="00E823BD"/>
    <w:rsid w:val="00E83548"/>
    <w:rsid w:val="00E846A7"/>
    <w:rsid w:val="00E847CD"/>
    <w:rsid w:val="00E84D28"/>
    <w:rsid w:val="00E85F9B"/>
    <w:rsid w:val="00E86116"/>
    <w:rsid w:val="00E935E9"/>
    <w:rsid w:val="00E93828"/>
    <w:rsid w:val="00E93EA9"/>
    <w:rsid w:val="00E950AF"/>
    <w:rsid w:val="00E96227"/>
    <w:rsid w:val="00E96C2E"/>
    <w:rsid w:val="00E97EDC"/>
    <w:rsid w:val="00EA19B3"/>
    <w:rsid w:val="00EA49C9"/>
    <w:rsid w:val="00EA75CC"/>
    <w:rsid w:val="00EB0413"/>
    <w:rsid w:val="00EB04DE"/>
    <w:rsid w:val="00EB0958"/>
    <w:rsid w:val="00EB1DCE"/>
    <w:rsid w:val="00EB2862"/>
    <w:rsid w:val="00EB2D69"/>
    <w:rsid w:val="00EB2FF7"/>
    <w:rsid w:val="00EB3726"/>
    <w:rsid w:val="00EB3DCC"/>
    <w:rsid w:val="00EB57BC"/>
    <w:rsid w:val="00EC176C"/>
    <w:rsid w:val="00EC22EF"/>
    <w:rsid w:val="00EC333B"/>
    <w:rsid w:val="00EC39FA"/>
    <w:rsid w:val="00EC3E56"/>
    <w:rsid w:val="00EC682B"/>
    <w:rsid w:val="00EC73DA"/>
    <w:rsid w:val="00ED16E1"/>
    <w:rsid w:val="00ED2098"/>
    <w:rsid w:val="00ED20E9"/>
    <w:rsid w:val="00ED2B2F"/>
    <w:rsid w:val="00ED3D78"/>
    <w:rsid w:val="00ED41D5"/>
    <w:rsid w:val="00ED449E"/>
    <w:rsid w:val="00ED5047"/>
    <w:rsid w:val="00ED5855"/>
    <w:rsid w:val="00ED5D21"/>
    <w:rsid w:val="00ED6676"/>
    <w:rsid w:val="00ED7D40"/>
    <w:rsid w:val="00EE1FC9"/>
    <w:rsid w:val="00EE33C6"/>
    <w:rsid w:val="00EE5685"/>
    <w:rsid w:val="00EF03C8"/>
    <w:rsid w:val="00EF39B4"/>
    <w:rsid w:val="00EF3B92"/>
    <w:rsid w:val="00EF4AEC"/>
    <w:rsid w:val="00EF566F"/>
    <w:rsid w:val="00EF6A80"/>
    <w:rsid w:val="00EF7647"/>
    <w:rsid w:val="00F00713"/>
    <w:rsid w:val="00F01689"/>
    <w:rsid w:val="00F037BE"/>
    <w:rsid w:val="00F04BF5"/>
    <w:rsid w:val="00F05670"/>
    <w:rsid w:val="00F05685"/>
    <w:rsid w:val="00F07934"/>
    <w:rsid w:val="00F07BC9"/>
    <w:rsid w:val="00F10B43"/>
    <w:rsid w:val="00F124D2"/>
    <w:rsid w:val="00F1485F"/>
    <w:rsid w:val="00F15BA6"/>
    <w:rsid w:val="00F165E4"/>
    <w:rsid w:val="00F17081"/>
    <w:rsid w:val="00F20BC9"/>
    <w:rsid w:val="00F22FEF"/>
    <w:rsid w:val="00F26024"/>
    <w:rsid w:val="00F30542"/>
    <w:rsid w:val="00F32DCE"/>
    <w:rsid w:val="00F331C9"/>
    <w:rsid w:val="00F33382"/>
    <w:rsid w:val="00F33FDC"/>
    <w:rsid w:val="00F352F3"/>
    <w:rsid w:val="00F40728"/>
    <w:rsid w:val="00F40776"/>
    <w:rsid w:val="00F4112A"/>
    <w:rsid w:val="00F42C4C"/>
    <w:rsid w:val="00F4350D"/>
    <w:rsid w:val="00F444BB"/>
    <w:rsid w:val="00F45328"/>
    <w:rsid w:val="00F45B4E"/>
    <w:rsid w:val="00F45D61"/>
    <w:rsid w:val="00F469D4"/>
    <w:rsid w:val="00F5209D"/>
    <w:rsid w:val="00F5553A"/>
    <w:rsid w:val="00F55E05"/>
    <w:rsid w:val="00F60776"/>
    <w:rsid w:val="00F60ED0"/>
    <w:rsid w:val="00F61633"/>
    <w:rsid w:val="00F61C93"/>
    <w:rsid w:val="00F62054"/>
    <w:rsid w:val="00F634CB"/>
    <w:rsid w:val="00F643D9"/>
    <w:rsid w:val="00F707E8"/>
    <w:rsid w:val="00F74E72"/>
    <w:rsid w:val="00F762BD"/>
    <w:rsid w:val="00F76622"/>
    <w:rsid w:val="00F767E2"/>
    <w:rsid w:val="00F76818"/>
    <w:rsid w:val="00F774B9"/>
    <w:rsid w:val="00F807A8"/>
    <w:rsid w:val="00F82765"/>
    <w:rsid w:val="00F8285F"/>
    <w:rsid w:val="00F8354D"/>
    <w:rsid w:val="00F84DF9"/>
    <w:rsid w:val="00F852D5"/>
    <w:rsid w:val="00F863CE"/>
    <w:rsid w:val="00F91E91"/>
    <w:rsid w:val="00F924F8"/>
    <w:rsid w:val="00F93DEB"/>
    <w:rsid w:val="00F9476F"/>
    <w:rsid w:val="00F94A48"/>
    <w:rsid w:val="00F94EE8"/>
    <w:rsid w:val="00F958B2"/>
    <w:rsid w:val="00F96765"/>
    <w:rsid w:val="00F96E61"/>
    <w:rsid w:val="00F97CC4"/>
    <w:rsid w:val="00FA093F"/>
    <w:rsid w:val="00FA0AD4"/>
    <w:rsid w:val="00FA15FE"/>
    <w:rsid w:val="00FA1647"/>
    <w:rsid w:val="00FA16E6"/>
    <w:rsid w:val="00FA1F02"/>
    <w:rsid w:val="00FA1FA3"/>
    <w:rsid w:val="00FA2A1F"/>
    <w:rsid w:val="00FA35F2"/>
    <w:rsid w:val="00FA533E"/>
    <w:rsid w:val="00FA5606"/>
    <w:rsid w:val="00FA573B"/>
    <w:rsid w:val="00FA61F2"/>
    <w:rsid w:val="00FA75D7"/>
    <w:rsid w:val="00FA777A"/>
    <w:rsid w:val="00FA7B4B"/>
    <w:rsid w:val="00FB0C82"/>
    <w:rsid w:val="00FB1BA9"/>
    <w:rsid w:val="00FB2A06"/>
    <w:rsid w:val="00FB6B86"/>
    <w:rsid w:val="00FB6CCA"/>
    <w:rsid w:val="00FB7322"/>
    <w:rsid w:val="00FB74AA"/>
    <w:rsid w:val="00FC0BD4"/>
    <w:rsid w:val="00FC2A07"/>
    <w:rsid w:val="00FC38FE"/>
    <w:rsid w:val="00FC3F2E"/>
    <w:rsid w:val="00FC5B3F"/>
    <w:rsid w:val="00FD106C"/>
    <w:rsid w:val="00FD14B1"/>
    <w:rsid w:val="00FD3F2F"/>
    <w:rsid w:val="00FD5044"/>
    <w:rsid w:val="00FD53D0"/>
    <w:rsid w:val="00FD5D37"/>
    <w:rsid w:val="00FD761E"/>
    <w:rsid w:val="00FD7AD9"/>
    <w:rsid w:val="00FE39FC"/>
    <w:rsid w:val="00FE3C37"/>
    <w:rsid w:val="00FE495C"/>
    <w:rsid w:val="00FE543B"/>
    <w:rsid w:val="00FE561E"/>
    <w:rsid w:val="00FE7A4A"/>
    <w:rsid w:val="00FF4202"/>
    <w:rsid w:val="00FF42B4"/>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D8C20F4A-FD0D-4E48-A26A-1D7FA001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519F"/>
    <w:pPr>
      <w:widowControl w:val="0"/>
      <w:spacing w:before="120" w:after="120"/>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7668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666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20825">
    <w:name w:val="title2_0825"/>
    <w:basedOn w:val="2"/>
    <w:next w:val="a"/>
    <w:link w:val="title20825Char"/>
    <w:autoRedefine/>
    <w:qFormat/>
    <w:rsid w:val="00C42771"/>
    <w:pPr>
      <w:spacing w:before="0" w:after="0" w:line="240" w:lineRule="auto"/>
      <w:pPrChange w:id="0" w:author="LAU, Cheuk Hay" w:date="2021-11-14T21:52:00Z">
        <w:pPr>
          <w:keepNext/>
          <w:keepLines/>
          <w:widowControl w:val="0"/>
          <w:jc w:val="both"/>
          <w:outlineLvl w:val="1"/>
        </w:pPr>
      </w:pPrChange>
    </w:pPr>
    <w:rPr>
      <w:rFonts w:ascii="Times New Roman" w:eastAsia="Times New Roman" w:hAnsi="Times New Roman" w:cs="Times New Roman"/>
      <w:bCs w:val="0"/>
      <w:sz w:val="24"/>
      <w:szCs w:val="24"/>
      <w:rPrChange w:id="0" w:author="LAU, Cheuk Hay" w:date="2021-11-14T21:52:00Z">
        <w:rPr>
          <w:b/>
          <w:kern w:val="2"/>
          <w:sz w:val="24"/>
          <w:szCs w:val="24"/>
          <w:lang w:val="en-US" w:eastAsia="zh-CN" w:bidi="ar-SA"/>
        </w:rPr>
      </w:rPrChange>
    </w:rPr>
  </w:style>
  <w:style w:type="character" w:customStyle="1" w:styleId="title20825Char">
    <w:name w:val="title2_0825 Char"/>
    <w:basedOn w:val="10"/>
    <w:link w:val="title20825"/>
    <w:rsid w:val="00C42771"/>
    <w:rPr>
      <w:rFonts w:ascii="Times New Roman" w:eastAsia="Times New Roman" w:hAnsi="Times New Roman" w:cs="Times New Roman"/>
      <w:b/>
      <w:bCs w:val="0"/>
      <w:kern w:val="44"/>
      <w:sz w:val="24"/>
      <w:szCs w:val="24"/>
    </w:rPr>
  </w:style>
  <w:style w:type="character" w:customStyle="1" w:styleId="10">
    <w:name w:val="标题 1 字符"/>
    <w:basedOn w:val="a0"/>
    <w:link w:val="1"/>
    <w:uiPriority w:val="9"/>
    <w:rsid w:val="007668AF"/>
    <w:rPr>
      <w:b/>
      <w:bCs/>
      <w:kern w:val="44"/>
      <w:sz w:val="44"/>
      <w:szCs w:val="44"/>
    </w:rPr>
  </w:style>
  <w:style w:type="paragraph" w:styleId="a3">
    <w:name w:val="header"/>
    <w:basedOn w:val="a"/>
    <w:link w:val="a4"/>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D9531B"/>
    <w:rPr>
      <w:sz w:val="18"/>
      <w:szCs w:val="18"/>
    </w:rPr>
  </w:style>
  <w:style w:type="paragraph" w:styleId="a5">
    <w:name w:val="footer"/>
    <w:basedOn w:val="a"/>
    <w:link w:val="a6"/>
    <w:uiPriority w:val="99"/>
    <w:unhideWhenUsed/>
    <w:rsid w:val="00D9531B"/>
    <w:pPr>
      <w:tabs>
        <w:tab w:val="center" w:pos="4513"/>
        <w:tab w:val="right" w:pos="9026"/>
      </w:tabs>
      <w:snapToGrid w:val="0"/>
      <w:jc w:val="left"/>
    </w:pPr>
    <w:rPr>
      <w:sz w:val="18"/>
      <w:szCs w:val="18"/>
    </w:rPr>
  </w:style>
  <w:style w:type="character" w:customStyle="1" w:styleId="a6">
    <w:name w:val="页脚 字符"/>
    <w:basedOn w:val="a0"/>
    <w:link w:val="a5"/>
    <w:uiPriority w:val="99"/>
    <w:rsid w:val="00D9531B"/>
    <w:rPr>
      <w:sz w:val="18"/>
      <w:szCs w:val="18"/>
    </w:rPr>
  </w:style>
  <w:style w:type="character" w:styleId="a7">
    <w:name w:val="annotation reference"/>
    <w:basedOn w:val="a0"/>
    <w:uiPriority w:val="99"/>
    <w:semiHidden/>
    <w:unhideWhenUsed/>
    <w:rsid w:val="00D9531B"/>
    <w:rPr>
      <w:sz w:val="21"/>
      <w:szCs w:val="21"/>
    </w:rPr>
  </w:style>
  <w:style w:type="paragraph" w:styleId="a8">
    <w:name w:val="annotation text"/>
    <w:basedOn w:val="a"/>
    <w:link w:val="a9"/>
    <w:uiPriority w:val="99"/>
    <w:unhideWhenUsed/>
    <w:rsid w:val="00D9531B"/>
    <w:pPr>
      <w:jc w:val="left"/>
    </w:pPr>
  </w:style>
  <w:style w:type="character" w:customStyle="1" w:styleId="a9">
    <w:name w:val="批注文字 字符"/>
    <w:basedOn w:val="a0"/>
    <w:link w:val="a8"/>
    <w:uiPriority w:val="99"/>
    <w:rsid w:val="00D9531B"/>
  </w:style>
  <w:style w:type="paragraph" w:customStyle="1" w:styleId="title10831">
    <w:name w:val="title1_0831"/>
    <w:basedOn w:val="1"/>
    <w:next w:val="title20825"/>
    <w:link w:val="title10831Char"/>
    <w:qFormat/>
    <w:rsid w:val="00766643"/>
    <w:pPr>
      <w:spacing w:before="120" w:after="120" w:line="240" w:lineRule="auto"/>
      <w:jc w:val="left"/>
    </w:pPr>
    <w:rPr>
      <w:sz w:val="24"/>
      <w:szCs w:val="24"/>
    </w:rPr>
  </w:style>
  <w:style w:type="character" w:customStyle="1" w:styleId="20">
    <w:name w:val="标题 2 字符"/>
    <w:basedOn w:val="a0"/>
    <w:link w:val="2"/>
    <w:uiPriority w:val="9"/>
    <w:rsid w:val="00FA35F2"/>
    <w:rPr>
      <w:rFonts w:asciiTheme="majorHAnsi" w:eastAsiaTheme="majorEastAsia" w:hAnsiTheme="majorHAnsi" w:cstheme="majorBidi"/>
      <w:b/>
      <w:bCs/>
      <w:sz w:val="32"/>
      <w:szCs w:val="32"/>
    </w:rPr>
  </w:style>
  <w:style w:type="paragraph" w:styleId="aa">
    <w:name w:val="Bibliography"/>
    <w:basedOn w:val="a"/>
    <w:next w:val="a"/>
    <w:uiPriority w:val="37"/>
    <w:unhideWhenUsed/>
    <w:rsid w:val="002F5B96"/>
    <w:pPr>
      <w:tabs>
        <w:tab w:val="left" w:pos="384"/>
      </w:tabs>
      <w:ind w:left="384" w:hanging="384"/>
    </w:pPr>
  </w:style>
  <w:style w:type="character" w:customStyle="1" w:styleId="title10831Char">
    <w:name w:val="title1_0831 Char"/>
    <w:basedOn w:val="10"/>
    <w:link w:val="title10831"/>
    <w:rsid w:val="00766643"/>
    <w:rPr>
      <w:rFonts w:ascii="Times New Roman" w:eastAsia="Times New Roman" w:hAnsi="Times New Roman" w:cs="Times New Roman"/>
      <w:b/>
      <w:bCs/>
      <w:kern w:val="44"/>
      <w:sz w:val="24"/>
      <w:szCs w:val="24"/>
    </w:rPr>
  </w:style>
  <w:style w:type="paragraph" w:styleId="ab">
    <w:name w:val="annotation subject"/>
    <w:basedOn w:val="a8"/>
    <w:next w:val="a8"/>
    <w:link w:val="ac"/>
    <w:uiPriority w:val="99"/>
    <w:semiHidden/>
    <w:unhideWhenUsed/>
    <w:rsid w:val="002F5B96"/>
    <w:rPr>
      <w:b/>
      <w:bCs/>
    </w:rPr>
  </w:style>
  <w:style w:type="character" w:customStyle="1" w:styleId="ac">
    <w:name w:val="批注主题 字符"/>
    <w:basedOn w:val="a9"/>
    <w:link w:val="ab"/>
    <w:uiPriority w:val="99"/>
    <w:semiHidden/>
    <w:rsid w:val="002F5B96"/>
    <w:rPr>
      <w:b/>
      <w:bCs/>
    </w:rPr>
  </w:style>
  <w:style w:type="paragraph" w:styleId="ad">
    <w:name w:val="List Paragraph"/>
    <w:basedOn w:val="a"/>
    <w:uiPriority w:val="34"/>
    <w:qFormat/>
    <w:rsid w:val="00610F0C"/>
    <w:pPr>
      <w:ind w:firstLineChars="200" w:firstLine="420"/>
    </w:pPr>
  </w:style>
  <w:style w:type="paragraph" w:styleId="ae">
    <w:name w:val="Revision"/>
    <w:hidden/>
    <w:uiPriority w:val="99"/>
    <w:semiHidden/>
    <w:rsid w:val="00790445"/>
  </w:style>
  <w:style w:type="character" w:customStyle="1" w:styleId="title-text">
    <w:name w:val="title-text"/>
    <w:basedOn w:val="a0"/>
    <w:rsid w:val="00070C6B"/>
  </w:style>
  <w:style w:type="character" w:customStyle="1" w:styleId="text">
    <w:name w:val="text"/>
    <w:basedOn w:val="a0"/>
    <w:rsid w:val="00070C6B"/>
  </w:style>
  <w:style w:type="character" w:customStyle="1" w:styleId="author-ref">
    <w:name w:val="author-ref"/>
    <w:basedOn w:val="a0"/>
    <w:rsid w:val="00070C6B"/>
  </w:style>
  <w:style w:type="character" w:customStyle="1" w:styleId="period">
    <w:name w:val="period"/>
    <w:basedOn w:val="a0"/>
    <w:rsid w:val="00B71282"/>
  </w:style>
  <w:style w:type="character" w:customStyle="1" w:styleId="cit">
    <w:name w:val="cit"/>
    <w:basedOn w:val="a0"/>
    <w:rsid w:val="00B71282"/>
  </w:style>
  <w:style w:type="character" w:customStyle="1" w:styleId="citation-doi">
    <w:name w:val="citation-doi"/>
    <w:basedOn w:val="a0"/>
    <w:rsid w:val="00B71282"/>
  </w:style>
  <w:style w:type="character" w:customStyle="1" w:styleId="secondary-date">
    <w:name w:val="secondary-date"/>
    <w:basedOn w:val="a0"/>
    <w:rsid w:val="00B71282"/>
  </w:style>
  <w:style w:type="character" w:styleId="af">
    <w:name w:val="Placeholder Text"/>
    <w:basedOn w:val="a0"/>
    <w:uiPriority w:val="99"/>
    <w:semiHidden/>
    <w:rsid w:val="00A45492"/>
    <w:rPr>
      <w:color w:val="808080"/>
    </w:rPr>
  </w:style>
  <w:style w:type="character" w:styleId="af0">
    <w:name w:val="Hyperlink"/>
    <w:basedOn w:val="a0"/>
    <w:uiPriority w:val="99"/>
    <w:unhideWhenUsed/>
    <w:rsid w:val="002779A9"/>
    <w:rPr>
      <w:color w:val="0563C1" w:themeColor="hyperlink"/>
      <w:u w:val="single"/>
    </w:rPr>
  </w:style>
  <w:style w:type="character" w:styleId="af1">
    <w:name w:val="Unresolved Mention"/>
    <w:basedOn w:val="a0"/>
    <w:uiPriority w:val="99"/>
    <w:semiHidden/>
    <w:unhideWhenUsed/>
    <w:rsid w:val="002779A9"/>
    <w:rPr>
      <w:color w:val="605E5C"/>
      <w:shd w:val="clear" w:color="auto" w:fill="E1DFDD"/>
    </w:rPr>
  </w:style>
  <w:style w:type="character" w:styleId="af2">
    <w:name w:val="FollowedHyperlink"/>
    <w:basedOn w:val="a0"/>
    <w:uiPriority w:val="99"/>
    <w:semiHidden/>
    <w:unhideWhenUsed/>
    <w:rsid w:val="00D46E76"/>
    <w:rPr>
      <w:color w:val="954F72" w:themeColor="followedHyperlink"/>
      <w:u w:val="single"/>
    </w:rPr>
  </w:style>
  <w:style w:type="character" w:styleId="af3">
    <w:name w:val="Emphasis"/>
    <w:basedOn w:val="a0"/>
    <w:uiPriority w:val="20"/>
    <w:qFormat/>
    <w:rsid w:val="0019231B"/>
    <w:rPr>
      <w:i/>
      <w:iCs/>
    </w:rPr>
  </w:style>
  <w:style w:type="paragraph" w:styleId="af4">
    <w:name w:val="Balloon Text"/>
    <w:basedOn w:val="a"/>
    <w:link w:val="af5"/>
    <w:uiPriority w:val="99"/>
    <w:semiHidden/>
    <w:unhideWhenUsed/>
    <w:rsid w:val="00C01A47"/>
    <w:pPr>
      <w:spacing w:before="0" w:after="0"/>
    </w:pPr>
    <w:rPr>
      <w:rFonts w:ascii="Segoe UI" w:hAnsi="Segoe UI" w:cs="Segoe UI"/>
      <w:sz w:val="18"/>
      <w:szCs w:val="18"/>
    </w:rPr>
  </w:style>
  <w:style w:type="character" w:customStyle="1" w:styleId="af5">
    <w:name w:val="批注框文本 字符"/>
    <w:basedOn w:val="a0"/>
    <w:link w:val="af4"/>
    <w:uiPriority w:val="99"/>
    <w:semiHidden/>
    <w:rsid w:val="00C01A47"/>
    <w:rPr>
      <w:rFonts w:ascii="Segoe UI" w:eastAsia="Times New Roman" w:hAnsi="Segoe UI" w:cs="Segoe UI"/>
      <w:sz w:val="18"/>
      <w:szCs w:val="18"/>
    </w:rPr>
  </w:style>
  <w:style w:type="paragraph" w:customStyle="1" w:styleId="title30825">
    <w:name w:val="title3_0825"/>
    <w:basedOn w:val="3"/>
    <w:next w:val="a"/>
    <w:link w:val="title30825Char"/>
    <w:qFormat/>
    <w:rsid w:val="00766643"/>
    <w:pPr>
      <w:spacing w:before="0" w:after="0" w:line="480" w:lineRule="auto"/>
    </w:pPr>
    <w:rPr>
      <w:i/>
      <w:iCs/>
      <w:sz w:val="24"/>
      <w:szCs w:val="24"/>
    </w:rPr>
  </w:style>
  <w:style w:type="paragraph" w:styleId="af6">
    <w:name w:val="No Spacing"/>
    <w:uiPriority w:val="1"/>
    <w:qFormat/>
    <w:rsid w:val="00766643"/>
    <w:pPr>
      <w:widowControl w:val="0"/>
      <w:jc w:val="both"/>
    </w:pPr>
    <w:rPr>
      <w:rFonts w:ascii="Times New Roman" w:eastAsia="Times New Roman" w:hAnsi="Times New Roman" w:cs="Times New Roman"/>
      <w:sz w:val="24"/>
      <w:szCs w:val="24"/>
    </w:rPr>
  </w:style>
  <w:style w:type="character" w:customStyle="1" w:styleId="30">
    <w:name w:val="标题 3 字符"/>
    <w:basedOn w:val="a0"/>
    <w:link w:val="3"/>
    <w:uiPriority w:val="9"/>
    <w:semiHidden/>
    <w:rsid w:val="00766643"/>
    <w:rPr>
      <w:rFonts w:ascii="Times New Roman" w:eastAsia="Times New Roman" w:hAnsi="Times New Roman" w:cs="Times New Roman"/>
      <w:b/>
      <w:bCs/>
      <w:sz w:val="32"/>
      <w:szCs w:val="32"/>
    </w:rPr>
  </w:style>
  <w:style w:type="character" w:customStyle="1" w:styleId="title30825Char">
    <w:name w:val="title3_0825 Char"/>
    <w:basedOn w:val="30"/>
    <w:link w:val="title30825"/>
    <w:rsid w:val="00766643"/>
    <w:rPr>
      <w:rFonts w:ascii="Times New Roman" w:eastAsia="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9501">
      <w:bodyDiv w:val="1"/>
      <w:marLeft w:val="0"/>
      <w:marRight w:val="0"/>
      <w:marTop w:val="0"/>
      <w:marBottom w:val="0"/>
      <w:divBdr>
        <w:top w:val="none" w:sz="0" w:space="0" w:color="auto"/>
        <w:left w:val="none" w:sz="0" w:space="0" w:color="auto"/>
        <w:bottom w:val="none" w:sz="0" w:space="0" w:color="auto"/>
        <w:right w:val="none" w:sz="0" w:space="0" w:color="auto"/>
      </w:divBdr>
    </w:div>
    <w:div w:id="750614589">
      <w:bodyDiv w:val="1"/>
      <w:marLeft w:val="0"/>
      <w:marRight w:val="0"/>
      <w:marTop w:val="0"/>
      <w:marBottom w:val="0"/>
      <w:divBdr>
        <w:top w:val="none" w:sz="0" w:space="0" w:color="auto"/>
        <w:left w:val="none" w:sz="0" w:space="0" w:color="auto"/>
        <w:bottom w:val="none" w:sz="0" w:space="0" w:color="auto"/>
        <w:right w:val="none" w:sz="0" w:space="0" w:color="auto"/>
      </w:divBdr>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5831">
      <w:bodyDiv w:val="1"/>
      <w:marLeft w:val="0"/>
      <w:marRight w:val="0"/>
      <w:marTop w:val="0"/>
      <w:marBottom w:val="0"/>
      <w:divBdr>
        <w:top w:val="none" w:sz="0" w:space="0" w:color="auto"/>
        <w:left w:val="none" w:sz="0" w:space="0" w:color="auto"/>
        <w:bottom w:val="none" w:sz="0" w:space="0" w:color="auto"/>
        <w:right w:val="none" w:sz="0" w:space="0" w:color="auto"/>
      </w:divBdr>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thermofisher.com/order/catalog/product/M6494" TargetMode="External"/><Relationship Id="rId2" Type="http://schemas.openxmlformats.org/officeDocument/2006/relationships/hyperlink" Target="https://github.com/ifanlyn95/multi-CRC-fungi" TargetMode="External"/><Relationship Id="rId1" Type="http://schemas.openxmlformats.org/officeDocument/2006/relationships/hyperlink" Target="https://github.com/ifanlyn95/multi-CRC-fungi"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ifanlyn95/multi-CRC-fung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adinstitut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08657-D18B-4FC0-8638-E73F9B24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19</Pages>
  <Words>49050</Words>
  <Characters>279587</Characters>
  <Application>Microsoft Office Word</Application>
  <DocSecurity>0</DocSecurity>
  <Lines>2329</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10</cp:revision>
  <dcterms:created xsi:type="dcterms:W3CDTF">2021-11-22T06:54:00Z</dcterms:created>
  <dcterms:modified xsi:type="dcterms:W3CDTF">2021-11-26T07:40:00Z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id="kujuXWpY"/&gt;&lt;style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