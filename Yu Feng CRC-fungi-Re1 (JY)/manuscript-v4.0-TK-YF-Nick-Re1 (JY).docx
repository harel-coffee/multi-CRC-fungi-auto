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385A9" w14:textId="2128C1AE" w:rsidR="00036E91" w:rsidRPr="00BA0A8A" w:rsidRDefault="00A44FBD">
      <w:pPr>
        <w:spacing w:before="0" w:after="0" w:line="360" w:lineRule="auto"/>
        <w:jc w:val="center"/>
        <w:rPr>
          <w:b/>
          <w:bCs/>
        </w:rPr>
        <w:pPrChange w:id="1" w:author="Jun Yu (MEDT)" w:date="2021-10-18T14:14:00Z">
          <w:pPr>
            <w:spacing w:before="0" w:after="0" w:line="360" w:lineRule="auto"/>
          </w:pPr>
        </w:pPrChange>
      </w:pPr>
      <w:r w:rsidRPr="00BA0A8A">
        <w:rPr>
          <w:b/>
          <w:bCs/>
        </w:rPr>
        <w:t>Multi-cohort fecal metagenomic analysis reveals</w:t>
      </w:r>
      <w:r w:rsidR="00E81CE7" w:rsidRPr="00BA0A8A">
        <w:rPr>
          <w:b/>
          <w:bCs/>
        </w:rPr>
        <w:t xml:space="preserve"> the altered fungal signatures in colorectal cancer</w:t>
      </w:r>
      <w:r w:rsidRPr="00BA0A8A">
        <w:rPr>
          <w:b/>
          <w:bCs/>
        </w:rPr>
        <w:t xml:space="preserve"> </w:t>
      </w:r>
      <w:r w:rsidR="00E81CE7" w:rsidRPr="00BA0A8A">
        <w:rPr>
          <w:b/>
          <w:bCs/>
        </w:rPr>
        <w:t xml:space="preserve">and </w:t>
      </w:r>
      <w:r w:rsidRPr="00BA0A8A">
        <w:rPr>
          <w:b/>
          <w:bCs/>
        </w:rPr>
        <w:t xml:space="preserve">the carcinogenic potential of </w:t>
      </w:r>
      <w:r w:rsidRPr="00BA0A8A">
        <w:rPr>
          <w:b/>
          <w:bCs/>
          <w:i/>
          <w:iCs/>
        </w:rPr>
        <w:t>Aspergillus rambellii</w:t>
      </w:r>
    </w:p>
    <w:p w14:paraId="4BA526F9" w14:textId="77777777" w:rsidR="00BA0A8A" w:rsidRDefault="00BA0A8A" w:rsidP="00BA0A8A">
      <w:pPr>
        <w:widowControl/>
        <w:spacing w:before="0" w:after="0" w:line="360" w:lineRule="auto"/>
        <w:rPr>
          <w:b/>
          <w:bCs/>
        </w:rPr>
      </w:pPr>
    </w:p>
    <w:p w14:paraId="1D096D78" w14:textId="140F830F" w:rsidR="00BA0A8A" w:rsidRDefault="00BA0A8A" w:rsidP="00BA0A8A">
      <w:pPr>
        <w:widowControl/>
        <w:spacing w:before="0" w:after="0" w:line="360" w:lineRule="auto"/>
      </w:pPr>
      <w:r w:rsidRPr="00BA0A8A">
        <w:rPr>
          <w:bCs/>
        </w:rPr>
        <w:t>Yufeng L</w:t>
      </w:r>
      <w:r>
        <w:rPr>
          <w:bCs/>
        </w:rPr>
        <w:t>in</w:t>
      </w:r>
      <w:r w:rsidR="00995366" w:rsidRPr="00995366">
        <w:rPr>
          <w:vertAlign w:val="superscript"/>
        </w:rPr>
        <w:t>1</w:t>
      </w:r>
      <w:r w:rsidRPr="00BA0A8A">
        <w:t>,</w:t>
      </w:r>
      <w:r>
        <w:t xml:space="preserve"> </w:t>
      </w:r>
      <w:proofErr w:type="spellStart"/>
      <w:r w:rsidR="00103087" w:rsidRPr="00BA0A8A">
        <w:t>Yali</w:t>
      </w:r>
      <w:proofErr w:type="spellEnd"/>
      <w:r w:rsidR="00103087" w:rsidRPr="00BA0A8A">
        <w:t xml:space="preserve"> </w:t>
      </w:r>
      <w:r w:rsidR="00103087" w:rsidRPr="00103087">
        <w:t>Liu</w:t>
      </w:r>
      <w:r w:rsidR="00995366" w:rsidRPr="00995366">
        <w:rPr>
          <w:vertAlign w:val="superscript"/>
        </w:rPr>
        <w:t>1</w:t>
      </w:r>
      <w:r w:rsidR="00103087" w:rsidRPr="00103087">
        <w:t xml:space="preserve">, </w:t>
      </w:r>
      <w:r w:rsidRPr="00103087">
        <w:t xml:space="preserve">Nick </w:t>
      </w:r>
      <w:r w:rsidR="00103087" w:rsidRPr="00103087">
        <w:t>Lung</w:t>
      </w:r>
      <w:r w:rsidR="00995366">
        <w:t>-</w:t>
      </w:r>
      <w:r w:rsidR="00103087" w:rsidRPr="00103087">
        <w:t xml:space="preserve">Ngai </w:t>
      </w:r>
      <w:r w:rsidRPr="00103087">
        <w:t>Ting</w:t>
      </w:r>
      <w:r w:rsidR="00995366" w:rsidRPr="00995366">
        <w:rPr>
          <w:vertAlign w:val="superscript"/>
        </w:rPr>
        <w:t>1</w:t>
      </w:r>
      <w:r w:rsidRPr="00103087">
        <w:t xml:space="preserve">, Thomas </w:t>
      </w:r>
      <w:r w:rsidR="00103087" w:rsidRPr="00103087">
        <w:t>Ngai</w:t>
      </w:r>
      <w:r w:rsidR="00995366">
        <w:t>-</w:t>
      </w:r>
      <w:r w:rsidR="00103087" w:rsidRPr="00103087">
        <w:t xml:space="preserve">Yeung </w:t>
      </w:r>
      <w:r w:rsidRPr="00103087">
        <w:t>Kwong</w:t>
      </w:r>
      <w:r w:rsidR="00995366" w:rsidRPr="00995366">
        <w:rPr>
          <w:vertAlign w:val="superscript"/>
        </w:rPr>
        <w:t>1</w:t>
      </w:r>
      <w:r w:rsidRPr="00103087">
        <w:t>,</w:t>
      </w:r>
      <w:r w:rsidRPr="00BA0A8A">
        <w:t xml:space="preserve"> </w:t>
      </w:r>
      <w:r w:rsidR="00EB2862" w:rsidRPr="00052D67">
        <w:t>Han Jing</w:t>
      </w:r>
      <w:r w:rsidR="00EB2862">
        <w:rPr>
          <w:vertAlign w:val="superscript"/>
        </w:rPr>
        <w:t>2</w:t>
      </w:r>
      <w:r w:rsidR="00EB2862" w:rsidRPr="00EB2862">
        <w:t>,</w:t>
      </w:r>
      <w:r w:rsidR="00EB2862" w:rsidRPr="00052D67">
        <w:t xml:space="preserve"> </w:t>
      </w:r>
      <w:proofErr w:type="spellStart"/>
      <w:r w:rsidRPr="00D70354">
        <w:t>Yiwei</w:t>
      </w:r>
      <w:proofErr w:type="spellEnd"/>
      <w:r w:rsidRPr="00D70354">
        <w:t xml:space="preserve"> Wang</w:t>
      </w:r>
      <w:r w:rsidR="007479CD">
        <w:rPr>
          <w:vertAlign w:val="superscript"/>
        </w:rPr>
        <w:t>3</w:t>
      </w:r>
      <w:r w:rsidRPr="00423318">
        <w:t xml:space="preserve">, </w:t>
      </w:r>
      <w:r w:rsidRPr="00EB2862">
        <w:t>Harry</w:t>
      </w:r>
      <w:r w:rsidRPr="00BA0A8A">
        <w:t xml:space="preserve"> </w:t>
      </w:r>
      <w:r w:rsidR="00103087" w:rsidRPr="00103087">
        <w:t>Cheuk</w:t>
      </w:r>
      <w:r w:rsidR="00995366">
        <w:t>-</w:t>
      </w:r>
      <w:r w:rsidR="00103087" w:rsidRPr="00103087">
        <w:t xml:space="preserve">Hay </w:t>
      </w:r>
      <w:r w:rsidRPr="00BA0A8A">
        <w:t>Lau</w:t>
      </w:r>
      <w:r w:rsidR="00995366" w:rsidRPr="00995366">
        <w:rPr>
          <w:vertAlign w:val="superscript"/>
        </w:rPr>
        <w:t>1</w:t>
      </w:r>
      <w:r>
        <w:t>,</w:t>
      </w:r>
      <w:r w:rsidR="007479CD">
        <w:t xml:space="preserve"> Xing Kang</w:t>
      </w:r>
      <w:r w:rsidR="007479CD" w:rsidRPr="00995366">
        <w:rPr>
          <w:vertAlign w:val="superscript"/>
        </w:rPr>
        <w:t>1</w:t>
      </w:r>
      <w:r w:rsidR="007479CD">
        <w:t>,</w:t>
      </w:r>
      <w:r w:rsidRPr="00BA0A8A">
        <w:t xml:space="preserve"> </w:t>
      </w:r>
      <w:r w:rsidR="00EB2862">
        <w:t>Changan Liu</w:t>
      </w:r>
      <w:r w:rsidR="007479CD" w:rsidRPr="00995366">
        <w:rPr>
          <w:vertAlign w:val="superscript"/>
        </w:rPr>
        <w:t>1</w:t>
      </w:r>
      <w:r w:rsidR="00EB2862">
        <w:t>, Junjun She</w:t>
      </w:r>
      <w:r w:rsidR="00EB2862">
        <w:rPr>
          <w:vertAlign w:val="superscript"/>
        </w:rPr>
        <w:t>2</w:t>
      </w:r>
      <w:r w:rsidR="00EB2862">
        <w:t xml:space="preserve">, </w:t>
      </w:r>
      <w:r w:rsidRPr="00BA0A8A">
        <w:t xml:space="preserve">Sunny </w:t>
      </w:r>
      <w:proofErr w:type="spellStart"/>
      <w:r w:rsidR="00995366">
        <w:t>Hei</w:t>
      </w:r>
      <w:proofErr w:type="spellEnd"/>
      <w:r w:rsidR="00995366">
        <w:t xml:space="preserve"> </w:t>
      </w:r>
      <w:r w:rsidRPr="00BA0A8A">
        <w:t>Wong</w:t>
      </w:r>
      <w:r w:rsidR="00995366" w:rsidRPr="00995366">
        <w:rPr>
          <w:vertAlign w:val="superscript"/>
        </w:rPr>
        <w:t>1</w:t>
      </w:r>
      <w:r w:rsidR="00C0070D">
        <w:rPr>
          <w:vertAlign w:val="superscript"/>
        </w:rPr>
        <w:t>,</w:t>
      </w:r>
      <w:r w:rsidR="007479CD">
        <w:rPr>
          <w:vertAlign w:val="superscript"/>
        </w:rPr>
        <w:t>4</w:t>
      </w:r>
      <w:r>
        <w:t xml:space="preserve">, </w:t>
      </w:r>
      <w:r w:rsidR="00E45512">
        <w:t>Joseph JY Sung</w:t>
      </w:r>
      <w:r w:rsidR="00C0070D" w:rsidRPr="00995366">
        <w:rPr>
          <w:vertAlign w:val="superscript"/>
        </w:rPr>
        <w:t>1</w:t>
      </w:r>
      <w:r w:rsidR="00C0070D">
        <w:rPr>
          <w:vertAlign w:val="superscript"/>
        </w:rPr>
        <w:t>,</w:t>
      </w:r>
      <w:r w:rsidR="007479CD">
        <w:rPr>
          <w:vertAlign w:val="superscript"/>
        </w:rPr>
        <w:t>4</w:t>
      </w:r>
      <w:r w:rsidR="00E45512">
        <w:t xml:space="preserve">, </w:t>
      </w:r>
      <w:r>
        <w:t>Jun Yu</w:t>
      </w:r>
      <w:r w:rsidR="00995366" w:rsidRPr="00995366">
        <w:rPr>
          <w:vertAlign w:val="superscript"/>
        </w:rPr>
        <w:t>1</w:t>
      </w:r>
    </w:p>
    <w:p w14:paraId="01C467C9" w14:textId="66CE2B36" w:rsidR="00995366" w:rsidRDefault="00995366" w:rsidP="00BA0A8A">
      <w:pPr>
        <w:widowControl/>
        <w:spacing w:before="0" w:after="0" w:line="360" w:lineRule="auto"/>
      </w:pPr>
    </w:p>
    <w:p w14:paraId="66235E49" w14:textId="57263DC5" w:rsidR="0095745B" w:rsidRDefault="00995366" w:rsidP="00D70354">
      <w:pPr>
        <w:widowControl/>
        <w:spacing w:before="0" w:after="0" w:line="360" w:lineRule="auto"/>
      </w:pPr>
      <w:r w:rsidRPr="00995366">
        <w:rPr>
          <w:vertAlign w:val="superscript"/>
        </w:rPr>
        <w:t>1</w:t>
      </w:r>
      <w:r w:rsidR="00D70354">
        <w:rPr>
          <w:vertAlign w:val="superscript"/>
        </w:rPr>
        <w:t xml:space="preserve"> </w:t>
      </w:r>
      <w:r w:rsidR="0095745B" w:rsidRPr="00995366">
        <w:t>Institute of Digestive Disease and Department of Medicine and Therapeutics, State Key Laboratory of Digestive Disease, Li Ka Shing Institute of Health Sciences, The Chinese University of Hong Kong, Hong Kong</w:t>
      </w:r>
      <w:r w:rsidRPr="00995366">
        <w:t xml:space="preserve"> SAR</w:t>
      </w:r>
      <w:r w:rsidR="0095745B" w:rsidRPr="00995366">
        <w:t xml:space="preserve">, China </w:t>
      </w:r>
    </w:p>
    <w:p w14:paraId="2225434B" w14:textId="52E05737" w:rsidR="00D70354" w:rsidRDefault="00D70354" w:rsidP="00D70354">
      <w:pPr>
        <w:widowControl/>
        <w:spacing w:before="0" w:after="0" w:line="360" w:lineRule="auto"/>
        <w:rPr>
          <w:kern w:val="0"/>
        </w:rPr>
      </w:pPr>
      <w:r>
        <w:rPr>
          <w:vertAlign w:val="superscript"/>
        </w:rPr>
        <w:t>2</w:t>
      </w:r>
      <w:r>
        <w:rPr>
          <w:vertAlign w:val="superscript"/>
        </w:rPr>
        <w:t xml:space="preserve"> </w:t>
      </w:r>
      <w:r w:rsidRPr="00D70354">
        <w:rPr>
          <w:kern w:val="0"/>
        </w:rPr>
        <w:t>Center for Gut Microbiome Research, Med-X Institute, The First Affiliated Hospital of Xi’an Jiao tong University, Xi’an, Shaanxi, China</w:t>
      </w:r>
      <w:r>
        <w:rPr>
          <w:vertAlign w:val="superscript"/>
        </w:rPr>
        <w:t xml:space="preserve"> </w:t>
      </w:r>
    </w:p>
    <w:p w14:paraId="1F33D602" w14:textId="194BDCF9" w:rsidR="00D70354" w:rsidRDefault="00D70354" w:rsidP="00D70354">
      <w:pPr>
        <w:widowControl/>
        <w:spacing w:before="0" w:after="0" w:line="360" w:lineRule="auto"/>
        <w:rPr>
          <w:vertAlign w:val="superscript"/>
        </w:rPr>
      </w:pPr>
      <w:r>
        <w:rPr>
          <w:vertAlign w:val="superscript"/>
        </w:rPr>
        <w:t>3</w:t>
      </w:r>
      <w:r w:rsidRPr="00D70354">
        <w:rPr>
          <w:kern w:val="0"/>
        </w:rPr>
        <w:t xml:space="preserve"> School of Biomedical Sciences</w:t>
      </w:r>
      <w:r>
        <w:rPr>
          <w:kern w:val="0"/>
        </w:rPr>
        <w:t xml:space="preserve">, </w:t>
      </w:r>
      <w:r w:rsidRPr="00D70354">
        <w:rPr>
          <w:kern w:val="0"/>
        </w:rPr>
        <w:t>Faculty of Medicine</w:t>
      </w:r>
      <w:r>
        <w:rPr>
          <w:kern w:val="0"/>
        </w:rPr>
        <w:t xml:space="preserve">, </w:t>
      </w:r>
      <w:r w:rsidRPr="00D70354">
        <w:rPr>
          <w:kern w:val="0"/>
        </w:rPr>
        <w:t>The Chinese University of Hong Kong</w:t>
      </w:r>
      <w:r>
        <w:rPr>
          <w:kern w:val="0"/>
        </w:rPr>
        <w:t xml:space="preserve">, </w:t>
      </w:r>
      <w:r w:rsidRPr="00995366">
        <w:t>Hong Kong SAR, China</w:t>
      </w:r>
    </w:p>
    <w:p w14:paraId="4E714DF9" w14:textId="3234797B" w:rsidR="00EB2862" w:rsidRPr="00995366" w:rsidDel="00D70354" w:rsidRDefault="00D70354" w:rsidP="00D70354">
      <w:pPr>
        <w:widowControl/>
        <w:spacing w:before="0" w:after="0" w:line="360" w:lineRule="auto"/>
        <w:rPr>
          <w:del w:id="2" w:author="LIN, Yufeng" w:date="2021-10-20T09:23:00Z"/>
        </w:rPr>
      </w:pPr>
      <w:r>
        <w:rPr>
          <w:vertAlign w:val="superscript"/>
        </w:rPr>
        <w:t>4</w:t>
      </w:r>
      <w:r w:rsidRPr="00D70354">
        <w:rPr>
          <w:kern w:val="0"/>
        </w:rPr>
        <w:t xml:space="preserve"> </w:t>
      </w:r>
      <w:r>
        <w:rPr>
          <w:kern w:val="0"/>
        </w:rPr>
        <w:t xml:space="preserve">Lee Kong </w:t>
      </w:r>
      <w:proofErr w:type="spellStart"/>
      <w:r>
        <w:rPr>
          <w:kern w:val="0"/>
        </w:rPr>
        <w:t>Chian</w:t>
      </w:r>
      <w:proofErr w:type="spellEnd"/>
      <w:r>
        <w:rPr>
          <w:kern w:val="0"/>
        </w:rPr>
        <w:t xml:space="preserve"> School of Medicine, Nanyang Technological University, Singapore </w:t>
      </w:r>
    </w:p>
    <w:p w14:paraId="441A080E" w14:textId="77777777" w:rsidR="00103087" w:rsidRDefault="00103087">
      <w:pPr>
        <w:widowControl/>
        <w:spacing w:before="0" w:after="0" w:line="240" w:lineRule="auto"/>
        <w:jc w:val="left"/>
        <w:rPr>
          <w:b/>
          <w:bCs/>
        </w:rPr>
      </w:pPr>
      <w:r>
        <w:rPr>
          <w:b/>
          <w:bCs/>
        </w:rPr>
        <w:br w:type="page"/>
      </w:r>
    </w:p>
    <w:p w14:paraId="176DB353" w14:textId="2BC51DEE" w:rsidR="00BA0A8A" w:rsidRPr="00BA0A8A" w:rsidRDefault="00BA0A8A" w:rsidP="00BA0A8A">
      <w:pPr>
        <w:widowControl/>
        <w:spacing w:before="0" w:after="0" w:line="360" w:lineRule="auto"/>
        <w:rPr>
          <w:rFonts w:eastAsiaTheme="minorEastAsia"/>
          <w:b/>
          <w:bCs/>
        </w:rPr>
      </w:pPr>
      <w:commentRangeStart w:id="3"/>
      <w:r>
        <w:rPr>
          <w:b/>
          <w:bCs/>
        </w:rPr>
        <w:lastRenderedPageBreak/>
        <w:t xml:space="preserve">Author contribution: </w:t>
      </w:r>
    </w:p>
    <w:p w14:paraId="6400D611" w14:textId="6DE22336" w:rsidR="00B666A6" w:rsidRPr="00BA0A8A" w:rsidRDefault="00036E91" w:rsidP="00BA0A8A">
      <w:pPr>
        <w:widowControl/>
        <w:spacing w:before="0" w:after="0" w:line="360" w:lineRule="auto"/>
      </w:pPr>
      <w:r w:rsidRPr="00BA0A8A">
        <w:rPr>
          <w:b/>
          <w:bCs/>
        </w:rPr>
        <w:t xml:space="preserve">Yufeng </w:t>
      </w:r>
      <w:r w:rsidR="00A84873" w:rsidRPr="00BA0A8A">
        <w:rPr>
          <w:b/>
          <w:bCs/>
        </w:rPr>
        <w:t>LIN</w:t>
      </w:r>
      <w:r w:rsidR="00A84873" w:rsidRPr="00BA0A8A">
        <w:t>,</w:t>
      </w:r>
      <w:r w:rsidRPr="00BA0A8A">
        <w:t xml:space="preserve"> study design, dry lab analysis, wet lab validation, and written.</w:t>
      </w:r>
    </w:p>
    <w:p w14:paraId="39FFD2C3" w14:textId="42CFC5EF" w:rsidR="00036E91" w:rsidRPr="00BA0A8A" w:rsidRDefault="00036E91" w:rsidP="00BA0A8A">
      <w:pPr>
        <w:widowControl/>
        <w:spacing w:before="0" w:after="0" w:line="360" w:lineRule="auto"/>
      </w:pPr>
      <w:r w:rsidRPr="00BA0A8A">
        <w:rPr>
          <w:b/>
          <w:bCs/>
        </w:rPr>
        <w:t xml:space="preserve">Wet Lab: </w:t>
      </w:r>
      <w:proofErr w:type="spellStart"/>
      <w:r w:rsidRPr="00BA0A8A">
        <w:t>Yali</w:t>
      </w:r>
      <w:proofErr w:type="spellEnd"/>
      <w:r w:rsidRPr="00BA0A8A">
        <w:t xml:space="preserve"> Liu, </w:t>
      </w:r>
      <w:r w:rsidR="00B94FE2">
        <w:t xml:space="preserve">Xing Kang, </w:t>
      </w:r>
      <w:r w:rsidR="00A84873" w:rsidRPr="00BA0A8A">
        <w:t>Thomas Kwong.</w:t>
      </w:r>
    </w:p>
    <w:p w14:paraId="4A1E969A" w14:textId="0B1589C0" w:rsidR="00036E91" w:rsidRPr="00BA0A8A" w:rsidRDefault="00036E91" w:rsidP="00BA0A8A">
      <w:pPr>
        <w:widowControl/>
        <w:spacing w:before="0" w:after="0" w:line="360" w:lineRule="auto"/>
      </w:pPr>
      <w:r w:rsidRPr="00BA0A8A">
        <w:rPr>
          <w:b/>
          <w:bCs/>
        </w:rPr>
        <w:t>Dry Lab:</w:t>
      </w:r>
      <w:r w:rsidRPr="00BA0A8A">
        <w:t xml:space="preserve"> </w:t>
      </w:r>
      <w:proofErr w:type="spellStart"/>
      <w:r w:rsidRPr="00BA0A8A">
        <w:t>Yiwei</w:t>
      </w:r>
      <w:proofErr w:type="spellEnd"/>
      <w:r w:rsidRPr="00BA0A8A">
        <w:t xml:space="preserve"> Wang, Han Jing, Weixin Liu, SK, </w:t>
      </w:r>
      <w:proofErr w:type="spellStart"/>
      <w:r w:rsidRPr="00BA0A8A">
        <w:t>Yanqiang</w:t>
      </w:r>
      <w:proofErr w:type="spellEnd"/>
      <w:r w:rsidRPr="00BA0A8A">
        <w:t xml:space="preserve"> Ding</w:t>
      </w:r>
      <w:r w:rsidR="00A84873" w:rsidRPr="00BA0A8A">
        <w:t>.</w:t>
      </w:r>
    </w:p>
    <w:p w14:paraId="5F0667A1" w14:textId="71B599AA" w:rsidR="00E846A7" w:rsidRPr="00BA0A8A" w:rsidRDefault="00E846A7" w:rsidP="00BA0A8A">
      <w:pPr>
        <w:widowControl/>
        <w:spacing w:before="0" w:after="0" w:line="360" w:lineRule="auto"/>
      </w:pPr>
      <w:r w:rsidRPr="00BA0A8A">
        <w:rPr>
          <w:b/>
          <w:bCs/>
        </w:rPr>
        <w:t xml:space="preserve">Clinical guidance: </w:t>
      </w:r>
      <w:r w:rsidRPr="00BA0A8A">
        <w:t>Sunny Wong</w:t>
      </w:r>
    </w:p>
    <w:p w14:paraId="3D819617" w14:textId="1BF54E30" w:rsidR="00036E91" w:rsidRPr="00BA0A8A" w:rsidRDefault="00036E91" w:rsidP="00BA0A8A">
      <w:pPr>
        <w:widowControl/>
        <w:spacing w:before="0" w:after="0" w:line="360" w:lineRule="auto"/>
      </w:pPr>
      <w:r w:rsidRPr="00BA0A8A">
        <w:rPr>
          <w:b/>
          <w:bCs/>
        </w:rPr>
        <w:t>Manuscript revision:</w:t>
      </w:r>
      <w:r w:rsidRPr="00BA0A8A">
        <w:t xml:space="preserve"> Nick </w:t>
      </w:r>
      <w:r w:rsidR="00064B49" w:rsidRPr="00BA0A8A">
        <w:t>T</w:t>
      </w:r>
      <w:r w:rsidRPr="00BA0A8A">
        <w:t>ing</w:t>
      </w:r>
      <w:r w:rsidR="00A84873" w:rsidRPr="00BA0A8A">
        <w:t>, Thomas Kwong</w:t>
      </w:r>
      <w:r w:rsidRPr="00BA0A8A">
        <w:t>, Harry Lau.</w:t>
      </w:r>
    </w:p>
    <w:p w14:paraId="659B228A" w14:textId="538E5BBC" w:rsidR="00036E91" w:rsidRPr="00BA0A8A" w:rsidRDefault="008C3C02" w:rsidP="00BA0A8A">
      <w:pPr>
        <w:widowControl/>
        <w:spacing w:before="0" w:after="0" w:line="360" w:lineRule="auto"/>
      </w:pPr>
      <w:r w:rsidRPr="00BA0A8A">
        <w:rPr>
          <w:b/>
          <w:bCs/>
        </w:rPr>
        <w:t>Study design and supervise</w:t>
      </w:r>
      <w:r w:rsidR="003724DF" w:rsidRPr="00BA0A8A">
        <w:rPr>
          <w:b/>
          <w:bCs/>
        </w:rPr>
        <w:t>:</w:t>
      </w:r>
      <w:r w:rsidR="003724DF" w:rsidRPr="00BA0A8A">
        <w:t xml:space="preserve"> </w:t>
      </w:r>
      <w:r w:rsidR="00036E91" w:rsidRPr="00BA0A8A">
        <w:t>Jun Yu</w:t>
      </w:r>
      <w:commentRangeEnd w:id="3"/>
      <w:r w:rsidR="00B277F1">
        <w:rPr>
          <w:rStyle w:val="CommentReference"/>
        </w:rPr>
        <w:commentReference w:id="3"/>
      </w:r>
    </w:p>
    <w:p w14:paraId="04E3A4C6" w14:textId="77777777" w:rsidR="00EB2862" w:rsidRDefault="00EB2862" w:rsidP="00BA0A8A">
      <w:pPr>
        <w:widowControl/>
        <w:spacing w:before="0" w:after="0"/>
        <w:rPr>
          <w:highlight w:val="green"/>
        </w:rPr>
      </w:pPr>
    </w:p>
    <w:p w14:paraId="070BA737" w14:textId="7FA6F0A2" w:rsidR="00EB2862" w:rsidRPr="00B94FE2" w:rsidRDefault="00EB2862" w:rsidP="00BA0A8A">
      <w:pPr>
        <w:widowControl/>
        <w:spacing w:before="0" w:after="0"/>
        <w:rPr>
          <w:b/>
        </w:rPr>
      </w:pPr>
      <w:proofErr w:type="spellStart"/>
      <w:r w:rsidRPr="00B94FE2">
        <w:rPr>
          <w:b/>
        </w:rPr>
        <w:t>Achnowleagment</w:t>
      </w:r>
      <w:proofErr w:type="spellEnd"/>
    </w:p>
    <w:p w14:paraId="5035EB16" w14:textId="7C9D54B6" w:rsidR="00036E91" w:rsidRPr="00BA0A8A" w:rsidRDefault="00EB2862" w:rsidP="00BA0A8A">
      <w:pPr>
        <w:widowControl/>
        <w:spacing w:before="0" w:after="0"/>
        <w:rPr>
          <w:b/>
          <w:bCs/>
          <w:kern w:val="44"/>
        </w:rPr>
      </w:pPr>
      <w:r w:rsidRPr="00B94FE2">
        <w:t xml:space="preserve">Weixin Liu, Siu-Kin Ng, </w:t>
      </w:r>
      <w:proofErr w:type="spellStart"/>
      <w:r w:rsidRPr="00B94FE2">
        <w:t>Yanqiang</w:t>
      </w:r>
      <w:proofErr w:type="spellEnd"/>
      <w:r w:rsidRPr="00B94FE2">
        <w:t xml:space="preserve"> Ding</w:t>
      </w:r>
      <w:r w:rsidR="00B94FE2">
        <w:t xml:space="preserve">, </w:t>
      </w:r>
      <w:r w:rsidR="00B94FE2" w:rsidRPr="00B94FE2">
        <w:t xml:space="preserve">Andrew </w:t>
      </w:r>
      <w:proofErr w:type="spellStart"/>
      <w:r w:rsidR="00B94FE2" w:rsidRPr="00B94FE2">
        <w:t>Maltez</w:t>
      </w:r>
      <w:proofErr w:type="spellEnd"/>
      <w:r w:rsidR="00B94FE2" w:rsidRPr="00B94FE2">
        <w:t xml:space="preserve"> Thomas</w:t>
      </w:r>
      <w:r w:rsidR="00B94FE2">
        <w:t xml:space="preserve">, </w:t>
      </w:r>
      <w:r w:rsidR="00B94FE2" w:rsidRPr="00B94FE2">
        <w:t xml:space="preserve">Nicola </w:t>
      </w:r>
      <w:proofErr w:type="spellStart"/>
      <w:r w:rsidR="00B94FE2" w:rsidRPr="00B94FE2">
        <w:t>Segata</w:t>
      </w:r>
      <w:proofErr w:type="spellEnd"/>
      <w:r w:rsidR="00036E91" w:rsidRPr="00BA0A8A">
        <w:br w:type="page"/>
      </w:r>
    </w:p>
    <w:p w14:paraId="3BD012A3" w14:textId="20CE0DF4" w:rsidR="007829D5" w:rsidRDefault="007829D5" w:rsidP="007829D5">
      <w:pPr>
        <w:rPr>
          <w:rFonts w:eastAsiaTheme="minorEastAsia"/>
        </w:rPr>
      </w:pPr>
      <w:r>
        <w:rPr>
          <w:rFonts w:eastAsiaTheme="minorEastAsia"/>
          <w:b/>
          <w:bCs/>
        </w:rPr>
        <w:lastRenderedPageBreak/>
        <w:t xml:space="preserve">Background </w:t>
      </w:r>
      <w:r>
        <w:rPr>
          <w:rFonts w:eastAsiaTheme="minorEastAsia"/>
        </w:rPr>
        <w:t>Gut microbiota alterations are associated with colorectal cancer (CRC) pathogenesis. However, the role of enteric fungi, an essential component of gut microbiota, in CRC remains largely elusive. We aim to characterize the contribution of enteric fungi to the development of CRC.</w:t>
      </w:r>
    </w:p>
    <w:p w14:paraId="002B18E7" w14:textId="10191C1B" w:rsidR="007829D5" w:rsidRDefault="007829D5" w:rsidP="007829D5">
      <w:pPr>
        <w:rPr>
          <w:rFonts w:eastAsiaTheme="minorEastAsia"/>
        </w:rPr>
      </w:pPr>
      <w:r>
        <w:rPr>
          <w:rFonts w:eastAsiaTheme="minorEastAsia"/>
          <w:b/>
          <w:bCs/>
        </w:rPr>
        <w:t xml:space="preserve">Methods </w:t>
      </w:r>
      <w:r>
        <w:rPr>
          <w:rFonts w:eastAsiaTheme="minorEastAsia"/>
        </w:rPr>
        <w:t>We performed shotgun metagenomic analyses of 1325 fecal samples from seven public datasets and one new cohort (454 CRC patients, 350 Adenoma patients and 216 healthy controls</w:t>
      </w:r>
      <w:proofErr w:type="gramStart"/>
      <w:r>
        <w:rPr>
          <w:rFonts w:eastAsiaTheme="minorEastAsia"/>
        </w:rPr>
        <w:t>).</w:t>
      </w:r>
      <w:commentRangeStart w:id="4"/>
      <w:ins w:id="5" w:author="Jun Yu (MEDT)" w:date="2021-10-19T10:27:00Z">
        <w:r w:rsidR="00B97629">
          <w:rPr>
            <w:rFonts w:eastAsiaTheme="minorEastAsia"/>
          </w:rPr>
          <w:t>xx</w:t>
        </w:r>
        <w:commentRangeEnd w:id="4"/>
        <w:proofErr w:type="gramEnd"/>
        <w:r w:rsidR="00B97629">
          <w:rPr>
            <w:rStyle w:val="CommentReference"/>
          </w:rPr>
          <w:commentReference w:id="4"/>
        </w:r>
      </w:ins>
    </w:p>
    <w:p w14:paraId="58A73E7B" w14:textId="47E082EF" w:rsidR="007829D5" w:rsidRDefault="007829D5" w:rsidP="007829D5">
      <w:pPr>
        <w:rPr>
          <w:rFonts w:eastAsiaTheme="minorEastAsia"/>
        </w:rPr>
      </w:pPr>
      <w:commentRangeStart w:id="6"/>
      <w:r>
        <w:rPr>
          <w:rFonts w:eastAsiaTheme="minorEastAsia"/>
          <w:b/>
          <w:bCs/>
        </w:rPr>
        <w:t>Results</w:t>
      </w:r>
      <w:commentRangeEnd w:id="6"/>
      <w:r w:rsidR="00B97629">
        <w:rPr>
          <w:rStyle w:val="CommentReference"/>
        </w:rPr>
        <w:commentReference w:id="6"/>
      </w:r>
      <w:r>
        <w:rPr>
          <w:rFonts w:eastAsiaTheme="minorEastAsia"/>
          <w:b/>
          <w:bCs/>
        </w:rPr>
        <w:t xml:space="preserve"> </w:t>
      </w:r>
      <w:commentRangeStart w:id="7"/>
      <w:ins w:id="8" w:author="Jun Yu (MEDT)" w:date="2021-10-19T10:28:00Z">
        <w:r w:rsidR="00B97629" w:rsidRPr="00B97629">
          <w:rPr>
            <w:rFonts w:eastAsiaTheme="minorEastAsia"/>
            <w:b/>
            <w:bCs/>
            <w:highlight w:val="green"/>
            <w:rPrChange w:id="9" w:author="Jun Yu (MEDT)" w:date="2021-10-19T10:29:00Z">
              <w:rPr>
                <w:rFonts w:eastAsiaTheme="minorEastAsia"/>
                <w:b/>
                <w:bCs/>
              </w:rPr>
            </w:rPrChange>
          </w:rPr>
          <w:t>xxx</w:t>
        </w:r>
        <w:commentRangeEnd w:id="7"/>
        <w:r w:rsidR="00B97629" w:rsidRPr="00B97629">
          <w:rPr>
            <w:rStyle w:val="CommentReference"/>
            <w:highlight w:val="green"/>
            <w:rPrChange w:id="10" w:author="Jun Yu (MEDT)" w:date="2021-10-19T10:29:00Z">
              <w:rPr>
                <w:rStyle w:val="CommentReference"/>
              </w:rPr>
            </w:rPrChange>
          </w:rPr>
          <w:commentReference w:id="7"/>
        </w:r>
        <w:r w:rsidR="00B97629">
          <w:rPr>
            <w:rFonts w:eastAsiaTheme="minorEastAsia"/>
            <w:b/>
            <w:bCs/>
          </w:rPr>
          <w:t xml:space="preserve"> </w:t>
        </w:r>
      </w:ins>
      <w:r>
        <w:rPr>
          <w:rFonts w:eastAsiaTheme="minorEastAsia"/>
        </w:rPr>
        <w:t xml:space="preserve">We identified 33 differentially abundant fungal species in CRC versus healthy individuals (false discovery rate (FDR) &lt; 0.01), of which </w:t>
      </w:r>
      <w:r>
        <w:rPr>
          <w:rStyle w:val="Emphasis"/>
          <w:color w:val="0E101A"/>
        </w:rPr>
        <w:t>Aspergillus rambellii showed the most significant difference (FDR = 5.13E-18)</w:t>
      </w:r>
      <w:r>
        <w:rPr>
          <w:rFonts w:eastAsiaTheme="minorEastAsia"/>
        </w:rPr>
        <w:t>. In seven of the eight cohorts, the combined bacterial and fungal biomarkers classified CRC from healthy individuals with an AUC 1.44% - 10.60% higher than the bacterial classifier. Among 14 biomarkers in the combined classifier,</w:t>
      </w:r>
      <w:r>
        <w:rPr>
          <w:rFonts w:eastAsiaTheme="minorEastAsia"/>
          <w:i/>
          <w:iCs/>
        </w:rPr>
        <w:t xml:space="preserve"> A. rambellii</w:t>
      </w:r>
      <w:r>
        <w:rPr>
          <w:rFonts w:eastAsiaTheme="minorEastAsia"/>
        </w:rPr>
        <w:t xml:space="preserve"> was the most important fungal species. Further abundance correlation analyses of the 64 differentially abundant species (33 fungi and 31 bacteria) showed that cross-kingdom interactions are associated with CRC. Particularly, strong differential correlations were shown between</w:t>
      </w:r>
      <w:r>
        <w:rPr>
          <w:rFonts w:eastAsiaTheme="minorEastAsia"/>
          <w:i/>
          <w:iCs/>
        </w:rPr>
        <w:t xml:space="preserve"> A. rambellii</w:t>
      </w:r>
      <w:r>
        <w:rPr>
          <w:rFonts w:eastAsiaTheme="minorEastAsia"/>
        </w:rPr>
        <w:t xml:space="preserve"> and two CRC-associated pathogens, </w:t>
      </w:r>
      <w:r>
        <w:rPr>
          <w:i/>
          <w:iCs/>
        </w:rPr>
        <w:t>Fusobacterium</w:t>
      </w:r>
      <w:r>
        <w:rPr>
          <w:rFonts w:eastAsiaTheme="minorEastAsia"/>
        </w:rPr>
        <w:t xml:space="preserve"> </w:t>
      </w:r>
      <w:r>
        <w:rPr>
          <w:rFonts w:eastAsiaTheme="minorEastAsia"/>
          <w:i/>
          <w:iCs/>
        </w:rPr>
        <w:t>nucleatum</w:t>
      </w:r>
      <w:r>
        <w:rPr>
          <w:rFonts w:eastAsiaTheme="minorEastAsia"/>
        </w:rPr>
        <w:t xml:space="preserve"> and </w:t>
      </w:r>
      <w:r>
        <w:rPr>
          <w:i/>
          <w:iCs/>
        </w:rPr>
        <w:t>Parvimonas</w:t>
      </w:r>
      <w:r>
        <w:rPr>
          <w:rFonts w:eastAsiaTheme="minorEastAsia"/>
        </w:rPr>
        <w:t xml:space="preserve"> </w:t>
      </w:r>
      <w:r>
        <w:rPr>
          <w:rFonts w:eastAsiaTheme="minorEastAsia"/>
          <w:i/>
          <w:iCs/>
        </w:rPr>
        <w:t>micra</w:t>
      </w:r>
      <w:r>
        <w:rPr>
          <w:rFonts w:eastAsiaTheme="minorEastAsia"/>
        </w:rPr>
        <w:t xml:space="preserve">. The role of </w:t>
      </w:r>
      <w:r>
        <w:rPr>
          <w:rFonts w:eastAsiaTheme="minorEastAsia"/>
          <w:i/>
          <w:iCs/>
        </w:rPr>
        <w:t>A. rambellii</w:t>
      </w:r>
      <w:r>
        <w:rPr>
          <w:rFonts w:eastAsiaTheme="minorEastAsia"/>
        </w:rPr>
        <w:t xml:space="preserve"> in colorectal carcinogenesis was further confirmed by our colorectal cancer stem cell proliferation experiment.</w:t>
      </w:r>
    </w:p>
    <w:p w14:paraId="715F9799" w14:textId="1F75D83B" w:rsidR="007829D5" w:rsidRDefault="007829D5" w:rsidP="007829D5">
      <w:pPr>
        <w:rPr>
          <w:rFonts w:eastAsiaTheme="minorEastAsia"/>
        </w:rPr>
      </w:pPr>
      <w:r>
        <w:rPr>
          <w:rFonts w:eastAsiaTheme="minorEastAsia"/>
          <w:b/>
          <w:bCs/>
        </w:rPr>
        <w:t xml:space="preserve">Conclusions </w:t>
      </w:r>
      <w:r>
        <w:rPr>
          <w:rFonts w:eastAsiaTheme="minorEastAsia"/>
        </w:rPr>
        <w:t xml:space="preserve">This study revealed the mycobiome alterations in CRC particularly the enrichment of </w:t>
      </w:r>
      <w:r>
        <w:rPr>
          <w:rFonts w:eastAsiaTheme="minorEastAsia"/>
          <w:i/>
          <w:iCs/>
        </w:rPr>
        <w:t xml:space="preserve">A. rambellii </w:t>
      </w:r>
      <w:r>
        <w:rPr>
          <w:rFonts w:eastAsiaTheme="minorEastAsia"/>
        </w:rPr>
        <w:t>implying that the role of mycobiome in CRC is not negligeable.</w:t>
      </w:r>
    </w:p>
    <w:p w14:paraId="08A17ECB" w14:textId="77777777" w:rsidR="007829D5" w:rsidRDefault="007829D5" w:rsidP="007829D5">
      <w:pPr>
        <w:widowControl/>
        <w:spacing w:before="0" w:after="0"/>
        <w:jc w:val="left"/>
        <w:rPr>
          <w:b/>
          <w:bCs/>
          <w:kern w:val="44"/>
        </w:rPr>
      </w:pPr>
      <w:r>
        <w:br w:type="page"/>
      </w:r>
    </w:p>
    <w:p w14:paraId="712F46EF" w14:textId="7B47B2C1" w:rsidR="00192D58" w:rsidRPr="00BA0A8A" w:rsidRDefault="00D9531B" w:rsidP="00BA0A8A">
      <w:pPr>
        <w:pStyle w:val="title10831"/>
        <w:spacing w:before="0" w:after="0" w:line="480" w:lineRule="auto"/>
        <w:jc w:val="both"/>
      </w:pPr>
      <w:r w:rsidRPr="00BA0A8A">
        <w:lastRenderedPageBreak/>
        <w:t>Introduction</w:t>
      </w:r>
    </w:p>
    <w:p w14:paraId="305AF17B" w14:textId="36AC347E" w:rsidR="00A305D8" w:rsidRPr="00BA0A8A" w:rsidRDefault="00D9531B" w:rsidP="00BA0A8A">
      <w:pPr>
        <w:spacing w:before="0" w:after="0"/>
      </w:pPr>
      <w:r w:rsidRPr="00BA0A8A">
        <w:t xml:space="preserve">Colorectal cancer </w:t>
      </w:r>
      <w:r w:rsidR="002F5B96" w:rsidRPr="00BA0A8A">
        <w:t xml:space="preserve">(CRC) </w:t>
      </w:r>
      <w:r w:rsidRPr="00BA0A8A">
        <w:t>is the third most common cancer and</w:t>
      </w:r>
      <w:r w:rsidR="00E46F05" w:rsidRPr="00BA0A8A">
        <w:t xml:space="preserve"> </w:t>
      </w:r>
      <w:del w:id="11" w:author="Jun Yu (MEDT)" w:date="2021-10-18T14:15:00Z">
        <w:r w:rsidR="00E46F05" w:rsidRPr="00BA0A8A" w:rsidDel="008D71FB">
          <w:delText>has</w:delText>
        </w:r>
      </w:del>
      <w:r w:rsidR="00E46F05" w:rsidRPr="00BA0A8A">
        <w:t xml:space="preserve"> </w:t>
      </w:r>
      <w:r w:rsidRPr="00BA0A8A">
        <w:t>the second</w:t>
      </w:r>
      <w:ins w:id="12" w:author="Jun Yu (MEDT)" w:date="2021-10-18T14:15:00Z">
        <w:r w:rsidR="008D71FB">
          <w:t xml:space="preserve"> </w:t>
        </w:r>
      </w:ins>
      <w:ins w:id="13" w:author="Jun Yu (MEDT)" w:date="2021-10-18T14:16:00Z">
        <w:r w:rsidR="008D71FB" w:rsidRPr="008D71FB">
          <w:t xml:space="preserve">leading cause of cancer-related </w:t>
        </w:r>
      </w:ins>
      <w:del w:id="14" w:author="Jun Yu (MEDT)" w:date="2021-10-18T14:16:00Z">
        <w:r w:rsidRPr="00BA0A8A" w:rsidDel="008D71FB">
          <w:delText>-highest mortality rate after lung cancer</w:delText>
        </w:r>
      </w:del>
      <w:ins w:id="15" w:author="Jun Yu (MEDT)" w:date="2021-10-18T14:16:00Z">
        <w:r w:rsidR="008D71FB">
          <w:t>death</w:t>
        </w:r>
      </w:ins>
      <w:r w:rsidR="009659EB" w:rsidRPr="00BA0A8A">
        <w:t xml:space="preserve"> globally</w:t>
      </w:r>
      <w:r w:rsidRPr="00BA0A8A">
        <w:fldChar w:fldCharType="begin"/>
      </w:r>
      <w:r w:rsidR="00DC0C5E">
        <w:instrText xml:space="preserve"> ADDIN ZOTERO_ITEM CSL_CITATION {"citationID":"fWrvWvA2","properties":{"formattedCitation":"\\super 1,2\\nosupersub{}","plainCitation":"1,2","noteIndex":0},"citationItems":[{"id":448,"uris":["http://zotero.org/users/7908919/items/2GD3XBXK"],"uri":["http://zotero.org/users/7908919/items/2GD3XBXK"],"itemData":{"id":448,"type":"article-journal","abstract":"Estimates of the worldwide incidence and mortality from 27 major cancers and for all cancers combined for 2012 are now available in the GLOBOCAN series of the International Agency for Research on Cancer. We review the sources and methods used in compiling the national cancer incidence and mortality estimates, and briefly describe the key results by cancer site and in 20 large “areas” of the world. Overall, there were 14.1 million new cases and 8.2 million deaths in 2012. The most commonly diagnosed cancers were lung (1.82 million), breast (1.67 million), and colorectal (1.36 million); the most common causes of cancer death were lung cancer (1.6 million deaths), liver cancer (745,000 deaths), and stomach cancer (723,000 deaths).","container-title":"International Journal of Cancer","DOI":"10.1002/ijc.29210","ISSN":"1097-0215","issue":"5","language":"en","note":"_eprint: https://onlinelibrary.wiley.com/doi/pdf/10.1002/ijc.29210","page":"E359-E386","source":"Wiley Online Library","title":"Cancer incidence and mortality worldwide: Sources, methods and major patterns in GLOBOCAN 2012","title-short":"Cancer incidence and mortality worldwide","volume":"136","author":[{"family":"Ferlay","given":"Jacques"},{"family":"Soerjomataram","given":"Isabelle"},{"family":"Dikshit","given":"Rajesh"},{"family":"Eser","given":"Sultan"},{"family":"Mathers","given":"Colin"},{"family":"Rebelo","given":"Marise"},{"family":"Parkin","given":"Donald Maxwell"},{"family":"Forman","given":"David"},{"family":"Bray","given":"Freddie"}],"issued":{"date-parts":[["2015"]]}}},{"id":472,"uris":["http://zotero.org/users/7908919/items/PPUN7SA6"],"uri":["http://zotero.org/users/7908919/items/PPUN7SA6"],"itemData":{"id":472,"type":"article-journal","abstract":"Gut microbiota has been shown to associate with the development of gastrointestinal diseases. In the last decade, development in whole metagenome sequencing and 16S rRNA sequencing technology has dramatically accelerated the gut microbiome's research and revealed its association with gastrointestinal disorders. Because of high dimensionality and complexity's intrinsic data characteristics, traditional bioinformatical methods could only explain the most significant changes with limited prediction accuracy. In contrast, machine learning is the application of artificial intelligence that provides the computational systems to automatically learn and improve from experience (training cohort) without being explicitly programmed. It is thus capable of unwiring high dimensionality and complicated correlational hitches. With modern computation power, machine learning is widely utilized to analyze microorganisms related to disease onset and other clinical features. It could help explore and identify novel biomarkers or improve the accuracy rate of disease diagnostic. This review summarized the most recent research that utilized machine learning to reveal the role of gut microbiota in intestinal disorders.","container-title":"Journal of Gastroenterology and Hepatology","DOI":"10.1111/jgh.15501","ISSN":"1440-1746","issue":"4","language":"en","note":"_eprint: https://onlinelibrary.wiley.com/doi/pdf/10.1111/jgh.15501","page":"841-847","source":"Wiley Online Library","title":"Artificial intelligence and metagenomics in intestinal diseases","volume":"36","author":[{"family":"Lin","given":"Yufeng"},{"family":"Wang","given":"Guoping"},{"family":"Yu","given":"Jun"},{"family":"Sung","given":"Joseph J. Y."}],"issued":{"date-parts":[["2021"]]}}}],"schema":"https://github.com/citation-style-language/schema/raw/master/csl-citation.json"} </w:instrText>
      </w:r>
      <w:r w:rsidRPr="00BA0A8A">
        <w:fldChar w:fldCharType="separate"/>
      </w:r>
      <w:r w:rsidR="00D7106E" w:rsidRPr="00BA0A8A">
        <w:rPr>
          <w:kern w:val="0"/>
          <w:vertAlign w:val="superscript"/>
        </w:rPr>
        <w:t>1,2</w:t>
      </w:r>
      <w:r w:rsidRPr="00BA0A8A">
        <w:fldChar w:fldCharType="end"/>
      </w:r>
      <w:r w:rsidRPr="00BA0A8A">
        <w:t xml:space="preserve">. </w:t>
      </w:r>
      <w:del w:id="16" w:author="Jun Yu (MEDT)" w:date="2021-10-18T14:16:00Z">
        <w:r w:rsidR="00E46F05" w:rsidRPr="00BA0A8A" w:rsidDel="008D71FB">
          <w:delText xml:space="preserve">It is estimated that </w:delText>
        </w:r>
        <w:r w:rsidRPr="00BA0A8A" w:rsidDel="008D71FB">
          <w:delText>CRC</w:delText>
        </w:r>
        <w:r w:rsidR="00E46F05" w:rsidRPr="00BA0A8A" w:rsidDel="008D71FB">
          <w:delText xml:space="preserve"> </w:delText>
        </w:r>
        <w:r w:rsidR="006716FA" w:rsidRPr="00BA0A8A" w:rsidDel="008D71FB">
          <w:delText>incidence</w:delText>
        </w:r>
        <w:r w:rsidR="00E46F05" w:rsidRPr="00BA0A8A" w:rsidDel="008D71FB">
          <w:delText xml:space="preserve"> will</w:delText>
        </w:r>
        <w:r w:rsidRPr="00BA0A8A" w:rsidDel="008D71FB">
          <w:delText xml:space="preserve"> increase by approximately 80% to</w:delText>
        </w:r>
        <w:r w:rsidR="00E46F05" w:rsidRPr="00BA0A8A" w:rsidDel="008D71FB">
          <w:delText xml:space="preserve"> over </w:delText>
        </w:r>
        <w:r w:rsidRPr="00BA0A8A" w:rsidDel="008D71FB">
          <w:delText xml:space="preserve">two million cases </w:delText>
        </w:r>
        <w:r w:rsidR="00E46F05" w:rsidRPr="00BA0A8A" w:rsidDel="008D71FB">
          <w:delText xml:space="preserve">in </w:delText>
        </w:r>
        <w:r w:rsidRPr="00BA0A8A" w:rsidDel="008D71FB">
          <w:delText>the next two decades</w:delText>
        </w:r>
        <w:r w:rsidRPr="00BA0A8A" w:rsidDel="008D71FB">
          <w:fldChar w:fldCharType="begin"/>
        </w:r>
        <w:r w:rsidR="00FD106C" w:rsidRPr="00BA0A8A" w:rsidDel="008D71FB">
          <w:delInstrText xml:space="preserve"> ADDIN ZOTERO_ITEM CSL_CITATION {"citationID":"2orzJ6ze","properties":{"formattedCitation":"\\super 3\\nosupersub{}","plainCitation":"3","noteIndex":0},"citationItems":[{"id":24,"uris":["http://zotero.org/users/7908919/items/9F955KGE"],"uri":["http://zotero.org/users/7908919/items/9F955KGE"],"itemData":{"id":24,"type":"article-journal","abstract":"Colorectal cancer is the third most common cancer and the third leading cause of cancer death in men and women in the United States. This article provides an overview of colorectal cancer statistics, including the most current data on incidence, survival, and mortality rates and trends. Incidence data were provided by the National Cancer Institute's Surveillance, Epidemiology, and End Results program and the North American Association of Central Cancer Registries. Mortality data were provided by the National Center for Health Statistics. In 2014, an estimated 71,830 men and 65,000 women will be diagnosed with colorectal cancer and 26,270 men and 24,040 women will die of the disease. Greater than one-third of all deaths (29% in men and 43% in women) will occur in individuals aged 80 years and older. There is substantial variation in tumor location by age. For example, 26% of colorectal cancers in women aged younger than 50 years occur in the proximal colon, compared with 56% of cases in women aged 80 years and older. Incidence and death rates are highest in blacks and lowest in Asians/Pacific Islanders; among males during 2006 through 2010, death rates in blacks (29.4 per 100,000 population) were more than double those in Asians/Pacific Islanders (13.1) and 50% higher than those in non-Hispanic whites (19.2). Overall, incidence rates decreased by approximately 3% per year during the past decade (2001–2010). Notably, the largest drops occurred in adults aged 65 and older. For instance, rates for tumors located in the distal colon decreased by more than 5% per year. In contrast, rates increased during this time period among adults younger than 50 years. Colorectal cancer death rates declined by approximately 2% per year during the 1990s and by approximately 3% per year during the past decade. Progress in reducing colorectal cancer death rates can be accelerated by improving access to and use of screening and standard treatment in all populations. CA Cancer J Clin 2014;64:104–117. © 2014 American Cancer Society.","container-title":"CA: A Cancer Journal for Clinicians","DOI":"10.3322/caac.21220","ISSN":"1542-4863","issue":"2","language":"en","note":"_eprint: https://acsjournals.onlinelibrary.wiley.com/doi/pdf/10.3322/caac.21220","page":"104-117","source":"Wiley Online Library","title":"Colorectal cancer statistics, 2014","volume":"64","author":[{"family":"Siegel","given":"Rebecca"},{"family":"DeSantis","given":"Carol"},{"family":"Jemal","given":"Ahmedin"}],"issued":{"date-parts":[["2014"]]}}}],"schema":"https://github.com/citation-style-language/schema/raw/master/csl-citation.json"} </w:delInstrText>
        </w:r>
        <w:r w:rsidRPr="00BA0A8A" w:rsidDel="008D71FB">
          <w:fldChar w:fldCharType="separate"/>
        </w:r>
        <w:r w:rsidR="002F5B96" w:rsidRPr="00BA0A8A" w:rsidDel="008D71FB">
          <w:rPr>
            <w:rFonts w:eastAsia="PMingLiU"/>
            <w:kern w:val="0"/>
            <w:vertAlign w:val="superscript"/>
          </w:rPr>
          <w:delText>3</w:delText>
        </w:r>
        <w:r w:rsidRPr="00BA0A8A" w:rsidDel="008D71FB">
          <w:fldChar w:fldCharType="end"/>
        </w:r>
        <w:r w:rsidRPr="00BA0A8A" w:rsidDel="008D71FB">
          <w:delText>.</w:delText>
        </w:r>
        <w:r w:rsidR="006716FA" w:rsidRPr="00BA0A8A" w:rsidDel="008D71FB">
          <w:delText xml:space="preserve"> </w:delText>
        </w:r>
      </w:del>
      <w:r w:rsidR="006716FA" w:rsidRPr="00BA0A8A">
        <w:t>S</w:t>
      </w:r>
      <w:r w:rsidR="00B01273" w:rsidRPr="00BA0A8A">
        <w:t>poradic</w:t>
      </w:r>
      <w:r w:rsidRPr="00BA0A8A">
        <w:t xml:space="preserve"> CRC</w:t>
      </w:r>
      <w:r w:rsidR="009659EB" w:rsidRPr="00BA0A8A">
        <w:t>, which</w:t>
      </w:r>
      <w:r w:rsidR="00B01273" w:rsidRPr="00BA0A8A">
        <w:t xml:space="preserve"> arise</w:t>
      </w:r>
      <w:r w:rsidR="006716FA" w:rsidRPr="00BA0A8A">
        <w:t>s</w:t>
      </w:r>
      <w:r w:rsidR="00B01273" w:rsidRPr="00BA0A8A">
        <w:t xml:space="preserve"> without kn</w:t>
      </w:r>
      <w:r w:rsidR="00E46F05" w:rsidRPr="00BA0A8A">
        <w:t xml:space="preserve">own contribution from germline </w:t>
      </w:r>
      <w:r w:rsidR="00992A0C" w:rsidRPr="00BA0A8A">
        <w:t>mutations</w:t>
      </w:r>
      <w:r w:rsidR="00E46F05" w:rsidRPr="00BA0A8A">
        <w:t xml:space="preserve"> or significant family history</w:t>
      </w:r>
      <w:r w:rsidR="00B01273" w:rsidRPr="00BA0A8A">
        <w:t xml:space="preserve">, </w:t>
      </w:r>
      <w:r w:rsidRPr="00BA0A8A">
        <w:t>account</w:t>
      </w:r>
      <w:r w:rsidR="00E46F05" w:rsidRPr="00BA0A8A">
        <w:t>ed</w:t>
      </w:r>
      <w:r w:rsidRPr="00BA0A8A">
        <w:t xml:space="preserve"> for about 75% of CRC</w:t>
      </w:r>
      <w:r w:rsidR="006716FA" w:rsidRPr="00BA0A8A">
        <w:t>,</w:t>
      </w:r>
      <w:r w:rsidR="00B01273" w:rsidRPr="00BA0A8A">
        <w:t xml:space="preserve"> implying the importance of environmental factors</w:t>
      </w:r>
      <w:r w:rsidR="00543629" w:rsidRPr="00BA0A8A">
        <w:t xml:space="preserve"> in CRC pathogenesis</w:t>
      </w:r>
      <w:r w:rsidRPr="00BA0A8A">
        <w:fldChar w:fldCharType="begin"/>
      </w:r>
      <w:r w:rsidR="00DC0C5E">
        <w:instrText xml:space="preserve"> ADDIN ZOTERO_ITEM CSL_CITATION {"citationID":"0NNflLRf","properties":{"formattedCitation":"\\super 3\\nosupersub{}","plainCitation":"3","noteIndex":0},"citationItems":[{"id":459,"uris":["http://zotero.org/users/7908919/items/84BBUQZV"],"uri":["http://zotero.org/users/7908919/items/84BBUQZV"],"itemData":{"id":459,"type":"article-journal","abstract":"Colorectal cancer (CRC) results from the progressive accumulation of genetic and epigenetic alterations that lead to the transformation of normal colonic mucosa to adenocarcinoma. Approximately 75% of CRCs are sporadic and occur in people without genetic predisposition or family history of CRC. During the past two decades, sporadic CRCs were classified into three major groups according to frequently altered/mutated genes. These genes have been identified by linkage analyses of cancer-prone families and by individual mutation analyses of candidate genes selected on the basis of functional data. In the first half of this review, we describe the genetic pathways of sporadic CRCs and their clinicopathologic features. Recently, large-scale genome analyses have detected many infrequently mutated genes as well as a small number of frequently mutated genes. These infrequently mutated genes are likely described in a limited number of pathways. Gene-oriented models of CRC progression are being replaced by pathway-oriented models. In the second half of this review, we summarize the present knowledge of this research field and discuss its prospects.","container-title":"Chinese Journal of Cancer","DOI":"10.1186/s40880-015-0066-y","ISSN":"1000-467X","journalAbbreviation":"Chin J Cancer","note":"PMID: 26738600\nPMCID: PMC4704376","page":"4","source":"PubMed Central","title":"Molecular pathogenesis of sporadic colorectal cancers","volume":"35","author":[{"family":"Yamagishi","given":"Hidetsugu"},{"family":"Kuroda","given":"Hajime"},{"family":"Imai","given":"Yasuo"},{"family":"Hiraishi","given":"Hideyuki"}],"issued":{"date-parts":[["2016",1,6]]}}}],"schema":"https://github.com/citation-style-language/schema/raw/master/csl-citation.json"} </w:instrText>
      </w:r>
      <w:r w:rsidRPr="00BA0A8A">
        <w:fldChar w:fldCharType="separate"/>
      </w:r>
      <w:r w:rsidR="00DC0C5E" w:rsidRPr="00DC0C5E">
        <w:rPr>
          <w:kern w:val="0"/>
          <w:vertAlign w:val="superscript"/>
        </w:rPr>
        <w:t>3</w:t>
      </w:r>
      <w:r w:rsidRPr="00BA0A8A">
        <w:fldChar w:fldCharType="end"/>
      </w:r>
      <w:r w:rsidRPr="00BA0A8A">
        <w:t>.</w:t>
      </w:r>
      <w:r w:rsidR="009659EB" w:rsidRPr="00BA0A8A">
        <w:t xml:space="preserve"> </w:t>
      </w:r>
      <w:del w:id="17" w:author="Jun Yu (MEDT)" w:date="2021-10-18T14:18:00Z">
        <w:r w:rsidR="009659EB" w:rsidRPr="00BA0A8A" w:rsidDel="008D71FB">
          <w:delText xml:space="preserve">The gut microbiome </w:delText>
        </w:r>
        <w:r w:rsidR="006E146A" w:rsidRPr="00BA0A8A" w:rsidDel="008D71FB">
          <w:delText>provid</w:delText>
        </w:r>
        <w:r w:rsidR="009B08A0" w:rsidRPr="00BA0A8A" w:rsidDel="008D71FB">
          <w:delText>es</w:delText>
        </w:r>
        <w:r w:rsidR="006E146A" w:rsidRPr="00BA0A8A" w:rsidDel="008D71FB">
          <w:delText xml:space="preserve"> numerous essential metabolic and physiological functions</w:delText>
        </w:r>
        <w:r w:rsidR="006716FA" w:rsidRPr="00BA0A8A" w:rsidDel="008D71FB">
          <w:delText xml:space="preserve"> for our bodies</w:delText>
        </w:r>
        <w:r w:rsidR="006E146A" w:rsidRPr="00BA0A8A" w:rsidDel="008D71FB">
          <w:delText>, including digestion, vitamins</w:delText>
        </w:r>
        <w:r w:rsidR="006716FA" w:rsidRPr="00BA0A8A" w:rsidDel="008D71FB">
          <w:delText xml:space="preserve"> synthesis, </w:delText>
        </w:r>
        <w:r w:rsidR="006E146A" w:rsidRPr="00BA0A8A" w:rsidDel="008D71FB">
          <w:delText>immune system</w:delText>
        </w:r>
        <w:r w:rsidR="006716FA" w:rsidRPr="00BA0A8A" w:rsidDel="008D71FB">
          <w:delText xml:space="preserve"> development</w:delText>
        </w:r>
        <w:r w:rsidR="00BD15CB" w:rsidRPr="00BA0A8A" w:rsidDel="008D71FB">
          <w:delText>,</w:delText>
        </w:r>
        <w:r w:rsidR="006716FA" w:rsidRPr="00BA0A8A" w:rsidDel="008D71FB">
          <w:delText xml:space="preserve"> and more</w:delText>
        </w:r>
        <w:r w:rsidR="006E146A" w:rsidRPr="00BA0A8A" w:rsidDel="008D71FB">
          <w:fldChar w:fldCharType="begin"/>
        </w:r>
        <w:r w:rsidR="00FD106C" w:rsidRPr="00BA0A8A" w:rsidDel="008D71FB">
          <w:delInstrText xml:space="preserve"> ADDIN ZOTERO_ITEM CSL_CITATION {"citationID":"wCYRPTbi","properties":{"formattedCitation":"\\super 2\\nosupersub{}","plainCitation":"2","noteIndex":0},"citationItems":[{"id":219,"uris":["http://zotero.org/users/7908919/items/PPUN7SA6"],"uri":["http://zotero.org/users/7908919/items/PPUN7SA6"],"itemData":{"id":219,"type":"article-journal","abstract":"Gut microbiota has been shown to associate with the development of gastrointestinal diseases. In the last decade, development in whole metagenome sequencing and 16S rRNA sequencing technology has dramatically accelerated the gut microbiome's research and revealed its association with gastrointestinal disorders. Because of high dimensionality and complexity's intrinsic data characteristics, traditional bioinformatical methods could only explain the most significant changes with limited prediction accuracy. In contrast, machine learning is the application of artificial intelligence that provides the computational systems to automatically learn and improve from experience (training cohort) without being explicitly programmed. It is thus capable of unwiring high dimensionality and complicated correlational hitches. With modern computation power, machine learning is widely utilized to analyze microorganisms related to disease onset and other clinical features. It could help explore and identify novel biomarkers or improve the accuracy rate of disease diagnostic. This review summarized the most recent research that utilized machine learning to reveal the role of gut microbiota in intestinal disorders.","container-title":"Journal of Gastroenterology and Hepatology","DOI":"10.1111/jgh.15501","ISSN":"1440-1746","issue":"4","language":"en","note":"_eprint: https://onlinelibrary.wiley.com/doi/pdf/10.1111/jgh.15501","page":"841-847","source":"Wiley Online Library","title":"Artificial intelligence and metagenomics in intestinal diseases","volume":"36","author":[{"family":"Lin","given":"Yufeng"},{"family":"Wang","given":"Guoping"},{"family":"Yu","given":"Jun"},{"family":"Sung","given":"Joseph J. Y."}],"issued":{"date-parts":[["2021"]]}}}],"schema":"https://github.com/citation-style-language/schema/raw/master/csl-citation.json"} </w:delInstrText>
        </w:r>
        <w:r w:rsidR="006E146A" w:rsidRPr="00BA0A8A" w:rsidDel="008D71FB">
          <w:fldChar w:fldCharType="separate"/>
        </w:r>
        <w:r w:rsidR="00D7106E" w:rsidRPr="00BA0A8A" w:rsidDel="008D71FB">
          <w:rPr>
            <w:kern w:val="0"/>
            <w:vertAlign w:val="superscript"/>
          </w:rPr>
          <w:delText>2</w:delText>
        </w:r>
        <w:r w:rsidR="006E146A" w:rsidRPr="00BA0A8A" w:rsidDel="008D71FB">
          <w:fldChar w:fldCharType="end"/>
        </w:r>
        <w:r w:rsidR="006E146A" w:rsidRPr="00BA0A8A" w:rsidDel="008D71FB">
          <w:delText xml:space="preserve">. </w:delText>
        </w:r>
      </w:del>
      <w:r w:rsidR="00B01273" w:rsidRPr="00BA0A8A">
        <w:t xml:space="preserve">Recent studies have </w:t>
      </w:r>
      <w:r w:rsidR="0070227E" w:rsidRPr="00BA0A8A">
        <w:t>linked</w:t>
      </w:r>
      <w:r w:rsidR="005165C0" w:rsidRPr="00BA0A8A">
        <w:t xml:space="preserve"> </w:t>
      </w:r>
      <w:r w:rsidR="00B01273" w:rsidRPr="00BA0A8A">
        <w:t>gut microbiota alter</w:t>
      </w:r>
      <w:r w:rsidR="005165C0" w:rsidRPr="00BA0A8A">
        <w:t xml:space="preserve">ation </w:t>
      </w:r>
      <w:r w:rsidR="0070227E" w:rsidRPr="00BA0A8A">
        <w:t>to</w:t>
      </w:r>
      <w:r w:rsidR="005165C0" w:rsidRPr="00BA0A8A">
        <w:t xml:space="preserve"> </w:t>
      </w:r>
      <w:r w:rsidR="00B01273" w:rsidRPr="00BA0A8A">
        <w:t>CR</w:t>
      </w:r>
      <w:r w:rsidR="00D7106E" w:rsidRPr="00BA0A8A">
        <w:t>C</w:t>
      </w:r>
      <w:r w:rsidR="0070227E" w:rsidRPr="00BA0A8A">
        <w:t xml:space="preserve"> occurence</w:t>
      </w:r>
      <w:r w:rsidR="00D95D9D">
        <w:fldChar w:fldCharType="begin"/>
      </w:r>
      <w:r w:rsidR="00594D09">
        <w:instrText xml:space="preserve"> ADDIN ZOTERO_ITEM CSL_CITATION {"citationID":"a12f1uocv78","properties":{"formattedCitation":"\\super 4\\uc0\\u8211{}6\\nosupersub{}","plainCitation":"4–6","noteIndex":0},"citationItems":[{"id":90,"uris":["http://zotero.org/users/7908919/items/C9ATUFLG"],"uri":["http://zotero.org/users/7908919/items/C9ATUFLG"],"itemData":{"id":90,"type":"article-journal","abstract":"Colorectal cancer (CRC) accounts for about 10% of all new cancer cases globally. Located at close proximity to the colorectal epithelium, the gut microbiota comprises a large population of microorganisms that interact with host cells to regulate many physiological processes, such as energy harvest, metabolism and immune response. Sequencing studies have revealed microbial compositional and ecological changes in patients with CRC, whereas functional studies in animal models have pinpointed the roles of several bacteria in colorectal carcinogenesis, including Fusobacterium nucleatum and certain strains of Escherichia coli and Bacteroides fragilis. These findings give new opportunities to take advantage of our knowledge on the gut microbiota for clinical applications, such as gut microbiota analysis as screening, prognostic or predictive biomarkers, or modulating microorganisms to prevent cancer, augment therapies and reduce adverse effects of treatment. This Review aims to provide an overview and discussion of the gut microbiota in colorectal neoplasia, including relevant mechanisms in microbiota-related carcinogenesis, the potential of utilizing the microbiota as CRC biomarkers, and the prospect for modulating the microbiota for CRC prevention or treatment. These scientific findings will pave the way to clinically translate the use of gut microbiota for CRC in the near future.","container-title":"Nature Reviews Gastroenterology &amp; Hepatology","DOI":"10.1038/s41575-019-0209-8","ISSN":"1759-5053","issue":"11","language":"en","note":"number: 11\npublisher: Nature Publishing Group","page":"690-704","source":"www.nature.com","title":"Gut microbiota in colorectal cancer: mechanisms of action and clinical applications","title-short":"Gut microbiota in colorectal cancer","volume":"16","author":[{"family":"Wong","given":"Sunny H."},{"family":"Yu","given":"Jun"}],"issued":{"date-parts":[["2019",11]]}}},{"id":85,"uris":["http://zotero.org/users/7908919/items/34NS6IE9"],"uri":["http://zotero.org/users/7908919/items/34NS6IE9"],"itemData":{"id":85,"type":"article-journal","abstract":"Objective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Jao-Yiu"},{"family":"Wang","given":"Jun"}],"issued":{"date-parts":[["2017",1]]}}},{"id":57,"uris":["http://zotero.org/users/7908919/items/QCSTCSWQ"],"uri":["http://zotero.org/users/7908919/items/QCSTCSWQ"],"itemData":{"id":57,"type":"article-journal","abstract":"Alterations of gut microbiota are associated with colorectal cancer (CRC) in different populations and several bacterial species were found to contribute to the tumorigenesis. The potential use of gut microbes as markers for early diagnosis has also been reported. However, cohort specific noises may distort the structure of microbial dysbiosis in CRC and lead to inconsistent results among studies. In this regard, our study targeted at exploring changes in gut microbiota that are universal across populations at species level.","container-title":"Microbiome","DOI":"10.1186/s40168-018-0451-2","ISSN":"2049-2618","issue":"1","journalAbbreviation":"Microbiome","page":"70","source":"BioMed Central","title":"Multi-cohort analysis of colorectal cancer metagenome identified altered bacteria across populations and universal bacterial markers","volume":"6","author":[{"family":"Dai","given":"Zhenwei"},{"family":"Coker","given":"Olabisi Oluwabukola"},{"family":"Nakatsu","given":"Geicho"},{"family":"Wu","given":"William K. K."},{"family":"Zhao","given":"Liuyang"},{"family":"Chen","given":"Zigui"},{"family":"Chan","given":"Francis K. L."},{"family":"Kristiansen","given":"Karsten"},{"family":"Sung","given":"Joseph J. Y."},{"family":"Wong","given":"Sunny Hei"},{"family":"Yu","given":"Jun"}],"issued":{"date-parts":[["2018",4,11]]}}}],"schema":"https://github.com/citation-style-language/schema/raw/master/csl-citation.json"} </w:instrText>
      </w:r>
      <w:r w:rsidR="00D95D9D">
        <w:fldChar w:fldCharType="separate"/>
      </w:r>
      <w:r w:rsidR="00594D09" w:rsidRPr="00594D09">
        <w:rPr>
          <w:kern w:val="0"/>
          <w:vertAlign w:val="superscript"/>
        </w:rPr>
        <w:t>4–6</w:t>
      </w:r>
      <w:r w:rsidR="00D95D9D">
        <w:fldChar w:fldCharType="end"/>
      </w:r>
      <w:del w:id="18" w:author="LIN, Yufeng" w:date="2021-10-20T10:11:00Z">
        <w:r w:rsidR="00D7106E" w:rsidRPr="00BA0A8A" w:rsidDel="00D95D9D">
          <w:rPr>
            <w:kern w:val="0"/>
            <w:vertAlign w:val="superscript"/>
          </w:rPr>
          <w:delText>5</w:delText>
        </w:r>
      </w:del>
      <w:r w:rsidR="00B01273" w:rsidRPr="00BA0A8A">
        <w:t>.</w:t>
      </w:r>
      <w:r w:rsidR="00D7106E" w:rsidRPr="00BA0A8A">
        <w:t xml:space="preserve"> </w:t>
      </w:r>
      <w:del w:id="19" w:author="Jun Yu (MEDT)" w:date="2021-10-19T17:47:00Z">
        <w:r w:rsidR="0070227E" w:rsidRPr="00BA0A8A" w:rsidDel="00D641D6">
          <w:delText xml:space="preserve">Dysbiosis such as reduced gut microbial diversity and enrichment of oncogenic microorganisms have been associated </w:delText>
        </w:r>
        <w:r w:rsidR="00E81CE7" w:rsidRPr="00BA0A8A" w:rsidDel="00D641D6">
          <w:delText>with</w:delText>
        </w:r>
        <w:r w:rsidR="0070227E" w:rsidRPr="00BA0A8A" w:rsidDel="00D641D6">
          <w:delText xml:space="preserve"> CRC carcinogenesis</w:delText>
        </w:r>
      </w:del>
      <w:del w:id="20" w:author="Jun Yu (MEDT)" w:date="2021-10-18T14:32:00Z">
        <w:r w:rsidR="0070227E" w:rsidRPr="00BA0A8A" w:rsidDel="006F09A3">
          <w:delText xml:space="preserve">. </w:delText>
        </w:r>
        <w:r w:rsidR="00D7106E" w:rsidRPr="00BA0A8A" w:rsidDel="006F09A3">
          <w:delText>For instance,</w:delText>
        </w:r>
        <w:r w:rsidR="0070227E" w:rsidRPr="00BA0A8A" w:rsidDel="006F09A3">
          <w:delText xml:space="preserve"> the notorious</w:delText>
        </w:r>
        <w:r w:rsidR="00D7106E" w:rsidRPr="00BA0A8A" w:rsidDel="006F09A3">
          <w:delText xml:space="preserve"> </w:delText>
        </w:r>
        <w:r w:rsidR="0070227E" w:rsidRPr="00BA0A8A" w:rsidDel="006F09A3">
          <w:rPr>
            <w:i/>
            <w:iCs/>
          </w:rPr>
          <w:delText>Fusobacterium</w:delText>
        </w:r>
        <w:r w:rsidR="00D7106E" w:rsidRPr="00BA0A8A" w:rsidDel="006F09A3">
          <w:rPr>
            <w:i/>
            <w:iCs/>
          </w:rPr>
          <w:delText xml:space="preserve"> nucleatum</w:delText>
        </w:r>
        <w:r w:rsidR="00D7106E" w:rsidRPr="00BA0A8A" w:rsidDel="006F09A3">
          <w:delText xml:space="preserve"> promoted glycolysis and oncogenesis </w:delText>
        </w:r>
        <w:r w:rsidR="00752EF5" w:rsidRPr="00BA0A8A" w:rsidDel="006F09A3">
          <w:delText xml:space="preserve">of </w:delText>
        </w:r>
        <w:r w:rsidR="00D7106E" w:rsidRPr="00BA0A8A" w:rsidDel="006F09A3">
          <w:delText xml:space="preserve">CRC </w:delText>
        </w:r>
        <w:r w:rsidR="0070227E" w:rsidRPr="00BA0A8A" w:rsidDel="006F09A3">
          <w:delText>by</w:delText>
        </w:r>
        <w:r w:rsidR="00D7106E" w:rsidRPr="00BA0A8A" w:rsidDel="006F09A3">
          <w:delText xml:space="preserve"> targeting IncRNA ENO1-IT1</w:delText>
        </w:r>
      </w:del>
      <w:del w:id="21" w:author="LIN, Yufeng" w:date="2021-10-20T10:06:00Z">
        <w:r w:rsidR="00D7106E" w:rsidRPr="00BA0A8A" w:rsidDel="00DC0C5E">
          <w:fldChar w:fldCharType="begin"/>
        </w:r>
        <w:r w:rsidR="00DC0C5E" w:rsidDel="00DC0C5E">
          <w:delInstrText xml:space="preserve"> ADDIN ZOTERO_ITEM CSL_CITATION {"citationID":"nqOZkrkk","properties":{"formattedCitation":"\\super 4\\nosupersub{}","plainCitation":"4","noteIndex":0},"citationItems":[{"id":617,"uris":["http://zotero.org/users/7908919/items/GBNEAEIL"],"uri":["http://zotero.org/users/7908919/items/GBNEAEIL"],"itemData":{"id":617,"type":"article-journal","abstract":"Objective  Microbiota disorder promotes chronic Significance of this study inflammation and carcinogenesis. High glycolysis is associated with poor prognosis in patients with colorectal cancer (CRC). However, the potential correlation between the gut microbiota and glucose metabolism is unknown in CRC. Design  18F-­FDG (18F-­fluorodeoxyglucose) PET (positron emission tomography)/CT image scanning data and microbiota PCR analysis were performed to measure the correlation between metabolic alterations and microbiota disorder in 33 patients with CRC. Multiple colorectal cancer models, metabolic analysis and Seahorse assay were established to assess the role of long non-­ coding RNA (lncRNA) enolase1-i­ntronic transcript 1 (ENO1-­IT1) in Fusobacterium (F.) nucleatum-­induced What is already known on this subject? ►► Colorectal cancer (CRC) is one of the most common cancers. ►► The majority of the patients are recurrent for drug resistance, and are generally not responding to immune checkpoint therapy. ►► Metabolic disruption, abnormal glycolysis in particular, promotes cancer progression and prognosis. ►► Fusobacterium (F.) nucleatum is reported to be an oncobacterium in cancers, including CRC. ►► Long non-­coding-­RNAs (lncRNAs) contribute to carcinogenesis. glucose metabolism and colorectal carcinogenesis. RNA What are the new findings? immunoprecipitation and chromatin immunoprecipitation sequencing were conducted to identify potential targets of lncRNA ENO1-­IT1. ►► F. nucleatum promotes glucose metabolism in CRC cells and clinically correlates with high 18F-­ FDG (18F-­fluorodeoxyglucose) uptake in patients\nResults  We have found F. nucleatum abundance with CRC. correlated with high glucose metabolism in patients with ►► F. nucleatum upregulates lncRNA enolase1-­ CRC. Furthermore, F. nucleatum supported carcinogenesis intronic transcript 1 (ENO1-­IT1) transcription via increasing CRC cell glucose metabolism. via transcription factor SP1. Mechanistically, F. nucleatum activated lncRNA ENO1-­ ►► LncRNA ENO1-­IT guides KAT7 histone IT1 transcription via upregulating the binding efficiency acetyltransferase to specify the histone of transcription factor SP1 to the promoter region of lncRNA ENO1-­IT1. Elevated ENO1-­IT behaved as a guider modular for KAT7 histone acetyltransferase, specifying the histone modification pattern on its target genes, including ENO1, and consequently altering CRC modification pattern on its target genes, including ENO1. ►► The effect of F. nucleatum on cancer metabolism reprogramming is different from the previously reported mechanisms. biological function.\nConclusion  F. nucleatum and glucose metabolism are mechanistically, biologically and clinically connected to CRC. Targeting ENO1 pathway may be meaningful in treating patients with CRC with elevated F. nucleatum.","container-title":"Gut","DOI":"10.1136/gutjnl-2020-322780","ISSN":"0017-5749, 1468-3288","journalAbbreviation":"Gut","language":"en","page":"gutjnl-2020-322780","source":"DOI.org (Crossref)","title":"&lt;i&gt;F. nucleatum&lt;/i&gt; targets lncRNA ENO1-IT1 to promote glycolysis and oncogenesis in colorectal cancer","author":[{"family":"Hong","given":"Jie"},{"family":"Guo","given":"Fangfang"},{"family":"Lu","given":"Shi-Yuan"},{"family":"Shen","given":"Chaoqin"},{"family":"Ma","given":"Dan"},{"family":"Zhang","given":"Xinyu"},{"family":"Xie","given":"Yile"},{"family":"Yan","given":"Tingting"},{"family":"Yu","given":"TaChung"},{"family":"Sun","given":"Tiantian"},{"family":"Qian","given":"Yun"},{"family":"Zhong","given":"Ming"},{"family":"Chen","given":"Jinxian"},{"family":"Peng","given":"Yanshen"},{"family":"Wang","given":"Cheng"},{"family":"Zhou","given":"Xiang"},{"family":"Liu","given":"Jianjun"},{"family":"Liu","given":"Qiang"},{"family":"Ma","given":"Xiong"},{"family":"Chen","given":"Ying-Xuan"},{"family":"Chen","given":"Haoyan"},{"family":"Fang","given":"Jing-Yuan"}],"issued":{"date-parts":[["2020",12,14]]}},"locator":"1"}],"schema":"https://github.com/citation-style-language/schema/raw/master/csl-citation.json"} </w:delInstrText>
        </w:r>
        <w:r w:rsidR="00D7106E" w:rsidRPr="00BA0A8A" w:rsidDel="00DC0C5E">
          <w:fldChar w:fldCharType="separate"/>
        </w:r>
        <w:r w:rsidR="00DC0C5E" w:rsidRPr="00DC0C5E" w:rsidDel="00DC0C5E">
          <w:rPr>
            <w:kern w:val="0"/>
            <w:vertAlign w:val="superscript"/>
          </w:rPr>
          <w:delText>4</w:delText>
        </w:r>
        <w:r w:rsidR="00D7106E" w:rsidRPr="00BA0A8A" w:rsidDel="00DC0C5E">
          <w:fldChar w:fldCharType="end"/>
        </w:r>
        <w:r w:rsidR="00D7106E" w:rsidRPr="00BA0A8A" w:rsidDel="00DC0C5E">
          <w:delText>.</w:delText>
        </w:r>
      </w:del>
      <w:del w:id="22" w:author="LIN, Yufeng" w:date="2021-10-20T10:07:00Z">
        <w:r w:rsidR="00D7106E" w:rsidRPr="00BA0A8A" w:rsidDel="00D95D9D">
          <w:delText xml:space="preserve"> </w:delText>
        </w:r>
      </w:del>
      <w:r w:rsidR="00A310E1" w:rsidRPr="00BA0A8A">
        <w:t>A m</w:t>
      </w:r>
      <w:r w:rsidR="00F61633" w:rsidRPr="00BA0A8A">
        <w:t>eta-analysis</w:t>
      </w:r>
      <w:r w:rsidR="009B08A0" w:rsidRPr="00BA0A8A">
        <w:t xml:space="preserve"> </w:t>
      </w:r>
      <w:r w:rsidR="00F61633" w:rsidRPr="00BA0A8A">
        <w:t xml:space="preserve">with approximately 1,000 individuals from five cohorts </w:t>
      </w:r>
      <w:r w:rsidR="00E81CE7" w:rsidRPr="00BA0A8A">
        <w:t xml:space="preserve">has </w:t>
      </w:r>
      <w:r w:rsidR="00752EF5" w:rsidRPr="00BA0A8A">
        <w:t>revealed</w:t>
      </w:r>
      <w:r w:rsidRPr="00BA0A8A">
        <w:t xml:space="preserve"> the microbial signatures </w:t>
      </w:r>
      <w:r w:rsidR="009B08A0" w:rsidRPr="00BA0A8A">
        <w:t>o</w:t>
      </w:r>
      <w:r w:rsidR="00E81CE7" w:rsidRPr="00BA0A8A">
        <w:t>f</w:t>
      </w:r>
      <w:r w:rsidR="009B08A0" w:rsidRPr="00BA0A8A">
        <w:t xml:space="preserve"> genes </w:t>
      </w:r>
      <w:r w:rsidRPr="00BA0A8A">
        <w:t>specific</w:t>
      </w:r>
      <w:r w:rsidR="004266AF" w:rsidRPr="00BA0A8A">
        <w:t xml:space="preserve"> </w:t>
      </w:r>
      <w:r w:rsidRPr="00BA0A8A">
        <w:t>for CRC</w:t>
      </w:r>
      <w:r w:rsidR="004266AF" w:rsidRPr="00BA0A8A">
        <w:rPr>
          <w:strike/>
        </w:rPr>
        <w:fldChar w:fldCharType="begin"/>
      </w:r>
      <w:r w:rsidR="00594D09">
        <w:rPr>
          <w:strike/>
        </w:rPr>
        <w:instrText xml:space="preserve"> ADDIN ZOTERO_ITEM CSL_CITATION {"citationID":"3yBfk9by","properties":{"formattedCitation":"\\super 7\\nosupersub{}","plainCitation":"7","noteIndex":0},"citationItems":[{"id":93,"uris":["http://zotero.org/users/7908919/items/ZDKZ4WLF"],"uri":["http://zotero.org/users/7908919/items/ZDKZ4WLF"],"itemData":{"id":93,"type":"article-journal","container-title":"Nature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r w:rsidR="004266AF" w:rsidRPr="00BA0A8A">
        <w:rPr>
          <w:strike/>
        </w:rPr>
        <w:fldChar w:fldCharType="separate"/>
      </w:r>
      <w:r w:rsidR="00594D09" w:rsidRPr="00594D09">
        <w:rPr>
          <w:kern w:val="0"/>
          <w:vertAlign w:val="superscript"/>
        </w:rPr>
        <w:t>7</w:t>
      </w:r>
      <w:r w:rsidR="004266AF" w:rsidRPr="00BA0A8A">
        <w:rPr>
          <w:strike/>
        </w:rPr>
        <w:fldChar w:fldCharType="end"/>
      </w:r>
      <w:r w:rsidRPr="00BA0A8A">
        <w:t xml:space="preserve"> and the association between the gut microbiome and choline degradatio</w:t>
      </w:r>
      <w:r w:rsidR="00F61633" w:rsidRPr="00BA0A8A">
        <w:t>n</w:t>
      </w:r>
      <w:r w:rsidR="000B77CA" w:rsidRPr="00BA0A8A">
        <w:rPr>
          <w:strike/>
        </w:rPr>
        <w:fldChar w:fldCharType="begin"/>
      </w:r>
      <w:r w:rsidR="00594D09">
        <w:rPr>
          <w:strike/>
        </w:rPr>
        <w:instrText xml:space="preserve"> ADDIN ZOTERO_ITEM CSL_CITATION {"citationID":"sHUzSLer","properties":{"formattedCitation":"\\super 8\\nosupersub{}","plainCitation":"8","noteIndex":0},"citationItems":[{"id":94,"uris":["http://zotero.org/users/7908919/items/Y4MICPWK"],"uri":["http://zotero.org/users/7908919/items/Y4MICPWK"],"itemData":{"id":94,"type":"article-journal","container-title":"Nature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r w:rsidR="000B77CA" w:rsidRPr="00BA0A8A">
        <w:rPr>
          <w:strike/>
        </w:rPr>
        <w:fldChar w:fldCharType="separate"/>
      </w:r>
      <w:r w:rsidR="00594D09" w:rsidRPr="00594D09">
        <w:rPr>
          <w:kern w:val="0"/>
          <w:vertAlign w:val="superscript"/>
        </w:rPr>
        <w:t>8</w:t>
      </w:r>
      <w:r w:rsidR="000B77CA" w:rsidRPr="00BA0A8A">
        <w:rPr>
          <w:strike/>
        </w:rPr>
        <w:fldChar w:fldCharType="end"/>
      </w:r>
      <w:r w:rsidRPr="00BA0A8A">
        <w:t>.</w:t>
      </w:r>
      <w:r w:rsidR="00FC2A07" w:rsidRPr="00BA0A8A">
        <w:t xml:space="preserve"> </w:t>
      </w:r>
      <w:r w:rsidR="00E81CE7" w:rsidRPr="00BA0A8A">
        <w:t>Even though</w:t>
      </w:r>
      <w:r w:rsidR="004070E3" w:rsidRPr="00BA0A8A">
        <w:t xml:space="preserve"> </w:t>
      </w:r>
      <w:r w:rsidR="00FC2A07" w:rsidRPr="00BA0A8A">
        <w:t xml:space="preserve">&gt;90% of </w:t>
      </w:r>
      <w:r w:rsidR="00E81CE7" w:rsidRPr="00BA0A8A">
        <w:t xml:space="preserve">the </w:t>
      </w:r>
      <w:r w:rsidR="00FC2A07" w:rsidRPr="00BA0A8A">
        <w:t xml:space="preserve">gut microbiome are composed of bacteria, </w:t>
      </w:r>
      <w:r w:rsidR="00FC2A07" w:rsidRPr="00BA0A8A">
        <w:rPr>
          <w:lang w:eastAsia="zh-HK"/>
        </w:rPr>
        <w:t>a p</w:t>
      </w:r>
      <w:r w:rsidR="00FC2A07" w:rsidRPr="00BA0A8A">
        <w:t xml:space="preserve">erturbed gut fungal composition </w:t>
      </w:r>
      <w:del w:id="23" w:author="Jun Yu (MEDT)" w:date="2021-10-18T14:19:00Z">
        <w:r w:rsidR="00FC2A07" w:rsidRPr="00BA0A8A" w:rsidDel="00774F74">
          <w:delText xml:space="preserve">had </w:delText>
        </w:r>
      </w:del>
      <w:ins w:id="24" w:author="Jun Yu (MEDT)" w:date="2021-10-18T14:19:00Z">
        <w:r w:rsidR="00774F74" w:rsidRPr="00BA0A8A">
          <w:t>ha</w:t>
        </w:r>
        <w:r w:rsidR="00774F74">
          <w:t>s</w:t>
        </w:r>
        <w:r w:rsidR="00774F74" w:rsidRPr="00BA0A8A">
          <w:t xml:space="preserve"> </w:t>
        </w:r>
      </w:ins>
      <w:r w:rsidR="00752EF5" w:rsidRPr="00BA0A8A">
        <w:t xml:space="preserve">also </w:t>
      </w:r>
      <w:r w:rsidR="00FC2A07" w:rsidRPr="00BA0A8A">
        <w:t>been descr</w:t>
      </w:r>
      <w:r w:rsidR="00A305D8" w:rsidRPr="00BA0A8A">
        <w:t>i</w:t>
      </w:r>
      <w:r w:rsidR="00FC2A07" w:rsidRPr="00BA0A8A">
        <w:t xml:space="preserve">bed to </w:t>
      </w:r>
      <w:r w:rsidR="00A305D8" w:rsidRPr="00BA0A8A">
        <w:t xml:space="preserve">be </w:t>
      </w:r>
      <w:r w:rsidR="00FC2A07" w:rsidRPr="00BA0A8A">
        <w:t>associate</w:t>
      </w:r>
      <w:r w:rsidR="00A305D8" w:rsidRPr="00BA0A8A">
        <w:t>d</w:t>
      </w:r>
      <w:r w:rsidR="00FC2A07" w:rsidRPr="00BA0A8A">
        <w:t xml:space="preserve"> with inflammatory bowel disease</w:t>
      </w:r>
      <w:r w:rsidR="00422C33" w:rsidRPr="00BA0A8A">
        <w:fldChar w:fldCharType="begin"/>
      </w:r>
      <w:r w:rsidR="00594D09">
        <w:instrText xml:space="preserve"> ADDIN ZOTERO_ITEM CSL_CITATION {"citationID":"A3lzt9nM","properties":{"formattedCitation":"\\super 9\\nosupersub{}","plainCitation":"9","noteIndex":0},"citationItems":[{"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Rats","volume":"153","author":[{"family":"Botschuijver","given":"Sara"}],"issued":{"date-parts":[["2017"]]}}}],"schema":"https://github.com/citation-style-language/schema/raw/master/csl-citation.json"} </w:instrText>
      </w:r>
      <w:r w:rsidR="00422C33" w:rsidRPr="00BA0A8A">
        <w:fldChar w:fldCharType="separate"/>
      </w:r>
      <w:r w:rsidR="00594D09" w:rsidRPr="00594D09">
        <w:rPr>
          <w:kern w:val="0"/>
          <w:vertAlign w:val="superscript"/>
        </w:rPr>
        <w:t>9</w:t>
      </w:r>
      <w:r w:rsidR="00422C33" w:rsidRPr="00BA0A8A">
        <w:fldChar w:fldCharType="end"/>
      </w:r>
      <w:del w:id="25" w:author="Jun Yu (MEDT)" w:date="2021-10-18T14:33:00Z">
        <w:r w:rsidR="00FC2A07" w:rsidRPr="00BA0A8A" w:rsidDel="006F09A3">
          <w:delText xml:space="preserve"> and</w:delText>
        </w:r>
      </w:del>
      <w:ins w:id="26" w:author="Jun Yu (MEDT)" w:date="2021-10-18T14:33:00Z">
        <w:r w:rsidR="006F09A3">
          <w:t>,</w:t>
        </w:r>
      </w:ins>
      <w:r w:rsidR="00FC2A07" w:rsidRPr="00BA0A8A">
        <w:t xml:space="preserve"> liver cirrhosis</w:t>
      </w:r>
      <w:r w:rsidR="00422C33" w:rsidRPr="00BA0A8A">
        <w:fldChar w:fldCharType="begin"/>
      </w:r>
      <w:r w:rsidR="00594D09">
        <w:instrText xml:space="preserve"> ADDIN ZOTERO_ITEM CSL_CITATION {"citationID":"ujyFO9KI","properties":{"formattedCitation":"\\super 10\\nosupersub{}","plainCitation":"10","noteIndex":0},"citationItems":[{"id":464,"uris":["http://zotero.org/users/7908919/items/V9WJAEPJ"],"uri":["http://zotero.org/users/7908919/items/V9WJAEPJ"],"itemData":{"id":464,"type":"article-journal","abstract":"Objective Cirrhotics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M"}],"issued":{"date-parts":[["2018",6]]}}}],"schema":"https://github.com/citation-style-language/schema/raw/master/csl-citation.json"} </w:instrText>
      </w:r>
      <w:r w:rsidR="00422C33" w:rsidRPr="00BA0A8A">
        <w:fldChar w:fldCharType="separate"/>
      </w:r>
      <w:r w:rsidR="00594D09" w:rsidRPr="00594D09">
        <w:rPr>
          <w:kern w:val="0"/>
          <w:vertAlign w:val="superscript"/>
        </w:rPr>
        <w:t>10</w:t>
      </w:r>
      <w:r w:rsidR="00422C33" w:rsidRPr="00BA0A8A">
        <w:fldChar w:fldCharType="end"/>
      </w:r>
      <w:ins w:id="27" w:author="Jun Yu (MEDT)" w:date="2021-10-18T14:33:00Z">
        <w:r w:rsidR="006F09A3">
          <w:t xml:space="preserve"> and CRC</w:t>
        </w:r>
        <w:r w:rsidR="006F09A3" w:rsidRPr="00BA0A8A">
          <w:fldChar w:fldCharType="begin"/>
        </w:r>
      </w:ins>
      <w:r w:rsidR="00594D09">
        <w:instrText xml:space="preserve"> ADDIN ZOTERO_ITEM CSL_CITATION {"citationID":"i82oYTk0","properties":{"formattedCitation":"\\super 11\\nosupersub{}","plainCitation":"11","noteIndex":0},"citationItems":[{"id":83,"uris":["http://zotero.org/users/7908919/items/IZ8WSDFF"],"uri":["http://zotero.org/users/7908919/items/IZ8WSDFF"],"itemData":{"id":83,"type":"article-journal","abstract":"OBJECTIVES: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ins w:id="28" w:author="Jun Yu (MEDT)" w:date="2021-10-18T14:33:00Z">
        <w:r w:rsidR="006F09A3" w:rsidRPr="00BA0A8A">
          <w:fldChar w:fldCharType="separate"/>
        </w:r>
      </w:ins>
      <w:r w:rsidR="00594D09" w:rsidRPr="00594D09">
        <w:rPr>
          <w:kern w:val="0"/>
          <w:vertAlign w:val="superscript"/>
        </w:rPr>
        <w:t>11</w:t>
      </w:r>
      <w:ins w:id="29" w:author="Jun Yu (MEDT)" w:date="2021-10-18T14:33:00Z">
        <w:r w:rsidR="006F09A3" w:rsidRPr="00BA0A8A">
          <w:fldChar w:fldCharType="end"/>
        </w:r>
      </w:ins>
      <w:r w:rsidR="00422C33" w:rsidRPr="00BA0A8A">
        <w:t>.</w:t>
      </w:r>
      <w:r w:rsidR="007148B3" w:rsidRPr="00BA0A8A">
        <w:t xml:space="preserve"> </w:t>
      </w:r>
      <w:r w:rsidR="004314C2" w:rsidRPr="00BA0A8A">
        <w:t>Fungi</w:t>
      </w:r>
      <w:r w:rsidR="00422C33" w:rsidRPr="00BA0A8A">
        <w:t xml:space="preserve"> could influence the </w:t>
      </w:r>
      <w:r w:rsidR="00FC2A07" w:rsidRPr="00BA0A8A">
        <w:t>immunological responses of the host by dampening or promoting local inflammatory reactions</w:t>
      </w:r>
      <w:del w:id="30" w:author="Jun Yu (MEDT)" w:date="2021-10-18T14:33:00Z">
        <w:r w:rsidR="007148B3" w:rsidRPr="00BA0A8A" w:rsidDel="006F09A3">
          <w:delText xml:space="preserve"> </w:delText>
        </w:r>
      </w:del>
      <w:r w:rsidR="007148B3" w:rsidRPr="00BA0A8A">
        <w:fldChar w:fldCharType="begin"/>
      </w:r>
      <w:r w:rsidR="00594D09">
        <w:instrText xml:space="preserve"> ADDIN ZOTERO_ITEM CSL_CITATION {"citationID":"8HC535wf","properties":{"formattedCitation":"\\super 9,10,12\\uc0\\u8211{}14\\nosupersub{}","plainCitation":"9,10,12–14","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id":468,"uris":["http://zotero.org/users/7908919/items/FAR7I687"],"uri":["http://zotero.org/users/7908919/items/FAR7I687"],"itemData":{"id":468,"type":"article-journal","abstract":"Fungi and mammals share a co‑evolutionary history and are involved in a complex web of interactions. Studies focused on commensal bacteria suggest that pathological changes in the microbiota, historically known as dysbiosis, are at the root of many inflammatory diseases of non-infectious origin. However, the importance of dysbiosis in the fungal community — the mycobiota — was only recently acknowledged to have a pathological role, as novel findings have suggested that mycobiota disruption can have detrimental effects on host immunity. Fungal dysbiosis and homeostasis are dynamic processes that are probably more common than actual fungal infections, and therefore constantly shape the immune response. In this Review, we summarize specific mycobiota patterns that are associated with fungal dysbiosis, and discuss how mucosal immunity has evolved to distinguish fungal infections from dysbiosis and how it responds to these different conditions. We propose that gut microbiota dysbiosis is a collective feature of complex interactions between prokaryotic and eukaryotic microbial communities that can affect immunity and that can influence health and disease.","container-title":"Nature Reviews Immunology","DOI":"10.1038/nri.2017.55","ISSN":"1474-1733, 1474-1741","issue":"10","journalAbbreviation":"Nat Rev Immunol","language":"en","page":"635-646","source":"DOI.org (Crossref)","title":"Fungal dysbiosis: immunity and interactions at mucosal barriers","title-short":"Fungal dysbiosis","volume":"17","author":[{"family":"Iliev","given":"Iliyan D."},{"family":"Leonardi","given":"Irina"}],"issued":{"date-parts":[["2017",10]]}}},{"id":497,"uris":["http://zotero.org/users/7908919/items/SAH85TCQ"],"uri":["http://zotero.org/users/7908919/items/SAH85TCQ"],"itemData":{"id":497,"type":"article-journal","abstract":"Mammals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D."}],"issued":{"date-parts":[["2016",6]]}}}],"schema":"https://github.com/citation-style-language/schema/raw/master/csl-citation.json"} </w:instrText>
      </w:r>
      <w:r w:rsidR="007148B3" w:rsidRPr="00BA0A8A">
        <w:fldChar w:fldCharType="separate"/>
      </w:r>
      <w:r w:rsidR="00594D09" w:rsidRPr="00594D09">
        <w:rPr>
          <w:kern w:val="0"/>
          <w:vertAlign w:val="superscript"/>
        </w:rPr>
        <w:t>9,10,12–14</w:t>
      </w:r>
      <w:r w:rsidR="007148B3" w:rsidRPr="00BA0A8A">
        <w:fldChar w:fldCharType="end"/>
      </w:r>
      <w:r w:rsidR="00FC2A07" w:rsidRPr="00BA0A8A">
        <w:t xml:space="preserve">. </w:t>
      </w:r>
      <w:del w:id="31" w:author="Jun Yu (MEDT)" w:date="2021-10-18T14:27:00Z">
        <w:r w:rsidR="00422C33" w:rsidRPr="00BA0A8A" w:rsidDel="00F807A8">
          <w:delText xml:space="preserve">For instance, the mammalian intestinal </w:delText>
        </w:r>
        <w:r w:rsidR="00E06A91" w:rsidRPr="00BA0A8A" w:rsidDel="00F807A8">
          <w:delText>fungal</w:delText>
        </w:r>
        <w:r w:rsidR="00422C33" w:rsidRPr="00BA0A8A" w:rsidDel="00F807A8">
          <w:delText xml:space="preserve"> community interacts with the immune system through the innate immune receptor Dectin-1</w:delText>
        </w:r>
        <w:r w:rsidR="00422C33" w:rsidRPr="00BA0A8A" w:rsidDel="00F807A8">
          <w:fldChar w:fldCharType="begin"/>
        </w:r>
        <w:r w:rsidR="00FD106C" w:rsidRPr="00BA0A8A" w:rsidDel="00F807A8">
          <w:delInstrText xml:space="preserve"> ADDIN ZOTERO_ITEM CSL_CITATION {"citationID":"zHkdVwos","properties":{"formattedCitation":"\\super 11\\nosupersub{}","plainCitation":"11","noteIndex":0},"citationItems":[{"id":179,"uris":["http://zotero.org/users/7908919/items/SAH85TCQ"],"uri":["http://zotero.org/users/7908919/items/SAH85TCQ"],"itemData":{"id":179,"type":"article-journal","abstract":"Mammals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M."}],"accessed":{"date-parts":[["2021",9,1]]},"issued":{"date-parts":[["2012",6,8]]}}}],"schema":"https://github.com/citation-style-language/schema/raw/master/csl-citation.json"} </w:delInstrText>
        </w:r>
        <w:r w:rsidR="00422C33" w:rsidRPr="00BA0A8A" w:rsidDel="00F807A8">
          <w:fldChar w:fldCharType="separate"/>
        </w:r>
        <w:r w:rsidR="00422C33" w:rsidRPr="00BA0A8A" w:rsidDel="00F807A8">
          <w:rPr>
            <w:kern w:val="0"/>
            <w:vertAlign w:val="superscript"/>
          </w:rPr>
          <w:delText>11</w:delText>
        </w:r>
        <w:r w:rsidR="00422C33" w:rsidRPr="00BA0A8A" w:rsidDel="00F807A8">
          <w:fldChar w:fldCharType="end"/>
        </w:r>
        <w:r w:rsidR="00422C33" w:rsidRPr="00BA0A8A" w:rsidDel="00F807A8">
          <w:delText xml:space="preserve">. </w:delText>
        </w:r>
      </w:del>
      <w:r w:rsidR="007C755A" w:rsidRPr="00BA0A8A">
        <w:t>T</w:t>
      </w:r>
      <w:r w:rsidR="00422C33" w:rsidRPr="00BA0A8A">
        <w:t xml:space="preserve">he commensal fungi </w:t>
      </w:r>
      <w:r w:rsidR="007C755A" w:rsidRPr="00BA0A8A">
        <w:t>w</w:t>
      </w:r>
      <w:r w:rsidR="00E81CE7" w:rsidRPr="00BA0A8A">
        <w:t>ere</w:t>
      </w:r>
      <w:r w:rsidR="007C755A" w:rsidRPr="00BA0A8A">
        <w:t xml:space="preserve"> shown to</w:t>
      </w:r>
      <w:r w:rsidR="00422C33" w:rsidRPr="00BA0A8A">
        <w:t xml:space="preserve"> </w:t>
      </w:r>
      <w:r w:rsidR="00CC13E2" w:rsidRPr="00BA0A8A">
        <w:t>prevent</w:t>
      </w:r>
      <w:r w:rsidR="00D05AFE" w:rsidRPr="00BA0A8A">
        <w:t xml:space="preserve"> hosts from</w:t>
      </w:r>
      <w:r w:rsidR="00422C33" w:rsidRPr="00BA0A8A">
        <w:t xml:space="preserve"> colitis-associated colon cancer by prompting inflammasome activation and IL-18 maturation in </w:t>
      </w:r>
      <w:r w:rsidR="007C755A" w:rsidRPr="00BA0A8A">
        <w:t>murine model</w:t>
      </w:r>
      <w:r w:rsidR="00422C33" w:rsidRPr="00BA0A8A">
        <w:fldChar w:fldCharType="begin"/>
      </w:r>
      <w:r w:rsidR="00594D09">
        <w:instrText xml:space="preserve"> ADDIN ZOTERO_ITEM CSL_CITATION {"citationID":"YufARzgA","properties":{"formattedCitation":"\\super 15\\nosupersub{}","plainCitation":"15","noteIndex":0},"citationItems":[{"id":621,"uris":["http://zotero.org/users/7908919/items/CRVSFTHB"],"uri":["http://zotero.org/users/7908919/items/CRVSFTHB"],"itemData":{"id":621,"type":"article-journal","abstract":"Fungi represent a signiﬁcant proportion of the gut microbiota. Aberrant immune responses to fungi are frequently observed in inﬂammatory bowel diseases (IBD) and colorectal cancer (CRC), and mutations in the fungal-sensing pathways are associated with the pathogenesis of IBD. Fungal recognition receptors trigger downstream signaling via the common adaptor protein CARD9 and the kinase SYK. Here we found that commensal gut fungi promoted inﬂammasome activation during AOM-DSS-induced colitis. Myeloid cell-speciﬁc deletion of Card9 or Syk reduced inﬂammasome activation and interleukin (IL)-18 maturation and increased susceptibility to colitis and CRC. IL-18 promoted epithelial barrier restitution and interferon-g production by intestinal CD8+ T cells. Supplementation of IL-18 or transfer of wildtype myeloid cells reduced tumor burden in AOMDSS-treated Card9À/À and Sykﬂ/ﬂLysMCre/+ mice, whereas treatment with anti-fungal agents exacerbated colitis and CRC. CARD9 deletion changes the gut microbial landscape, suggesting that SYKCARD9 signaling maintains a microbial ecology that promotes inﬂammasome activation and thereby restrains colitis and colon tumorigenesis.","container-title":"Immunity","DOI":"10.1016/j.immuni.2018.08.024","ISSN":"10747613","issue":"3","journalAbbreviation":"Immunity","language":"en","page":"515-530.e5","source":"DOI.org (Crossref)","title":"SYK-CARD9 Signaling Axis Promotes Gut Fungi-Mediated Inflammasome Activation to Restrict Colitis and Colon Cancer","volume":"49","author":[{"family":"Malik","given":"Ankit"},{"family":"Sharma","given":"Deepika"},{"family":"Malireddi","given":"R.K. Subbarao"},{"family":"Guy","given":"Clifford S."},{"family":"Chang","given":"Ti-Cheng"},{"family":"Olsen","given":"Scott R."},{"family":"Neale","given":"Geoffrey"},{"family":"Vogel","given":"Peter"},{"family":"Kanneganti","given":"Thirumala-Devi"}],"issued":{"date-parts":[["2018",9]]}}}],"schema":"https://github.com/citation-style-language/schema/raw/master/csl-citation.json"} </w:instrText>
      </w:r>
      <w:r w:rsidR="00422C33" w:rsidRPr="00BA0A8A">
        <w:fldChar w:fldCharType="separate"/>
      </w:r>
      <w:r w:rsidR="00594D09" w:rsidRPr="00594D09">
        <w:rPr>
          <w:kern w:val="0"/>
          <w:vertAlign w:val="superscript"/>
        </w:rPr>
        <w:t>15</w:t>
      </w:r>
      <w:r w:rsidR="00422C33" w:rsidRPr="00BA0A8A">
        <w:fldChar w:fldCharType="end"/>
      </w:r>
      <w:r w:rsidR="00422C33" w:rsidRPr="00BA0A8A">
        <w:t xml:space="preserve">. </w:t>
      </w:r>
      <w:r w:rsidR="007C755A" w:rsidRPr="00BA0A8A">
        <w:t>Therefore, i</w:t>
      </w:r>
      <w:r w:rsidR="00070C6B" w:rsidRPr="00BA0A8A">
        <w:t xml:space="preserve">t is apparent that </w:t>
      </w:r>
      <w:r w:rsidR="00D455A1" w:rsidRPr="00BA0A8A">
        <w:t>fungi</w:t>
      </w:r>
      <w:r w:rsidR="00070C6B" w:rsidRPr="00BA0A8A">
        <w:t xml:space="preserve"> </w:t>
      </w:r>
      <w:r w:rsidR="00E81CE7" w:rsidRPr="00BA0A8A">
        <w:t xml:space="preserve">play a </w:t>
      </w:r>
      <w:del w:id="32" w:author="Jun Yu (MEDT)" w:date="2021-10-18T14:44:00Z">
        <w:r w:rsidR="00BE5746" w:rsidRPr="00BA0A8A" w:rsidDel="00430E1F">
          <w:delText xml:space="preserve">more </w:delText>
        </w:r>
      </w:del>
      <w:r w:rsidR="00E81CE7" w:rsidRPr="00BA0A8A">
        <w:t>significant role i</w:t>
      </w:r>
      <w:r w:rsidR="00070C6B" w:rsidRPr="00BA0A8A">
        <w:t xml:space="preserve">n CRC development than </w:t>
      </w:r>
      <w:r w:rsidR="00000E4B" w:rsidRPr="00BA0A8A">
        <w:t>our previous anticipation</w:t>
      </w:r>
      <w:r w:rsidR="00FC2A07" w:rsidRPr="00BA0A8A">
        <w:t xml:space="preserve">. </w:t>
      </w:r>
      <w:r w:rsidR="007C755A" w:rsidRPr="00BA0A8A">
        <w:t xml:space="preserve">However, </w:t>
      </w:r>
      <w:r w:rsidR="00535819" w:rsidRPr="00BA0A8A">
        <w:t>apart from</w:t>
      </w:r>
      <w:r w:rsidR="00E81CE7" w:rsidRPr="00BA0A8A">
        <w:rPr>
          <w:lang w:eastAsia="zh-HK"/>
        </w:rPr>
        <w:t xml:space="preserve"> </w:t>
      </w:r>
      <w:r w:rsidR="00FC2A07" w:rsidRPr="00BA0A8A">
        <w:rPr>
          <w:lang w:eastAsia="zh-HK"/>
        </w:rPr>
        <w:t>our</w:t>
      </w:r>
      <w:r w:rsidR="00FC2A07" w:rsidRPr="00BA0A8A">
        <w:t xml:space="preserve"> previous study</w:t>
      </w:r>
      <w:del w:id="33" w:author="Jun Yu (MEDT)" w:date="2021-10-18T14:46:00Z">
        <w:r w:rsidR="00FC2A07" w:rsidRPr="00BA0A8A" w:rsidDel="004F68B2">
          <w:fldChar w:fldCharType="begin"/>
        </w:r>
        <w:r w:rsidR="00FD106C" w:rsidRPr="00BA0A8A" w:rsidDel="004F68B2">
          <w:delInstrText xml:space="preserve"> ADDIN ZOTERO_ITEM CSL_CITATION {"citationID":"i82oYTk0","properties":{"formattedCitation":"\\super 14\\nosupersub{}","plainCitation":"14","noteIndex":0},"citationItems":[{"id":193,"uris":["http://zotero.org/users/7908919/items/IZ8WSDFF"],"uri":["http://zotero.org/users/7908919/items/IZ8WSDFF"],"itemData":{"id":193,"type":"article-journal","abstract":"OBJECTIVES: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delInstrText>
        </w:r>
        <w:r w:rsidR="00FC2A07" w:rsidRPr="00BA0A8A" w:rsidDel="004F68B2">
          <w:fldChar w:fldCharType="separate"/>
        </w:r>
        <w:r w:rsidR="00422C33" w:rsidRPr="00BA0A8A" w:rsidDel="004F68B2">
          <w:rPr>
            <w:kern w:val="0"/>
            <w:vertAlign w:val="superscript"/>
          </w:rPr>
          <w:delText>14</w:delText>
        </w:r>
        <w:r w:rsidR="00FC2A07" w:rsidRPr="00BA0A8A" w:rsidDel="004F68B2">
          <w:fldChar w:fldCharType="end"/>
        </w:r>
      </w:del>
      <w:r w:rsidR="00FC2A07" w:rsidRPr="00BA0A8A">
        <w:t xml:space="preserve"> </w:t>
      </w:r>
      <w:r w:rsidR="00752EF5" w:rsidRPr="00BA0A8A">
        <w:t xml:space="preserve">aiming to discover potential </w:t>
      </w:r>
      <w:r w:rsidR="00FC2A07" w:rsidRPr="00BA0A8A">
        <w:t>fungal biomarker</w:t>
      </w:r>
      <w:r w:rsidR="00E81CE7" w:rsidRPr="00BA0A8A">
        <w:t>s</w:t>
      </w:r>
      <w:r w:rsidR="00FC2A07" w:rsidRPr="00BA0A8A">
        <w:t xml:space="preserve"> </w:t>
      </w:r>
      <w:r w:rsidR="00752EF5" w:rsidRPr="00BA0A8A">
        <w:t xml:space="preserve">for </w:t>
      </w:r>
      <w:r w:rsidR="00FC2A07" w:rsidRPr="00BA0A8A">
        <w:t>CRC</w:t>
      </w:r>
      <w:r w:rsidR="00752EF5" w:rsidRPr="00BA0A8A">
        <w:t xml:space="preserve"> detection</w:t>
      </w:r>
      <w:ins w:id="34" w:author="Jun Yu (MEDT)" w:date="2021-10-18T14:46:00Z">
        <w:r w:rsidR="004F68B2" w:rsidRPr="00BA0A8A">
          <w:fldChar w:fldCharType="begin"/>
        </w:r>
      </w:ins>
      <w:r w:rsidR="00594D09">
        <w:instrText xml:space="preserve"> ADDIN ZOTERO_ITEM CSL_CITATION {"citationID":"LaEHqZV3","properties":{"formattedCitation":"\\super 11\\nosupersub{}","plainCitation":"11","noteIndex":0},"citationItems":[{"id":83,"uris":["http://zotero.org/users/7908919/items/IZ8WSDFF"],"uri":["http://zotero.org/users/7908919/items/IZ8WSDFF"],"itemData":{"id":83,"type":"article-journal","abstract":"OBJECTIVES: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ins w:id="35" w:author="Jun Yu (MEDT)" w:date="2021-10-18T14:46:00Z">
        <w:r w:rsidR="004F68B2" w:rsidRPr="00BA0A8A">
          <w:fldChar w:fldCharType="separate"/>
        </w:r>
      </w:ins>
      <w:r w:rsidR="00594D09" w:rsidRPr="00594D09">
        <w:rPr>
          <w:kern w:val="0"/>
          <w:vertAlign w:val="superscript"/>
        </w:rPr>
        <w:t>11</w:t>
      </w:r>
      <w:ins w:id="36" w:author="Jun Yu (MEDT)" w:date="2021-10-18T14:46:00Z">
        <w:r w:rsidR="004F68B2" w:rsidRPr="00BA0A8A">
          <w:fldChar w:fldCharType="end"/>
        </w:r>
      </w:ins>
      <w:r w:rsidR="00422C33" w:rsidRPr="00BA0A8A">
        <w:t xml:space="preserve">, </w:t>
      </w:r>
      <w:r w:rsidR="00752EF5" w:rsidRPr="00BA0A8A">
        <w:t>t</w:t>
      </w:r>
      <w:r w:rsidRPr="00BA0A8A">
        <w:t xml:space="preserve">he </w:t>
      </w:r>
      <w:ins w:id="37" w:author="Jun Yu (MEDT)" w:date="2021-10-18T14:46:00Z">
        <w:r w:rsidR="004F68B2">
          <w:t xml:space="preserve">compositional feature and the </w:t>
        </w:r>
      </w:ins>
      <w:del w:id="38" w:author="Jun Yu (MEDT)" w:date="2021-10-18T14:46:00Z">
        <w:r w:rsidR="00752EF5" w:rsidRPr="00BA0A8A" w:rsidDel="004F68B2">
          <w:delText xml:space="preserve">exact </w:delText>
        </w:r>
      </w:del>
      <w:r w:rsidRPr="00BA0A8A">
        <w:t xml:space="preserve">role of </w:t>
      </w:r>
      <w:r w:rsidR="004314C2" w:rsidRPr="00BA0A8A">
        <w:t>fungi</w:t>
      </w:r>
      <w:r w:rsidRPr="00BA0A8A">
        <w:t xml:space="preserve"> in</w:t>
      </w:r>
      <w:r w:rsidR="004174A2" w:rsidRPr="00BA0A8A">
        <w:t xml:space="preserve"> </w:t>
      </w:r>
      <w:r w:rsidRPr="00BA0A8A">
        <w:t>CRC</w:t>
      </w:r>
      <w:r w:rsidR="004174A2" w:rsidRPr="00BA0A8A">
        <w:t xml:space="preserve"> pathogenesis</w:t>
      </w:r>
      <w:r w:rsidR="00752EF5" w:rsidRPr="00BA0A8A">
        <w:t xml:space="preserve"> remains </w:t>
      </w:r>
      <w:r w:rsidR="00E81CE7" w:rsidRPr="00BA0A8A">
        <w:t>unexplored</w:t>
      </w:r>
      <w:del w:id="39" w:author="Jun Yu (MEDT)" w:date="2021-10-18T14:47:00Z">
        <w:r w:rsidR="00E81CE7" w:rsidRPr="00BA0A8A" w:rsidDel="004F68B2">
          <w:delText xml:space="preserve"> mainly</w:delText>
        </w:r>
        <w:r w:rsidR="00752EF5" w:rsidRPr="00BA0A8A" w:rsidDel="004F68B2">
          <w:delText xml:space="preserve"> </w:delText>
        </w:r>
        <w:r w:rsidRPr="00BA0A8A" w:rsidDel="004F68B2">
          <w:delText>due to</w:delText>
        </w:r>
        <w:r w:rsidR="004174A2" w:rsidRPr="00BA0A8A" w:rsidDel="004F68B2">
          <w:delText xml:space="preserve"> their </w:delText>
        </w:r>
        <w:r w:rsidR="00752EF5" w:rsidRPr="00BA0A8A" w:rsidDel="004F68B2">
          <w:delText>relative</w:delText>
        </w:r>
        <w:r w:rsidR="00E81CE7" w:rsidRPr="00BA0A8A" w:rsidDel="004F68B2">
          <w:delText>ly</w:delText>
        </w:r>
        <w:r w:rsidR="00752EF5" w:rsidRPr="00BA0A8A" w:rsidDel="004F68B2">
          <w:delText xml:space="preserve"> </w:delText>
        </w:r>
        <w:r w:rsidRPr="00BA0A8A" w:rsidDel="004F68B2">
          <w:delText xml:space="preserve">low abundance and lack of well-characterized reference </w:delText>
        </w:r>
        <w:r w:rsidR="00E06A91" w:rsidRPr="00BA0A8A" w:rsidDel="004F68B2">
          <w:delText>fungal</w:delText>
        </w:r>
        <w:r w:rsidR="00422C33" w:rsidRPr="00BA0A8A" w:rsidDel="004F68B2">
          <w:delText xml:space="preserve"> </w:delText>
        </w:r>
        <w:r w:rsidRPr="00BA0A8A" w:rsidDel="004F68B2">
          <w:delText>genomes</w:delText>
        </w:r>
      </w:del>
      <w:r w:rsidRPr="00BA0A8A">
        <w:t>.</w:t>
      </w:r>
      <w:r w:rsidRPr="00BA0A8A">
        <w:rPr>
          <w:lang w:eastAsia="zh-HK"/>
        </w:rPr>
        <w:t xml:space="preserve"> </w:t>
      </w:r>
    </w:p>
    <w:p w14:paraId="0B221680" w14:textId="77777777" w:rsidR="00275254" w:rsidRDefault="00275254" w:rsidP="00BA0A8A">
      <w:pPr>
        <w:spacing w:before="0" w:after="0"/>
      </w:pPr>
    </w:p>
    <w:p w14:paraId="7E9E5CB0" w14:textId="505303B7" w:rsidR="00915A94" w:rsidRDefault="0019231B" w:rsidP="00275254">
      <w:pPr>
        <w:spacing w:before="0" w:after="0"/>
        <w:rPr>
          <w:ins w:id="40" w:author="LIN, Yufeng" w:date="2021-10-20T11:01:00Z"/>
        </w:rPr>
      </w:pPr>
      <w:r w:rsidRPr="00BA0A8A">
        <w:t xml:space="preserve">In this study, we performed a </w:t>
      </w:r>
      <w:ins w:id="41" w:author="Jun Yu (MEDT)" w:date="2021-10-18T14:45:00Z">
        <w:r w:rsidR="00430E1F">
          <w:t>m</w:t>
        </w:r>
        <w:r w:rsidR="00430E1F" w:rsidRPr="00430E1F">
          <w:t xml:space="preserve">ulti-cohort fecal metagenomic analysis </w:t>
        </w:r>
      </w:ins>
      <w:del w:id="42" w:author="Jun Yu (MEDT)" w:date="2021-10-18T14:45:00Z">
        <w:r w:rsidRPr="00BA0A8A" w:rsidDel="00430E1F">
          <w:delText xml:space="preserve">meta-analysis </w:delText>
        </w:r>
      </w:del>
      <w:r w:rsidRPr="00BA0A8A">
        <w:t>of eight available datasets</w:t>
      </w:r>
      <w:ins w:id="43" w:author="Jun Yu (MEDT)" w:date="2021-10-18T14:49:00Z">
        <w:r w:rsidR="005D7F10">
          <w:t xml:space="preserve"> from </w:t>
        </w:r>
      </w:ins>
      <w:ins w:id="44" w:author="LIN, Yufeng" w:date="2021-10-20T10:38:00Z">
        <w:r w:rsidR="00D81C30" w:rsidRPr="00915A94">
          <w:rPr>
            <w:highlight w:val="yellow"/>
          </w:rPr>
          <w:t>France</w:t>
        </w:r>
      </w:ins>
      <w:r w:rsidR="00D81C30" w:rsidRPr="00915A94">
        <w:rPr>
          <w:highlight w:val="yellow"/>
        </w:rPr>
        <w:fldChar w:fldCharType="begin"/>
      </w:r>
      <w:r w:rsidR="00D81C30" w:rsidRPr="00915A94">
        <w:rPr>
          <w:highlight w:val="yellow"/>
        </w:rPr>
        <w:instrText xml:space="preserve"> ADDIN ZOTERO_ITEM CSL_CITATION {"citationID":"aipe4oib3j","properties":{"formattedCitation":"\\super 16\\nosupersub{}","plainCitation":"16","noteIndex":0},"citationItems":[{"id":84,"uris":["http://zotero.org/users/7908919/items/FS69KVDN"],"uri":["http://zotero.org/users/7908919/items/FS69KVDN"],"itemData":{"id":84,"type":"article-journal","abstract":"Several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Doeberitz","given":"Magnus","non-dropping-particle":"von"},{"family":"Sobhani","given":"Iradj"},{"family":"Bork","given":"Peer"}],"issued":{"date-parts":[["2014",11,28]]}}}],"schema":"https://github.com/citation-style-language/schema/raw/master/csl-citation.json"} </w:instrText>
      </w:r>
      <w:r w:rsidR="00D81C30" w:rsidRPr="00915A94">
        <w:rPr>
          <w:highlight w:val="yellow"/>
        </w:rPr>
        <w:fldChar w:fldCharType="separate"/>
      </w:r>
      <w:r w:rsidR="00D81C30" w:rsidRPr="00915A94">
        <w:rPr>
          <w:kern w:val="0"/>
          <w:highlight w:val="yellow"/>
          <w:vertAlign w:val="superscript"/>
        </w:rPr>
        <w:t>16</w:t>
      </w:r>
      <w:r w:rsidR="00D81C30" w:rsidRPr="00915A94">
        <w:rPr>
          <w:highlight w:val="yellow"/>
        </w:rPr>
        <w:fldChar w:fldCharType="end"/>
      </w:r>
      <w:ins w:id="45" w:author="LIN, Yufeng" w:date="2021-10-20T10:38:00Z">
        <w:r w:rsidR="00D81C30" w:rsidRPr="00915A94">
          <w:rPr>
            <w:highlight w:val="yellow"/>
          </w:rPr>
          <w:t>, Germany</w:t>
        </w:r>
      </w:ins>
      <w:r w:rsidR="00D81C30" w:rsidRPr="00915A94">
        <w:rPr>
          <w:highlight w:val="yellow"/>
        </w:rPr>
        <w:fldChar w:fldCharType="begin"/>
      </w:r>
      <w:r w:rsidR="00D81C30" w:rsidRPr="00915A94">
        <w:rPr>
          <w:highlight w:val="yellow"/>
        </w:rPr>
        <w:instrText xml:space="preserve"> ADDIN ZOTERO_ITEM CSL_CITATION {"citationID":"aba6jima9e","properties":{"formattedCitation":"\\super 7,16\\nosupersub{}","plainCitation":"7,16","noteIndex":0},"citationItems":[{"id":84,"uris":["http://zotero.org/users/7908919/items/FS69KVDN"],"uri":["http://zotero.org/users/7908919/items/FS69KVDN"],"itemData":{"id":84,"type":"article-journal","abstract":"Several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r w:rsidR="00D81C30" w:rsidRPr="00915A94">
        <w:rPr>
          <w:highlight w:val="yellow"/>
        </w:rPr>
        <w:fldChar w:fldCharType="separate"/>
      </w:r>
      <w:r w:rsidR="00D81C30" w:rsidRPr="00915A94">
        <w:rPr>
          <w:kern w:val="0"/>
          <w:highlight w:val="yellow"/>
          <w:vertAlign w:val="superscript"/>
        </w:rPr>
        <w:t>7,16</w:t>
      </w:r>
      <w:r w:rsidR="00D81C30" w:rsidRPr="00915A94">
        <w:rPr>
          <w:highlight w:val="yellow"/>
        </w:rPr>
        <w:fldChar w:fldCharType="end"/>
      </w:r>
      <w:ins w:id="46" w:author="LIN, Yufeng" w:date="2021-10-20T10:39:00Z">
        <w:r w:rsidR="00D81C30" w:rsidRPr="00915A94">
          <w:rPr>
            <w:highlight w:val="yellow"/>
          </w:rPr>
          <w:t>, Australia</w:t>
        </w:r>
      </w:ins>
      <w:r w:rsidR="00D81C30" w:rsidRPr="00915A94">
        <w:rPr>
          <w:highlight w:val="yellow"/>
        </w:rPr>
        <w:fldChar w:fldCharType="begin"/>
      </w:r>
      <w:r w:rsidR="00D81C30" w:rsidRPr="00915A94">
        <w:rPr>
          <w:highlight w:val="yellow"/>
        </w:rPr>
        <w:instrText xml:space="preserve"> ADDIN ZOTERO_ITEM CSL_CITATION {"citationID":"a174sfdv9ij","properties":{"formattedCitation":"\\super 17\\nosupersub{}","plainCitation":"17","noteIndex":0},"citationItems":[{"id":89,"uris":["http://zotero.org/users/7908919/items/82A6J5UG"],"uri":["http://zotero.org/users/7908919/items/82A6J5UG"],"itemData":{"id":89,"type":"article-journal","abstract":"Colorectal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schema":"https://github.com/citation-style-language/schema/raw/master/csl-citation.json"} </w:instrText>
      </w:r>
      <w:r w:rsidR="00D81C30" w:rsidRPr="00915A94">
        <w:rPr>
          <w:highlight w:val="yellow"/>
        </w:rPr>
        <w:fldChar w:fldCharType="separate"/>
      </w:r>
      <w:r w:rsidR="00D81C30" w:rsidRPr="00915A94">
        <w:rPr>
          <w:kern w:val="0"/>
          <w:highlight w:val="yellow"/>
          <w:vertAlign w:val="superscript"/>
        </w:rPr>
        <w:t>17</w:t>
      </w:r>
      <w:r w:rsidR="00D81C30" w:rsidRPr="00915A94">
        <w:rPr>
          <w:highlight w:val="yellow"/>
        </w:rPr>
        <w:fldChar w:fldCharType="end"/>
      </w:r>
      <w:ins w:id="47" w:author="LIN, Yufeng" w:date="2021-10-20T10:38:00Z">
        <w:r w:rsidR="00D81C30" w:rsidRPr="00915A94">
          <w:rPr>
            <w:highlight w:val="yellow"/>
          </w:rPr>
          <w:t>,</w:t>
        </w:r>
      </w:ins>
      <w:ins w:id="48" w:author="LIN, Yufeng" w:date="2021-10-20T10:40:00Z">
        <w:r w:rsidR="00D81C30" w:rsidRPr="00915A94">
          <w:rPr>
            <w:highlight w:val="yellow"/>
          </w:rPr>
          <w:t xml:space="preserve"> America</w:t>
        </w:r>
      </w:ins>
      <w:r w:rsidR="00D81C30" w:rsidRPr="00915A94">
        <w:rPr>
          <w:highlight w:val="yellow"/>
        </w:rPr>
        <w:fldChar w:fldCharType="begin"/>
      </w:r>
      <w:r w:rsidR="00D81C30" w:rsidRPr="00915A94">
        <w:rPr>
          <w:highlight w:val="yellow"/>
        </w:rPr>
        <w:instrText xml:space="preserve"> ADDIN ZOTERO_ITEM CSL_CITATION {"citationID":"am1qikgmda","properties":{"formattedCitation":"\\super 18,19\\nosupersub{}","plainCitation":"18,19","noteIndex":0},"citationItems":[{"id":88,"uris":["http://zotero.org/users/7908919/items/QEBGUTA3"],"uri":["http://zotero.org/users/7908919/items/QEBGUTA3"],"itemData":{"id":88,"type":"article-journal","container-title":"PLOS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instrText>
      </w:r>
      <w:r w:rsidR="00D81C30" w:rsidRPr="00915A94">
        <w:rPr>
          <w:highlight w:val="yellow"/>
        </w:rPr>
        <w:fldChar w:fldCharType="separate"/>
      </w:r>
      <w:r w:rsidR="00D81C30" w:rsidRPr="00915A94">
        <w:rPr>
          <w:kern w:val="0"/>
          <w:highlight w:val="yellow"/>
          <w:vertAlign w:val="superscript"/>
        </w:rPr>
        <w:t>18,19</w:t>
      </w:r>
      <w:r w:rsidR="00D81C30" w:rsidRPr="00915A94">
        <w:rPr>
          <w:highlight w:val="yellow"/>
        </w:rPr>
        <w:fldChar w:fldCharType="end"/>
      </w:r>
      <w:ins w:id="49" w:author="LIN, Yufeng" w:date="2021-10-20T10:40:00Z">
        <w:r w:rsidR="00D81C30" w:rsidRPr="00915A94">
          <w:rPr>
            <w:highlight w:val="yellow"/>
          </w:rPr>
          <w:t>, Canada</w:t>
        </w:r>
      </w:ins>
      <w:r w:rsidR="00D81C30" w:rsidRPr="00915A94">
        <w:rPr>
          <w:highlight w:val="yellow"/>
        </w:rPr>
        <w:fldChar w:fldCharType="begin"/>
      </w:r>
      <w:r w:rsidR="00D81C30" w:rsidRPr="00915A94">
        <w:rPr>
          <w:highlight w:val="yellow"/>
        </w:rPr>
        <w:instrText xml:space="preserve"> ADDIN ZOTERO_ITEM CSL_CITATION {"citationID":"a2d3vkga5aj","properties":{"formattedCitation":"\\super 19\\nosupersub{}","plainCitation":"19","noteIndex":0},"citationItems":[{"id":86,"uris":["http://zotero.org/users/7908919/items/KK3R6U9F"],"uri":["http://zotero.org/users/7908919/items/KK3R6U9F"],"itemData":{"id":86,"type":"article-journal","abstract":"Colorectal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instrText>
      </w:r>
      <w:r w:rsidR="00D81C30" w:rsidRPr="00915A94">
        <w:rPr>
          <w:highlight w:val="yellow"/>
        </w:rPr>
        <w:fldChar w:fldCharType="separate"/>
      </w:r>
      <w:r w:rsidR="00D81C30" w:rsidRPr="00915A94">
        <w:rPr>
          <w:kern w:val="0"/>
          <w:highlight w:val="yellow"/>
          <w:vertAlign w:val="superscript"/>
        </w:rPr>
        <w:t>19</w:t>
      </w:r>
      <w:r w:rsidR="00D81C30" w:rsidRPr="00915A94">
        <w:rPr>
          <w:highlight w:val="yellow"/>
        </w:rPr>
        <w:fldChar w:fldCharType="end"/>
      </w:r>
      <w:ins w:id="50" w:author="LIN, Yufeng" w:date="2021-10-20T10:41:00Z">
        <w:r w:rsidR="00D81C30" w:rsidRPr="00915A94">
          <w:rPr>
            <w:highlight w:val="yellow"/>
          </w:rPr>
          <w:t>, Italy</w:t>
        </w:r>
      </w:ins>
      <w:r w:rsidR="00D81C30" w:rsidRPr="00915A94">
        <w:rPr>
          <w:highlight w:val="yellow"/>
        </w:rPr>
        <w:fldChar w:fldCharType="begin"/>
      </w:r>
      <w:r w:rsidR="00D81C30" w:rsidRPr="00915A94">
        <w:rPr>
          <w:highlight w:val="yellow"/>
        </w:rPr>
        <w:instrText xml:space="preserve"> ADDIN ZOTERO_ITEM CSL_CITATION {"citationID":"a8knh408er","properties":{"formattedCitation":"\\super 8\\nosupersub{}","plainCitation":"8","noteIndex":0},"citationItems":[{"id":94,"uris":["http://zotero.org/users/7908919/items/Y4MICPWK"],"uri":["http://zotero.org/users/7908919/items/Y4MICPWK"],"itemData":{"id":94,"type":"article-journal","container-title":"Nature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r w:rsidR="00D81C30" w:rsidRPr="00915A94">
        <w:rPr>
          <w:highlight w:val="yellow"/>
        </w:rPr>
        <w:fldChar w:fldCharType="separate"/>
      </w:r>
      <w:r w:rsidR="00D81C30" w:rsidRPr="00915A94">
        <w:rPr>
          <w:kern w:val="0"/>
          <w:highlight w:val="yellow"/>
          <w:vertAlign w:val="superscript"/>
        </w:rPr>
        <w:t>8</w:t>
      </w:r>
      <w:r w:rsidR="00D81C30" w:rsidRPr="00915A94">
        <w:rPr>
          <w:highlight w:val="yellow"/>
        </w:rPr>
        <w:fldChar w:fldCharType="end"/>
      </w:r>
      <w:ins w:id="51" w:author="LIN, Yufeng" w:date="2021-10-20T10:42:00Z">
        <w:r w:rsidR="00D81C30" w:rsidRPr="00915A94">
          <w:rPr>
            <w:highlight w:val="yellow"/>
          </w:rPr>
          <w:t>,</w:t>
        </w:r>
      </w:ins>
      <w:ins w:id="52" w:author="LIN, Yufeng" w:date="2021-10-20T10:38:00Z">
        <w:r w:rsidR="00D81C30" w:rsidRPr="00915A94">
          <w:rPr>
            <w:highlight w:val="yellow"/>
          </w:rPr>
          <w:t xml:space="preserve"> </w:t>
        </w:r>
      </w:ins>
      <w:ins w:id="53" w:author="Jun Yu (MEDT)" w:date="2021-10-18T14:49:00Z">
        <w:r w:rsidR="005D7F10" w:rsidRPr="00915A94">
          <w:rPr>
            <w:highlight w:val="yellow"/>
          </w:rPr>
          <w:t>Chinese</w:t>
        </w:r>
      </w:ins>
      <w:r w:rsidR="003900D3" w:rsidRPr="00915A94">
        <w:rPr>
          <w:highlight w:val="yellow"/>
        </w:rPr>
        <w:fldChar w:fldCharType="begin"/>
      </w:r>
      <w:r w:rsidR="00D81C30" w:rsidRPr="00915A94">
        <w:rPr>
          <w:highlight w:val="yellow"/>
        </w:rPr>
        <w:instrText xml:space="preserve"> ADDIN ZOTERO_ITEM CSL_CITATION {"citationID":"a1ea3fj6keu","properties":{"formattedCitation":"\\super 5\\nosupersub{}","plainCitation":"5","noteIndex":0},"citationItems":[{"id":85,"uris":["http://zotero.org/users/7908919/items/34NS6IE9"],"uri":["http://zotero.org/users/7908919/items/34NS6IE9"],"itemData":{"id":85,"type":"article-journal","abstract":"Objective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003900D3" w:rsidRPr="00915A94">
        <w:rPr>
          <w:highlight w:val="yellow"/>
        </w:rPr>
        <w:fldChar w:fldCharType="separate"/>
      </w:r>
      <w:r w:rsidR="00D81C30" w:rsidRPr="00915A94">
        <w:rPr>
          <w:kern w:val="0"/>
          <w:highlight w:val="yellow"/>
          <w:vertAlign w:val="superscript"/>
        </w:rPr>
        <w:t>5</w:t>
      </w:r>
      <w:r w:rsidR="003900D3" w:rsidRPr="00915A94">
        <w:rPr>
          <w:highlight w:val="yellow"/>
        </w:rPr>
        <w:fldChar w:fldCharType="end"/>
      </w:r>
      <w:ins w:id="54" w:author="LIN, Yufeng" w:date="2021-10-20T10:29:00Z">
        <w:r w:rsidR="003900D3" w:rsidRPr="00915A94">
          <w:rPr>
            <w:highlight w:val="yellow"/>
          </w:rPr>
          <w:t xml:space="preserve">, </w:t>
        </w:r>
      </w:ins>
      <w:ins w:id="55" w:author="LIN, Yufeng" w:date="2021-10-20T10:42:00Z">
        <w:r w:rsidR="00D81C30" w:rsidRPr="00915A94">
          <w:rPr>
            <w:highlight w:val="yellow"/>
          </w:rPr>
          <w:t>and Japan</w:t>
        </w:r>
      </w:ins>
      <w:r w:rsidR="00D81C30" w:rsidRPr="00915A94">
        <w:rPr>
          <w:highlight w:val="yellow"/>
        </w:rPr>
        <w:fldChar w:fldCharType="begin"/>
      </w:r>
      <w:r w:rsidR="00D81C30" w:rsidRPr="00915A94">
        <w:rPr>
          <w:highlight w:val="yellow"/>
        </w:rPr>
        <w:instrText xml:space="preserve"> ADDIN ZOTERO_ITEM CSL_CITATION {"citationID":"ar4novfhbk","properties":{"formattedCitation":"\\super 20\\nosupersub{}","plainCitation":"20","noteIndex":0},"citationItems":[{"id":61,"uris":["http://zotero.org/users/7908919/items/JQZ4XP9E"],"uri":["http://zotero.org/users/7908919/items/JQZ4XP9E"],"itemData":{"id":61,"type":"article-journal","container-title":"Nature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r w:rsidR="00D81C30" w:rsidRPr="00915A94">
        <w:rPr>
          <w:highlight w:val="yellow"/>
        </w:rPr>
        <w:fldChar w:fldCharType="separate"/>
      </w:r>
      <w:r w:rsidR="00D81C30" w:rsidRPr="00915A94">
        <w:rPr>
          <w:kern w:val="0"/>
          <w:highlight w:val="yellow"/>
          <w:vertAlign w:val="superscript"/>
        </w:rPr>
        <w:t>20</w:t>
      </w:r>
      <w:r w:rsidR="00D81C30" w:rsidRPr="00915A94">
        <w:rPr>
          <w:highlight w:val="yellow"/>
        </w:rPr>
        <w:fldChar w:fldCharType="end"/>
      </w:r>
      <w:ins w:id="56" w:author="Jun Yu (MEDT)" w:date="2021-10-18T14:49:00Z">
        <w:del w:id="57" w:author="LIN, Yufeng" w:date="2021-10-20T10:29:00Z">
          <w:r w:rsidR="005D7F10" w:rsidRPr="00915A94" w:rsidDel="003900D3">
            <w:rPr>
              <w:highlight w:val="yellow"/>
            </w:rPr>
            <w:delText xml:space="preserve"> (</w:delText>
          </w:r>
          <w:r w:rsidR="005D7F10" w:rsidRPr="00915A94" w:rsidDel="003900D3">
            <w:rPr>
              <w:highlight w:val="yellow"/>
              <w:rPrChange w:id="58" w:author="Jun Yu (MEDT)" w:date="2021-10-18T15:43:00Z">
                <w:rPr>
                  <w:highlight w:val="yellow"/>
                </w:rPr>
              </w:rPrChange>
            </w:rPr>
            <w:delText>r</w:delText>
          </w:r>
          <w:commentRangeStart w:id="59"/>
          <w:r w:rsidR="005D7F10" w:rsidRPr="00915A94" w:rsidDel="003900D3">
            <w:rPr>
              <w:highlight w:val="yellow"/>
              <w:rPrChange w:id="60" w:author="Jun Yu (MEDT)" w:date="2021-10-18T15:43:00Z">
                <w:rPr>
                  <w:highlight w:val="yellow"/>
                </w:rPr>
              </w:rPrChange>
            </w:rPr>
            <w:delText>ef?</w:delText>
          </w:r>
          <w:r w:rsidR="005D7F10" w:rsidRPr="00915A94" w:rsidDel="003900D3">
            <w:rPr>
              <w:highlight w:val="yellow"/>
              <w:rPrChange w:id="61" w:author="Jun Yu (MEDT)" w:date="2021-10-18T15:43:00Z">
                <w:rPr/>
              </w:rPrChange>
            </w:rPr>
            <w:delText>)</w:delText>
          </w:r>
          <w:commentRangeEnd w:id="59"/>
          <w:r w:rsidR="005D7F10" w:rsidRPr="00915A94" w:rsidDel="003900D3">
            <w:rPr>
              <w:rStyle w:val="CommentReference"/>
              <w:highlight w:val="yellow"/>
              <w:rPrChange w:id="62" w:author="Jun Yu (MEDT)" w:date="2021-10-18T15:43:00Z">
                <w:rPr>
                  <w:rStyle w:val="CommentReference"/>
                </w:rPr>
              </w:rPrChange>
            </w:rPr>
            <w:commentReference w:id="59"/>
          </w:r>
        </w:del>
        <w:del w:id="63" w:author="LIN, Yufeng" w:date="2021-10-20T10:42:00Z">
          <w:r w:rsidR="005D7F10" w:rsidRPr="00915A94" w:rsidDel="00D81C30">
            <w:rPr>
              <w:highlight w:val="yellow"/>
              <w:rPrChange w:id="64" w:author="Jun Yu (MEDT)" w:date="2021-10-18T15:43:00Z">
                <w:rPr/>
              </w:rPrChange>
            </w:rPr>
            <w:delText>,</w:delText>
          </w:r>
          <w:r w:rsidR="005D7F10" w:rsidRPr="00915A94" w:rsidDel="00D81C30">
            <w:rPr>
              <w:highlight w:val="yellow"/>
            </w:rPr>
            <w:delText xml:space="preserve"> American </w:delText>
          </w:r>
          <w:r w:rsidR="005D7F10" w:rsidRPr="00915A94" w:rsidDel="00D81C30">
            <w:rPr>
              <w:highlight w:val="yellow"/>
              <w:rPrChange w:id="65" w:author="Jun Yu (MEDT)" w:date="2021-10-18T15:43:00Z">
                <w:rPr/>
              </w:rPrChange>
            </w:rPr>
            <w:delText>(ref), ???</w:delText>
          </w:r>
        </w:del>
      </w:ins>
      <w:r w:rsidRPr="00BA0A8A">
        <w:t xml:space="preserve">. After rigorous and stringent data processing, a total of 1,329 samples from four </w:t>
      </w:r>
      <w:r w:rsidRPr="00BA0A8A">
        <w:lastRenderedPageBreak/>
        <w:t>continents</w:t>
      </w:r>
      <w:ins w:id="66" w:author="LIN, Yufeng" w:date="2021-10-20T10:44:00Z">
        <w:r w:rsidR="00D81C30" w:rsidRPr="00915A94">
          <w:rPr>
            <w:highlight w:val="yellow"/>
          </w:rPr>
          <w:t xml:space="preserve">, European, </w:t>
        </w:r>
      </w:ins>
      <w:proofErr w:type="spellStart"/>
      <w:ins w:id="67" w:author="LIN, Yufeng" w:date="2021-10-20T10:45:00Z">
        <w:r w:rsidR="00D81C30" w:rsidRPr="00915A94">
          <w:rPr>
            <w:highlight w:val="yellow"/>
          </w:rPr>
          <w:t>Occeanian</w:t>
        </w:r>
        <w:proofErr w:type="spellEnd"/>
        <w:r w:rsidR="00D81C30" w:rsidRPr="00915A94">
          <w:rPr>
            <w:highlight w:val="yellow"/>
          </w:rPr>
          <w:t xml:space="preserve">, North American and </w:t>
        </w:r>
      </w:ins>
      <w:ins w:id="68" w:author="LIN, Yufeng" w:date="2021-10-20T10:46:00Z">
        <w:r w:rsidR="00D81C30" w:rsidRPr="00915A94">
          <w:rPr>
            <w:highlight w:val="yellow"/>
          </w:rPr>
          <w:t>A</w:t>
        </w:r>
      </w:ins>
      <w:ins w:id="69" w:author="LIN, Yufeng" w:date="2021-10-20T10:45:00Z">
        <w:r w:rsidR="00D81C30" w:rsidRPr="00915A94">
          <w:rPr>
            <w:highlight w:val="yellow"/>
          </w:rPr>
          <w:t>sian</w:t>
        </w:r>
      </w:ins>
      <w:ins w:id="70" w:author="Jun Yu (MEDT)" w:date="2021-10-18T14:48:00Z">
        <w:del w:id="71" w:author="LIN, Yufeng" w:date="2021-10-20T10:29:00Z">
          <w:r w:rsidR="005D7F10" w:rsidRPr="00915A94" w:rsidDel="003900D3">
            <w:rPr>
              <w:highlight w:val="yellow"/>
            </w:rPr>
            <w:delText xml:space="preserve"> </w:delText>
          </w:r>
          <w:r w:rsidR="005D7F10" w:rsidRPr="00915A94" w:rsidDel="003900D3">
            <w:rPr>
              <w:highlight w:val="yellow"/>
              <w:rPrChange w:id="72" w:author="Jun Yu (MEDT)" w:date="2021-10-18T15:43:00Z">
                <w:rPr/>
              </w:rPrChange>
            </w:rPr>
            <w:delText>(</w:delText>
          </w:r>
          <w:commentRangeStart w:id="73"/>
          <w:r w:rsidR="005D7F10" w:rsidRPr="00915A94" w:rsidDel="003900D3">
            <w:rPr>
              <w:highlight w:val="yellow"/>
              <w:rPrChange w:id="74" w:author="Jun Yu (MEDT)" w:date="2021-10-18T15:43:00Z">
                <w:rPr/>
              </w:rPrChange>
            </w:rPr>
            <w:delText>??)</w:delText>
          </w:r>
          <w:commentRangeEnd w:id="73"/>
          <w:r w:rsidR="005D7F10" w:rsidRPr="00915A94" w:rsidDel="003900D3">
            <w:rPr>
              <w:rStyle w:val="CommentReference"/>
              <w:highlight w:val="yellow"/>
              <w:rPrChange w:id="75" w:author="Jun Yu (MEDT)" w:date="2021-10-18T15:43:00Z">
                <w:rPr>
                  <w:rStyle w:val="CommentReference"/>
                </w:rPr>
              </w:rPrChange>
            </w:rPr>
            <w:commentReference w:id="73"/>
          </w:r>
        </w:del>
      </w:ins>
      <w:r w:rsidRPr="00BA0A8A">
        <w:t>, including 525 healthy individuals, 350 adenoma patients, and 454 CRC patients, were included in this analysis</w:t>
      </w:r>
      <w:commentRangeStart w:id="76"/>
      <w:commentRangeStart w:id="77"/>
      <w:r w:rsidRPr="00BA0A8A">
        <w:t>.</w:t>
      </w:r>
      <w:ins w:id="78" w:author="LIN, Yufeng" w:date="2021-10-20T11:05:00Z">
        <w:r w:rsidR="00915A94">
          <w:t xml:space="preserve"> </w:t>
        </w:r>
        <w:r w:rsidR="00915A94" w:rsidRPr="004560CF">
          <w:rPr>
            <w:highlight w:val="yellow"/>
          </w:rPr>
          <w:t xml:space="preserve">After consistent data reprocessing, we determined the compositional and ecologic </w:t>
        </w:r>
        <w:proofErr w:type="spellStart"/>
        <w:r w:rsidR="00915A94" w:rsidRPr="004560CF">
          <w:rPr>
            <w:highlight w:val="yellow"/>
          </w:rPr>
          <w:t>alteraction</w:t>
        </w:r>
        <w:proofErr w:type="spellEnd"/>
        <w:r w:rsidR="00915A94" w:rsidRPr="004560CF">
          <w:rPr>
            <w:highlight w:val="yellow"/>
          </w:rPr>
          <w:t xml:space="preserve"> of fungi in CRC</w:t>
        </w:r>
      </w:ins>
      <w:ins w:id="79" w:author="LIN, Yufeng" w:date="2021-10-20T11:06:00Z">
        <w:r w:rsidR="00915A94" w:rsidRPr="004560CF">
          <w:rPr>
            <w:highlight w:val="yellow"/>
          </w:rPr>
          <w:t xml:space="preserve">. </w:t>
        </w:r>
      </w:ins>
      <w:ins w:id="80" w:author="LIN, Yufeng" w:date="2021-10-20T11:11:00Z">
        <w:r w:rsidR="00915A94" w:rsidRPr="004560CF">
          <w:rPr>
            <w:highlight w:val="yellow"/>
          </w:rPr>
          <w:t>Our abundant differential analysis targeting the fungi genome reveale</w:t>
        </w:r>
      </w:ins>
      <w:ins w:id="81" w:author="LIN, Yufeng" w:date="2021-10-20T11:12:00Z">
        <w:r w:rsidR="00915A94" w:rsidRPr="004560CF">
          <w:rPr>
            <w:highlight w:val="yellow"/>
          </w:rPr>
          <w:t xml:space="preserve">d the significant enrichment of </w:t>
        </w:r>
        <w:r w:rsidR="00915A94" w:rsidRPr="004560CF">
          <w:rPr>
            <w:i/>
            <w:iCs/>
            <w:highlight w:val="yellow"/>
          </w:rPr>
          <w:t>Aspergillus rambellii</w:t>
        </w:r>
        <w:r w:rsidR="00915A94" w:rsidRPr="004560CF">
          <w:rPr>
            <w:highlight w:val="yellow"/>
          </w:rPr>
          <w:t xml:space="preserve"> in CRC </w:t>
        </w:r>
        <w:r w:rsidR="00567815" w:rsidRPr="004560CF">
          <w:rPr>
            <w:highlight w:val="yellow"/>
          </w:rPr>
          <w:t xml:space="preserve">patients. Oncogenic function of </w:t>
        </w:r>
        <w:r w:rsidR="00567815" w:rsidRPr="004560CF">
          <w:rPr>
            <w:i/>
            <w:iCs/>
            <w:highlight w:val="yellow"/>
          </w:rPr>
          <w:t>A. rambellii</w:t>
        </w:r>
        <w:r w:rsidR="00567815" w:rsidRPr="004560CF">
          <w:rPr>
            <w:highlight w:val="yellow"/>
          </w:rPr>
          <w:t xml:space="preserve"> in C</w:t>
        </w:r>
      </w:ins>
      <w:ins w:id="82" w:author="LIN, Yufeng" w:date="2021-10-20T11:13:00Z">
        <w:r w:rsidR="00567815" w:rsidRPr="004560CF">
          <w:rPr>
            <w:highlight w:val="yellow"/>
          </w:rPr>
          <w:t>RC was further validated in vitro and in vivo.</w:t>
        </w:r>
      </w:ins>
      <w:ins w:id="83" w:author="LIN, Yufeng" w:date="2021-10-20T11:14:00Z">
        <w:r w:rsidR="00567815" w:rsidRPr="004560CF">
          <w:rPr>
            <w:highlight w:val="yellow"/>
          </w:rPr>
          <w:t xml:space="preserve"> We then evaluated</w:t>
        </w:r>
      </w:ins>
      <w:ins w:id="84" w:author="LIN, Yufeng" w:date="2021-10-20T11:15:00Z">
        <w:r w:rsidR="00567815" w:rsidRPr="004560CF">
          <w:rPr>
            <w:highlight w:val="yellow"/>
          </w:rPr>
          <w:t xml:space="preserve"> and compared </w:t>
        </w:r>
      </w:ins>
      <w:ins w:id="85" w:author="LIN, Yufeng" w:date="2021-10-20T11:19:00Z">
        <w:r w:rsidR="00567815" w:rsidRPr="004560CF">
          <w:rPr>
            <w:highlight w:val="yellow"/>
          </w:rPr>
          <w:t>the</w:t>
        </w:r>
      </w:ins>
      <w:ins w:id="86" w:author="LIN, Yufeng" w:date="2021-10-20T11:15:00Z">
        <w:r w:rsidR="00567815" w:rsidRPr="004560CF">
          <w:rPr>
            <w:highlight w:val="yellow"/>
          </w:rPr>
          <w:t xml:space="preserve"> differential correl</w:t>
        </w:r>
      </w:ins>
      <w:ins w:id="87" w:author="LIN, Yufeng" w:date="2021-10-20T11:16:00Z">
        <w:r w:rsidR="00567815" w:rsidRPr="004560CF">
          <w:rPr>
            <w:highlight w:val="yellow"/>
          </w:rPr>
          <w:t xml:space="preserve">ations across the stages of colorectal </w:t>
        </w:r>
        <w:r w:rsidR="00567815" w:rsidRPr="004560CF">
          <w:rPr>
            <w:highlight w:val="yellow"/>
          </w:rPr>
          <w:t xml:space="preserve">carcinogenesis </w:t>
        </w:r>
        <w:r w:rsidR="00567815" w:rsidRPr="004560CF">
          <w:rPr>
            <w:highlight w:val="yellow"/>
          </w:rPr>
          <w:t>from healthy controls to adenoma, and CRC</w:t>
        </w:r>
      </w:ins>
      <w:ins w:id="88" w:author="LIN, Yufeng" w:date="2021-10-20T11:20:00Z">
        <w:r w:rsidR="00567815" w:rsidRPr="004560CF">
          <w:rPr>
            <w:highlight w:val="yellow"/>
          </w:rPr>
          <w:t xml:space="preserve">, </w:t>
        </w:r>
        <w:r w:rsidR="00567815" w:rsidRPr="004560CF">
          <w:rPr>
            <w:highlight w:val="yellow"/>
          </w:rPr>
          <w:t>respectively</w:t>
        </w:r>
      </w:ins>
      <w:ins w:id="89" w:author="LIN, Yufeng" w:date="2021-10-20T11:16:00Z">
        <w:r w:rsidR="00567815" w:rsidRPr="004560CF">
          <w:rPr>
            <w:highlight w:val="yellow"/>
          </w:rPr>
          <w:t>.</w:t>
        </w:r>
      </w:ins>
      <w:ins w:id="90" w:author="LIN, Yufeng" w:date="2021-10-20T11:17:00Z">
        <w:r w:rsidR="00567815" w:rsidRPr="004560CF">
          <w:rPr>
            <w:highlight w:val="yellow"/>
          </w:rPr>
          <w:t xml:space="preserve"> </w:t>
        </w:r>
      </w:ins>
      <w:ins w:id="91" w:author="LIN, Yufeng" w:date="2021-10-20T11:22:00Z">
        <w:r w:rsidR="00CD2EC4" w:rsidRPr="004560CF">
          <w:rPr>
            <w:i/>
            <w:iCs/>
            <w:highlight w:val="yellow"/>
          </w:rPr>
          <w:t xml:space="preserve">A. rambellii </w:t>
        </w:r>
        <w:r w:rsidR="00CD2EC4" w:rsidRPr="004560CF">
          <w:rPr>
            <w:highlight w:val="yellow"/>
          </w:rPr>
          <w:t xml:space="preserve">and </w:t>
        </w:r>
      </w:ins>
      <w:ins w:id="92" w:author="LIN, Yufeng" w:date="2021-10-20T11:24:00Z">
        <w:r w:rsidR="00CD2EC4" w:rsidRPr="004560CF">
          <w:rPr>
            <w:i/>
            <w:iCs/>
            <w:highlight w:val="yellow"/>
          </w:rPr>
          <w:t>Pichia kudriavzevii</w:t>
        </w:r>
        <w:r w:rsidR="00CD2EC4" w:rsidRPr="004560CF">
          <w:rPr>
            <w:highlight w:val="yellow"/>
          </w:rPr>
          <w:t xml:space="preserve"> </w:t>
        </w:r>
      </w:ins>
      <w:ins w:id="93" w:author="LIN, Yufeng" w:date="2021-10-20T11:26:00Z">
        <w:r w:rsidR="00CD2EC4" w:rsidRPr="004560CF">
          <w:rPr>
            <w:highlight w:val="yellow"/>
          </w:rPr>
          <w:t>exhibited the strong differential correlation</w:t>
        </w:r>
      </w:ins>
      <w:ins w:id="94" w:author="LIN, Yufeng" w:date="2021-10-20T11:29:00Z">
        <w:r w:rsidR="00CD2EC4" w:rsidRPr="004560CF">
          <w:rPr>
            <w:highlight w:val="yellow"/>
          </w:rPr>
          <w:t>s</w:t>
        </w:r>
      </w:ins>
      <w:ins w:id="95" w:author="LIN, Yufeng" w:date="2021-10-20T11:26:00Z">
        <w:r w:rsidR="00CD2EC4" w:rsidRPr="004560CF">
          <w:rPr>
            <w:highlight w:val="yellow"/>
          </w:rPr>
          <w:t xml:space="preserve"> with </w:t>
        </w:r>
      </w:ins>
      <w:ins w:id="96" w:author="LIN, Yufeng" w:date="2021-10-20T11:27:00Z">
        <w:r w:rsidR="00CD2EC4" w:rsidRPr="004560CF">
          <w:rPr>
            <w:highlight w:val="yellow"/>
          </w:rPr>
          <w:t>carcinogens</w:t>
        </w:r>
      </w:ins>
      <w:ins w:id="97" w:author="LIN, Yufeng" w:date="2021-10-20T11:29:00Z">
        <w:r w:rsidR="00CD2EC4" w:rsidRPr="004560CF">
          <w:rPr>
            <w:highlight w:val="yellow"/>
          </w:rPr>
          <w:t xml:space="preserve"> (</w:t>
        </w:r>
      </w:ins>
      <w:ins w:id="98" w:author="LIN, Yufeng" w:date="2021-10-20T11:30:00Z">
        <w:r w:rsidR="00CD2EC4" w:rsidRPr="004560CF">
          <w:rPr>
            <w:i/>
            <w:iCs/>
            <w:highlight w:val="yellow"/>
          </w:rPr>
          <w:t>F. nucleatum</w:t>
        </w:r>
        <w:r w:rsidR="00CD2EC4" w:rsidRPr="004560CF">
          <w:rPr>
            <w:highlight w:val="yellow"/>
          </w:rPr>
          <w:t xml:space="preserve"> and </w:t>
        </w:r>
        <w:r w:rsidR="00CD2EC4" w:rsidRPr="004560CF">
          <w:rPr>
            <w:i/>
            <w:iCs/>
            <w:highlight w:val="yellow"/>
          </w:rPr>
          <w:t>P. micra</w:t>
        </w:r>
      </w:ins>
      <w:ins w:id="99" w:author="LIN, Yufeng" w:date="2021-10-20T11:29:00Z">
        <w:r w:rsidR="00CD2EC4" w:rsidRPr="004560CF">
          <w:rPr>
            <w:highlight w:val="yellow"/>
          </w:rPr>
          <w:t>)</w:t>
        </w:r>
      </w:ins>
      <w:ins w:id="100" w:author="LIN, Yufeng" w:date="2021-10-20T11:27:00Z">
        <w:r w:rsidR="00CD2EC4" w:rsidRPr="004560CF">
          <w:rPr>
            <w:highlight w:val="yellow"/>
          </w:rPr>
          <w:t xml:space="preserve"> and reported potential pro</w:t>
        </w:r>
      </w:ins>
      <w:ins w:id="101" w:author="LIN, Yufeng" w:date="2021-10-20T11:28:00Z">
        <w:r w:rsidR="00CD2EC4" w:rsidRPr="004560CF">
          <w:rPr>
            <w:highlight w:val="yellow"/>
          </w:rPr>
          <w:t>biotics</w:t>
        </w:r>
      </w:ins>
      <w:ins w:id="102" w:author="LIN, Yufeng" w:date="2021-10-20T11:29:00Z">
        <w:r w:rsidR="00CD2EC4" w:rsidRPr="004560CF">
          <w:rPr>
            <w:highlight w:val="yellow"/>
          </w:rPr>
          <w:t xml:space="preserve"> (</w:t>
        </w:r>
      </w:ins>
      <w:ins w:id="103" w:author="LIN, Yufeng" w:date="2021-10-20T11:30:00Z">
        <w:r w:rsidR="00CD2EC4" w:rsidRPr="004560CF">
          <w:rPr>
            <w:i/>
            <w:iCs/>
            <w:highlight w:val="yellow"/>
          </w:rPr>
          <w:t>S. salivarius</w:t>
        </w:r>
        <w:r w:rsidR="00CD2EC4" w:rsidRPr="004560CF">
          <w:rPr>
            <w:highlight w:val="yellow"/>
          </w:rPr>
          <w:t xml:space="preserve">, </w:t>
        </w:r>
        <w:r w:rsidR="00CD2EC4" w:rsidRPr="004560CF">
          <w:rPr>
            <w:i/>
            <w:iCs/>
            <w:highlight w:val="yellow"/>
          </w:rPr>
          <w:t>A. hadrus</w:t>
        </w:r>
        <w:r w:rsidR="00CD2EC4" w:rsidRPr="004560CF">
          <w:rPr>
            <w:highlight w:val="yellow"/>
          </w:rPr>
          <w:t xml:space="preserve"> and </w:t>
        </w:r>
        <w:r w:rsidR="00CD2EC4" w:rsidRPr="004560CF">
          <w:rPr>
            <w:i/>
            <w:iCs/>
            <w:highlight w:val="yellow"/>
          </w:rPr>
          <w:t>S. thermophilus</w:t>
        </w:r>
      </w:ins>
      <w:ins w:id="104" w:author="LIN, Yufeng" w:date="2021-10-20T11:29:00Z">
        <w:r w:rsidR="00CD2EC4" w:rsidRPr="004560CF">
          <w:rPr>
            <w:highlight w:val="yellow"/>
          </w:rPr>
          <w:t>)</w:t>
        </w:r>
      </w:ins>
      <w:ins w:id="105" w:author="LIN, Yufeng" w:date="2021-10-20T11:28:00Z">
        <w:r w:rsidR="00CD2EC4" w:rsidRPr="004560CF">
          <w:rPr>
            <w:highlight w:val="yellow"/>
          </w:rPr>
          <w:t xml:space="preserve">, respectively, in CRC compared </w:t>
        </w:r>
      </w:ins>
      <w:ins w:id="106" w:author="LIN, Yufeng" w:date="2021-10-20T11:29:00Z">
        <w:r w:rsidR="00CD2EC4" w:rsidRPr="004560CF">
          <w:rPr>
            <w:highlight w:val="yellow"/>
          </w:rPr>
          <w:t>with healthy controls</w:t>
        </w:r>
      </w:ins>
      <w:ins w:id="107" w:author="LIN, Yufeng" w:date="2021-10-20T11:28:00Z">
        <w:r w:rsidR="00CD2EC4" w:rsidRPr="004560CF">
          <w:rPr>
            <w:highlight w:val="yellow"/>
          </w:rPr>
          <w:t>.</w:t>
        </w:r>
      </w:ins>
      <w:ins w:id="108" w:author="LIN, Yufeng" w:date="2021-10-20T11:35:00Z">
        <w:r w:rsidR="00C4272A" w:rsidRPr="004560CF">
          <w:rPr>
            <w:highlight w:val="yellow"/>
          </w:rPr>
          <w:t xml:space="preserve"> For clinical application, </w:t>
        </w:r>
      </w:ins>
      <w:proofErr w:type="gramStart"/>
      <w:ins w:id="109" w:author="LIN, Yufeng" w:date="2021-10-20T13:07:00Z">
        <w:r w:rsidR="008356D0">
          <w:rPr>
            <w:highlight w:val="yellow"/>
          </w:rPr>
          <w:t>T</w:t>
        </w:r>
      </w:ins>
      <w:ins w:id="110" w:author="LIN, Yufeng" w:date="2021-10-20T11:36:00Z">
        <w:r w:rsidR="00C4272A" w:rsidRPr="004560CF">
          <w:rPr>
            <w:highlight w:val="yellow"/>
          </w:rPr>
          <w:t>he</w:t>
        </w:r>
        <w:proofErr w:type="gramEnd"/>
        <w:r w:rsidR="00C4272A" w:rsidRPr="004560CF">
          <w:rPr>
            <w:highlight w:val="yellow"/>
          </w:rPr>
          <w:t xml:space="preserve"> trans-kingdoms CRC-screening models</w:t>
        </w:r>
      </w:ins>
      <w:ins w:id="111" w:author="LIN, Yufeng" w:date="2021-10-20T13:07:00Z">
        <w:r w:rsidR="008356D0">
          <w:rPr>
            <w:highlight w:val="yellow"/>
          </w:rPr>
          <w:t xml:space="preserve"> were</w:t>
        </w:r>
      </w:ins>
      <w:ins w:id="112" w:author="LIN, Yufeng" w:date="2021-10-20T11:39:00Z">
        <w:r w:rsidR="00C4272A" w:rsidRPr="004560CF">
          <w:rPr>
            <w:highlight w:val="yellow"/>
          </w:rPr>
          <w:t xml:space="preserve"> </w:t>
        </w:r>
      </w:ins>
      <w:ins w:id="113" w:author="LIN, Yufeng" w:date="2021-10-20T11:47:00Z">
        <w:r w:rsidR="00E20CD5" w:rsidRPr="004560CF">
          <w:rPr>
            <w:highlight w:val="yellow"/>
          </w:rPr>
          <w:t xml:space="preserve">1.44%-10.60% higher than </w:t>
        </w:r>
      </w:ins>
      <w:ins w:id="114" w:author="LIN, Yufeng" w:date="2021-10-20T11:48:00Z">
        <w:r w:rsidR="00E20CD5" w:rsidRPr="004560CF">
          <w:rPr>
            <w:highlight w:val="yellow"/>
          </w:rPr>
          <w:t>pure bacterial models in seven of eight studies.</w:t>
        </w:r>
      </w:ins>
      <w:ins w:id="115" w:author="LIN, Yufeng" w:date="2021-10-20T11:50:00Z">
        <w:r w:rsidR="00E20CD5" w:rsidRPr="004560CF">
          <w:rPr>
            <w:highlight w:val="yellow"/>
          </w:rPr>
          <w:t xml:space="preserve">  And </w:t>
        </w:r>
        <w:r w:rsidR="00E20CD5" w:rsidRPr="004560CF">
          <w:rPr>
            <w:i/>
            <w:iCs/>
            <w:highlight w:val="yellow"/>
          </w:rPr>
          <w:t>A. rambellii</w:t>
        </w:r>
        <w:r w:rsidR="00E20CD5" w:rsidRPr="004560CF">
          <w:rPr>
            <w:highlight w:val="yellow"/>
          </w:rPr>
          <w:t xml:space="preserve"> ranked fourth </w:t>
        </w:r>
      </w:ins>
      <w:ins w:id="116" w:author="LIN, Yufeng" w:date="2021-10-20T11:51:00Z">
        <w:r w:rsidR="00E20CD5" w:rsidRPr="004560CF">
          <w:rPr>
            <w:highlight w:val="yellow"/>
          </w:rPr>
          <w:t xml:space="preserve">in </w:t>
        </w:r>
      </w:ins>
      <w:ins w:id="117" w:author="LIN, Yufeng" w:date="2021-10-20T13:08:00Z">
        <w:r w:rsidR="008356D0">
          <w:rPr>
            <w:highlight w:val="yellow"/>
          </w:rPr>
          <w:t xml:space="preserve">the </w:t>
        </w:r>
      </w:ins>
      <w:ins w:id="118" w:author="LIN, Yufeng" w:date="2021-10-20T11:50:00Z">
        <w:r w:rsidR="00E20CD5" w:rsidRPr="004560CF">
          <w:rPr>
            <w:highlight w:val="yellow"/>
          </w:rPr>
          <w:t>importan</w:t>
        </w:r>
      </w:ins>
      <w:ins w:id="119" w:author="LIN, Yufeng" w:date="2021-10-20T11:51:00Z">
        <w:r w:rsidR="00E20CD5" w:rsidRPr="004560CF">
          <w:rPr>
            <w:highlight w:val="yellow"/>
          </w:rPr>
          <w:t>ce</w:t>
        </w:r>
      </w:ins>
      <w:ins w:id="120" w:author="LIN, Yufeng" w:date="2021-10-20T13:07:00Z">
        <w:r w:rsidR="008356D0">
          <w:rPr>
            <w:highlight w:val="yellow"/>
          </w:rPr>
          <w:t xml:space="preserve"> of tr</w:t>
        </w:r>
      </w:ins>
      <w:ins w:id="121" w:author="LIN, Yufeng" w:date="2021-10-20T13:08:00Z">
        <w:r w:rsidR="008356D0">
          <w:rPr>
            <w:highlight w:val="yellow"/>
          </w:rPr>
          <w:t>ans-kingdoms model’s features</w:t>
        </w:r>
      </w:ins>
      <w:ins w:id="122" w:author="LIN, Yufeng" w:date="2021-10-20T11:51:00Z">
        <w:r w:rsidR="00E20CD5" w:rsidRPr="004560CF">
          <w:rPr>
            <w:highlight w:val="yellow"/>
          </w:rPr>
          <w:t xml:space="preserve">, </w:t>
        </w:r>
      </w:ins>
      <w:ins w:id="123" w:author="LIN, Yufeng" w:date="2021-10-20T11:52:00Z">
        <w:r w:rsidR="00E20CD5" w:rsidRPr="004560CF">
          <w:rPr>
            <w:highlight w:val="yellow"/>
          </w:rPr>
          <w:t xml:space="preserve">second only to the three famous carcinogens </w:t>
        </w:r>
        <w:r w:rsidR="004560CF" w:rsidRPr="004560CF">
          <w:rPr>
            <w:i/>
            <w:iCs/>
            <w:highlight w:val="yellow"/>
          </w:rPr>
          <w:t>P. micra</w:t>
        </w:r>
        <w:r w:rsidR="004560CF" w:rsidRPr="004560CF">
          <w:rPr>
            <w:highlight w:val="yellow"/>
          </w:rPr>
          <w:t xml:space="preserve">, </w:t>
        </w:r>
        <w:r w:rsidR="004560CF" w:rsidRPr="004560CF">
          <w:rPr>
            <w:i/>
            <w:iCs/>
            <w:highlight w:val="yellow"/>
          </w:rPr>
          <w:t>F. nucleatum</w:t>
        </w:r>
        <w:r w:rsidR="004560CF" w:rsidRPr="004560CF">
          <w:rPr>
            <w:highlight w:val="yellow"/>
          </w:rPr>
          <w:t xml:space="preserve">, and </w:t>
        </w:r>
        <w:r w:rsidR="004560CF" w:rsidRPr="004560CF">
          <w:rPr>
            <w:i/>
            <w:iCs/>
            <w:highlight w:val="yellow"/>
          </w:rPr>
          <w:t>G. morbillorum</w:t>
        </w:r>
        <w:r w:rsidR="004560CF" w:rsidRPr="004560CF">
          <w:rPr>
            <w:highlight w:val="yellow"/>
          </w:rPr>
          <w:t>.</w:t>
        </w:r>
      </w:ins>
      <w:ins w:id="124" w:author="LIN, Yufeng" w:date="2021-10-20T11:56:00Z">
        <w:r w:rsidR="004560CF" w:rsidRPr="004560CF">
          <w:rPr>
            <w:highlight w:val="yellow"/>
          </w:rPr>
          <w:t xml:space="preserve"> </w:t>
        </w:r>
        <w:r w:rsidR="004560CF" w:rsidRPr="004560CF">
          <w:rPr>
            <w:highlight w:val="yellow"/>
          </w:rPr>
          <w:t>All these suggested that enteric fungi, especially</w:t>
        </w:r>
        <w:r w:rsidR="004560CF" w:rsidRPr="004560CF">
          <w:rPr>
            <w:i/>
            <w:iCs/>
            <w:highlight w:val="yellow"/>
          </w:rPr>
          <w:t> A</w:t>
        </w:r>
      </w:ins>
      <w:ins w:id="125" w:author="LIN, Yufeng" w:date="2021-10-20T11:58:00Z">
        <w:r w:rsidR="004560CF" w:rsidRPr="004560CF">
          <w:rPr>
            <w:i/>
            <w:iCs/>
            <w:highlight w:val="yellow"/>
          </w:rPr>
          <w:t>.</w:t>
        </w:r>
      </w:ins>
      <w:ins w:id="126" w:author="LIN, Yufeng" w:date="2021-10-20T11:56:00Z">
        <w:r w:rsidR="004560CF" w:rsidRPr="004560CF">
          <w:rPr>
            <w:i/>
            <w:iCs/>
            <w:highlight w:val="yellow"/>
          </w:rPr>
          <w:t xml:space="preserve"> rambellii </w:t>
        </w:r>
        <w:r w:rsidR="004560CF" w:rsidRPr="004560CF">
          <w:rPr>
            <w:highlight w:val="yellow"/>
          </w:rPr>
          <w:t>might play a potential role in CRC carcinogenesis.</w:t>
        </w:r>
      </w:ins>
    </w:p>
    <w:p w14:paraId="01FAB956" w14:textId="267C6CDA" w:rsidR="00275254" w:rsidDel="004560CF" w:rsidRDefault="0019231B" w:rsidP="00275254">
      <w:pPr>
        <w:spacing w:before="0" w:after="0"/>
        <w:rPr>
          <w:del w:id="127" w:author="LIN, Yufeng" w:date="2021-10-20T12:00:00Z"/>
        </w:rPr>
      </w:pPr>
      <w:del w:id="128" w:author="LIN, Yufeng" w:date="2021-10-20T12:00:00Z">
        <w:r w:rsidRPr="00BA0A8A" w:rsidDel="004560CF">
          <w:delText xml:space="preserve"> </w:delText>
        </w:r>
        <w:r w:rsidRPr="000F166C" w:rsidDel="004560CF">
          <w:rPr>
            <w:highlight w:val="green"/>
            <w:rPrChange w:id="129" w:author="Jun Yu (MEDT)" w:date="2021-10-18T15:43:00Z">
              <w:rPr/>
            </w:rPrChange>
          </w:rPr>
          <w:delText>After consistent data reprocessing, the specific fungal diversity and features associated with CRC were identified.</w:delText>
        </w:r>
      </w:del>
      <w:ins w:id="130" w:author="Jun Yu (MEDT)" w:date="2021-10-18T14:54:00Z">
        <w:del w:id="131" w:author="LIN, Yufeng" w:date="2021-10-20T12:00:00Z">
          <w:r w:rsidR="0042128A" w:rsidRPr="000F166C" w:rsidDel="004560CF">
            <w:rPr>
              <w:highlight w:val="green"/>
              <w:rPrChange w:id="132" w:author="Jun Yu (MEDT)" w:date="2021-10-18T15:43:00Z">
                <w:rPr/>
              </w:rPrChange>
            </w:rPr>
            <w:delText xml:space="preserve"> We</w:delText>
          </w:r>
        </w:del>
      </w:ins>
      <w:del w:id="133" w:author="LIN, Yufeng" w:date="2021-10-20T12:00:00Z">
        <w:r w:rsidRPr="000F166C" w:rsidDel="004560CF">
          <w:rPr>
            <w:highlight w:val="green"/>
            <w:rPrChange w:id="134" w:author="Jun Yu (MEDT)" w:date="2021-10-18T15:43:00Z">
              <w:rPr/>
            </w:rPrChange>
          </w:rPr>
          <w:delText xml:space="preserve"> </w:delText>
        </w:r>
        <w:r w:rsidRPr="000F166C" w:rsidDel="004560CF">
          <w:rPr>
            <w:rFonts w:asciiTheme="minorEastAsia" w:eastAsiaTheme="minorEastAsia" w:hAnsiTheme="minorEastAsia"/>
            <w:highlight w:val="green"/>
            <w:rPrChange w:id="135" w:author="Jun Yu (MEDT)" w:date="2021-10-18T15:43:00Z">
              <w:rPr>
                <w:rFonts w:asciiTheme="minorEastAsia" w:eastAsiaTheme="minorEastAsia" w:hAnsiTheme="minorEastAsia"/>
              </w:rPr>
            </w:rPrChange>
          </w:rPr>
          <w:delText>Second, w</w:delText>
        </w:r>
        <w:r w:rsidRPr="000F166C" w:rsidDel="004560CF">
          <w:rPr>
            <w:highlight w:val="green"/>
            <w:rPrChange w:id="136" w:author="Jun Yu (MEDT)" w:date="2021-10-18T15:43:00Z">
              <w:rPr/>
            </w:rPrChange>
          </w:rPr>
          <w:delText xml:space="preserve">e </w:delText>
        </w:r>
      </w:del>
      <w:ins w:id="137" w:author="Jun Yu (MEDT)" w:date="2021-10-18T14:55:00Z">
        <w:del w:id="138" w:author="LIN, Yufeng" w:date="2021-10-20T12:00:00Z">
          <w:r w:rsidR="0042128A" w:rsidRPr="000F166C" w:rsidDel="004560CF">
            <w:rPr>
              <w:highlight w:val="green"/>
              <w:rPrChange w:id="139" w:author="Jun Yu (MEDT)" w:date="2021-10-18T15:43:00Z">
                <w:rPr/>
              </w:rPrChange>
            </w:rPr>
            <w:delText xml:space="preserve">then </w:delText>
          </w:r>
        </w:del>
      </w:ins>
      <w:del w:id="140" w:author="LIN, Yufeng" w:date="2021-10-20T12:00:00Z">
        <w:r w:rsidRPr="000F166C" w:rsidDel="004560CF">
          <w:rPr>
            <w:highlight w:val="green"/>
            <w:rPrChange w:id="141" w:author="Jun Yu (MEDT)" w:date="2021-10-18T15:43:00Z">
              <w:rPr/>
            </w:rPrChange>
          </w:rPr>
          <w:delText>trained the trans-kingdom CRC-screening models and compared them with pure bacterial or fungal classifiers. Moreover, we evaluated the inter-fungi and fungal-bacterial co-occurrence patterns in CRC and compared their correlations across the three groups:</w:delText>
        </w:r>
      </w:del>
      <w:ins w:id="142" w:author="Jun Yu (MEDT)" w:date="2021-10-18T14:57:00Z">
        <w:del w:id="143" w:author="LIN, Yufeng" w:date="2021-10-20T12:00:00Z">
          <w:r w:rsidR="004D0056" w:rsidRPr="000F166C" w:rsidDel="004560CF">
            <w:rPr>
              <w:highlight w:val="green"/>
              <w:rPrChange w:id="144" w:author="Jun Yu (MEDT)" w:date="2021-10-18T15:43:00Z">
                <w:rPr/>
              </w:rPrChange>
            </w:rPr>
            <w:delText xml:space="preserve">stagas of colorectal carcinogenesisi from </w:delText>
          </w:r>
        </w:del>
      </w:ins>
      <w:del w:id="145" w:author="LIN, Yufeng" w:date="2021-10-20T12:00:00Z">
        <w:r w:rsidRPr="000F166C" w:rsidDel="004560CF">
          <w:rPr>
            <w:highlight w:val="green"/>
            <w:rPrChange w:id="146" w:author="Jun Yu (MEDT)" w:date="2021-10-18T15:43:00Z">
              <w:rPr/>
            </w:rPrChange>
          </w:rPr>
          <w:delText xml:space="preserve"> </w:delText>
        </w:r>
      </w:del>
      <w:ins w:id="147" w:author="Jun Yu (MEDT)" w:date="2021-10-18T14:57:00Z">
        <w:del w:id="148" w:author="LIN, Yufeng" w:date="2021-10-20T12:00:00Z">
          <w:r w:rsidR="004D0056" w:rsidRPr="000F166C" w:rsidDel="004560CF">
            <w:rPr>
              <w:highlight w:val="green"/>
              <w:rPrChange w:id="149" w:author="Jun Yu (MEDT)" w:date="2021-10-18T15:43:00Z">
                <w:rPr/>
              </w:rPrChange>
            </w:rPr>
            <w:delText xml:space="preserve">healthy controls, to  adenoma and </w:delText>
          </w:r>
        </w:del>
      </w:ins>
      <w:del w:id="150" w:author="LIN, Yufeng" w:date="2021-10-20T12:00:00Z">
        <w:r w:rsidRPr="000F166C" w:rsidDel="004560CF">
          <w:rPr>
            <w:highlight w:val="green"/>
            <w:rPrChange w:id="151" w:author="Jun Yu (MEDT)" w:date="2021-10-18T15:43:00Z">
              <w:rPr/>
            </w:rPrChange>
          </w:rPr>
          <w:delText xml:space="preserve">CRC, adenoma, and healthy controls. Finally, </w:delText>
        </w:r>
      </w:del>
      <w:ins w:id="152" w:author="Jun Yu (MEDT)" w:date="2021-10-18T14:58:00Z">
        <w:del w:id="153" w:author="LIN, Yufeng" w:date="2021-10-20T12:00:00Z">
          <w:r w:rsidR="00E82391" w:rsidRPr="000F166C" w:rsidDel="004560CF">
            <w:rPr>
              <w:highlight w:val="green"/>
              <w:rPrChange w:id="154" w:author="Jun Yu (MEDT)" w:date="2021-10-18T15:43:00Z">
                <w:rPr/>
              </w:rPrChange>
            </w:rPr>
            <w:delText>O</w:delText>
          </w:r>
        </w:del>
      </w:ins>
      <w:del w:id="155" w:author="LIN, Yufeng" w:date="2021-10-20T12:00:00Z">
        <w:r w:rsidRPr="000F166C" w:rsidDel="004560CF">
          <w:rPr>
            <w:highlight w:val="green"/>
            <w:rPrChange w:id="156" w:author="Jun Yu (MEDT)" w:date="2021-10-18T15:43:00Z">
              <w:rPr/>
            </w:rPrChange>
          </w:rPr>
          <w:delText>our abundant differential analysis targeting the fungi genome revealed the significant enrichment of </w:delText>
        </w:r>
        <w:r w:rsidRPr="000F166C" w:rsidDel="004560CF">
          <w:rPr>
            <w:rStyle w:val="Emphasis"/>
            <w:color w:val="0E101A"/>
            <w:highlight w:val="green"/>
            <w:rPrChange w:id="157" w:author="Jun Yu (MEDT)" w:date="2021-10-18T15:43:00Z">
              <w:rPr>
                <w:rStyle w:val="Emphasis"/>
                <w:color w:val="0E101A"/>
              </w:rPr>
            </w:rPrChange>
          </w:rPr>
          <w:delText>Aspergillus rambellii</w:delText>
        </w:r>
        <w:r w:rsidRPr="000F166C" w:rsidDel="004560CF">
          <w:rPr>
            <w:highlight w:val="green"/>
            <w:rPrChange w:id="158" w:author="Jun Yu (MEDT)" w:date="2021-10-18T15:43:00Z">
              <w:rPr/>
            </w:rPrChange>
          </w:rPr>
          <w:delText xml:space="preserve"> in CRC patients. </w:delText>
        </w:r>
      </w:del>
      <w:ins w:id="159" w:author="Jun Yu (MEDT)" w:date="2021-10-18T14:59:00Z">
        <w:del w:id="160" w:author="LIN, Yufeng" w:date="2021-10-20T12:00:00Z">
          <w:r w:rsidR="00E82391" w:rsidRPr="000F166C" w:rsidDel="004560CF">
            <w:rPr>
              <w:highlight w:val="green"/>
              <w:rPrChange w:id="161" w:author="Jun Yu (MEDT)" w:date="2021-10-18T15:43:00Z">
                <w:rPr/>
              </w:rPrChange>
            </w:rPr>
            <w:delText xml:space="preserve">The Oncogenic function of Aspergillus rambellii in CRC </w:delText>
          </w:r>
        </w:del>
      </w:ins>
      <w:del w:id="162" w:author="LIN, Yufeng" w:date="2021-10-20T12:00:00Z">
        <w:r w:rsidRPr="000F166C" w:rsidDel="004560CF">
          <w:rPr>
            <w:highlight w:val="green"/>
            <w:rPrChange w:id="163" w:author="Jun Yu (MEDT)" w:date="2021-10-18T15:43:00Z">
              <w:rPr/>
            </w:rPrChange>
          </w:rPr>
          <w:delText xml:space="preserve">This was further validated by our in vitro </w:delText>
        </w:r>
      </w:del>
      <w:ins w:id="164" w:author="Jun Yu (MEDT)" w:date="2021-10-18T14:59:00Z">
        <w:del w:id="165" w:author="LIN, Yufeng" w:date="2021-10-20T12:00:00Z">
          <w:r w:rsidR="00E82391" w:rsidRPr="000F166C" w:rsidDel="004560CF">
            <w:rPr>
              <w:highlight w:val="green"/>
              <w:rPrChange w:id="166" w:author="Jun Yu (MEDT)" w:date="2021-10-18T15:43:00Z">
                <w:rPr/>
              </w:rPrChange>
            </w:rPr>
            <w:delText>in vitro and in vivo</w:delText>
          </w:r>
        </w:del>
      </w:ins>
      <w:del w:id="167" w:author="LIN, Yufeng" w:date="2021-10-20T12:00:00Z">
        <w:r w:rsidRPr="000F166C" w:rsidDel="004560CF">
          <w:rPr>
            <w:highlight w:val="green"/>
            <w:rPrChange w:id="168" w:author="Jun Yu (MEDT)" w:date="2021-10-18T15:43:00Z">
              <w:rPr/>
            </w:rPrChange>
          </w:rPr>
          <w:delText>experimental models. All these suggested that enteric fungi, especially</w:delText>
        </w:r>
        <w:r w:rsidRPr="000F166C" w:rsidDel="004560CF">
          <w:rPr>
            <w:rStyle w:val="Emphasis"/>
            <w:color w:val="0E101A"/>
            <w:highlight w:val="green"/>
            <w:rPrChange w:id="169" w:author="Jun Yu (MEDT)" w:date="2021-10-18T15:43:00Z">
              <w:rPr>
                <w:rStyle w:val="Emphasis"/>
                <w:color w:val="0E101A"/>
              </w:rPr>
            </w:rPrChange>
          </w:rPr>
          <w:delText> Aspergillus rambellii </w:delText>
        </w:r>
        <w:r w:rsidRPr="000F166C" w:rsidDel="004560CF">
          <w:rPr>
            <w:highlight w:val="green"/>
            <w:rPrChange w:id="170" w:author="Jun Yu (MEDT)" w:date="2021-10-18T15:43:00Z">
              <w:rPr/>
            </w:rPrChange>
          </w:rPr>
          <w:delText>might play a potential role in CRC carcinogenesis</w:delText>
        </w:r>
        <w:r w:rsidR="00F74E72" w:rsidRPr="000F166C" w:rsidDel="004560CF">
          <w:rPr>
            <w:highlight w:val="green"/>
            <w:rPrChange w:id="171" w:author="Jun Yu (MEDT)" w:date="2021-10-18T15:43:00Z">
              <w:rPr/>
            </w:rPrChange>
          </w:rPr>
          <w:delText>.</w:delText>
        </w:r>
        <w:commentRangeEnd w:id="76"/>
        <w:r w:rsidR="007A1E2B" w:rsidRPr="000F166C" w:rsidDel="004560CF">
          <w:rPr>
            <w:rStyle w:val="CommentReference"/>
            <w:highlight w:val="green"/>
            <w:rPrChange w:id="172" w:author="Jun Yu (MEDT)" w:date="2021-10-18T15:43:00Z">
              <w:rPr>
                <w:rStyle w:val="CommentReference"/>
              </w:rPr>
            </w:rPrChange>
          </w:rPr>
          <w:commentReference w:id="76"/>
        </w:r>
        <w:commentRangeEnd w:id="77"/>
        <w:r w:rsidR="004560CF" w:rsidDel="004560CF">
          <w:rPr>
            <w:rStyle w:val="CommentReference"/>
          </w:rPr>
          <w:commentReference w:id="77"/>
        </w:r>
      </w:del>
    </w:p>
    <w:p w14:paraId="2CB8A457" w14:textId="77777777" w:rsidR="00275254" w:rsidRDefault="00275254">
      <w:pPr>
        <w:widowControl/>
        <w:spacing w:before="0" w:after="0" w:line="240" w:lineRule="auto"/>
        <w:jc w:val="left"/>
      </w:pPr>
      <w:r>
        <w:br w:type="page"/>
      </w:r>
    </w:p>
    <w:p w14:paraId="7203D9A4" w14:textId="35C5D7F6" w:rsidR="00531B71" w:rsidRPr="00BA0A8A" w:rsidRDefault="00531B71" w:rsidP="00766643">
      <w:pPr>
        <w:pStyle w:val="title10831"/>
      </w:pPr>
      <w:r w:rsidRPr="00BA0A8A">
        <w:lastRenderedPageBreak/>
        <w:t>Methodology</w:t>
      </w:r>
    </w:p>
    <w:p w14:paraId="720A1DF9" w14:textId="77777777" w:rsidR="00766643" w:rsidRDefault="009A3267" w:rsidP="00766643">
      <w:pPr>
        <w:pStyle w:val="title20825"/>
      </w:pPr>
      <w:ins w:id="173" w:author="Jun Yu (MEDT)" w:date="2021-10-19T13:47:00Z">
        <w:r w:rsidRPr="00C25889">
          <w:t xml:space="preserve">Sample </w:t>
        </w:r>
        <w:r w:rsidR="00584585" w:rsidRPr="00C25889">
          <w:t xml:space="preserve">collection </w:t>
        </w:r>
      </w:ins>
      <w:del w:id="174" w:author="Jun Yu (MEDT)" w:date="2021-10-19T13:47:00Z">
        <w:r w:rsidR="00656998" w:rsidRPr="00D641D6" w:rsidDel="00584585">
          <w:delText>Selection criteria</w:delText>
        </w:r>
        <w:r w:rsidR="00531B71" w:rsidRPr="00D641D6" w:rsidDel="00584585">
          <w:delText xml:space="preserve"> </w:delText>
        </w:r>
      </w:del>
      <w:r w:rsidR="00531B71" w:rsidRPr="001A10DE">
        <w:t xml:space="preserve">and data </w:t>
      </w:r>
      <w:proofErr w:type="spellStart"/>
      <w:r w:rsidR="00656998" w:rsidRPr="006515DF">
        <w:t>retrieva</w:t>
      </w:r>
      <w:proofErr w:type="spellEnd"/>
    </w:p>
    <w:p w14:paraId="3F67CAA2" w14:textId="76B8F239" w:rsidR="005F0113" w:rsidRPr="00766643" w:rsidRDefault="005F0113" w:rsidP="00766643">
      <w:pPr>
        <w:pStyle w:val="title30825"/>
        <w:rPr>
          <w:ins w:id="175" w:author="Jun Yu (MEDT)" w:date="2021-10-19T13:48:00Z"/>
          <w:rFonts w:eastAsiaTheme="minorEastAsia" w:hint="eastAsia"/>
          <w:rPrChange w:id="176" w:author="LIN, Yufeng" w:date="2021-10-20T09:48:00Z">
            <w:rPr>
              <w:ins w:id="177" w:author="Jun Yu (MEDT)" w:date="2021-10-19T13:48:00Z"/>
              <w:i w:val="0"/>
            </w:rPr>
          </w:rPrChange>
        </w:rPr>
      </w:pPr>
      <w:ins w:id="178" w:author="Jun Yu (MEDT)" w:date="2021-10-19T13:50:00Z">
        <w:r w:rsidRPr="00766643">
          <w:t xml:space="preserve">Hong Kong cohort with CRC, adenoma patients and healthy controls </w:t>
        </w:r>
      </w:ins>
      <w:commentRangeStart w:id="179"/>
      <w:ins w:id="180" w:author="Jun Yu (MEDT)" w:date="2021-10-19T13:48:00Z">
        <w:del w:id="181" w:author="Jun Yu (MEDT)" w:date="2021-10-19T13:50:00Z">
          <w:r w:rsidRPr="00766643" w:rsidDel="005F0113">
            <w:delText xml:space="preserve">Hong Kong cohort </w:delText>
          </w:r>
          <w:commentRangeEnd w:id="179"/>
          <w:r w:rsidRPr="00766643" w:rsidDel="005F0113">
            <w:rPr>
              <w:rStyle w:val="CommentReference"/>
              <w:sz w:val="24"/>
              <w:szCs w:val="24"/>
              <w:rPrChange w:id="182" w:author="Jun Yu (MEDT)" w:date="2021-10-19T13:51:00Z">
                <w:rPr>
                  <w:rStyle w:val="CommentReference"/>
                  <w:b w:val="0"/>
                </w:rPr>
              </w:rPrChange>
            </w:rPr>
            <w:commentReference w:id="179"/>
          </w:r>
          <w:r w:rsidRPr="00766643" w:rsidDel="005F0113">
            <w:delText>with CRC, adenoma patients and healthy controls</w:delText>
          </w:r>
        </w:del>
      </w:ins>
    </w:p>
    <w:p w14:paraId="1BBD667B" w14:textId="6C354675" w:rsidR="005F0113" w:rsidRPr="00766643" w:rsidRDefault="005F0113" w:rsidP="00766643">
      <w:pPr>
        <w:rPr>
          <w:ins w:id="183" w:author="Jun Yu (MEDT)" w:date="2021-10-19T13:51:00Z"/>
          <w:rFonts w:eastAsiaTheme="minorEastAsia" w:hint="eastAsia"/>
        </w:rPr>
      </w:pPr>
      <w:ins w:id="184" w:author="Jun Yu (MEDT)" w:date="2021-10-19T13:48:00Z">
        <w:r w:rsidRPr="00BA0A8A">
          <w:t xml:space="preserve">Recruitment criteria included presentations of digestive symptoms to the outpatient gastroenterology clinics and asymptomatic individuals 50 years or older receiving colonoscopy screening from the Chinese University of Hong Kong Jockey Club Bowel Cancer Education Centre. Stool samples were collected by participants and stored at –20°C within 4 hours. For long-term storage, all samples were stored at –80°C within 24 hours of stool collection. Total DNA was extracted from stool samples by using the </w:t>
        </w:r>
        <w:proofErr w:type="spellStart"/>
        <w:r w:rsidRPr="00BA0A8A">
          <w:t>QIAamp</w:t>
        </w:r>
        <w:proofErr w:type="spellEnd"/>
        <w:r w:rsidRPr="00BA0A8A">
          <w:t xml:space="preserve"> DNA Stool Mini Kit according to the manufacturer's instructions (Qiagen, Germany). All subjects had intact colonic at the time of stool collection. An independent Chinese cohort with 112 healthy individuals, 111 patients with CRC, and 197 patients with colorectal adenoma were recruited. A subset of these samples have been published in a previous research</w:t>
        </w:r>
        <w:r w:rsidRPr="00BA0A8A">
          <w:fldChar w:fldCharType="begin"/>
        </w:r>
      </w:ins>
      <w:r w:rsidR="00D81C30">
        <w:instrText xml:space="preserve"> ADDIN ZOTERO_ITEM CSL_CITATION {"citationID":"lnRowlKv","properties":{"formattedCitation":"\\super 21\\nosupersub{}","plainCitation":"21","noteIndex":0},"citationItems":[{"id":81,"uris":["http://zotero.org/users/7908919/items/LXWXECIP"],"uri":["http://zotero.org/users/7908919/items/LXWXECIP"],"itemData":{"id":81,"type":"article-journal","abstract":"BACKGROUND &amp; AIMS: Patients with colorectal cancer (CRC) have a different gut microbiome signature than individuals without CRC. Little is known about the viral component of CRC-associated microbiome. We aimed to identify and validate viral taxonomic markers of CRC that might be used in detection of the disease or predicting outcome.\nMETHODS: We performed shotgun metagenomic analyses of viromes of fecal samples from 74 patients with CRC (cases) and 92 individuals without CRC (controls) in Hong Kong (discovery cohort). Viral sequences were classified by taxonomic alignment against an integrated microbial reference genome database. Viral markers associated with CRC were validated using fecal samples from 3 separate cohorts: 111 patients with CRC and 112 controls in Hong Kong, 46 patients with CRC and 63 controls in Austria, and 91 patients with CRC and 66 controls in France and Germany. Using abundance profiles of CRC-associated virome genera, we constructed random survival forest models to identify those associated with patient survival times.\nRESULTS: The diversity of the gut bacteriophage community was significantly increased in patients with CRC compared with controls. Twenty-two viral taxa discriminated cases from controls with an area under the receiver operating characteristic curve of 0.802 in the discovery cohort. The viral markers were validated in 3 cohorts, with area under the receiver operating characteristic curves of 0.763, 0.736, and 0.715, respectively. Clinical subgroup analysis showed that dysbiosis of the gut virome was associated with early- and late-stage CRC. A combination of 4 taxonomic markers associated with reduced survival of patients with CRC (log-rank test, P = 8.1 × 10-6) independently of tumor stage, lymph node metastases, or clinical parameters. We found altered interactions between bacteriophages and oral bacterial commensals in fecal samples from patients with CRC compared with controls.\nCONCLUSIONS: In a metagenomic analysis of fecal samples from patients and controls, we identified virome signatures associated with CRC. These data might be used to develop tools to identify individuals with CRC or predict outcomes.","container-title":"Gastroenterology","DOI":"10.1053/j.gastro.2018.04.018","ISSN":"1528-0012","issue":"2","journalAbbreviation":"Gastroenterology","language":"eng","note":"PMID: 29689266","page":"529-541.e5","source":"PubMed","title":"Alterations in Enteric Virome Are Associated With Colorectal Cancer and Survival Outcomes","volume":"155","author":[{"family":"Nakatsu","given":"Geicho"},{"family":"Zhou","given":"Haokui"},{"family":"Wu","given":"William Ka Kei"},{"family":"Wong","given":"Sunny Hei"},{"family":"Coker","given":"Olabisi Oluwabukola"},{"family":"Dai","given":"Zhenwei"},{"family":"Li","given":"Xiangchun"},{"family":"Szeto","given":"Chun-Ho"},{"family":"Sugimura","given":"Naoki"},{"family":"Lam","given":"Thomas Yuen-Tung"},{"family":"Yu","given":"Allen Chi-Shing"},{"family":"Wang","given":"Xiansong"},{"family":"Chen","given":"Zigui"},{"family":"Wong","given":"Martin Chi-Sang"},{"family":"Ng","given":"Siew Chien"},{"family":"Chan","given":"Matthew Tak Vai"},{"family":"Chan","given":"Paul Kay Sheung"},{"family":"Chan","given":"Francis Ka Leung"},{"family":"Sung","given":"Joseph Jao-Yiu"},{"family":"Yu","given":"Jun"}],"issued":{"date-parts":[["2018",8]]}}}],"schema":"https://github.com/citation-style-language/schema/raw/master/csl-citation.json"} </w:instrText>
      </w:r>
      <w:ins w:id="185" w:author="Jun Yu (MEDT)" w:date="2021-10-19T13:48:00Z">
        <w:r w:rsidRPr="00BA0A8A">
          <w:fldChar w:fldCharType="separate"/>
        </w:r>
      </w:ins>
      <w:r w:rsidR="00D81C30" w:rsidRPr="00D81C30">
        <w:rPr>
          <w:kern w:val="0"/>
          <w:vertAlign w:val="superscript"/>
        </w:rPr>
        <w:t>21</w:t>
      </w:r>
      <w:ins w:id="186" w:author="Jun Yu (MEDT)" w:date="2021-10-19T13:48:00Z">
        <w:r w:rsidRPr="00BA0A8A">
          <w:fldChar w:fldCharType="end"/>
        </w:r>
        <w:r w:rsidRPr="00BA0A8A">
          <w:t>.</w:t>
        </w:r>
      </w:ins>
    </w:p>
    <w:p w14:paraId="06CB8279" w14:textId="48590FBB" w:rsidR="005F0113" w:rsidRPr="005F0113" w:rsidRDefault="005F0113" w:rsidP="00766643">
      <w:pPr>
        <w:pStyle w:val="title30825"/>
        <w:rPr>
          <w:ins w:id="187" w:author="Jun Yu (MEDT)" w:date="2021-10-19T13:51:00Z"/>
          <w:rPrChange w:id="188" w:author="Jun Yu (MEDT)" w:date="2021-10-19T13:51:00Z">
            <w:rPr>
              <w:ins w:id="189" w:author="Jun Yu (MEDT)" w:date="2021-10-19T13:51:00Z"/>
              <w:b w:val="0"/>
              <w:i w:val="0"/>
            </w:rPr>
          </w:rPrChange>
        </w:rPr>
      </w:pPr>
      <w:ins w:id="190" w:author="Jun Yu (MEDT)" w:date="2021-10-19T13:49:00Z">
        <w:r w:rsidRPr="00766643">
          <w:t>Samples collected from NCBI dataset</w:t>
        </w:r>
        <w:r w:rsidRPr="005F0113">
          <w:rPr>
            <w:rPrChange w:id="191" w:author="Jun Yu (MEDT)" w:date="2021-10-19T13:51:00Z">
              <w:rPr>
                <w:b w:val="0"/>
                <w:i w:val="0"/>
              </w:rPr>
            </w:rPrChange>
          </w:rPr>
          <w:t xml:space="preserve">  </w:t>
        </w:r>
      </w:ins>
    </w:p>
    <w:p w14:paraId="54D636DD" w14:textId="1CD1E265" w:rsidR="00BA0A8A" w:rsidRPr="00766643" w:rsidRDefault="00531B71" w:rsidP="00766643">
      <w:pPr>
        <w:spacing w:before="0" w:after="0"/>
        <w:rPr>
          <w:rFonts w:hint="eastAsia"/>
        </w:rPr>
      </w:pPr>
      <w:r w:rsidRPr="00BA0A8A">
        <w:t>Fecal shotgun metagenomic</w:t>
      </w:r>
      <w:r w:rsidR="004535CA" w:rsidRPr="00BA0A8A">
        <w:t xml:space="preserve"> sequencing</w:t>
      </w:r>
      <w:r w:rsidRPr="00BA0A8A">
        <w:t xml:space="preserve"> data </w:t>
      </w:r>
      <w:r w:rsidR="003E492E" w:rsidRPr="00BA0A8A">
        <w:t>of</w:t>
      </w:r>
      <w:r w:rsidRPr="00BA0A8A">
        <w:t xml:space="preserve"> CRC-related </w:t>
      </w:r>
      <w:r w:rsidR="00012651" w:rsidRPr="00BA0A8A">
        <w:t>studies</w:t>
      </w:r>
      <w:r w:rsidR="00301369" w:rsidRPr="00BA0A8A">
        <w:t xml:space="preserve"> from 2014 to 2020</w:t>
      </w:r>
      <w:r w:rsidRPr="00BA0A8A">
        <w:t xml:space="preserve"> with a minim</w:t>
      </w:r>
      <w:r w:rsidR="00E81CE7" w:rsidRPr="00BA0A8A">
        <w:t>um</w:t>
      </w:r>
      <w:r w:rsidRPr="00BA0A8A">
        <w:t xml:space="preserve"> of 2 subject categories (CRC patients and healthy controls) were retrieved from </w:t>
      </w:r>
      <w:r w:rsidR="00E81CE7" w:rsidRPr="00BA0A8A">
        <w:t xml:space="preserve">the </w:t>
      </w:r>
      <w:r w:rsidR="00F469D4" w:rsidRPr="00BA0A8A">
        <w:t>NCBI</w:t>
      </w:r>
      <w:r w:rsidRPr="00BA0A8A">
        <w:t xml:space="preserve">. </w:t>
      </w:r>
      <w:r w:rsidR="008E309A" w:rsidRPr="00BA0A8A">
        <w:t>Eight published cohorts and our recently completed</w:t>
      </w:r>
      <w:r w:rsidR="001F7EFD" w:rsidRPr="00BA0A8A">
        <w:t xml:space="preserve"> but unpublished</w:t>
      </w:r>
      <w:r w:rsidR="008E309A" w:rsidRPr="00BA0A8A">
        <w:t xml:space="preserve"> cohort were included in this meta-analysis</w:t>
      </w:r>
      <w:r w:rsidR="00544122" w:rsidRPr="00BA0A8A">
        <w:t>;</w:t>
      </w:r>
      <w:r w:rsidR="00937F41" w:rsidRPr="00BA0A8A">
        <w:t xml:space="preserve"> five of </w:t>
      </w:r>
      <w:del w:id="192" w:author="Jun Yu (MEDT)" w:date="2021-10-18T15:47:00Z">
        <w:r w:rsidR="00937F41" w:rsidRPr="00BA0A8A" w:rsidDel="00BE6784">
          <w:delText xml:space="preserve">o </w:delText>
        </w:r>
      </w:del>
      <w:ins w:id="193" w:author="Jun Yu (MEDT)" w:date="2021-10-18T15:47:00Z">
        <w:r w:rsidR="00BE6784">
          <w:t>them</w:t>
        </w:r>
        <w:r w:rsidR="00BE6784" w:rsidRPr="00BA0A8A">
          <w:t xml:space="preserve"> </w:t>
        </w:r>
      </w:ins>
      <w:r w:rsidR="00937F41" w:rsidRPr="00BA0A8A">
        <w:t>also included adenoma patients</w:t>
      </w:r>
      <w:r w:rsidR="00937F41" w:rsidRPr="00BA0A8A">
        <w:fldChar w:fldCharType="begin"/>
      </w:r>
      <w:r w:rsidR="00D81C30">
        <w:instrText xml:space="preserve"> ADDIN ZOTERO_ITEM CSL_CITATION {"citationID":"RsYwB56h","properties":{"formattedCitation":"\\super 8,16,17,19,20\\nosupersub{}","plainCitation":"8,16,17,19,20","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r w:rsidR="00937F41" w:rsidRPr="00BA0A8A">
        <w:fldChar w:fldCharType="separate"/>
      </w:r>
      <w:r w:rsidR="00D81C30" w:rsidRPr="00D81C30">
        <w:rPr>
          <w:kern w:val="0"/>
          <w:vertAlign w:val="superscript"/>
        </w:rPr>
        <w:t>8,16,17,19,20</w:t>
      </w:r>
      <w:r w:rsidR="00937F41" w:rsidRPr="00BA0A8A">
        <w:fldChar w:fldCharType="end"/>
      </w:r>
      <w:r w:rsidR="00937F41" w:rsidRPr="00BA0A8A">
        <w:t xml:space="preserve"> (</w:t>
      </w:r>
      <w:r w:rsidR="00937F41" w:rsidRPr="0072796B">
        <w:rPr>
          <w:color w:val="0000FF"/>
          <w:rPrChange w:id="194" w:author="Jun Yu (MEDT)" w:date="2021-10-18T15:00:00Z">
            <w:rPr/>
          </w:rPrChange>
        </w:rPr>
        <w:t>table 1 and supplementary table 1</w:t>
      </w:r>
      <w:r w:rsidR="00937F41" w:rsidRPr="00BA0A8A">
        <w:t>).</w:t>
      </w:r>
      <w:r w:rsidR="008E309A" w:rsidRPr="00BA0A8A">
        <w:t xml:space="preserve"> </w:t>
      </w:r>
      <w:r w:rsidRPr="00BA0A8A">
        <w:t xml:space="preserve">We downloaded </w:t>
      </w:r>
      <w:r w:rsidR="008E309A" w:rsidRPr="00BA0A8A">
        <w:t>seven</w:t>
      </w:r>
      <w:r w:rsidRPr="00BA0A8A">
        <w:t xml:space="preserve"> public fecal shotgun </w:t>
      </w:r>
      <w:r w:rsidR="00C56746" w:rsidRPr="00BA0A8A">
        <w:t xml:space="preserve">metagenomic </w:t>
      </w:r>
      <w:r w:rsidRPr="00BA0A8A">
        <w:t>CRC datasets from European Nucleotide Archive (ENA) using the following ENA identifiers: ERP005534 for Zeller et al.</w:t>
      </w:r>
      <w:r w:rsidRPr="00BA0A8A">
        <w:fldChar w:fldCharType="begin"/>
      </w:r>
      <w:r w:rsidR="00D81C30">
        <w:instrText xml:space="preserve"> ADDIN ZOTERO_ITEM CSL_CITATION {"citationID":"b5K4NDmG","properties":{"formattedCitation":"\\super 16\\nosupersub{}","plainCitation":"16","noteIndex":0},"citationItems":[{"id":84,"uris":["http://zotero.org/users/7908919/items/FS69KVDN"],"uri":["http://zotero.org/users/7908919/items/FS69KVDN"],"itemData":{"id":84,"type":"article-journal","abstract":"Several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Doeberitz","given":"Magnus","non-dropping-particle":"von"},{"family":"Sobhani","given":"Iradj"},{"family":"Bork","given":"Peer"}],"issued":{"date-parts":[["2014",11,28]]}}}],"schema":"https://github.com/citation-style-language/schema/raw/master/csl-citation.json"} </w:instrText>
      </w:r>
      <w:r w:rsidRPr="00BA0A8A">
        <w:fldChar w:fldCharType="separate"/>
      </w:r>
      <w:r w:rsidR="00D81C30" w:rsidRPr="00D81C30">
        <w:rPr>
          <w:kern w:val="0"/>
          <w:vertAlign w:val="superscript"/>
        </w:rPr>
        <w:t>16</w:t>
      </w:r>
      <w:r w:rsidRPr="00BA0A8A">
        <w:fldChar w:fldCharType="end"/>
      </w:r>
      <w:r w:rsidRPr="00BA0A8A">
        <w:t>, ERP008729 for Feng et al.</w:t>
      </w:r>
      <w:r w:rsidRPr="00BA0A8A">
        <w:fldChar w:fldCharType="begin"/>
      </w:r>
      <w:r w:rsidR="00D81C30">
        <w:instrText xml:space="preserve"> ADDIN ZOTERO_ITEM CSL_CITATION {"citationID":"W5tCztQo","properties":{"formattedCitation":"\\super 17\\nosupersub{}","plainCitation":"17","noteIndex":0},"citationItems":[{"id":89,"uris":["http://zotero.org/users/7908919/items/82A6J5UG"],"uri":["http://zotero.org/users/7908919/items/82A6J5UG"],"itemData":{"id":89,"type":"article-journal","abstract":"Colorectal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schema":"https://github.com/citation-style-language/schema/raw/master/csl-citation.json"} </w:instrText>
      </w:r>
      <w:r w:rsidRPr="00BA0A8A">
        <w:fldChar w:fldCharType="separate"/>
      </w:r>
      <w:r w:rsidR="00D81C30" w:rsidRPr="00D81C30">
        <w:rPr>
          <w:kern w:val="0"/>
          <w:vertAlign w:val="superscript"/>
        </w:rPr>
        <w:t>17</w:t>
      </w:r>
      <w:r w:rsidRPr="00BA0A8A">
        <w:fldChar w:fldCharType="end"/>
      </w:r>
      <w:r w:rsidRPr="00BA0A8A">
        <w:t xml:space="preserve">, </w:t>
      </w:r>
      <w:r w:rsidR="008E309A" w:rsidRPr="00BA0A8A">
        <w:t>PRJEB10878 for Yu et al.</w:t>
      </w:r>
      <w:r w:rsidR="008E309A" w:rsidRPr="00BA0A8A">
        <w:fldChar w:fldCharType="begin"/>
      </w:r>
      <w:r w:rsidR="00594D09">
        <w:instrText xml:space="preserve"> ADDIN ZOTERO_ITEM CSL_CITATION {"citationID":"rGilNmcC","properties":{"formattedCitation":"\\super 5\\nosupersub{}","plainCitation":"5","noteIndex":0},"citationItems":[{"id":85,"uris":["http://zotero.org/users/7908919/items/34NS6IE9"],"uri":["http://zotero.org/users/7908919/items/34NS6IE9"],"itemData":{"id":85,"type":"article-journal","abstract":"Objective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008E309A" w:rsidRPr="00BA0A8A">
        <w:fldChar w:fldCharType="separate"/>
      </w:r>
      <w:r w:rsidR="00594D09" w:rsidRPr="00594D09">
        <w:rPr>
          <w:kern w:val="0"/>
          <w:vertAlign w:val="superscript"/>
        </w:rPr>
        <w:t>5</w:t>
      </w:r>
      <w:r w:rsidR="008E309A" w:rsidRPr="00BA0A8A">
        <w:fldChar w:fldCharType="end"/>
      </w:r>
      <w:r w:rsidR="008E309A" w:rsidRPr="00BA0A8A">
        <w:t xml:space="preserve">, </w:t>
      </w:r>
      <w:r w:rsidRPr="00BA0A8A">
        <w:lastRenderedPageBreak/>
        <w:t xml:space="preserve">PRJEB12449 for </w:t>
      </w:r>
      <w:proofErr w:type="spellStart"/>
      <w:r w:rsidRPr="00BA0A8A">
        <w:t>Vogtmann</w:t>
      </w:r>
      <w:proofErr w:type="spellEnd"/>
      <w:r w:rsidRPr="00BA0A8A">
        <w:t xml:space="preserve"> et al.</w:t>
      </w:r>
      <w:r w:rsidRPr="00BA0A8A">
        <w:fldChar w:fldCharType="begin"/>
      </w:r>
      <w:r w:rsidR="00D81C30">
        <w:instrText xml:space="preserve"> ADDIN ZOTERO_ITEM CSL_CITATION {"citationID":"L5OB2yLR","properties":{"formattedCitation":"\\super 18\\nosupersub{}","plainCitation":"18","noteIndex":0},"citationItems":[{"id":88,"uris":["http://zotero.org/users/7908919/items/QEBGUTA3"],"uri":["http://zotero.org/users/7908919/items/QEBGUTA3"],"itemData":{"id":88,"type":"article-journal","container-title":"PLOS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schema":"https://github.com/citation-style-language/schema/raw/master/csl-citation.json"} </w:instrText>
      </w:r>
      <w:r w:rsidRPr="00BA0A8A">
        <w:fldChar w:fldCharType="separate"/>
      </w:r>
      <w:r w:rsidR="00D81C30" w:rsidRPr="00D81C30">
        <w:rPr>
          <w:kern w:val="0"/>
          <w:vertAlign w:val="superscript"/>
        </w:rPr>
        <w:t>18</w:t>
      </w:r>
      <w:r w:rsidRPr="00BA0A8A">
        <w:fldChar w:fldCharType="end"/>
      </w:r>
      <w:r w:rsidRPr="00BA0A8A">
        <w:t xml:space="preserve">, PRJNA389927 for </w:t>
      </w:r>
      <w:proofErr w:type="spellStart"/>
      <w:r w:rsidRPr="00BA0A8A">
        <w:t>Hanningan</w:t>
      </w:r>
      <w:proofErr w:type="spellEnd"/>
      <w:r w:rsidRPr="00BA0A8A">
        <w:t xml:space="preserve"> et al.</w:t>
      </w:r>
      <w:r w:rsidRPr="00BA0A8A">
        <w:fldChar w:fldCharType="begin"/>
      </w:r>
      <w:r w:rsidR="00594D09">
        <w:instrText xml:space="preserve"> ADDIN ZOTERO_ITEM CSL_CITATION {"citationID":"UZGLWVZp","properties":{"formattedCitation":"\\super 19\\nosupersub{}","plainCitation":"19","noteIndex":0},"citationItems":[{"id":86,"uris":["http://zotero.org/users/7908919/items/KK3R6U9F"],"uri":["http://zotero.org/users/7908919/items/KK3R6U9F"],"itemData":{"id":86,"type":"article-journal","abstract":"Colorectal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instrText>
      </w:r>
      <w:r w:rsidRPr="00BA0A8A">
        <w:fldChar w:fldCharType="separate"/>
      </w:r>
      <w:r w:rsidR="00594D09" w:rsidRPr="00594D09">
        <w:rPr>
          <w:kern w:val="0"/>
          <w:vertAlign w:val="superscript"/>
        </w:rPr>
        <w:t>19</w:t>
      </w:r>
      <w:r w:rsidRPr="00BA0A8A">
        <w:fldChar w:fldCharType="end"/>
      </w:r>
      <w:r w:rsidRPr="00BA0A8A">
        <w:t xml:space="preserve">, PRJEB27928 for </w:t>
      </w:r>
      <w:proofErr w:type="spellStart"/>
      <w:r w:rsidRPr="00BA0A8A">
        <w:t>Wirbel</w:t>
      </w:r>
      <w:proofErr w:type="spellEnd"/>
      <w:r w:rsidRPr="00BA0A8A">
        <w:t xml:space="preserve"> et al.</w:t>
      </w:r>
      <w:r w:rsidRPr="00BA0A8A">
        <w:fldChar w:fldCharType="begin"/>
      </w:r>
      <w:r w:rsidR="00594D09">
        <w:instrText xml:space="preserve"> ADDIN ZOTERO_ITEM CSL_CITATION {"citationID":"h5rgOoF4","properties":{"formattedCitation":"\\super 7\\nosupersub{}","plainCitation":"7","noteIndex":0},"citationItems":[{"id":93,"uris":["http://zotero.org/users/7908919/items/ZDKZ4WLF"],"uri":["http://zotero.org/users/7908919/items/ZDKZ4WLF"],"itemData":{"id":93,"type":"article-journal","container-title":"Nature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r w:rsidRPr="00BA0A8A">
        <w:fldChar w:fldCharType="separate"/>
      </w:r>
      <w:r w:rsidR="00594D09" w:rsidRPr="00594D09">
        <w:rPr>
          <w:kern w:val="0"/>
          <w:vertAlign w:val="superscript"/>
        </w:rPr>
        <w:t>7</w:t>
      </w:r>
      <w:r w:rsidRPr="00BA0A8A">
        <w:fldChar w:fldCharType="end"/>
      </w:r>
      <w:r w:rsidRPr="00BA0A8A">
        <w:t>, and SRP136711 for Thomas et al.</w:t>
      </w:r>
      <w:r w:rsidRPr="00BA0A8A">
        <w:fldChar w:fldCharType="begin"/>
      </w:r>
      <w:r w:rsidR="00594D09">
        <w:instrText xml:space="preserve"> ADDIN ZOTERO_ITEM CSL_CITATION {"citationID":"Noy6OAVA","properties":{"formattedCitation":"\\super 8\\nosupersub{}","plainCitation":"8","noteIndex":0},"citationItems":[{"id":94,"uris":["http://zotero.org/users/7908919/items/Y4MICPWK"],"uri":["http://zotero.org/users/7908919/items/Y4MICPWK"],"itemData":{"id":94,"type":"article-journal","container-title":"Nature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r w:rsidRPr="00BA0A8A">
        <w:fldChar w:fldCharType="separate"/>
      </w:r>
      <w:r w:rsidR="00594D09" w:rsidRPr="00594D09">
        <w:rPr>
          <w:kern w:val="0"/>
          <w:vertAlign w:val="superscript"/>
        </w:rPr>
        <w:t>8</w:t>
      </w:r>
      <w:r w:rsidRPr="00BA0A8A">
        <w:fldChar w:fldCharType="end"/>
      </w:r>
      <w:r w:rsidRPr="00BA0A8A">
        <w:t xml:space="preserve">. </w:t>
      </w:r>
      <w:r w:rsidR="00C15937" w:rsidRPr="00BA0A8A">
        <w:t xml:space="preserve">The </w:t>
      </w:r>
      <w:r w:rsidRPr="00BA0A8A">
        <w:t xml:space="preserve">cohort </w:t>
      </w:r>
      <w:r w:rsidR="001406F0" w:rsidRPr="00BA0A8A">
        <w:t xml:space="preserve">from </w:t>
      </w:r>
      <w:proofErr w:type="spellStart"/>
      <w:r w:rsidR="001406F0" w:rsidRPr="00BA0A8A">
        <w:t>Yachida</w:t>
      </w:r>
      <w:proofErr w:type="spellEnd"/>
      <w:r w:rsidR="001406F0" w:rsidRPr="00BA0A8A">
        <w:t xml:space="preserve"> et al. </w:t>
      </w:r>
      <w:r w:rsidRPr="00BA0A8A">
        <w:t>was downloaded from the DNA Data Bank of Japan (DDBJ) with the Accession numbers: DRA006684</w:t>
      </w:r>
      <w:r w:rsidR="00F469D4" w:rsidRPr="00BA0A8A">
        <w:t xml:space="preserve"> and</w:t>
      </w:r>
      <w:r w:rsidRPr="00BA0A8A">
        <w:t xml:space="preserve"> DRA008156</w:t>
      </w:r>
      <w:r w:rsidRPr="00BA0A8A">
        <w:fldChar w:fldCharType="begin"/>
      </w:r>
      <w:r w:rsidR="00594D09">
        <w:instrText xml:space="preserve"> ADDIN ZOTERO_ITEM CSL_CITATION {"citationID":"orTzZ6OI","properties":{"formattedCitation":"\\super 20\\nosupersub{}","plainCitation":"20","noteIndex":0},"citationItems":[{"id":61,"uris":["http://zotero.org/users/7908919/items/JQZ4XP9E"],"uri":["http://zotero.org/users/7908919/items/JQZ4XP9E"],"itemData":{"id":61,"type":"article-journal","container-title":"Nature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r w:rsidRPr="00BA0A8A">
        <w:fldChar w:fldCharType="separate"/>
      </w:r>
      <w:r w:rsidR="00594D09" w:rsidRPr="00594D09">
        <w:rPr>
          <w:kern w:val="0"/>
          <w:vertAlign w:val="superscript"/>
        </w:rPr>
        <w:t>20</w:t>
      </w:r>
      <w:r w:rsidRPr="00BA0A8A">
        <w:fldChar w:fldCharType="end"/>
      </w:r>
      <w:r w:rsidRPr="00BA0A8A">
        <w:t xml:space="preserve">.  </w:t>
      </w:r>
      <w:r w:rsidR="00741764" w:rsidRPr="00BA0A8A">
        <w:t>For o</w:t>
      </w:r>
      <w:r w:rsidRPr="00BA0A8A">
        <w:t>ur cohort</w:t>
      </w:r>
      <w:r w:rsidR="00DE358E" w:rsidRPr="00BA0A8A">
        <w:t>,</w:t>
      </w:r>
      <w:r w:rsidRPr="00BA0A8A">
        <w:t xml:space="preserve"> fecal metagenomic </w:t>
      </w:r>
      <w:r w:rsidR="00DE358E" w:rsidRPr="00BA0A8A">
        <w:t xml:space="preserve">sequencing </w:t>
      </w:r>
      <w:r w:rsidRPr="00BA0A8A">
        <w:t xml:space="preserve">data </w:t>
      </w:r>
      <w:r w:rsidR="00DE358E" w:rsidRPr="00BA0A8A">
        <w:t>were used from</w:t>
      </w:r>
      <w:r w:rsidRPr="00BA0A8A">
        <w:t xml:space="preserve"> samples collected in Hong Kong from 2009 to 2012. </w:t>
      </w:r>
      <w:r w:rsidR="008E309A" w:rsidRPr="00BA0A8A">
        <w:t>A</w:t>
      </w:r>
      <w:r w:rsidRPr="00BA0A8A">
        <w:t xml:space="preserve"> subset of </w:t>
      </w:r>
      <w:r w:rsidR="00224A6B" w:rsidRPr="00BA0A8A">
        <w:t>samples in this cohort</w:t>
      </w:r>
      <w:r w:rsidRPr="00BA0A8A">
        <w:t xml:space="preserve"> </w:t>
      </w:r>
      <w:r w:rsidR="00224A6B" w:rsidRPr="00BA0A8A">
        <w:t>w</w:t>
      </w:r>
      <w:r w:rsidR="00AE63A9" w:rsidRPr="00BA0A8A">
        <w:t>ere</w:t>
      </w:r>
      <w:r w:rsidRPr="00BA0A8A">
        <w:t xml:space="preserve"> published previously</w:t>
      </w:r>
      <w:r w:rsidRPr="00BA0A8A">
        <w:fldChar w:fldCharType="begin"/>
      </w:r>
      <w:r w:rsidR="00594D09">
        <w:instrText xml:space="preserve"> ADDIN ZOTERO_ITEM CSL_CITATION {"citationID":"lU7RBDcE","properties":{"formattedCitation":"\\super 11\\nosupersub{}","plainCitation":"11","noteIndex":0},"citationItems":[{"id":83,"uris":["http://zotero.org/users/7908919/items/IZ8WSDFF"],"uri":["http://zotero.org/users/7908919/items/IZ8WSDFF"],"itemData":{"id":83,"type":"article-journal","abstract":"OBJECTIVES: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r w:rsidRPr="00BA0A8A">
        <w:fldChar w:fldCharType="separate"/>
      </w:r>
      <w:r w:rsidR="00594D09" w:rsidRPr="00594D09">
        <w:rPr>
          <w:kern w:val="0"/>
          <w:vertAlign w:val="superscript"/>
        </w:rPr>
        <w:t>11</w:t>
      </w:r>
      <w:r w:rsidRPr="00BA0A8A">
        <w:fldChar w:fldCharType="end"/>
      </w:r>
      <w:r w:rsidRPr="00BA0A8A">
        <w:t xml:space="preserve">. These nine studies were organized from eight countries and various sampling procedures, sample storage, and DNA extraction protocols. </w:t>
      </w:r>
    </w:p>
    <w:p w14:paraId="56498A6B" w14:textId="3903ADCD" w:rsidR="00531B71" w:rsidRPr="00BA0A8A" w:rsidRDefault="00531B71" w:rsidP="005F0113">
      <w:pPr>
        <w:pStyle w:val="title20825"/>
      </w:pPr>
      <w:r w:rsidRPr="00BA0A8A">
        <w:t xml:space="preserve">Sample </w:t>
      </w:r>
      <w:r w:rsidR="00D471BD" w:rsidRPr="00BA0A8A">
        <w:t>filtering</w:t>
      </w:r>
    </w:p>
    <w:p w14:paraId="0F1B2A4D" w14:textId="531A8235" w:rsidR="00BA0A8A" w:rsidRDefault="00531B71" w:rsidP="00766643">
      <w:pPr>
        <w:spacing w:before="0" w:after="0"/>
      </w:pPr>
      <w:r w:rsidRPr="00BA0A8A">
        <w:t>To ensure consistent and high</w:t>
      </w:r>
      <w:r w:rsidR="00E81CE7" w:rsidRPr="00BA0A8A">
        <w:t>-</w:t>
      </w:r>
      <w:r w:rsidRPr="00BA0A8A">
        <w:t xml:space="preserve">quality data, samples were subjected to filtering before analysis. </w:t>
      </w:r>
      <w:r w:rsidR="0092656E" w:rsidRPr="00BA0A8A">
        <w:t xml:space="preserve">Patients after </w:t>
      </w:r>
      <w:r w:rsidRPr="00BA0A8A">
        <w:t>su</w:t>
      </w:r>
      <w:r w:rsidR="00E81CE7" w:rsidRPr="00BA0A8A">
        <w:t>r</w:t>
      </w:r>
      <w:r w:rsidRPr="00BA0A8A">
        <w:t xml:space="preserve">gery, </w:t>
      </w:r>
      <w:r w:rsidR="0092656E" w:rsidRPr="00BA0A8A">
        <w:t>or with</w:t>
      </w:r>
      <w:r w:rsidRPr="00BA0A8A">
        <w:t xml:space="preserve"> ambiguous </w:t>
      </w:r>
      <w:r w:rsidR="00C4718F" w:rsidRPr="00BA0A8A">
        <w:t xml:space="preserve">conditions (CRC, </w:t>
      </w:r>
      <w:proofErr w:type="gramStart"/>
      <w:r w:rsidR="00C4718F" w:rsidRPr="00BA0A8A">
        <w:t>adenoma</w:t>
      </w:r>
      <w:proofErr w:type="gramEnd"/>
      <w:r w:rsidR="00C4718F" w:rsidRPr="00BA0A8A">
        <w:t xml:space="preserve"> or healthy controls)</w:t>
      </w:r>
      <w:r w:rsidRPr="00BA0A8A">
        <w:t xml:space="preserve"> were discarded. We only included the PCR-free cohort because the PCR-free kits could reduce bias and cell spike-in controls for</w:t>
      </w:r>
      <w:r w:rsidR="00C4718F" w:rsidRPr="00BA0A8A">
        <w:t xml:space="preserve"> a</w:t>
      </w:r>
      <w:r w:rsidRPr="00BA0A8A">
        <w:t xml:space="preserve"> more accurate quantification</w:t>
      </w:r>
      <w:r w:rsidRPr="00BA0A8A">
        <w:fldChar w:fldCharType="begin"/>
      </w:r>
      <w:r w:rsidR="00594D09">
        <w:instrText xml:space="preserve"> ADDIN ZOTERO_ITEM CSL_CITATION {"citationID":"gbOVsY6r","properties":{"formattedCitation":"\\super 22\\nosupersub{}","plainCitation":"22","noteIndex":0},"citationItems":[{"id":623,"uris":["http://zotero.org/users/7908919/items/9V4N9QW4"],"uri":["http://zotero.org/users/7908919/items/9V4N9QW4"],"itemData":{"id":623,"type":"article-journal","abstract":"Observations from human microbiome studies are often conflicting or inconclusive. Many factors likely contribute to these issues including small cohort sizes, sample collection, and handling and processing differences. The field of microbiome research is moving from 16S rDNA gene sequencing to a more comprehensive genomic and functional representation through whole-genome sequencing (WGS) of complete communities. Here we performed quantitative and qualitative analyses comparing WGS metagenomic data from human stool specimens using the Illumina Nextera XT and Illumina TruSeq DNA PCR-free kits, and the KAPA Biosystems Hyper Prep PCR and PCR-free systems. Significant differences in taxonomy are observed among the four different next-generation sequencing library preparations using a DNA mock community and a cell control of known concentration. We also revealed biases in error profiles, duplication rates, and loss of reads representing organisms that have a high %G+C content that can significantly impact results. As with all methods, the use of benchmarking controls has revealed critical differences among methods that impact sequencing results and later would impact study interpretation. We recommend that the community adopt PCR-free–based approaches to reduce PCR bias that affects calculations of abundance and to improve assemblies for accurate taxonomic assignment. Furthermore, the inclusion of a known-input cell spike-in control provides accurate quantitation of organisms in clinical samples.","container-title":"Proceedings of the National Academy of Sciences","DOI":"10.1073/pnas.1519288112","ISSN":"0027-8424, 1091-6490","issue":"45","journalAbbreviation":"Proc Natl Acad Sci USA","language":"en","page":"14024-14029","source":"DOI.org (Crossref)","title":"Library preparation methodology can influence genomic and functional predictions in human microbiome research","volume":"112","author":[{"family":"Jones","given":"Marcus B."},{"family":"Highlander","given":"Sarah K."},{"family":"Anderson","given":"Ericka L."},{"family":"Li","given":"Weizhong"},{"family":"Dayrit","given":"Mark"},{"family":"Klitgord","given":"Niels"},{"family":"Fabani","given":"Martin M."},{"family":"Seguritan","given":"Victor"},{"family":"Green","given":"Jessica"},{"family":"Pride","given":"David T."},{"family":"Yooseph","given":"Shibu"},{"family":"Biggs","given":"William"},{"family":"Nelson","given":"Karen E."},{"family":"Venter","given":"J. Craig"}],"issued":{"date-parts":[["2015",11,10]]}}}],"schema":"https://github.com/citation-style-language/schema/raw/master/csl-citation.json"} </w:instrText>
      </w:r>
      <w:r w:rsidRPr="00BA0A8A">
        <w:fldChar w:fldCharType="separate"/>
      </w:r>
      <w:r w:rsidR="00594D09" w:rsidRPr="00594D09">
        <w:rPr>
          <w:kern w:val="0"/>
          <w:vertAlign w:val="superscript"/>
        </w:rPr>
        <w:t>22</w:t>
      </w:r>
      <w:r w:rsidRPr="00BA0A8A">
        <w:fldChar w:fldCharType="end"/>
      </w:r>
      <w:r w:rsidRPr="00BA0A8A">
        <w:t xml:space="preserve">. </w:t>
      </w:r>
      <w:r w:rsidR="00C4718F" w:rsidRPr="00BA0A8A">
        <w:t>Finally</w:t>
      </w:r>
      <w:r w:rsidRPr="00BA0A8A">
        <w:t>, we excluded the samples</w:t>
      </w:r>
      <w:r w:rsidR="00D1238A" w:rsidRPr="00BA0A8A">
        <w:t xml:space="preserve"> </w:t>
      </w:r>
      <w:r w:rsidR="000D0018" w:rsidRPr="00BA0A8A">
        <w:t xml:space="preserve">with </w:t>
      </w:r>
      <w:proofErr w:type="gramStart"/>
      <w:r w:rsidR="000D0018" w:rsidRPr="00BA0A8A">
        <w:t>low-alignment</w:t>
      </w:r>
      <w:proofErr w:type="gramEnd"/>
      <w:r w:rsidR="000D0018" w:rsidRPr="00BA0A8A">
        <w:t xml:space="preserve"> reads </w:t>
      </w:r>
      <w:r w:rsidR="00D1238A" w:rsidRPr="00BA0A8A">
        <w:t>(less than 1,000,000)</w:t>
      </w:r>
      <w:r w:rsidRPr="00BA0A8A">
        <w:t xml:space="preserve">, which might </w:t>
      </w:r>
      <w:r w:rsidR="000D0018" w:rsidRPr="00BA0A8A">
        <w:t xml:space="preserve">be due to </w:t>
      </w:r>
      <w:r w:rsidRPr="00BA0A8A">
        <w:t>low sequencing depth</w:t>
      </w:r>
      <w:r w:rsidR="004204A4" w:rsidRPr="00BA0A8A">
        <w:t xml:space="preserve"> and</w:t>
      </w:r>
      <w:r w:rsidRPr="00BA0A8A">
        <w:t xml:space="preserve"> host reads contamination</w:t>
      </w:r>
      <w:r w:rsidR="004204A4" w:rsidRPr="00BA0A8A">
        <w:t>.</w:t>
      </w:r>
      <w:r w:rsidRPr="00BA0A8A">
        <w:t xml:space="preserve"> In the second part, we remove</w:t>
      </w:r>
      <w:r w:rsidR="000D0018" w:rsidRPr="00BA0A8A">
        <w:t>d</w:t>
      </w:r>
      <w:r w:rsidRPr="00BA0A8A">
        <w:t xml:space="preserve"> the outlier</w:t>
      </w:r>
      <w:r w:rsidR="000D0018" w:rsidRPr="00BA0A8A">
        <w:t>s</w:t>
      </w:r>
      <w:r w:rsidRPr="00BA0A8A">
        <w:t xml:space="preserve"> or suspected contaminated cases</w:t>
      </w:r>
      <w:r w:rsidR="004204A4" w:rsidRPr="00BA0A8A">
        <w:t xml:space="preserve">. These include </w:t>
      </w:r>
      <w:r w:rsidR="004D3184" w:rsidRPr="00BA0A8A">
        <w:t xml:space="preserve">samples with </w:t>
      </w:r>
      <w:r w:rsidRPr="00BA0A8A">
        <w:t>high-</w:t>
      </w:r>
      <w:r w:rsidR="00DB66B4" w:rsidRPr="00BA0A8A">
        <w:t>fungi</w:t>
      </w:r>
      <w:r w:rsidR="00180895" w:rsidRPr="00BA0A8A">
        <w:t xml:space="preserve"> composition</w:t>
      </w:r>
      <w:r w:rsidRPr="00BA0A8A">
        <w:t xml:space="preserve"> (</w:t>
      </w:r>
      <w:r w:rsidR="009B5131" w:rsidRPr="00BA0A8A">
        <w:t xml:space="preserve">the </w:t>
      </w:r>
      <w:r w:rsidR="004314C2" w:rsidRPr="00BA0A8A">
        <w:t>fungi</w:t>
      </w:r>
      <w:r w:rsidR="009B5131" w:rsidRPr="00BA0A8A">
        <w:t xml:space="preserve"> </w:t>
      </w:r>
      <w:r w:rsidR="00D04D62" w:rsidRPr="00BA0A8A">
        <w:t>composition is</w:t>
      </w:r>
      <w:r w:rsidR="009B5131" w:rsidRPr="00BA0A8A">
        <w:t xml:space="preserve"> more than </w:t>
      </w:r>
      <w:r w:rsidRPr="00BA0A8A">
        <w:t>1%</w:t>
      </w:r>
      <w:r w:rsidR="009B5131" w:rsidRPr="00BA0A8A">
        <w:t xml:space="preserve"> </w:t>
      </w:r>
      <w:r w:rsidR="004204A4" w:rsidRPr="00BA0A8A">
        <w:t>of</w:t>
      </w:r>
      <w:r w:rsidR="009B5131" w:rsidRPr="00BA0A8A">
        <w:t xml:space="preserve"> </w:t>
      </w:r>
      <w:r w:rsidR="005D2947" w:rsidRPr="00BA0A8A">
        <w:t>total</w:t>
      </w:r>
      <w:r w:rsidR="009B5131" w:rsidRPr="00BA0A8A">
        <w:t xml:space="preserve"> </w:t>
      </w:r>
      <w:r w:rsidR="00D04D62" w:rsidRPr="00BA0A8A">
        <w:t>gut</w:t>
      </w:r>
      <w:r w:rsidR="009B5131" w:rsidRPr="00BA0A8A">
        <w:t xml:space="preserve"> </w:t>
      </w:r>
      <w:r w:rsidR="00D04D62" w:rsidRPr="00BA0A8A">
        <w:t>microbiota</w:t>
      </w:r>
      <w:r w:rsidRPr="00BA0A8A">
        <w:t>), low-</w:t>
      </w:r>
      <w:r w:rsidR="00DB66B4" w:rsidRPr="00BA0A8A">
        <w:t>Fungi</w:t>
      </w:r>
      <w:r w:rsidR="00D04D62" w:rsidRPr="00BA0A8A">
        <w:t xml:space="preserve"> </w:t>
      </w:r>
      <w:proofErr w:type="gramStart"/>
      <w:r w:rsidR="00D04D62" w:rsidRPr="00BA0A8A">
        <w:t>composition</w:t>
      </w:r>
      <w:r w:rsidR="00DB66B4" w:rsidRPr="00BA0A8A">
        <w:t xml:space="preserve"> </w:t>
      </w:r>
      <w:r w:rsidRPr="00BA0A8A">
        <w:t xml:space="preserve"> (</w:t>
      </w:r>
      <w:proofErr w:type="gramEnd"/>
      <w:r w:rsidR="009B5131" w:rsidRPr="00BA0A8A">
        <w:t xml:space="preserve">the </w:t>
      </w:r>
      <w:r w:rsidR="004314C2" w:rsidRPr="00BA0A8A">
        <w:t>fungi</w:t>
      </w:r>
      <w:r w:rsidR="009B5131" w:rsidRPr="00BA0A8A">
        <w:t xml:space="preserve"> </w:t>
      </w:r>
      <w:r w:rsidR="00D04D62" w:rsidRPr="00BA0A8A">
        <w:t xml:space="preserve">composition is </w:t>
      </w:r>
      <w:r w:rsidR="009B5131" w:rsidRPr="00BA0A8A">
        <w:t xml:space="preserve">less than </w:t>
      </w:r>
      <w:r w:rsidRPr="00BA0A8A">
        <w:t>0.01%</w:t>
      </w:r>
      <w:r w:rsidR="009B5131" w:rsidRPr="00BA0A8A">
        <w:t xml:space="preserve"> </w:t>
      </w:r>
      <w:r w:rsidR="004204A4" w:rsidRPr="00BA0A8A">
        <w:t>of</w:t>
      </w:r>
      <w:r w:rsidR="009B5131" w:rsidRPr="00BA0A8A">
        <w:t xml:space="preserve"> the gut microbiota</w:t>
      </w:r>
      <w:r w:rsidRPr="00BA0A8A">
        <w:t>), and bacteria</w:t>
      </w:r>
      <w:r w:rsidR="00E81CE7" w:rsidRPr="00BA0A8A">
        <w:t>l</w:t>
      </w:r>
      <w:r w:rsidRPr="00BA0A8A">
        <w:t xml:space="preserve"> or </w:t>
      </w:r>
      <w:r w:rsidR="00DB66B4" w:rsidRPr="00BA0A8A">
        <w:t>fung</w:t>
      </w:r>
      <w:r w:rsidR="00E81CE7" w:rsidRPr="00BA0A8A">
        <w:t>al</w:t>
      </w:r>
      <w:r w:rsidR="00DB66B4" w:rsidRPr="00BA0A8A">
        <w:t xml:space="preserve"> </w:t>
      </w:r>
      <w:r w:rsidRPr="00BA0A8A">
        <w:t xml:space="preserve"> </w:t>
      </w:r>
      <w:r w:rsidR="004204A4" w:rsidRPr="00BA0A8A">
        <w:t>contaminated samples</w:t>
      </w:r>
      <w:r w:rsidRPr="00BA0A8A">
        <w:t xml:space="preserve"> (</w:t>
      </w:r>
      <w:r w:rsidR="002A0BA2" w:rsidRPr="00BA0A8A">
        <w:t>a particular</w:t>
      </w:r>
      <w:r w:rsidRPr="00BA0A8A">
        <w:t xml:space="preserve"> species </w:t>
      </w:r>
      <w:r w:rsidR="004204A4" w:rsidRPr="00BA0A8A">
        <w:t xml:space="preserve">constitutes </w:t>
      </w:r>
      <w:r w:rsidR="009B5131" w:rsidRPr="00BA0A8A">
        <w:t xml:space="preserve">more than </w:t>
      </w:r>
      <w:r w:rsidRPr="00BA0A8A">
        <w:t xml:space="preserve"> 50%</w:t>
      </w:r>
      <w:r w:rsidR="009B5131" w:rsidRPr="00BA0A8A">
        <w:t xml:space="preserve"> of </w:t>
      </w:r>
      <w:r w:rsidR="00E81CE7" w:rsidRPr="00BA0A8A">
        <w:t xml:space="preserve">the </w:t>
      </w:r>
      <w:r w:rsidR="004204A4" w:rsidRPr="00BA0A8A">
        <w:t>gut microbiota</w:t>
      </w:r>
      <w:r w:rsidRPr="00BA0A8A">
        <w:t>). F</w:t>
      </w:r>
      <w:r w:rsidR="00DD4452" w:rsidRPr="00BA0A8A">
        <w:t>inally</w:t>
      </w:r>
      <w:r w:rsidRPr="00BA0A8A">
        <w:t xml:space="preserve">, </w:t>
      </w:r>
      <w:r w:rsidR="003557D0" w:rsidRPr="00BA0A8A">
        <w:t xml:space="preserve">the </w:t>
      </w:r>
      <w:r w:rsidRPr="00BA0A8A">
        <w:t>sample</w:t>
      </w:r>
      <w:r w:rsidR="00DD4452" w:rsidRPr="00BA0A8A">
        <w:t>s with low-fungal sequence depth</w:t>
      </w:r>
      <w:r w:rsidRPr="00BA0A8A">
        <w:t xml:space="preserve"> </w:t>
      </w:r>
      <w:r w:rsidR="009B5131" w:rsidRPr="00BA0A8A">
        <w:t>(</w:t>
      </w:r>
      <w:r w:rsidR="004314C2" w:rsidRPr="00BA0A8A">
        <w:t>fungi</w:t>
      </w:r>
      <w:r w:rsidR="009B5131" w:rsidRPr="00BA0A8A">
        <w:t xml:space="preserve"> </w:t>
      </w:r>
      <w:r w:rsidR="003557D0" w:rsidRPr="00BA0A8A">
        <w:t xml:space="preserve">aligned </w:t>
      </w:r>
      <w:r w:rsidR="009B5131" w:rsidRPr="00BA0A8A">
        <w:t>read counts less than 10,000</w:t>
      </w:r>
      <w:r w:rsidR="00DD4452" w:rsidRPr="00BA0A8A">
        <w:t xml:space="preserve"> reads</w:t>
      </w:r>
      <w:r w:rsidR="009B5131" w:rsidRPr="00BA0A8A">
        <w:t xml:space="preserve">) </w:t>
      </w:r>
      <w:r w:rsidRPr="00BA0A8A">
        <w:t xml:space="preserve">would be </w:t>
      </w:r>
      <w:r w:rsidR="00DD4452" w:rsidRPr="00BA0A8A">
        <w:t>discarded</w:t>
      </w:r>
      <w:r w:rsidRPr="00BA0A8A">
        <w:t>,</w:t>
      </w:r>
      <w:r w:rsidR="003557D0" w:rsidRPr="00BA0A8A">
        <w:t xml:space="preserve"> which was consistent with </w:t>
      </w:r>
      <w:r w:rsidR="00E81CE7" w:rsidRPr="00BA0A8A">
        <w:t xml:space="preserve">a </w:t>
      </w:r>
      <w:r w:rsidR="003557D0" w:rsidRPr="00BA0A8A">
        <w:t xml:space="preserve">previous study </w:t>
      </w:r>
      <w:r w:rsidR="00BC5917" w:rsidRPr="00BA0A8A">
        <w:t>revealing</w:t>
      </w:r>
      <w:r w:rsidR="003557D0" w:rsidRPr="00BA0A8A">
        <w:t xml:space="preserve"> that </w:t>
      </w:r>
      <w:r w:rsidR="00BC5917" w:rsidRPr="00BA0A8A">
        <w:t xml:space="preserve">fungi could not be detected in </w:t>
      </w:r>
      <w:r w:rsidRPr="00BA0A8A">
        <w:t xml:space="preserve">at least 30% </w:t>
      </w:r>
      <w:r w:rsidR="003557D0" w:rsidRPr="00BA0A8A">
        <w:t xml:space="preserve">of </w:t>
      </w:r>
      <w:r w:rsidRPr="00BA0A8A">
        <w:t>individual</w:t>
      </w:r>
      <w:r w:rsidR="003557D0" w:rsidRPr="00BA0A8A">
        <w:t>s</w:t>
      </w:r>
      <w:r w:rsidRPr="00BA0A8A">
        <w:fldChar w:fldCharType="begin"/>
      </w:r>
      <w:r w:rsidR="00594D09">
        <w:instrText xml:space="preserve"> ADDIN ZOTERO_ITEM CSL_CITATION {"citationID":"3BLbmNJv","properties":{"formattedCitation":"\\super 23\\nosupersub{}","plainCitation":"23","noteIndex":0},"citationItems":[{"id":524,"uris":["http://zotero.org/users/7908919/items/HF6WMD26"],"uri":["http://zotero.org/users/7908919/items/HF6WMD26"],"itemData":{"id":524,"type":"article-journal","abstract":"Background\nControversy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Gut","volume":"106","author":[{"family":"Schulze","given":"Jürgen"},{"family":"Sonnenborn","given":"Ulrich"}],"issued":{"date-parts":[["2009",12]]}}}],"schema":"https://github.com/citation-style-language/schema/raw/master/csl-citation.json"} </w:instrText>
      </w:r>
      <w:r w:rsidRPr="00BA0A8A">
        <w:fldChar w:fldCharType="separate"/>
      </w:r>
      <w:r w:rsidR="00594D09" w:rsidRPr="00594D09">
        <w:rPr>
          <w:kern w:val="0"/>
          <w:vertAlign w:val="superscript"/>
        </w:rPr>
        <w:t>23</w:t>
      </w:r>
      <w:r w:rsidRPr="00BA0A8A">
        <w:fldChar w:fldCharType="end"/>
      </w:r>
      <w:r w:rsidRPr="00BA0A8A">
        <w:t>.</w:t>
      </w:r>
    </w:p>
    <w:p w14:paraId="675EE6DA" w14:textId="77777777" w:rsidR="00766643" w:rsidRPr="00766643" w:rsidRDefault="00766643" w:rsidP="00766643">
      <w:pPr>
        <w:spacing w:before="0" w:after="0"/>
        <w:rPr>
          <w:rFonts w:hint="eastAsia"/>
        </w:rPr>
      </w:pPr>
    </w:p>
    <w:p w14:paraId="40DF941F" w14:textId="383B4D67" w:rsidR="00531B71" w:rsidRPr="00BA0A8A" w:rsidRDefault="00531B71">
      <w:pPr>
        <w:pStyle w:val="title20825"/>
      </w:pPr>
      <w:r w:rsidRPr="00BA0A8A">
        <w:t>Sequenc</w:t>
      </w:r>
      <w:r w:rsidR="004735AC" w:rsidRPr="00BA0A8A">
        <w:t xml:space="preserve">e </w:t>
      </w:r>
      <w:r w:rsidRPr="00BA0A8A">
        <w:t>pre-processing</w:t>
      </w:r>
      <w:r w:rsidR="004735AC" w:rsidRPr="00BA0A8A">
        <w:t xml:space="preserve"> and</w:t>
      </w:r>
      <w:r w:rsidRPr="00BA0A8A">
        <w:t xml:space="preserve"> taxonomic profiling</w:t>
      </w:r>
    </w:p>
    <w:p w14:paraId="5C424FC3" w14:textId="470A87E3" w:rsidR="00531B71" w:rsidRPr="00BA0A8A" w:rsidRDefault="00531B71" w:rsidP="00BA0A8A">
      <w:pPr>
        <w:spacing w:before="0" w:after="0"/>
      </w:pPr>
      <w:r w:rsidRPr="00BA0A8A">
        <w:t xml:space="preserve">We applied the KneadData default parameters </w:t>
      </w:r>
      <w:r w:rsidR="0005610C" w:rsidRPr="00BA0A8A">
        <w:t>for the</w:t>
      </w:r>
      <w:r w:rsidRPr="00BA0A8A">
        <w:t xml:space="preserve"> quality control </w:t>
      </w:r>
      <w:r w:rsidR="0005610C" w:rsidRPr="00BA0A8A">
        <w:t xml:space="preserve">of </w:t>
      </w:r>
      <w:r w:rsidRPr="00BA0A8A">
        <w:t xml:space="preserve">all the metagenomic </w:t>
      </w:r>
      <w:r w:rsidR="0005610C" w:rsidRPr="00BA0A8A">
        <w:t>sequencing data</w:t>
      </w:r>
      <w:r w:rsidR="009D6830" w:rsidRPr="00BA0A8A">
        <w:t xml:space="preserve">. This </w:t>
      </w:r>
      <w:r w:rsidR="00197567" w:rsidRPr="00BA0A8A">
        <w:t>separated</w:t>
      </w:r>
      <w:r w:rsidRPr="00BA0A8A">
        <w:t xml:space="preserve"> </w:t>
      </w:r>
      <w:r w:rsidR="003F1744" w:rsidRPr="00BA0A8A">
        <w:t>microbial</w:t>
      </w:r>
      <w:r w:rsidRPr="00BA0A8A">
        <w:t xml:space="preserve"> reads from </w:t>
      </w:r>
      <w:r w:rsidR="004F7AC7" w:rsidRPr="00BA0A8A">
        <w:t xml:space="preserve">the </w:t>
      </w:r>
      <w:r w:rsidRPr="00BA0A8A">
        <w:t>contamina</w:t>
      </w:r>
      <w:r w:rsidR="004F7AC7" w:rsidRPr="00BA0A8A">
        <w:t>ted</w:t>
      </w:r>
      <w:r w:rsidRPr="00BA0A8A">
        <w:t xml:space="preserve"> reads</w:t>
      </w:r>
      <w:r w:rsidR="00430E11" w:rsidRPr="00BA0A8A">
        <w:t xml:space="preserve"> from t</w:t>
      </w:r>
      <w:r w:rsidRPr="00BA0A8A">
        <w:t>he host or other user-defined sources</w:t>
      </w:r>
      <w:r w:rsidR="00430E11" w:rsidRPr="00BA0A8A">
        <w:t xml:space="preserve"> using principled in silico methods</w:t>
      </w:r>
      <w:r w:rsidRPr="00BA0A8A">
        <w:t xml:space="preserve">. </w:t>
      </w:r>
      <w:r w:rsidR="00754A5F" w:rsidRPr="00BA0A8A">
        <w:t>Next,</w:t>
      </w:r>
      <w:r w:rsidRPr="00BA0A8A">
        <w:t xml:space="preserve"> taxonomic profiles were generated with the Kraken2 v2.0.9-beta across the custom database. Our custom library contained 9,543 bacterial and 909 </w:t>
      </w:r>
      <w:r w:rsidR="004314C2" w:rsidRPr="00BA0A8A">
        <w:t>fung</w:t>
      </w:r>
      <w:r w:rsidR="004529C1" w:rsidRPr="00BA0A8A">
        <w:t>al</w:t>
      </w:r>
      <w:r w:rsidRPr="00BA0A8A">
        <w:t xml:space="preserve"> references from NCBI (https://www.ncbi.nlm.nih.gov/), </w:t>
      </w:r>
      <w:proofErr w:type="spellStart"/>
      <w:r w:rsidRPr="00BA0A8A">
        <w:t>FungiDB</w:t>
      </w:r>
      <w:proofErr w:type="spellEnd"/>
      <w:r w:rsidRPr="00BA0A8A">
        <w:t xml:space="preserve"> (https://fungidb.org/fungidb/), Ensemble (http://fungi.ensembl.org/index.html), and Broad Institute (</w:t>
      </w:r>
      <w:hyperlink r:id="rId12" w:history="1">
        <w:r w:rsidR="00C2383A" w:rsidRPr="00BA0A8A">
          <w:rPr>
            <w:rStyle w:val="Hyperlink"/>
            <w:u w:val="none"/>
          </w:rPr>
          <w:t>https://www.broadinstitute.org/</w:t>
        </w:r>
      </w:hyperlink>
      <w:r w:rsidRPr="00BA0A8A">
        <w:t>)</w:t>
      </w:r>
      <w:r w:rsidR="00C2383A" w:rsidRPr="00BA0A8A">
        <w:t xml:space="preserve">. The library </w:t>
      </w:r>
      <w:r w:rsidRPr="00BA0A8A">
        <w:t xml:space="preserve">was </w:t>
      </w:r>
      <w:r w:rsidR="00C2383A" w:rsidRPr="00BA0A8A">
        <w:t xml:space="preserve">then </w:t>
      </w:r>
      <w:r w:rsidRPr="00BA0A8A">
        <w:t xml:space="preserve">established with the Jellyfish program by counting distinct 31-mer. We </w:t>
      </w:r>
      <w:r w:rsidR="003E6E52" w:rsidRPr="00BA0A8A">
        <w:t xml:space="preserve">used the default parameters and </w:t>
      </w:r>
      <w:r w:rsidRPr="00BA0A8A">
        <w:t xml:space="preserve">discarded all reads </w:t>
      </w:r>
      <w:r w:rsidR="00C2383A" w:rsidRPr="00BA0A8A">
        <w:t>with</w:t>
      </w:r>
      <w:r w:rsidRPr="00BA0A8A">
        <w:t xml:space="preserve"> quality less than 20 and shorter than 50 nucleotides. Each query was classified to a </w:t>
      </w:r>
      <w:proofErr w:type="spellStart"/>
      <w:r w:rsidRPr="00BA0A8A">
        <w:t>taxon</w:t>
      </w:r>
      <w:proofErr w:type="spellEnd"/>
      <w:r w:rsidRPr="00BA0A8A">
        <w:t xml:space="preserve"> with the highest total hits of k-mer matched by pruning the general taxonomic trees affiliated with mapped genomes. The final metagenomic read counts were normalized by multiple methods, raref</w:t>
      </w:r>
      <w:r w:rsidR="009F2402" w:rsidRPr="00BA0A8A">
        <w:t>action</w:t>
      </w:r>
      <w:r w:rsidRPr="00BA0A8A">
        <w:t>, relative abundance</w:t>
      </w:r>
      <w:r w:rsidR="00274D15" w:rsidRPr="00BA0A8A">
        <w:t xml:space="preserve"> (</w:t>
      </w:r>
      <w:r w:rsidR="00274D15" w:rsidRPr="0072796B">
        <w:rPr>
          <w:color w:val="0000FF"/>
          <w:rPrChange w:id="195" w:author="Jun Yu (MEDT)" w:date="2021-10-18T15:01:00Z">
            <w:rPr/>
          </w:rPrChange>
        </w:rPr>
        <w:t xml:space="preserve">supplementary table 2 and supplementary table </w:t>
      </w:r>
      <w:r w:rsidR="001A7063" w:rsidRPr="0072796B">
        <w:rPr>
          <w:color w:val="0000FF"/>
          <w:rPrChange w:id="196" w:author="Jun Yu (MEDT)" w:date="2021-10-18T15:01:00Z">
            <w:rPr/>
          </w:rPrChange>
        </w:rPr>
        <w:t>8</w:t>
      </w:r>
      <w:r w:rsidR="00274D15" w:rsidRPr="00BA0A8A">
        <w:t>)</w:t>
      </w:r>
      <w:r w:rsidRPr="00BA0A8A">
        <w:t xml:space="preserve">, and </w:t>
      </w:r>
      <w:r w:rsidR="002779A9" w:rsidRPr="00BA0A8A">
        <w:t xml:space="preserve">median </w:t>
      </w:r>
      <w:r w:rsidR="00E80C55" w:rsidRPr="00BA0A8A">
        <w:t>normalization</w:t>
      </w:r>
      <w:r w:rsidR="004001DF" w:rsidRPr="00BA0A8A">
        <w:t xml:space="preserve"> </w:t>
      </w:r>
      <w:r w:rsidR="00274D15" w:rsidRPr="00BA0A8A">
        <w:t>(</w:t>
      </w:r>
      <w:r w:rsidR="00274D15" w:rsidRPr="0072796B">
        <w:rPr>
          <w:color w:val="0000FF"/>
          <w:rPrChange w:id="197" w:author="Jun Yu (MEDT)" w:date="2021-10-18T15:01:00Z">
            <w:rPr/>
          </w:rPrChange>
        </w:rPr>
        <w:t>supplementary table 3 and supplementary table</w:t>
      </w:r>
      <w:r w:rsidR="001A7063" w:rsidRPr="0072796B">
        <w:rPr>
          <w:rStyle w:val="CommentReference"/>
          <w:color w:val="0000FF"/>
          <w:sz w:val="24"/>
          <w:szCs w:val="24"/>
          <w:rPrChange w:id="198" w:author="Jun Yu (MEDT)" w:date="2021-10-18T15:01:00Z">
            <w:rPr>
              <w:rStyle w:val="CommentReference"/>
              <w:sz w:val="24"/>
              <w:szCs w:val="24"/>
            </w:rPr>
          </w:rPrChange>
        </w:rPr>
        <w:t xml:space="preserve"> 9</w:t>
      </w:r>
      <w:r w:rsidR="00274D15" w:rsidRPr="00BA0A8A">
        <w:t>)</w:t>
      </w:r>
      <w:r w:rsidRPr="00BA0A8A">
        <w:t xml:space="preserve"> with the script (</w:t>
      </w:r>
      <w:ins w:id="199" w:author="LIN, Yufeng" w:date="2021-10-20T13:32:00Z">
        <w:r w:rsidR="00443D03">
          <w:fldChar w:fldCharType="begin"/>
        </w:r>
        <w:r w:rsidR="00443D03">
          <w:instrText xml:space="preserve"> HYPERLINK "</w:instrText>
        </w:r>
      </w:ins>
      <w:r w:rsidR="00443D03" w:rsidRPr="00BA0A8A">
        <w:instrText>https://github.com/ifanlyn95/multi-CRC-fungi</w:instrText>
      </w:r>
      <w:ins w:id="200" w:author="LIN, Yufeng" w:date="2021-10-20T13:32:00Z">
        <w:r w:rsidR="00443D03">
          <w:instrText xml:space="preserve">" </w:instrText>
        </w:r>
        <w:r w:rsidR="00443D03">
          <w:fldChar w:fldCharType="separate"/>
        </w:r>
      </w:ins>
      <w:r w:rsidR="00443D03" w:rsidRPr="007977F1">
        <w:rPr>
          <w:rStyle w:val="Hyperlink"/>
        </w:rPr>
        <w:t>https://github.com/ifanlyn95/multi-CRC-fungi</w:t>
      </w:r>
      <w:ins w:id="201" w:author="LIN, Yufeng" w:date="2021-10-20T13:32:00Z">
        <w:r w:rsidR="00443D03">
          <w:fldChar w:fldCharType="end"/>
        </w:r>
      </w:ins>
      <w:r w:rsidRPr="00BA0A8A">
        <w:t>).</w:t>
      </w:r>
      <w:r w:rsidR="002779A9" w:rsidRPr="00BA0A8A">
        <w:t xml:space="preserve"> </w:t>
      </w:r>
      <w:r w:rsidR="00E81CE7" w:rsidRPr="00BA0A8A">
        <w:t>T</w:t>
      </w:r>
      <w:r w:rsidR="00EB3DCC" w:rsidRPr="00BA0A8A">
        <w:t>o prevent the denominator from being zero, all zero values will be replaced by the normal distribution with a mean value of one-tenth of the non-zero minimum value and one-hundredth of the non-zero minimum value of the variance</w:t>
      </w:r>
      <w:r w:rsidR="00221DBF" w:rsidRPr="00BA0A8A">
        <w:t xml:space="preserve">. </w:t>
      </w:r>
      <w:r w:rsidR="002779A9" w:rsidRPr="00BA0A8A">
        <w:t xml:space="preserve">The median </w:t>
      </w:r>
      <w:r w:rsidR="00562C5E" w:rsidRPr="00BA0A8A">
        <w:t>normalization</w:t>
      </w:r>
      <w:r w:rsidR="002779A9" w:rsidRPr="00BA0A8A">
        <w:t xml:space="preserve"> </w:t>
      </w:r>
      <w:r w:rsidR="00562C5E" w:rsidRPr="00BA0A8A">
        <w:t>means</w:t>
      </w:r>
      <w:r w:rsidR="002779A9" w:rsidRPr="00BA0A8A">
        <w:t xml:space="preserve"> dividing </w:t>
      </w:r>
      <w:r w:rsidR="00E60FE6" w:rsidRPr="00BA0A8A">
        <w:t xml:space="preserve">the relative abundance of each feature by </w:t>
      </w:r>
      <w:r w:rsidR="002779A9" w:rsidRPr="00BA0A8A">
        <w:t>the median of the control group:</w:t>
      </w:r>
    </w:p>
    <w:p w14:paraId="4DC40CD8" w14:textId="1B6C8D2B" w:rsidR="002779A9" w:rsidRPr="00BA0A8A" w:rsidRDefault="00373307" w:rsidP="00BA0A8A">
      <w:pPr>
        <w:spacing w:before="0" w:after="0"/>
        <w:rPr>
          <w:i/>
        </w:rPr>
      </w:pPr>
      <m:oMathPara>
        <m:oMath>
          <m:sSub>
            <m:sSubPr>
              <m:ctrlPr>
                <w:rPr>
                  <w:rFonts w:ascii="Cambria Math" w:hAnsi="Cambria Math"/>
                  <w:i/>
                </w:rPr>
              </m:ctrlPr>
            </m:sSubPr>
            <m:e>
              <m:r>
                <w:rPr>
                  <w:rFonts w:ascii="Cambria Math" w:hAnsi="Cambria Math"/>
                </w:rPr>
                <m:t>MedNorm</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RelAbun</m:t>
                  </m:r>
                </m:e>
                <m:sub>
                  <m:r>
                    <w:rPr>
                      <w:rFonts w:ascii="Cambria Math" w:hAnsi="Cambria Math"/>
                    </w:rPr>
                    <m:t>i,j</m:t>
                  </m:r>
                </m:sub>
              </m:sSub>
            </m:num>
            <m:den>
              <m:r>
                <w:rPr>
                  <w:rFonts w:ascii="Cambria Math" w:hAnsi="Cambria Math"/>
                </w:rPr>
                <m:t>median(</m:t>
              </m:r>
              <m:sSub>
                <m:sSubPr>
                  <m:ctrlPr>
                    <w:rPr>
                      <w:rFonts w:ascii="Cambria Math" w:hAnsi="Cambria Math"/>
                      <w:i/>
                    </w:rPr>
                  </m:ctrlPr>
                </m:sSubPr>
                <m:e>
                  <m:r>
                    <w:rPr>
                      <w:rFonts w:ascii="Cambria Math" w:hAnsi="Cambria Math"/>
                    </w:rPr>
                    <m:t>RelAbun</m:t>
                  </m:r>
                </m:e>
                <m:sub>
                  <m:r>
                    <w:rPr>
                      <w:rFonts w:ascii="Cambria Math" w:hAnsi="Cambria Math"/>
                    </w:rPr>
                    <m:t>l,j</m:t>
                  </m:r>
                </m:sub>
              </m:sSub>
              <m:r>
                <w:rPr>
                  <w:rFonts w:ascii="Cambria Math" w:hAnsi="Cambria Math"/>
                </w:rPr>
                <m:t>)</m:t>
              </m:r>
            </m:den>
          </m:f>
          <m:r>
            <w:rPr>
              <w:rFonts w:ascii="Cambria Math" w:hAnsi="Cambria Math"/>
            </w:rPr>
            <m:t xml:space="preserve">     , l=1, 2,…n</m:t>
          </m:r>
        </m:oMath>
      </m:oMathPara>
    </w:p>
    <w:p w14:paraId="4FE8156F" w14:textId="20AE4447" w:rsidR="00BA0A8A" w:rsidRDefault="00373307" w:rsidP="00766643">
      <w:pPr>
        <w:spacing w:before="0" w:after="0"/>
        <w:ind w:left="120" w:hangingChars="50" w:hanging="120"/>
        <w:rPr>
          <w:ins w:id="202" w:author="LIN, Yufeng" w:date="2021-10-20T13:56:00Z"/>
        </w:rPr>
      </w:pPr>
      <m:oMath>
        <m:sSub>
          <m:sSubPr>
            <m:ctrlPr>
              <w:rPr>
                <w:rFonts w:ascii="Cambria Math" w:hAnsi="Cambria Math"/>
                <w:i/>
              </w:rPr>
            </m:ctrlPr>
          </m:sSubPr>
          <m:e>
            <m:r>
              <w:rPr>
                <w:rFonts w:ascii="Cambria Math" w:hAnsi="Cambria Math"/>
              </w:rPr>
              <m:t>RelAbun</m:t>
            </m:r>
          </m:e>
          <m:sub>
            <m:r>
              <w:rPr>
                <w:rFonts w:ascii="Cambria Math" w:hAnsi="Cambria Math"/>
              </w:rPr>
              <m:t>i, j</m:t>
            </m:r>
          </m:sub>
        </m:sSub>
      </m:oMath>
      <w:r w:rsidR="002779A9" w:rsidRPr="00BA0A8A">
        <w:t xml:space="preserve">: means the relative abundance of </w:t>
      </w:r>
      <w:r w:rsidR="004314C2" w:rsidRPr="00BA0A8A">
        <w:t>fungi</w:t>
      </w:r>
      <w:r w:rsidR="002779A9" w:rsidRPr="00BA0A8A">
        <w:t xml:space="preserve"> or bacteria</w:t>
      </w:r>
      <w:r w:rsidR="00F76818" w:rsidRPr="00BA0A8A">
        <w:t xml:space="preserve"> </w:t>
      </w:r>
      <m:oMath>
        <m:r>
          <w:rPr>
            <w:rFonts w:ascii="Cambria Math" w:hAnsi="Cambria Math"/>
          </w:rPr>
          <m:t>j</m:t>
        </m:r>
      </m:oMath>
      <w:r w:rsidR="002779A9" w:rsidRPr="00BA0A8A">
        <w:t xml:space="preserve"> in sample </w:t>
      </w:r>
      <m:oMath>
        <m:r>
          <w:rPr>
            <w:rFonts w:ascii="Cambria Math" w:hAnsi="Cambria Math"/>
          </w:rPr>
          <m:t>i</m:t>
        </m:r>
      </m:oMath>
      <w:r w:rsidR="002779A9" w:rsidRPr="00BA0A8A">
        <w:t>, which</w:t>
      </w:r>
      <w:r w:rsidR="003A57AB" w:rsidRPr="00BA0A8A">
        <w:t xml:space="preserve"> </w:t>
      </w:r>
      <w:r w:rsidR="002779A9" w:rsidRPr="00BA0A8A">
        <w:t xml:space="preserve">belongs to cohort </w:t>
      </w:r>
      <m:oMath>
        <m:r>
          <w:rPr>
            <w:rFonts w:ascii="Cambria Math" w:hAnsi="Cambria Math"/>
          </w:rPr>
          <m:t>k</m:t>
        </m:r>
      </m:oMath>
      <w:r w:rsidR="002779A9" w:rsidRPr="00BA0A8A">
        <w:t>.</w:t>
      </w:r>
      <w:r w:rsidR="00626B9C" w:rsidRPr="00BA0A8A">
        <w:t xml:space="preserve"> </w:t>
      </w:r>
      <w:r w:rsidR="00E81CE7" w:rsidRPr="00BA0A8A">
        <w:t>In contrast,</w:t>
      </w:r>
      <w:r w:rsidR="00626B9C" w:rsidRPr="00BA0A8A">
        <w:t xml:space="preserve"> cohort </w:t>
      </w:r>
      <m:oMath>
        <m:r>
          <w:rPr>
            <w:rFonts w:ascii="Cambria Math" w:hAnsi="Cambria Math"/>
          </w:rPr>
          <m:t>k</m:t>
        </m:r>
      </m:oMath>
      <w:r w:rsidR="00626B9C" w:rsidRPr="00BA0A8A">
        <w:t xml:space="preserve"> </w:t>
      </w:r>
      <w:r w:rsidR="00870917" w:rsidRPr="00BA0A8A">
        <w:t xml:space="preserve">has exactly </w:t>
      </w:r>
      <w:r w:rsidR="00626B9C" w:rsidRPr="00BA0A8A">
        <w:t xml:space="preserve">sample </w:t>
      </w:r>
      <m:oMath>
        <m:r>
          <w:rPr>
            <w:rFonts w:ascii="Cambria Math" w:hAnsi="Cambria Math"/>
          </w:rPr>
          <m:t>1</m:t>
        </m:r>
      </m:oMath>
      <w:r w:rsidR="00626B9C" w:rsidRPr="00BA0A8A">
        <w:t xml:space="preserve"> to sample </w:t>
      </w:r>
      <m:oMath>
        <m:r>
          <w:rPr>
            <w:rFonts w:ascii="Cambria Math" w:hAnsi="Cambria Math"/>
          </w:rPr>
          <m:t>n</m:t>
        </m:r>
      </m:oMath>
      <w:r w:rsidR="00626B9C" w:rsidRPr="00BA0A8A">
        <w:t>.</w:t>
      </w:r>
    </w:p>
    <w:p w14:paraId="587E1FCC" w14:textId="77777777" w:rsidR="0013640A" w:rsidRDefault="0013640A" w:rsidP="00766643">
      <w:pPr>
        <w:spacing w:before="0" w:after="0"/>
        <w:ind w:left="120" w:hangingChars="50" w:hanging="120"/>
      </w:pPr>
    </w:p>
    <w:p w14:paraId="2FAFCB0A" w14:textId="77777777" w:rsidR="0013640A" w:rsidRDefault="0013640A" w:rsidP="0013640A">
      <w:pPr>
        <w:pStyle w:val="title20825"/>
        <w:rPr>
          <w:ins w:id="203" w:author="LIN, Yufeng" w:date="2021-10-20T13:56:00Z"/>
        </w:rPr>
      </w:pPr>
      <w:commentRangeStart w:id="204"/>
      <w:ins w:id="205" w:author="LIN, Yufeng" w:date="2021-10-20T13:56:00Z">
        <w:r>
          <w:rPr>
            <w:highlight w:val="green"/>
          </w:rPr>
          <w:t>Overview of s</w:t>
        </w:r>
        <w:r w:rsidRPr="003573C9">
          <w:rPr>
            <w:highlight w:val="green"/>
          </w:rPr>
          <w:t xml:space="preserve">tatistical </w:t>
        </w:r>
        <w:r w:rsidRPr="003573C9">
          <w:rPr>
            <w:highlight w:val="green"/>
          </w:rPr>
          <w:t>analyses</w:t>
        </w:r>
        <w:commentRangeEnd w:id="204"/>
        <w:r w:rsidRPr="003573C9">
          <w:rPr>
            <w:rStyle w:val="CommentReference"/>
            <w:highlight w:val="green"/>
          </w:rPr>
          <w:commentReference w:id="204"/>
        </w:r>
      </w:ins>
    </w:p>
    <w:p w14:paraId="060CFD6D" w14:textId="6356FCEB" w:rsidR="0013640A" w:rsidRPr="00A53D40" w:rsidRDefault="0013640A" w:rsidP="00654F30">
      <w:pPr>
        <w:rPr>
          <w:ins w:id="206" w:author="LIN, Yufeng" w:date="2021-10-20T13:56:00Z"/>
          <w:rFonts w:eastAsiaTheme="minorEastAsia" w:hint="eastAsia"/>
        </w:rPr>
      </w:pPr>
      <w:ins w:id="207" w:author="LIN, Yufeng" w:date="2021-10-20T14:00:00Z">
        <w:r w:rsidRPr="002454EB">
          <w:rPr>
            <w:rFonts w:eastAsiaTheme="minorEastAsia"/>
            <w:highlight w:val="yellow"/>
          </w:rPr>
          <w:t xml:space="preserve">To overcome the limitations of univariate statistics, </w:t>
        </w:r>
        <w:r w:rsidRPr="002454EB">
          <w:rPr>
            <w:rFonts w:eastAsiaTheme="minorEastAsia"/>
            <w:highlight w:val="yellow"/>
          </w:rPr>
          <w:t xml:space="preserve">relative abundance and </w:t>
        </w:r>
        <w:r w:rsidRPr="002454EB">
          <w:rPr>
            <w:highlight w:val="yellow"/>
          </w:rPr>
          <w:t>median normalization w</w:t>
        </w:r>
        <w:r w:rsidRPr="002454EB">
          <w:rPr>
            <w:highlight w:val="yellow"/>
          </w:rPr>
          <w:t>ere</w:t>
        </w:r>
        <w:r w:rsidRPr="002454EB">
          <w:rPr>
            <w:highlight w:val="yellow"/>
          </w:rPr>
          <w:t xml:space="preserve"> applied.</w:t>
        </w:r>
      </w:ins>
      <w:ins w:id="208" w:author="LIN, Yufeng" w:date="2021-10-20T14:07:00Z">
        <w:r w:rsidR="00FA16E6" w:rsidRPr="002454EB">
          <w:rPr>
            <w:highlight w:val="yellow"/>
          </w:rPr>
          <w:t xml:space="preserve"> The confounding factor</w:t>
        </w:r>
      </w:ins>
      <w:ins w:id="209" w:author="LIN, Yufeng" w:date="2021-10-20T14:08:00Z">
        <w:r w:rsidR="00FA16E6" w:rsidRPr="002454EB">
          <w:rPr>
            <w:highlight w:val="yellow"/>
          </w:rPr>
          <w:t>s</w:t>
        </w:r>
      </w:ins>
      <w:ins w:id="210" w:author="LIN, Yufeng" w:date="2021-10-20T14:07:00Z">
        <w:r w:rsidR="00FA16E6" w:rsidRPr="002454EB">
          <w:rPr>
            <w:highlight w:val="yellow"/>
          </w:rPr>
          <w:t xml:space="preserve">, such as age, BMI, and </w:t>
        </w:r>
      </w:ins>
      <w:ins w:id="211" w:author="LIN, Yufeng" w:date="2021-10-20T14:08:00Z">
        <w:r w:rsidR="00FA16E6" w:rsidRPr="002454EB">
          <w:rPr>
            <w:highlight w:val="yellow"/>
          </w:rPr>
          <w:t xml:space="preserve">tumor location, were not considered because </w:t>
        </w:r>
      </w:ins>
      <w:proofErr w:type="gramStart"/>
      <w:ins w:id="212" w:author="LIN, Yufeng" w:date="2021-10-20T14:09:00Z">
        <w:r w:rsidR="00FA16E6" w:rsidRPr="002454EB">
          <w:rPr>
            <w:highlight w:val="yellow"/>
          </w:rPr>
          <w:t>these meta information</w:t>
        </w:r>
        <w:proofErr w:type="gramEnd"/>
        <w:r w:rsidR="00FA16E6" w:rsidRPr="002454EB">
          <w:rPr>
            <w:highlight w:val="yellow"/>
          </w:rPr>
          <w:t xml:space="preserve"> </w:t>
        </w:r>
      </w:ins>
      <w:ins w:id="213" w:author="LIN, Yufeng" w:date="2021-10-20T17:47:00Z">
        <w:r w:rsidR="002454EB" w:rsidRPr="002454EB">
          <w:rPr>
            <w:highlight w:val="yellow"/>
          </w:rPr>
          <w:t>we</w:t>
        </w:r>
      </w:ins>
      <w:ins w:id="214" w:author="LIN, Yufeng" w:date="2021-10-20T14:09:00Z">
        <w:r w:rsidR="00FA16E6" w:rsidRPr="002454EB">
          <w:rPr>
            <w:highlight w:val="yellow"/>
          </w:rPr>
          <w:t>re not complete</w:t>
        </w:r>
      </w:ins>
      <w:ins w:id="215" w:author="LIN, Yufeng" w:date="2021-10-20T14:10:00Z">
        <w:r w:rsidR="00FA16E6" w:rsidRPr="002454EB">
          <w:rPr>
            <w:highlight w:val="yellow"/>
          </w:rPr>
          <w:t xml:space="preserve"> in each cohort.</w:t>
        </w:r>
      </w:ins>
      <w:ins w:id="216" w:author="LIN, Yufeng" w:date="2021-10-20T14:00:00Z">
        <w:r w:rsidRPr="002454EB">
          <w:rPr>
            <w:highlight w:val="yellow"/>
          </w:rPr>
          <w:t xml:space="preserve"> </w:t>
        </w:r>
      </w:ins>
      <w:ins w:id="217" w:author="LIN, Yufeng" w:date="2021-10-20T13:56:00Z">
        <w:r w:rsidRPr="002454EB">
          <w:rPr>
            <w:rFonts w:eastAsiaTheme="minorEastAsia"/>
            <w:highlight w:val="yellow"/>
          </w:rPr>
          <w:t xml:space="preserve">The non-parametric test was used throughout for univariate association testing between the abundances of fungi and bacteria; all were two-sided Wilcoxon tests except were otherwise mentioned. </w:t>
        </w:r>
        <w:r w:rsidRPr="002454EB">
          <w:rPr>
            <w:highlight w:val="yellow"/>
          </w:rPr>
          <w:t xml:space="preserve">Co-occurrence and co-exclusion relationships within </w:t>
        </w:r>
      </w:ins>
      <w:ins w:id="218" w:author="LIN, Yufeng" w:date="2021-10-20T13:57:00Z">
        <w:r w:rsidRPr="002454EB">
          <w:rPr>
            <w:highlight w:val="yellow"/>
          </w:rPr>
          <w:t>fungi</w:t>
        </w:r>
      </w:ins>
      <w:ins w:id="219" w:author="LIN, Yufeng" w:date="2021-10-20T13:56:00Z">
        <w:r w:rsidRPr="002454EB">
          <w:rPr>
            <w:highlight w:val="yellow"/>
          </w:rPr>
          <w:t xml:space="preserve"> and between </w:t>
        </w:r>
      </w:ins>
      <w:ins w:id="220" w:author="LIN, Yufeng" w:date="2021-10-20T13:57:00Z">
        <w:r w:rsidRPr="002454EB">
          <w:rPr>
            <w:highlight w:val="yellow"/>
          </w:rPr>
          <w:t xml:space="preserve">fungi </w:t>
        </w:r>
      </w:ins>
      <w:ins w:id="221" w:author="LIN, Yufeng" w:date="2021-10-20T13:56:00Z">
        <w:r w:rsidRPr="002454EB">
          <w:rPr>
            <w:highlight w:val="yellow"/>
          </w:rPr>
          <w:t>and</w:t>
        </w:r>
      </w:ins>
      <w:ins w:id="222" w:author="LIN, Yufeng" w:date="2021-10-20T17:22:00Z">
        <w:r w:rsidR="00443B80" w:rsidRPr="002454EB">
          <w:rPr>
            <w:highlight w:val="yellow"/>
          </w:rPr>
          <w:t xml:space="preserve"> </w:t>
        </w:r>
      </w:ins>
      <w:ins w:id="223" w:author="LIN, Yufeng" w:date="2021-10-20T13:56:00Z">
        <w:r w:rsidRPr="002454EB">
          <w:rPr>
            <w:highlight w:val="yellow"/>
          </w:rPr>
          <w:t>bacterial kingdoms were estimated using</w:t>
        </w:r>
      </w:ins>
      <w:ins w:id="224" w:author="LIN, Yufeng" w:date="2021-10-20T13:57:00Z">
        <w:r w:rsidRPr="002454EB">
          <w:rPr>
            <w:highlight w:val="yellow"/>
          </w:rPr>
          <w:t xml:space="preserve"> </w:t>
        </w:r>
      </w:ins>
      <w:ins w:id="225" w:author="LIN, Yufeng" w:date="2021-10-20T13:58:00Z">
        <w:r w:rsidRPr="002454EB">
          <w:rPr>
            <w:highlight w:val="yellow"/>
          </w:rPr>
          <w:t>Differential Gene Correlation Analysis</w:t>
        </w:r>
        <w:r w:rsidRPr="002454EB">
          <w:rPr>
            <w:highlight w:val="yellow"/>
          </w:rPr>
          <w:t xml:space="preserve"> (</w:t>
        </w:r>
      </w:ins>
      <w:ins w:id="226" w:author="LIN, Yufeng" w:date="2021-10-20T13:57:00Z">
        <w:r w:rsidRPr="002454EB">
          <w:rPr>
            <w:highlight w:val="yellow"/>
          </w:rPr>
          <w:t>DGCA</w:t>
        </w:r>
      </w:ins>
      <w:ins w:id="227" w:author="LIN, Yufeng" w:date="2021-10-20T13:58:00Z">
        <w:r w:rsidRPr="002454EB">
          <w:rPr>
            <w:highlight w:val="yellow"/>
          </w:rPr>
          <w:t>)</w:t>
        </w:r>
      </w:ins>
      <w:r w:rsidR="000C2944" w:rsidRPr="002454EB">
        <w:rPr>
          <w:highlight w:val="yellow"/>
        </w:rPr>
        <w:fldChar w:fldCharType="begin"/>
      </w:r>
      <w:r w:rsidR="002454EB" w:rsidRPr="002454EB">
        <w:rPr>
          <w:highlight w:val="yellow"/>
        </w:rPr>
        <w:instrText xml:space="preserve"> ADDIN ZOTERO_ITEM CSL_CITATION {"citationID":"a8kd2ef5iv","properties":{"formattedCitation":"\\super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000C2944" w:rsidRPr="002454EB">
        <w:rPr>
          <w:highlight w:val="yellow"/>
        </w:rPr>
        <w:fldChar w:fldCharType="separate"/>
      </w:r>
      <w:r w:rsidR="002454EB" w:rsidRPr="002454EB">
        <w:rPr>
          <w:kern w:val="0"/>
          <w:highlight w:val="yellow"/>
          <w:vertAlign w:val="superscript"/>
        </w:rPr>
        <w:t>24</w:t>
      </w:r>
      <w:r w:rsidR="000C2944" w:rsidRPr="002454EB">
        <w:rPr>
          <w:highlight w:val="yellow"/>
        </w:rPr>
        <w:fldChar w:fldCharType="end"/>
      </w:r>
      <w:ins w:id="228" w:author="LIN, Yufeng" w:date="2021-10-20T13:58:00Z">
        <w:r w:rsidRPr="002454EB">
          <w:rPr>
            <w:highlight w:val="yellow"/>
          </w:rPr>
          <w:t>.</w:t>
        </w:r>
      </w:ins>
      <w:ins w:id="229" w:author="LIN, Yufeng" w:date="2021-10-20T13:59:00Z">
        <w:r w:rsidRPr="002454EB">
          <w:rPr>
            <w:highlight w:val="yellow"/>
          </w:rPr>
          <w:t xml:space="preserve"> </w:t>
        </w:r>
        <w:r w:rsidRPr="002454EB">
          <w:rPr>
            <w:i/>
            <w:iCs/>
            <w:highlight w:val="yellow"/>
          </w:rPr>
          <w:t>P</w:t>
        </w:r>
        <w:r w:rsidRPr="002454EB">
          <w:rPr>
            <w:highlight w:val="yellow"/>
          </w:rPr>
          <w:t xml:space="preserve"> value less than 0.05 after multiple comparisons correction using the false discovery rated method were considered significant</w:t>
        </w:r>
      </w:ins>
      <w:ins w:id="230" w:author="LIN, Yufeng" w:date="2021-10-20T14:04:00Z">
        <w:r w:rsidR="0099660A" w:rsidRPr="002454EB">
          <w:rPr>
            <w:rFonts w:eastAsiaTheme="minorEastAsia"/>
            <w:highlight w:val="yellow"/>
          </w:rPr>
          <w:t xml:space="preserve"> </w:t>
        </w:r>
        <w:r w:rsidR="0099660A" w:rsidRPr="002454EB">
          <w:rPr>
            <w:rFonts w:eastAsiaTheme="minorEastAsia"/>
            <w:highlight w:val="yellow"/>
          </w:rPr>
          <w:t>except were otherwise mentioned</w:t>
        </w:r>
      </w:ins>
      <w:ins w:id="231" w:author="LIN, Yufeng" w:date="2021-10-20T13:59:00Z">
        <w:r w:rsidRPr="002454EB">
          <w:rPr>
            <w:highlight w:val="yellow"/>
          </w:rPr>
          <w:t>.</w:t>
        </w:r>
      </w:ins>
      <w:ins w:id="232" w:author="LIN, Yufeng" w:date="2021-10-20T14:03:00Z">
        <w:r w:rsidR="000C2944" w:rsidRPr="002454EB">
          <w:rPr>
            <w:highlight w:val="yellow"/>
          </w:rPr>
          <w:t xml:space="preserve"> </w:t>
        </w:r>
      </w:ins>
      <w:ins w:id="233" w:author="LIN, Yufeng" w:date="2021-10-20T17:36:00Z">
        <w:r w:rsidR="00654F30" w:rsidRPr="002454EB">
          <w:rPr>
            <w:highlight w:val="yellow"/>
          </w:rPr>
          <w:t>Areas under the receiver</w:t>
        </w:r>
        <w:r w:rsidR="00654F30" w:rsidRPr="002454EB">
          <w:rPr>
            <w:highlight w:val="yellow"/>
          </w:rPr>
          <w:t xml:space="preserve"> </w:t>
        </w:r>
        <w:r w:rsidR="00654F30" w:rsidRPr="002454EB">
          <w:rPr>
            <w:highlight w:val="yellow"/>
          </w:rPr>
          <w:t>operating characteristic curves (AUCs) were determined</w:t>
        </w:r>
        <w:r w:rsidR="00654F30" w:rsidRPr="002454EB">
          <w:rPr>
            <w:highlight w:val="yellow"/>
          </w:rPr>
          <w:t xml:space="preserve"> </w:t>
        </w:r>
        <w:r w:rsidR="00654F30" w:rsidRPr="002454EB">
          <w:rPr>
            <w:highlight w:val="yellow"/>
          </w:rPr>
          <w:t>by</w:t>
        </w:r>
        <w:r w:rsidR="00654F30" w:rsidRPr="002454EB">
          <w:rPr>
            <w:highlight w:val="yellow"/>
          </w:rPr>
          <w:t xml:space="preserve"> random forest model</w:t>
        </w:r>
      </w:ins>
      <w:ins w:id="234" w:author="LIN, Yufeng" w:date="2021-10-20T17:37:00Z">
        <w:r w:rsidR="00654F30" w:rsidRPr="002454EB">
          <w:rPr>
            <w:highlight w:val="yellow"/>
          </w:rPr>
          <w:t xml:space="preserve"> and the </w:t>
        </w:r>
      </w:ins>
      <w:ins w:id="235" w:author="LIN, Yufeng" w:date="2021-10-20T17:38:00Z">
        <w:r w:rsidR="00654F30" w:rsidRPr="002454EB">
          <w:rPr>
            <w:highlight w:val="yellow"/>
          </w:rPr>
          <w:t xml:space="preserve">relative </w:t>
        </w:r>
      </w:ins>
      <w:ins w:id="236" w:author="LIN, Yufeng" w:date="2021-10-20T17:39:00Z">
        <w:r w:rsidR="00654F30" w:rsidRPr="002454EB">
          <w:rPr>
            <w:highlight w:val="yellow"/>
          </w:rPr>
          <w:t>change</w:t>
        </w:r>
      </w:ins>
      <w:ins w:id="237" w:author="LIN, Yufeng" w:date="2021-10-20T17:37:00Z">
        <w:r w:rsidR="00654F30" w:rsidRPr="002454EB">
          <w:rPr>
            <w:highlight w:val="yellow"/>
          </w:rPr>
          <w:t xml:space="preserve"> </w:t>
        </w:r>
      </w:ins>
      <w:ins w:id="238" w:author="LIN, Yufeng" w:date="2021-10-20T17:40:00Z">
        <w:r w:rsidR="00654F30" w:rsidRPr="002454EB">
          <w:rPr>
            <w:highlight w:val="yellow"/>
          </w:rPr>
          <w:t xml:space="preserve">values </w:t>
        </w:r>
      </w:ins>
      <w:ins w:id="239" w:author="LIN, Yufeng" w:date="2021-10-20T17:37:00Z">
        <w:r w:rsidR="00654F30" w:rsidRPr="002454EB">
          <w:rPr>
            <w:highlight w:val="yellow"/>
          </w:rPr>
          <w:t xml:space="preserve">between </w:t>
        </w:r>
      </w:ins>
      <w:ins w:id="240" w:author="LIN, Yufeng" w:date="2021-10-20T17:39:00Z">
        <w:r w:rsidR="00654F30" w:rsidRPr="002454EB">
          <w:rPr>
            <w:highlight w:val="yellow"/>
          </w:rPr>
          <w:t xml:space="preserve">trans-kingdom AUCs </w:t>
        </w:r>
      </w:ins>
      <w:ins w:id="241" w:author="LIN, Yufeng" w:date="2021-10-20T17:40:00Z">
        <w:r w:rsidR="00654F30" w:rsidRPr="002454EB">
          <w:rPr>
            <w:highlight w:val="yellow"/>
          </w:rPr>
          <w:t xml:space="preserve">and pure bacteria AUCs </w:t>
        </w:r>
      </w:ins>
      <w:ins w:id="242" w:author="LIN, Yufeng" w:date="2021-10-20T17:42:00Z">
        <w:r w:rsidR="00654F30" w:rsidRPr="002454EB">
          <w:rPr>
            <w:highlight w:val="yellow"/>
          </w:rPr>
          <w:t xml:space="preserve">present the </w:t>
        </w:r>
      </w:ins>
      <w:proofErr w:type="gramStart"/>
      <w:ins w:id="243" w:author="LIN, Yufeng" w:date="2021-10-20T17:40:00Z">
        <w:r w:rsidR="00654F30" w:rsidRPr="002454EB">
          <w:rPr>
            <w:highlight w:val="yellow"/>
          </w:rPr>
          <w:t>models</w:t>
        </w:r>
        <w:proofErr w:type="gramEnd"/>
        <w:r w:rsidR="00654F30" w:rsidRPr="002454EB">
          <w:rPr>
            <w:highlight w:val="yellow"/>
          </w:rPr>
          <w:t xml:space="preserve"> </w:t>
        </w:r>
      </w:ins>
      <w:ins w:id="244" w:author="LIN, Yufeng" w:date="2021-10-20T17:42:00Z">
        <w:r w:rsidR="00654F30" w:rsidRPr="002454EB">
          <w:rPr>
            <w:highlight w:val="yellow"/>
          </w:rPr>
          <w:t>difference</w:t>
        </w:r>
      </w:ins>
      <w:ins w:id="245" w:author="LIN, Yufeng" w:date="2021-10-20T17:41:00Z">
        <w:r w:rsidR="00654F30" w:rsidRPr="002454EB">
          <w:rPr>
            <w:highlight w:val="yellow"/>
          </w:rPr>
          <w:t>.</w:t>
        </w:r>
      </w:ins>
      <w:ins w:id="246" w:author="LIN, Yufeng" w:date="2021-10-20T17:42:00Z">
        <w:r w:rsidR="00654F30" w:rsidRPr="002454EB">
          <w:rPr>
            <w:highlight w:val="yellow"/>
          </w:rPr>
          <w:t xml:space="preserve"> </w:t>
        </w:r>
        <w:r w:rsidR="00654F30" w:rsidRPr="002454EB">
          <w:rPr>
            <w:highlight w:val="yellow"/>
          </w:rPr>
          <w:t>Network parameters were estimated</w:t>
        </w:r>
        <w:r w:rsidR="00654F30" w:rsidRPr="002454EB">
          <w:rPr>
            <w:highlight w:val="yellow"/>
          </w:rPr>
          <w:t xml:space="preserve"> </w:t>
        </w:r>
        <w:r w:rsidR="00654F30" w:rsidRPr="002454EB">
          <w:rPr>
            <w:highlight w:val="yellow"/>
          </w:rPr>
          <w:t xml:space="preserve">by using the network analyzer algorithm of </w:t>
        </w:r>
        <w:proofErr w:type="spellStart"/>
        <w:r w:rsidR="00654F30" w:rsidRPr="002454EB">
          <w:rPr>
            <w:highlight w:val="yellow"/>
          </w:rPr>
          <w:t>Cytoscape</w:t>
        </w:r>
        <w:proofErr w:type="spellEnd"/>
        <w:r w:rsidR="00654F30" w:rsidRPr="002454EB">
          <w:rPr>
            <w:highlight w:val="yellow"/>
          </w:rPr>
          <w:t>,</w:t>
        </w:r>
        <w:r w:rsidR="00654F30" w:rsidRPr="002454EB">
          <w:rPr>
            <w:highlight w:val="yellow"/>
          </w:rPr>
          <w:t xml:space="preserve"> </w:t>
        </w:r>
        <w:r w:rsidR="00654F30" w:rsidRPr="002454EB">
          <w:rPr>
            <w:highlight w:val="yellow"/>
          </w:rPr>
          <w:t>version 3.0.4</w:t>
        </w:r>
      </w:ins>
      <w:r w:rsidR="002454EB" w:rsidRPr="002454EB">
        <w:rPr>
          <w:highlight w:val="yellow"/>
        </w:rPr>
        <w:fldChar w:fldCharType="begin"/>
      </w:r>
      <w:r w:rsidR="002454EB" w:rsidRPr="002454EB">
        <w:rPr>
          <w:highlight w:val="yellow"/>
        </w:rPr>
        <w:instrText xml:space="preserve"> ADDIN ZOTERO_ITEM CSL_CITATION {"citationID":"a29ifq4js01","properties":{"formattedCitation":"\\super 25\\nosupersub{}","plainCitation":"25","noteIndex":0},"citationItems":[{"id":799,"uris":["http://zotero.org/users/7908919/items/ZF63KY5B"],"uri":["http://zotero.org/users/7908919/items/ZF63KY5B"],"itemData":{"id":799,"type":"article-journal","container-title":"Genome Research","DOI":"10.1101/gr.1239303","ISSN":"1088-9051","issue":"11","journalAbbreviation":"Genome Research","language":"en","page":"2498-2504","source":"DOI.org (Crossref)","title":"Cytoscape: A Software Environment for Integrated Models of Biomolecular Interaction Networks","title-short":"Cytoscape","volume":"13","author":[{"family":"Shannon","given":"P."}],"issued":{"date-parts":[["2003",11,1]]}}}],"schema":"https://github.com/citation-style-language/schema/raw/master/csl-citation.json"} </w:instrText>
      </w:r>
      <w:r w:rsidR="002454EB" w:rsidRPr="002454EB">
        <w:rPr>
          <w:highlight w:val="yellow"/>
        </w:rPr>
        <w:fldChar w:fldCharType="separate"/>
      </w:r>
      <w:r w:rsidR="002454EB" w:rsidRPr="002454EB">
        <w:rPr>
          <w:kern w:val="0"/>
          <w:highlight w:val="yellow"/>
          <w:vertAlign w:val="superscript"/>
        </w:rPr>
        <w:t>25</w:t>
      </w:r>
      <w:r w:rsidR="002454EB" w:rsidRPr="002454EB">
        <w:rPr>
          <w:highlight w:val="yellow"/>
        </w:rPr>
        <w:fldChar w:fldCharType="end"/>
      </w:r>
      <w:ins w:id="247" w:author="LIN, Yufeng" w:date="2021-10-20T17:42:00Z">
        <w:r w:rsidR="00654F30" w:rsidRPr="002454EB">
          <w:rPr>
            <w:highlight w:val="yellow"/>
          </w:rPr>
          <w:t>, with default parameters</w:t>
        </w:r>
      </w:ins>
      <w:ins w:id="248" w:author="LIN, Yufeng" w:date="2021-10-20T17:43:00Z">
        <w:r w:rsidR="00654F30" w:rsidRPr="002454EB">
          <w:rPr>
            <w:highlight w:val="yellow"/>
          </w:rPr>
          <w:t xml:space="preserve"> and cluster</w:t>
        </w:r>
        <w:r w:rsidR="002454EB" w:rsidRPr="002454EB">
          <w:rPr>
            <w:highlight w:val="yellow"/>
          </w:rPr>
          <w:t xml:space="preserve">ed by </w:t>
        </w:r>
        <w:r w:rsidR="002454EB" w:rsidRPr="002454EB">
          <w:rPr>
            <w:rFonts w:eastAsiaTheme="minorEastAsia"/>
            <w:highlight w:val="yellow"/>
          </w:rPr>
          <w:t>affinity propagation clusters methodology</w:t>
        </w:r>
        <w:r w:rsidR="002454EB" w:rsidRPr="002454EB">
          <w:rPr>
            <w:rFonts w:eastAsiaTheme="minorEastAsia"/>
            <w:highlight w:val="yellow"/>
          </w:rPr>
          <w:fldChar w:fldCharType="begin"/>
        </w:r>
      </w:ins>
      <w:r w:rsidR="002454EB" w:rsidRPr="002454EB">
        <w:rPr>
          <w:rFonts w:eastAsiaTheme="minorEastAsia"/>
          <w:highlight w:val="yellow"/>
        </w:rPr>
        <w:instrText xml:space="preserve"> ADDIN ZOTERO_ITEM CSL_CITATION {"citationID":"a19sphnmcef","properties":{"formattedCitation":"\\super 26\\nosupersub{}","plainCitation":"26","noteIndex":0},"citationItems":[{"id":670,"uris":["http://zotero.org/users/7908919/items/W42QJ7XW"],"uri":["http://zotero.org/users/7908919/items/W42QJ7XW"],"itemData":{"id":670,"type":"article-journal","abstract":"Motivation: Similarity-measure-based clustering is a crucial problem appearing throughout scientific data analysis. Recently, a powerful new algorithm called Affinity Propagation (AP) based on message-passing techniques was proposed by Frey and Dueck (2007a). In AP, each cluster is identified by a common exemplar all other data points of the same cluster refer to, and exemplars have to refer to themselves. Albeit its proved power, AP in its present form suffers from a number of drawbacks. The hard constraint of having exactly one exemplar per cluster restricts AP to classes of regularly shaped clusters, and leads to suboptimal performance, e.g. in analyzing gene expression data.","container-title":"Bioinformatics","DOI":"10.1093/bioinformatics/btm414","ISSN":"1367-4803, 1460-2059","issue":"20","journalAbbreviation":"Bioinformatics","language":"en","page":"2708-2715","source":"DOI.org (Crossref)","title":"Clustering by soft-constraint affinity propagation: applications to gene-expression data","title-short":"Clustering by soft-constraint affinity propagation","volume":"23","author":[{"family":"Leone","given":"M."},{"literal":"Sumedha"},{"family":"Weigt","given":"M."}],"issued":{"date-parts":[["2007",10,15]]}}}],"schema":"https://github.com/citation-style-language/schema/raw/master/csl-citation.json"} </w:instrText>
      </w:r>
      <w:ins w:id="249" w:author="LIN, Yufeng" w:date="2021-10-20T17:43:00Z">
        <w:r w:rsidR="002454EB" w:rsidRPr="002454EB">
          <w:rPr>
            <w:rFonts w:eastAsiaTheme="minorEastAsia"/>
            <w:highlight w:val="yellow"/>
          </w:rPr>
          <w:fldChar w:fldCharType="separate"/>
        </w:r>
      </w:ins>
      <w:r w:rsidR="002454EB" w:rsidRPr="002454EB">
        <w:rPr>
          <w:kern w:val="0"/>
          <w:highlight w:val="yellow"/>
          <w:vertAlign w:val="superscript"/>
        </w:rPr>
        <w:t>26</w:t>
      </w:r>
      <w:ins w:id="250" w:author="LIN, Yufeng" w:date="2021-10-20T17:43:00Z">
        <w:r w:rsidR="002454EB" w:rsidRPr="002454EB">
          <w:rPr>
            <w:rFonts w:eastAsiaTheme="minorEastAsia"/>
            <w:highlight w:val="yellow"/>
          </w:rPr>
          <w:fldChar w:fldCharType="end"/>
        </w:r>
        <w:r w:rsidR="002454EB" w:rsidRPr="002454EB">
          <w:rPr>
            <w:highlight w:val="yellow"/>
          </w:rPr>
          <w:t xml:space="preserve"> </w:t>
        </w:r>
      </w:ins>
      <w:ins w:id="251" w:author="LIN, Yufeng" w:date="2021-10-20T17:44:00Z">
        <w:r w:rsidR="002454EB" w:rsidRPr="002454EB">
          <w:rPr>
            <w:highlight w:val="yellow"/>
          </w:rPr>
          <w:t>.</w:t>
        </w:r>
      </w:ins>
    </w:p>
    <w:p w14:paraId="3530CC91" w14:textId="77777777" w:rsidR="00766643" w:rsidRPr="0013640A" w:rsidRDefault="00766643" w:rsidP="00766643">
      <w:pPr>
        <w:spacing w:before="0" w:after="0"/>
        <w:ind w:left="120" w:hangingChars="50" w:hanging="120"/>
        <w:rPr>
          <w:rFonts w:hint="eastAsia"/>
        </w:rPr>
      </w:pPr>
    </w:p>
    <w:p w14:paraId="76FAD842" w14:textId="2032976E" w:rsidR="00531B71" w:rsidRPr="00BA0A8A" w:rsidRDefault="00B93709">
      <w:pPr>
        <w:pStyle w:val="title20825"/>
      </w:pPr>
      <w:r w:rsidRPr="00BA0A8A">
        <w:lastRenderedPageBreak/>
        <w:t xml:space="preserve">Differential abundance analysis </w:t>
      </w:r>
    </w:p>
    <w:p w14:paraId="104755D0" w14:textId="17CD87A2" w:rsidR="00531B71" w:rsidRPr="00BA0A8A" w:rsidRDefault="00A11EC9" w:rsidP="00BA0A8A">
      <w:pPr>
        <w:spacing w:before="0" w:after="0"/>
      </w:pPr>
      <w:r w:rsidRPr="00BA0A8A">
        <w:t xml:space="preserve">Three </w:t>
      </w:r>
      <w:r w:rsidR="00531B71" w:rsidRPr="00BA0A8A">
        <w:t xml:space="preserve">criteria </w:t>
      </w:r>
      <w:r w:rsidRPr="00BA0A8A">
        <w:t xml:space="preserve">were used </w:t>
      </w:r>
      <w:r w:rsidR="00531B71" w:rsidRPr="00BA0A8A">
        <w:t>to select the potential</w:t>
      </w:r>
      <w:r w:rsidRPr="00BA0A8A">
        <w:t xml:space="preserve"> differentially abundant</w:t>
      </w:r>
      <w:r w:rsidR="00531B71" w:rsidRPr="00BA0A8A">
        <w:t xml:space="preserve"> candidates</w:t>
      </w:r>
      <w:r w:rsidR="00992A41" w:rsidRPr="00BA0A8A">
        <w:t xml:space="preserve"> between CRC </w:t>
      </w:r>
      <w:r w:rsidR="0094345D" w:rsidRPr="00BA0A8A">
        <w:t>and healthy individuals</w:t>
      </w:r>
      <w:r w:rsidR="00531B71" w:rsidRPr="00BA0A8A">
        <w:t xml:space="preserve">. </w:t>
      </w:r>
      <w:r w:rsidR="00E81CE7" w:rsidRPr="00BA0A8A">
        <w:t>First</w:t>
      </w:r>
      <w:r w:rsidR="00531B71" w:rsidRPr="00BA0A8A">
        <w:t xml:space="preserve">, we excluded the candidates with an average </w:t>
      </w:r>
      <w:r w:rsidR="0094345D" w:rsidRPr="00BA0A8A">
        <w:t xml:space="preserve">rarefied </w:t>
      </w:r>
      <w:r w:rsidR="00531B71" w:rsidRPr="00BA0A8A">
        <w:t xml:space="preserve">abundance less than 0.1% </w:t>
      </w:r>
      <w:r w:rsidR="004314C2" w:rsidRPr="00BA0A8A">
        <w:t>fung</w:t>
      </w:r>
      <w:r w:rsidR="00873731" w:rsidRPr="00BA0A8A">
        <w:t>al composition</w:t>
      </w:r>
      <w:r w:rsidR="00531B71" w:rsidRPr="00BA0A8A">
        <w:t>. We selected the same trend features (SSTF), required more than 3/4 cohorts (not less than six cohorts) to perform the same trends. And the log2 of Multiple Median Fold Change (log</w:t>
      </w:r>
      <w:r w:rsidR="00531B71" w:rsidRPr="00BA0A8A">
        <w:rPr>
          <w:vertAlign w:val="subscript"/>
        </w:rPr>
        <w:t>2</w:t>
      </w:r>
      <w:r w:rsidR="00531B71" w:rsidRPr="00BA0A8A">
        <w:t>MultMedFC) was the evaluation index of SSTF. We define the log</w:t>
      </w:r>
      <w:r w:rsidR="00531B71" w:rsidRPr="00BA0A8A">
        <w:rPr>
          <w:vertAlign w:val="subscript"/>
        </w:rPr>
        <w:t>2</w:t>
      </w:r>
      <w:r w:rsidR="00531B71" w:rsidRPr="00BA0A8A">
        <w:t>MultMedFC as:</w:t>
      </w:r>
    </w:p>
    <w:p w14:paraId="1BB3CD87" w14:textId="77777777" w:rsidR="00531B71" w:rsidRPr="00BA0A8A" w:rsidRDefault="00373307" w:rsidP="00BA0A8A">
      <w:pPr>
        <w:spacing w:before="0" w:after="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r>
                    <w:rPr>
                      <w:rFonts w:ascii="Cambria Math" w:hAnsi="Cambria Math"/>
                    </w:rPr>
                    <m:t>MultMedFC</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(median(</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crc</m:t>
                  </m:r>
                </m:sub>
              </m:sSub>
            </m:sup>
            <m:e>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ctrl</m:t>
                      </m:r>
                    </m:sub>
                  </m:sSub>
                </m:sup>
                <m:e>
                  <m:f>
                    <m:fPr>
                      <m:ctrlPr>
                        <w:rPr>
                          <w:rFonts w:ascii="Cambria Math" w:hAnsi="Cambria Math"/>
                          <w:i/>
                        </w:rPr>
                      </m:ctrlPr>
                    </m:fPr>
                    <m:num>
                      <m:sSub>
                        <m:sSubPr>
                          <m:ctrlPr>
                            <w:rPr>
                              <w:rFonts w:ascii="Cambria Math" w:hAnsi="Cambria Math"/>
                              <w:i/>
                            </w:rPr>
                          </m:ctrlPr>
                        </m:sSubPr>
                        <m:e>
                          <m:r>
                            <w:rPr>
                              <w:rFonts w:ascii="Cambria Math" w:hAnsi="Cambria Math"/>
                            </w:rPr>
                            <m:t>ReAbund</m:t>
                          </m:r>
                        </m:e>
                        <m:sub>
                          <m:r>
                            <w:rPr>
                              <w:rFonts w:ascii="Cambria Math" w:hAnsi="Cambria Math"/>
                            </w:rPr>
                            <m:t>j,  i</m:t>
                          </m:r>
                        </m:sub>
                      </m:sSub>
                    </m:num>
                    <m:den>
                      <m:sSub>
                        <m:sSubPr>
                          <m:ctrlPr>
                            <w:rPr>
                              <w:rFonts w:ascii="Cambria Math" w:hAnsi="Cambria Math"/>
                              <w:i/>
                            </w:rPr>
                          </m:ctrlPr>
                        </m:sSubPr>
                        <m:e>
                          <m:r>
                            <w:rPr>
                              <w:rFonts w:ascii="Cambria Math" w:hAnsi="Cambria Math"/>
                            </w:rPr>
                            <m:t>ReAbund</m:t>
                          </m:r>
                        </m:e>
                        <m:sub>
                          <m:r>
                            <w:rPr>
                              <w:rFonts w:ascii="Cambria Math" w:hAnsi="Cambria Math"/>
                            </w:rPr>
                            <m:t>k,  i</m:t>
                          </m:r>
                        </m:sub>
                      </m:sSub>
                    </m:den>
                  </m:f>
                </m:e>
              </m:nary>
            </m:e>
          </m:nary>
          <m:r>
            <w:rPr>
              <w:rFonts w:ascii="Cambria Math" w:hAnsi="Cambria Math"/>
            </w:rPr>
            <m:t>))</m:t>
          </m:r>
        </m:oMath>
      </m:oMathPara>
    </w:p>
    <w:p w14:paraId="5BE07A06" w14:textId="77777777" w:rsidR="00531B71" w:rsidRPr="00BA0A8A" w:rsidRDefault="00373307" w:rsidP="00BA0A8A">
      <w:pPr>
        <w:spacing w:before="0" w:after="0"/>
        <w:ind w:leftChars="100" w:left="240"/>
      </w:pPr>
      <m:oMath>
        <m:sSub>
          <m:sSubPr>
            <m:ctrlPr>
              <w:rPr>
                <w:rFonts w:ascii="Cambria Math" w:hAnsi="Cambria Math"/>
                <w:i/>
              </w:rPr>
            </m:ctrlPr>
          </m:sSubPr>
          <m:e>
            <m:r>
              <w:rPr>
                <w:rFonts w:ascii="Cambria Math" w:hAnsi="Cambria Math"/>
              </w:rPr>
              <m:t>n</m:t>
            </m:r>
          </m:e>
          <m:sub>
            <m:r>
              <w:rPr>
                <w:rFonts w:ascii="Cambria Math" w:hAnsi="Cambria Math"/>
              </w:rPr>
              <m:t>crc</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ctrl</m:t>
            </m:r>
          </m:sub>
        </m:sSub>
        <m:r>
          <w:rPr>
            <w:rFonts w:ascii="Cambria Math" w:hAnsi="Cambria Math"/>
          </w:rPr>
          <m:t xml:space="preserve"> :</m:t>
        </m:r>
      </m:oMath>
      <w:r w:rsidR="00531B71" w:rsidRPr="00BA0A8A">
        <w:t xml:space="preserve"> means the counts of CRC/CTRL samples in an individual cohort.</w:t>
      </w:r>
    </w:p>
    <w:p w14:paraId="4DB62B0B" w14:textId="42D90ED8" w:rsidR="00531B71" w:rsidRPr="00BA0A8A" w:rsidRDefault="00531B71" w:rsidP="00BA0A8A">
      <w:pPr>
        <w:spacing w:before="0" w:after="0"/>
        <w:ind w:leftChars="100" w:left="240"/>
      </w:pPr>
      <m:oMath>
        <m:r>
          <w:rPr>
            <w:rFonts w:ascii="Cambria Math" w:hAnsi="Cambria Math"/>
          </w:rPr>
          <m:t>i :</m:t>
        </m:r>
      </m:oMath>
      <w:r w:rsidRPr="00BA0A8A">
        <w:t xml:space="preserve"> means the </w:t>
      </w:r>
      <w:r w:rsidR="004314C2" w:rsidRPr="00BA0A8A">
        <w:t>fungal</w:t>
      </w:r>
      <w:r w:rsidRPr="00BA0A8A">
        <w:t xml:space="preserve"> names.</w:t>
      </w:r>
    </w:p>
    <w:p w14:paraId="609E304B" w14:textId="77777777" w:rsidR="00531B71" w:rsidRPr="00BA0A8A" w:rsidRDefault="00373307" w:rsidP="00BA0A8A">
      <w:pPr>
        <w:spacing w:before="0" w:after="0"/>
        <w:ind w:leftChars="100" w:left="240"/>
      </w:pPr>
      <m:oMath>
        <m:sSub>
          <m:sSubPr>
            <m:ctrlPr>
              <w:rPr>
                <w:rFonts w:ascii="Cambria Math" w:hAnsi="Cambria Math"/>
                <w:i/>
              </w:rPr>
            </m:ctrlPr>
          </m:sSubPr>
          <m:e>
            <m:r>
              <w:rPr>
                <w:rFonts w:ascii="Cambria Math" w:hAnsi="Cambria Math"/>
              </w:rPr>
              <m:t>ReAbund</m:t>
            </m:r>
          </m:e>
          <m:sub>
            <m:r>
              <w:rPr>
                <w:rFonts w:ascii="Cambria Math" w:hAnsi="Cambria Math"/>
              </w:rPr>
              <m:t>j, i</m:t>
            </m:r>
          </m:sub>
        </m:sSub>
        <m:r>
          <w:rPr>
            <w:rFonts w:ascii="Cambria Math" w:hAnsi="Cambria Math"/>
          </w:rPr>
          <m:t xml:space="preserve"> :</m:t>
        </m:r>
      </m:oMath>
      <w:r w:rsidR="00531B71" w:rsidRPr="00BA0A8A">
        <w:t xml:space="preserve"> means the relative abundance of species </w:t>
      </w:r>
      <m:oMath>
        <m:r>
          <w:rPr>
            <w:rFonts w:ascii="Cambria Math" w:hAnsi="Cambria Math"/>
          </w:rPr>
          <m:t>i</m:t>
        </m:r>
      </m:oMath>
      <w:r w:rsidR="00531B71" w:rsidRPr="00BA0A8A">
        <w:t xml:space="preserve"> in sample </w:t>
      </w:r>
      <m:oMath>
        <m:r>
          <w:rPr>
            <w:rFonts w:ascii="Cambria Math" w:hAnsi="Cambria Math"/>
          </w:rPr>
          <m:t>j</m:t>
        </m:r>
      </m:oMath>
      <w:r w:rsidR="00531B71" w:rsidRPr="00BA0A8A">
        <w:t>.</w:t>
      </w:r>
    </w:p>
    <w:p w14:paraId="2FAF8B48" w14:textId="4AA4128D" w:rsidR="00531B71" w:rsidRPr="00BA0A8A" w:rsidRDefault="00531B71" w:rsidP="00BA0A8A">
      <w:pPr>
        <w:spacing w:before="0" w:after="0"/>
      </w:pPr>
      <w:r w:rsidRPr="00BA0A8A">
        <w:t xml:space="preserve">The second measure was based on the Wilcoxon </w:t>
      </w:r>
      <w:r w:rsidR="00302C4F" w:rsidRPr="00BA0A8A">
        <w:t xml:space="preserve">rank-sum </w:t>
      </w:r>
      <w:r w:rsidRPr="00BA0A8A">
        <w:t xml:space="preserve">test. </w:t>
      </w:r>
      <w:r w:rsidR="005576FC" w:rsidRPr="00BA0A8A">
        <w:t>We identified differentially abundant features between two groups on</w:t>
      </w:r>
      <w:r w:rsidRPr="00BA0A8A">
        <w:t xml:space="preserve"> a per species basis using Wilcoxon</w:t>
      </w:r>
      <w:r w:rsidR="00302C4F" w:rsidRPr="00BA0A8A">
        <w:t xml:space="preserve"> rank-sum</w:t>
      </w:r>
      <w:r w:rsidRPr="00BA0A8A">
        <w:t xml:space="preserve"> test and </w:t>
      </w:r>
      <w:r w:rsidR="00302C4F" w:rsidRPr="00BA0A8A">
        <w:t>with</w:t>
      </w:r>
      <w:r w:rsidRPr="00BA0A8A">
        <w:t xml:space="preserve"> p-value</w:t>
      </w:r>
      <w:r w:rsidR="00302C4F" w:rsidRPr="00BA0A8A">
        <w:t>s being adjusted using</w:t>
      </w:r>
      <w:r w:rsidRPr="00BA0A8A">
        <w:t xml:space="preserve"> the conservative Bonferroni correction. </w:t>
      </w:r>
      <w:r w:rsidR="00344F27" w:rsidRPr="00BA0A8A">
        <w:t>For the last criteria, w</w:t>
      </w:r>
      <w:r w:rsidRPr="00BA0A8A">
        <w:t xml:space="preserve">e </w:t>
      </w:r>
      <w:r w:rsidR="009564C2" w:rsidRPr="00BA0A8A">
        <w:t>discarded features with an</w:t>
      </w:r>
      <w:r w:rsidRPr="00BA0A8A">
        <w:t xml:space="preserve"> absolute value of log2 of features</w:t>
      </w:r>
      <w:r w:rsidR="00DE28C0" w:rsidRPr="00BA0A8A">
        <w:t>’</w:t>
      </w:r>
      <w:r w:rsidRPr="00BA0A8A">
        <w:t xml:space="preserve"> Fold Change </w:t>
      </w:r>
      <w:r w:rsidR="00DE28C0" w:rsidRPr="00BA0A8A">
        <w:t>less</w:t>
      </w:r>
      <w:r w:rsidR="00E81CE7" w:rsidRPr="00BA0A8A">
        <w:t xml:space="preserve"> </w:t>
      </w:r>
      <w:r w:rsidRPr="00BA0A8A">
        <w:t>than 0.5. In addition, we ignored the unclassified strain of bacteri</w:t>
      </w:r>
      <w:r w:rsidR="00DE28C0" w:rsidRPr="00BA0A8A">
        <w:t>a.</w:t>
      </w:r>
      <w:r w:rsidRPr="00BA0A8A">
        <w:t xml:space="preserve"> The scripts were </w:t>
      </w:r>
      <w:r w:rsidR="00F17081" w:rsidRPr="00BA0A8A">
        <w:t xml:space="preserve">available </w:t>
      </w:r>
      <w:r w:rsidRPr="00BA0A8A">
        <w:t xml:space="preserve">on </w:t>
      </w:r>
      <w:proofErr w:type="spellStart"/>
      <w:r w:rsidR="00E81CE7" w:rsidRPr="00BA0A8A">
        <w:t>G</w:t>
      </w:r>
      <w:r w:rsidRPr="00BA0A8A">
        <w:t>ithub</w:t>
      </w:r>
      <w:proofErr w:type="spellEnd"/>
      <w:r w:rsidRPr="00BA0A8A">
        <w:t xml:space="preserve"> (https://github.com/ifanlyn95/multi-CRC-fungi).</w:t>
      </w:r>
    </w:p>
    <w:p w14:paraId="13275A3D" w14:textId="721342A8" w:rsidR="00BA0A8A" w:rsidDel="005F0113" w:rsidRDefault="00BA0A8A" w:rsidP="005F0113">
      <w:pPr>
        <w:pStyle w:val="title20825"/>
        <w:rPr>
          <w:del w:id="252" w:author="Jun Yu (MEDT)" w:date="2021-10-19T13:52:00Z"/>
        </w:rPr>
      </w:pPr>
    </w:p>
    <w:p w14:paraId="7586D446" w14:textId="633229AA" w:rsidR="008C7498" w:rsidRPr="00BA0A8A" w:rsidDel="005F0113" w:rsidRDefault="008C7498" w:rsidP="00C25889">
      <w:pPr>
        <w:pStyle w:val="title20825"/>
        <w:rPr>
          <w:del w:id="253" w:author="Jun Yu (MEDT)" w:date="2021-10-19T13:52:00Z"/>
          <w:moveFrom w:id="254" w:author="Jun Yu (MEDT)" w:date="2021-10-19T13:45:00Z"/>
        </w:rPr>
      </w:pPr>
      <w:moveFromRangeStart w:id="255" w:author="Jun Yu (MEDT)" w:date="2021-10-19T13:45:00Z" w:name="move85543516"/>
      <w:moveFrom w:id="256" w:author="Jun Yu (MEDT)" w:date="2021-10-19T13:45:00Z">
        <w:del w:id="257" w:author="Jun Yu (MEDT)" w:date="2021-10-19T13:52:00Z">
          <w:r w:rsidRPr="00BA0A8A" w:rsidDel="005F0113">
            <w:delText>The random forest</w:delText>
          </w:r>
          <w:r w:rsidR="00E81CE7" w:rsidRPr="00BA0A8A" w:rsidDel="005F0113">
            <w:delText xml:space="preserve"> </w:delText>
          </w:r>
          <w:r w:rsidRPr="00BA0A8A" w:rsidDel="005F0113">
            <w:delText>based machine learning approach</w:delText>
          </w:r>
        </w:del>
      </w:moveFrom>
    </w:p>
    <w:p w14:paraId="6A30CA9F" w14:textId="2F44CDC0" w:rsidR="00D64894" w:rsidRPr="0072796B" w:rsidDel="005F0113" w:rsidRDefault="00D64894">
      <w:pPr>
        <w:pStyle w:val="title20825"/>
        <w:rPr>
          <w:del w:id="258" w:author="Jun Yu (MEDT)" w:date="2021-10-19T13:52:00Z"/>
          <w:moveFrom w:id="259" w:author="Jun Yu (MEDT)" w:date="2021-10-19T13:45:00Z"/>
        </w:rPr>
        <w:pPrChange w:id="260" w:author="Jun Yu (MEDT)" w:date="2021-10-19T13:50:00Z">
          <w:pPr>
            <w:spacing w:before="0" w:after="0"/>
          </w:pPr>
        </w:pPrChange>
      </w:pPr>
      <w:moveFrom w:id="261" w:author="Jun Yu (MEDT)" w:date="2021-10-19T13:45:00Z">
        <w:del w:id="262" w:author="Jun Yu (MEDT)" w:date="2021-10-19T13:52:00Z">
          <w:r w:rsidRPr="00C25889" w:rsidDel="005F0113">
            <w:rPr>
              <w:rFonts w:eastAsiaTheme="majorEastAsia"/>
            </w:rPr>
            <w:delText>Our machine learning analyses exploited the taxonomic species-level median normalized relative abundance by Kraken2 and its plugin</w:delText>
          </w:r>
          <w:r w:rsidR="00584FE2" w:rsidRPr="0072796B" w:rsidDel="005F0113">
            <w:delText xml:space="preserve"> </w:delText>
          </w:r>
          <w:r w:rsidRPr="00C25889" w:rsidDel="005F0113">
            <w:rPr>
              <w:rFonts w:eastAsiaTheme="majorEastAsia"/>
            </w:rPr>
            <w:delText>Bracke</w:delText>
          </w:r>
          <w:r w:rsidR="00584FE2" w:rsidRPr="0072796B" w:rsidDel="005F0113">
            <w:delText>n</w:delText>
          </w:r>
          <w:r w:rsidRPr="00C25889" w:rsidDel="005F0113">
            <w:rPr>
              <w:rFonts w:eastAsiaTheme="majorEastAsia"/>
            </w:rPr>
            <w:delText xml:space="preserve">. To </w:delText>
          </w:r>
          <w:r w:rsidR="006C4FD9" w:rsidRPr="0072796B" w:rsidDel="005F0113">
            <w:delText>obtain the</w:delText>
          </w:r>
          <w:r w:rsidRPr="00C25889" w:rsidDel="005F0113">
            <w:rPr>
              <w:rFonts w:eastAsiaTheme="majorEastAsia"/>
            </w:rPr>
            <w:delText xml:space="preserve"> </w:delText>
          </w:r>
          <w:r w:rsidR="00E81CE7" w:rsidRPr="0072796B" w:rsidDel="005F0113">
            <w:delText>test error estimates</w:delText>
          </w:r>
          <w:r w:rsidRPr="00C25889" w:rsidDel="005F0113">
            <w:rPr>
              <w:rFonts w:eastAsiaTheme="majorEastAsia"/>
            </w:rPr>
            <w:delText xml:space="preserve"> with lower bias, the LOSO (leave one set out) was used to </w:delText>
          </w:r>
          <w:r w:rsidR="00340CA1" w:rsidRPr="0072796B" w:rsidDel="005F0113">
            <w:delText>perform the</w:delText>
          </w:r>
          <w:r w:rsidRPr="00C25889" w:rsidDel="005F0113">
            <w:rPr>
              <w:rFonts w:eastAsiaTheme="majorEastAsia"/>
            </w:rPr>
            <w:delText xml:space="preserve"> nested cross-validation. The feature selection and model training </w:delText>
          </w:r>
          <w:r w:rsidR="00795B33" w:rsidRPr="0072796B" w:rsidDel="005F0113">
            <w:rPr>
              <w:rFonts w:eastAsiaTheme="majorEastAsia"/>
            </w:rPr>
            <w:delText>w</w:delText>
          </w:r>
          <w:r w:rsidR="00795B33" w:rsidRPr="0072796B" w:rsidDel="005F0113">
            <w:delText>ere</w:delText>
          </w:r>
          <w:r w:rsidR="00E81CE7" w:rsidRPr="0072796B" w:rsidDel="005F0113">
            <w:delText xml:space="preserve"> </w:delText>
          </w:r>
          <w:r w:rsidR="008552D8" w:rsidRPr="0072796B" w:rsidDel="005F0113">
            <w:delText xml:space="preserve">performed </w:delText>
          </w:r>
          <w:r w:rsidR="00E81CE7" w:rsidRPr="0072796B" w:rsidDel="005F0113">
            <w:delText>with</w:delText>
          </w:r>
          <w:r w:rsidR="008552D8" w:rsidRPr="0072796B" w:rsidDel="005F0113">
            <w:delText xml:space="preserve"> the R package</w:delText>
          </w:r>
          <w:r w:rsidR="00E81CE7" w:rsidRPr="0072796B" w:rsidDel="005F0113">
            <w:delText xml:space="preserve"> </w:delText>
          </w:r>
          <w:r w:rsidR="008552D8" w:rsidRPr="0072796B" w:rsidDel="005F0113">
            <w:delText>“</w:delText>
          </w:r>
          <w:r w:rsidR="00340CA1" w:rsidRPr="0072796B" w:rsidDel="005F0113">
            <w:delText>random Forest</w:delText>
          </w:r>
          <w:r w:rsidR="008552D8" w:rsidRPr="0072796B" w:rsidDel="005F0113">
            <w:delText>”</w:delText>
          </w:r>
          <w:r w:rsidR="00E81CE7" w:rsidRPr="0072796B" w:rsidDel="005F0113">
            <w:delText>. T</w:delText>
          </w:r>
          <w:r w:rsidRPr="00C25889" w:rsidDel="005F0113">
            <w:rPr>
              <w:rFonts w:eastAsiaTheme="majorEastAsia"/>
            </w:rPr>
            <w:delText>o choose the best model,</w:delText>
          </w:r>
          <w:r w:rsidR="00E81CE7" w:rsidRPr="0072796B" w:rsidDel="005F0113">
            <w:delText xml:space="preserve"> and</w:delText>
          </w:r>
          <w:r w:rsidRPr="00C25889" w:rsidDel="005F0113">
            <w:rPr>
              <w:rFonts w:eastAsiaTheme="majorEastAsia"/>
            </w:rPr>
            <w:delText xml:space="preserve"> we utilized the </w:delText>
          </w:r>
          <w:r w:rsidR="005A6254" w:rsidRPr="0072796B" w:rsidDel="005F0113">
            <w:rPr>
              <w:rFonts w:eastAsiaTheme="majorEastAsia"/>
            </w:rPr>
            <w:delText xml:space="preserve">max </w:delText>
          </w:r>
          <w:r w:rsidRPr="00C25889" w:rsidDel="005F0113">
            <w:rPr>
              <w:rFonts w:eastAsiaTheme="majorEastAsia"/>
            </w:rPr>
            <w:delText xml:space="preserve">average AUC and best AUC in multi-features and </w:delText>
          </w:r>
          <w:r w:rsidR="00795B33" w:rsidRPr="0072796B" w:rsidDel="005F0113">
            <w:rPr>
              <w:rFonts w:eastAsiaTheme="majorEastAsia"/>
            </w:rPr>
            <w:delText>single feature</w:delText>
          </w:r>
          <w:r w:rsidRPr="00C25889" w:rsidDel="005F0113">
            <w:rPr>
              <w:rFonts w:eastAsiaTheme="majorEastAsia"/>
            </w:rPr>
            <w:delText xml:space="preserve"> as the </w:delText>
          </w:r>
          <w:r w:rsidRPr="0072796B" w:rsidDel="005F0113">
            <w:rPr>
              <w:rFonts w:eastAsiaTheme="majorEastAsia"/>
            </w:rPr>
            <w:delText>sele</w:delText>
          </w:r>
          <w:r w:rsidRPr="00C25889" w:rsidDel="005F0113">
            <w:rPr>
              <w:rFonts w:eastAsiaTheme="majorEastAsia"/>
            </w:rPr>
            <w:delText>c</w:delText>
          </w:r>
          <w:r w:rsidRPr="0072796B" w:rsidDel="005F0113">
            <w:rPr>
              <w:rFonts w:eastAsiaTheme="majorEastAsia"/>
            </w:rPr>
            <w:delText>t</w:delText>
          </w:r>
          <w:r w:rsidRPr="00C25889" w:rsidDel="005F0113">
            <w:rPr>
              <w:rFonts w:eastAsiaTheme="majorEastAsia"/>
            </w:rPr>
            <w:delText>e</w:delText>
          </w:r>
          <w:r w:rsidRPr="0072796B" w:rsidDel="005F0113">
            <w:rPr>
              <w:rFonts w:eastAsiaTheme="majorEastAsia"/>
            </w:rPr>
            <w:delText xml:space="preserve">d </w:delText>
          </w:r>
          <w:r w:rsidRPr="00C25889" w:rsidDel="005F0113">
            <w:rPr>
              <w:rFonts w:eastAsiaTheme="majorEastAsia"/>
            </w:rPr>
            <w:delText>criteria, respectively</w:delText>
          </w:r>
          <w:r w:rsidR="005A6254" w:rsidRPr="0072796B" w:rsidDel="005F0113">
            <w:rPr>
              <w:rFonts w:eastAsiaTheme="majorEastAsia"/>
            </w:rPr>
            <w:delText>. Only</w:delText>
          </w:r>
          <w:r w:rsidR="005A6254" w:rsidRPr="00BA0A8A" w:rsidDel="005F0113">
            <w:rPr>
              <w:rFonts w:eastAsiaTheme="majorEastAsia"/>
            </w:rPr>
            <w:delText xml:space="preserve"> species appearing in the top three ranking features in at least one cohort were </w:delText>
          </w:r>
          <w:r w:rsidR="00F97CC4" w:rsidRPr="00BA0A8A" w:rsidDel="005F0113">
            <w:rPr>
              <w:rFonts w:eastAsiaTheme="majorEastAsia"/>
            </w:rPr>
            <w:delText>included</w:delText>
          </w:r>
          <w:r w:rsidR="00A71977" w:rsidRPr="00BA0A8A" w:rsidDel="005F0113">
            <w:rPr>
              <w:rFonts w:eastAsiaTheme="majorEastAsia"/>
            </w:rPr>
            <w:delText xml:space="preserve"> in multi-features model characters selection</w:delText>
          </w:r>
          <w:r w:rsidRPr="00BA0A8A" w:rsidDel="005F0113">
            <w:rPr>
              <w:rFonts w:eastAsiaTheme="majorEastAsia"/>
            </w:rPr>
            <w:delText xml:space="preserve">. </w:delText>
          </w:r>
          <w:r w:rsidRPr="00C25889" w:rsidDel="005F0113">
            <w:rPr>
              <w:rFonts w:eastAsiaTheme="majorEastAsia"/>
            </w:rPr>
            <w:delText>The code generating the analyses and the figures is available at https://github.com/ifanlyn95/multi-CRC-fungi.</w:delText>
          </w:r>
        </w:del>
      </w:moveFrom>
    </w:p>
    <w:moveFromRangeEnd w:id="255"/>
    <w:p w14:paraId="7BBFE48D" w14:textId="77777777" w:rsidR="005F0113" w:rsidRDefault="005F0113" w:rsidP="005F0113">
      <w:pPr>
        <w:spacing w:before="0" w:after="0"/>
      </w:pPr>
    </w:p>
    <w:p w14:paraId="7938FED3" w14:textId="46D35619" w:rsidR="005F0113" w:rsidRPr="008356D0" w:rsidRDefault="005F0113" w:rsidP="008356D0">
      <w:pPr>
        <w:pStyle w:val="title20825"/>
        <w:pPrChange w:id="263" w:author="LIN, Yufeng" w:date="2021-10-20T13:15:00Z">
          <w:pPr>
            <w:spacing w:before="0" w:after="0"/>
          </w:pPr>
        </w:pPrChange>
      </w:pPr>
      <w:r w:rsidRPr="008356D0">
        <w:t>Microbial association and network analysis</w:t>
      </w:r>
    </w:p>
    <w:p w14:paraId="20E48695" w14:textId="630E909A" w:rsidR="00793047" w:rsidRDefault="005E0319" w:rsidP="00766643">
      <w:pPr>
        <w:spacing w:before="0" w:after="0"/>
        <w:rPr>
          <w:rFonts w:eastAsiaTheme="minorEastAsia"/>
        </w:rPr>
      </w:pPr>
      <w:r w:rsidRPr="00BA0A8A">
        <w:t>Inter-fungal and fungal-bacterial c</w:t>
      </w:r>
      <w:r w:rsidR="00531B71" w:rsidRPr="00BA0A8A">
        <w:t>o-occurrence and co-exclusion relationships were estimated using the DGCA algorithm</w:t>
      </w:r>
      <w:r w:rsidR="00531B71" w:rsidRPr="00BA0A8A">
        <w:fldChar w:fldCharType="begin"/>
      </w:r>
      <w:r w:rsidR="00594D09">
        <w:instrText xml:space="preserve"> ADDIN ZOTERO_ITEM CSL_CITATION {"citationID":"Aw3r25TD","properties":{"formattedCitation":"\\super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00531B71" w:rsidRPr="00BA0A8A">
        <w:fldChar w:fldCharType="separate"/>
      </w:r>
      <w:r w:rsidR="00594D09" w:rsidRPr="00594D09">
        <w:rPr>
          <w:kern w:val="0"/>
          <w:vertAlign w:val="superscript"/>
        </w:rPr>
        <w:t>24</w:t>
      </w:r>
      <w:r w:rsidR="00531B71" w:rsidRPr="00BA0A8A">
        <w:fldChar w:fldCharType="end"/>
      </w:r>
      <w:r w:rsidRPr="00BA0A8A">
        <w:t>. DGCA</w:t>
      </w:r>
      <w:r w:rsidR="00531B71" w:rsidRPr="00BA0A8A">
        <w:t xml:space="preserve"> </w:t>
      </w:r>
      <w:r w:rsidRPr="00BA0A8A">
        <w:t xml:space="preserve">is </w:t>
      </w:r>
      <w:r w:rsidR="000E285F" w:rsidRPr="00BA0A8A">
        <w:t>an</w:t>
      </w:r>
      <w:r w:rsidRPr="00BA0A8A">
        <w:t xml:space="preserve"> algorithm</w:t>
      </w:r>
      <w:r w:rsidR="00E81CE7" w:rsidRPr="00BA0A8A">
        <w:t xml:space="preserve"> for systematically</w:t>
      </w:r>
      <w:r w:rsidR="00531B71" w:rsidRPr="00BA0A8A">
        <w:t xml:space="preserve"> assessing the difference </w:t>
      </w:r>
      <w:r w:rsidR="00531B71" w:rsidRPr="00BA0A8A">
        <w:lastRenderedPageBreak/>
        <w:t xml:space="preserve">in feature-feature regulatory relationships under different conditions. </w:t>
      </w:r>
      <w:r w:rsidR="00734B9D" w:rsidRPr="00BA0A8A">
        <w:t xml:space="preserve">In our case, DGCA was used to assess the difference of inter-fungal and fungal-bacterial correlations between different groups (CRC vs Adenoma vs Healthy controls). </w:t>
      </w:r>
      <w:r w:rsidR="00531B71" w:rsidRPr="00654F30">
        <w:rPr>
          <w:i/>
          <w:iCs/>
        </w:rPr>
        <w:t>P</w:t>
      </w:r>
      <w:r w:rsidR="00654F30">
        <w:t xml:space="preserve"> </w:t>
      </w:r>
      <w:r w:rsidR="00531B71" w:rsidRPr="00BA0A8A">
        <w:t xml:space="preserve">values less than 0.05 were considered significant. </w:t>
      </w:r>
      <w:r w:rsidR="00AD7AD4" w:rsidRPr="00BA0A8A">
        <w:t>When comparing the inter-fungal and fungal-bacterial correlation in different groups</w:t>
      </w:r>
      <w:r w:rsidR="00531B71" w:rsidRPr="00BA0A8A">
        <w:t>, DGCA leverages the permutation samples to calculate empirical p-values.</w:t>
      </w:r>
      <w:r w:rsidR="00AD32B8" w:rsidRPr="00BA0A8A">
        <w:t xml:space="preserve"> The inclusion criterion for network plot features is correlation index less than -0.2 or more than 0.5. </w:t>
      </w:r>
      <w:r w:rsidR="00531B71" w:rsidRPr="00BA0A8A">
        <w:t xml:space="preserve">Another important index </w:t>
      </w:r>
      <w:r w:rsidR="00AD32B8" w:rsidRPr="00BA0A8A">
        <w:t xml:space="preserve">used </w:t>
      </w:r>
      <w:r w:rsidR="00531B71" w:rsidRPr="00BA0A8A">
        <w:t xml:space="preserve">is the z-score, which represents the relative strength of differential correlation. We considered the empirical p-values less than 0.05, and the absolute values of the z-score larger than 5 </w:t>
      </w:r>
      <w:r w:rsidR="003E39CE" w:rsidRPr="00BA0A8A">
        <w:t>as</w:t>
      </w:r>
      <w:r w:rsidR="00531B71" w:rsidRPr="00BA0A8A">
        <w:t xml:space="preserve"> a significantly different correlation between different </w:t>
      </w:r>
      <w:r w:rsidR="00FC5B3F" w:rsidRPr="00BA0A8A">
        <w:t>groups</w:t>
      </w:r>
      <w:r w:rsidR="00531B71" w:rsidRPr="00BA0A8A">
        <w:t>.</w:t>
      </w:r>
      <w:r w:rsidR="00D61C23" w:rsidRPr="00BA0A8A">
        <w:t xml:space="preserve"> When </w:t>
      </w:r>
      <w:r w:rsidR="008E4C32" w:rsidRPr="00BA0A8A">
        <w:t>the</w:t>
      </w:r>
      <w:r w:rsidR="00D61C23" w:rsidRPr="00BA0A8A">
        <w:t xml:space="preserve"> inter-fungal or fungal-bacterial</w:t>
      </w:r>
      <w:r w:rsidR="008E4C32" w:rsidRPr="00BA0A8A">
        <w:t xml:space="preserve"> correlation in CRC is weaker </w:t>
      </w:r>
      <w:r w:rsidR="00D61C23" w:rsidRPr="00BA0A8A">
        <w:t>than</w:t>
      </w:r>
      <w:r w:rsidR="008E4C32" w:rsidRPr="00BA0A8A">
        <w:t xml:space="preserve"> </w:t>
      </w:r>
      <w:r w:rsidR="00D61C23" w:rsidRPr="00BA0A8A">
        <w:t xml:space="preserve">that of the </w:t>
      </w:r>
      <w:r w:rsidR="008E4C32" w:rsidRPr="00BA0A8A">
        <w:t>healthy control,</w:t>
      </w:r>
      <w:r w:rsidR="00D61C23" w:rsidRPr="00BA0A8A">
        <w:t xml:space="preserve"> the z-score would be positive.</w:t>
      </w:r>
      <w:r w:rsidR="008E4C32" w:rsidRPr="00BA0A8A">
        <w:t xml:space="preserve"> </w:t>
      </w:r>
      <w:r w:rsidR="00D61C23" w:rsidRPr="00BA0A8A">
        <w:t xml:space="preserve">Whereas, </w:t>
      </w:r>
      <w:proofErr w:type="gramStart"/>
      <w:r w:rsidR="00D61C23" w:rsidRPr="00BA0A8A">
        <w:t xml:space="preserve">if </w:t>
      </w:r>
      <w:r w:rsidR="008E4C32" w:rsidRPr="00BA0A8A">
        <w:t xml:space="preserve"> </w:t>
      </w:r>
      <w:r w:rsidR="00D61C23" w:rsidRPr="00BA0A8A">
        <w:t>the</w:t>
      </w:r>
      <w:proofErr w:type="gramEnd"/>
      <w:r w:rsidR="00D61C23" w:rsidRPr="00BA0A8A">
        <w:t xml:space="preserve"> correlation is stronger in CRC, the</w:t>
      </w:r>
      <w:r w:rsidR="008E4C32" w:rsidRPr="00BA0A8A">
        <w:t xml:space="preserve"> z-score</w:t>
      </w:r>
      <w:r w:rsidR="00D61C23" w:rsidRPr="00BA0A8A">
        <w:t xml:space="preserve"> would be negative</w:t>
      </w:r>
      <w:r w:rsidR="008E4C32" w:rsidRPr="00BA0A8A">
        <w:t>.</w:t>
      </w:r>
      <w:r w:rsidR="00964DEA" w:rsidRPr="00BA0A8A">
        <w:t xml:space="preserve"> </w:t>
      </w:r>
      <w:r w:rsidR="00121BF5" w:rsidRPr="00BA0A8A">
        <w:t xml:space="preserve">Based </w:t>
      </w:r>
      <w:r w:rsidR="00240D8B" w:rsidRPr="00BA0A8A">
        <w:t>on</w:t>
      </w:r>
      <w:r w:rsidR="00121BF5" w:rsidRPr="00BA0A8A">
        <w:t xml:space="preserve"> a threshold </w:t>
      </w:r>
      <w:r w:rsidR="006B722F" w:rsidRPr="00BA0A8A">
        <w:t>of</w:t>
      </w:r>
      <w:r w:rsidR="00121BF5" w:rsidRPr="00BA0A8A">
        <w:t xml:space="preserve"> correlation significance</w:t>
      </w:r>
      <w:r w:rsidR="00296DF7" w:rsidRPr="00BA0A8A">
        <w:t xml:space="preserve"> (p-value less than 0.05)</w:t>
      </w:r>
      <w:r w:rsidR="00121BF5" w:rsidRPr="00BA0A8A">
        <w:t xml:space="preserve"> and the </w:t>
      </w:r>
      <w:r w:rsidR="004521CB" w:rsidRPr="00BA0A8A">
        <w:t xml:space="preserve">direction of </w:t>
      </w:r>
      <w:r w:rsidR="00121BF5" w:rsidRPr="00BA0A8A">
        <w:t xml:space="preserve">correlation </w:t>
      </w:r>
      <w:r w:rsidR="004521CB" w:rsidRPr="00BA0A8A">
        <w:t xml:space="preserve">changes in different conditions </w:t>
      </w:r>
      <w:r w:rsidR="00121BF5" w:rsidRPr="00BA0A8A">
        <w:t>(</w:t>
      </w:r>
      <w:proofErr w:type="gramStart"/>
      <w:r w:rsidR="004521CB" w:rsidRPr="00BA0A8A">
        <w:t>i</w:t>
      </w:r>
      <w:r w:rsidR="00094EFA" w:rsidRPr="00BA0A8A">
        <w:t>.e.</w:t>
      </w:r>
      <w:proofErr w:type="gramEnd"/>
      <w:r w:rsidR="004521CB" w:rsidRPr="00BA0A8A">
        <w:t xml:space="preserve"> the correlation is stronger or weaker in CRC compared to healthy controls</w:t>
      </w:r>
      <w:r w:rsidR="00121BF5" w:rsidRPr="00BA0A8A">
        <w:t>), species-spec</w:t>
      </w:r>
      <w:r w:rsidR="00C64617" w:rsidRPr="00BA0A8A">
        <w:t>i</w:t>
      </w:r>
      <w:r w:rsidR="00121BF5" w:rsidRPr="00BA0A8A">
        <w:t>es correlations in each condition could be catego</w:t>
      </w:r>
      <w:r w:rsidR="00C64617" w:rsidRPr="00BA0A8A">
        <w:t>r</w:t>
      </w:r>
      <w:r w:rsidR="00121BF5" w:rsidRPr="00BA0A8A">
        <w:t xml:space="preserve">ized into </w:t>
      </w:r>
      <w:r w:rsidR="00E81CE7" w:rsidRPr="00BA0A8A">
        <w:t>three</w:t>
      </w:r>
      <w:r w:rsidR="00121BF5" w:rsidRPr="00BA0A8A">
        <w:t xml:space="preserve"> classes</w:t>
      </w:r>
      <w:r w:rsidR="004521CB" w:rsidRPr="00BA0A8A">
        <w:t>:</w:t>
      </w:r>
      <w:r w:rsidR="00121BF5" w:rsidRPr="00BA0A8A">
        <w:t xml:space="preserve"> significant positive correlation, no significant correlation</w:t>
      </w:r>
      <w:r w:rsidR="00C64617" w:rsidRPr="00BA0A8A">
        <w:t xml:space="preserve">, </w:t>
      </w:r>
      <w:r w:rsidR="00121BF5" w:rsidRPr="00BA0A8A">
        <w:t xml:space="preserve">and significant negative correlation. </w:t>
      </w:r>
      <w:r w:rsidR="002E480F" w:rsidRPr="00BA0A8A">
        <w:t>As we have two conditions (CRC vs Healthy controls)</w:t>
      </w:r>
      <w:r w:rsidR="00121BF5" w:rsidRPr="00BA0A8A">
        <w:t xml:space="preserve">, there were </w:t>
      </w:r>
      <w:r w:rsidR="00E81CE7" w:rsidRPr="00BA0A8A">
        <w:t>nine</w:t>
      </w:r>
      <w:r w:rsidR="00121BF5" w:rsidRPr="00BA0A8A">
        <w:t xml:space="preserve"> classes for differential correlation</w:t>
      </w:r>
      <w:r w:rsidR="002E480F" w:rsidRPr="00BA0A8A">
        <w:t xml:space="preserve"> analysis</w:t>
      </w:r>
      <w:r w:rsidR="00174DF5" w:rsidRPr="00BA0A8A">
        <w:t xml:space="preserve">, namely </w:t>
      </w:r>
      <w:r w:rsidR="00E81CE7" w:rsidRPr="00BA0A8A">
        <w:t>'</w:t>
      </w:r>
      <w:r w:rsidR="00174DF5" w:rsidRPr="00BA0A8A">
        <w:t>+/+</w:t>
      </w:r>
      <w:r w:rsidR="00E81CE7" w:rsidRPr="00BA0A8A">
        <w:t>'</w:t>
      </w:r>
      <w:r w:rsidR="00174DF5" w:rsidRPr="00BA0A8A">
        <w:t xml:space="preserve">, </w:t>
      </w:r>
      <w:r w:rsidR="00E81CE7" w:rsidRPr="00BA0A8A">
        <w:t>'</w:t>
      </w:r>
      <w:r w:rsidR="00174DF5" w:rsidRPr="00BA0A8A">
        <w:t>+/0</w:t>
      </w:r>
      <w:r w:rsidR="00E81CE7" w:rsidRPr="00BA0A8A">
        <w:t>'</w:t>
      </w:r>
      <w:r w:rsidR="00174DF5" w:rsidRPr="00BA0A8A">
        <w:t xml:space="preserve">, </w:t>
      </w:r>
      <w:r w:rsidR="00E81CE7" w:rsidRPr="00BA0A8A">
        <w:t>'</w:t>
      </w:r>
      <w:r w:rsidR="001145AC" w:rsidRPr="00BA0A8A">
        <w:t>+/-</w:t>
      </w:r>
      <w:r w:rsidR="00E81CE7" w:rsidRPr="00BA0A8A">
        <w:t>'</w:t>
      </w:r>
      <w:r w:rsidR="001145AC" w:rsidRPr="00BA0A8A">
        <w:t xml:space="preserve">, </w:t>
      </w:r>
      <w:r w:rsidR="00E81CE7" w:rsidRPr="00BA0A8A">
        <w:t>'</w:t>
      </w:r>
      <w:r w:rsidR="001145AC" w:rsidRPr="00BA0A8A">
        <w:t>0/+</w:t>
      </w:r>
      <w:r w:rsidR="00E81CE7" w:rsidRPr="00BA0A8A">
        <w:t>'</w:t>
      </w:r>
      <w:r w:rsidR="001145AC" w:rsidRPr="00BA0A8A">
        <w:t xml:space="preserve">, </w:t>
      </w:r>
      <w:r w:rsidR="00E81CE7" w:rsidRPr="00BA0A8A">
        <w:t>'</w:t>
      </w:r>
      <w:r w:rsidR="001145AC" w:rsidRPr="00BA0A8A">
        <w:t>0/0</w:t>
      </w:r>
      <w:r w:rsidR="00E81CE7" w:rsidRPr="00BA0A8A">
        <w:t>'</w:t>
      </w:r>
      <w:r w:rsidR="001145AC" w:rsidRPr="00BA0A8A">
        <w:t xml:space="preserve">, </w:t>
      </w:r>
      <w:r w:rsidR="00E81CE7" w:rsidRPr="00BA0A8A">
        <w:t>'</w:t>
      </w:r>
      <w:r w:rsidR="001145AC" w:rsidRPr="00BA0A8A">
        <w:t>0/-</w:t>
      </w:r>
      <w:r w:rsidR="00E81CE7" w:rsidRPr="00BA0A8A">
        <w:t>'</w:t>
      </w:r>
      <w:r w:rsidR="001145AC" w:rsidRPr="00BA0A8A">
        <w:t xml:space="preserve">, </w:t>
      </w:r>
      <w:r w:rsidR="00E81CE7" w:rsidRPr="00BA0A8A">
        <w:t>'</w:t>
      </w:r>
      <w:r w:rsidR="001145AC" w:rsidRPr="00BA0A8A">
        <w:t>-/+</w:t>
      </w:r>
      <w:r w:rsidR="00E81CE7" w:rsidRPr="00BA0A8A">
        <w:t>'</w:t>
      </w:r>
      <w:r w:rsidR="001145AC" w:rsidRPr="00BA0A8A">
        <w:t xml:space="preserve">, </w:t>
      </w:r>
      <w:r w:rsidR="00E81CE7" w:rsidRPr="00BA0A8A">
        <w:t>'</w:t>
      </w:r>
      <w:r w:rsidR="001145AC" w:rsidRPr="00BA0A8A">
        <w:t>-/0</w:t>
      </w:r>
      <w:r w:rsidR="00E81CE7" w:rsidRPr="00BA0A8A">
        <w:t>'</w:t>
      </w:r>
      <w:r w:rsidR="001145AC" w:rsidRPr="00BA0A8A">
        <w:t xml:space="preserve">, and </w:t>
      </w:r>
      <w:r w:rsidR="00E81CE7" w:rsidRPr="00BA0A8A">
        <w:t>'</w:t>
      </w:r>
      <w:r w:rsidR="001145AC" w:rsidRPr="00BA0A8A">
        <w:t>-/-</w:t>
      </w:r>
      <w:r w:rsidR="00E81CE7" w:rsidRPr="00BA0A8A">
        <w:t>'</w:t>
      </w:r>
      <w:r w:rsidR="001145AC" w:rsidRPr="00BA0A8A">
        <w:t xml:space="preserve">. </w:t>
      </w:r>
      <w:r w:rsidR="008010EB" w:rsidRPr="00BA0A8A">
        <w:rPr>
          <w:rFonts w:eastAsiaTheme="minorEastAsia"/>
        </w:rPr>
        <w:t xml:space="preserve">The </w:t>
      </w:r>
      <w:r w:rsidR="00964DEA" w:rsidRPr="00BA0A8A">
        <w:rPr>
          <w:rFonts w:eastAsiaTheme="minorEastAsia"/>
        </w:rPr>
        <w:t>interactions between these selected features</w:t>
      </w:r>
      <w:r w:rsidR="00714D5F" w:rsidRPr="00BA0A8A">
        <w:rPr>
          <w:rFonts w:eastAsiaTheme="minorEastAsia"/>
        </w:rPr>
        <w:t xml:space="preserve"> were clustered with affinity propagation clusters methodology</w:t>
      </w:r>
      <w:r w:rsidR="005C470B" w:rsidRPr="00BA0A8A">
        <w:rPr>
          <w:rFonts w:eastAsiaTheme="minorEastAsia"/>
        </w:rPr>
        <w:fldChar w:fldCharType="begin"/>
      </w:r>
      <w:r w:rsidR="002454EB">
        <w:rPr>
          <w:rFonts w:eastAsiaTheme="minorEastAsia"/>
        </w:rPr>
        <w:instrText xml:space="preserve"> ADDIN ZOTERO_ITEM CSL_CITATION {"citationID":"t3bH6b9v","properties":{"formattedCitation":"\\super 26\\nosupersub{}","plainCitation":"26","noteIndex":0},"citationItems":[{"id":670,"uris":["http://zotero.org/users/7908919/items/W42QJ7XW"],"uri":["http://zotero.org/users/7908919/items/W42QJ7XW"],"itemData":{"id":670,"type":"article-journal","abstract":"Motivation: Similarity-measure-based clustering is a crucial problem appearing throughout scientific data analysis. Recently, a powerful new algorithm called Affinity Propagation (AP) based on message-passing techniques was proposed by Frey and Dueck (2007a). In AP, each cluster is identified by a common exemplar all other data points of the same cluster refer to, and exemplars have to refer to themselves. Albeit its proved power, AP in its present form suffers from a number of drawbacks. The hard constraint of having exactly one exemplar per cluster restricts AP to classes of regularly shaped clusters, and leads to suboptimal performance, e.g. in analyzing gene expression data.","container-title":"Bioinformatics","DOI":"10.1093/bioinformatics/btm414","ISSN":"1367-4803, 1460-2059","issue":"20","journalAbbreviation":"Bioinformatics","language":"en","page":"2708-2715","source":"DOI.org (Crossref)","title":"Clustering by soft-constraint affinity propagation: applications to gene-expression data","title-short":"Clustering by soft-constraint affinity propagation","volume":"23","author":[{"family":"Leone","given":"M."},{"literal":"Sumedha"},{"family":"Weigt","given":"M."}],"issued":{"date-parts":[["2007",10,15]]}}}],"schema":"https://github.com/citation-style-language/schema/raw/master/csl-citation.json"} </w:instrText>
      </w:r>
      <w:r w:rsidR="005C470B" w:rsidRPr="00BA0A8A">
        <w:rPr>
          <w:rFonts w:eastAsiaTheme="minorEastAsia"/>
        </w:rPr>
        <w:fldChar w:fldCharType="separate"/>
      </w:r>
      <w:r w:rsidR="002454EB" w:rsidRPr="002454EB">
        <w:rPr>
          <w:kern w:val="0"/>
          <w:vertAlign w:val="superscript"/>
        </w:rPr>
        <w:t>26</w:t>
      </w:r>
      <w:r w:rsidR="005C470B" w:rsidRPr="00BA0A8A">
        <w:rPr>
          <w:rFonts w:eastAsiaTheme="minorEastAsia"/>
        </w:rPr>
        <w:fldChar w:fldCharType="end"/>
      </w:r>
      <w:r w:rsidR="00714D5F" w:rsidRPr="00BA0A8A">
        <w:rPr>
          <w:rFonts w:eastAsiaTheme="minorEastAsia"/>
        </w:rPr>
        <w:t>.</w:t>
      </w:r>
    </w:p>
    <w:p w14:paraId="383BA683" w14:textId="77777777" w:rsidR="00766643" w:rsidRPr="00766643" w:rsidRDefault="00766643" w:rsidP="00766643">
      <w:pPr>
        <w:spacing w:before="0" w:after="0"/>
        <w:rPr>
          <w:ins w:id="264" w:author="Jun Yu (MEDT)" w:date="2021-10-19T13:45:00Z"/>
          <w:rFonts w:eastAsiaTheme="minorEastAsia" w:hint="eastAsia"/>
        </w:rPr>
      </w:pPr>
    </w:p>
    <w:p w14:paraId="40970BDD" w14:textId="38DD67D1" w:rsidR="00793047" w:rsidRPr="00BA0A8A" w:rsidRDefault="00793047" w:rsidP="00C25889">
      <w:pPr>
        <w:pStyle w:val="title20825"/>
        <w:rPr>
          <w:moveTo w:id="265" w:author="Jun Yu (MEDT)" w:date="2021-10-19T13:45:00Z"/>
        </w:rPr>
      </w:pPr>
      <w:moveToRangeStart w:id="266" w:author="Jun Yu (MEDT)" w:date="2021-10-19T13:45:00Z" w:name="move85543516"/>
      <w:moveTo w:id="267" w:author="Jun Yu (MEDT)" w:date="2021-10-19T13:45:00Z">
        <w:r w:rsidRPr="00BA0A8A">
          <w:lastRenderedPageBreak/>
          <w:t xml:space="preserve">The random </w:t>
        </w:r>
        <w:proofErr w:type="gramStart"/>
        <w:r w:rsidRPr="00BA0A8A">
          <w:t>forest based</w:t>
        </w:r>
        <w:proofErr w:type="gramEnd"/>
        <w:r w:rsidRPr="00BA0A8A">
          <w:t xml:space="preserve"> machine learning approach</w:t>
        </w:r>
      </w:moveTo>
    </w:p>
    <w:p w14:paraId="0E65C4BB" w14:textId="53D4118D" w:rsidR="00BA0A8A" w:rsidRDefault="00793047" w:rsidP="00766643">
      <w:pPr>
        <w:spacing w:before="0" w:after="0"/>
        <w:rPr>
          <w:ins w:id="268" w:author="LIN, Yufeng" w:date="2021-10-20T13:31:00Z"/>
          <w:rFonts w:eastAsiaTheme="majorEastAsia"/>
        </w:rPr>
      </w:pPr>
      <w:moveTo w:id="269" w:author="Jun Yu (MEDT)" w:date="2021-10-19T13:45:00Z">
        <w:r w:rsidRPr="00C43DA5">
          <w:rPr>
            <w:rFonts w:eastAsiaTheme="majorEastAsia"/>
          </w:rPr>
          <w:t>Our machine learning analyses exploited the taxonomic species-level median normalized relative abundance by Kraken2 and its plugin</w:t>
        </w:r>
        <w:r w:rsidRPr="0072796B">
          <w:t xml:space="preserve"> </w:t>
        </w:r>
        <w:r w:rsidRPr="00C43DA5">
          <w:rPr>
            <w:rFonts w:eastAsiaTheme="majorEastAsia"/>
          </w:rPr>
          <w:t>Bracke</w:t>
        </w:r>
        <w:r w:rsidRPr="0072796B">
          <w:t>n</w:t>
        </w:r>
        <w:r w:rsidRPr="00C43DA5">
          <w:rPr>
            <w:rFonts w:eastAsiaTheme="majorEastAsia"/>
          </w:rPr>
          <w:t xml:space="preserve">. To </w:t>
        </w:r>
        <w:r w:rsidRPr="0072796B">
          <w:t>obtain the</w:t>
        </w:r>
        <w:r w:rsidRPr="00C43DA5">
          <w:rPr>
            <w:rFonts w:eastAsiaTheme="majorEastAsia"/>
          </w:rPr>
          <w:t xml:space="preserve"> </w:t>
        </w:r>
        <w:r w:rsidRPr="0072796B">
          <w:t>test error estimates</w:t>
        </w:r>
        <w:r w:rsidRPr="00C43DA5">
          <w:rPr>
            <w:rFonts w:eastAsiaTheme="majorEastAsia"/>
          </w:rPr>
          <w:t xml:space="preserve"> with lower bias, the LOSO (leave one set out) was used to </w:t>
        </w:r>
        <w:r w:rsidRPr="0072796B">
          <w:t>perform the</w:t>
        </w:r>
        <w:r w:rsidRPr="00C43DA5">
          <w:rPr>
            <w:rFonts w:eastAsiaTheme="majorEastAsia"/>
          </w:rPr>
          <w:t xml:space="preserve"> nested cross-validation. The feature selection and model training </w:t>
        </w:r>
        <w:r w:rsidRPr="0072796B">
          <w:rPr>
            <w:rFonts w:eastAsiaTheme="majorEastAsia"/>
          </w:rPr>
          <w:t>w</w:t>
        </w:r>
        <w:r w:rsidRPr="0072796B">
          <w:t>ere performed with the R package “random Forest”. T</w:t>
        </w:r>
        <w:r w:rsidRPr="00C43DA5">
          <w:rPr>
            <w:rFonts w:eastAsiaTheme="majorEastAsia"/>
          </w:rPr>
          <w:t>o choose the best model,</w:t>
        </w:r>
        <w:r w:rsidRPr="0072796B">
          <w:t xml:space="preserve"> and</w:t>
        </w:r>
        <w:r w:rsidRPr="00C43DA5">
          <w:rPr>
            <w:rFonts w:eastAsiaTheme="majorEastAsia"/>
          </w:rPr>
          <w:t xml:space="preserve"> we utilized the </w:t>
        </w:r>
        <w:r w:rsidRPr="0072796B">
          <w:rPr>
            <w:rFonts w:eastAsiaTheme="majorEastAsia"/>
          </w:rPr>
          <w:t xml:space="preserve">max </w:t>
        </w:r>
        <w:r w:rsidRPr="00C43DA5">
          <w:rPr>
            <w:rFonts w:eastAsiaTheme="majorEastAsia"/>
          </w:rPr>
          <w:t xml:space="preserve">average AUC and best AUC in multi-features and </w:t>
        </w:r>
        <w:r w:rsidRPr="0072796B">
          <w:rPr>
            <w:rFonts w:eastAsiaTheme="majorEastAsia"/>
          </w:rPr>
          <w:t>single feature</w:t>
        </w:r>
        <w:r w:rsidRPr="00C43DA5">
          <w:rPr>
            <w:rFonts w:eastAsiaTheme="majorEastAsia"/>
          </w:rPr>
          <w:t xml:space="preserve"> as the </w:t>
        </w:r>
        <w:r w:rsidRPr="0072796B">
          <w:rPr>
            <w:rFonts w:eastAsiaTheme="majorEastAsia"/>
          </w:rPr>
          <w:t>sele</w:t>
        </w:r>
        <w:r w:rsidRPr="00C43DA5">
          <w:rPr>
            <w:rFonts w:eastAsiaTheme="majorEastAsia"/>
          </w:rPr>
          <w:t>c</w:t>
        </w:r>
        <w:r w:rsidRPr="0072796B">
          <w:rPr>
            <w:rFonts w:eastAsiaTheme="majorEastAsia"/>
          </w:rPr>
          <w:t>t</w:t>
        </w:r>
        <w:r w:rsidRPr="00C43DA5">
          <w:rPr>
            <w:rFonts w:eastAsiaTheme="majorEastAsia"/>
          </w:rPr>
          <w:t>e</w:t>
        </w:r>
        <w:r w:rsidRPr="0072796B">
          <w:rPr>
            <w:rFonts w:eastAsiaTheme="majorEastAsia"/>
          </w:rPr>
          <w:t xml:space="preserve">d </w:t>
        </w:r>
        <w:r w:rsidRPr="00C43DA5">
          <w:rPr>
            <w:rFonts w:eastAsiaTheme="majorEastAsia"/>
          </w:rPr>
          <w:t>criteria, respectively</w:t>
        </w:r>
        <w:r w:rsidRPr="0072796B">
          <w:rPr>
            <w:rFonts w:eastAsiaTheme="majorEastAsia"/>
          </w:rPr>
          <w:t>. Only</w:t>
        </w:r>
        <w:r w:rsidRPr="00BA0A8A">
          <w:rPr>
            <w:rFonts w:eastAsiaTheme="majorEastAsia"/>
          </w:rPr>
          <w:t xml:space="preserve"> species appearing in the top three ranking features in at least one cohort were included in multi-features model characters selection</w:t>
        </w:r>
        <w:r w:rsidRPr="00BA0A8A">
          <w:rPr>
            <w:rFonts w:eastAsiaTheme="majorEastAsia"/>
            <w:b/>
          </w:rPr>
          <w:t xml:space="preserve">. </w:t>
        </w:r>
        <w:r w:rsidRPr="00C43DA5">
          <w:rPr>
            <w:rFonts w:eastAsiaTheme="majorEastAsia"/>
          </w:rPr>
          <w:t xml:space="preserve">The code generating the analyses and the figures is available at </w:t>
        </w:r>
      </w:moveTo>
      <w:r w:rsidR="00766643">
        <w:rPr>
          <w:rFonts w:eastAsiaTheme="majorEastAsia"/>
        </w:rPr>
        <w:fldChar w:fldCharType="begin"/>
      </w:r>
      <w:r w:rsidR="00766643">
        <w:rPr>
          <w:rFonts w:eastAsiaTheme="majorEastAsia"/>
        </w:rPr>
        <w:instrText xml:space="preserve"> HYPERLINK "</w:instrText>
      </w:r>
      <w:moveTo w:id="270" w:author="Jun Yu (MEDT)" w:date="2021-10-19T13:45:00Z">
        <w:r w:rsidR="00766643" w:rsidRPr="00C43DA5">
          <w:rPr>
            <w:rFonts w:eastAsiaTheme="majorEastAsia"/>
          </w:rPr>
          <w:instrText>https://github.com/ifanlyn95/multi-CRC-fungi</w:instrText>
        </w:r>
      </w:moveTo>
      <w:r w:rsidR="00766643">
        <w:rPr>
          <w:rFonts w:eastAsiaTheme="majorEastAsia"/>
        </w:rPr>
        <w:instrText xml:space="preserve">" </w:instrText>
      </w:r>
      <w:r w:rsidR="00766643">
        <w:rPr>
          <w:rFonts w:eastAsiaTheme="majorEastAsia"/>
        </w:rPr>
        <w:fldChar w:fldCharType="separate"/>
      </w:r>
      <w:moveTo w:id="271" w:author="Jun Yu (MEDT)" w:date="2021-10-19T13:45:00Z">
        <w:r w:rsidR="00766643" w:rsidRPr="007977F1">
          <w:rPr>
            <w:rStyle w:val="Hyperlink"/>
            <w:rFonts w:eastAsiaTheme="majorEastAsia"/>
          </w:rPr>
          <w:t>https://github.com/ifanlyn95/multi-CRC-fungi</w:t>
        </w:r>
      </w:moveTo>
      <w:r w:rsidR="00766643">
        <w:rPr>
          <w:rFonts w:eastAsiaTheme="majorEastAsia"/>
        </w:rPr>
        <w:fldChar w:fldCharType="end"/>
      </w:r>
      <w:moveTo w:id="272" w:author="Jun Yu (MEDT)" w:date="2021-10-19T13:45:00Z">
        <w:r w:rsidRPr="00C43DA5">
          <w:rPr>
            <w:rFonts w:eastAsiaTheme="majorEastAsia"/>
          </w:rPr>
          <w:t>.</w:t>
        </w:r>
      </w:moveTo>
      <w:moveToRangeEnd w:id="266"/>
    </w:p>
    <w:p w14:paraId="09B236D4" w14:textId="77777777" w:rsidR="00443D03" w:rsidRDefault="00443D03" w:rsidP="00766643">
      <w:pPr>
        <w:spacing w:before="0" w:after="0"/>
        <w:rPr>
          <w:rFonts w:eastAsiaTheme="majorEastAsia"/>
        </w:rPr>
      </w:pPr>
    </w:p>
    <w:p w14:paraId="1EED6E32" w14:textId="493EEF0E" w:rsidR="00531B71" w:rsidRPr="00BA0A8A" w:rsidRDefault="00531B71" w:rsidP="00C25889">
      <w:pPr>
        <w:pStyle w:val="title20825"/>
        <w:rPr>
          <w:highlight w:val="yellow"/>
        </w:rPr>
      </w:pPr>
      <w:commentRangeStart w:id="273"/>
      <w:r w:rsidRPr="00BA0A8A">
        <w:rPr>
          <w:highlight w:val="yellow"/>
        </w:rPr>
        <w:t>Additional validation experiments on cancer cell line</w:t>
      </w:r>
    </w:p>
    <w:p w14:paraId="03558F9F" w14:textId="11E6D263" w:rsidR="00D9531B" w:rsidRPr="00BA0A8A" w:rsidDel="00443D03" w:rsidRDefault="00531B71" w:rsidP="00BA0A8A">
      <w:pPr>
        <w:spacing w:before="0" w:after="0"/>
        <w:rPr>
          <w:del w:id="274" w:author="LIN, Yufeng" w:date="2021-10-20T13:31:00Z"/>
        </w:rPr>
      </w:pPr>
      <w:r w:rsidRPr="00BA0A8A">
        <w:rPr>
          <w:highlight w:val="yellow"/>
        </w:rPr>
        <w:t>TBA</w:t>
      </w:r>
      <w:commentRangeEnd w:id="273"/>
      <w:r w:rsidR="00582DD2">
        <w:rPr>
          <w:rStyle w:val="CommentReference"/>
        </w:rPr>
        <w:commentReference w:id="273"/>
      </w:r>
    </w:p>
    <w:p w14:paraId="4C96E012" w14:textId="670F6522" w:rsidR="00E15F7E" w:rsidRPr="00751157" w:rsidRDefault="00E15F7E" w:rsidP="00443D03">
      <w:pPr>
        <w:spacing w:before="0" w:after="0"/>
        <w:rPr>
          <w:kern w:val="44"/>
        </w:rPr>
        <w:pPrChange w:id="275" w:author="LIN, Yufeng" w:date="2021-10-20T13:31:00Z">
          <w:pPr>
            <w:pStyle w:val="title20825"/>
          </w:pPr>
        </w:pPrChange>
      </w:pPr>
      <w:r w:rsidRPr="00766643">
        <w:br w:type="page"/>
      </w:r>
    </w:p>
    <w:p w14:paraId="455625F5" w14:textId="1CDC5ADF" w:rsidR="00D9531B" w:rsidRPr="00BA0A8A" w:rsidRDefault="00D9531B" w:rsidP="00BA0A8A">
      <w:pPr>
        <w:pStyle w:val="title10831"/>
        <w:spacing w:before="0" w:after="0" w:line="480" w:lineRule="auto"/>
        <w:jc w:val="both"/>
      </w:pPr>
      <w:r w:rsidRPr="00BA0A8A">
        <w:lastRenderedPageBreak/>
        <w:t>Results</w:t>
      </w:r>
    </w:p>
    <w:p w14:paraId="43691899" w14:textId="3A1D55E7" w:rsidR="00D9531B" w:rsidRPr="00BA0A8A" w:rsidRDefault="00C0229F" w:rsidP="00C25889">
      <w:pPr>
        <w:pStyle w:val="title20825"/>
      </w:pPr>
      <w:r w:rsidRPr="00BA0A8A">
        <w:t xml:space="preserve">Data pre-processing </w:t>
      </w:r>
      <w:r w:rsidR="00DC0A79" w:rsidRPr="00BA0A8A">
        <w:t xml:space="preserve">of metagenomic datasets </w:t>
      </w:r>
      <w:r w:rsidR="00D9531B" w:rsidRPr="00BA0A8A">
        <w:t xml:space="preserve">for </w:t>
      </w:r>
      <w:r w:rsidR="00093ED9" w:rsidRPr="00BA0A8A">
        <w:t>studying the associations between mycobiome and CRC</w:t>
      </w:r>
    </w:p>
    <w:p w14:paraId="31839573" w14:textId="21BE5953" w:rsidR="00BA0A8A" w:rsidRDefault="00A31D49" w:rsidP="00766643">
      <w:pPr>
        <w:spacing w:before="0" w:after="0"/>
      </w:pPr>
      <w:r w:rsidRPr="00BA0A8A">
        <w:t xml:space="preserve">We collected shotgun metagenomic sequencing data </w:t>
      </w:r>
      <w:r w:rsidRPr="00697278">
        <w:t xml:space="preserve">from </w:t>
      </w:r>
      <w:del w:id="276" w:author="Jun Yu (MEDT)" w:date="2021-10-18T15:46:00Z">
        <w:r w:rsidR="000E6ADD" w:rsidRPr="00697278" w:rsidDel="00BE6784">
          <w:delText>night</w:delText>
        </w:r>
        <w:r w:rsidRPr="00697278" w:rsidDel="00BE6784">
          <w:delText xml:space="preserve"> </w:delText>
        </w:r>
      </w:del>
      <w:ins w:id="277" w:author="Jun Yu (MEDT)" w:date="2021-10-18T15:46:00Z">
        <w:r w:rsidR="00BE6784" w:rsidRPr="00697278">
          <w:t xml:space="preserve">eight </w:t>
        </w:r>
      </w:ins>
      <w:r w:rsidRPr="00697278">
        <w:t>cohorts</w:t>
      </w:r>
      <w:ins w:id="278" w:author="Jun Yu (MEDT)" w:date="2021-10-18T15:46:00Z">
        <w:r w:rsidR="00BE6784" w:rsidRPr="00697278">
          <w:t xml:space="preserve"> </w:t>
        </w:r>
      </w:ins>
      <w:ins w:id="279" w:author="Jun Yu (MEDT)" w:date="2021-10-18T15:48:00Z">
        <w:r w:rsidR="00BE6784" w:rsidRPr="00697278">
          <w:t>(</w:t>
        </w:r>
        <w:r w:rsidR="00BE6784" w:rsidRPr="00F217BB">
          <w:rPr>
            <w:color w:val="0000FF"/>
          </w:rPr>
          <w:t xml:space="preserve">table 1 and supplementary </w:t>
        </w:r>
        <w:r w:rsidR="00BE6784" w:rsidRPr="00146D14">
          <w:rPr>
            <w:color w:val="0000FF"/>
          </w:rPr>
          <w:t>table 1</w:t>
        </w:r>
        <w:r w:rsidR="00BE6784" w:rsidRPr="00146D14">
          <w:t>)</w:t>
        </w:r>
      </w:ins>
      <w:r w:rsidRPr="00146D14">
        <w:t xml:space="preserve">. </w:t>
      </w:r>
      <w:r w:rsidR="008125F9" w:rsidRPr="00146D14">
        <w:t>All</w:t>
      </w:r>
      <w:r w:rsidR="00370ECF" w:rsidRPr="00146D14">
        <w:t xml:space="preserve"> the</w:t>
      </w:r>
      <w:r w:rsidR="008125F9" w:rsidRPr="00BA0A8A">
        <w:t xml:space="preserve"> </w:t>
      </w:r>
      <w:r w:rsidR="00D9531B" w:rsidRPr="00BA0A8A">
        <w:t>raw sequencing data were reprocessed using the KneadData, Kraken2</w:t>
      </w:r>
      <w:r w:rsidR="00D9531B" w:rsidRPr="00BA0A8A">
        <w:fldChar w:fldCharType="begin"/>
      </w:r>
      <w:r w:rsidR="002454EB">
        <w:instrText xml:space="preserve"> ADDIN ZOTERO_ITEM CSL_CITATION {"citationID":"7BsXlAN1","properties":{"formattedCitation":"\\super 27\\nosupersub{}","plainCitation":"27","noteIndex":0},"citationItems":[{"id":58,"uris":["http://zotero.org/users/7908919/items/P74A59ER"],"uri":["http://zotero.org/users/7908919/items/P74A59ER"],"itemData":{"id":58,"type":"article-journal","abstract":"Although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Biology","DOI":"10.1186/s13059-019-1891-0","ISSN":"1474-760X","issue":"1","journalAbbreviation":"Genome Biology","page":"257","source":"BioMed Central","title":"Improved metagenomic analysis with Kraken 2","volume":"20","author":[{"family":"Wood","given":"Derrick E."},{"family":"Lu","given":"Jennifer"},{"family":"Langmead","given":"Ben"}],"issued":{"date-parts":[["2019",11,28]]}},"locator":"2"}],"schema":"https://github.com/citation-style-language/schema/raw/master/csl-citation.json"} </w:instrText>
      </w:r>
      <w:r w:rsidR="00D9531B" w:rsidRPr="00BA0A8A">
        <w:fldChar w:fldCharType="separate"/>
      </w:r>
      <w:r w:rsidR="002454EB" w:rsidRPr="002454EB">
        <w:rPr>
          <w:kern w:val="0"/>
          <w:vertAlign w:val="superscript"/>
        </w:rPr>
        <w:t>27</w:t>
      </w:r>
      <w:r w:rsidR="00D9531B" w:rsidRPr="00BA0A8A">
        <w:fldChar w:fldCharType="end"/>
      </w:r>
      <w:r w:rsidR="00D9531B" w:rsidRPr="00BA0A8A">
        <w:t>, and Bracken</w:t>
      </w:r>
      <w:r w:rsidR="00D9531B" w:rsidRPr="00BA0A8A">
        <w:fldChar w:fldCharType="begin"/>
      </w:r>
      <w:r w:rsidR="002454EB">
        <w:instrText xml:space="preserve"> ADDIN ZOTERO_ITEM CSL_CITATION {"citationID":"5rU9iBWa","properties":{"formattedCitation":"\\super 28\\nosupersub{}","plainCitation":"28","noteIndex":0},"citationItems":[{"id":59,"uris":["http://zotero.org/users/7908919/items/R9ZSRXS2"],"uri":["http://zotero.org/users/7908919/items/R9ZSRXS2"],"itemData":{"id":59,"type":"article-journal","abstract":"Metagenomic experiments attempt to characterize microbial communities using high-throughput DNA sequencing. Identification of the microorganisms in a sample provides information about the genetic profile, population structure, and role of microorganisms within an environment. Until recently, most metagenomics studies focused on high-level characterization at the level of phyla, or alternatively sequenced the 16S ribosomal RNA gene that is present in bacterial species. As the cost of sequencing has fallen, though, metagenomics experiments have increasingly used unbiased shotgun sequencing to capture all the organisms in a sample. This approach requires a method for estimating abundance directly from the raw read data. Here we describe a fast, accurate new method that computes the abundance at the species level using the reads collected in a metagenomics experiment. Bracken (Bayesian Reestimation of Abundance after Classification with KrakEN) uses the taxonomic assignments made by Kraken, a very fast read-level classifier, along with information about the genomes themselves to estimate abundance at the species level, the genus level, or above. We demonstrate that Bracken can produce accurate species- and genus-level abundance estimates even when a sample contains multiple near-identical species.","container-title":"PeerJ Computer Science","DOI":"10.7717/peerj-cs.104","ISSN":"2376-5992","journalAbbreviation":"PeerJ Comput. Sci.","language":"en","note":"publisher: PeerJ Inc.","page":"e104","source":"peerj.com","title":"Bracken: estimating species abundance in metagenomics data","title-short":"Bracken","volume":"3","author":[{"family":"Lu","given":"Jennifer"},{"family":"Breitwieser","given":"Florian P."},{"family":"Thielen","given":"Peter"},{"family":"Salzberg","given":"Steven L."}],"issued":{"date-parts":[["2017",1,2]]}}}],"schema":"https://github.com/citation-style-language/schema/raw/master/csl-citation.json"} </w:instrText>
      </w:r>
      <w:r w:rsidR="00D9531B" w:rsidRPr="00BA0A8A">
        <w:fldChar w:fldCharType="separate"/>
      </w:r>
      <w:r w:rsidR="002454EB" w:rsidRPr="002454EB">
        <w:rPr>
          <w:kern w:val="0"/>
          <w:vertAlign w:val="superscript"/>
        </w:rPr>
        <w:t>28</w:t>
      </w:r>
      <w:r w:rsidR="00D9531B" w:rsidRPr="00BA0A8A">
        <w:fldChar w:fldCharType="end"/>
      </w:r>
      <w:r w:rsidR="00D9531B" w:rsidRPr="00BA0A8A">
        <w:t xml:space="preserve"> for taxonomic profiling</w:t>
      </w:r>
      <w:r w:rsidR="0030142C" w:rsidRPr="00BA0A8A">
        <w:t>.</w:t>
      </w:r>
      <w:r w:rsidR="00D9531B" w:rsidRPr="00BA0A8A">
        <w:t xml:space="preserve"> Each sample has about 10</w:t>
      </w:r>
      <w:r w:rsidR="00D9531B" w:rsidRPr="00BA0A8A">
        <w:rPr>
          <w:vertAlign w:val="superscript"/>
        </w:rPr>
        <w:t>7.19</w:t>
      </w:r>
      <w:r w:rsidR="00D9531B" w:rsidRPr="00BA0A8A">
        <w:t xml:space="preserve"> (median) high-quality paired reads that match the bacterial database</w:t>
      </w:r>
      <w:r w:rsidR="00F45B4E" w:rsidRPr="00BA0A8A">
        <w:t xml:space="preserve">. </w:t>
      </w:r>
      <w:r w:rsidR="00D9531B" w:rsidRPr="00BA0A8A">
        <w:t>10</w:t>
      </w:r>
      <w:r w:rsidR="00D9531B" w:rsidRPr="00BA0A8A">
        <w:rPr>
          <w:vertAlign w:val="superscript"/>
        </w:rPr>
        <w:t>4.31</w:t>
      </w:r>
      <w:r w:rsidR="00D9531B" w:rsidRPr="00BA0A8A">
        <w:t xml:space="preserve"> (median) paired sequences were aligned to the </w:t>
      </w:r>
      <w:r w:rsidR="004314C2" w:rsidRPr="00BA0A8A">
        <w:t>fungal</w:t>
      </w:r>
      <w:r w:rsidR="00D9531B" w:rsidRPr="00BA0A8A">
        <w:t xml:space="preserve"> genome (</w:t>
      </w:r>
      <w:r w:rsidR="00D9531B" w:rsidRPr="0072796B">
        <w:rPr>
          <w:color w:val="0000FF"/>
          <w:rPrChange w:id="280" w:author="Jun Yu (MEDT)" w:date="2021-10-18T15:04:00Z">
            <w:rPr/>
          </w:rPrChange>
        </w:rPr>
        <w:t>figure 1a</w:t>
      </w:r>
      <w:r w:rsidR="00D9531B" w:rsidRPr="00BA0A8A">
        <w:t xml:space="preserve">). </w:t>
      </w:r>
      <w:r w:rsidR="00177C66" w:rsidRPr="00BA0A8A">
        <w:t>T</w:t>
      </w:r>
      <w:r w:rsidR="00D9531B" w:rsidRPr="00BA0A8A">
        <w:t xml:space="preserve">he median ratio of </w:t>
      </w:r>
      <w:r w:rsidR="004314C2" w:rsidRPr="00BA0A8A">
        <w:t>fungi</w:t>
      </w:r>
      <w:r w:rsidR="00D9531B" w:rsidRPr="00BA0A8A">
        <w:t xml:space="preserve"> to bacteria was 10</w:t>
      </w:r>
      <w:r w:rsidR="00D9531B" w:rsidRPr="00BA0A8A">
        <w:rPr>
          <w:vertAlign w:val="superscript"/>
        </w:rPr>
        <w:t>-2.80</w:t>
      </w:r>
      <w:r w:rsidR="00D9531B" w:rsidRPr="00BA0A8A">
        <w:t xml:space="preserve"> (</w:t>
      </w:r>
      <w:r w:rsidR="00D9531B" w:rsidRPr="0072796B">
        <w:rPr>
          <w:color w:val="0000FF"/>
          <w:rPrChange w:id="281" w:author="Jun Yu (MEDT)" w:date="2021-10-18T15:04:00Z">
            <w:rPr/>
          </w:rPrChange>
        </w:rPr>
        <w:t>figure 1a</w:t>
      </w:r>
      <w:r w:rsidR="00D9531B" w:rsidRPr="00BA0A8A">
        <w:t xml:space="preserve">), consistent with </w:t>
      </w:r>
      <w:r w:rsidR="002C382A" w:rsidRPr="00BA0A8A">
        <w:t xml:space="preserve">a </w:t>
      </w:r>
      <w:r w:rsidR="00D9531B" w:rsidRPr="00BA0A8A">
        <w:t>previous</w:t>
      </w:r>
      <w:r w:rsidR="00C777A3" w:rsidRPr="00BA0A8A">
        <w:t xml:space="preserve"> </w:t>
      </w:r>
      <w:r w:rsidR="002C382A" w:rsidRPr="00BA0A8A">
        <w:t>study</w:t>
      </w:r>
      <w:r w:rsidR="00D9531B" w:rsidRPr="00BA0A8A">
        <w:fldChar w:fldCharType="begin"/>
      </w:r>
      <w:r w:rsidR="002454EB">
        <w:instrText xml:space="preserve"> ADDIN ZOTERO_ITEM CSL_CITATION {"citationID":"J0lsnBFN","properties":{"formattedCitation":"\\super 29\\nosupersub{}","plainCitation":"29","noteIndex":0},"citationItems":[{"id":320,"uris":["http://zotero.org/users/7908919/items/PCN6SICC"],"uri":["http://zotero.org/users/7908919/items/PCN6SICC"],"itemData":{"id":320,"type":"article-journal","abstract":"Human gut is home to a diverse and complex microbial ecosystem encompassing bacteria, viruses, parasites, fungi, and other microorganisms that have an undisputable role in maintaining good health for the host. Studies on the interplay between microbiota in the gut and various human diseases remain the key focus among many researchers. Nevertheless, advances in sequencing technologies and computational biology have helped us to identify a diversity of fungal community that reside in the gut known as the mycobiome. Although studies on gut mycobiome are still in its infancy, numerous sources have reported its potential role in host homeostasis and disease development. Nonetheless, the actual mechanism of its involvement remains largely unknown and underexplored. Thus, in this review, we attempt to discuss the recent advances in gut mycobiome research from multiple perspectives. This includes understanding the composition of fungal communities in the gut and the involvement of gut mycobiome in host immunity and gut-brain axis. Further, we also discuss on multibiome interactions in the gut with emphasis on fungi-bacteria interaction and the influence of diet in shaping gut mycobiome composition. This review also highlights the relation between fungal metabolites and gut mycobiota in human homeostasis and the role of gut mycobiome in various human diseases. This multiperspective review on gut mycobiome could perhaps shed new light for future studies in the mycobiome research area.","container-title":"Mediators of Inflammation","DOI":"10.1155/2020/9560684","ISSN":"0962-9351","language":"en","note":"publisher: Hindawi","page":"e9560684","source":"www.hindawi.com","title":"Mycobiome in the Gut: A Multiperspective Review","title-short":"Mycobiome in the Gut","volume":"2020","author":[{"family":"Chin","given":"Voon Kin"},{"family":"Yong","given":"Voon Chen"},{"family":"Chong","given":"Pei Pei"},{"family":"Amin Nordin","given":"Syafinaz"},{"family":"Basir","given":"Rusliza"},{"family":"Abdullah","given":"Maha"}],"issued":{"date-parts":[["2020",4,4]]}}}],"schema":"https://github.com/citation-style-language/schema/raw/master/csl-citation.json"} </w:instrText>
      </w:r>
      <w:r w:rsidR="00D9531B" w:rsidRPr="00BA0A8A">
        <w:fldChar w:fldCharType="separate"/>
      </w:r>
      <w:r w:rsidR="002454EB" w:rsidRPr="002454EB">
        <w:rPr>
          <w:kern w:val="0"/>
          <w:vertAlign w:val="superscript"/>
        </w:rPr>
        <w:t>29</w:t>
      </w:r>
      <w:r w:rsidR="00D9531B" w:rsidRPr="00BA0A8A">
        <w:fldChar w:fldCharType="end"/>
      </w:r>
      <w:r w:rsidR="002C382A" w:rsidRPr="00BA0A8A">
        <w:t xml:space="preserve"> repor</w:t>
      </w:r>
      <w:r w:rsidR="004D50DB" w:rsidRPr="00BA0A8A">
        <w:t>ting</w:t>
      </w:r>
      <w:r w:rsidR="00D9531B" w:rsidRPr="00BA0A8A">
        <w:t xml:space="preserve"> that fungi </w:t>
      </w:r>
      <w:r w:rsidR="00C777A3" w:rsidRPr="00BA0A8A">
        <w:t>make up about</w:t>
      </w:r>
      <w:r w:rsidR="00D9531B" w:rsidRPr="00BA0A8A">
        <w:t xml:space="preserve"> 0.1% of the total enteric microbes. </w:t>
      </w:r>
      <w:r w:rsidR="00E81CE7" w:rsidRPr="00BA0A8A">
        <w:t>The r</w:t>
      </w:r>
      <w:r w:rsidR="00D9531B" w:rsidRPr="00BA0A8A">
        <w:t>arefaction curve (</w:t>
      </w:r>
      <w:r w:rsidR="00D9531B" w:rsidRPr="0072796B">
        <w:rPr>
          <w:color w:val="0000FF"/>
          <w:rPrChange w:id="282" w:author="Jun Yu (MEDT)" w:date="2021-10-18T15:05:00Z">
            <w:rPr/>
          </w:rPrChange>
        </w:rPr>
        <w:t>figure 1b</w:t>
      </w:r>
      <w:r w:rsidR="00D9531B" w:rsidRPr="00BA0A8A">
        <w:t>)</w:t>
      </w:r>
      <w:r w:rsidR="00C777A3" w:rsidRPr="00BA0A8A">
        <w:t xml:space="preserve"> showed that </w:t>
      </w:r>
      <w:r w:rsidR="00D9531B" w:rsidRPr="00BA0A8A">
        <w:t xml:space="preserve">all cohort samples reached </w:t>
      </w:r>
      <w:r w:rsidR="00C777A3" w:rsidRPr="00BA0A8A">
        <w:t>a p</w:t>
      </w:r>
      <w:r w:rsidR="00D9531B" w:rsidRPr="00BA0A8A">
        <w:t>lateau at 10,000</w:t>
      </w:r>
      <w:r w:rsidR="00C777A3" w:rsidRPr="00BA0A8A">
        <w:t xml:space="preserve"> sequencing reads</w:t>
      </w:r>
      <w:r w:rsidR="00D9531B" w:rsidRPr="00BA0A8A">
        <w:t xml:space="preserve">. </w:t>
      </w:r>
      <w:r w:rsidR="00E81CE7" w:rsidRPr="00BA0A8A">
        <w:t>We applied strict sample filtering criteria to ensure rigorous outcomes and reduce the outlier effect</w:t>
      </w:r>
      <w:r w:rsidR="00317AD9" w:rsidRPr="00BA0A8A">
        <w:t xml:space="preserve"> </w:t>
      </w:r>
      <w:r w:rsidR="00D9531B" w:rsidRPr="00BA0A8A">
        <w:t>(</w:t>
      </w:r>
      <w:r w:rsidR="00D9531B" w:rsidRPr="0072796B">
        <w:rPr>
          <w:color w:val="0000FF"/>
          <w:rPrChange w:id="283" w:author="Jun Yu (MEDT)" w:date="2021-10-18T15:05:00Z">
            <w:rPr/>
          </w:rPrChange>
        </w:rPr>
        <w:t>figure 1c</w:t>
      </w:r>
      <w:r w:rsidR="00D9531B" w:rsidRPr="00BA0A8A">
        <w:t xml:space="preserve">). </w:t>
      </w:r>
      <w:del w:id="284" w:author="Jun Yu (MEDT)" w:date="2021-10-18T17:58:00Z">
        <w:r w:rsidR="003713B8" w:rsidRPr="00BA0A8A" w:rsidDel="00146D14">
          <w:delText xml:space="preserve">Collectively, we </w:delText>
        </w:r>
        <w:r w:rsidR="00203541" w:rsidRPr="00BA0A8A" w:rsidDel="00146D14">
          <w:delText>discarded</w:delText>
        </w:r>
        <w:r w:rsidR="003713B8" w:rsidRPr="00BA0A8A" w:rsidDel="00146D14">
          <w:delText xml:space="preserve"> 216 </w:delText>
        </w:r>
        <w:r w:rsidR="008E6A54" w:rsidRPr="00BA0A8A" w:rsidDel="00146D14">
          <w:delText>samples with unsati</w:delText>
        </w:r>
        <w:r w:rsidR="00E81CE7" w:rsidRPr="00BA0A8A" w:rsidDel="00146D14">
          <w:delText>s</w:delText>
        </w:r>
        <w:r w:rsidR="008E6A54" w:rsidRPr="00BA0A8A" w:rsidDel="00146D14">
          <w:delText>fied sequencing quality</w:delText>
        </w:r>
        <w:r w:rsidR="003713B8" w:rsidRPr="00BA0A8A" w:rsidDel="00146D14">
          <w:delText xml:space="preserve">, 211 </w:delText>
        </w:r>
        <w:r w:rsidR="00CD30EB" w:rsidRPr="00BA0A8A" w:rsidDel="00146D14">
          <w:delText>outliers</w:delText>
        </w:r>
        <w:r w:rsidR="008E6A54" w:rsidRPr="00BA0A8A" w:rsidDel="00146D14">
          <w:delText xml:space="preserve"> or contaminated samples</w:delText>
        </w:r>
        <w:r w:rsidR="002E1E6A" w:rsidRPr="00BA0A8A" w:rsidDel="00146D14">
          <w:delText xml:space="preserve">. </w:delText>
        </w:r>
        <w:r w:rsidR="0062543C" w:rsidRPr="00BA0A8A" w:rsidDel="00146D14">
          <w:delText>Notably</w:delText>
        </w:r>
        <w:r w:rsidR="00160D0B" w:rsidRPr="00BA0A8A" w:rsidDel="00146D14">
          <w:delText>,</w:delText>
        </w:r>
        <w:r w:rsidR="00CC3F07" w:rsidRPr="00BA0A8A" w:rsidDel="00146D14">
          <w:delText xml:space="preserve"> </w:delText>
        </w:r>
        <w:r w:rsidR="003A5690" w:rsidRPr="00BA0A8A" w:rsidDel="00146D14">
          <w:delText>all samples from</w:delText>
        </w:r>
        <w:r w:rsidR="00160D0B" w:rsidRPr="00BA0A8A" w:rsidDel="00146D14">
          <w:delText xml:space="preserve"> </w:delText>
        </w:r>
        <w:r w:rsidR="007F60A2" w:rsidRPr="00BA0A8A" w:rsidDel="00146D14">
          <w:delText>2018_HanniganGD</w:delText>
        </w:r>
        <w:r w:rsidR="00160D0B" w:rsidRPr="00BA0A8A" w:rsidDel="00146D14">
          <w:delText xml:space="preserve"> </w:delText>
        </w:r>
        <w:r w:rsidR="003A5690" w:rsidRPr="00BA0A8A" w:rsidDel="00146D14">
          <w:delText>were</w:delText>
        </w:r>
        <w:r w:rsidR="00CC3F07" w:rsidRPr="00BA0A8A" w:rsidDel="00146D14">
          <w:delText xml:space="preserve"> discard</w:delText>
        </w:r>
        <w:r w:rsidR="005E54C7" w:rsidRPr="00BA0A8A" w:rsidDel="00146D14">
          <w:delText>ed</w:delText>
        </w:r>
        <w:r w:rsidR="002E1E6A" w:rsidRPr="00BA0A8A" w:rsidDel="00146D14">
          <w:delText xml:space="preserve"> </w:delText>
        </w:r>
        <w:r w:rsidR="004A6985" w:rsidRPr="00BA0A8A" w:rsidDel="00146D14">
          <w:delText>because</w:delText>
        </w:r>
        <w:r w:rsidR="00B01FDD" w:rsidRPr="00BA0A8A" w:rsidDel="00146D14">
          <w:delText xml:space="preserve"> of </w:delText>
        </w:r>
        <w:r w:rsidR="00A9188E" w:rsidRPr="00BA0A8A" w:rsidDel="00146D14">
          <w:delText>their</w:delText>
        </w:r>
        <w:r w:rsidR="00B01FDD" w:rsidRPr="00BA0A8A" w:rsidDel="00146D14">
          <w:delText xml:space="preserve"> low </w:delText>
        </w:r>
        <w:r w:rsidR="002E2CD6" w:rsidRPr="00BA0A8A" w:rsidDel="00146D14">
          <w:delText xml:space="preserve">sequencing depth and </w:delText>
        </w:r>
        <w:r w:rsidR="006C5542" w:rsidRPr="00BA0A8A" w:rsidDel="00146D14">
          <w:delText>non-PCR-free processing.</w:delText>
        </w:r>
        <w:r w:rsidR="002E1E6A" w:rsidRPr="00BA0A8A" w:rsidDel="00146D14">
          <w:delText xml:space="preserve"> Additionally, </w:delText>
        </w:r>
        <w:r w:rsidR="003713B8" w:rsidRPr="00BA0A8A" w:rsidDel="00146D14">
          <w:delText xml:space="preserve">296 </w:delText>
        </w:r>
        <w:r w:rsidR="008E6A54" w:rsidRPr="00BA0A8A" w:rsidDel="00146D14">
          <w:delText>samples</w:delText>
        </w:r>
        <w:r w:rsidR="002E1E6A" w:rsidRPr="00BA0A8A" w:rsidDel="00146D14">
          <w:delText xml:space="preserve"> </w:delText>
        </w:r>
        <w:r w:rsidR="008E6A54" w:rsidRPr="00BA0A8A" w:rsidDel="00146D14">
          <w:delText>with</w:delText>
        </w:r>
        <w:r w:rsidR="003713B8" w:rsidRPr="00BA0A8A" w:rsidDel="00146D14">
          <w:delText xml:space="preserve"> </w:delText>
        </w:r>
        <w:r w:rsidR="00FD106C" w:rsidRPr="00BA0A8A" w:rsidDel="00146D14">
          <w:delText>low fungi</w:delText>
        </w:r>
        <w:r w:rsidR="003713B8" w:rsidRPr="00BA0A8A" w:rsidDel="00146D14">
          <w:delText xml:space="preserve"> sequencing depth</w:delText>
        </w:r>
        <w:r w:rsidR="002E1E6A" w:rsidRPr="00BA0A8A" w:rsidDel="00146D14">
          <w:delText xml:space="preserve"> were filter</w:delText>
        </w:r>
        <w:r w:rsidR="00E81CE7" w:rsidRPr="00BA0A8A" w:rsidDel="00146D14">
          <w:delText>e</w:delText>
        </w:r>
        <w:r w:rsidR="002E1E6A" w:rsidRPr="00BA0A8A" w:rsidDel="00146D14">
          <w:delText>d</w:delText>
        </w:r>
        <w:r w:rsidR="003713B8" w:rsidRPr="00BA0A8A" w:rsidDel="00146D14">
          <w:delText xml:space="preserve">. </w:delText>
        </w:r>
        <w:r w:rsidR="007370A2" w:rsidRPr="00BA0A8A" w:rsidDel="00146D14">
          <w:delText xml:space="preserve">In the end, </w:delText>
        </w:r>
        <w:r w:rsidR="00A62167" w:rsidRPr="00BA0A8A" w:rsidDel="00146D14">
          <w:delText>w</w:delText>
        </w:r>
      </w:del>
      <w:ins w:id="285" w:author="Jun Yu (MEDT)" w:date="2021-10-18T17:58:00Z">
        <w:r w:rsidR="00146D14">
          <w:t>W</w:t>
        </w:r>
      </w:ins>
      <w:r w:rsidR="00A62167" w:rsidRPr="00BA0A8A">
        <w:t xml:space="preserve">e </w:t>
      </w:r>
      <w:ins w:id="286" w:author="Jun Yu (MEDT)" w:date="2021-10-18T17:59:00Z">
        <w:r w:rsidR="00146D14">
          <w:t xml:space="preserve">finally </w:t>
        </w:r>
      </w:ins>
      <w:r w:rsidR="00A62167" w:rsidRPr="00BA0A8A">
        <w:t>included</w:t>
      </w:r>
      <w:r w:rsidR="007370A2" w:rsidRPr="00BA0A8A">
        <w:t xml:space="preserve"> 1,329 samples </w:t>
      </w:r>
      <w:r w:rsidR="00A62167" w:rsidRPr="00BA0A8A">
        <w:t xml:space="preserve">with </w:t>
      </w:r>
      <w:r w:rsidR="005149A5" w:rsidRPr="00BA0A8A">
        <w:t>454 CRC patients,</w:t>
      </w:r>
      <w:r w:rsidR="00A62167" w:rsidRPr="00BA0A8A">
        <w:t xml:space="preserve"> </w:t>
      </w:r>
      <w:r w:rsidR="009B1B31" w:rsidRPr="00BA0A8A">
        <w:t xml:space="preserve">350 adenoma </w:t>
      </w:r>
      <w:r w:rsidR="00650107" w:rsidRPr="00BA0A8A">
        <w:t xml:space="preserve">and </w:t>
      </w:r>
      <w:r w:rsidR="0098382A" w:rsidRPr="00BA0A8A">
        <w:t>525 hea</w:t>
      </w:r>
      <w:r w:rsidR="00C424F5" w:rsidRPr="00BA0A8A">
        <w:t>l</w:t>
      </w:r>
      <w:r w:rsidR="0098382A" w:rsidRPr="00BA0A8A">
        <w:t>thy controls.</w:t>
      </w:r>
      <w:r w:rsidR="007370A2" w:rsidRPr="00BA0A8A">
        <w:t xml:space="preserve"> </w:t>
      </w:r>
      <w:del w:id="287" w:author="Jun Yu (MEDT)" w:date="2021-10-18T17:59:00Z">
        <w:r w:rsidR="00BB1899" w:rsidRPr="00BA0A8A" w:rsidDel="00146D14">
          <w:delText>Altogether, this</w:delText>
        </w:r>
        <w:r w:rsidR="000D0043" w:rsidRPr="00BA0A8A" w:rsidDel="00146D14">
          <w:delText xml:space="preserve"> is consistent with </w:delText>
        </w:r>
        <w:r w:rsidR="002E1E6A" w:rsidRPr="00BA0A8A" w:rsidDel="00146D14">
          <w:delText xml:space="preserve">a </w:delText>
        </w:r>
        <w:r w:rsidR="000D0043" w:rsidRPr="00BA0A8A" w:rsidDel="00146D14">
          <w:delText>previous study</w:delText>
        </w:r>
        <w:r w:rsidR="000D0043" w:rsidRPr="00BA0A8A" w:rsidDel="00146D14">
          <w:fldChar w:fldCharType="begin"/>
        </w:r>
        <w:r w:rsidR="00FD106C" w:rsidRPr="00BA0A8A" w:rsidDel="00146D14">
          <w:delInstrText xml:space="preserve"> ADDIN ZOTERO_ITEM CSL_CITATION {"citationID":"I3A82hZO","properties":{"formattedCitation":"\\super 23\\nosupersub{}","plainCitation":"23","noteIndex":0},"citationItems":[{"id":162,"uris":["http://zotero.org/users/7908919/items/HF6WMD26"],"uri":["http://zotero.org/users/7908919/items/HF6WMD26"],"itemData":{"id":162,"type":"article-journal","abstract":"Background\nControversy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Gut","volume":"106","author":[{"family":"Schulze","given":"Jürgen"},{"family":"Sonnenborn","given":"Ulrich"}],"issued":{"date-parts":[["2009",12]]}}}],"schema":"https://github.com/citation-style-language/schema/raw/master/csl-citation.json"} </w:delInstrText>
        </w:r>
        <w:r w:rsidR="000D0043" w:rsidRPr="00BA0A8A" w:rsidDel="00146D14">
          <w:fldChar w:fldCharType="separate"/>
        </w:r>
        <w:r w:rsidR="008E309A" w:rsidRPr="00BA0A8A" w:rsidDel="00146D14">
          <w:rPr>
            <w:kern w:val="0"/>
            <w:vertAlign w:val="superscript"/>
          </w:rPr>
          <w:delText>23</w:delText>
        </w:r>
        <w:r w:rsidR="000D0043" w:rsidRPr="00BA0A8A" w:rsidDel="00146D14">
          <w:fldChar w:fldCharType="end"/>
        </w:r>
        <w:r w:rsidR="000D0043" w:rsidRPr="00BA0A8A" w:rsidDel="00146D14">
          <w:delText xml:space="preserve"> that </w:delText>
        </w:r>
        <w:r w:rsidR="004314C2" w:rsidRPr="00BA0A8A" w:rsidDel="00146D14">
          <w:delText>fungi</w:delText>
        </w:r>
        <w:r w:rsidR="002E1E6A" w:rsidRPr="00BA0A8A" w:rsidDel="00146D14">
          <w:delText xml:space="preserve"> could be detected in </w:delText>
        </w:r>
        <w:r w:rsidR="000D0043" w:rsidRPr="00BA0A8A" w:rsidDel="00146D14">
          <w:delText xml:space="preserve">approximately 70% of individuals in </w:delText>
        </w:r>
        <w:r w:rsidR="002E1E6A" w:rsidRPr="00BA0A8A" w:rsidDel="00146D14">
          <w:delText>the gut</w:delText>
        </w:r>
        <w:r w:rsidR="000D0043" w:rsidRPr="00BA0A8A" w:rsidDel="00146D14">
          <w:delText>.</w:delText>
        </w:r>
      </w:del>
    </w:p>
    <w:p w14:paraId="78DAA255" w14:textId="77777777" w:rsidR="00766643" w:rsidRPr="00766643" w:rsidRDefault="00766643" w:rsidP="00766643">
      <w:pPr>
        <w:spacing w:before="0" w:after="0"/>
        <w:rPr>
          <w:rFonts w:hint="eastAsia"/>
        </w:rPr>
      </w:pPr>
    </w:p>
    <w:p w14:paraId="16EDDBAC" w14:textId="178C0DBC" w:rsidR="00D9531B" w:rsidRPr="00BA0A8A" w:rsidRDefault="00D93222" w:rsidP="005F4FD0">
      <w:pPr>
        <w:pStyle w:val="title20825"/>
      </w:pPr>
      <w:r w:rsidRPr="00BA0A8A">
        <w:t>Alterations of</w:t>
      </w:r>
      <w:r w:rsidR="00527EAA" w:rsidRPr="00BA0A8A">
        <w:t xml:space="preserve"> </w:t>
      </w:r>
      <w:r w:rsidR="00D9531B" w:rsidRPr="00BA0A8A">
        <w:t xml:space="preserve">enteric </w:t>
      </w:r>
      <w:r w:rsidR="004314C2" w:rsidRPr="00BA0A8A">
        <w:t>fungal</w:t>
      </w:r>
      <w:r w:rsidR="00D9531B" w:rsidRPr="00BA0A8A">
        <w:t xml:space="preserve"> </w:t>
      </w:r>
      <w:del w:id="288" w:author="Jun Yu (MEDT)" w:date="2021-10-19T14:17:00Z">
        <w:r w:rsidR="00527EAA" w:rsidRPr="00BA0A8A" w:rsidDel="005F4FD0">
          <w:delText xml:space="preserve">and bacterial </w:delText>
        </w:r>
      </w:del>
      <w:r w:rsidR="00D9531B" w:rsidRPr="00BA0A8A">
        <w:t>composition</w:t>
      </w:r>
      <w:r w:rsidR="00FA0AD4" w:rsidRPr="00BA0A8A">
        <w:t xml:space="preserve"> in CRC</w:t>
      </w:r>
    </w:p>
    <w:p w14:paraId="2B090596" w14:textId="206927A1" w:rsidR="007A072D" w:rsidRPr="00BA0A8A" w:rsidRDefault="00D05C7C" w:rsidP="00BA0A8A">
      <w:pPr>
        <w:spacing w:before="0" w:after="0"/>
      </w:pPr>
      <w:ins w:id="289" w:author="Jun Yu (MEDT)" w:date="2021-10-19T17:14:00Z">
        <w:r>
          <w:t xml:space="preserve">We assessed the </w:t>
        </w:r>
      </w:ins>
      <w:del w:id="290" w:author="Jun Yu (MEDT)" w:date="2021-10-19T17:15:00Z">
        <w:r w:rsidR="007A072D" w:rsidRPr="00BA0A8A" w:rsidDel="00D05C7C">
          <w:delText xml:space="preserve">Considering the </w:delText>
        </w:r>
      </w:del>
      <w:r w:rsidR="007A072D" w:rsidRPr="00BA0A8A">
        <w:t xml:space="preserve">overall </w:t>
      </w:r>
      <w:r w:rsidR="004314C2" w:rsidRPr="00BA0A8A">
        <w:t>fungal</w:t>
      </w:r>
      <w:r w:rsidR="007A072D" w:rsidRPr="00BA0A8A">
        <w:t xml:space="preserve"> composition</w:t>
      </w:r>
      <w:r w:rsidR="00D9531B" w:rsidRPr="00BA0A8A">
        <w:t xml:space="preserve">, </w:t>
      </w:r>
      <w:r w:rsidR="00D9531B" w:rsidRPr="00BA0A8A">
        <w:rPr>
          <w:i/>
          <w:iCs/>
        </w:rPr>
        <w:t>Ascomycota</w:t>
      </w:r>
      <w:r w:rsidR="00971D87" w:rsidRPr="00BA0A8A">
        <w:t xml:space="preserve"> </w:t>
      </w:r>
      <w:r w:rsidR="003963F6" w:rsidRPr="00BA0A8A">
        <w:t xml:space="preserve">was </w:t>
      </w:r>
      <w:ins w:id="291" w:author="Jun Yu (MEDT)" w:date="2021-10-19T17:15:00Z">
        <w:r>
          <w:t xml:space="preserve">identified to be </w:t>
        </w:r>
      </w:ins>
      <w:r w:rsidR="00525A3D" w:rsidRPr="00BA0A8A">
        <w:t xml:space="preserve">the most abundant </w:t>
      </w:r>
      <w:r w:rsidR="004314C2" w:rsidRPr="00BA0A8A">
        <w:t>fung</w:t>
      </w:r>
      <w:r w:rsidR="00DE11B0" w:rsidRPr="00BA0A8A">
        <w:t xml:space="preserve">al </w:t>
      </w:r>
      <w:r w:rsidR="00525A3D" w:rsidRPr="00BA0A8A">
        <w:t>phylum</w:t>
      </w:r>
      <w:r w:rsidR="007A072D" w:rsidRPr="00BA0A8A">
        <w:t xml:space="preserve"> among all the cohorts</w:t>
      </w:r>
      <w:r w:rsidR="002E1E6A" w:rsidRPr="00BA0A8A">
        <w:t>,</w:t>
      </w:r>
      <w:r w:rsidR="00527EAA" w:rsidRPr="00BA0A8A">
        <w:t xml:space="preserve"> while</w:t>
      </w:r>
      <w:r w:rsidR="002E1E6A" w:rsidRPr="00BA0A8A">
        <w:t xml:space="preserve"> </w:t>
      </w:r>
      <w:r w:rsidR="00525A3D" w:rsidRPr="00BA0A8A">
        <w:t xml:space="preserve">other dominating </w:t>
      </w:r>
      <w:r w:rsidR="004314C2" w:rsidRPr="00BA0A8A">
        <w:t>fungal</w:t>
      </w:r>
      <w:r w:rsidR="00525A3D" w:rsidRPr="00BA0A8A">
        <w:t xml:space="preserve"> phyl</w:t>
      </w:r>
      <w:r w:rsidR="003963F6" w:rsidRPr="00BA0A8A">
        <w:t>a</w:t>
      </w:r>
      <w:r w:rsidR="00525A3D" w:rsidRPr="00BA0A8A">
        <w:t xml:space="preserve"> </w:t>
      </w:r>
      <w:r w:rsidR="00CD611D" w:rsidRPr="00BA0A8A">
        <w:t xml:space="preserve">showed significant </w:t>
      </w:r>
      <w:r w:rsidR="00527EAA" w:rsidRPr="00BA0A8A">
        <w:t xml:space="preserve">inter-cohort </w:t>
      </w:r>
      <w:r w:rsidR="00CD611D" w:rsidRPr="00BA0A8A">
        <w:t>variation</w:t>
      </w:r>
      <w:r w:rsidR="00525A3D" w:rsidRPr="00BA0A8A">
        <w:t>s</w:t>
      </w:r>
      <w:ins w:id="292" w:author="Jun Yu (MEDT)" w:date="2021-10-18T18:03:00Z">
        <w:r w:rsidR="00955254">
          <w:t xml:space="preserve"> </w:t>
        </w:r>
        <w:r w:rsidR="00955254" w:rsidRPr="00BA0A8A">
          <w:t>(</w:t>
        </w:r>
        <w:r w:rsidR="00955254" w:rsidRPr="00F217BB">
          <w:rPr>
            <w:color w:val="0000FF"/>
          </w:rPr>
          <w:t>figure 2</w:t>
        </w:r>
        <w:r w:rsidR="00955254">
          <w:rPr>
            <w:color w:val="0000FF"/>
          </w:rPr>
          <w:t>a and 2b</w:t>
        </w:r>
        <w:r w:rsidR="00955254" w:rsidRPr="00BA0A8A">
          <w:t>)</w:t>
        </w:r>
      </w:ins>
      <w:r w:rsidR="00527EAA" w:rsidRPr="00BA0A8A">
        <w:t xml:space="preserve">. </w:t>
      </w:r>
      <w:r w:rsidR="00FA0AD4" w:rsidRPr="00BA0A8A">
        <w:t xml:space="preserve">For </w:t>
      </w:r>
      <w:r w:rsidR="007A072D" w:rsidRPr="00BA0A8A">
        <w:t>instance</w:t>
      </w:r>
      <w:r w:rsidR="00D9531B" w:rsidRPr="00BA0A8A">
        <w:t xml:space="preserve">, </w:t>
      </w:r>
      <w:r w:rsidR="00525A3D" w:rsidRPr="00BA0A8A">
        <w:t>unlike all other cohorts, the</w:t>
      </w:r>
      <w:r w:rsidR="00D9531B" w:rsidRPr="00BA0A8A">
        <w:t xml:space="preserve"> second-</w:t>
      </w:r>
      <w:r w:rsidR="00525A3D" w:rsidRPr="00BA0A8A">
        <w:t>most</w:t>
      </w:r>
      <w:r w:rsidR="00D9531B" w:rsidRPr="00BA0A8A">
        <w:t xml:space="preserve"> abundan</w:t>
      </w:r>
      <w:r w:rsidR="00525A3D" w:rsidRPr="00BA0A8A">
        <w:t>t phylum</w:t>
      </w:r>
      <w:r w:rsidR="00D9531B" w:rsidRPr="00BA0A8A">
        <w:t xml:space="preserve"> in </w:t>
      </w:r>
      <w:proofErr w:type="spellStart"/>
      <w:r w:rsidR="00D9531B" w:rsidRPr="00BA0A8A">
        <w:t>Yachida</w:t>
      </w:r>
      <w:r w:rsidR="000D0043" w:rsidRPr="00BA0A8A">
        <w:t>'</w:t>
      </w:r>
      <w:r w:rsidR="00D9531B" w:rsidRPr="00BA0A8A">
        <w:t>s</w:t>
      </w:r>
      <w:proofErr w:type="spellEnd"/>
      <w:r w:rsidR="00D9531B" w:rsidRPr="00BA0A8A">
        <w:t xml:space="preserve"> </w:t>
      </w:r>
      <w:r w:rsidR="003963F6" w:rsidRPr="00BA0A8A">
        <w:t xml:space="preserve">Japanese </w:t>
      </w:r>
      <w:r w:rsidR="00D9531B" w:rsidRPr="00BA0A8A">
        <w:t xml:space="preserve">cohort was </w:t>
      </w:r>
      <w:proofErr w:type="spellStart"/>
      <w:r w:rsidR="00D9531B" w:rsidRPr="00BA0A8A">
        <w:rPr>
          <w:i/>
          <w:iCs/>
        </w:rPr>
        <w:t>Mucoromycota</w:t>
      </w:r>
      <w:proofErr w:type="spellEnd"/>
      <w:r w:rsidR="00D9531B" w:rsidRPr="00BA0A8A">
        <w:t xml:space="preserve"> </w:t>
      </w:r>
      <w:r w:rsidR="00525A3D" w:rsidRPr="00BA0A8A">
        <w:t xml:space="preserve">but not </w:t>
      </w:r>
      <w:r w:rsidR="00D9531B" w:rsidRPr="00BA0A8A">
        <w:rPr>
          <w:i/>
          <w:iCs/>
        </w:rPr>
        <w:t>Basidiomycota</w:t>
      </w:r>
      <w:r w:rsidR="00D9531B" w:rsidRPr="00BA0A8A">
        <w:t xml:space="preserve">. </w:t>
      </w:r>
      <w:r w:rsidR="007A072D" w:rsidRPr="00BA0A8A">
        <w:t xml:space="preserve">Other examples include </w:t>
      </w:r>
      <w:r w:rsidR="00D9531B" w:rsidRPr="00BA0A8A">
        <w:rPr>
          <w:i/>
          <w:iCs/>
        </w:rPr>
        <w:t>Microsporidia</w:t>
      </w:r>
      <w:r w:rsidR="00D9531B" w:rsidRPr="00BA0A8A">
        <w:t xml:space="preserve"> </w:t>
      </w:r>
      <w:r w:rsidR="007A072D" w:rsidRPr="00BA0A8A">
        <w:t>taking</w:t>
      </w:r>
      <w:r w:rsidR="003963F6" w:rsidRPr="00BA0A8A">
        <w:t xml:space="preserve"> up a smaller</w:t>
      </w:r>
      <w:r w:rsidR="00D9531B" w:rsidRPr="00BA0A8A">
        <w:t xml:space="preserve"> proportion in Asians </w:t>
      </w:r>
      <w:r w:rsidR="00E81CE7" w:rsidRPr="00BA0A8A">
        <w:t>than</w:t>
      </w:r>
      <w:r w:rsidR="00D9531B" w:rsidRPr="00BA0A8A">
        <w:t xml:space="preserve"> non-Asians (</w:t>
      </w:r>
      <w:r w:rsidR="00D9531B" w:rsidRPr="0072796B">
        <w:rPr>
          <w:color w:val="0000FF"/>
          <w:rPrChange w:id="293" w:author="Jun Yu (MEDT)" w:date="2021-10-18T15:05:00Z">
            <w:rPr/>
          </w:rPrChange>
        </w:rPr>
        <w:t xml:space="preserve">figure </w:t>
      </w:r>
      <w:commentRangeStart w:id="294"/>
      <w:r w:rsidR="00D9531B" w:rsidRPr="0072796B">
        <w:rPr>
          <w:color w:val="0000FF"/>
          <w:rPrChange w:id="295" w:author="Jun Yu (MEDT)" w:date="2021-10-18T15:05:00Z">
            <w:rPr/>
          </w:rPrChange>
        </w:rPr>
        <w:t>2b</w:t>
      </w:r>
      <w:commentRangeEnd w:id="294"/>
      <w:r w:rsidR="00BC4AF1">
        <w:rPr>
          <w:rStyle w:val="CommentReference"/>
        </w:rPr>
        <w:commentReference w:id="294"/>
      </w:r>
      <w:r w:rsidR="00D9531B" w:rsidRPr="00BA0A8A">
        <w:t>).</w:t>
      </w:r>
      <w:r w:rsidR="00203541" w:rsidRPr="00BA0A8A">
        <w:t xml:space="preserve"> </w:t>
      </w:r>
    </w:p>
    <w:p w14:paraId="31E24533" w14:textId="10BD6B82" w:rsidR="007A072D" w:rsidRPr="00BA0A8A" w:rsidDel="00BC4AF1" w:rsidRDefault="007A072D" w:rsidP="00BA0A8A">
      <w:pPr>
        <w:spacing w:before="0" w:after="0"/>
        <w:rPr>
          <w:del w:id="296" w:author="Jun Yu (MEDT)" w:date="2021-10-18T18:16:00Z"/>
        </w:rPr>
      </w:pPr>
      <w:del w:id="297" w:author="Jun Yu (MEDT)" w:date="2021-10-18T18:16:00Z">
        <w:r w:rsidRPr="00BA0A8A" w:rsidDel="00BC4AF1">
          <w:lastRenderedPageBreak/>
          <w:delText xml:space="preserve">For the altered microbial composition in CRC, </w:delText>
        </w:r>
        <w:r w:rsidR="00203541" w:rsidRPr="00BA0A8A" w:rsidDel="00BC4AF1">
          <w:delText xml:space="preserve">we observed </w:delText>
        </w:r>
        <w:r w:rsidR="003963F6" w:rsidRPr="00BA0A8A" w:rsidDel="00BC4AF1">
          <w:delText xml:space="preserve">that </w:delText>
        </w:r>
        <w:r w:rsidR="00203541" w:rsidRPr="00BA0A8A" w:rsidDel="00BC4AF1">
          <w:delText xml:space="preserve">bacterial phyla </w:delText>
        </w:r>
        <w:r w:rsidR="00203541" w:rsidRPr="00BA0A8A" w:rsidDel="00BC4AF1">
          <w:rPr>
            <w:i/>
            <w:iCs/>
          </w:rPr>
          <w:delText>Bacteroidetes</w:delText>
        </w:r>
        <w:r w:rsidR="00203541" w:rsidRPr="00BA0A8A" w:rsidDel="00BC4AF1">
          <w:delText xml:space="preserve"> and </w:delText>
        </w:r>
        <w:r w:rsidR="00203541" w:rsidRPr="00BA0A8A" w:rsidDel="00BC4AF1">
          <w:rPr>
            <w:i/>
            <w:iCs/>
          </w:rPr>
          <w:delText>Fusobacteria</w:delText>
        </w:r>
        <w:r w:rsidR="00203541" w:rsidRPr="00BA0A8A" w:rsidDel="00BC4AF1">
          <w:delText xml:space="preserve"> were enriched in the CRC group compared </w:delText>
        </w:r>
        <w:r w:rsidR="001C7676" w:rsidRPr="00BA0A8A" w:rsidDel="00BC4AF1">
          <w:delText>to</w:delText>
        </w:r>
        <w:r w:rsidR="003963F6" w:rsidRPr="00BA0A8A" w:rsidDel="00BC4AF1">
          <w:delText xml:space="preserve"> the</w:delText>
        </w:r>
        <w:r w:rsidR="00203541" w:rsidRPr="00BA0A8A" w:rsidDel="00BC4AF1">
          <w:delText xml:space="preserve"> healthy control</w:delText>
        </w:r>
        <w:r w:rsidR="003963F6" w:rsidRPr="00BA0A8A" w:rsidDel="00BC4AF1">
          <w:delText xml:space="preserve"> group</w:delText>
        </w:r>
        <w:r w:rsidR="00203541" w:rsidRPr="00BA0A8A" w:rsidDel="00BC4AF1">
          <w:delText xml:space="preserve">. Conversely, </w:delText>
        </w:r>
        <w:r w:rsidR="00203541" w:rsidRPr="00BA0A8A" w:rsidDel="00BC4AF1">
          <w:rPr>
            <w:i/>
            <w:iCs/>
          </w:rPr>
          <w:delText>Firmicutes</w:delText>
        </w:r>
        <w:r w:rsidR="00203541" w:rsidRPr="00BA0A8A" w:rsidDel="00BC4AF1">
          <w:delText xml:space="preserve"> and </w:delText>
        </w:r>
        <w:r w:rsidR="00203541" w:rsidRPr="00BA0A8A" w:rsidDel="00BC4AF1">
          <w:rPr>
            <w:i/>
            <w:iCs/>
          </w:rPr>
          <w:delText>Actinobacteria</w:delText>
        </w:r>
        <w:r w:rsidR="00203541" w:rsidRPr="00BA0A8A" w:rsidDel="00BC4AF1">
          <w:delText xml:space="preserve"> were reduced </w:delText>
        </w:r>
        <w:r w:rsidR="003963F6" w:rsidRPr="00BA0A8A" w:rsidDel="00BC4AF1">
          <w:delText xml:space="preserve">in the CRC group </w:delText>
        </w:r>
        <w:r w:rsidR="00203541" w:rsidRPr="00BA0A8A" w:rsidDel="00BC4AF1">
          <w:delText>(</w:delText>
        </w:r>
        <w:r w:rsidR="00203541" w:rsidRPr="0072796B" w:rsidDel="00BC4AF1">
          <w:rPr>
            <w:color w:val="0000FF"/>
            <w:rPrChange w:id="298" w:author="Jun Yu (MEDT)" w:date="2021-10-18T15:05:00Z">
              <w:rPr/>
            </w:rPrChange>
          </w:rPr>
          <w:delText>supplementary figure 1</w:delText>
        </w:r>
        <w:r w:rsidR="00E81CE7" w:rsidRPr="0072796B" w:rsidDel="00BC4AF1">
          <w:rPr>
            <w:color w:val="0000FF"/>
            <w:rPrChange w:id="299" w:author="Jun Yu (MEDT)" w:date="2021-10-18T15:05:00Z">
              <w:rPr/>
            </w:rPrChange>
          </w:rPr>
          <w:delText>a</w:delText>
        </w:r>
        <w:r w:rsidR="00203541" w:rsidRPr="00BA0A8A" w:rsidDel="00BC4AF1">
          <w:delText>).</w:delText>
        </w:r>
        <w:r w:rsidR="00D9531B" w:rsidRPr="00BA0A8A" w:rsidDel="00BC4AF1">
          <w:delText xml:space="preserve"> </w:delText>
        </w:r>
        <w:r w:rsidRPr="00BA0A8A" w:rsidDel="00BC4AF1">
          <w:delText xml:space="preserve">When we investigated the individual cohort, </w:delText>
        </w:r>
        <w:r w:rsidR="00527EAA" w:rsidRPr="00BA0A8A" w:rsidDel="00BC4AF1">
          <w:delText>6 of the total cohorts</w:delText>
        </w:r>
        <w:r w:rsidR="00ED41D5" w:rsidRPr="00BA0A8A" w:rsidDel="00BC4AF1">
          <w:delText xml:space="preserve"> showed significant enrichment of</w:delText>
        </w:r>
        <w:r w:rsidR="00527EAA" w:rsidRPr="00BA0A8A" w:rsidDel="00BC4AF1">
          <w:delText xml:space="preserve"> </w:delText>
        </w:r>
        <w:r w:rsidR="00D9531B" w:rsidRPr="00BA0A8A" w:rsidDel="00BC4AF1">
          <w:rPr>
            <w:i/>
            <w:iCs/>
          </w:rPr>
          <w:delText>Fusobacteria</w:delText>
        </w:r>
        <w:r w:rsidR="00D9531B" w:rsidRPr="00BA0A8A" w:rsidDel="00BC4AF1">
          <w:delText xml:space="preserve"> </w:delText>
        </w:r>
        <w:r w:rsidR="00ED41D5" w:rsidRPr="00BA0A8A" w:rsidDel="00BC4AF1">
          <w:delText xml:space="preserve">(p-value &lt; 0.05) </w:delText>
        </w:r>
        <w:r w:rsidR="00D9531B" w:rsidRPr="00BA0A8A" w:rsidDel="00BC4AF1">
          <w:delText xml:space="preserve">in </w:delText>
        </w:r>
        <w:r w:rsidR="00527EAA" w:rsidRPr="00BA0A8A" w:rsidDel="00BC4AF1">
          <w:delText xml:space="preserve">the </w:delText>
        </w:r>
        <w:r w:rsidR="00D9531B" w:rsidRPr="00BA0A8A" w:rsidDel="00BC4AF1">
          <w:delText xml:space="preserve">CRC </w:delText>
        </w:r>
        <w:r w:rsidR="00527EAA" w:rsidRPr="00BA0A8A" w:rsidDel="00BC4AF1">
          <w:delText>group</w:delText>
        </w:r>
        <w:r w:rsidR="00D9531B" w:rsidRPr="00BA0A8A" w:rsidDel="00BC4AF1">
          <w:delText xml:space="preserve"> (</w:delText>
        </w:r>
        <w:r w:rsidR="00D9531B" w:rsidRPr="0072796B" w:rsidDel="00BC4AF1">
          <w:rPr>
            <w:color w:val="0000FF"/>
            <w:rPrChange w:id="300" w:author="Jun Yu (MEDT)" w:date="2021-10-18T15:05:00Z">
              <w:rPr/>
            </w:rPrChange>
          </w:rPr>
          <w:delText xml:space="preserve">supplementary figure </w:delText>
        </w:r>
        <w:r w:rsidR="00E81CE7" w:rsidRPr="0072796B" w:rsidDel="00BC4AF1">
          <w:rPr>
            <w:color w:val="0000FF"/>
            <w:rPrChange w:id="301" w:author="Jun Yu (MEDT)" w:date="2021-10-18T15:05:00Z">
              <w:rPr/>
            </w:rPrChange>
          </w:rPr>
          <w:delText>1b</w:delText>
        </w:r>
        <w:r w:rsidR="00D9531B" w:rsidRPr="00BA0A8A" w:rsidDel="00BC4AF1">
          <w:delText xml:space="preserve">). </w:delText>
        </w:r>
        <w:r w:rsidR="001F5D5D" w:rsidRPr="00BA0A8A" w:rsidDel="00BC4AF1">
          <w:delText xml:space="preserve">Although </w:delText>
        </w:r>
        <w:r w:rsidRPr="00BA0A8A" w:rsidDel="00BC4AF1">
          <w:delText xml:space="preserve">no </w:delText>
        </w:r>
        <w:r w:rsidR="00DB66B4" w:rsidRPr="00BA0A8A" w:rsidDel="00BC4AF1">
          <w:delText>fungi</w:delText>
        </w:r>
        <w:r w:rsidRPr="00BA0A8A" w:rsidDel="00BC4AF1">
          <w:delText xml:space="preserve"> w</w:delText>
        </w:r>
        <w:r w:rsidR="00E81CE7" w:rsidRPr="00BA0A8A" w:rsidDel="00BC4AF1">
          <w:delText xml:space="preserve">ere identified to show a stronger relationship with CRC than </w:delText>
        </w:r>
        <w:r w:rsidR="00E81CE7" w:rsidRPr="00BA0A8A" w:rsidDel="00BC4AF1">
          <w:rPr>
            <w:i/>
            <w:iCs/>
          </w:rPr>
          <w:delText>Fusobacteria</w:delText>
        </w:r>
        <w:r w:rsidR="00E81CE7" w:rsidRPr="00BA0A8A" w:rsidDel="00BC4AF1">
          <w:delText>, differentially abundant fungi were</w:delText>
        </w:r>
        <w:r w:rsidR="001F5D5D" w:rsidRPr="00BA0A8A" w:rsidDel="00BC4AF1">
          <w:delText xml:space="preserve"> identified, which will be discussed in </w:delText>
        </w:r>
        <w:r w:rsidRPr="00BA0A8A" w:rsidDel="00BC4AF1">
          <w:delText>later</w:delText>
        </w:r>
        <w:r w:rsidR="001F5D5D" w:rsidRPr="00BA0A8A" w:rsidDel="00BC4AF1">
          <w:delText xml:space="preserve"> sessions</w:delText>
        </w:r>
        <w:r w:rsidRPr="00BA0A8A" w:rsidDel="00BC4AF1">
          <w:delText xml:space="preserve"> </w:delText>
        </w:r>
        <w:r w:rsidR="00D9531B" w:rsidRPr="00BA0A8A" w:rsidDel="00BC4AF1">
          <w:delText>(</w:delText>
        </w:r>
        <w:r w:rsidR="00D9531B" w:rsidRPr="0072796B" w:rsidDel="00BC4AF1">
          <w:rPr>
            <w:color w:val="0000FF"/>
            <w:rPrChange w:id="302" w:author="Jun Yu (MEDT)" w:date="2021-10-18T15:05:00Z">
              <w:rPr/>
            </w:rPrChange>
          </w:rPr>
          <w:delText>figure 2c</w:delText>
        </w:r>
        <w:r w:rsidR="0083342C" w:rsidRPr="0072796B" w:rsidDel="00BC4AF1">
          <w:rPr>
            <w:color w:val="0000FF"/>
            <w:rPrChange w:id="303" w:author="Jun Yu (MEDT)" w:date="2021-10-18T15:05:00Z">
              <w:rPr/>
            </w:rPrChange>
          </w:rPr>
          <w:delText xml:space="preserve"> and supplementary figure 1</w:delText>
        </w:r>
        <w:r w:rsidR="00D9531B" w:rsidRPr="00BA0A8A" w:rsidDel="00BC4AF1">
          <w:delText xml:space="preserve">). </w:delText>
        </w:r>
      </w:del>
    </w:p>
    <w:p w14:paraId="189BA9F3" w14:textId="4DD214E5" w:rsidR="00BA0A8A" w:rsidDel="00BC4AF1" w:rsidRDefault="00BA0A8A" w:rsidP="00BA0A8A">
      <w:pPr>
        <w:spacing w:before="0" w:after="0"/>
        <w:rPr>
          <w:del w:id="304" w:author="Jun Yu (MEDT)" w:date="2021-10-18T18:16:00Z"/>
        </w:rPr>
      </w:pPr>
    </w:p>
    <w:p w14:paraId="1CD00654" w14:textId="58426454" w:rsidR="00BA0A8A" w:rsidRDefault="00D9531B" w:rsidP="00766643">
      <w:pPr>
        <w:spacing w:before="0" w:after="0"/>
      </w:pPr>
      <w:r w:rsidRPr="00BA0A8A">
        <w:t>In agreement with previous research</w:t>
      </w:r>
      <w:r w:rsidR="008960A0" w:rsidRPr="00BA0A8A">
        <w:t>es</w:t>
      </w:r>
      <w:r w:rsidRPr="00BA0A8A">
        <w:t xml:space="preserve"> show</w:t>
      </w:r>
      <w:r w:rsidR="007E7EF9" w:rsidRPr="00BA0A8A">
        <w:t>ing</w:t>
      </w:r>
      <w:r w:rsidRPr="00BA0A8A">
        <w:t xml:space="preserve"> distort</w:t>
      </w:r>
      <w:r w:rsidR="007E7EF9" w:rsidRPr="00BA0A8A">
        <w:t xml:space="preserve">ed </w:t>
      </w:r>
      <w:r w:rsidRPr="00BA0A8A">
        <w:t>microbi</w:t>
      </w:r>
      <w:r w:rsidR="008960A0" w:rsidRPr="00BA0A8A">
        <w:t>al</w:t>
      </w:r>
      <w:r w:rsidRPr="00BA0A8A">
        <w:t xml:space="preserve"> diversity in the disease</w:t>
      </w:r>
      <w:r w:rsidR="007E7EF9" w:rsidRPr="00BA0A8A">
        <w:t>d group</w:t>
      </w:r>
      <w:r w:rsidRPr="00BA0A8A">
        <w:fldChar w:fldCharType="begin"/>
      </w:r>
      <w:r w:rsidR="002454EB">
        <w:instrText xml:space="preserve"> ADDIN ZOTERO_ITEM CSL_CITATION {"citationID":"3lGlvNVp","properties":{"formattedCitation":"\\super 30\\nosupersub{}","plainCitation":"30","noteIndex":0},"citationItems":[{"id":48,"uris":["http://zotero.org/users/7908919/items/VVTM9ZZK"],"uri":["http://zotero.org/users/7908919/items/VVTM9ZZK"],"itemData":{"id":48,"type":"article-journal","abstract":"Gut microbial dysbiosis contributes to the development of colorectal cancer (CRC). Here we catalogue the microbial communities in human gut mucosae at different stages of colorectal tumorigenesis. We analyse the gut mucosal microbiome of 47 paired samples of adenoma and adenoma-adjacent mucosae, 52 paired samples of carcinoma and carcinoma-adjacent mucosae and 61 healthy controls. Probabilistic partitioning of relative abundance profiles reveals that a metacommunity predominated by members of the oral microbiome is primarily associated with CRC. Analysis of paired samples shows differences in community configurations between lesions and the adjacent mucosae. Correlations of bacterial taxa indicate early signs of dysbiosis in adenoma, and co-exclusive relationships are subsequently more common in cancer. We validate these alterations in CRC-associated microbiome by comparison with two previously published data sets. Our results suggest that a taxonomically defined microbial consortium is implicated in the development of CRC.","container-title":"Nature Communications","DOI":"10.1038/ncomms9727","ISSN":"2041-1723","issue":"1","language":"en","note":"number: 1\npublisher: Nature Publishing Group","page":"8727","source":"www.nature.com","title":"Gut mucosal microbiome across stages of colorectal carcinogenesis","volume":"6","author":[{"family":"Nakatsu","given":"Geicho"},{"family":"Li","given":"Xiangchun"},{"family":"Zhou","given":"Haokui"},{"family":"Sheng","given":"Jianqiu"},{"family":"Wong","given":"Sunny Hei"},{"family":"Wu","given":"William Ka Kai"},{"family":"Ng","given":"Siew Chien"},{"family":"Tsoi","given":"Ho"},{"family":"Dong","given":"Yujuan"},{"family":"Zhang","given":"Ning"},{"family":"He","given":"Yuqi"},{"family":"Kang","given":"Qian"},{"family":"Cao","given":"Lei"},{"family":"Wang","given":"Kunning"},{"family":"Zhang","given":"Jingwan"},{"family":"Liang","given":"Qiaoyi"},{"family":"Yu","given":"Jun"},{"family":"Sung","given":"Joseph J. Y."}],"issued":{"date-parts":[["2015",10,30]]}}}],"schema":"https://github.com/citation-style-language/schema/raw/master/csl-citation.json"} </w:instrText>
      </w:r>
      <w:r w:rsidRPr="00BA0A8A">
        <w:fldChar w:fldCharType="separate"/>
      </w:r>
      <w:r w:rsidR="002454EB" w:rsidRPr="002454EB">
        <w:rPr>
          <w:kern w:val="0"/>
          <w:vertAlign w:val="superscript"/>
        </w:rPr>
        <w:t>30</w:t>
      </w:r>
      <w:r w:rsidRPr="00BA0A8A">
        <w:fldChar w:fldCharType="end"/>
      </w:r>
      <w:r w:rsidRPr="00BA0A8A">
        <w:t xml:space="preserve">, </w:t>
      </w:r>
      <w:del w:id="305" w:author="Jun Yu (MEDT)" w:date="2021-10-18T18:28:00Z">
        <w:r w:rsidR="007E7EF9" w:rsidRPr="00BA0A8A" w:rsidDel="00D72DB9">
          <w:delText xml:space="preserve">we observed that </w:delText>
        </w:r>
      </w:del>
      <w:ins w:id="306" w:author="Jun Yu (MEDT)" w:date="2021-10-18T18:25:00Z">
        <w:r w:rsidR="00AE7823">
          <w:t xml:space="preserve">the </w:t>
        </w:r>
      </w:ins>
      <w:r w:rsidRPr="00BA0A8A">
        <w:t xml:space="preserve">alpha diversity </w:t>
      </w:r>
      <w:ins w:id="307" w:author="Jun Yu (MEDT)" w:date="2021-10-18T18:25:00Z">
        <w:r w:rsidR="00AE7823">
          <w:t xml:space="preserve">of enteric fungi </w:t>
        </w:r>
      </w:ins>
      <w:r w:rsidRPr="00BA0A8A">
        <w:t>w</w:t>
      </w:r>
      <w:r w:rsidR="00E81CE7" w:rsidRPr="00BA0A8A">
        <w:t>as</w:t>
      </w:r>
      <w:r w:rsidRPr="00BA0A8A">
        <w:t xml:space="preserve"> reduced </w:t>
      </w:r>
      <w:r w:rsidR="007E7EF9" w:rsidRPr="00BA0A8A">
        <w:t xml:space="preserve">in </w:t>
      </w:r>
      <w:r w:rsidRPr="00BA0A8A">
        <w:t>CRC</w:t>
      </w:r>
      <w:r w:rsidR="007E7EF9" w:rsidRPr="00BA0A8A">
        <w:t xml:space="preserve"> patients</w:t>
      </w:r>
      <w:r w:rsidRPr="00BA0A8A">
        <w:t xml:space="preserve"> compared to </w:t>
      </w:r>
      <w:r w:rsidR="007E7EF9" w:rsidRPr="00BA0A8A">
        <w:t xml:space="preserve">healthy </w:t>
      </w:r>
      <w:r w:rsidRPr="00BA0A8A">
        <w:t xml:space="preserve">individuals when </w:t>
      </w:r>
      <w:r w:rsidR="007E7EF9" w:rsidRPr="00BA0A8A">
        <w:t>considering all</w:t>
      </w:r>
      <w:r w:rsidRPr="00BA0A8A">
        <w:t xml:space="preserve"> </w:t>
      </w:r>
      <w:r w:rsidR="007E7EF9" w:rsidRPr="00BA0A8A">
        <w:t xml:space="preserve">the cohorts </w:t>
      </w:r>
      <w:r w:rsidRPr="00BA0A8A">
        <w:t>together (</w:t>
      </w:r>
      <w:r w:rsidRPr="0072796B">
        <w:rPr>
          <w:color w:val="0000FF"/>
          <w:rPrChange w:id="308" w:author="Jun Yu (MEDT)" w:date="2021-10-18T15:06:00Z">
            <w:rPr/>
          </w:rPrChange>
        </w:rPr>
        <w:t>figure 2d</w:t>
      </w:r>
      <w:r w:rsidRPr="00BA0A8A">
        <w:t>)</w:t>
      </w:r>
      <w:ins w:id="309" w:author="Jun Yu (MEDT)" w:date="2021-10-18T18:26:00Z">
        <w:r w:rsidR="004A66E5">
          <w:t xml:space="preserve"> and in three </w:t>
        </w:r>
      </w:ins>
      <w:del w:id="310" w:author="Jun Yu (MEDT)" w:date="2021-10-18T18:26:00Z">
        <w:r w:rsidRPr="00BA0A8A" w:rsidDel="004A66E5">
          <w:delText xml:space="preserve">. </w:delText>
        </w:r>
        <w:r w:rsidR="007E7EF9" w:rsidRPr="00BA0A8A" w:rsidDel="004A66E5">
          <w:delText xml:space="preserve">When considering </w:delText>
        </w:r>
      </w:del>
      <w:r w:rsidR="007E7EF9" w:rsidRPr="00BA0A8A">
        <w:t xml:space="preserve">individual </w:t>
      </w:r>
      <w:r w:rsidRPr="00BA0A8A">
        <w:t>cohort</w:t>
      </w:r>
      <w:r w:rsidR="00E81CE7" w:rsidRPr="00BA0A8A">
        <w:t>s</w:t>
      </w:r>
      <w:del w:id="311" w:author="Jun Yu (MEDT)" w:date="2021-10-18T18:26:00Z">
        <w:r w:rsidR="007E7EF9" w:rsidRPr="00BA0A8A" w:rsidDel="004A66E5">
          <w:delText xml:space="preserve">, </w:delText>
        </w:r>
        <w:r w:rsidR="00E81CE7" w:rsidRPr="00BA0A8A" w:rsidDel="004A66E5">
          <w:delText xml:space="preserve">the </w:delText>
        </w:r>
        <w:r w:rsidR="001F5D5D" w:rsidRPr="00BA0A8A" w:rsidDel="004A66E5">
          <w:delText>majority</w:delText>
        </w:r>
        <w:r w:rsidRPr="00BA0A8A" w:rsidDel="004A66E5">
          <w:delText xml:space="preserve"> showed </w:delText>
        </w:r>
        <w:r w:rsidR="007E7EF9" w:rsidRPr="00BA0A8A" w:rsidDel="004A66E5">
          <w:delText xml:space="preserve">reduced </w:delText>
        </w:r>
        <w:r w:rsidRPr="00BA0A8A" w:rsidDel="004A66E5">
          <w:delText>alpha diversity</w:delText>
        </w:r>
        <w:r w:rsidR="007E7EF9" w:rsidRPr="00BA0A8A" w:rsidDel="004A66E5">
          <w:delText xml:space="preserve"> </w:delText>
        </w:r>
      </w:del>
      <w:ins w:id="312" w:author="Jun Yu (MEDT)" w:date="2021-10-18T18:26:00Z">
        <w:r w:rsidR="004A66E5">
          <w:t xml:space="preserve"> </w:t>
        </w:r>
      </w:ins>
      <w:r w:rsidR="007E7EF9" w:rsidRPr="00BA0A8A">
        <w:t>(</w:t>
      </w:r>
      <w:r w:rsidRPr="00BA0A8A">
        <w:t>chao1</w:t>
      </w:r>
      <w:r w:rsidR="00930CB9" w:rsidRPr="00BA0A8A">
        <w:t xml:space="preserve"> </w:t>
      </w:r>
      <w:r w:rsidR="007E7EF9" w:rsidRPr="00BA0A8A">
        <w:t>index)</w:t>
      </w:r>
      <w:ins w:id="313" w:author="Jun Yu (MEDT)" w:date="2021-10-18T18:26:00Z">
        <w:r w:rsidR="004A66E5">
          <w:t xml:space="preserve"> </w:t>
        </w:r>
      </w:ins>
      <w:ins w:id="314" w:author="Jun Yu (MEDT)" w:date="2021-10-18T18:27:00Z">
        <w:r w:rsidR="004A66E5" w:rsidRPr="00BA0A8A">
          <w:t>(</w:t>
        </w:r>
        <w:r w:rsidR="004A66E5" w:rsidRPr="00F217BB">
          <w:rPr>
            <w:color w:val="0000FF"/>
          </w:rPr>
          <w:t>figure 2d</w:t>
        </w:r>
        <w:r w:rsidR="004A66E5" w:rsidRPr="00BA0A8A">
          <w:t>)</w:t>
        </w:r>
      </w:ins>
      <w:r w:rsidRPr="00BA0A8A">
        <w:t xml:space="preserve">. </w:t>
      </w:r>
      <w:del w:id="315" w:author="Jun Yu (MEDT)" w:date="2021-10-18T18:27:00Z">
        <w:r w:rsidR="007A072D" w:rsidRPr="00BA0A8A" w:rsidDel="004A66E5">
          <w:delText>Despite the less apparent</w:delText>
        </w:r>
        <w:r w:rsidRPr="00BA0A8A" w:rsidDel="004A66E5">
          <w:delText xml:space="preserve"> alteration </w:delText>
        </w:r>
        <w:r w:rsidR="001F5D5D" w:rsidRPr="00BA0A8A" w:rsidDel="004A66E5">
          <w:delText xml:space="preserve">of </w:delText>
        </w:r>
        <w:r w:rsidR="004314C2" w:rsidRPr="00BA0A8A" w:rsidDel="004A66E5">
          <w:delText>fungal</w:delText>
        </w:r>
        <w:r w:rsidR="001F5D5D" w:rsidRPr="00BA0A8A" w:rsidDel="004A66E5">
          <w:delText xml:space="preserve"> composition</w:delText>
        </w:r>
        <w:r w:rsidRPr="00BA0A8A" w:rsidDel="004A66E5">
          <w:delText xml:space="preserve"> </w:delText>
        </w:r>
        <w:r w:rsidR="00E81CE7" w:rsidRPr="00BA0A8A" w:rsidDel="004A66E5">
          <w:delText>compared to the bacterial composition in CRC and the heterogeneity in different cohorts, we could still</w:delText>
        </w:r>
      </w:del>
      <w:ins w:id="316" w:author="Jun Yu (MEDT)" w:date="2021-10-18T18:27:00Z">
        <w:r w:rsidR="004A66E5">
          <w:t>Collectively, we</w:t>
        </w:r>
      </w:ins>
      <w:r w:rsidR="00E81CE7" w:rsidRPr="00BA0A8A">
        <w:t xml:space="preserve"> observe</w:t>
      </w:r>
      <w:ins w:id="317" w:author="Jun Yu (MEDT)" w:date="2021-10-18T18:27:00Z">
        <w:r w:rsidR="004A66E5">
          <w:t>d</w:t>
        </w:r>
      </w:ins>
      <w:r w:rsidR="00E81CE7" w:rsidRPr="00BA0A8A">
        <w:t xml:space="preserve"> </w:t>
      </w:r>
      <w:del w:id="318" w:author="Jun Yu (MEDT)" w:date="2021-10-18T18:28:00Z">
        <w:r w:rsidR="00E81CE7" w:rsidRPr="00BA0A8A" w:rsidDel="005E4030">
          <w:delText xml:space="preserve">remarkable </w:delText>
        </w:r>
      </w:del>
      <w:ins w:id="319" w:author="Jun Yu (MEDT)" w:date="2021-10-18T18:28:00Z">
        <w:r w:rsidR="005E4030">
          <w:t>significant</w:t>
        </w:r>
        <w:r w:rsidR="005E4030" w:rsidRPr="00BA0A8A">
          <w:t xml:space="preserve"> </w:t>
        </w:r>
      </w:ins>
      <w:r w:rsidR="00E81CE7" w:rsidRPr="00BA0A8A">
        <w:t>differences in both fungi phyla composition and alpha diversity in the CRC group</w:t>
      </w:r>
      <w:ins w:id="320" w:author="Jun Yu (MEDT)" w:date="2021-10-18T18:27:00Z">
        <w:r w:rsidR="004A66E5">
          <w:t xml:space="preserve"> compared to healthy</w:t>
        </w:r>
      </w:ins>
      <w:ins w:id="321" w:author="Jun Yu (MEDT)" w:date="2021-10-18T18:28:00Z">
        <w:r w:rsidR="004A66E5">
          <w:t xml:space="preserve"> controls</w:t>
        </w:r>
      </w:ins>
      <w:del w:id="322" w:author="Jun Yu (MEDT)" w:date="2021-10-18T18:28:00Z">
        <w:r w:rsidR="00E81CE7" w:rsidRPr="00BA0A8A" w:rsidDel="004A66E5">
          <w:delText>,</w:delText>
        </w:r>
        <w:r w:rsidRPr="00BA0A8A" w:rsidDel="004A66E5">
          <w:delText xml:space="preserve"> </w:delText>
        </w:r>
        <w:r w:rsidR="007A072D" w:rsidRPr="00BA0A8A" w:rsidDel="004A66E5">
          <w:delText>which are not negligible</w:delText>
        </w:r>
      </w:del>
      <w:r w:rsidRPr="00BA0A8A">
        <w:t>.</w:t>
      </w:r>
    </w:p>
    <w:p w14:paraId="11885A2D" w14:textId="77777777" w:rsidR="00766643" w:rsidRPr="00766643" w:rsidRDefault="00766643" w:rsidP="00766643">
      <w:pPr>
        <w:spacing w:before="0" w:after="0"/>
        <w:rPr>
          <w:rFonts w:hint="eastAsia"/>
        </w:rPr>
      </w:pPr>
    </w:p>
    <w:p w14:paraId="128981FB" w14:textId="34EC9C0B" w:rsidR="00D9531B" w:rsidRPr="00BA0A8A" w:rsidRDefault="00D93222" w:rsidP="00C25889">
      <w:pPr>
        <w:pStyle w:val="title20825"/>
      </w:pPr>
      <w:r w:rsidRPr="00BA0A8A">
        <w:t>Identification of</w:t>
      </w:r>
      <w:r w:rsidR="00D9531B" w:rsidRPr="00BA0A8A">
        <w:t xml:space="preserve"> </w:t>
      </w:r>
      <w:r w:rsidR="004314C2" w:rsidRPr="00BA0A8A">
        <w:t>fungal</w:t>
      </w:r>
      <w:r w:rsidR="00D9531B" w:rsidRPr="00BA0A8A">
        <w:t xml:space="preserve"> species associated with CRC </w:t>
      </w:r>
      <w:del w:id="323" w:author="Jun Yu (MEDT)" w:date="2021-10-18T18:30:00Z">
        <w:r w:rsidRPr="00BA0A8A" w:rsidDel="00D72DB9">
          <w:delText xml:space="preserve">by </w:delText>
        </w:r>
        <w:r w:rsidR="00D9531B" w:rsidRPr="00BA0A8A" w:rsidDel="00D72DB9">
          <w:delText>univariate meta-analysis</w:delText>
        </w:r>
      </w:del>
    </w:p>
    <w:p w14:paraId="6ADA9F1C" w14:textId="265A1632" w:rsidR="00BA3DCF" w:rsidRPr="00BA0A8A" w:rsidDel="00D72DB9" w:rsidRDefault="00D9531B" w:rsidP="00BA0A8A">
      <w:pPr>
        <w:widowControl/>
        <w:spacing w:before="0" w:after="0"/>
        <w:rPr>
          <w:del w:id="324" w:author="Jun Yu (MEDT)" w:date="2021-10-18T18:32:00Z"/>
        </w:rPr>
      </w:pPr>
      <w:r w:rsidRPr="00BA0A8A">
        <w:t>We</w:t>
      </w:r>
      <w:r w:rsidR="002276BF" w:rsidRPr="00BA0A8A">
        <w:t xml:space="preserve"> </w:t>
      </w:r>
      <w:del w:id="325" w:author="Jun Yu (MEDT)" w:date="2021-10-18T18:30:00Z">
        <w:r w:rsidR="002276BF" w:rsidRPr="00BA0A8A" w:rsidDel="00D72DB9">
          <w:delText xml:space="preserve">next </w:delText>
        </w:r>
      </w:del>
      <w:r w:rsidR="002276BF" w:rsidRPr="00BA0A8A">
        <w:t>searched for the</w:t>
      </w:r>
      <w:r w:rsidR="00DD671B" w:rsidRPr="00BA0A8A">
        <w:t xml:space="preserve"> potential enteric </w:t>
      </w:r>
      <w:r w:rsidR="004314C2" w:rsidRPr="00BA0A8A">
        <w:t>fungal</w:t>
      </w:r>
      <w:r w:rsidR="00DD671B" w:rsidRPr="00BA0A8A">
        <w:t xml:space="preserve"> shifts in CRC patients</w:t>
      </w:r>
      <w:r w:rsidR="00FA2A1F" w:rsidRPr="00BA0A8A">
        <w:t xml:space="preserve"> as</w:t>
      </w:r>
      <w:r w:rsidR="002276BF" w:rsidRPr="00BA0A8A">
        <w:t xml:space="preserve"> </w:t>
      </w:r>
      <w:r w:rsidR="00DD671B" w:rsidRPr="00BA0A8A">
        <w:t>compared to</w:t>
      </w:r>
      <w:r w:rsidR="002276BF" w:rsidRPr="00BA0A8A">
        <w:t xml:space="preserve"> hea</w:t>
      </w:r>
      <w:r w:rsidR="00E81CE7" w:rsidRPr="00BA0A8A">
        <w:t>l</w:t>
      </w:r>
      <w:r w:rsidR="002276BF" w:rsidRPr="00BA0A8A">
        <w:t>thy individuals.</w:t>
      </w:r>
      <w:r w:rsidRPr="00BA0A8A">
        <w:t xml:space="preserve"> </w:t>
      </w:r>
      <w:r w:rsidR="00DD671B" w:rsidRPr="00BA0A8A">
        <w:t>After filtering l</w:t>
      </w:r>
      <w:r w:rsidR="00930CB9" w:rsidRPr="00BA0A8A">
        <w:t xml:space="preserve">ow abundant (&lt; 0.1%) </w:t>
      </w:r>
      <w:r w:rsidR="004314C2" w:rsidRPr="00BA0A8A">
        <w:t>fungi</w:t>
      </w:r>
      <w:r w:rsidR="00DD671B" w:rsidRPr="00BA0A8A">
        <w:t xml:space="preserve"> </w:t>
      </w:r>
      <w:r w:rsidR="00683CAF" w:rsidRPr="00BA0A8A">
        <w:t>from the 592 aligned species</w:t>
      </w:r>
      <w:r w:rsidR="00DD671B" w:rsidRPr="00BA0A8A">
        <w:t>,</w:t>
      </w:r>
      <w:r w:rsidRPr="00BA0A8A">
        <w:t xml:space="preserve"> 296 </w:t>
      </w:r>
      <w:r w:rsidR="00683CAF" w:rsidRPr="00BA0A8A">
        <w:t>species</w:t>
      </w:r>
      <w:r w:rsidR="002276BF" w:rsidRPr="00BA0A8A">
        <w:t xml:space="preserve"> were obtained</w:t>
      </w:r>
      <w:r w:rsidR="00683CAF" w:rsidRPr="00BA0A8A">
        <w:t xml:space="preserve"> </w:t>
      </w:r>
      <w:r w:rsidR="00DD671B" w:rsidRPr="00BA0A8A">
        <w:t xml:space="preserve">for further analysis </w:t>
      </w:r>
      <w:r w:rsidRPr="00BA0A8A">
        <w:t>(</w:t>
      </w:r>
      <w:r w:rsidRPr="0072796B">
        <w:rPr>
          <w:color w:val="0000FF"/>
          <w:rPrChange w:id="326" w:author="Jun Yu (MEDT)" w:date="2021-10-18T15:01:00Z">
            <w:rPr/>
          </w:rPrChange>
        </w:rPr>
        <w:t xml:space="preserve">figure 3a and supplementary table </w:t>
      </w:r>
      <w:r w:rsidR="00683CAF" w:rsidRPr="0072796B">
        <w:rPr>
          <w:color w:val="0000FF"/>
          <w:rPrChange w:id="327" w:author="Jun Yu (MEDT)" w:date="2021-10-18T15:01:00Z">
            <w:rPr/>
          </w:rPrChange>
        </w:rPr>
        <w:t xml:space="preserve">2, </w:t>
      </w:r>
      <w:r w:rsidR="00274D15" w:rsidRPr="0072796B">
        <w:rPr>
          <w:color w:val="0000FF"/>
          <w:rPrChange w:id="328" w:author="Jun Yu (MEDT)" w:date="2021-10-18T15:01:00Z">
            <w:rPr/>
          </w:rPrChange>
        </w:rPr>
        <w:t>3</w:t>
      </w:r>
      <w:r w:rsidRPr="00BA0A8A">
        <w:t xml:space="preserve">). </w:t>
      </w:r>
      <w:r w:rsidR="00DD671B" w:rsidRPr="00BA0A8A">
        <w:t xml:space="preserve">Using the Wilcoxon rank-sum </w:t>
      </w:r>
      <w:r w:rsidR="0098399D" w:rsidRPr="00BA0A8A">
        <w:t>test</w:t>
      </w:r>
      <w:r w:rsidR="00BA3DCF" w:rsidRPr="00BA0A8A">
        <w:t xml:space="preserve"> to compare data from all the cohorts together</w:t>
      </w:r>
      <w:r w:rsidR="00DD671B" w:rsidRPr="00BA0A8A">
        <w:t>,</w:t>
      </w:r>
      <w:r w:rsidRPr="00BA0A8A">
        <w:t xml:space="preserve"> 74</w:t>
      </w:r>
      <w:r w:rsidR="0029149C" w:rsidRPr="00BA0A8A">
        <w:t xml:space="preserve"> differentially abundant </w:t>
      </w:r>
      <w:r w:rsidR="004314C2" w:rsidRPr="00BA0A8A">
        <w:t>fungi</w:t>
      </w:r>
      <w:r w:rsidR="00002608" w:rsidRPr="00BA0A8A">
        <w:t xml:space="preserve"> </w:t>
      </w:r>
      <w:r w:rsidR="0029149C" w:rsidRPr="00BA0A8A">
        <w:t>were identified</w:t>
      </w:r>
      <w:r w:rsidR="00E81CE7" w:rsidRPr="00BA0A8A">
        <w:t>,</w:t>
      </w:r>
      <w:r w:rsidR="0029149C" w:rsidRPr="00BA0A8A">
        <w:t xml:space="preserve"> which was named as the</w:t>
      </w:r>
      <w:r w:rsidR="00BA34C7" w:rsidRPr="00BA0A8A">
        <w:t xml:space="preserve"> </w:t>
      </w:r>
      <w:r w:rsidR="0029149C" w:rsidRPr="00BA0A8A">
        <w:t>m</w:t>
      </w:r>
      <w:r w:rsidR="00BA34C7" w:rsidRPr="00BA0A8A">
        <w:t>ain set</w:t>
      </w:r>
      <w:r w:rsidR="0012344C" w:rsidRPr="00BA0A8A">
        <w:t xml:space="preserve"> (FDR &lt; 0.1</w:t>
      </w:r>
      <w:r w:rsidR="00BA3DCF" w:rsidRPr="00BA0A8A">
        <w:t>)</w:t>
      </w:r>
      <w:r w:rsidR="0029149C" w:rsidRPr="00BA0A8A">
        <w:t>.</w:t>
      </w:r>
      <w:r w:rsidR="00BA3DCF" w:rsidRPr="00BA0A8A">
        <w:t xml:space="preserve"> Among the 74 identified species, we further shortlisted 33 species </w:t>
      </w:r>
      <w:r w:rsidR="00E81CE7" w:rsidRPr="00BA0A8A">
        <w:t>that</w:t>
      </w:r>
      <w:r w:rsidR="00BA3DCF" w:rsidRPr="00BA0A8A">
        <w:t xml:space="preserve"> demonstrated significant alterations (FDR &lt; 0.01) as the core set (</w:t>
      </w:r>
      <w:r w:rsidR="00BA3DCF" w:rsidRPr="0072796B">
        <w:rPr>
          <w:color w:val="0000FF"/>
          <w:rPrChange w:id="329" w:author="Jun Yu (MEDT)" w:date="2021-10-18T15:01:00Z">
            <w:rPr/>
          </w:rPrChange>
        </w:rPr>
        <w:t>figure 3a and supplementary table 4</w:t>
      </w:r>
      <w:r w:rsidR="00BA3DCF" w:rsidRPr="00BA0A8A">
        <w:t>).</w:t>
      </w:r>
      <w:ins w:id="330" w:author="Jun Yu (MEDT)" w:date="2021-10-18T18:32:00Z">
        <w:r w:rsidR="00D72DB9">
          <w:t xml:space="preserve"> </w:t>
        </w:r>
      </w:ins>
    </w:p>
    <w:p w14:paraId="64C6DCBE" w14:textId="6912509B" w:rsidR="00BA0A8A" w:rsidDel="00D72DB9" w:rsidRDefault="00BA0A8A" w:rsidP="00BA0A8A">
      <w:pPr>
        <w:widowControl/>
        <w:spacing w:before="0" w:after="0"/>
        <w:rPr>
          <w:del w:id="331" w:author="Jun Yu (MEDT)" w:date="2021-10-18T18:32:00Z"/>
        </w:rPr>
      </w:pPr>
    </w:p>
    <w:p w14:paraId="030033EB" w14:textId="3C590ACD" w:rsidR="00D46E76" w:rsidRPr="00BA0A8A" w:rsidDel="001A2189" w:rsidRDefault="00D93222" w:rsidP="00BA0A8A">
      <w:pPr>
        <w:widowControl/>
        <w:spacing w:before="0" w:after="0"/>
        <w:rPr>
          <w:del w:id="332" w:author="Jun Yu (MEDT)" w:date="2021-10-18T18:44:00Z"/>
        </w:rPr>
      </w:pPr>
      <w:r w:rsidRPr="00BA0A8A">
        <w:t xml:space="preserve">We </w:t>
      </w:r>
      <w:del w:id="333" w:author="Jun Yu (MEDT)" w:date="2021-10-18T18:32:00Z">
        <w:r w:rsidR="00BA3DCF" w:rsidRPr="00BA0A8A" w:rsidDel="00D72DB9">
          <w:delText>then</w:delText>
        </w:r>
        <w:r w:rsidRPr="00BA0A8A" w:rsidDel="00D72DB9">
          <w:delText xml:space="preserve"> </w:delText>
        </w:r>
      </w:del>
      <w:r w:rsidRPr="00BA0A8A">
        <w:t xml:space="preserve">evaluated if these 74 </w:t>
      </w:r>
      <w:r w:rsidR="004314C2" w:rsidRPr="00BA0A8A">
        <w:t>fungi</w:t>
      </w:r>
      <w:r w:rsidRPr="00BA0A8A">
        <w:t xml:space="preserve"> (main set) were consistently altered across all </w:t>
      </w:r>
      <w:r w:rsidR="00BA3DCF" w:rsidRPr="00BA0A8A">
        <w:t xml:space="preserve">the </w:t>
      </w:r>
      <w:r w:rsidR="00E81CE7" w:rsidRPr="00BA0A8A">
        <w:t>eight</w:t>
      </w:r>
      <w:r w:rsidRPr="00BA0A8A">
        <w:t xml:space="preserve"> cohorts using SSTF and</w:t>
      </w:r>
      <w:r w:rsidR="0085203C" w:rsidRPr="00BA0A8A">
        <w:t xml:space="preserve"> Wilcoxon rank-sum </w:t>
      </w:r>
      <w:r w:rsidRPr="00BA0A8A">
        <w:t>test</w:t>
      </w:r>
      <w:del w:id="334" w:author="Jun Yu (MEDT)" w:date="2021-10-18T18:32:00Z">
        <w:r w:rsidRPr="00BA0A8A" w:rsidDel="00D72DB9">
          <w:delText xml:space="preserve"> (see Methods)</w:delText>
        </w:r>
      </w:del>
      <w:r w:rsidRPr="00BA0A8A">
        <w:t xml:space="preserve">. </w:t>
      </w:r>
      <w:del w:id="335" w:author="Jun Yu (MEDT)" w:date="2021-10-18T18:33:00Z">
        <w:r w:rsidR="00811AE1" w:rsidRPr="00BA0A8A" w:rsidDel="00D8320E">
          <w:delText>We observed that t</w:delText>
        </w:r>
      </w:del>
      <w:ins w:id="336" w:author="Jun Yu (MEDT)" w:date="2021-10-18T18:33:00Z">
        <w:r w:rsidR="00D8320E">
          <w:t>T</w:t>
        </w:r>
      </w:ins>
      <w:r w:rsidR="00811AE1" w:rsidRPr="00BA0A8A">
        <w:t xml:space="preserve">he enrichment and depletion status of the 74 species were consistent in </w:t>
      </w:r>
      <w:del w:id="337" w:author="Jun Yu (MEDT)" w:date="2021-10-18T18:33:00Z">
        <w:r w:rsidR="00811AE1" w:rsidRPr="00BA0A8A" w:rsidDel="00D8320E">
          <w:delText>most of the</w:delText>
        </w:r>
      </w:del>
      <w:ins w:id="338" w:author="Jun Yu (MEDT)" w:date="2021-10-18T18:33:00Z">
        <w:r w:rsidR="00D8320E">
          <w:t>six</w:t>
        </w:r>
      </w:ins>
      <w:r w:rsidR="00811AE1" w:rsidRPr="00BA0A8A">
        <w:t xml:space="preserve"> cohorts except the 2019_Thomas</w:t>
      </w:r>
      <w:r w:rsidR="000621D2" w:rsidRPr="00BA0A8A">
        <w:t>AM</w:t>
      </w:r>
      <w:r w:rsidR="00811AE1" w:rsidRPr="00BA0A8A">
        <w:t xml:space="preserve"> and 2019_Yachida cohorts. </w:t>
      </w:r>
      <w:r w:rsidR="00BA3DCF" w:rsidRPr="00BA0A8A">
        <w:t>Interest</w:t>
      </w:r>
      <w:r w:rsidR="00E81CE7" w:rsidRPr="00BA0A8A">
        <w:t>ing</w:t>
      </w:r>
      <w:r w:rsidR="00BA3DCF" w:rsidRPr="00BA0A8A">
        <w:t>ly, most of the 74 species in the 2019_Thomas</w:t>
      </w:r>
      <w:r w:rsidR="000621D2" w:rsidRPr="00BA0A8A">
        <w:t>AM</w:t>
      </w:r>
      <w:r w:rsidR="00BA3DCF" w:rsidRPr="00BA0A8A">
        <w:t xml:space="preserve"> cohorts either showed significant enrichment in CRC patients or no significant difference between CRC versus healthy individuals</w:t>
      </w:r>
      <w:r w:rsidR="00E81CE7" w:rsidRPr="00BA0A8A">
        <w:t>.</w:t>
      </w:r>
      <w:r w:rsidR="00BA3DCF" w:rsidRPr="00BA0A8A">
        <w:t xml:space="preserve"> </w:t>
      </w:r>
      <w:r w:rsidR="0058420E" w:rsidRPr="00BA0A8A">
        <w:t>V</w:t>
      </w:r>
      <w:r w:rsidR="00BA3DCF" w:rsidRPr="00BA0A8A">
        <w:t xml:space="preserve">ery few showed </w:t>
      </w:r>
      <w:r w:rsidR="008F2ED4" w:rsidRPr="00BA0A8A">
        <w:t>depletion</w:t>
      </w:r>
      <w:r w:rsidR="00E81CE7" w:rsidRPr="00BA0A8A" w:rsidDel="00E81CE7">
        <w:t xml:space="preserve"> </w:t>
      </w:r>
      <w:r w:rsidR="00BA3DCF" w:rsidRPr="00BA0A8A">
        <w:t xml:space="preserve">in CRC patients. Whereas in the 2019_Yachida group, most of </w:t>
      </w:r>
      <w:r w:rsidR="004E4D50" w:rsidRPr="00BA0A8A">
        <w:t>the</w:t>
      </w:r>
      <w:r w:rsidR="00BA3DCF" w:rsidRPr="00BA0A8A">
        <w:t xml:space="preserve"> identified</w:t>
      </w:r>
      <w:r w:rsidR="004E4D50" w:rsidRPr="00BA0A8A">
        <w:t xml:space="preserve"> 74</w:t>
      </w:r>
      <w:r w:rsidR="00BA3DCF" w:rsidRPr="00BA0A8A">
        <w:t xml:space="preserve"> </w:t>
      </w:r>
      <w:r w:rsidR="004314C2" w:rsidRPr="00BA0A8A">
        <w:t>fungi</w:t>
      </w:r>
      <w:r w:rsidR="00BA3DCF" w:rsidRPr="00BA0A8A">
        <w:t xml:space="preserve"> showed weak variance </w:t>
      </w:r>
      <w:r w:rsidR="004E4D50" w:rsidRPr="00BA0A8A">
        <w:t>in CRC patients versus hea</w:t>
      </w:r>
      <w:r w:rsidR="00E81CE7" w:rsidRPr="00BA0A8A">
        <w:t>l</w:t>
      </w:r>
      <w:r w:rsidR="004E4D50" w:rsidRPr="00BA0A8A">
        <w:t>thy individuals</w:t>
      </w:r>
      <w:r w:rsidR="00E81CE7" w:rsidRPr="00BA0A8A">
        <w:t>,</w:t>
      </w:r>
      <w:r w:rsidR="004E4D50" w:rsidRPr="00BA0A8A">
        <w:t xml:space="preserve"> unlike other cohorts. We </w:t>
      </w:r>
      <w:r w:rsidR="004E4D50" w:rsidRPr="00BA0A8A">
        <w:lastRenderedPageBreak/>
        <w:t>also discovered that</w:t>
      </w:r>
      <w:r w:rsidR="0098399D" w:rsidRPr="00BA0A8A">
        <w:t xml:space="preserve"> </w:t>
      </w:r>
      <w:r w:rsidRPr="00BA0A8A">
        <w:t>3 of the 74 species showed consistent changes across all the cohorts</w:t>
      </w:r>
      <w:r w:rsidR="00FA2A1F" w:rsidRPr="00BA0A8A">
        <w:t xml:space="preserve"> with</w:t>
      </w:r>
      <w:r w:rsidRPr="00BA0A8A">
        <w:t xml:space="preserve"> </w:t>
      </w:r>
      <w:r w:rsidRPr="00BA0A8A">
        <w:rPr>
          <w:i/>
          <w:iCs/>
        </w:rPr>
        <w:t>Aspergillus</w:t>
      </w:r>
      <w:r w:rsidRPr="00BA0A8A">
        <w:t xml:space="preserve"> </w:t>
      </w:r>
      <w:r w:rsidRPr="00BA0A8A">
        <w:rPr>
          <w:i/>
          <w:iCs/>
        </w:rPr>
        <w:t>rambellii</w:t>
      </w:r>
      <w:r w:rsidRPr="00BA0A8A">
        <w:t xml:space="preserve"> and </w:t>
      </w:r>
      <w:r w:rsidRPr="00BA0A8A">
        <w:rPr>
          <w:i/>
          <w:iCs/>
        </w:rPr>
        <w:t>Erysiphe</w:t>
      </w:r>
      <w:r w:rsidRPr="00BA0A8A">
        <w:t xml:space="preserve"> </w:t>
      </w:r>
      <w:r w:rsidRPr="00BA0A8A">
        <w:rPr>
          <w:i/>
          <w:iCs/>
        </w:rPr>
        <w:t>pulchra</w:t>
      </w:r>
      <w:r w:rsidRPr="00BA0A8A">
        <w:t xml:space="preserve"> </w:t>
      </w:r>
      <w:r w:rsidR="00FA2A1F" w:rsidRPr="00BA0A8A">
        <w:t>being</w:t>
      </w:r>
      <w:r w:rsidRPr="00BA0A8A">
        <w:t xml:space="preserve"> enriched while </w:t>
      </w:r>
      <w:r w:rsidRPr="00BA0A8A">
        <w:rPr>
          <w:i/>
          <w:iCs/>
        </w:rPr>
        <w:t>Trichophyton</w:t>
      </w:r>
      <w:r w:rsidRPr="00BA0A8A">
        <w:t xml:space="preserve"> </w:t>
      </w:r>
      <w:r w:rsidRPr="00BA0A8A">
        <w:rPr>
          <w:i/>
          <w:iCs/>
        </w:rPr>
        <w:t>mentagrophytes</w:t>
      </w:r>
      <w:r w:rsidRPr="00BA0A8A">
        <w:t xml:space="preserve"> </w:t>
      </w:r>
      <w:r w:rsidR="00FA2A1F" w:rsidRPr="00BA0A8A">
        <w:t>being</w:t>
      </w:r>
      <w:r w:rsidRPr="00BA0A8A">
        <w:t xml:space="preserve"> depleted in CRC</w:t>
      </w:r>
      <w:r w:rsidR="00FA2A1F" w:rsidRPr="00BA0A8A">
        <w:t xml:space="preserve"> </w:t>
      </w:r>
      <w:r w:rsidRPr="00BA0A8A">
        <w:t>(</w:t>
      </w:r>
      <w:r w:rsidRPr="0072796B">
        <w:rPr>
          <w:color w:val="0000FF"/>
          <w:rPrChange w:id="339" w:author="Jun Yu (MEDT)" w:date="2021-10-18T15:01:00Z">
            <w:rPr/>
          </w:rPrChange>
        </w:rPr>
        <w:t>figure 3b and supplementary table 6</w:t>
      </w:r>
      <w:r w:rsidRPr="00BA0A8A">
        <w:t xml:space="preserve">). We further identified 15 species </w:t>
      </w:r>
      <w:r w:rsidR="00E81CE7" w:rsidRPr="00BA0A8A">
        <w:t>that</w:t>
      </w:r>
      <w:r w:rsidRPr="00BA0A8A">
        <w:t xml:space="preserve"> were consistently altered in 7 </w:t>
      </w:r>
      <w:r w:rsidR="00FA2A1F" w:rsidRPr="00BA0A8A">
        <w:t xml:space="preserve">out </w:t>
      </w:r>
      <w:r w:rsidRPr="00BA0A8A">
        <w:t xml:space="preserve">of the </w:t>
      </w:r>
      <w:r w:rsidR="00E81CE7" w:rsidRPr="00BA0A8A">
        <w:t>eight</w:t>
      </w:r>
      <w:r w:rsidRPr="00BA0A8A">
        <w:t xml:space="preserve"> cohorts</w:t>
      </w:r>
      <w:r w:rsidR="00FA2A1F" w:rsidRPr="00BA0A8A">
        <w:t xml:space="preserve">. </w:t>
      </w:r>
      <w:r w:rsidR="00E81CE7" w:rsidRPr="00BA0A8A">
        <w:t>Ten</w:t>
      </w:r>
      <w:r w:rsidR="00FA2A1F" w:rsidRPr="00BA0A8A">
        <w:t xml:space="preserve"> of them</w:t>
      </w:r>
      <w:r w:rsidRPr="00BA0A8A">
        <w:t xml:space="preserve"> </w:t>
      </w:r>
      <w:r w:rsidR="00FA2A1F" w:rsidRPr="00BA0A8A">
        <w:t>were</w:t>
      </w:r>
      <w:r w:rsidRPr="00BA0A8A">
        <w:t xml:space="preserve"> enriched in CRC patie</w:t>
      </w:r>
      <w:r w:rsidR="00E81CE7" w:rsidRPr="00BA0A8A">
        <w:t>nt</w:t>
      </w:r>
      <w:r w:rsidRPr="00BA0A8A">
        <w:t>s</w:t>
      </w:r>
      <w:r w:rsidR="00E81CE7" w:rsidRPr="00BA0A8A">
        <w:t>,</w:t>
      </w:r>
      <w:r w:rsidRPr="00BA0A8A">
        <w:t xml:space="preserve"> while the remaining </w:t>
      </w:r>
      <w:r w:rsidR="00E81CE7" w:rsidRPr="00BA0A8A">
        <w:t>five</w:t>
      </w:r>
      <w:r w:rsidRPr="00BA0A8A">
        <w:t xml:space="preserve"> </w:t>
      </w:r>
      <w:r w:rsidR="00FA2A1F" w:rsidRPr="00BA0A8A">
        <w:t>were</w:t>
      </w:r>
      <w:r w:rsidRPr="00BA0A8A">
        <w:t xml:space="preserve"> depleted (</w:t>
      </w:r>
      <w:del w:id="340" w:author="Jun Yu (MEDT)" w:date="2021-10-18T15:02:00Z">
        <w:r w:rsidRPr="0072796B" w:rsidDel="0072796B">
          <w:rPr>
            <w:color w:val="0000FF"/>
            <w:rPrChange w:id="341" w:author="Jun Yu (MEDT)" w:date="2021-10-18T15:02:00Z">
              <w:rPr/>
            </w:rPrChange>
          </w:rPr>
          <w:delText xml:space="preserve">see </w:delText>
        </w:r>
      </w:del>
      <w:r w:rsidRPr="0072796B">
        <w:rPr>
          <w:color w:val="0000FF"/>
          <w:rPrChange w:id="342" w:author="Jun Yu (MEDT)" w:date="2021-10-18T15:02:00Z">
            <w:rPr/>
          </w:rPrChange>
        </w:rPr>
        <w:t>supplementary table 6</w:t>
      </w:r>
      <w:r w:rsidRPr="00BA0A8A">
        <w:t>).</w:t>
      </w:r>
      <w:moveFromRangeStart w:id="343" w:author="LIN, Yufeng" w:date="2021-10-20T17:55:00Z" w:name="move85644974"/>
      <w:moveFrom w:id="344" w:author="LIN, Yufeng" w:date="2021-10-20T17:55:00Z">
        <w:r w:rsidRPr="00BA0A8A" w:rsidDel="00A109ED">
          <w:t xml:space="preserve"> </w:t>
        </w:r>
        <w:r w:rsidR="00FA2A1F" w:rsidRPr="00BA0A8A" w:rsidDel="00A109ED">
          <w:t>Notably</w:t>
        </w:r>
        <w:r w:rsidRPr="00BA0A8A" w:rsidDel="00A109ED">
          <w:t xml:space="preserve">, only </w:t>
        </w:r>
        <w:r w:rsidRPr="00BA0A8A" w:rsidDel="00A109ED">
          <w:rPr>
            <w:i/>
            <w:iCs/>
          </w:rPr>
          <w:t>Aspergillus</w:t>
        </w:r>
        <w:r w:rsidRPr="00BA0A8A" w:rsidDel="00A109ED">
          <w:t xml:space="preserve"> </w:t>
        </w:r>
        <w:r w:rsidRPr="00BA0A8A" w:rsidDel="00A109ED">
          <w:rPr>
            <w:i/>
            <w:iCs/>
          </w:rPr>
          <w:t>rambellii</w:t>
        </w:r>
        <w:r w:rsidRPr="00BA0A8A" w:rsidDel="00A109ED">
          <w:t xml:space="preserve"> showed a significant difference (</w:t>
        </w:r>
        <w:r w:rsidR="00B260A4" w:rsidRPr="00BA0A8A" w:rsidDel="00A109ED">
          <w:t>p-value</w:t>
        </w:r>
        <w:r w:rsidRPr="00BA0A8A" w:rsidDel="00A109ED">
          <w:t xml:space="preserve"> &lt; 0.05) in all the cohorts, except</w:t>
        </w:r>
        <w:r w:rsidR="00FA2A1F" w:rsidRPr="00BA0A8A" w:rsidDel="00A109ED">
          <w:t xml:space="preserve"> the</w:t>
        </w:r>
        <w:r w:rsidRPr="00BA0A8A" w:rsidDel="00A109ED">
          <w:t xml:space="preserve"> 2019_ThomasA</w:t>
        </w:r>
        <w:r w:rsidR="00FD7AD9" w:rsidRPr="00BA0A8A" w:rsidDel="00A109ED">
          <w:t>M</w:t>
        </w:r>
        <w:r w:rsidRPr="00BA0A8A" w:rsidDel="00A109ED">
          <w:t xml:space="preserve"> </w:t>
        </w:r>
        <w:r w:rsidR="00FA2A1F" w:rsidRPr="00BA0A8A" w:rsidDel="00A109ED">
          <w:t>cohort</w:t>
        </w:r>
        <w:r w:rsidRPr="00BA0A8A" w:rsidDel="00A109ED">
          <w:t xml:space="preserve"> (</w:t>
        </w:r>
        <w:r w:rsidRPr="0072796B" w:rsidDel="00A109ED">
          <w:rPr>
            <w:color w:val="0000FF"/>
            <w:rPrChange w:id="345" w:author="Jun Yu (MEDT)" w:date="2021-10-18T15:02:00Z">
              <w:rPr/>
            </w:rPrChange>
          </w:rPr>
          <w:t>figure 3d and supplementary table 7</w:t>
        </w:r>
        <w:r w:rsidRPr="00BA0A8A" w:rsidDel="00A109ED">
          <w:t>).</w:t>
        </w:r>
      </w:moveFrom>
      <w:moveFromRangeEnd w:id="343"/>
      <w:r w:rsidR="00811AE1" w:rsidRPr="00BA0A8A">
        <w:t xml:space="preserve"> </w:t>
      </w:r>
    </w:p>
    <w:p w14:paraId="4238E58C" w14:textId="3F0034D6" w:rsidR="00D93222" w:rsidRPr="00BA0A8A" w:rsidRDefault="00BA3DCF" w:rsidP="00BA0A8A">
      <w:pPr>
        <w:widowControl/>
        <w:spacing w:before="0" w:after="0"/>
      </w:pPr>
      <w:r w:rsidRPr="00BA0A8A">
        <w:t xml:space="preserve">For the 33 species in the core set, </w:t>
      </w:r>
      <w:del w:id="346" w:author="Jun Yu (MEDT)" w:date="2021-10-18T18:42:00Z">
        <w:r w:rsidR="00E81CE7" w:rsidRPr="00BA0A8A" w:rsidDel="003C7E3A">
          <w:delText>ten</w:delText>
        </w:r>
        <w:r w:rsidR="000975D5" w:rsidRPr="00BA0A8A" w:rsidDel="003C7E3A">
          <w:delText xml:space="preserve"> </w:delText>
        </w:r>
      </w:del>
      <w:ins w:id="347" w:author="Jun Yu (MEDT)" w:date="2021-10-18T18:42:00Z">
        <w:r w:rsidR="003C7E3A">
          <w:t>10</w:t>
        </w:r>
        <w:r w:rsidR="003C7E3A" w:rsidRPr="00BA0A8A">
          <w:t xml:space="preserve"> </w:t>
        </w:r>
      </w:ins>
      <w:proofErr w:type="gramStart"/>
      <w:r w:rsidR="000975D5" w:rsidRPr="00BA0A8A">
        <w:t>were</w:t>
      </w:r>
      <w:proofErr w:type="gramEnd"/>
      <w:r w:rsidR="000975D5" w:rsidRPr="00BA0A8A">
        <w:t xml:space="preserve"> enriched</w:t>
      </w:r>
      <w:del w:id="348" w:author="Jun Yu (MEDT)" w:date="2021-10-18T18:42:00Z">
        <w:r w:rsidR="000975D5" w:rsidRPr="00BA0A8A" w:rsidDel="001A2189">
          <w:delText xml:space="preserve"> in CRC patients</w:delText>
        </w:r>
      </w:del>
      <w:r w:rsidR="00E81CE7" w:rsidRPr="00BA0A8A">
        <w:t>,</w:t>
      </w:r>
      <w:r w:rsidR="00FA2A1F" w:rsidRPr="00BA0A8A">
        <w:t xml:space="preserve"> and</w:t>
      </w:r>
      <w:r w:rsidR="000975D5" w:rsidRPr="00BA0A8A">
        <w:t xml:space="preserve"> the remaining 23 were depleted </w:t>
      </w:r>
      <w:ins w:id="349" w:author="Jun Yu (MEDT)" w:date="2021-10-18T18:42:00Z">
        <w:r w:rsidR="001A2189" w:rsidRPr="00BA0A8A">
          <w:t xml:space="preserve">in CRC patients </w:t>
        </w:r>
      </w:ins>
      <w:r w:rsidR="000975D5" w:rsidRPr="00BA0A8A">
        <w:t>(</w:t>
      </w:r>
      <w:commentRangeStart w:id="350"/>
      <w:commentRangeStart w:id="351"/>
      <w:r w:rsidR="000975D5" w:rsidRPr="0072796B">
        <w:rPr>
          <w:color w:val="0000FF"/>
          <w:rPrChange w:id="352" w:author="Jun Yu (MEDT)" w:date="2021-10-18T15:06:00Z">
            <w:rPr/>
          </w:rPrChange>
        </w:rPr>
        <w:t>figure 3c</w:t>
      </w:r>
      <w:commentRangeEnd w:id="350"/>
      <w:r w:rsidR="0072796B">
        <w:rPr>
          <w:rStyle w:val="CommentReference"/>
        </w:rPr>
        <w:commentReference w:id="350"/>
      </w:r>
      <w:commentRangeEnd w:id="351"/>
      <w:r w:rsidR="00A109ED">
        <w:rPr>
          <w:rStyle w:val="CommentReference"/>
        </w:rPr>
        <w:commentReference w:id="351"/>
      </w:r>
      <w:r w:rsidR="000975D5" w:rsidRPr="00BA0A8A">
        <w:t xml:space="preserve">). </w:t>
      </w:r>
      <w:ins w:id="353" w:author="Jun Yu (MEDT)" w:date="2021-10-18T18:44:00Z">
        <w:r w:rsidR="001A2189">
          <w:t>The</w:t>
        </w:r>
        <w:r w:rsidR="001A2189" w:rsidRPr="00BA0A8A">
          <w:t xml:space="preserve"> alterations of these 33 species in CRC patients versus healthy individuals were relatively consistent in most cohorts except 2019_ThomasAM and 2019_Yachida </w:t>
        </w:r>
        <w:proofErr w:type="spellStart"/>
        <w:r w:rsidR="001A2189" w:rsidRPr="00BA0A8A">
          <w:t>cohots</w:t>
        </w:r>
        <w:proofErr w:type="spellEnd"/>
        <w:r w:rsidR="001A2189" w:rsidRPr="00BA0A8A">
          <w:t xml:space="preserve">. </w:t>
        </w:r>
      </w:ins>
      <w:del w:id="354" w:author="Jun Yu (MEDT)" w:date="2021-10-18T18:42:00Z">
        <w:r w:rsidR="007E03BE" w:rsidRPr="00BA0A8A" w:rsidDel="001A2189">
          <w:delText>Notably</w:delText>
        </w:r>
      </w:del>
      <w:ins w:id="355" w:author="Jun Yu (MEDT)" w:date="2021-10-18T18:44:00Z">
        <w:r w:rsidR="001A2189">
          <w:t>Among them</w:t>
        </w:r>
      </w:ins>
      <w:r w:rsidR="0029149C" w:rsidRPr="00BA0A8A">
        <w:t>,</w:t>
      </w:r>
      <w:r w:rsidR="007E03BE" w:rsidRPr="00BA0A8A">
        <w:t xml:space="preserve"> </w:t>
      </w:r>
      <w:del w:id="356" w:author="Jun Yu (MEDT)" w:date="2021-10-18T18:42:00Z">
        <w:r w:rsidR="007E03BE" w:rsidRPr="00BA0A8A" w:rsidDel="001A2189">
          <w:delText>we identified that</w:delText>
        </w:r>
        <w:r w:rsidR="0029149C" w:rsidRPr="00BA0A8A" w:rsidDel="001A2189">
          <w:delText xml:space="preserve"> </w:delText>
        </w:r>
      </w:del>
      <w:r w:rsidR="00D9531B" w:rsidRPr="00BA0A8A">
        <w:rPr>
          <w:i/>
          <w:iCs/>
        </w:rPr>
        <w:t>Aspergillus</w:t>
      </w:r>
      <w:r w:rsidR="00D9531B" w:rsidRPr="00BA0A8A">
        <w:t xml:space="preserve"> </w:t>
      </w:r>
      <w:r w:rsidR="00D9531B" w:rsidRPr="00BA0A8A">
        <w:rPr>
          <w:i/>
          <w:iCs/>
        </w:rPr>
        <w:t>rambellii</w:t>
      </w:r>
      <w:r w:rsidR="00D9531B" w:rsidRPr="00BA0A8A">
        <w:t xml:space="preserve"> </w:t>
      </w:r>
      <w:r w:rsidR="0029149C" w:rsidRPr="00BA0A8A">
        <w:t xml:space="preserve">showed the most remarkable difference between the </w:t>
      </w:r>
      <w:r w:rsidR="007C6216" w:rsidRPr="00BA0A8A">
        <w:t>CRC</w:t>
      </w:r>
      <w:r w:rsidR="0029149C" w:rsidRPr="00BA0A8A">
        <w:t xml:space="preserve"> </w:t>
      </w:r>
      <w:r w:rsidR="0098399D" w:rsidRPr="00BA0A8A">
        <w:t xml:space="preserve">patients </w:t>
      </w:r>
      <w:r w:rsidR="0029149C" w:rsidRPr="00BA0A8A">
        <w:t xml:space="preserve">and </w:t>
      </w:r>
      <w:r w:rsidR="0098399D" w:rsidRPr="00BA0A8A">
        <w:t xml:space="preserve">the </w:t>
      </w:r>
      <w:r w:rsidR="007C6216" w:rsidRPr="00BA0A8A">
        <w:t>healthy control</w:t>
      </w:r>
      <w:r w:rsidR="0029149C" w:rsidRPr="00BA0A8A">
        <w:t xml:space="preserve"> groups </w:t>
      </w:r>
      <w:r w:rsidR="00D9531B" w:rsidRPr="00BA0A8A">
        <w:t>(-log</w:t>
      </w:r>
      <w:r w:rsidR="00D9531B" w:rsidRPr="00BA0A8A">
        <w:rPr>
          <w:vertAlign w:val="subscript"/>
        </w:rPr>
        <w:t>10</w:t>
      </w:r>
      <w:r w:rsidR="00D9531B" w:rsidRPr="00BA0A8A">
        <w:t xml:space="preserve">FDR = 17.29). </w:t>
      </w:r>
      <w:moveToRangeStart w:id="357" w:author="LIN, Yufeng" w:date="2021-10-20T17:55:00Z" w:name="move85644974"/>
      <w:moveTo w:id="358" w:author="LIN, Yufeng" w:date="2021-10-20T17:55:00Z">
        <w:r w:rsidR="00A109ED" w:rsidRPr="00A109ED">
          <w:rPr>
            <w:highlight w:val="yellow"/>
          </w:rPr>
          <w:t xml:space="preserve">Notably, only </w:t>
        </w:r>
        <w:r w:rsidR="00A109ED" w:rsidRPr="00A109ED">
          <w:rPr>
            <w:i/>
            <w:iCs/>
            <w:highlight w:val="yellow"/>
          </w:rPr>
          <w:t>Aspergillus</w:t>
        </w:r>
        <w:r w:rsidR="00A109ED" w:rsidRPr="00A109ED">
          <w:rPr>
            <w:highlight w:val="yellow"/>
          </w:rPr>
          <w:t xml:space="preserve"> </w:t>
        </w:r>
        <w:r w:rsidR="00A109ED" w:rsidRPr="00A109ED">
          <w:rPr>
            <w:i/>
            <w:iCs/>
            <w:highlight w:val="yellow"/>
          </w:rPr>
          <w:t>rambellii</w:t>
        </w:r>
        <w:r w:rsidR="00A109ED" w:rsidRPr="00A109ED">
          <w:rPr>
            <w:highlight w:val="yellow"/>
          </w:rPr>
          <w:t xml:space="preserve"> showed a significant difference (p-value &lt; 0.05) in all the cohorts, except the 2019_ThomasAM cohort (</w:t>
        </w:r>
        <w:r w:rsidR="00A109ED" w:rsidRPr="00A109ED">
          <w:rPr>
            <w:color w:val="0000FF"/>
            <w:highlight w:val="yellow"/>
          </w:rPr>
          <w:t>figure 3d and supplementary table 7</w:t>
        </w:r>
        <w:r w:rsidR="00A109ED" w:rsidRPr="00A109ED">
          <w:rPr>
            <w:highlight w:val="yellow"/>
          </w:rPr>
          <w:t>).</w:t>
        </w:r>
        <w:r w:rsidR="00A109ED" w:rsidRPr="00BA0A8A">
          <w:t xml:space="preserve"> </w:t>
        </w:r>
      </w:moveTo>
      <w:moveToRangeEnd w:id="357"/>
      <w:del w:id="359" w:author="Jun Yu (MEDT)" w:date="2021-10-18T18:43:00Z">
        <w:r w:rsidR="00FA2A1F" w:rsidRPr="00BA0A8A" w:rsidDel="001A2189">
          <w:delText>We observed that</w:delText>
        </w:r>
      </w:del>
      <w:del w:id="360" w:author="Jun Yu (MEDT)" w:date="2021-10-18T18:44:00Z">
        <w:r w:rsidR="00FA2A1F" w:rsidRPr="00BA0A8A" w:rsidDel="001A2189">
          <w:delText xml:space="preserve"> alteration</w:delText>
        </w:r>
        <w:r w:rsidR="00E81CE7" w:rsidRPr="00BA0A8A" w:rsidDel="001A2189">
          <w:delText>s of these 33 species in CRC patients versus healthy individuals were relatively consistent in most</w:delText>
        </w:r>
        <w:r w:rsidR="0098399D" w:rsidRPr="00BA0A8A" w:rsidDel="001A2189">
          <w:delText xml:space="preserve"> cohorts except 2019_Thomas</w:delText>
        </w:r>
        <w:r w:rsidR="000D03EB" w:rsidRPr="00BA0A8A" w:rsidDel="001A2189">
          <w:delText>AM</w:delText>
        </w:r>
        <w:r w:rsidR="0098399D" w:rsidRPr="00BA0A8A" w:rsidDel="001A2189">
          <w:delText xml:space="preserve"> and 2019_Yachida</w:delText>
        </w:r>
        <w:r w:rsidR="000D03EB" w:rsidRPr="00BA0A8A" w:rsidDel="001A2189">
          <w:delText xml:space="preserve"> cohots</w:delText>
        </w:r>
        <w:r w:rsidR="0098399D" w:rsidRPr="00BA0A8A" w:rsidDel="001A2189">
          <w:delText>.</w:delText>
        </w:r>
        <w:r w:rsidR="004E4D50" w:rsidRPr="00BA0A8A" w:rsidDel="001A2189">
          <w:delText xml:space="preserve"> Moreover, most of the species showed consistent alterations in at least </w:delText>
        </w:r>
        <w:r w:rsidR="00E81CE7" w:rsidRPr="00BA0A8A" w:rsidDel="001A2189">
          <w:delText>three</w:delText>
        </w:r>
        <w:r w:rsidR="004E4D50" w:rsidRPr="00BA0A8A" w:rsidDel="001A2189">
          <w:delText xml:space="preserve"> cohorts.</w:delText>
        </w:r>
      </w:del>
    </w:p>
    <w:p w14:paraId="314FE5EC" w14:textId="77777777" w:rsidR="00BA0A8A" w:rsidRDefault="00BA0A8A" w:rsidP="00BA0A8A">
      <w:pPr>
        <w:widowControl/>
        <w:spacing w:before="0" w:after="0"/>
      </w:pPr>
    </w:p>
    <w:p w14:paraId="2B629A2E" w14:textId="7E9F1F39" w:rsidR="00D93222" w:rsidRPr="00BA0A8A" w:rsidDel="0098213F" w:rsidRDefault="00D9531B" w:rsidP="00BA0A8A">
      <w:pPr>
        <w:widowControl/>
        <w:spacing w:before="0" w:after="0"/>
        <w:rPr>
          <w:del w:id="361" w:author="Jun Yu (MEDT)" w:date="2021-10-18T18:49:00Z"/>
        </w:rPr>
      </w:pPr>
      <w:del w:id="362" w:author="Jun Yu (MEDT)" w:date="2021-10-18T18:44:00Z">
        <w:r w:rsidRPr="00472BA0" w:rsidDel="001A2189">
          <w:delText>In the meantime, w</w:delText>
        </w:r>
      </w:del>
      <w:ins w:id="363" w:author="Jun Yu (MEDT)" w:date="2021-10-18T18:44:00Z">
        <w:r w:rsidR="001A2189" w:rsidRPr="00472BA0">
          <w:t>W</w:t>
        </w:r>
      </w:ins>
      <w:r w:rsidRPr="00793047">
        <w:t xml:space="preserve">e </w:t>
      </w:r>
      <w:r w:rsidR="00002608" w:rsidRPr="00793047">
        <w:t>also</w:t>
      </w:r>
      <w:r w:rsidRPr="00793047">
        <w:t xml:space="preserve"> compar</w:t>
      </w:r>
      <w:r w:rsidR="00002608" w:rsidRPr="00793047">
        <w:t>ed</w:t>
      </w:r>
      <w:r w:rsidR="00002608" w:rsidRPr="00BA0A8A">
        <w:t xml:space="preserve"> the </w:t>
      </w:r>
      <w:r w:rsidR="004314C2" w:rsidRPr="00BA0A8A">
        <w:t>fungal</w:t>
      </w:r>
      <w:r w:rsidR="00002608" w:rsidRPr="00BA0A8A">
        <w:t xml:space="preserve"> community</w:t>
      </w:r>
      <w:r w:rsidRPr="00BA0A8A">
        <w:t xml:space="preserve"> between </w:t>
      </w:r>
      <w:r w:rsidR="007E03BE" w:rsidRPr="00BA0A8A">
        <w:t xml:space="preserve">CRC </w:t>
      </w:r>
      <w:r w:rsidRPr="00BA0A8A">
        <w:t xml:space="preserve">and </w:t>
      </w:r>
      <w:r w:rsidR="007E03BE" w:rsidRPr="00BA0A8A">
        <w:t xml:space="preserve">adenoma </w:t>
      </w:r>
      <w:r w:rsidRPr="00BA0A8A">
        <w:t>patients (</w:t>
      </w:r>
      <w:r w:rsidRPr="0072796B">
        <w:rPr>
          <w:color w:val="0000FF"/>
          <w:rPrChange w:id="364" w:author="Jun Yu (MEDT)" w:date="2021-10-18T15:02:00Z">
            <w:rPr/>
          </w:rPrChange>
        </w:rPr>
        <w:t xml:space="preserve">supplementary table </w:t>
      </w:r>
      <w:r w:rsidR="00274D15" w:rsidRPr="0072796B">
        <w:rPr>
          <w:color w:val="0000FF"/>
          <w:rPrChange w:id="365" w:author="Jun Yu (MEDT)" w:date="2021-10-18T15:02:00Z">
            <w:rPr/>
          </w:rPrChange>
        </w:rPr>
        <w:t>5</w:t>
      </w:r>
      <w:r w:rsidR="008F0C4F" w:rsidRPr="0072796B">
        <w:rPr>
          <w:color w:val="0000FF"/>
          <w:rPrChange w:id="366" w:author="Jun Yu (MEDT)" w:date="2021-10-18T15:02:00Z">
            <w:rPr/>
          </w:rPrChange>
        </w:rPr>
        <w:t xml:space="preserve"> and supplementary figure 2</w:t>
      </w:r>
      <w:r w:rsidRPr="00BA0A8A">
        <w:t xml:space="preserve">). </w:t>
      </w:r>
      <w:r w:rsidR="007240E6" w:rsidRPr="00BA0A8A">
        <w:t xml:space="preserve">Seven </w:t>
      </w:r>
      <w:del w:id="367" w:author="Jun Yu (MEDT)" w:date="2021-10-18T18:45:00Z">
        <w:r w:rsidR="003A4704" w:rsidRPr="00BA0A8A" w:rsidDel="00F863CE">
          <w:delText xml:space="preserve">of the </w:delText>
        </w:r>
        <w:r w:rsidR="00002608" w:rsidRPr="00BA0A8A" w:rsidDel="00F863CE">
          <w:delText>identified</w:delText>
        </w:r>
      </w:del>
      <w:ins w:id="368" w:author="Jun Yu (MEDT)" w:date="2021-10-18T18:45:00Z">
        <w:r w:rsidR="00F863CE">
          <w:t>fungi</w:t>
        </w:r>
      </w:ins>
      <w:r w:rsidRPr="00BA0A8A">
        <w:t xml:space="preserve"> </w:t>
      </w:r>
      <w:r w:rsidR="00002608" w:rsidRPr="00BA0A8A">
        <w:t>sp</w:t>
      </w:r>
      <w:r w:rsidR="00E81CE7" w:rsidRPr="00BA0A8A">
        <w:t>e</w:t>
      </w:r>
      <w:r w:rsidR="00002608" w:rsidRPr="00BA0A8A">
        <w:t xml:space="preserve">cies </w:t>
      </w:r>
      <w:r w:rsidR="007F538E" w:rsidRPr="00BA0A8A">
        <w:t xml:space="preserve">differed </w:t>
      </w:r>
      <w:r w:rsidRPr="00BA0A8A">
        <w:t xml:space="preserve">significantly (FDR &lt; 0.01) </w:t>
      </w:r>
      <w:r w:rsidR="003624D5" w:rsidRPr="00BA0A8A">
        <w:t>in both</w:t>
      </w:r>
      <w:r w:rsidR="00002608" w:rsidRPr="00BA0A8A">
        <w:t xml:space="preserve"> </w:t>
      </w:r>
      <w:r w:rsidRPr="00BA0A8A">
        <w:t>CRC</w:t>
      </w:r>
      <w:r w:rsidR="00002608" w:rsidRPr="00BA0A8A">
        <w:t xml:space="preserve"> patients</w:t>
      </w:r>
      <w:r w:rsidR="003624D5" w:rsidRPr="00BA0A8A">
        <w:t xml:space="preserve"> versus adenoma patients and CRC patients versus</w:t>
      </w:r>
      <w:r w:rsidR="00002608" w:rsidRPr="00BA0A8A">
        <w:t xml:space="preserve"> healthy individuals.</w:t>
      </w:r>
      <w:r w:rsidRPr="00BA0A8A">
        <w:t xml:space="preserve"> </w:t>
      </w:r>
      <w:r w:rsidR="00002608" w:rsidRPr="00BA0A8A">
        <w:t xml:space="preserve">These species </w:t>
      </w:r>
      <w:r w:rsidR="007C6216" w:rsidRPr="00BA0A8A">
        <w:t>include</w:t>
      </w:r>
      <w:r w:rsidRPr="00BA0A8A">
        <w:t xml:space="preserve"> </w:t>
      </w:r>
      <w:r w:rsidR="007240E6" w:rsidRPr="00BA0A8A">
        <w:rPr>
          <w:i/>
          <w:iCs/>
        </w:rPr>
        <w:t>Aspergillus rambellii</w:t>
      </w:r>
      <w:r w:rsidR="007240E6" w:rsidRPr="00BA0A8A">
        <w:t xml:space="preserve">, </w:t>
      </w:r>
      <w:r w:rsidR="007240E6" w:rsidRPr="00BA0A8A">
        <w:rPr>
          <w:i/>
          <w:iCs/>
        </w:rPr>
        <w:t>Moniliophthora perniciosa</w:t>
      </w:r>
      <w:r w:rsidR="007240E6" w:rsidRPr="00BA0A8A">
        <w:t xml:space="preserve">, </w:t>
      </w:r>
      <w:r w:rsidR="007240E6" w:rsidRPr="00BA0A8A">
        <w:rPr>
          <w:i/>
          <w:iCs/>
        </w:rPr>
        <w:t>Erysiphe pulchra</w:t>
      </w:r>
      <w:r w:rsidR="007240E6" w:rsidRPr="00BA0A8A">
        <w:t xml:space="preserve">, </w:t>
      </w:r>
      <w:r w:rsidR="007240E6" w:rsidRPr="00BA0A8A">
        <w:rPr>
          <w:i/>
          <w:iCs/>
        </w:rPr>
        <w:t>Sphaerulina musiva</w:t>
      </w:r>
      <w:r w:rsidR="007240E6" w:rsidRPr="00BA0A8A">
        <w:t xml:space="preserve">, </w:t>
      </w:r>
      <w:r w:rsidR="007240E6" w:rsidRPr="00BA0A8A">
        <w:rPr>
          <w:i/>
          <w:iCs/>
        </w:rPr>
        <w:t>Phytophthora capsici</w:t>
      </w:r>
      <w:r w:rsidR="007240E6" w:rsidRPr="00BA0A8A">
        <w:t xml:space="preserve">, </w:t>
      </w:r>
      <w:r w:rsidR="007240E6" w:rsidRPr="00BA0A8A">
        <w:rPr>
          <w:i/>
          <w:iCs/>
        </w:rPr>
        <w:t>Aspergillus kawachii</w:t>
      </w:r>
      <w:r w:rsidR="007240E6" w:rsidRPr="00BA0A8A">
        <w:t xml:space="preserve">, and </w:t>
      </w:r>
      <w:r w:rsidR="007240E6" w:rsidRPr="00BA0A8A">
        <w:rPr>
          <w:i/>
          <w:iCs/>
        </w:rPr>
        <w:t>Cordyceps sp. RAO-</w:t>
      </w:r>
      <w:proofErr w:type="gramStart"/>
      <w:r w:rsidR="007240E6" w:rsidRPr="00BA0A8A">
        <w:rPr>
          <w:i/>
          <w:iCs/>
        </w:rPr>
        <w:t>2017</w:t>
      </w:r>
      <w:r w:rsidR="007240E6" w:rsidRPr="00BA0A8A" w:rsidDel="007240E6">
        <w:rPr>
          <w:i/>
          <w:iCs/>
        </w:rPr>
        <w:t xml:space="preserve"> </w:t>
      </w:r>
      <w:r w:rsidRPr="00BA0A8A">
        <w:t>.</w:t>
      </w:r>
      <w:proofErr w:type="gramEnd"/>
      <w:r w:rsidRPr="00BA0A8A">
        <w:t xml:space="preserve"> </w:t>
      </w:r>
      <w:r w:rsidR="00E81CE7" w:rsidRPr="00BA0A8A">
        <w:t>T</w:t>
      </w:r>
      <w:r w:rsidR="003624D5" w:rsidRPr="00BA0A8A">
        <w:t>he</w:t>
      </w:r>
      <w:r w:rsidR="007C6216" w:rsidRPr="00BA0A8A">
        <w:t>se</w:t>
      </w:r>
      <w:r w:rsidR="003624D5" w:rsidRPr="00BA0A8A">
        <w:t xml:space="preserve"> species belong to the </w:t>
      </w:r>
      <w:r w:rsidR="003624D5" w:rsidRPr="00BA0A8A">
        <w:rPr>
          <w:i/>
          <w:iCs/>
        </w:rPr>
        <w:t>Ascomycota</w:t>
      </w:r>
      <w:r w:rsidR="003624D5" w:rsidRPr="00BA0A8A">
        <w:t xml:space="preserve"> phylum except </w:t>
      </w:r>
      <w:r w:rsidR="003624D5" w:rsidRPr="00BA0A8A">
        <w:rPr>
          <w:i/>
          <w:iCs/>
        </w:rPr>
        <w:t>Moniliophthora</w:t>
      </w:r>
      <w:r w:rsidR="003624D5" w:rsidRPr="00BA0A8A">
        <w:t xml:space="preserve"> </w:t>
      </w:r>
      <w:r w:rsidR="003624D5" w:rsidRPr="00BA0A8A">
        <w:rPr>
          <w:i/>
          <w:iCs/>
        </w:rPr>
        <w:t>perniciosa</w:t>
      </w:r>
      <w:r w:rsidR="007240E6" w:rsidRPr="00BA0A8A">
        <w:rPr>
          <w:i/>
          <w:iCs/>
        </w:rPr>
        <w:t xml:space="preserve"> </w:t>
      </w:r>
      <w:r w:rsidR="007240E6" w:rsidRPr="00BA0A8A">
        <w:t>and</w:t>
      </w:r>
      <w:r w:rsidR="007240E6" w:rsidRPr="00BA0A8A">
        <w:rPr>
          <w:i/>
          <w:iCs/>
        </w:rPr>
        <w:t xml:space="preserve"> Phytophthora capsici</w:t>
      </w:r>
      <w:r w:rsidR="003624D5" w:rsidRPr="00BA0A8A">
        <w:t xml:space="preserve"> (</w:t>
      </w:r>
      <w:r w:rsidR="00A13741" w:rsidRPr="0072796B">
        <w:rPr>
          <w:color w:val="0000FF"/>
          <w:rPrChange w:id="369" w:author="Jun Yu (MEDT)" w:date="2021-10-18T15:02:00Z">
            <w:rPr/>
          </w:rPrChange>
        </w:rPr>
        <w:t>supplementary table 12</w:t>
      </w:r>
      <w:r w:rsidR="00A13741" w:rsidRPr="00BA0A8A">
        <w:t>)</w:t>
      </w:r>
      <w:r w:rsidRPr="00BA0A8A">
        <w:t xml:space="preserve">. </w:t>
      </w:r>
      <w:ins w:id="370" w:author="Jun Yu (MEDT)" w:date="2021-10-18T18:49:00Z">
        <w:r w:rsidR="0098213F">
          <w:t xml:space="preserve"> </w:t>
        </w:r>
      </w:ins>
    </w:p>
    <w:p w14:paraId="30B3F710" w14:textId="397DCBF6" w:rsidR="00BA0A8A" w:rsidDel="0098213F" w:rsidRDefault="00BA0A8A">
      <w:pPr>
        <w:widowControl/>
        <w:spacing w:before="0" w:after="0"/>
        <w:rPr>
          <w:del w:id="371" w:author="Jun Yu (MEDT)" w:date="2021-10-18T18:49:00Z"/>
        </w:rPr>
        <w:pPrChange w:id="372" w:author="Jun Yu (MEDT)" w:date="2021-10-18T18:49:00Z">
          <w:pPr>
            <w:spacing w:before="0" w:after="0"/>
          </w:pPr>
        </w:pPrChange>
      </w:pPr>
    </w:p>
    <w:p w14:paraId="1261DC01" w14:textId="67136989" w:rsidR="00BA0A8A" w:rsidRDefault="00D9531B" w:rsidP="00766643">
      <w:pPr>
        <w:spacing w:before="0" w:after="0"/>
      </w:pPr>
      <w:del w:id="373" w:author="Jun Yu (MEDT)" w:date="2021-10-18T18:34:00Z">
        <w:r w:rsidRPr="00F863CE" w:rsidDel="00D8320E">
          <w:delText>In summary</w:delText>
        </w:r>
      </w:del>
      <w:ins w:id="374" w:author="Jun Yu (MEDT)" w:date="2021-10-18T18:34:00Z">
        <w:r w:rsidR="00D8320E" w:rsidRPr="00F863CE">
          <w:rPr>
            <w:rPrChange w:id="375" w:author="Jun Yu (MEDT)" w:date="2021-10-18T18:47:00Z">
              <w:rPr>
                <w:highlight w:val="yellow"/>
              </w:rPr>
            </w:rPrChange>
          </w:rPr>
          <w:t>Collectively</w:t>
        </w:r>
      </w:ins>
      <w:r w:rsidRPr="00F863CE">
        <w:t xml:space="preserve">, </w:t>
      </w:r>
      <w:r w:rsidR="003624D5" w:rsidRPr="00F863CE">
        <w:t>we identified</w:t>
      </w:r>
      <w:r w:rsidR="00204B60" w:rsidRPr="00F863CE">
        <w:t xml:space="preserve"> </w:t>
      </w:r>
      <w:del w:id="376" w:author="Jun Yu (MEDT)" w:date="2021-10-18T18:48:00Z">
        <w:r w:rsidR="00204B60" w:rsidRPr="0098213F" w:rsidDel="0098213F">
          <w:delText>74</w:delText>
        </w:r>
      </w:del>
      <w:del w:id="377" w:author="LIN, Yufeng" w:date="2021-10-20T17:57:00Z">
        <w:r w:rsidR="00204B60" w:rsidRPr="0098213F" w:rsidDel="00A109ED">
          <w:delText xml:space="preserve"> </w:delText>
        </w:r>
      </w:del>
      <w:ins w:id="378" w:author="Jun Yu (MEDT)" w:date="2021-10-18T18:49:00Z">
        <w:r w:rsidR="0098213F">
          <w:t xml:space="preserve">universal </w:t>
        </w:r>
      </w:ins>
      <w:r w:rsidR="00204B60" w:rsidRPr="0098213F">
        <w:t xml:space="preserve">differentially abundant </w:t>
      </w:r>
      <w:r w:rsidR="004314C2" w:rsidRPr="00F863CE">
        <w:t>fungi</w:t>
      </w:r>
      <w:r w:rsidR="00204B60" w:rsidRPr="00F863CE">
        <w:t xml:space="preserve"> </w:t>
      </w:r>
      <w:del w:id="379" w:author="Jun Yu (MEDT)" w:date="2021-10-18T18:47:00Z">
        <w:r w:rsidR="00204B60" w:rsidRPr="0098213F" w:rsidDel="0098213F">
          <w:delText xml:space="preserve">between </w:delText>
        </w:r>
      </w:del>
      <w:ins w:id="380" w:author="Jun Yu (MEDT)" w:date="2021-10-18T18:47:00Z">
        <w:r w:rsidR="0098213F">
          <w:t>in</w:t>
        </w:r>
        <w:r w:rsidR="0098213F" w:rsidRPr="0098213F">
          <w:t xml:space="preserve"> </w:t>
        </w:r>
      </w:ins>
      <w:r w:rsidR="00204B60" w:rsidRPr="0098213F">
        <w:t xml:space="preserve">CRC patients </w:t>
      </w:r>
      <w:del w:id="381" w:author="Jun Yu (MEDT)" w:date="2021-10-18T18:47:00Z">
        <w:r w:rsidR="00204B60" w:rsidRPr="0098213F" w:rsidDel="0098213F">
          <w:delText xml:space="preserve">and </w:delText>
        </w:r>
      </w:del>
      <w:ins w:id="382" w:author="Jun Yu (MEDT)" w:date="2021-10-18T18:47:00Z">
        <w:r w:rsidR="0098213F">
          <w:t xml:space="preserve">compared to </w:t>
        </w:r>
      </w:ins>
      <w:r w:rsidR="00204B60" w:rsidRPr="0098213F">
        <w:t>hea</w:t>
      </w:r>
      <w:r w:rsidR="00E81CE7" w:rsidRPr="00F863CE">
        <w:t>l</w:t>
      </w:r>
      <w:r w:rsidR="00204B60" w:rsidRPr="00F863CE">
        <w:t>thy individual</w:t>
      </w:r>
      <w:r w:rsidR="00204B60" w:rsidRPr="0098213F">
        <w:t>s</w:t>
      </w:r>
      <w:del w:id="383" w:author="Jun Yu (MEDT)" w:date="2021-10-18T18:48:00Z">
        <w:r w:rsidR="007C6216" w:rsidRPr="0098213F" w:rsidDel="0098213F">
          <w:delText>,</w:delText>
        </w:r>
        <w:r w:rsidR="007C6216" w:rsidRPr="00F863CE" w:rsidDel="0098213F">
          <w:delText xml:space="preserve"> </w:delText>
        </w:r>
        <w:r w:rsidR="007C6216" w:rsidRPr="0098213F" w:rsidDel="0098213F">
          <w:delText>of which</w:delText>
        </w:r>
        <w:r w:rsidR="003624D5" w:rsidRPr="0098213F" w:rsidDel="0098213F">
          <w:delText xml:space="preserve"> </w:delText>
        </w:r>
        <w:r w:rsidR="00204B60" w:rsidRPr="0098213F" w:rsidDel="0098213F">
          <w:delText>33</w:delText>
        </w:r>
        <w:r w:rsidRPr="0098213F" w:rsidDel="0098213F">
          <w:delText xml:space="preserve"> </w:delText>
        </w:r>
        <w:r w:rsidR="00204B60" w:rsidRPr="0098213F" w:rsidDel="0098213F">
          <w:delText xml:space="preserve">significant </w:delText>
        </w:r>
        <w:r w:rsidRPr="0098213F" w:rsidDel="0098213F">
          <w:delText>species were</w:delText>
        </w:r>
        <w:r w:rsidR="00204B60" w:rsidRPr="0098213F" w:rsidDel="0098213F">
          <w:delText xml:space="preserve"> further</w:delText>
        </w:r>
        <w:r w:rsidRPr="0098213F" w:rsidDel="0098213F">
          <w:delText xml:space="preserve"> selected as core-set for the downstream analysis.</w:delText>
        </w:r>
      </w:del>
      <w:ins w:id="384" w:author="Jun Yu (MEDT)" w:date="2021-10-18T18:49:00Z">
        <w:r w:rsidR="0098213F">
          <w:t>.</w:t>
        </w:r>
      </w:ins>
      <w:del w:id="385" w:author="Jun Yu (MEDT)" w:date="2021-10-18T18:49:00Z">
        <w:r w:rsidR="004E4D50" w:rsidRPr="0098213F" w:rsidDel="0098213F">
          <w:delText xml:space="preserve"> Despite </w:delText>
        </w:r>
        <w:r w:rsidR="00E81CE7" w:rsidRPr="00F863CE" w:rsidDel="0098213F">
          <w:delText>cohort hete</w:delText>
        </w:r>
        <w:r w:rsidR="00E81CE7" w:rsidRPr="0098213F" w:rsidDel="0098213F">
          <w:delText>rogeneity, we could still identify fungal features that</w:delText>
        </w:r>
        <w:r w:rsidR="004E4D50" w:rsidRPr="00F863CE" w:rsidDel="0098213F">
          <w:delText xml:space="preserve"> were consistently altered in most of the cohorts</w:delText>
        </w:r>
        <w:r w:rsidR="00C13D35" w:rsidRPr="00F863CE" w:rsidDel="0098213F">
          <w:delText>.</w:delText>
        </w:r>
      </w:del>
    </w:p>
    <w:p w14:paraId="1E09D19C" w14:textId="77777777" w:rsidR="00766643" w:rsidRPr="00766643" w:rsidRDefault="00766643" w:rsidP="00766643">
      <w:pPr>
        <w:spacing w:before="0" w:after="0"/>
        <w:rPr>
          <w:rFonts w:hint="eastAsia"/>
        </w:rPr>
      </w:pPr>
    </w:p>
    <w:p w14:paraId="6D5DD1BD" w14:textId="3C0D68E5" w:rsidR="00D9531B" w:rsidRPr="00BA0A8A" w:rsidRDefault="008B0617" w:rsidP="009C3D70">
      <w:pPr>
        <w:pStyle w:val="title20825"/>
      </w:pPr>
      <w:r w:rsidRPr="00472BA0">
        <w:rPr>
          <w:i/>
          <w:iCs/>
        </w:rPr>
        <w:t xml:space="preserve">A. rambellii </w:t>
      </w:r>
      <w:r w:rsidRPr="00472BA0">
        <w:t>is the</w:t>
      </w:r>
      <w:r w:rsidR="00405527" w:rsidRPr="00472BA0">
        <w:t xml:space="preserve"> most significant</w:t>
      </w:r>
      <w:r w:rsidR="00405527" w:rsidRPr="00BA0A8A">
        <w:t xml:space="preserve"> </w:t>
      </w:r>
      <w:ins w:id="386" w:author="Jun Yu (MEDT)" w:date="2021-10-18T18:18:00Z">
        <w:r w:rsidR="00BC4AF1">
          <w:t xml:space="preserve">enriched </w:t>
        </w:r>
      </w:ins>
      <w:r w:rsidRPr="00BA0A8A">
        <w:t xml:space="preserve">fungus </w:t>
      </w:r>
      <w:del w:id="387" w:author="Jun Yu (MEDT)" w:date="2021-10-18T18:19:00Z">
        <w:r w:rsidRPr="00BA0A8A" w:rsidDel="00BC4AF1">
          <w:delText>associated</w:delText>
        </w:r>
        <w:r w:rsidR="00405527" w:rsidRPr="00BA0A8A" w:rsidDel="00BC4AF1">
          <w:delText xml:space="preserve"> with</w:delText>
        </w:r>
      </w:del>
      <w:ins w:id="388" w:author="Jun Yu (MEDT)" w:date="2021-10-18T18:19:00Z">
        <w:r w:rsidR="00BC4AF1">
          <w:t>in</w:t>
        </w:r>
      </w:ins>
      <w:r w:rsidR="00405527" w:rsidRPr="00BA0A8A">
        <w:t xml:space="preserve"> CRC</w:t>
      </w:r>
    </w:p>
    <w:p w14:paraId="2260F013" w14:textId="28640317" w:rsidR="00D11917" w:rsidRDefault="00D05C7C" w:rsidP="00766643">
      <w:pPr>
        <w:spacing w:before="0" w:after="0"/>
      </w:pPr>
      <w:ins w:id="389" w:author="Jun Yu (MEDT)" w:date="2021-10-19T17:18:00Z">
        <w:r>
          <w:t>W</w:t>
        </w:r>
        <w:r w:rsidRPr="00D05C7C">
          <w:t xml:space="preserve">e sought to </w:t>
        </w:r>
      </w:ins>
      <w:del w:id="390" w:author="Jun Yu (MEDT)" w:date="2021-10-18T22:37:00Z">
        <w:r w:rsidR="00A13741" w:rsidRPr="00BA0A8A" w:rsidDel="00BB6FFD">
          <w:delText>T</w:delText>
        </w:r>
        <w:r w:rsidR="00D9531B" w:rsidRPr="00BA0A8A" w:rsidDel="00BB6FFD">
          <w:delText xml:space="preserve">o </w:delText>
        </w:r>
      </w:del>
      <w:proofErr w:type="spellStart"/>
      <w:ins w:id="391" w:author="Jun Yu (MEDT)" w:date="2021-10-19T17:19:00Z">
        <w:r>
          <w:t>idnetif</w:t>
        </w:r>
      </w:ins>
      <w:ins w:id="392" w:author="Jun Yu (MEDT)" w:date="2021-10-19T17:20:00Z">
        <w:r>
          <w:t>y</w:t>
        </w:r>
      </w:ins>
      <w:proofErr w:type="spellEnd"/>
      <w:del w:id="393" w:author="Jun Yu (MEDT)" w:date="2021-10-19T17:19:00Z">
        <w:r w:rsidR="00D9531B" w:rsidRPr="00BA0A8A" w:rsidDel="00D05C7C">
          <w:delText>identify</w:delText>
        </w:r>
      </w:del>
      <w:r w:rsidR="00D9531B" w:rsidRPr="00BA0A8A">
        <w:t xml:space="preserve"> the most </w:t>
      </w:r>
      <w:ins w:id="394" w:author="Jun Yu (MEDT)" w:date="2021-10-19T17:20:00Z">
        <w:r w:rsidRPr="00D05C7C">
          <w:t>significant</w:t>
        </w:r>
        <w:r w:rsidRPr="00BA0A8A" w:rsidDel="00D05C7C">
          <w:t xml:space="preserve"> </w:t>
        </w:r>
      </w:ins>
      <w:del w:id="395" w:author="Jun Yu (MEDT)" w:date="2021-10-19T17:20:00Z">
        <w:r w:rsidR="00D9531B" w:rsidRPr="00BA0A8A" w:rsidDel="00D05C7C">
          <w:delText>crucial</w:delText>
        </w:r>
      </w:del>
      <w:ins w:id="396" w:author="Jun Yu (MEDT)" w:date="2021-10-18T22:33:00Z">
        <w:r w:rsidR="00BB6FFD">
          <w:t>fungi</w:t>
        </w:r>
      </w:ins>
      <w:r w:rsidR="00D9531B" w:rsidRPr="00BA0A8A">
        <w:t xml:space="preserve"> candidate</w:t>
      </w:r>
      <w:r w:rsidR="00A13741" w:rsidRPr="00BA0A8A">
        <w:t>s</w:t>
      </w:r>
      <w:r w:rsidR="00D9531B" w:rsidRPr="00BA0A8A">
        <w:t xml:space="preserve"> associated with CRC</w:t>
      </w:r>
      <w:del w:id="397" w:author="Jun Yu (MEDT)" w:date="2021-10-18T22:37:00Z">
        <w:r w:rsidR="00474B2B" w:rsidRPr="00BA0A8A" w:rsidDel="00BB6FFD">
          <w:delText>,</w:delText>
        </w:r>
      </w:del>
      <w:ins w:id="398" w:author="Jun Yu (MEDT)" w:date="2021-10-18T22:37:00Z">
        <w:r w:rsidR="00BB6FFD">
          <w:t xml:space="preserve"> using</w:t>
        </w:r>
      </w:ins>
      <w:r w:rsidR="00474B2B" w:rsidRPr="00BA0A8A">
        <w:t xml:space="preserve"> </w:t>
      </w:r>
      <w:r w:rsidR="002809E4" w:rsidRPr="00BA0A8A">
        <w:t>stringent</w:t>
      </w:r>
      <w:r w:rsidR="00474B2B" w:rsidRPr="00BA0A8A">
        <w:t xml:space="preserve"> criteria</w:t>
      </w:r>
      <w:del w:id="399" w:author="Jun Yu (MEDT)" w:date="2021-10-18T22:37:00Z">
        <w:r w:rsidR="002809E4" w:rsidRPr="00BA0A8A" w:rsidDel="00BB6FFD">
          <w:delText xml:space="preserve"> were used</w:delText>
        </w:r>
      </w:del>
      <w:del w:id="400" w:author="Jun Yu (MEDT)" w:date="2021-10-18T22:36:00Z">
        <w:r w:rsidR="00474B2B" w:rsidRPr="00BA0A8A" w:rsidDel="00BB6FFD">
          <w:delText xml:space="preserve"> (see methods)</w:delText>
        </w:r>
      </w:del>
      <w:r w:rsidR="00E81CE7" w:rsidRPr="00BA0A8A">
        <w:t xml:space="preserve">. </w:t>
      </w:r>
      <w:ins w:id="401" w:author="Jun Yu (MEDT)" w:date="2021-10-18T22:38:00Z">
        <w:r w:rsidR="00BB6FFD">
          <w:t xml:space="preserve">As shown in </w:t>
        </w:r>
        <w:r w:rsidR="00BB6FFD" w:rsidRPr="00347C75">
          <w:rPr>
            <w:color w:val="0000FF"/>
          </w:rPr>
          <w:t>figure 3c</w:t>
        </w:r>
        <w:r w:rsidR="00BB6FFD">
          <w:rPr>
            <w:color w:val="0000FF"/>
          </w:rPr>
          <w:t xml:space="preserve">, </w:t>
        </w:r>
      </w:ins>
      <w:del w:id="402" w:author="Jun Yu (MEDT)" w:date="2021-10-18T22:38:00Z">
        <w:r w:rsidR="00E81CE7" w:rsidRPr="00BA0A8A" w:rsidDel="00BB6FFD">
          <w:delText>W</w:delText>
        </w:r>
      </w:del>
      <w:del w:id="403" w:author="Jun Yu (MEDT)" w:date="2021-10-18T22:39:00Z">
        <w:r w:rsidR="00E81CE7" w:rsidRPr="00BA0A8A" w:rsidDel="00BA3BD7">
          <w:delText>e</w:delText>
        </w:r>
        <w:r w:rsidR="00474B2B" w:rsidRPr="00BA0A8A" w:rsidDel="00BA3BD7">
          <w:delText xml:space="preserve"> </w:delText>
        </w:r>
        <w:r w:rsidR="00100B81" w:rsidRPr="00BA0A8A" w:rsidDel="00BA3BD7">
          <w:delText>found</w:delText>
        </w:r>
        <w:r w:rsidR="00474B2B" w:rsidRPr="00BA0A8A" w:rsidDel="00BA3BD7">
          <w:delText xml:space="preserve"> that</w:delText>
        </w:r>
      </w:del>
      <w:r w:rsidR="00D9531B" w:rsidRPr="00BA0A8A">
        <w:t xml:space="preserve"> </w:t>
      </w:r>
      <w:ins w:id="404" w:author="Jun Yu (MEDT)" w:date="2021-10-18T22:39:00Z">
        <w:r w:rsidR="00BA3BD7">
          <w:t xml:space="preserve">enriched </w:t>
        </w:r>
      </w:ins>
      <w:r w:rsidR="00474B2B" w:rsidRPr="00BA0A8A">
        <w:rPr>
          <w:i/>
          <w:iCs/>
        </w:rPr>
        <w:t>A.</w:t>
      </w:r>
      <w:r w:rsidR="00474B2B" w:rsidRPr="00BA0A8A">
        <w:t xml:space="preserve"> </w:t>
      </w:r>
      <w:r w:rsidR="00D9531B" w:rsidRPr="00BA0A8A">
        <w:rPr>
          <w:i/>
          <w:iCs/>
        </w:rPr>
        <w:t>rambellii</w:t>
      </w:r>
      <w:r w:rsidR="00D9531B" w:rsidRPr="00BA0A8A">
        <w:t xml:space="preserve"> and </w:t>
      </w:r>
      <w:ins w:id="405" w:author="Jun Yu (MEDT)" w:date="2021-10-18T22:39:00Z">
        <w:r w:rsidR="00BA3BD7">
          <w:t xml:space="preserve">depleted </w:t>
        </w:r>
      </w:ins>
      <w:r w:rsidR="00474B2B" w:rsidRPr="00BA0A8A">
        <w:rPr>
          <w:i/>
          <w:iCs/>
        </w:rPr>
        <w:t>A.</w:t>
      </w:r>
      <w:r w:rsidR="00474B2B" w:rsidRPr="00BA0A8A">
        <w:t xml:space="preserve"> </w:t>
      </w:r>
      <w:r w:rsidR="00D9531B" w:rsidRPr="00BA0A8A">
        <w:rPr>
          <w:i/>
          <w:iCs/>
        </w:rPr>
        <w:t>kawachii</w:t>
      </w:r>
      <w:r w:rsidR="00D9531B" w:rsidRPr="00BA0A8A">
        <w:t xml:space="preserve"> were the </w:t>
      </w:r>
      <w:del w:id="406" w:author="Jun Yu (MEDT)" w:date="2021-10-18T22:40:00Z">
        <w:r w:rsidR="00D9531B" w:rsidRPr="00BA0A8A" w:rsidDel="00BA3BD7">
          <w:delText xml:space="preserve">only </w:delText>
        </w:r>
      </w:del>
      <w:r w:rsidR="00D9531B" w:rsidRPr="00BA0A8A">
        <w:t xml:space="preserve">two </w:t>
      </w:r>
      <w:r w:rsidR="00474B2B" w:rsidRPr="00BA0A8A">
        <w:t xml:space="preserve">significant </w:t>
      </w:r>
      <w:ins w:id="407" w:author="Jun Yu (MEDT)" w:date="2021-10-18T22:39:00Z">
        <w:r w:rsidR="00BA3BD7">
          <w:t xml:space="preserve">altered </w:t>
        </w:r>
      </w:ins>
      <w:r w:rsidR="004314C2" w:rsidRPr="00BA0A8A">
        <w:t>fungi</w:t>
      </w:r>
      <w:ins w:id="408" w:author="Jun Yu (MEDT)" w:date="2021-10-18T22:39:00Z">
        <w:r w:rsidR="00BA3BD7">
          <w:t xml:space="preserve"> in CRC</w:t>
        </w:r>
      </w:ins>
      <w:del w:id="409" w:author="Jun Yu (MEDT)" w:date="2021-10-18T22:38:00Z">
        <w:r w:rsidR="00100B81" w:rsidRPr="00BA0A8A" w:rsidDel="00BB6FFD">
          <w:delText xml:space="preserve"> </w:delText>
        </w:r>
        <w:r w:rsidR="00D9531B" w:rsidRPr="00BA0A8A" w:rsidDel="00BB6FFD">
          <w:delText>(</w:delText>
        </w:r>
        <w:r w:rsidR="00D9531B" w:rsidRPr="0072796B" w:rsidDel="00BB6FFD">
          <w:rPr>
            <w:color w:val="0000FF"/>
            <w:rPrChange w:id="410" w:author="Jun Yu (MEDT)" w:date="2021-10-18T15:07:00Z">
              <w:rPr/>
            </w:rPrChange>
          </w:rPr>
          <w:delText>figure 3c</w:delText>
        </w:r>
        <w:r w:rsidR="00D9531B" w:rsidRPr="00BA0A8A" w:rsidDel="00BB6FFD">
          <w:delText>)</w:delText>
        </w:r>
      </w:del>
      <w:r w:rsidR="00D9531B" w:rsidRPr="00BA0A8A">
        <w:t xml:space="preserve">. </w:t>
      </w:r>
      <w:r w:rsidR="00D9531B" w:rsidRPr="00BA0A8A">
        <w:rPr>
          <w:i/>
          <w:iCs/>
        </w:rPr>
        <w:t>A. rambellii</w:t>
      </w:r>
      <w:r w:rsidR="00D9531B" w:rsidRPr="00BA0A8A">
        <w:t xml:space="preserve"> was </w:t>
      </w:r>
      <w:del w:id="411" w:author="Jun Yu (MEDT)" w:date="2021-10-18T22:40:00Z">
        <w:r w:rsidR="00D9531B" w:rsidRPr="00BA0A8A" w:rsidDel="00BA3BD7">
          <w:delText>the only candidate with a significant difference among</w:delText>
        </w:r>
      </w:del>
      <w:ins w:id="412" w:author="Jun Yu (MEDT)" w:date="2021-10-18T22:40:00Z">
        <w:r w:rsidR="00BA3BD7">
          <w:t>significantly enriched in</w:t>
        </w:r>
      </w:ins>
      <w:r w:rsidR="00D9531B" w:rsidRPr="00BA0A8A">
        <w:t xml:space="preserve"> seven cohorts</w:t>
      </w:r>
      <w:del w:id="413" w:author="Jun Yu (MEDT)" w:date="2021-10-18T22:41:00Z">
        <w:r w:rsidR="00D9531B" w:rsidRPr="00BA0A8A" w:rsidDel="00BA3BD7">
          <w:delText>, excluding the 2019_Thomas</w:delText>
        </w:r>
        <w:r w:rsidR="00054090" w:rsidRPr="00BA0A8A" w:rsidDel="00BA3BD7">
          <w:delText>AM</w:delText>
        </w:r>
        <w:r w:rsidR="00D9531B" w:rsidRPr="00BA0A8A" w:rsidDel="00BA3BD7">
          <w:delText xml:space="preserve"> cohort</w:delText>
        </w:r>
      </w:del>
      <w:r w:rsidR="00D9531B" w:rsidRPr="00BA0A8A">
        <w:t xml:space="preserve"> (</w:t>
      </w:r>
      <w:r w:rsidR="00D9531B" w:rsidRPr="0072796B">
        <w:rPr>
          <w:color w:val="0000FF"/>
          <w:rPrChange w:id="414" w:author="Jun Yu (MEDT)" w:date="2021-10-18T15:07:00Z">
            <w:rPr/>
          </w:rPrChange>
        </w:rPr>
        <w:t>figure 3d</w:t>
      </w:r>
      <w:del w:id="415" w:author="Jun Yu (MEDT)" w:date="2021-10-18T22:41:00Z">
        <w:r w:rsidR="00D9531B" w:rsidRPr="00BA0A8A" w:rsidDel="00BA3BD7">
          <w:delText xml:space="preserve">). </w:delText>
        </w:r>
      </w:del>
      <w:ins w:id="416" w:author="Jun Yu (MEDT)" w:date="2021-10-18T22:41:00Z">
        <w:r w:rsidR="00BA3BD7" w:rsidRPr="00BA0A8A">
          <w:t>)</w:t>
        </w:r>
        <w:r w:rsidR="00BA3BD7">
          <w:t xml:space="preserve">; </w:t>
        </w:r>
      </w:ins>
      <w:del w:id="417" w:author="Jun Yu (MEDT)" w:date="2021-10-18T22:41:00Z">
        <w:r w:rsidR="00E81CE7" w:rsidRPr="00BA0A8A" w:rsidDel="00BA3BD7">
          <w:delText>In contrast</w:delText>
        </w:r>
      </w:del>
      <w:ins w:id="418" w:author="Jun Yu (MEDT)" w:date="2021-10-18T22:41:00Z">
        <w:r w:rsidR="00BA3BD7">
          <w:t>whilst</w:t>
        </w:r>
      </w:ins>
      <w:r w:rsidR="00E81CE7" w:rsidRPr="00BA0A8A">
        <w:t>,</w:t>
      </w:r>
      <w:r w:rsidR="00100B81" w:rsidRPr="00BA0A8A">
        <w:t xml:space="preserve"> </w:t>
      </w:r>
      <w:r w:rsidR="00D9531B" w:rsidRPr="00BA0A8A">
        <w:rPr>
          <w:i/>
          <w:iCs/>
        </w:rPr>
        <w:t xml:space="preserve">A. kawachii </w:t>
      </w:r>
      <w:r w:rsidR="00D9531B" w:rsidRPr="00BA0A8A">
        <w:t xml:space="preserve">was significantly </w:t>
      </w:r>
      <w:del w:id="419" w:author="Jun Yu (MEDT)" w:date="2021-10-18T22:41:00Z">
        <w:r w:rsidR="00D9531B" w:rsidRPr="00BA0A8A" w:rsidDel="00BA3BD7">
          <w:delText xml:space="preserve">different </w:delText>
        </w:r>
      </w:del>
      <w:ins w:id="420" w:author="Jun Yu (MEDT)" w:date="2021-10-18T22:41:00Z">
        <w:r w:rsidR="00BA3BD7">
          <w:t>depleted in</w:t>
        </w:r>
      </w:ins>
      <w:del w:id="421" w:author="Jun Yu (MEDT)" w:date="2021-10-18T22:41:00Z">
        <w:r w:rsidR="00D9531B" w:rsidRPr="00BA0A8A" w:rsidDel="00BA3BD7">
          <w:delText>among</w:delText>
        </w:r>
      </w:del>
      <w:r w:rsidR="00D9531B" w:rsidRPr="00BA0A8A">
        <w:t xml:space="preserve"> </w:t>
      </w:r>
      <w:ins w:id="422" w:author="Jun Yu (MEDT)" w:date="2021-10-18T22:41:00Z">
        <w:r w:rsidR="00BA3BD7">
          <w:t xml:space="preserve">cohorts of </w:t>
        </w:r>
      </w:ins>
      <w:r w:rsidR="00D9531B" w:rsidRPr="00BA0A8A">
        <w:t xml:space="preserve">2014_ZellerG, 2016_VogtmannE, 2017_JunY, and our </w:t>
      </w:r>
      <w:r w:rsidR="00474B2B" w:rsidRPr="00BA0A8A">
        <w:t xml:space="preserve">unpublished </w:t>
      </w:r>
      <w:r w:rsidR="00D9531B" w:rsidRPr="00BA0A8A">
        <w:t>dataset (</w:t>
      </w:r>
      <w:r w:rsidR="00D9531B" w:rsidRPr="0072796B">
        <w:rPr>
          <w:color w:val="0000FF"/>
          <w:rPrChange w:id="423" w:author="Jun Yu (MEDT)" w:date="2021-10-18T15:07:00Z">
            <w:rPr/>
          </w:rPrChange>
        </w:rPr>
        <w:t>figure 3d</w:t>
      </w:r>
      <w:r w:rsidR="00D9531B" w:rsidRPr="00BA0A8A">
        <w:t xml:space="preserve">). </w:t>
      </w:r>
      <w:commentRangeStart w:id="424"/>
      <w:del w:id="425" w:author="LIN, Yufeng" w:date="2021-10-20T17:59:00Z">
        <w:r w:rsidR="00D9531B" w:rsidRPr="00BA0A8A" w:rsidDel="00A109ED">
          <w:delText>Although they belong to the same genus,</w:delText>
        </w:r>
        <w:r w:rsidR="00100B81" w:rsidRPr="00BA0A8A" w:rsidDel="00A109ED">
          <w:delText xml:space="preserve"> they </w:delText>
        </w:r>
        <w:r w:rsidR="006A1ACE" w:rsidRPr="00BA0A8A" w:rsidDel="00A109ED">
          <w:delText xml:space="preserve">were shown to have </w:delText>
        </w:r>
        <w:r w:rsidR="00E81CE7" w:rsidRPr="00BA0A8A" w:rsidDel="00A109ED">
          <w:delText xml:space="preserve">a </w:delText>
        </w:r>
        <w:r w:rsidR="006A1ACE" w:rsidRPr="00BA0A8A" w:rsidDel="00A109ED">
          <w:delText>different association with CRC</w:delText>
        </w:r>
        <w:r w:rsidR="00E81CE7" w:rsidRPr="00BA0A8A" w:rsidDel="00A109ED">
          <w:delText>,</w:delText>
        </w:r>
        <w:r w:rsidR="006A1ACE" w:rsidRPr="00BA0A8A" w:rsidDel="00A109ED">
          <w:delText xml:space="preserve"> with</w:delText>
        </w:r>
        <w:r w:rsidR="00D9531B" w:rsidRPr="00BA0A8A" w:rsidDel="00A109ED">
          <w:rPr>
            <w:i/>
            <w:iCs/>
          </w:rPr>
          <w:delText xml:space="preserve"> A. rambellii</w:delText>
        </w:r>
        <w:r w:rsidR="00D9531B" w:rsidRPr="00BA0A8A" w:rsidDel="00A109ED">
          <w:delText xml:space="preserve"> </w:delText>
        </w:r>
        <w:r w:rsidR="006A1ACE" w:rsidRPr="00BA0A8A" w:rsidDel="00A109ED">
          <w:delText xml:space="preserve">being </w:delText>
        </w:r>
        <w:r w:rsidR="00D9531B" w:rsidRPr="00BA0A8A" w:rsidDel="00A109ED">
          <w:delText>enriched</w:delText>
        </w:r>
        <w:r w:rsidR="00474B2B" w:rsidRPr="00BA0A8A" w:rsidDel="00A109ED">
          <w:delText xml:space="preserve"> in CRC</w:delText>
        </w:r>
        <w:r w:rsidR="00D9531B" w:rsidRPr="00BA0A8A" w:rsidDel="00A109ED">
          <w:delText xml:space="preserve">, while </w:delText>
        </w:r>
        <w:r w:rsidR="00D9531B" w:rsidRPr="00BA0A8A" w:rsidDel="00A109ED">
          <w:rPr>
            <w:i/>
            <w:iCs/>
          </w:rPr>
          <w:delText>A. kawachii</w:delText>
        </w:r>
        <w:r w:rsidR="00D9531B" w:rsidRPr="00BA0A8A" w:rsidDel="00A109ED">
          <w:delText xml:space="preserve"> </w:delText>
        </w:r>
        <w:r w:rsidR="006A1ACE" w:rsidRPr="00BA0A8A" w:rsidDel="00A109ED">
          <w:delText xml:space="preserve">being </w:delText>
        </w:r>
        <w:r w:rsidR="00E81CE7" w:rsidRPr="00BA0A8A" w:rsidDel="00A109ED">
          <w:delText xml:space="preserve">the </w:delText>
        </w:r>
        <w:r w:rsidR="00474B2B" w:rsidRPr="00BA0A8A" w:rsidDel="00A109ED">
          <w:delText>opposite</w:delText>
        </w:r>
        <w:r w:rsidR="00D9531B" w:rsidRPr="00BA0A8A" w:rsidDel="00A109ED">
          <w:delText xml:space="preserve">. </w:delText>
        </w:r>
        <w:r w:rsidR="00E81CE7" w:rsidRPr="00BA0A8A" w:rsidDel="00A109ED">
          <w:delText>Notab</w:delText>
        </w:r>
        <w:r w:rsidR="006A1ACE" w:rsidRPr="00BA0A8A" w:rsidDel="00A109ED">
          <w:delText>ly, t</w:delText>
        </w:r>
      </w:del>
      <w:ins w:id="426" w:author="Jun Yu (MEDT)" w:date="2021-10-18T22:43:00Z">
        <w:del w:id="427" w:author="LIN, Yufeng" w:date="2021-10-20T17:59:00Z">
          <w:r w:rsidR="00BA3BD7" w:rsidDel="00A109ED">
            <w:delText>T</w:delText>
          </w:r>
        </w:del>
      </w:ins>
      <w:del w:id="428" w:author="LIN, Yufeng" w:date="2021-10-20T17:59:00Z">
        <w:r w:rsidR="006A1ACE" w:rsidRPr="00BA0A8A" w:rsidDel="00A109ED">
          <w:delText>hey were also reported to have opposing actions in previous studies.</w:delText>
        </w:r>
        <w:r w:rsidR="00D9531B" w:rsidRPr="00BA0A8A" w:rsidDel="00A109ED">
          <w:delText xml:space="preserve"> </w:delText>
        </w:r>
        <w:r w:rsidR="00D9531B" w:rsidRPr="00BA0A8A" w:rsidDel="00A109ED">
          <w:rPr>
            <w:i/>
            <w:iCs/>
          </w:rPr>
          <w:delText xml:space="preserve">A. rambellii </w:delText>
        </w:r>
        <w:r w:rsidR="00D9531B" w:rsidRPr="00BA0A8A" w:rsidDel="00A109ED">
          <w:delText xml:space="preserve">has been </w:delText>
        </w:r>
        <w:r w:rsidR="006A1ACE" w:rsidRPr="00BA0A8A" w:rsidDel="00A109ED">
          <w:delText xml:space="preserve">demonstrated </w:delText>
        </w:r>
        <w:r w:rsidR="00D9531B" w:rsidRPr="00BA0A8A" w:rsidDel="00A109ED">
          <w:delText>to</w:delText>
        </w:r>
        <w:r w:rsidR="006A1ACE" w:rsidRPr="00BA0A8A" w:rsidDel="00A109ED">
          <w:delText xml:space="preserve"> </w:delText>
        </w:r>
        <w:r w:rsidR="00E81CE7" w:rsidRPr="00BA0A8A" w:rsidDel="00A109ED">
          <w:delText>accumulate</w:delText>
        </w:r>
        <w:r w:rsidR="00D9531B" w:rsidRPr="00BA0A8A" w:rsidDel="00A109ED">
          <w:delText xml:space="preserve"> aflatoxins (AF) and the aflatoxin precursor sterigmatocystin (ST)</w:delText>
        </w:r>
        <w:r w:rsidR="00D9531B" w:rsidRPr="00BA0A8A" w:rsidDel="00A109ED">
          <w:fldChar w:fldCharType="begin"/>
        </w:r>
        <w:r w:rsidR="002454EB" w:rsidDel="00A109ED">
          <w:delInstrText xml:space="preserve"> ADDIN ZOTERO_ITEM CSL_CITATION {"citationID":"qcYljLH6","properties":{"formattedCitation":"\\super 31\\nosupersub{}","plainCitation":"31","noteIndex":0},"citationItems":[{"id":80,"uris":["http://zotero.org/users/7908919/items/PG8C37SZ"],"uri":["http://zotero.org/users/7908919/items/PG8C37SZ"],"itemData":{"id":80,"type":"article-journal","abstract":"Production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A."}],"issued":{"date-parts":[["2009",5,1]]}}}],"schema":"https://github.com/citation-style-language/schema/raw/master/csl-citation.json"} </w:delInstrText>
        </w:r>
        <w:r w:rsidR="00D9531B" w:rsidRPr="00BA0A8A" w:rsidDel="00A109ED">
          <w:fldChar w:fldCharType="separate"/>
        </w:r>
        <w:r w:rsidR="002454EB" w:rsidRPr="002454EB" w:rsidDel="00A109ED">
          <w:rPr>
            <w:kern w:val="0"/>
            <w:vertAlign w:val="superscript"/>
          </w:rPr>
          <w:delText>31</w:delText>
        </w:r>
        <w:r w:rsidR="00D9531B" w:rsidRPr="00BA0A8A" w:rsidDel="00A109ED">
          <w:fldChar w:fldCharType="end"/>
        </w:r>
        <w:r w:rsidR="00D9531B" w:rsidRPr="00BA0A8A" w:rsidDel="00A109ED">
          <w:delText xml:space="preserve">. AF and ST are </w:delText>
        </w:r>
        <w:r w:rsidR="006A1ACE" w:rsidRPr="00BA0A8A" w:rsidDel="00A109ED">
          <w:delText xml:space="preserve">well known as </w:delText>
        </w:r>
        <w:r w:rsidR="00D9531B" w:rsidRPr="00BA0A8A" w:rsidDel="00A109ED">
          <w:delText>the most carcinogenic natural products</w:delText>
        </w:r>
        <w:r w:rsidR="006A1ACE" w:rsidRPr="00BA0A8A" w:rsidDel="00A109ED">
          <w:delText xml:space="preserve"> </w:delText>
        </w:r>
        <w:r w:rsidR="00D9531B" w:rsidRPr="00BA0A8A" w:rsidDel="00A109ED">
          <w:fldChar w:fldCharType="begin"/>
        </w:r>
        <w:r w:rsidR="002454EB" w:rsidDel="00A109ED">
          <w:delInstrText xml:space="preserve"> ADDIN ZOTERO_ITEM CSL_CITATION {"citationID":"bMfdjW53","properties":{"formattedCitation":"\\super 32\\nosupersub{}","plainCitation":"32","noteIndex":0},"citationItems":[{"id":79,"uris":["http://zotero.org/users/7908919/items/83I4FY7X"],"uri":["http://zotero.org/users/7908919/items/83I4FY7X"],"itemData":{"id":79,"type":"article-journal","abstract":"Accumulation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delInstrText>
        </w:r>
        <w:r w:rsidR="00D9531B" w:rsidRPr="00BA0A8A" w:rsidDel="00A109ED">
          <w:fldChar w:fldCharType="separate"/>
        </w:r>
        <w:r w:rsidR="002454EB" w:rsidRPr="002454EB" w:rsidDel="00A109ED">
          <w:rPr>
            <w:kern w:val="0"/>
            <w:vertAlign w:val="superscript"/>
          </w:rPr>
          <w:delText>32</w:delText>
        </w:r>
        <w:r w:rsidR="00D9531B" w:rsidRPr="00BA0A8A" w:rsidDel="00A109ED">
          <w:fldChar w:fldCharType="end"/>
        </w:r>
        <w:r w:rsidR="00D9531B" w:rsidRPr="00BA0A8A" w:rsidDel="00A109ED">
          <w:delText>. In contrast,</w:delText>
        </w:r>
        <w:r w:rsidR="00D9531B" w:rsidRPr="00BA0A8A" w:rsidDel="00A109ED">
          <w:rPr>
            <w:i/>
            <w:iCs/>
          </w:rPr>
          <w:delText xml:space="preserve"> A. kawachii</w:delText>
        </w:r>
        <w:r w:rsidR="00D9531B" w:rsidRPr="00BA0A8A" w:rsidDel="00A109ED">
          <w:delText xml:space="preserve"> was reported </w:delText>
        </w:r>
        <w:r w:rsidR="00E81CE7" w:rsidRPr="00BA0A8A" w:rsidDel="00A109ED">
          <w:delText>to enhance</w:delText>
        </w:r>
        <w:r w:rsidR="00405527" w:rsidRPr="00BA0A8A" w:rsidDel="00A109ED">
          <w:delText xml:space="preserve"> anticancer effects of</w:delText>
        </w:r>
        <w:r w:rsidR="00D9531B" w:rsidRPr="00BA0A8A" w:rsidDel="00A109ED">
          <w:delText xml:space="preserve"> </w:delText>
        </w:r>
        <w:r w:rsidR="00E96C2E" w:rsidRPr="00BA0A8A" w:rsidDel="00A109ED">
          <w:delText>anti</w:delText>
        </w:r>
        <w:r w:rsidR="00D9531B" w:rsidRPr="00BA0A8A" w:rsidDel="00A109ED">
          <w:delText>cancer herbs, such as Korean mistletoe</w:delText>
        </w:r>
        <w:r w:rsidR="00D9531B" w:rsidRPr="00BA0A8A" w:rsidDel="00A109ED">
          <w:fldChar w:fldCharType="begin"/>
        </w:r>
        <w:r w:rsidR="002454EB" w:rsidDel="00A109ED">
          <w:delInstrText xml:space="preserve"> ADDIN ZOTERO_ITEM CSL_CITATION {"citationID":"Mnvk10ju","properties":{"formattedCitation":"\\super 33\\nosupersub{}","plainCitation":"33","noteIndex":0},"citationItems":[{"id":378,"uris":["http://zotero.org/users/7908919/items/VJFURWF8"],"uri":["http://zotero.org/users/7908919/items/VJFURWF8"],"itemData":{"id":378,"type":"article-journal","abstract":"The crude enzyme extract derived from\n              Aspergillus kawachii\n              increased the anti-oxidants, caffeic acid and lyoniresinol, in Korean mistletoe.\n            \n          , \n            \n              Viscum album\n              var.\n              coloratum\n              (Korean mistletoe; KM) is an herbal medicine that is used worldwide for the treatment of various immunological disorders and cancers. KM extract showed enhanced anti-oxidative effects in 2,2-diphenyl-1-picrylhydrazyl, Trolox equivalent antioxidant capacity, and 5-(and-6)-chloromethyl-2</w:delInstrText>
        </w:r>
        <w:r w:rsidR="002454EB" w:rsidDel="00A109ED">
          <w:rPr>
            <w:rFonts w:hint="eastAsia"/>
          </w:rPr>
          <w:delInstrText>′</w:delInstrText>
        </w:r>
        <w:r w:rsidR="002454EB" w:rsidDel="00A109ED">
          <w:delInstrText>,7</w:delInstrText>
        </w:r>
        <w:r w:rsidR="002454EB" w:rsidDel="00A109ED">
          <w:rPr>
            <w:rFonts w:hint="eastAsia"/>
          </w:rPr>
          <w:delInstrText>′</w:delInstrText>
        </w:r>
        <w:r w:rsidR="002454EB" w:rsidDel="00A109ED">
          <w:delInstrText xml:space="preserve">-dichlorodihydrofluorescein diacetate acetyl ester assays after being fermented with a crude enzyme extract from a soybean paste fungus,\n              Aspergillus kawachii\n              . High-performance liquid chromatography analysis showed four increased peaks in enzyme treated KM. The increased peaks were isolated and identified as caffeic acid (\n              1\n              ), hesperetin (\n              2\n              ), syringaldehyde (\n              3\n              ), and lyoniresinol (\n              4\n              ). Among the four compounds, only\n              1\n              and\n              4\n              showed strong anti-oxidative activity. Therefore, the fermentation increased the contents of\n              1\n              and\n              4\n              , which consequently increased the anti-oxidative activity of KM.","container-title":"Food &amp; Function","DOI":"10.1039/C6FO00138F","ISSN":"2042-6496, 2042-650X","issue":"5","journalAbbreviation":"Food Funct.","language":"en","page":"2270-2277","source":"DOI.org (Crossref)","title":"Enhanced anti-oxidative effect of fermented Korean mistletoe is originated from an increase in the contents of caffeic acid and lyoniresinol","volume":"7","author":[{"family":"Kim","given":"Se-Yong"},{"family":"Yang","given":"Eun-Ju"},{"family":"Son","given":"Youn Kyoung"},{"family":"Yeo","given":"Joo-Hong"},{"family":"Song","given":"Kyung-Sik"}],"issued":{"date-parts":[["2016"]]}}}],"schema":"https://github.com/citation-style-language/schema/raw/master/csl-citation.json"} </w:delInstrText>
        </w:r>
        <w:r w:rsidR="00D9531B" w:rsidRPr="00BA0A8A" w:rsidDel="00A109ED">
          <w:fldChar w:fldCharType="separate"/>
        </w:r>
        <w:r w:rsidR="002454EB" w:rsidRPr="002454EB" w:rsidDel="00A109ED">
          <w:rPr>
            <w:kern w:val="0"/>
            <w:vertAlign w:val="superscript"/>
          </w:rPr>
          <w:delText>33</w:delText>
        </w:r>
        <w:r w:rsidR="00D9531B" w:rsidRPr="00BA0A8A" w:rsidDel="00A109ED">
          <w:fldChar w:fldCharType="end"/>
        </w:r>
        <w:r w:rsidR="00D9531B" w:rsidRPr="00BA0A8A" w:rsidDel="00A109ED">
          <w:delText xml:space="preserve"> and </w:delText>
        </w:r>
        <w:r w:rsidR="00D9531B" w:rsidRPr="00472BA0" w:rsidDel="00A109ED">
          <w:delText>fermented silkworm larvae</w:delText>
        </w:r>
        <w:r w:rsidR="00D9531B" w:rsidRPr="00472BA0" w:rsidDel="00A109ED">
          <w:fldChar w:fldCharType="begin"/>
        </w:r>
        <w:r w:rsidR="002454EB" w:rsidDel="00A109ED">
          <w:delInstrText xml:space="preserve"> ADDIN ZOTERO_ITEM CSL_CITATION {"citationID":"d4hPaY0y","properties":{"formattedCitation":"\\super 34\\nosupersub{}","plainCitation":"34","noteIndex":0},"citationItems":[{"id":373,"uris":["http://zotero.org/users/7908919/items/7KMZE2U3"],"uri":["http://zotero.org/users/7908919/items/7KMZE2U3"],"itemData":{"id":373,"type":"article-journal","abstract":"Background\nMulberry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delInstrText>
        </w:r>
        <w:r w:rsidR="00D9531B" w:rsidRPr="00B94FE2" w:rsidDel="00A109ED">
          <w:fldChar w:fldCharType="separate"/>
        </w:r>
        <w:r w:rsidR="002454EB" w:rsidRPr="002454EB" w:rsidDel="00A109ED">
          <w:rPr>
            <w:kern w:val="0"/>
            <w:vertAlign w:val="superscript"/>
          </w:rPr>
          <w:delText>34</w:delText>
        </w:r>
        <w:r w:rsidR="00D9531B" w:rsidRPr="00472BA0" w:rsidDel="00A109ED">
          <w:fldChar w:fldCharType="end"/>
        </w:r>
        <w:r w:rsidR="00D9531B" w:rsidRPr="00472BA0" w:rsidDel="00A109ED">
          <w:delText>.</w:delText>
        </w:r>
        <w:r w:rsidR="00474B2B" w:rsidRPr="00472BA0" w:rsidDel="00A109ED">
          <w:delText xml:space="preserve"> </w:delText>
        </w:r>
        <w:r w:rsidR="006A1ACE" w:rsidRPr="00472BA0" w:rsidDel="00A109ED">
          <w:delText xml:space="preserve"> All these previous literature</w:delText>
        </w:r>
        <w:r w:rsidR="00E96C2E" w:rsidRPr="00793047" w:rsidDel="00A109ED">
          <w:delText>s</w:delText>
        </w:r>
        <w:r w:rsidR="006A1ACE" w:rsidRPr="00793047" w:rsidDel="00A109ED">
          <w:delText xml:space="preserve"> supported our findings</w:delText>
        </w:r>
        <w:r w:rsidR="00474B2B" w:rsidRPr="00793047" w:rsidDel="00A109ED">
          <w:delText>.</w:delText>
        </w:r>
        <w:r w:rsidR="00D9531B" w:rsidRPr="00793047" w:rsidDel="00A109ED">
          <w:delText xml:space="preserve"> </w:delText>
        </w:r>
        <w:commentRangeEnd w:id="424"/>
        <w:r w:rsidR="00BA3BD7" w:rsidRPr="00472BA0" w:rsidDel="00A109ED">
          <w:rPr>
            <w:rStyle w:val="CommentReference"/>
          </w:rPr>
          <w:commentReference w:id="424"/>
        </w:r>
      </w:del>
      <w:r w:rsidR="00D9531B" w:rsidRPr="00472BA0">
        <w:t xml:space="preserve">Collectively, our </w:t>
      </w:r>
      <w:ins w:id="429" w:author="Jun Yu (MEDT)" w:date="2021-10-18T22:45:00Z">
        <w:r w:rsidR="001968F1" w:rsidRPr="00793047">
          <w:t>m</w:t>
        </w:r>
      </w:ins>
      <w:ins w:id="430" w:author="Jun Yu (MEDT)" w:date="2021-10-18T22:44:00Z">
        <w:r w:rsidR="00637C2D" w:rsidRPr="00793047">
          <w:t xml:space="preserve">ulti-cohort </w:t>
        </w:r>
      </w:ins>
      <w:del w:id="431" w:author="Jun Yu (MEDT)" w:date="2021-10-18T22:44:00Z">
        <w:r w:rsidR="00D9531B" w:rsidRPr="005F0113" w:rsidDel="00637C2D">
          <w:delText>meta-</w:delText>
        </w:r>
      </w:del>
      <w:r w:rsidR="00D9531B" w:rsidRPr="005F0113">
        <w:t xml:space="preserve">analysis revealed </w:t>
      </w:r>
      <w:del w:id="432" w:author="Jun Yu (MEDT)" w:date="2021-10-18T22:45:00Z">
        <w:r w:rsidR="00D9531B" w:rsidRPr="005F0113" w:rsidDel="001968F1">
          <w:delText xml:space="preserve">the </w:delText>
        </w:r>
        <w:r w:rsidR="00E81CE7" w:rsidRPr="005F0113" w:rsidDel="001968F1">
          <w:delText>essential</w:delText>
        </w:r>
      </w:del>
      <w:ins w:id="433" w:author="Jun Yu (MEDT)" w:date="2021-10-18T22:45:00Z">
        <w:r w:rsidR="001968F1" w:rsidRPr="005F0113">
          <w:t>that the</w:t>
        </w:r>
      </w:ins>
      <w:r w:rsidR="00E81CE7" w:rsidRPr="005F0113">
        <w:t xml:space="preserve"> </w:t>
      </w:r>
      <w:ins w:id="434" w:author="Jun Yu (MEDT)" w:date="2021-10-18T22:45:00Z">
        <w:r w:rsidR="001968F1" w:rsidRPr="005F0113">
          <w:t xml:space="preserve">enriched </w:t>
        </w:r>
      </w:ins>
      <w:del w:id="435" w:author="Jun Yu (MEDT)" w:date="2021-10-18T22:45:00Z">
        <w:r w:rsidR="004314C2" w:rsidRPr="00C25889" w:rsidDel="001968F1">
          <w:delText>fungi</w:delText>
        </w:r>
        <w:r w:rsidR="00D9531B" w:rsidRPr="00C25889" w:rsidDel="001968F1">
          <w:delText xml:space="preserve">, </w:delText>
        </w:r>
      </w:del>
      <w:r w:rsidR="00D9531B" w:rsidRPr="001A10DE">
        <w:rPr>
          <w:i/>
          <w:iCs/>
        </w:rPr>
        <w:t>A.</w:t>
      </w:r>
      <w:r w:rsidR="00D9531B" w:rsidRPr="001A10DE">
        <w:t xml:space="preserve"> </w:t>
      </w:r>
      <w:r w:rsidR="00D9531B" w:rsidRPr="001968F1">
        <w:rPr>
          <w:i/>
          <w:iCs/>
        </w:rPr>
        <w:t>rambellii</w:t>
      </w:r>
      <w:r w:rsidR="00D9531B" w:rsidRPr="001968F1">
        <w:t xml:space="preserve"> and </w:t>
      </w:r>
      <w:ins w:id="436" w:author="Jun Yu (MEDT)" w:date="2021-10-18T22:45:00Z">
        <w:r w:rsidR="001968F1" w:rsidRPr="001968F1">
          <w:t xml:space="preserve">depleted </w:t>
        </w:r>
      </w:ins>
      <w:r w:rsidR="00D9531B" w:rsidRPr="001968F1">
        <w:rPr>
          <w:i/>
          <w:iCs/>
        </w:rPr>
        <w:t>A. kawachii</w:t>
      </w:r>
      <w:r w:rsidR="00D9531B" w:rsidRPr="001968F1">
        <w:t xml:space="preserve">, </w:t>
      </w:r>
      <w:del w:id="437" w:author="Jun Yu (MEDT)" w:date="2021-10-18T22:45:00Z">
        <w:r w:rsidR="00D9531B" w:rsidRPr="001968F1" w:rsidDel="001968F1">
          <w:delText xml:space="preserve">that </w:delText>
        </w:r>
      </w:del>
      <w:r w:rsidR="006A1ACE" w:rsidRPr="001968F1">
        <w:t xml:space="preserve">were </w:t>
      </w:r>
      <w:r w:rsidR="00D9531B" w:rsidRPr="001968F1">
        <w:t>s</w:t>
      </w:r>
      <w:r w:rsidR="00D9531B" w:rsidRPr="00BA0A8A">
        <w:t xml:space="preserve">ignificantly </w:t>
      </w:r>
      <w:r w:rsidR="006A1ACE" w:rsidRPr="00BA0A8A">
        <w:t xml:space="preserve">associated </w:t>
      </w:r>
      <w:r w:rsidR="00D9531B" w:rsidRPr="00BA0A8A">
        <w:t xml:space="preserve">with CRC </w:t>
      </w:r>
      <w:del w:id="438" w:author="Jun Yu (MEDT)" w:date="2021-10-18T22:46:00Z">
        <w:r w:rsidR="006A1ACE" w:rsidRPr="00BA0A8A" w:rsidDel="001968F1">
          <w:delText xml:space="preserve">across </w:delText>
        </w:r>
      </w:del>
      <w:ins w:id="439" w:author="Jun Yu (MEDT)" w:date="2021-10-18T22:46:00Z">
        <w:r w:rsidR="001968F1">
          <w:t>in</w:t>
        </w:r>
        <w:r w:rsidR="001968F1" w:rsidRPr="00BA0A8A">
          <w:t xml:space="preserve"> </w:t>
        </w:r>
      </w:ins>
      <w:r w:rsidR="00D9531B" w:rsidRPr="00BA0A8A">
        <w:t xml:space="preserve">multiple </w:t>
      </w:r>
      <w:del w:id="440" w:author="Jun Yu (MEDT)" w:date="2021-10-18T22:45:00Z">
        <w:r w:rsidR="00D9531B" w:rsidRPr="00BA0A8A" w:rsidDel="001968F1">
          <w:delText>metagenomic studies</w:delText>
        </w:r>
      </w:del>
      <w:ins w:id="441" w:author="Jun Yu (MEDT)" w:date="2021-10-18T22:45:00Z">
        <w:r w:rsidR="001968F1">
          <w:t>cohorts</w:t>
        </w:r>
      </w:ins>
      <w:r w:rsidR="00D9531B" w:rsidRPr="00BA0A8A">
        <w:t xml:space="preserve">. </w:t>
      </w:r>
    </w:p>
    <w:p w14:paraId="2FC03611" w14:textId="77777777" w:rsidR="00766643" w:rsidRPr="00766643" w:rsidRDefault="00766643" w:rsidP="00766643">
      <w:pPr>
        <w:spacing w:before="0" w:after="0"/>
        <w:rPr>
          <w:ins w:id="442" w:author="Jun Yu (MEDT)" w:date="2021-10-19T10:55:00Z"/>
          <w:rFonts w:hint="eastAsia"/>
        </w:rPr>
      </w:pPr>
    </w:p>
    <w:p w14:paraId="35CCA490" w14:textId="446176F4" w:rsidR="00D11917" w:rsidRPr="00BA0A8A" w:rsidRDefault="00D11917" w:rsidP="00C25889">
      <w:pPr>
        <w:pStyle w:val="title20825"/>
      </w:pPr>
      <w:r w:rsidRPr="009C3D70">
        <w:rPr>
          <w:i/>
          <w:highlight w:val="green"/>
          <w:rPrChange w:id="443" w:author="Jun Yu (MEDT)" w:date="2021-10-19T14:18:00Z">
            <w:rPr>
              <w:i/>
            </w:rPr>
          </w:rPrChange>
        </w:rPr>
        <w:t xml:space="preserve">Aspergillus rambellii </w:t>
      </w:r>
      <w:del w:id="444" w:author="Jun Yu (MEDT)" w:date="2021-10-19T10:56:00Z">
        <w:r w:rsidRPr="009C3D70" w:rsidDel="00D11917">
          <w:rPr>
            <w:highlight w:val="green"/>
            <w:rPrChange w:id="445" w:author="Jun Yu (MEDT)" w:date="2021-10-19T14:18:00Z">
              <w:rPr/>
            </w:rPrChange>
          </w:rPr>
          <w:delText xml:space="preserve">and its conditioned medium </w:delText>
        </w:r>
      </w:del>
      <w:r w:rsidRPr="009C3D70">
        <w:rPr>
          <w:highlight w:val="green"/>
          <w:rPrChange w:id="446" w:author="Jun Yu (MEDT)" w:date="2021-10-19T14:18:00Z">
            <w:rPr/>
          </w:rPrChange>
        </w:rPr>
        <w:t>promote</w:t>
      </w:r>
      <w:ins w:id="447" w:author="Jun Yu (MEDT)" w:date="2021-10-19T10:56:00Z">
        <w:r w:rsidRPr="009C3D70">
          <w:rPr>
            <w:highlight w:val="green"/>
            <w:rPrChange w:id="448" w:author="Jun Yu (MEDT)" w:date="2021-10-19T14:18:00Z">
              <w:rPr/>
            </w:rPrChange>
          </w:rPr>
          <w:t>s</w:t>
        </w:r>
      </w:ins>
      <w:r w:rsidRPr="009C3D70">
        <w:rPr>
          <w:highlight w:val="green"/>
          <w:rPrChange w:id="449" w:author="Jun Yu (MEDT)" w:date="2021-10-19T14:18:00Z">
            <w:rPr/>
          </w:rPrChange>
        </w:rPr>
        <w:t xml:space="preserve"> </w:t>
      </w:r>
      <w:del w:id="450" w:author="Jun Yu (MEDT)" w:date="2021-10-19T10:56:00Z">
        <w:r w:rsidRPr="009C3D70" w:rsidDel="00D11917">
          <w:rPr>
            <w:highlight w:val="green"/>
            <w:rPrChange w:id="451" w:author="Jun Yu (MEDT)" w:date="2021-10-19T14:18:00Z">
              <w:rPr/>
            </w:rPrChange>
          </w:rPr>
          <w:delText xml:space="preserve">the viability of </w:delText>
        </w:r>
      </w:del>
      <w:r w:rsidRPr="009C3D70">
        <w:rPr>
          <w:highlight w:val="green"/>
          <w:rPrChange w:id="452" w:author="Jun Yu (MEDT)" w:date="2021-10-19T14:18:00Z">
            <w:rPr/>
          </w:rPrChange>
        </w:rPr>
        <w:t>colon cancer cell</w:t>
      </w:r>
      <w:ins w:id="453" w:author="Jun Yu (MEDT)" w:date="2021-10-19T10:56:00Z">
        <w:r w:rsidRPr="009C3D70">
          <w:rPr>
            <w:highlight w:val="green"/>
            <w:rPrChange w:id="454" w:author="Jun Yu (MEDT)" w:date="2021-10-19T14:18:00Z">
              <w:rPr/>
            </w:rPrChange>
          </w:rPr>
          <w:t xml:space="preserve"> growth</w:t>
        </w:r>
      </w:ins>
      <w:del w:id="455" w:author="Jun Yu (MEDT)" w:date="2021-10-19T10:56:00Z">
        <w:r w:rsidRPr="009C3D70" w:rsidDel="00D11917">
          <w:rPr>
            <w:highlight w:val="green"/>
            <w:rPrChange w:id="456" w:author="Jun Yu (MEDT)" w:date="2021-10-19T14:18:00Z">
              <w:rPr/>
            </w:rPrChange>
          </w:rPr>
          <w:delText>s.</w:delText>
        </w:r>
      </w:del>
      <w:r w:rsidRPr="00BA0A8A">
        <w:t xml:space="preserve"> </w:t>
      </w:r>
    </w:p>
    <w:p w14:paraId="2AAE6201" w14:textId="2B25888A" w:rsidR="00BA0A8A" w:rsidRDefault="00D11917" w:rsidP="00766643">
      <w:pPr>
        <w:spacing w:before="0" w:after="0"/>
        <w:rPr>
          <w:color w:val="0000FF"/>
        </w:rPr>
      </w:pPr>
      <w:r w:rsidRPr="00BA0A8A">
        <w:rPr>
          <w:highlight w:val="yellow"/>
        </w:rPr>
        <w:t>[TBA]</w:t>
      </w:r>
      <w:ins w:id="457" w:author="Jun Yu (MEDT)" w:date="2021-10-19T11:21:00Z">
        <w:r w:rsidR="00472BA0">
          <w:rPr>
            <w:highlight w:val="yellow"/>
          </w:rPr>
          <w:t xml:space="preserve"> </w:t>
        </w:r>
        <w:r w:rsidR="00472BA0" w:rsidRPr="00472BA0">
          <w:rPr>
            <w:color w:val="0000FF"/>
            <w:rPrChange w:id="458" w:author="Jun Yu (MEDT)" w:date="2021-10-19T11:22:00Z">
              <w:rPr>
                <w:highlight w:val="yellow"/>
              </w:rPr>
            </w:rPrChange>
          </w:rPr>
          <w:t>figure 4</w:t>
        </w:r>
      </w:ins>
    </w:p>
    <w:p w14:paraId="59F3F13F" w14:textId="77777777" w:rsidR="00766643" w:rsidRPr="00766643" w:rsidRDefault="00766643" w:rsidP="00766643">
      <w:pPr>
        <w:spacing w:before="0" w:after="0"/>
        <w:rPr>
          <w:rFonts w:eastAsiaTheme="minorEastAsia" w:hint="eastAsia"/>
          <w:color w:val="0000FF"/>
        </w:rPr>
      </w:pPr>
    </w:p>
    <w:p w14:paraId="4DF4DAF3" w14:textId="09850845" w:rsidR="00D64894" w:rsidRPr="00BA0A8A" w:rsidDel="008C161B" w:rsidRDefault="00A87D74">
      <w:pPr>
        <w:pStyle w:val="title20825"/>
        <w:rPr>
          <w:del w:id="459" w:author="Jun Yu (MEDT)" w:date="2021-10-19T10:56:00Z"/>
        </w:rPr>
      </w:pPr>
      <w:del w:id="460" w:author="Jun Yu (MEDT)" w:date="2021-10-19T09:56:00Z">
        <w:r w:rsidRPr="00472BA0" w:rsidDel="00DC1F8B">
          <w:delText>Machine learning model</w:delText>
        </w:r>
        <w:r w:rsidR="00C765A9" w:rsidRPr="00793047" w:rsidDel="00DC1F8B">
          <w:delText>s</w:delText>
        </w:r>
        <w:r w:rsidRPr="00793047" w:rsidDel="00DC1F8B">
          <w:delText xml:space="preserve"> using </w:delText>
        </w:r>
        <w:r w:rsidR="00D64894" w:rsidRPr="00793047" w:rsidDel="00DC1F8B">
          <w:delText>f</w:delText>
        </w:r>
      </w:del>
      <w:del w:id="461" w:author="Jun Yu (MEDT)" w:date="2021-10-19T10:56:00Z">
        <w:r w:rsidR="00D64894" w:rsidRPr="004E3E1A" w:rsidDel="008C161B">
          <w:delText>unga</w:delText>
        </w:r>
        <w:r w:rsidR="00D64894" w:rsidRPr="00BA0A8A" w:rsidDel="008C161B">
          <w:delText xml:space="preserve">l-bacterial </w:delText>
        </w:r>
        <w:r w:rsidRPr="00BA0A8A" w:rsidDel="008C161B">
          <w:delText xml:space="preserve">markers to </w:delText>
        </w:r>
      </w:del>
      <w:del w:id="462" w:author="Jun Yu (MEDT)" w:date="2021-10-19T09:56:00Z">
        <w:r w:rsidRPr="00BA0A8A" w:rsidDel="004E3E1A">
          <w:delText xml:space="preserve">identify </w:delText>
        </w:r>
      </w:del>
      <w:del w:id="463" w:author="Jun Yu (MEDT)" w:date="2021-10-19T10:56:00Z">
        <w:r w:rsidRPr="00BA0A8A" w:rsidDel="008C161B">
          <w:delText xml:space="preserve">CRC patients from </w:delText>
        </w:r>
        <w:r w:rsidR="00C765A9" w:rsidRPr="00BA0A8A" w:rsidDel="008C161B">
          <w:delText xml:space="preserve">healthy </w:delText>
        </w:r>
      </w:del>
      <w:del w:id="464" w:author="Jun Yu (MEDT)" w:date="2021-10-19T09:56:00Z">
        <w:r w:rsidR="00C765A9" w:rsidRPr="00BA0A8A" w:rsidDel="004E3E1A">
          <w:delText>populations</w:delText>
        </w:r>
      </w:del>
    </w:p>
    <w:p w14:paraId="4E4B6A0D" w14:textId="637930B7" w:rsidR="005428EB" w:rsidRPr="00BA0A8A" w:rsidDel="008C161B" w:rsidRDefault="00211129" w:rsidP="00A109ED">
      <w:pPr>
        <w:spacing w:before="0" w:after="0"/>
        <w:rPr>
          <w:del w:id="465" w:author="Jun Yu (MEDT)" w:date="2021-10-19T10:56:00Z"/>
        </w:rPr>
      </w:pPr>
      <w:del w:id="466" w:author="Jun Yu (MEDT)" w:date="2021-10-19T10:56:00Z">
        <w:r w:rsidRPr="00BA0A8A" w:rsidDel="008C161B">
          <w:delText xml:space="preserve">To identify the significant differentially abundant bacteria between CRC and healthy individuals, we performed Wilcoxon rank-sum test with stringent selection criteria (q-value &lt; 0.01, </w:delText>
        </w:r>
      </w:del>
      <m:oMath>
        <m:d>
          <m:dPr>
            <m:begChr m:val="|"/>
            <m:endChr m:val="|"/>
            <m:ctrlPr>
              <w:del w:id="467" w:author="Jun Yu (MEDT)" w:date="2021-10-19T10:56:00Z">
                <w:rPr>
                  <w:rFonts w:ascii="Cambria Math" w:hAnsi="Cambria Math"/>
                  <w:i/>
                </w:rPr>
              </w:del>
            </m:ctrlPr>
          </m:dPr>
          <m:e>
            <m:func>
              <m:funcPr>
                <m:ctrlPr>
                  <w:del w:id="468" w:author="Jun Yu (MEDT)" w:date="2021-10-19T10:56:00Z">
                    <w:rPr>
                      <w:rFonts w:ascii="Cambria Math" w:hAnsi="Cambria Math"/>
                      <w:i/>
                    </w:rPr>
                  </w:del>
                </m:ctrlPr>
              </m:funcPr>
              <m:fName>
                <m:sSub>
                  <m:sSubPr>
                    <m:ctrlPr>
                      <w:del w:id="469" w:author="Jun Yu (MEDT)" w:date="2021-10-19T10:56:00Z">
                        <w:rPr>
                          <w:rFonts w:ascii="Cambria Math" w:hAnsi="Cambria Math"/>
                          <w:i/>
                        </w:rPr>
                      </w:del>
                    </m:ctrlPr>
                  </m:sSubPr>
                  <m:e>
                    <m:r>
                      <w:del w:id="470" w:author="Jun Yu (MEDT)" w:date="2021-10-19T10:56:00Z">
                        <m:rPr>
                          <m:sty m:val="b"/>
                        </m:rPr>
                        <w:rPr>
                          <w:rFonts w:ascii="Cambria Math" w:hAnsi="Cambria Math"/>
                        </w:rPr>
                        <m:t>log</m:t>
                      </w:del>
                    </m:r>
                  </m:e>
                  <m:sub>
                    <m:r>
                      <w:del w:id="471" w:author="Jun Yu (MEDT)" w:date="2021-10-19T10:56:00Z">
                        <m:rPr>
                          <m:sty m:val="bi"/>
                        </m:rPr>
                        <w:rPr>
                          <w:rFonts w:ascii="Cambria Math" w:hAnsi="Cambria Math"/>
                        </w:rPr>
                        <m:t>2</m:t>
                      </w:del>
                    </m:r>
                  </m:sub>
                </m:sSub>
              </m:fName>
              <m:e>
                <m:r>
                  <w:del w:id="472" w:author="Jun Yu (MEDT)" w:date="2021-10-19T10:56:00Z">
                    <m:rPr>
                      <m:sty m:val="bi"/>
                    </m:rPr>
                    <w:rPr>
                      <w:rFonts w:ascii="Cambria Math" w:hAnsi="Cambria Math"/>
                    </w:rPr>
                    <m:t>FC</m:t>
                  </w:del>
                </m:r>
              </m:e>
            </m:func>
          </m:e>
        </m:d>
        <m:r>
          <w:del w:id="473" w:author="Jun Yu (MEDT)" w:date="2021-10-19T10:56:00Z">
            <m:rPr>
              <m:sty m:val="bi"/>
            </m:rPr>
            <w:rPr>
              <w:rFonts w:ascii="Cambria Math" w:hAnsi="Cambria Math"/>
            </w:rPr>
            <m:t>&gt;0.5</m:t>
          </w:del>
        </m:r>
      </m:oMath>
      <w:del w:id="474" w:author="Jun Yu (MEDT)" w:date="2021-10-19T10:56:00Z">
        <w:r w:rsidRPr="00BA0A8A" w:rsidDel="008C161B">
          <w:delText>, unclassified species removed) (</w:delText>
        </w:r>
        <w:r w:rsidRPr="0072796B" w:rsidDel="008C161B">
          <w:rPr>
            <w:b/>
            <w:color w:val="0000FF"/>
            <w:rPrChange w:id="475" w:author="Jun Yu (MEDT)" w:date="2021-10-18T15:02:00Z">
              <w:rPr/>
            </w:rPrChange>
          </w:rPr>
          <w:delText>supplementary table 10</w:delText>
        </w:r>
        <w:r w:rsidRPr="00BA0A8A" w:rsidDel="008C161B">
          <w:delText>). Thirty-one differentially abundant bacteria were identified in CRC</w:delText>
        </w:r>
        <w:r w:rsidR="00E81CE7" w:rsidRPr="00BA0A8A" w:rsidDel="008C161B">
          <w:delText>,</w:delText>
        </w:r>
        <w:r w:rsidRPr="00BA0A8A" w:rsidDel="008C161B">
          <w:delText xml:space="preserve"> which w</w:delText>
        </w:r>
        <w:r w:rsidR="00E81CE7" w:rsidRPr="00BA0A8A" w:rsidDel="008C161B">
          <w:delText>as</w:delText>
        </w:r>
        <w:r w:rsidRPr="00BA0A8A" w:rsidDel="008C161B">
          <w:delText xml:space="preserve"> more significant </w:delText>
        </w:r>
        <w:r w:rsidR="00E81CE7" w:rsidRPr="00BA0A8A" w:rsidDel="008C161B">
          <w:delText>than</w:delText>
        </w:r>
        <w:r w:rsidRPr="00BA0A8A" w:rsidDel="008C161B">
          <w:delText xml:space="preserve"> fungi </w:delText>
        </w:r>
        <w:r w:rsidRPr="0072796B" w:rsidDel="008C161B">
          <w:rPr>
            <w:b/>
            <w:color w:val="0000FF"/>
            <w:rPrChange w:id="476" w:author="Jun Yu (MEDT)" w:date="2021-10-18T15:02:00Z">
              <w:rPr/>
            </w:rPrChange>
          </w:rPr>
          <w:delText>(supplementary table 10</w:delText>
        </w:r>
      </w:del>
      <w:del w:id="477" w:author="Jun Yu (MEDT)" w:date="2021-10-19T10:03:00Z">
        <w:r w:rsidRPr="00BA0A8A" w:rsidDel="00E258C1">
          <w:delText xml:space="preserve">). At least half of the </w:delText>
        </w:r>
        <w:r w:rsidR="00E81CE7" w:rsidRPr="00BA0A8A" w:rsidDel="00E258C1">
          <w:delText>identified bacteria have been reported to be</w:delText>
        </w:r>
      </w:del>
      <w:del w:id="478" w:author="Jun Yu (MEDT)" w:date="2021-10-19T10:56:00Z">
        <w:r w:rsidR="00E81CE7" w:rsidRPr="00BA0A8A" w:rsidDel="008C161B">
          <w:delText xml:space="preserve"> CRC-related</w:delText>
        </w:r>
      </w:del>
      <w:del w:id="479" w:author="Jun Yu (MEDT)" w:date="2021-10-19T10:04:00Z">
        <w:r w:rsidR="00E81CE7" w:rsidRPr="00BA0A8A" w:rsidDel="00E258C1">
          <w:delText>, such as</w:delText>
        </w:r>
      </w:del>
      <w:del w:id="480" w:author="Jun Yu (MEDT)" w:date="2021-10-19T10:56:00Z">
        <w:r w:rsidR="00E81CE7" w:rsidRPr="00BA0A8A" w:rsidDel="008C161B">
          <w:delText xml:space="preserve"> </w:delText>
        </w:r>
        <w:r w:rsidR="00E81CE7" w:rsidRPr="00BA0A8A" w:rsidDel="008C161B">
          <w:rPr>
            <w:i/>
            <w:iCs/>
          </w:rPr>
          <w:delText>Fusobacterium nucleatum</w:delText>
        </w:r>
        <w:r w:rsidR="00E81CE7" w:rsidRPr="00BA0A8A" w:rsidDel="008C161B">
          <w:delText xml:space="preserve">, </w:delText>
        </w:r>
        <w:r w:rsidR="00E81CE7" w:rsidRPr="00BA0A8A" w:rsidDel="008C161B">
          <w:rPr>
            <w:i/>
            <w:iCs/>
          </w:rPr>
          <w:delText>Parvimonas micra</w:delText>
        </w:r>
        <w:r w:rsidR="00E81CE7" w:rsidRPr="00BA0A8A" w:rsidDel="008C161B">
          <w:delText xml:space="preserve">, and </w:delText>
        </w:r>
        <w:r w:rsidR="00E81CE7" w:rsidRPr="00BA0A8A" w:rsidDel="008C161B">
          <w:rPr>
            <w:i/>
            <w:iCs/>
          </w:rPr>
          <w:delText>Gemella morbillorum</w:delText>
        </w:r>
        <w:r w:rsidR="008F0C4F" w:rsidRPr="00BA0A8A" w:rsidDel="008C161B">
          <w:delText>,</w:delText>
        </w:r>
        <w:r w:rsidR="00E81CE7" w:rsidRPr="00BA0A8A" w:rsidDel="008C161B">
          <w:delText xml:space="preserve"> </w:delText>
        </w:r>
      </w:del>
      <w:del w:id="481" w:author="Jun Yu (MEDT)" w:date="2021-10-19T10:04:00Z">
        <w:r w:rsidR="00E81CE7" w:rsidRPr="00BA0A8A" w:rsidDel="00E258C1">
          <w:delText xml:space="preserve">or </w:delText>
        </w:r>
        <w:r w:rsidR="008F0C4F" w:rsidRPr="00BA0A8A" w:rsidDel="00E258C1">
          <w:delText xml:space="preserve">potential </w:delText>
        </w:r>
        <w:r w:rsidR="00E81CE7" w:rsidRPr="00BA0A8A" w:rsidDel="00E258C1">
          <w:delText>probiotics including</w:delText>
        </w:r>
      </w:del>
      <w:del w:id="482" w:author="Jun Yu (MEDT)" w:date="2021-10-19T10:56:00Z">
        <w:r w:rsidR="00E81CE7" w:rsidRPr="00BA0A8A" w:rsidDel="008C161B">
          <w:delText xml:space="preserve"> </w:delText>
        </w:r>
        <w:r w:rsidRPr="00BA0A8A" w:rsidDel="008C161B">
          <w:rPr>
            <w:i/>
            <w:iCs/>
          </w:rPr>
          <w:delText>Roseburia</w:delText>
        </w:r>
        <w:r w:rsidRPr="00BA0A8A" w:rsidDel="008C161B">
          <w:delText xml:space="preserve"> </w:delText>
        </w:r>
        <w:r w:rsidRPr="00BA0A8A" w:rsidDel="008C161B">
          <w:rPr>
            <w:i/>
            <w:iCs/>
          </w:rPr>
          <w:delText>intestinalis</w:delText>
        </w:r>
        <w:r w:rsidRPr="00BA0A8A" w:rsidDel="008C161B">
          <w:delText xml:space="preserve">, </w:delText>
        </w:r>
        <w:r w:rsidRPr="00BA0A8A" w:rsidDel="008C161B">
          <w:rPr>
            <w:i/>
            <w:iCs/>
          </w:rPr>
          <w:delText>Bifidobacterium</w:delText>
        </w:r>
        <w:r w:rsidRPr="00BA0A8A" w:rsidDel="008C161B">
          <w:delText xml:space="preserve"> </w:delText>
        </w:r>
        <w:r w:rsidRPr="00BA0A8A" w:rsidDel="008C161B">
          <w:rPr>
            <w:i/>
            <w:iCs/>
          </w:rPr>
          <w:delText>bifidum</w:delText>
        </w:r>
        <w:r w:rsidR="008F0C4F" w:rsidRPr="00BA0A8A" w:rsidDel="008C161B">
          <w:fldChar w:fldCharType="begin"/>
        </w:r>
        <w:r w:rsidR="00FD106C" w:rsidRPr="00BA0A8A" w:rsidDel="008C161B">
          <w:delInstrText xml:space="preserve"> ADDIN ZOTERO_ITEM CSL_CITATION {"citationID":"a1o7ntj50rv","properties":{"formattedCitation":"\\super 34\\uc0\\u8211{}45\\nosupersub{}","plainCitation":"34–45","noteIndex":0},"citationItems":[{"id":49,"uris":["http://zotero.org/users/7908919/items/MZ9K897Y"],"uri":["http://zotero.org/users/7908919/items/MZ9K897Y"],"itemData":{"id":49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48,"uris":["http://zotero.org/users/7908919/items/2VHDRTRU"],"uri":["http://zotero.org/users/7908919/items/2VHDRTRU"],"itemData":{"id":48,"type":"article-journal","abstract":"Over the last few decades it has been established that the complex interaction between the host and the multitude of organisms that compose the intestinal microbiota plays an important role in human metabolic health and disease. Whilst there is no defined consensus on the composition of a healthy microbiome due to confounding factors such as ethnicity, geographical locations, age and sex, there are undoubtably populations of microbes that are consistently dysregulated in gut diseases including colorectal cancer (CRC). In this review, we discuss the most recent advances in the application of the gut microbiota, not just bacteria, and derived microbial compounds in the diagnosis of CRC and the potential to exploit microbes as novel agents in the management and treatment of CRC. We highlight examples of the microbiota, and their derivatives, that have the potential to become standalone diagnostic tools or be used in combination with current screening techniques to improve sensitivity and specificity for earlier CRC diagnoses and provide a perspective on their potential as biotherapeutics with translatability to clinical trials.","container-title":"Bioscience Reports","DOI":"10.1042/BSR20204113","ISSN":"0144-8463","issue":"7","journalAbbreviation":"Biosci Rep","note":"PMID: 34236075\nPMCID: PMC8314433","page":"BSR20204113","source":"PubMed Central","title":"Recent advancements in the exploitation of the gut microbiome in the diagnosis and treatment of colorectal cancer","volume":"41","author":[{"family":"Stott","given":"Katie J."},{"family":"Phillips","given":"Bethan"},{"family":"Parry","given":"Lee"},{"family":"May","given":"Stephanie"}],"issued":{"date-parts":[["2021",7,26]]}}},{"id":32,"uris":["http://zotero.org/users/7908919/items/DP7HFNX4"],"uri":["http://zotero.org/users/7908919/items/DP7HFNX4"],"itemData":{"id":32,"type":"article-journal","container-title":"The American Journal of Medicine","DOI":"10.1016/S0002-9343(01)00783-5","ISSN":"0002-9343","issue":"2","journalAbbreviation":"The American Journal of Medicine","language":"en","page":"164-165","source":"ScienceDirect","title":"Gemella morbillorum bacteremia associated with adenocarcinoma of the cecum","volume":"111","author":[{"family":"Reyes","given":"Ramon"},{"family":"Abay","given":"Aberra"},{"family":"Siegel","given":"Mark"}],"issued":{"date-parts":[["2001",8,1]]}}},{"id":46,"uris":["http://zotero.org/users/7908919/items/U2Q6I9LC"],"uri":["http://zotero.org/users/7908919/items/U2Q6I9LC"],"itemData":{"id":46,"type":"article-journal","abstract":"Anaerostipes, Bilophila, Catenibacterium, Coprococcus, Desulfovibrio, Flavonifractor, Porphyromonas, Pseudoﬂavonifractor, and Weissella was signiﬁcantly different between the healthy and CRC groups. We also found that bacteria such as Streptococcus, Parvimonas, Collinsella, and Citrobacter were uniquely co-occurring within the CRC patients. In addition, we found that the microbial diversity of healthy controls is signiﬁcantly higher than that of the CRC patients, which indicated a signiﬁcant negative correlation between gut microbiota diversity and the stage of CRC. Collectively, our results strengthened the view that individual microbes as well as the overall structure of gut microbiota were co-evolving with CRC.","container-title":"Frontiers in Microbiology","DOI":"10.3389/fmicb.2019.00826","ISSN":"1664-302X","journalAbbreviation":"Front. Microbiol.","language":"en","page":"826","source":"DOI.org (Crossref)","title":"Identifying Gut Microbiota Associated With Colorectal Cancer Using a Zero-Inflated Lognormal Model","volume":"10","author":[{"family":"Ai","given":"Dongmei"},{"family":"Pan","given":"Hongfei"},{"family":"Li","given":"Xiaoxin"},{"family":"Gao","given":"Yingxin"},{"family":"Liu","given":"Gang"},{"family":"Xia","given":"Li C."}],"issued":{"date-parts":[["2019",4,24]]}}},{"id":45,"uris":["http://zotero.org/users/7908919/items/UPT4S67W"],"uri":["http://zotero.org/users/7908919/items/UPT4S67W"],"itemData":{"id":45,"type":"article-journal","abstract":"Background: Colorectal cancer is a leading cause of cancer-related deaths worldwide. The human gut microbiome has become an active area of research for understanding the initiation, progression, and treatment of colorectal cancer. Despite multiple studies having found significant alterations in the carriage of specific bacteria within the gut microbiome of colorectal cancer patients, no single bacterium has been unequivocally connected to all cases. Whether alterations in species carriages are the cause or outcome of cancer formation is still unclear, but what is clear is that focus should be placed on understanding changes to the bacterial community structure within the cancer-associated gut microbiome.\nResults: By applying a novel set of analyses on 252 previously published whole-genome shotgun sequenced fecal samples from healthy and late-stage colorectal cancer subjects, we identify taxonomic, functional, and structural changes within the cancer-associated human gut microbiome. Bacterial association networks constructed from these data exhibited widespread differences in the underlying bacterial community structure between healthy and colorectal cancer associated gut microbiomes. Within the cancer-associated ecosystem, bacterial species were found to form associations with other species that are taxonomically and functionally dissimilar to themselves, as well as form modules functionally geared towards potential changes in the tumor-associated ecosystem. Bacterial community profiling of these samples revealed a significant increase in species diversity within the cancerassociated gut microbiome, and an elevated relative abundance of species classified as originating from the oral microbiome including, but not limited to, Fusobacterium nucleatum, Peptostreptococcus stomatis, Gemella morbillorum, and Parvimonas micra. Differential abundance analyses of community functional capabilities revealed an elevation in functions linked to virulence factors and peptide degradation, and a reduction in functions involved in amino-acid biosynthesis within the colorectal cancer gut microbiome.\nConclusions: We utilize whole-genome shotgun sequenced fecal samples provided from a large cohort of latestage colorectal cancer and healthy subjects to identify a number of potentially important taxonomic, functional, and structural alterations occurring within the colorectal cancer associated gut microbiome. Our analyses indicate that the cancer-associated ecosystem influences bacterial partner selection in the native microbiota, and we highlight specific oral bacteria and their associations as potentially relevant towards aiding tumor progression.","container-title":"BMC Microbiology","DOI":"10.1186/s12866-021-02153-x","ISSN":"1471-2180","issue":"1","journalAbbreviation":"BMC Microbiol","language":"en","page":"98","source":"DOI.org (Crossref)","title":"Bacterial community structure alterations within the colorectal cancer gut microbiome","volume":"21","author":[{"family":"Loftus","given":"Mark"},{"family":"Hassouneh","given":"Sayf Al-Deen"},{"family":"Yooseph","given":"Shibu"}],"issued":{"date-parts":[["2021",12]]}}},{"id":43,"uris":["http://zotero.org/users/7908919/items/TFTBCV6R"],"uri":["http://zotero.org/users/7908919/items/TFTBCV6R"],"itemData":{"id":43,"type":"article-journal","abstract":"Porphyromonas gingivalis (P. gingivalis) is a keystone pathogen in periodontitis. However, several clinical studies have revealed an enrichment of P. gingivalis in the stool samples and colorectal mucosa of colorectal cancer patients. Thus, the goal of this study was to determine whether P. gingivalis can promote colorectal cancer progression in vitro. We established an acute infection model (24 h, multiplicity of infection =100) of P. gingivalis invasion of colorectal cancer cells to study the alterations induced by P. gingivalis in the proliferation and cell cycle of colorectal cancer cells. We observed that P. gingivalis can adhere and invade host cells a few hours after infection. Once invaded, P. gingivalis signiﬁcantly promoted colorectal cancer cell proliferation, and the percentage of S phase cells was increased in the cell cycle assay. However, KDP136, a gingipain-deﬁcient mutant of P. gingivalis 33277, showed a decreased ability to promote colorectal cancer cell proliferation, indicating that gingipain is associated with colorectal cancer cell proliferation. Furthermore, we extracted RNA from colorectal cancer cells for highthroughput sequencing analysis and reconﬁrmed the results by quantitative polymerase chain reaction and western blot analyses. The results suggested that the MAPK/ERK signaling pathway is signiﬁcantly activated by P. gingivalis, while these changes were not observed for KDP136. In conclusion, P. gingivalis can invade cells and promote the proliferation of colorectal cancer cells by activating the MAPK/ERK signaling pathway. Gingipain is an essential virulence factor in this interaction.","container-title":"Frontiers in Cellular and Infection Microbiology","DOI":"10.3389/fcimb.2020.584798","ISSN":"2235-2988","journalAbbreviation":"Front. Cell. Infect. Microbiol.","language":"en","page":"584798","source":"DOI.org (Crossref)","title":"Intracellular Porphyromonas gingivalis Promotes the Proliferation of Colorectal Cancer Cells via the MAPK/ERK Signaling Pathway","volume":"10","author":[{"family":"Mu","given":"Wenxin"},{"family":"Jia","given":"Yiqun"},{"family":"Chen","given":"Xiaobing"},{"family":"Li","given":"Haoyu"},{"family":"Wang","given":"Zhi"},{"family":"Cheng","given":"Bin"}],"issued":{"date-parts":[["2020",12,23]]}}},{"id":44,"uris":["http://zotero.org/users/7908919/items/3A67R488"],"uri":["http://zotero.org/users/7908919/items/3A67R488"],"itemData":{"id":44,"type":"article-journal","abstract":"Porphyromonas gingivalis (P. gingivalis) is an anaerobic gram-negative bacterium that colonizes in the epithelium and has been strongly associated with periodontal disease. Recently, various degrees of associations between P. gingivalis and digestive system cancers, including oral squamous cell carcinoma in the oral cavity, oesophageal squamous carcinoma in the digestive tract, and pancreatic cancer in pancreatic tissues, have been displayed in multiple clinical and experimental studies. Since P. gingivalis has a strong association with periodontal diseases, not only the relationships between P. gingivalis and digestive system tumours but also the effects induced by periodontal diseases on cancers are well-illustrated in this review. In addition, the prevention and possible treatments for these digestive system tumours induced by P. gingivalis infection are also included in this review. At the end, we also highlighted the possible mechanisms of cancers caused by P. gingivalis. One important carcinogenic effect of P. gingivalis is inhibiting the apoptosis of epithelial cells, which also plays an intrinsic role in protecting cancerous cells. Some signalling pathways activated by P. gingivalis are involved in cell apoptosis, tumourigenesis, immune evasion and cell invasion of tumour cells. In addition, metabolism of potentially carcinogenic substances caused by P. gingivalis is also one of the connections between this bacterium and cancers.","container-title":"World Journal of Clinical Cases","DOI":"10.12998/wjcc.v7.i7.819","ISSN":"2307-8960","issue":"7","journalAbbreviation":"WJCC","language":"en","page":"819-829","source":"DOI.org (Crossref)","title":"Porphyromonas gingivalis and digestive system cancers","volume":"7","author":[{"family":"Zhou","given":"Ying"},{"family":"Luo","given":"Guang-Hua"}],"issued":{"date-parts":[["2019",4,6]]}}},{"id":35,"uris":["http://zotero.org/users/7908919/items/25MWJI5V"],"uri":["http://zotero.org/users/7908919/items/25MWJI5V"],"itemData":{"id":35,"type":"article-journal","container-title":"Frontiers in Microbiology","DOI":"10.3389/fmicb.2018.00862","ISSN":"1664-302X","journalAbbreviation":"Front. Microbiol.","language":"en","page":"862","source":"DOI.org (Crossref)","title":"Oral Microbiota Community Dynamics Associated With Oral Squamous Cell Carcinoma Staging","volume":"9","author":[{"family":"Yang","given":"Chia-Yu"},{"family":"Yeh","given":"Yuan-Ming"},{"family":"Yu","given":"Hai-Ying"},{"family":"Chin","given":"Chia-Yin"},{"family":"Hsu","given":"Chia-Wei"},{"family":"Liu","given":"Hsuan"},{"family":"Huang","given":"Po-Jung"},{"family":"Hu","given":"Song-Nian"},{"family":"Liao","given":"Chun-Ta"},{"family":"Chang","given":"Kai-Ping"},{"family":"Chang","given":"Yu-Liang"}],"issued":{"date-parts":[["2018",5,3]]}}},{"id":41,"uris":["http://zotero.org/users/7908919/items/2D7CPM84"],"uri":["http://zotero.org/users/7908919/items/2D7CPM84"],"itemData":{"id":41,"type":"article-journal","abstract":"Streptococcus anginosus is part of the normal flora of the human gastrointestinal tract. Their ability to cause abscesses is very unique and sets them apart from the rest of the streptococci groups. While an association of group D streptococcus bacteremia and endocarditis with colorectal carcinoma is well established, S. anginosus infections are rarely implicated with colonic malignancy. We present a case of a 62-year-old male who presented to the hospital with fatigue and generalized abdominal pain. Computed tomography of the abdomen revealed multiple liver abscesses and rectal thickening. Blood cultures were found to grow S. anginosus bacteria. Colonoscopy revealed a rectal mass which was later confirmed to be rectal adenocarcinoma. This case presents an association between S. anginosus bacteremia and presence of colorectal cancer which has been highlighted in only a few case reports in literature. This should prompt clinicians to screen for colorectal cancer in patients with S. anginosus bacteremia.","container-title":"Case Reports in Gastroenterology","DOI":"10.1159/000452757","ISSN":"1662-0631","issue":"3","journalAbbreviation":"Case Rep Gastroenterol","language":"en","page":"769-774","source":"DOI.org (Crossref)","title":"Colorectal Cancer Associated with Streptococcus anginosus Bacteremia and Liver Abscesses","volume":"10","author":[{"family":"Masood","given":"Umair"},{"family":"Sharma","given":"Anuj"},{"family":"Lowe","given":"Dhruv"},{"family":"Khan","given":"Rashad"},{"family":"Manocha","given":"Divey"}],"issued":{"date-parts":[["2016",12,13]]}}},{"id":34,"uris":["http://zotero.org/users/7908919/items/EKQ5TN5Y"],"uri":["http://zotero.org/users/7908919/items/EKQ5TN5Y"],"itemData":{"id":34,"type":"article-journal","abstract":"Objectives: To investigate the characteristics of Streptococcus anginosus group (SAG) bacteremia in recent years, we conducted a retrospective cohort study and compared its ﬁndings with the data from previous studies.\nMethods: All patients with positive blood cultures from May 2005 to September 2014 in a tertiary care center with 925 beds were included.\nResults: There were 78 cases of SAG bacteremia (51 cases men; median age, 68 years) during the study period. The most common comorbidities were solid tumors in 32.1% of the patients. The most common infection source was hepatobiliary in one-third of all cases. Other infection sites included the following: intra-abdominal (12.8%), thoracic (10.3%), musculoskeletal (9%), urinary tract (7.7%), soft tissues (7.7%), and cervicofacial (6.4%). Susceptibility to penicillin, clindamycin and erythromycin were 100% (78/78), 95% (70/74) and 85% (39/46), respectively. Surgery along with systemic antibiotic treatment was administered in 53% of the cases. In-hospital mortality was 14.1%.\nConclusion: The clinical sources of the SAG bacteria were diverse, and hepatobiliary infection was the most common source of infection. In more than half of the patients, surgical treatment was performed. Susceptibility to penicillin was 100%, but susceptibility to erythromycin was lower than that reported in previous studies.","container-title":"Journal of Infection and Chemotherapy","DOI":"10.1016/j.jiac.2016.03.017","ISSN":"1341321X","issue":"7","journalAbbreviation":"Journal of Infection and Chemotherapy","language":"en","page":"456-460","source":"DOI.org (Crossref)","title":"Bloodstream infections caused by Streptococcus anginosus group bacteria: A retrospective analysis of 78 cases at a Japanese tertiary hospital","title-short":"Bloodstream infections caused by Streptococcus anginosus group bacteria","volume":"22","author":[{"family":"Suzuki","given":"Hiroyuki"},{"family":"Hase","given":"Ryota"},{"family":"Otsuka","given":"Yoshihito"},{"family":"Hosokawa","given":"Naoto"}],"issued":{"date-parts":[["2016",7]]}}},{"id":40,"uris":["http://zotero.org/users/7908919/items/RXK346ZS"],"uri":["http://zotero.org/users/7908919/items/RXK346ZS"],"itemData":{"id":40,"type":"article-journal","container-title":"Probiotics and Antimicrobial Proteins","DOI":"10.1007/s12602-017-9261-2","ISSN":"1867-1306, 1867-1314","issue":"2","journalAbbreviation":"Probiotics &amp; Antimicro. Prot.","language":"en","page":"102-110","source":"DOI.org (Crossref)","title":"Influence of Oral Probiotic Streptococcus salivarius K12 on Ear and Oral Cavity Health in Humans: Systematic Review","title-short":"Influence of Oral Probiotic Streptococcus salivarius K12 on Ear and Oral Cavity Health in Humans","volume":"9","author":[{"family":"Zupancic","given":"Katarina"},{"family":"Kriksic","given":"Valentina"},{"family":"Kovacevic","given":"Irena"},{"family":"Kovacevic","given":"Dujo"}],"issued":{"date-parts":[["2017",6]]}}},{"id":37,"uris":["http://zotero.org/users/7908919/items/B37JZ2TZ"],"uri":["http://zotero.org/users/7908919/items/B37JZ2TZ"],"itemData":{"id":37,"type":"article-journal","container-title":"Trends in Microbiology","DOI":"10.1016/j.tim.2020.01.001","ISSN":"0966842X","issue":"5","journalAbbreviation":"Trends in Microbiology","language":"en","page":"401-423","source":"DOI.org (Crossref)","title":"Microbiome in Colorectal Cancer: How to Get from Meta-omics to Mechanism?","title-short":"Microbiome in Colorectal Cancer","volume":"28","author":[{"family":"Ternes","given":"Dominik"},{"family":"Karta","given":"Jessica"},{"family":"Tsenkova","given":"Mina"},{"family":"Wilmes","given":"Paul"},{"family":"Haan","given":"Serge"},{"family":"Letellier","given":"Elisabeth"}],"issued":{"date-parts":[["2020",5]]}}}],"schema":"https://github.com/citation-style-language/schema/raw/master/csl-citation.json"} </w:delInstrText>
        </w:r>
        <w:r w:rsidR="008F0C4F" w:rsidRPr="00BA0A8A" w:rsidDel="008C161B">
          <w:fldChar w:fldCharType="separate"/>
        </w:r>
        <w:r w:rsidR="00FD106C" w:rsidRPr="00BA0A8A" w:rsidDel="008C161B">
          <w:rPr>
            <w:kern w:val="0"/>
            <w:vertAlign w:val="superscript"/>
          </w:rPr>
          <w:delText>34–45</w:delText>
        </w:r>
        <w:r w:rsidR="008F0C4F" w:rsidRPr="00BA0A8A" w:rsidDel="008C161B">
          <w:fldChar w:fldCharType="end"/>
        </w:r>
        <w:r w:rsidRPr="00BA0A8A" w:rsidDel="008C161B">
          <w:delText xml:space="preserve">, and </w:delText>
        </w:r>
        <w:r w:rsidRPr="00BA0A8A" w:rsidDel="008C161B">
          <w:rPr>
            <w:i/>
            <w:iCs/>
          </w:rPr>
          <w:delText>Streptococcus</w:delText>
        </w:r>
        <w:r w:rsidRPr="00BA0A8A" w:rsidDel="008C161B">
          <w:delText xml:space="preserve"> </w:delText>
        </w:r>
        <w:r w:rsidRPr="00BA0A8A" w:rsidDel="008C161B">
          <w:rPr>
            <w:i/>
            <w:iCs/>
          </w:rPr>
          <w:delText>thermophilus</w:delText>
        </w:r>
        <w:r w:rsidRPr="00BA0A8A" w:rsidDel="008C161B">
          <w:delText>.</w:delText>
        </w:r>
        <w:r w:rsidRPr="00BA0A8A" w:rsidDel="008C161B">
          <w:fldChar w:fldCharType="begin"/>
        </w:r>
        <w:r w:rsidR="00FD106C" w:rsidRPr="00BA0A8A" w:rsidDel="008C161B">
          <w:delInstrText xml:space="preserve"> ADDIN ZOTERO_ITEM CSL_CITATION {"citationID":"ps6qkyaC","properties":{"formattedCitation":"\\super 46\\uc0\\u8211{}51\\nosupersub{}","plainCitation":"46–51","noteIndex":0},"citationItems":[{"id":187,"uris":["http://zotero.org/users/7908919/items/TV7GYR2W"],"uri":["http://zotero.org/users/7908919/items/TV7GYR2W"],"itemData":{"id":187,"type":"article-journal","abstract":"Purpose: Gut microbiota have been implicated in the development of colorectal cancer. We evaluated the utility of fecal bacterial marker candidates identiﬁed by our metagenome sequencing analysis for colorectal cancer diagnosis.","container-title":"Clinical Cancer Research","DOI":"10.1158/1078-0432.CCR-16-1599","ISSN":"1078-0432, 1557-3265","issue":"8","journalAbbreviation":"Clin Cancer Res","language":"en","page":"2061-2070","source":"DOI.org (Crossref)","title":"Fecal Bacteria Act as Novel Biomarkers for Noninvasive Diagnosis of Colorectal Cancer","volume":"23","author":[{"family":"Liang","given":"Qiaoyi"},{"family":"Chiu","given":"Jonathan"},{"family":"Chen","given":"Yingxuan"},{"family":"Huang","given":"Yanqin"},{"family":"Higashimori","given":"Akira"},{"family":"Fang","given":"Jingyuan"},{"family":"Brim","given":"Hassan"},{"family":"Ashktorab","given":"Hassan"},{"family":"Ng","given":"Siew Chien"},{"family":"Ng","given":"Simon Siu Man"},{"family":"Zheng","given":"Shu"},{"family":"Chan","given":"Francis Ka Leung"},{"family":"Sung","given":"Joseph Jao Yiu"},{"family":"Yu","given":"Jun"}],"issued":{"date-parts":[["2017",4,15]]}}},{"id":42,"uris":["http://zotero.org/users/7908919/items/Q2YPJIXN"],"uri":["http://zotero.org/users/7908919/items/Q2YPJIXN"],"itemData":{"id":42,"type":"article-journal","abstract":"Colorectal cancer (CRC) and hepatocellular carcinoma (HCC) are the second and third most common causes of death by cancer, respectively. The etiologies of the two cancers are either infectious insult or due to chronic use of alcohol, smoking, diet, obesity and diabetes. Pathological changes in the composition of the gut microbiota that lead to intestinal inﬂammation are a common factor for both HCC and CRC. However, the gut microbiota of the cancer patient evolves with disease pathogenesis in unique ways that are affected by etiologies and environmental factors. In this review, we examine the changes that occur in the composition of the gut microbiota across the stages of the HCC and CRC. Based on the idea that the gut microbiota are an additional “lifeline” and contribute to the tumor microenvironment, we can observe from previously published literature how the microbiota can cause a shift in the balance from normal → inﬂammation → diminished inﬂammation from early to later disease stages. This pattern leads to the hypothesis that tumor survival depends on a less proinﬂammatory tumor microenvironment. The differences observed in the gut microbiota composition between different disease etiologies as well as between HCC and CRC suggest that the tumor microenvironment is unique for each case.","container-title":"Protein &amp; Cell","DOI":"10.1007/s13238-020-00748-0","ISSN":"1674-800X, 1674-8018","issue":"5","journalAbbreviation":"Protein Cell","language":"en","page":"374-393","source":"DOI.org (Crossref)","title":"Gut microbiota alterations are distinct for primary colorectal cancer and hepatocellular carcinoma","volume":"12","author":[{"family":"Jia","given":"Wei"},{"family":"Rajani","given":"Cynthia"},{"family":"Xu","given":"Hongxi"},{"family":"Zheng","given":"Xiaojiao"}],"issued":{"date-parts":[["2021",5]]}}},{"id":33,"uris":["http://zotero.org/users/7908919/items/SRCG4XXL"],"uri":["http://zotero.org/users/7908919/items/SRCG4XXL"],"itemData":{"id":33,"type":"article-journal","abstract":"Lactobacillus ruminis, an autochthonous member of the gastrointestinal microbiota of humans and many animals, is a less characterized but interesting species for many reasons, including its intestinal prevalence and possible positive roles in host–microbe crosstalk. In this study, we isolated a novel L. ruminis strain (GRL 1172) from porcine feces and analyzed its functional characteristics and niche adaptation factors in parallel with those of three other L. ruminis strains (a human isolate, ATCC 25644, and two bovine isolates, ATCC 27780 and ATCC 27781). All the strains adhered to ﬁbronectin, type I collagen, and human colorectal adenocarcinoma cells (HT-29), but poorly to type IV collagen, porcine intestinal epithelial cells (IPEC-1), and human colon adenocarcinoma cells (Caco-2). In competition assays, all the strains were able to inhibit the adhesion of Yersinia enterocolitica and enterotoxigenic Escherichia coli (ETEC, F4+) to ﬁbronectin, type I; collagen, IPEC-1, and Caco-2 cells, and the inhibition rates tended to be higher than in exclusion assays. The culture supernatants of the tested strains inhibited the growth of six selected pathogens to varying extents. The inhibition was solely based on the low pH resulting from acid production during growth. All four L. ruminis strains supported the barrier function maintenance of Caco-2 cells, as shown by the modest increase in trans-epithelial electrical resistance and the prevention of dextran diffusion during co-incubation. However, the strains could not prevent the barrier damage caused by ETEC in the Caco-2 cell model. All the tested strains and their culture supernatants were able to provoke Toll-like receptor (TLR) 2-mediated NF-κB activation and IL-8 production in vitro to varying degrees. The induction of TLR5 signaling revealed that ﬂagella were expressed by all the tested strains, but to different extents. Flagella and pili were observed by electron microscopy on the newly isolated strain GRL 1172.","container-title":"Frontiers in Microbiology","DOI":"10.3389/fmicb.2017.00657","ISSN":"1664-302X","journalAbbreviation":"Front. Microbiol.","language":"en","source":"DOI.org (Crossref)","title":"A Comparative Characterization of Different Host-sourced Lactobacillus ruminis Strains and Their Adhesive, Inhibitory, and Immunomodulating Functions","URL":"http://journal.frontiersin.org/article/10.3389/fmicb.2017.00657/full","volume":"8","author":[{"family":"Yu","given":"Xia"},{"family":"Åvall-Jääskeläinen","given":"Silja"},{"family":"Koort","given":"Joanna"},{"family":"Lindholm","given":"Agneta"},{"family":"Rintahaka","given":"Johanna"},{"family":"Ossowski","given":"Ingemar","non-dropping-particle":"von"},{"family":"Palva","given":"Airi"},{"family":"Hynönen","given":"Ulla"}],"accessed":{"date-parts":[["2021",8,24]]},"issued":{"date-parts":[["2017",4,13]]}}},{"id":38,"uris":["http://zotero.org/users/7908919/items/BDU3M3WH"],"uri":["http://zotero.org/users/7908919/items/BDU3M3WH"],"itemData":{"id":38,"type":"article-journal","abstract":"Background/Aims: Bacteria species, which are used as probiotics, are lactic acid bacteria. The majority of them are under the genera Bifidobacterium and Lactobacillus. The aim of the present study was to isolate and identify Bifidobacterium and to evaluate the effects of their 24 h and 120 h cell-free supernatants (CFS) from both cultures on colon cancer cell line. Materials and Methods: In the present study, 84 samples of dairy products, infant feces, and probiotic capsule were collected, and Bifidobacterium was isolated. Gram stain, biochemical tests, and molecular identification were done for the isolation and identification of Bifidobacterium. Cytotoxicity effects of CFS derived from both cultures of isolated Bifidobacterium were assessed on colon cancer cell lines.\nResults: In the present study, 17 isolates of Bifidobacterium were identified. The results show that Bifidobacterium was most frequently associated with infant feces and dairy products, whereas the lowest rate was associated with local milk. After the effects of CFS on colon cancer cell line, two isolates were identified from infant feces and probiotic capsule; they had the highest ability in inhibiting the growth of cancer cells. Bifidobacterium bifidum was effective in combating cancer cells and was associated with a substantial improvement in gastrointestinal cancer.\nConclusion: The study has shown that the regular ingested probiotics could prevent the development of colorectal cancer. During the present study, the produced CFS could inhibit the growth of colon cancer cells. In conclusion, probiotics have good potential to be introduced as a new approach to colon cancer treatment.","container-title":"The Turkish Journal of Gastroenterology","DOI":"10.5152/tjg.2019.18451","ISSN":"13004948, 21485607","issue":"9","journalAbbreviation":"Turk J Gastroenterol","language":"en","page":"835-842","source":"DOI.org (Crossref)","title":"Anti-colon cancer activity of Bifidobacterium metabolites on colon cancer cell line SW742","volume":"30","author":[{"literal":"Department of Microbiology, Islamic Azad University School of Science, Fars, Iran"},{"family":"Bahmani","given":"Sepideh"},{"literal":"Young Researchers and Elite Club, Islamic Azad University, Shiraz, Iran"},{"family":"Azarpira","given":"Negar"},{"literal":"Organ Transplant Research Center, Shiraz University of Medical Sciences, Shiraz, Iran"},{"family":"Moazamian","given":"Elham"},{"literal":"Young Researchers and Elite Club, Islamic Azad University, Shiraz, Iran"}],"issued":{"date-parts":[["2019",9,16]]}}},{"id":36,"uris":["http://zotero.org/users/7908919/items/GA5ZGNSP"],"uri":["http://zotero.org/users/7908919/items/GA5ZGNSP"],"itemData":{"id":36,"type":"article-journal","abstract":"Most probiotic strains commercially available today are lactic acid bacteria. Within this functional group, Streptococcus thermophilus is a thermophilic species widely used as starter culture for a huge number of dairy products. Besides being rapid acidiﬁers, many S. thermophilus strains are able to produce and release folate during growth but, unfortunately, they are seriously impaired during passage through the human gastrointestinal tract. In this work, we studied eight S. thermophilus strains isolated from dairy environments in Italy, which already had shown good technological properties, to evaluate their possible probiotic potential and cytotoxicity against cancer cells in vitro. All strains were also evaluated for some health-related properties such as susceptibility to most common antibiotics, hemolytic activity, resistance to simulated gastrointestinal conditions, bile salts hydrolytic activity, production of folate, adhesion to HT-29 human colorectal adenocarcinoma cells and cytotoxic activity against cancer cells and production of biogenic amines. Results revealed that two fast acidifying S. thermophilus strains were found to possess in vitro probiotic properties along with anticancer activity and production of folate. These properties resulted similar and, in some cases, superior to those of Lactobacillus rhamnosus GG, a well-known commercial probiotic strain. These ﬁndings encourage further in vivo studies to evaluate the actual health beneﬁts of these strains on the human host.","container-title":"Frontiers in Microbiology","DOI":"10.3389/fmicb.2018.02214","ISSN":"1664-302X","journalAbbreviation":"Front. Microbiol.","language":"en","page":"2214","source":"DOI.org (Crossref)","title":"In vitro Probiotic Potential and Anti-cancer Activity of Newly Isolated Folate-Producing Streptococcus thermophilus Strains","volume":"9","author":[{"family":"Tarrah","given":"Armin"},{"family":"Castilhos","given":"Juliana","dropping-particle":"de"},{"family":"Rossi","given":"Rochele Cassanta"},{"family":"Duarte","given":"Vinicius da Silva"},{"family":"Ziegler","given":"Denize Righetto"},{"family":"Corich","given":"Viviana"},{"family":"Giacomini","given":"Alessio"}],"issued":{"date-parts":[["2018",9,19]]}}},{"id":39,"uris":["http://zotero.org/users/7908919/items/YH7HVV2N"],"uri":["http://zotero.org/users/7908919/items/YH7HVV2N"],"itemData":{"id":39,"type":"article-journal","container-title":"Carcinogenesis","DOI":"10.1093/carcin/18.4.833","ISSN":"14602180","issue":"4","language":"en","page":"833-841","source":"DOI.org (Crossref)","title":"Bifidobacterium longum, a lactic acid-producing intestinal bacterium inhibits colon cancer and modulates the intermediate biomarkers of colon carcinogenesis","volume":"18","author":[{"family":"Singh","given":"J"}],"issued":{"date-parts":[["1997",4,1]]}}}],"schema":"https://github.com/citation-style-language/schema/raw/master/csl-citation.json"} </w:delInstrText>
        </w:r>
        <w:r w:rsidRPr="00BA0A8A" w:rsidDel="008C161B">
          <w:fldChar w:fldCharType="separate"/>
        </w:r>
        <w:r w:rsidR="00FD106C" w:rsidRPr="00BA0A8A" w:rsidDel="008C161B">
          <w:rPr>
            <w:kern w:val="0"/>
            <w:vertAlign w:val="superscript"/>
          </w:rPr>
          <w:delText>46–51</w:delText>
        </w:r>
        <w:r w:rsidRPr="00BA0A8A" w:rsidDel="008C161B">
          <w:fldChar w:fldCharType="end"/>
        </w:r>
        <w:r w:rsidRPr="00BA0A8A" w:rsidDel="008C161B">
          <w:delText xml:space="preserve">. </w:delText>
        </w:r>
      </w:del>
      <w:del w:id="483" w:author="Jun Yu (MEDT)" w:date="2021-10-19T10:03:00Z">
        <w:r w:rsidRPr="00BA0A8A" w:rsidDel="00E258C1">
          <w:delText xml:space="preserve">The consistent results in differentially abundant bacteria analysis implied that our methods used in the previous differentially abundant fungi analysis were credible. </w:delText>
        </w:r>
      </w:del>
    </w:p>
    <w:p w14:paraId="3A0A45F9" w14:textId="3B4EBD83" w:rsidR="00BA0A8A" w:rsidDel="008C161B" w:rsidRDefault="00BA0A8A" w:rsidP="00A109ED">
      <w:pPr>
        <w:spacing w:before="0" w:after="0"/>
        <w:rPr>
          <w:del w:id="484" w:author="Jun Yu (MEDT)" w:date="2021-10-19T10:56:00Z"/>
        </w:rPr>
      </w:pPr>
    </w:p>
    <w:p w14:paraId="55A51B35" w14:textId="0193A08F" w:rsidR="00211129" w:rsidDel="008C161B" w:rsidRDefault="00211129" w:rsidP="00A109ED">
      <w:pPr>
        <w:spacing w:before="0" w:after="0"/>
        <w:rPr>
          <w:del w:id="485" w:author="Jun Yu (MEDT)" w:date="2021-10-19T10:56:00Z"/>
        </w:rPr>
      </w:pPr>
      <w:del w:id="486" w:author="Jun Yu (MEDT)" w:date="2021-10-19T10:56:00Z">
        <w:r w:rsidRPr="00BA0A8A" w:rsidDel="008C161B">
          <w:delText>In previous researches</w:delText>
        </w:r>
        <w:r w:rsidR="00662F96" w:rsidRPr="00BA0A8A" w:rsidDel="008C161B">
          <w:fldChar w:fldCharType="begin"/>
        </w:r>
        <w:r w:rsidR="00FD106C" w:rsidRPr="00BA0A8A" w:rsidDel="008C161B">
          <w:delInstrText xml:space="preserve"> ADDIN ZOTERO_ITEM CSL_CITATION {"citationID":"a13sph94emg","properties":{"formattedCitation":"\\super 6,7\\nosupersub{}","plainCitation":"6,7","noteIndex":0},"citationItems":[{"id":174,"uris":["http://zotero.org/users/7908919/items/ZDKZ4WLF"],"uri":["http://zotero.org/users/7908919/items/ZDKZ4WLF"],"itemData":{"id":174,"type":"article-journal","container-title":"Nature Medicine","language":"en","page":"27","source":"Zotero","title":"Meta-analysis of fecal metagenomes reveals global microbial signatures that are specific for colorectal cancer","volume":"25","author":[{"family":"Wirbel","given":"Jakob"}],"issued":{"date-parts":[["2019"]]}}},{"id":18,"uris":["http://zotero.org/users/7908919/items/Y4MICPWK"],"uri":["http://zotero.org/users/7908919/items/Y4MICPWK"],"itemData":{"id":18,"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delInstrText>
        </w:r>
        <w:r w:rsidR="00662F96" w:rsidRPr="00BA0A8A" w:rsidDel="008C161B">
          <w:fldChar w:fldCharType="separate"/>
        </w:r>
        <w:r w:rsidR="00662F96" w:rsidRPr="00BA0A8A" w:rsidDel="008C161B">
          <w:rPr>
            <w:kern w:val="0"/>
            <w:vertAlign w:val="superscript"/>
          </w:rPr>
          <w:delText>6,7</w:delText>
        </w:r>
        <w:r w:rsidR="00662F96" w:rsidRPr="00BA0A8A" w:rsidDel="008C161B">
          <w:fldChar w:fldCharType="end"/>
        </w:r>
        <w:r w:rsidRPr="00BA0A8A" w:rsidDel="008C161B">
          <w:delText xml:space="preserve">, </w:delText>
        </w:r>
        <w:r w:rsidR="006376A1" w:rsidRPr="00BA0A8A" w:rsidDel="008C161B">
          <w:delText xml:space="preserve">the classifier </w:delText>
        </w:r>
        <w:r w:rsidR="00455A48" w:rsidRPr="00BA0A8A" w:rsidDel="008C161B">
          <w:delText>distinguishing CRC patients from healthy individuals</w:delText>
        </w:r>
        <w:r w:rsidRPr="00BA0A8A" w:rsidDel="008C161B">
          <w:delText xml:space="preserve"> </w:delText>
        </w:r>
        <w:r w:rsidR="00662F96" w:rsidRPr="00BA0A8A" w:rsidDel="008C161B">
          <w:delText>was</w:delText>
        </w:r>
        <w:r w:rsidRPr="00BA0A8A" w:rsidDel="008C161B">
          <w:delText xml:space="preserve"> train</w:delText>
        </w:r>
        <w:r w:rsidR="00662F96" w:rsidRPr="00BA0A8A" w:rsidDel="008C161B">
          <w:delText>ed</w:delText>
        </w:r>
        <w:r w:rsidRPr="00BA0A8A" w:rsidDel="008C161B">
          <w:delText xml:space="preserve"> </w:delText>
        </w:r>
        <w:r w:rsidR="00455A48" w:rsidRPr="00BA0A8A" w:rsidDel="008C161B">
          <w:delText xml:space="preserve">using </w:delText>
        </w:r>
        <w:r w:rsidRPr="00BA0A8A" w:rsidDel="008C161B">
          <w:delText>bacteria</w:delText>
        </w:r>
        <w:r w:rsidR="00455A48" w:rsidRPr="00BA0A8A" w:rsidDel="008C161B">
          <w:delText>l markers</w:delText>
        </w:r>
        <w:r w:rsidR="0034072B" w:rsidRPr="00BA0A8A" w:rsidDel="008C161B">
          <w:delText xml:space="preserve"> only</w:delText>
        </w:r>
        <w:r w:rsidR="00662F96" w:rsidRPr="00BA0A8A" w:rsidDel="008C161B">
          <w:delText>.</w:delText>
        </w:r>
        <w:r w:rsidR="00713269" w:rsidRPr="00BA0A8A" w:rsidDel="008C161B">
          <w:delText xml:space="preserve"> W</w:delText>
        </w:r>
        <w:r w:rsidR="00662F96" w:rsidRPr="00BA0A8A" w:rsidDel="008C161B">
          <w:delText>e</w:delText>
        </w:r>
        <w:r w:rsidR="00713269" w:rsidRPr="00BA0A8A" w:rsidDel="008C161B">
          <w:delText>, therefore,</w:delText>
        </w:r>
        <w:r w:rsidR="00662F96" w:rsidRPr="00BA0A8A" w:rsidDel="008C161B">
          <w:delText xml:space="preserve"> asked whether the fungal </w:delText>
        </w:r>
        <w:r w:rsidR="00713269" w:rsidRPr="00BA0A8A" w:rsidDel="008C161B">
          <w:delText xml:space="preserve">markers identified in this study </w:delText>
        </w:r>
        <w:r w:rsidR="00662F96" w:rsidRPr="00BA0A8A" w:rsidDel="008C161B">
          <w:delText xml:space="preserve">could improve the </w:delText>
        </w:r>
        <w:r w:rsidR="005B444A" w:rsidRPr="00BA0A8A" w:rsidDel="008C161B">
          <w:delText>accuracy of</w:delText>
        </w:r>
        <w:r w:rsidR="00662F96" w:rsidRPr="00BA0A8A" w:rsidDel="008C161B">
          <w:delText xml:space="preserve"> the classifier</w:delText>
        </w:r>
        <w:r w:rsidR="00852225" w:rsidRPr="00BA0A8A" w:rsidDel="008C161B">
          <w:delText xml:space="preserve"> and further</w:delText>
        </w:r>
        <w:r w:rsidR="00E57669" w:rsidRPr="00BA0A8A" w:rsidDel="008C161B">
          <w:delText xml:space="preserve"> increase the potential of using </w:delText>
        </w:r>
        <w:r w:rsidR="00A0238C" w:rsidRPr="00BA0A8A" w:rsidDel="008C161B">
          <w:delText>fecal metagenomic markers to early identify CRC patients from the population. W</w:delText>
        </w:r>
        <w:r w:rsidR="00662F96" w:rsidRPr="00BA0A8A" w:rsidDel="008C161B">
          <w:delText>e trained the model with single</w:delText>
        </w:r>
        <w:r w:rsidR="00E33006" w:rsidRPr="00BA0A8A" w:rsidDel="008C161B">
          <w:delText xml:space="preserve"> feature</w:delText>
        </w:r>
        <w:r w:rsidR="00662F96" w:rsidRPr="00BA0A8A" w:rsidDel="008C161B">
          <w:delText xml:space="preserve"> or multiple features to </w:delText>
        </w:r>
        <w:r w:rsidR="004F44EF" w:rsidRPr="00BA0A8A" w:rsidDel="008C161B">
          <w:delText>distinguish</w:delText>
        </w:r>
        <w:r w:rsidR="00662F96" w:rsidRPr="00BA0A8A" w:rsidDel="008C161B">
          <w:delText xml:space="preserve"> CRC </w:delText>
        </w:r>
        <w:r w:rsidR="00CC4530" w:rsidRPr="00BA0A8A" w:rsidDel="008C161B">
          <w:delText xml:space="preserve">from healthy individuals. </w:delText>
        </w:r>
        <w:r w:rsidR="00E23DCA" w:rsidRPr="00BA0A8A" w:rsidDel="008C161B">
          <w:delText>Single feature</w:delText>
        </w:r>
        <w:r w:rsidR="00E33006" w:rsidRPr="00BA0A8A" w:rsidDel="008C161B">
          <w:delText xml:space="preserve"> refer</w:delText>
        </w:r>
        <w:r w:rsidR="00175CB4" w:rsidRPr="00BA0A8A" w:rsidDel="008C161B">
          <w:delText>s</w:delText>
        </w:r>
        <w:r w:rsidR="00E33006" w:rsidRPr="00BA0A8A" w:rsidDel="008C161B">
          <w:delText xml:space="preserve"> to using only one </w:delText>
        </w:r>
        <w:r w:rsidR="00662F96" w:rsidRPr="00BA0A8A" w:rsidDel="008C161B">
          <w:delText>fung</w:delText>
        </w:r>
        <w:r w:rsidR="00E33006" w:rsidRPr="00BA0A8A" w:rsidDel="008C161B">
          <w:delText xml:space="preserve">us </w:delText>
        </w:r>
        <w:r w:rsidR="00662F96" w:rsidRPr="00BA0A8A" w:rsidDel="008C161B">
          <w:delText xml:space="preserve">and </w:delText>
        </w:r>
        <w:r w:rsidR="00E33006" w:rsidRPr="00BA0A8A" w:rsidDel="008C161B">
          <w:delText>bacteria in the</w:delText>
        </w:r>
        <w:r w:rsidR="00662F96" w:rsidRPr="00BA0A8A" w:rsidDel="008C161B">
          <w:delText xml:space="preserve"> core set</w:delText>
        </w:r>
        <w:r w:rsidR="004A2E4C" w:rsidRPr="00BA0A8A" w:rsidDel="008C161B">
          <w:delText xml:space="preserve"> as the predictor of the model. </w:delText>
        </w:r>
        <w:r w:rsidR="0094770E" w:rsidRPr="00BA0A8A" w:rsidDel="008C161B">
          <w:delText>Whereas,</w:delText>
        </w:r>
        <w:r w:rsidR="004A2E4C" w:rsidRPr="00BA0A8A" w:rsidDel="008C161B">
          <w:delText xml:space="preserve"> multiple</w:delText>
        </w:r>
        <w:r w:rsidR="0094770E" w:rsidRPr="00BA0A8A" w:rsidDel="008C161B">
          <w:delText xml:space="preserve"> features refer to using a consortium of pure bacteria, pure fungi or a combination of fungi and bacteria in the co</w:delText>
        </w:r>
        <w:r w:rsidR="00FB6CCA" w:rsidRPr="00BA0A8A" w:rsidDel="008C161B">
          <w:delText>re set</w:delText>
        </w:r>
        <w:r w:rsidR="004A2E4C" w:rsidRPr="00BA0A8A" w:rsidDel="008C161B">
          <w:delText xml:space="preserve"> as the predictor</w:delText>
        </w:r>
        <w:r w:rsidR="00FB6CCA" w:rsidRPr="00BA0A8A" w:rsidDel="008C161B">
          <w:delText xml:space="preserve">. </w:delText>
        </w:r>
        <w:r w:rsidR="000051EC" w:rsidRPr="00BA0A8A" w:rsidDel="008C161B">
          <w:delText>Among the single-feature models, the average AUC value of</w:delText>
        </w:r>
        <w:r w:rsidR="004A2E4C" w:rsidRPr="00BA0A8A" w:rsidDel="008C161B">
          <w:delText xml:space="preserve"> the</w:delText>
        </w:r>
        <w:r w:rsidR="000051EC" w:rsidRPr="00BA0A8A" w:rsidDel="008C161B">
          <w:delText xml:space="preserve"> six features was greater than 60%. </w:delText>
        </w:r>
        <w:r w:rsidR="004A2E4C" w:rsidRPr="00BA0A8A" w:rsidDel="008C161B">
          <w:delText>These include</w:delText>
        </w:r>
        <w:r w:rsidR="000051EC" w:rsidRPr="00BA0A8A" w:rsidDel="008C161B">
          <w:delText xml:space="preserve"> four bacteria (</w:delText>
        </w:r>
        <w:r w:rsidR="000051EC" w:rsidRPr="00BA0A8A" w:rsidDel="008C161B">
          <w:rPr>
            <w:i/>
            <w:iCs/>
          </w:rPr>
          <w:delText>Fusobacterium nucleatum</w:delText>
        </w:r>
        <w:r w:rsidR="000051EC" w:rsidRPr="00BA0A8A" w:rsidDel="008C161B">
          <w:delText xml:space="preserve">, </w:delText>
        </w:r>
        <w:r w:rsidR="000051EC" w:rsidRPr="00BA0A8A" w:rsidDel="008C161B">
          <w:rPr>
            <w:i/>
            <w:iCs/>
          </w:rPr>
          <w:delText>Parvimonas micra</w:delText>
        </w:r>
        <w:r w:rsidR="000051EC" w:rsidRPr="00BA0A8A" w:rsidDel="008C161B">
          <w:delText xml:space="preserve">, </w:delText>
        </w:r>
        <w:r w:rsidR="000051EC" w:rsidRPr="00BA0A8A" w:rsidDel="008C161B">
          <w:rPr>
            <w:i/>
            <w:iCs/>
          </w:rPr>
          <w:delText>Gemella morbillorum</w:delText>
        </w:r>
        <w:r w:rsidR="000051EC" w:rsidRPr="00BA0A8A" w:rsidDel="008C161B">
          <w:delText xml:space="preserve">, and </w:delText>
        </w:r>
        <w:r w:rsidR="000051EC" w:rsidRPr="00BA0A8A" w:rsidDel="008C161B">
          <w:rPr>
            <w:i/>
            <w:iCs/>
          </w:rPr>
          <w:delText>Porphyromonas asaccharolytica</w:delText>
        </w:r>
        <w:r w:rsidR="000051EC" w:rsidRPr="00BA0A8A" w:rsidDel="008C161B">
          <w:delText xml:space="preserve">) and </w:delText>
        </w:r>
        <w:r w:rsidR="00DB66B4" w:rsidRPr="00BA0A8A" w:rsidDel="008C161B">
          <w:delText>two</w:delText>
        </w:r>
        <w:r w:rsidR="000051EC" w:rsidRPr="00BA0A8A" w:rsidDel="008C161B">
          <w:delText xml:space="preserve"> fungi (</w:delText>
        </w:r>
        <w:r w:rsidR="000051EC" w:rsidRPr="00BA0A8A" w:rsidDel="008C161B">
          <w:rPr>
            <w:i/>
            <w:iCs/>
          </w:rPr>
          <w:delText>Aspergillus rambellii</w:delText>
        </w:r>
        <w:r w:rsidR="000051EC" w:rsidRPr="00BA0A8A" w:rsidDel="008C161B">
          <w:delText xml:space="preserve"> and </w:delText>
        </w:r>
        <w:r w:rsidR="000051EC" w:rsidRPr="00BA0A8A" w:rsidDel="008C161B">
          <w:rPr>
            <w:i/>
            <w:iCs/>
          </w:rPr>
          <w:delText>Aspergillus kawachii</w:delText>
        </w:r>
        <w:r w:rsidR="000051EC" w:rsidRPr="00BA0A8A" w:rsidDel="008C161B">
          <w:delText>)</w:delText>
        </w:r>
        <w:r w:rsidR="00DB66B4" w:rsidRPr="00BA0A8A" w:rsidDel="008C161B">
          <w:delText xml:space="preserve"> (</w:delText>
        </w:r>
        <w:r w:rsidR="00AF35E0" w:rsidRPr="0072796B" w:rsidDel="008C161B">
          <w:rPr>
            <w:b/>
            <w:color w:val="0000FF"/>
            <w:rPrChange w:id="487" w:author="Jun Yu (MEDT)" w:date="2021-10-18T15:03:00Z">
              <w:rPr/>
            </w:rPrChange>
          </w:rPr>
          <w:delText>table 2</w:delText>
        </w:r>
        <w:r w:rsidR="00DB66B4" w:rsidRPr="00BA0A8A" w:rsidDel="008C161B">
          <w:delText xml:space="preserve">). </w:delText>
        </w:r>
        <w:r w:rsidR="008379BC" w:rsidRPr="00BA0A8A" w:rsidDel="008C161B">
          <w:delText xml:space="preserve">Among these, </w:delText>
        </w:r>
        <w:r w:rsidR="008379BC" w:rsidRPr="00BA0A8A" w:rsidDel="008C161B">
          <w:rPr>
            <w:i/>
            <w:iCs/>
          </w:rPr>
          <w:delText>P. micra</w:delText>
        </w:r>
        <w:r w:rsidR="008379BC" w:rsidRPr="00BA0A8A" w:rsidDel="008C161B">
          <w:delText xml:space="preserve"> showed the best </w:delText>
        </w:r>
        <w:r w:rsidR="004A2E4C" w:rsidRPr="00BA0A8A" w:rsidDel="008C161B">
          <w:delText>performance</w:delText>
        </w:r>
        <w:r w:rsidR="008379BC" w:rsidRPr="00BA0A8A" w:rsidDel="008C161B">
          <w:delText xml:space="preserve">, with an average AUC value of 67.79%, but it played </w:delText>
        </w:r>
        <w:r w:rsidR="004A2E4C" w:rsidRPr="00BA0A8A" w:rsidDel="008C161B">
          <w:delText>a</w:delText>
        </w:r>
        <w:r w:rsidR="008379BC" w:rsidRPr="00BA0A8A" w:rsidDel="008C161B">
          <w:delText xml:space="preserve"> bad performance in 2016_VogtmannE (AUC: 56.15%), in which </w:delText>
        </w:r>
        <w:r w:rsidR="008379BC" w:rsidRPr="00BA0A8A" w:rsidDel="008C161B">
          <w:rPr>
            <w:i/>
            <w:iCs/>
          </w:rPr>
          <w:delText>A. rambellii</w:delText>
        </w:r>
        <w:r w:rsidR="008379BC" w:rsidRPr="00BA0A8A" w:rsidDel="008C161B">
          <w:delText xml:space="preserve"> performed the best (AUC: 67.57%). It revealed that the</w:delText>
        </w:r>
        <w:r w:rsidR="00CB10FC" w:rsidRPr="00BA0A8A" w:rsidDel="008C161B">
          <w:delText xml:space="preserve"> predictive values of</w:delText>
        </w:r>
        <w:r w:rsidR="008379BC" w:rsidRPr="00BA0A8A" w:rsidDel="008C161B">
          <w:delText xml:space="preserve"> fungi </w:delText>
        </w:r>
        <w:r w:rsidR="004A2E4C" w:rsidRPr="00BA0A8A" w:rsidDel="008C161B">
          <w:delText>might</w:delText>
        </w:r>
        <w:r w:rsidR="008379BC" w:rsidRPr="00BA0A8A" w:rsidDel="008C161B">
          <w:delText xml:space="preserve"> supplement the bacteria in some situation</w:delText>
        </w:r>
        <w:r w:rsidR="0034072B" w:rsidRPr="00BA0A8A" w:rsidDel="008C161B">
          <w:delText>s</w:delText>
        </w:r>
        <w:r w:rsidR="008379BC" w:rsidRPr="00BA0A8A" w:rsidDel="008C161B">
          <w:delText>.</w:delText>
        </w:r>
        <w:r w:rsidR="0034072B" w:rsidRPr="00BA0A8A" w:rsidDel="008C161B">
          <w:delText xml:space="preserve"> </w:delText>
        </w:r>
        <w:r w:rsidR="004A2E4C" w:rsidRPr="00BA0A8A" w:rsidDel="008C161B">
          <w:delText>Next</w:delText>
        </w:r>
        <w:r w:rsidR="008379BC" w:rsidRPr="00BA0A8A" w:rsidDel="008C161B">
          <w:delText xml:space="preserve">, </w:delText>
        </w:r>
        <w:r w:rsidR="0034072B" w:rsidRPr="00BA0A8A" w:rsidDel="008C161B">
          <w:delText xml:space="preserve">we wanted to know whether the classifier model would be improved when </w:delText>
        </w:r>
        <w:r w:rsidR="00FA573B" w:rsidRPr="00BA0A8A" w:rsidDel="008C161B">
          <w:delText xml:space="preserve">using a combination of </w:delText>
        </w:r>
        <w:r w:rsidR="0034072B" w:rsidRPr="00BA0A8A" w:rsidDel="008C161B">
          <w:delText xml:space="preserve">fungi and bacteria as the </w:delText>
        </w:r>
        <w:r w:rsidR="00FA573B" w:rsidRPr="00BA0A8A" w:rsidDel="008C161B">
          <w:delText>predictors. W</w:delText>
        </w:r>
        <w:r w:rsidR="0034072B" w:rsidRPr="00BA0A8A" w:rsidDel="008C161B">
          <w:delText xml:space="preserve">e </w:delText>
        </w:r>
        <w:r w:rsidR="000F1559" w:rsidRPr="00BA0A8A" w:rsidDel="008C161B">
          <w:delText>trained</w:delText>
        </w:r>
        <w:r w:rsidR="0034072B" w:rsidRPr="00BA0A8A" w:rsidDel="008C161B">
          <w:delText xml:space="preserve"> and compared</w:delText>
        </w:r>
        <w:r w:rsidR="000F1559" w:rsidRPr="00BA0A8A" w:rsidDel="008C161B">
          <w:delText xml:space="preserve"> the multi-features model with pure fungi, bacteria, and the fungal-bacterial combination, </w:delText>
        </w:r>
        <w:r w:rsidR="00FA573B" w:rsidRPr="00BA0A8A" w:rsidDel="008C161B">
          <w:delText>containing</w:delText>
        </w:r>
        <w:r w:rsidR="000F1559" w:rsidRPr="00BA0A8A" w:rsidDel="008C161B">
          <w:delText xml:space="preserve"> </w:delText>
        </w:r>
        <w:r w:rsidR="00433689" w:rsidRPr="00BA0A8A" w:rsidDel="008C161B">
          <w:delText xml:space="preserve">17, </w:delText>
        </w:r>
        <w:r w:rsidR="000F1559" w:rsidRPr="00BA0A8A" w:rsidDel="008C161B">
          <w:delText>1</w:delText>
        </w:r>
        <w:r w:rsidR="00433689" w:rsidRPr="00BA0A8A" w:rsidDel="008C161B">
          <w:delText>2</w:delText>
        </w:r>
        <w:r w:rsidR="000F1559" w:rsidRPr="00BA0A8A" w:rsidDel="008C161B">
          <w:delText>, and 1</w:delText>
        </w:r>
        <w:r w:rsidR="00433689" w:rsidRPr="00BA0A8A" w:rsidDel="008C161B">
          <w:delText>4</w:delText>
        </w:r>
        <w:r w:rsidR="000F1559" w:rsidRPr="00BA0A8A" w:rsidDel="008C161B">
          <w:delText xml:space="preserve"> </w:delText>
        </w:r>
        <w:r w:rsidR="00627711" w:rsidRPr="00BA0A8A" w:rsidDel="008C161B">
          <w:delText>species</w:delText>
        </w:r>
        <w:r w:rsidR="000F1559" w:rsidRPr="00BA0A8A" w:rsidDel="008C161B">
          <w:delText xml:space="preserve"> respectively (</w:delText>
        </w:r>
        <w:r w:rsidR="000F1559" w:rsidRPr="0072796B" w:rsidDel="008C161B">
          <w:rPr>
            <w:b/>
            <w:color w:val="0000FF"/>
            <w:rPrChange w:id="488" w:author="Jun Yu (MEDT)" w:date="2021-10-18T15:07:00Z">
              <w:rPr/>
            </w:rPrChange>
          </w:rPr>
          <w:delText xml:space="preserve">figure 4a, supplementary figure </w:delText>
        </w:r>
        <w:r w:rsidR="00B145C8" w:rsidRPr="0072796B" w:rsidDel="008C161B">
          <w:rPr>
            <w:b/>
            <w:color w:val="0000FF"/>
            <w:rPrChange w:id="489" w:author="Jun Yu (MEDT)" w:date="2021-10-18T15:07:00Z">
              <w:rPr/>
            </w:rPrChange>
          </w:rPr>
          <w:delText>3</w:delText>
        </w:r>
        <w:r w:rsidR="000F1559" w:rsidRPr="00BA0A8A" w:rsidDel="008C161B">
          <w:delText>)</w:delText>
        </w:r>
        <w:r w:rsidR="00E823BD" w:rsidRPr="00BA0A8A" w:rsidDel="008C161B">
          <w:delText>.</w:delText>
        </w:r>
        <w:r w:rsidR="00EB2FF7" w:rsidRPr="00BA0A8A" w:rsidDel="008C161B">
          <w:delText xml:space="preserve"> </w:delText>
        </w:r>
        <w:r w:rsidR="00C9196A" w:rsidRPr="00BA0A8A" w:rsidDel="008C161B">
          <w:delText xml:space="preserve">Unexpectedly, the fungal classifier played more accurate role than the bacterial one in 2016_VogtmannE (fungi: 77.27% vs bacteria: 70.63%) and 2019_WirbelJ (fungi: 93.23% vs bacterial 89.39%). </w:delText>
        </w:r>
        <w:r w:rsidR="004D126B" w:rsidRPr="00BA0A8A" w:rsidDel="008C161B">
          <w:delText>T</w:delText>
        </w:r>
        <w:r w:rsidR="00EB2FF7" w:rsidRPr="00BA0A8A" w:rsidDel="008C161B">
          <w:delText xml:space="preserve">he </w:delText>
        </w:r>
        <w:r w:rsidR="00570232" w:rsidRPr="00BA0A8A" w:rsidDel="008C161B">
          <w:delText xml:space="preserve">AUC of </w:delText>
        </w:r>
        <w:r w:rsidR="00EB2FF7" w:rsidRPr="00BA0A8A" w:rsidDel="008C161B">
          <w:delText>classifi</w:delText>
        </w:r>
        <w:r w:rsidR="004E4379" w:rsidRPr="00BA0A8A" w:rsidDel="008C161B">
          <w:delText>er</w:delText>
        </w:r>
        <w:r w:rsidR="00EB0413" w:rsidRPr="00BA0A8A" w:rsidDel="008C161B">
          <w:delText xml:space="preserve"> with combined fungal and bacterial markers</w:delText>
        </w:r>
        <w:r w:rsidR="004E4379" w:rsidRPr="00BA0A8A" w:rsidDel="008C161B">
          <w:delText xml:space="preserve"> </w:delText>
        </w:r>
        <w:r w:rsidR="00570232" w:rsidRPr="00BA0A8A" w:rsidDel="008C161B">
          <w:delText>was</w:delText>
        </w:r>
        <w:r w:rsidR="00B56AEB" w:rsidRPr="00BA0A8A" w:rsidDel="008C161B">
          <w:delText xml:space="preserve"> 1.44% - 10.60% </w:delText>
        </w:r>
        <w:r w:rsidR="00570232" w:rsidRPr="00BA0A8A" w:rsidDel="008C161B">
          <w:delText xml:space="preserve">greater than </w:delText>
        </w:r>
        <w:r w:rsidR="00B56AEB" w:rsidRPr="00BA0A8A" w:rsidDel="008C161B">
          <w:delText>the bacterial classifier</w:delText>
        </w:r>
        <w:r w:rsidR="000F1559" w:rsidRPr="00BA0A8A" w:rsidDel="008C161B">
          <w:delText xml:space="preserve"> </w:delText>
        </w:r>
        <w:r w:rsidR="006B5E84" w:rsidRPr="00BA0A8A" w:rsidDel="008C161B">
          <w:delText xml:space="preserve">in seven of eight cohorts </w:delText>
        </w:r>
        <w:r w:rsidR="000F1559" w:rsidRPr="00BA0A8A" w:rsidDel="008C161B">
          <w:delText>(</w:delText>
        </w:r>
        <w:r w:rsidR="000F1559" w:rsidRPr="0072796B" w:rsidDel="008C161B">
          <w:rPr>
            <w:b/>
            <w:color w:val="0000FF"/>
            <w:rPrChange w:id="490" w:author="Jun Yu (MEDT)" w:date="2021-10-18T15:07:00Z">
              <w:rPr/>
            </w:rPrChange>
          </w:rPr>
          <w:delText>figure 4</w:delText>
        </w:r>
        <w:r w:rsidR="000F1559" w:rsidRPr="00BA0A8A" w:rsidDel="008C161B">
          <w:delText>)</w:delText>
        </w:r>
        <w:r w:rsidR="00B56AEB" w:rsidRPr="00BA0A8A" w:rsidDel="008C161B">
          <w:delText xml:space="preserve">. </w:delText>
        </w:r>
        <w:r w:rsidR="00C9196A" w:rsidRPr="00BA0A8A" w:rsidDel="008C161B">
          <w:delText>Altogether</w:delText>
        </w:r>
        <w:r w:rsidR="000F1559" w:rsidRPr="00BA0A8A" w:rsidDel="008C161B">
          <w:delText xml:space="preserve">, the classifier </w:delText>
        </w:r>
        <w:r w:rsidR="00C9196A" w:rsidRPr="00BA0A8A" w:rsidDel="008C161B">
          <w:delText xml:space="preserve">with combined fungal and bacterial markers </w:delText>
        </w:r>
        <w:r w:rsidR="0034072B" w:rsidRPr="00BA0A8A" w:rsidDel="008C161B">
          <w:delText>was</w:delText>
        </w:r>
        <w:r w:rsidR="000F1559" w:rsidRPr="00BA0A8A" w:rsidDel="008C161B">
          <w:delText xml:space="preserve"> more </w:delText>
        </w:r>
        <w:r w:rsidR="00C9196A" w:rsidRPr="00BA0A8A" w:rsidDel="008C161B">
          <w:delText>accurate</w:delText>
        </w:r>
        <w:r w:rsidR="0034072B" w:rsidRPr="00BA0A8A" w:rsidDel="008C161B">
          <w:delText xml:space="preserve"> </w:delText>
        </w:r>
        <w:r w:rsidR="00C9196A" w:rsidRPr="00BA0A8A" w:rsidDel="008C161B">
          <w:delText>than the conventional</w:delText>
        </w:r>
        <w:r w:rsidR="00E81CE7" w:rsidRPr="00BA0A8A" w:rsidDel="008C161B">
          <w:delText xml:space="preserve"> </w:delText>
        </w:r>
        <w:r w:rsidR="0034072B" w:rsidRPr="00BA0A8A" w:rsidDel="008C161B">
          <w:delText xml:space="preserve">pure fungal or bacterial </w:delText>
        </w:r>
        <w:r w:rsidR="00C9196A" w:rsidRPr="00BA0A8A" w:rsidDel="008C161B">
          <w:delText>classifiers</w:delText>
        </w:r>
        <w:r w:rsidR="0034072B" w:rsidRPr="00BA0A8A" w:rsidDel="008C161B">
          <w:delText>.</w:delText>
        </w:r>
      </w:del>
    </w:p>
    <w:p w14:paraId="0D4D09CA" w14:textId="17832EB2" w:rsidR="00BA0A8A" w:rsidRPr="00BA0A8A" w:rsidDel="008C161B" w:rsidRDefault="00BA0A8A" w:rsidP="00A109ED">
      <w:pPr>
        <w:spacing w:before="0" w:after="0"/>
        <w:rPr>
          <w:del w:id="491" w:author="Jun Yu (MEDT)" w:date="2021-10-19T10:56:00Z"/>
        </w:rPr>
      </w:pPr>
    </w:p>
    <w:p w14:paraId="539D56F6" w14:textId="290D8ACA" w:rsidR="00D9531B" w:rsidRPr="00BA0A8A" w:rsidRDefault="00587CC3" w:rsidP="00587CC3">
      <w:pPr>
        <w:pStyle w:val="title20825"/>
      </w:pPr>
      <w:ins w:id="492" w:author="Jun Yu (MEDT)" w:date="2021-10-19T15:05:00Z">
        <w:r>
          <w:t>E</w:t>
        </w:r>
      </w:ins>
      <w:ins w:id="493" w:author="Jun Yu (MEDT)" w:date="2021-10-19T15:03:00Z">
        <w:r w:rsidRPr="00587CC3">
          <w:t xml:space="preserve">cological networks </w:t>
        </w:r>
      </w:ins>
      <w:del w:id="494" w:author="Jun Yu (MEDT)" w:date="2021-10-19T15:03:00Z">
        <w:r w:rsidR="00211129" w:rsidRPr="00BA0A8A" w:rsidDel="00587CC3">
          <w:delText xml:space="preserve">Correlation </w:delText>
        </w:r>
      </w:del>
      <w:ins w:id="495" w:author="Jun Yu (MEDT)" w:date="2021-10-19T13:17:00Z">
        <w:r w:rsidR="004E4350">
          <w:t xml:space="preserve">of </w:t>
        </w:r>
      </w:ins>
      <w:del w:id="496" w:author="Jun Yu (MEDT)" w:date="2021-10-19T13:17:00Z">
        <w:r w:rsidR="00211129" w:rsidRPr="00BA0A8A" w:rsidDel="004E4350">
          <w:delText xml:space="preserve">between </w:delText>
        </w:r>
      </w:del>
      <w:del w:id="497" w:author="Jun Yu (MEDT)" w:date="2021-10-18T18:19:00Z">
        <w:r w:rsidR="00211129" w:rsidRPr="00BA0A8A" w:rsidDel="00BC4AF1">
          <w:delText xml:space="preserve">CRC-associated bacteria and </w:delText>
        </w:r>
      </w:del>
      <w:r w:rsidR="00211129" w:rsidRPr="00BA0A8A">
        <w:t>CRC-</w:t>
      </w:r>
      <w:del w:id="498" w:author="Jun Yu (MEDT)" w:date="2021-10-19T13:17:00Z">
        <w:r w:rsidR="00211129" w:rsidRPr="00BA0A8A" w:rsidDel="004E4350">
          <w:delText xml:space="preserve">associated </w:delText>
        </w:r>
      </w:del>
      <w:ins w:id="499" w:author="Jun Yu (MEDT)" w:date="2021-10-19T13:17:00Z">
        <w:r w:rsidR="004E4350">
          <w:t xml:space="preserve">enriched and </w:t>
        </w:r>
        <w:del w:id="500" w:author="LIN, Yufeng" w:date="2021-10-20T18:06:00Z">
          <w:r w:rsidR="004E4350" w:rsidDel="00FA7B4B">
            <w:delText>-</w:delText>
          </w:r>
        </w:del>
        <w:r w:rsidR="004E4350">
          <w:t>depleted</w:t>
        </w:r>
        <w:r w:rsidR="004E4350" w:rsidRPr="00BA0A8A">
          <w:t xml:space="preserve"> </w:t>
        </w:r>
      </w:ins>
      <w:r w:rsidR="00211129" w:rsidRPr="00BA0A8A">
        <w:t>fungi</w:t>
      </w:r>
      <w:ins w:id="501" w:author="Jun Yu (MEDT)" w:date="2021-10-18T18:19:00Z">
        <w:r w:rsidR="00BC4AF1" w:rsidRPr="00BC4AF1">
          <w:t xml:space="preserve"> </w:t>
        </w:r>
      </w:ins>
      <w:ins w:id="502" w:author="Jun Yu (MEDT)" w:date="2021-10-19T13:18:00Z">
        <w:r w:rsidR="004E4350">
          <w:t xml:space="preserve">increased with CRC </w:t>
        </w:r>
        <w:proofErr w:type="spellStart"/>
        <w:r w:rsidR="004E4350">
          <w:t>progre</w:t>
        </w:r>
      </w:ins>
      <w:ins w:id="503" w:author="Jun Yu (MEDT)" w:date="2021-10-19T13:19:00Z">
        <w:r w:rsidR="004E4350">
          <w:t>sion</w:t>
        </w:r>
      </w:ins>
      <w:proofErr w:type="spellEnd"/>
      <w:ins w:id="504" w:author="Jun Yu (MEDT)" w:date="2021-10-18T18:19:00Z">
        <w:r w:rsidR="00BC4AF1" w:rsidRPr="00BA0A8A">
          <w:t xml:space="preserve"> </w:t>
        </w:r>
      </w:ins>
    </w:p>
    <w:p w14:paraId="0AF9935B" w14:textId="7B8AE608" w:rsidR="00A305D8" w:rsidDel="004E4350" w:rsidRDefault="00D9531B" w:rsidP="00BA0A8A">
      <w:pPr>
        <w:spacing w:before="0" w:after="0"/>
        <w:rPr>
          <w:del w:id="505" w:author="Jun Yu (MEDT)" w:date="2021-10-19T13:24:00Z"/>
        </w:rPr>
      </w:pPr>
      <w:del w:id="506" w:author="Jun Yu (MEDT)" w:date="2021-10-19T13:15:00Z">
        <w:r w:rsidRPr="00BA0A8A" w:rsidDel="004E4350">
          <w:delText>Due to the complex and multifactorial nature of CRC, w</w:delText>
        </w:r>
      </w:del>
      <w:ins w:id="507" w:author="Jun Yu (MEDT)" w:date="2021-10-19T13:15:00Z">
        <w:r w:rsidR="004E4350">
          <w:t>W</w:t>
        </w:r>
      </w:ins>
      <w:r w:rsidRPr="00BA0A8A">
        <w:t xml:space="preserve">e </w:t>
      </w:r>
      <w:del w:id="508" w:author="Jun Yu (MEDT)" w:date="2021-10-19T13:19:00Z">
        <w:r w:rsidR="0033648F" w:rsidRPr="00BA0A8A" w:rsidDel="004E4350">
          <w:delText>asked whether</w:delText>
        </w:r>
      </w:del>
      <w:ins w:id="509" w:author="Jun Yu (MEDT)" w:date="2021-10-19T13:19:00Z">
        <w:r w:rsidR="004E4350">
          <w:t>evaluated</w:t>
        </w:r>
      </w:ins>
      <w:r w:rsidR="0033648F" w:rsidRPr="00BA0A8A">
        <w:t xml:space="preserve"> </w:t>
      </w:r>
      <w:r w:rsidR="00D46E76" w:rsidRPr="00BA0A8A">
        <w:t xml:space="preserve">the </w:t>
      </w:r>
      <w:r w:rsidR="0033648F" w:rsidRPr="00BA0A8A">
        <w:t xml:space="preserve">interactions among </w:t>
      </w:r>
      <w:ins w:id="510" w:author="Jun Yu (MEDT)" w:date="2021-10-19T13:20:00Z">
        <w:r w:rsidR="004E4350" w:rsidRPr="00BA0A8A">
          <w:t>33</w:t>
        </w:r>
        <w:r w:rsidR="004E4350">
          <w:t xml:space="preserve"> core </w:t>
        </w:r>
      </w:ins>
      <w:ins w:id="511" w:author="Jun Yu (MEDT)" w:date="2021-10-19T13:19:00Z">
        <w:r w:rsidR="004E4350" w:rsidRPr="00BA0A8A">
          <w:t>CRC-</w:t>
        </w:r>
        <w:r w:rsidR="004E4350">
          <w:t xml:space="preserve">enriched and </w:t>
        </w:r>
        <w:del w:id="512" w:author="LIN, Yufeng" w:date="2021-10-20T18:06:00Z">
          <w:r w:rsidR="004E4350" w:rsidDel="00FA7B4B">
            <w:delText>-</w:delText>
          </w:r>
        </w:del>
        <w:r w:rsidR="004E4350">
          <w:t>depleted</w:t>
        </w:r>
        <w:r w:rsidR="004E4350" w:rsidRPr="00BA0A8A">
          <w:t xml:space="preserve"> fungi</w:t>
        </w:r>
        <w:r w:rsidR="004E4350" w:rsidRPr="00BC4AF1">
          <w:t xml:space="preserve"> </w:t>
        </w:r>
      </w:ins>
      <w:del w:id="513" w:author="Jun Yu (MEDT)" w:date="2021-10-19T13:19:00Z">
        <w:r w:rsidR="00DB66B4" w:rsidRPr="00BA0A8A" w:rsidDel="004E4350">
          <w:delText>fungi</w:delText>
        </w:r>
        <w:r w:rsidR="0033648F" w:rsidRPr="00BA0A8A" w:rsidDel="004E4350">
          <w:delText xml:space="preserve"> were associated </w:delText>
        </w:r>
      </w:del>
      <w:del w:id="514" w:author="Jun Yu (MEDT)" w:date="2021-10-19T13:21:00Z">
        <w:r w:rsidR="0033648F" w:rsidRPr="00BA0A8A" w:rsidDel="004E4350">
          <w:delText>with</w:delText>
        </w:r>
      </w:del>
      <w:proofErr w:type="spellStart"/>
      <w:ins w:id="515" w:author="Jun Yu (MEDT)" w:date="2021-10-19T13:21:00Z">
        <w:r w:rsidR="004E4350">
          <w:t>acorss</w:t>
        </w:r>
      </w:ins>
      <w:proofErr w:type="spellEnd"/>
      <w:r w:rsidR="0033648F" w:rsidRPr="00BA0A8A">
        <w:t xml:space="preserve"> </w:t>
      </w:r>
      <w:ins w:id="516" w:author="Jun Yu (MEDT)" w:date="2021-10-19T13:19:00Z">
        <w:r w:rsidR="004E4350">
          <w:t>steps</w:t>
        </w:r>
      </w:ins>
      <w:ins w:id="517" w:author="Jun Yu (MEDT)" w:date="2021-10-19T13:20:00Z">
        <w:r w:rsidR="004E4350">
          <w:t xml:space="preserve"> of </w:t>
        </w:r>
      </w:ins>
      <w:r w:rsidR="0033648F" w:rsidRPr="00BA0A8A">
        <w:t>CRC</w:t>
      </w:r>
      <w:ins w:id="518" w:author="Jun Yu (MEDT)" w:date="2021-10-19T13:20:00Z">
        <w:r w:rsidR="004E4350">
          <w:t xml:space="preserve"> progression </w:t>
        </w:r>
      </w:ins>
      <w:del w:id="519" w:author="Jun Yu (MEDT)" w:date="2021-10-19T13:20:00Z">
        <w:r w:rsidR="0033648F" w:rsidRPr="00BA0A8A" w:rsidDel="004E4350">
          <w:delText>. We performed</w:delText>
        </w:r>
      </w:del>
      <w:ins w:id="520" w:author="Jun Yu (MEDT)" w:date="2021-10-19T13:20:00Z">
        <w:r w:rsidR="004E4350">
          <w:t>using</w:t>
        </w:r>
      </w:ins>
      <w:r w:rsidR="00B705DE" w:rsidRPr="00BA0A8A">
        <w:t xml:space="preserve"> </w:t>
      </w:r>
      <w:r w:rsidR="0033648F" w:rsidRPr="00BA0A8A">
        <w:t>t</w:t>
      </w:r>
      <w:r w:rsidR="00B705DE" w:rsidRPr="00BA0A8A">
        <w:t>he correlation analysis</w:t>
      </w:r>
      <w:r w:rsidR="00A009DF" w:rsidRPr="00BA0A8A">
        <w:t xml:space="preserve"> with DGCA</w:t>
      </w:r>
      <w:r w:rsidR="00A009DF" w:rsidRPr="00BA0A8A">
        <w:fldChar w:fldCharType="begin"/>
      </w:r>
      <w:r w:rsidR="00594D09">
        <w:instrText xml:space="preserve"> ADDIN ZOTERO_ITEM CSL_CITATION {"citationID":"a1ag63v8ml9","properties":{"formattedCitation":"\\super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00A009DF" w:rsidRPr="00BA0A8A">
        <w:fldChar w:fldCharType="separate"/>
      </w:r>
      <w:r w:rsidR="00594D09" w:rsidRPr="00594D09">
        <w:rPr>
          <w:kern w:val="0"/>
          <w:vertAlign w:val="superscript"/>
        </w:rPr>
        <w:t>24</w:t>
      </w:r>
      <w:r w:rsidR="00A009DF" w:rsidRPr="00BA0A8A">
        <w:fldChar w:fldCharType="end"/>
      </w:r>
      <w:del w:id="521" w:author="Jun Yu (MEDT)" w:date="2021-10-19T13:20:00Z">
        <w:r w:rsidR="00B705DE" w:rsidRPr="00BA0A8A" w:rsidDel="004E4350">
          <w:delText xml:space="preserve"> on the 33 differentially abundant </w:delText>
        </w:r>
        <w:r w:rsidR="00DB66B4" w:rsidRPr="00BA0A8A" w:rsidDel="004E4350">
          <w:delText>fungi</w:delText>
        </w:r>
        <w:r w:rsidR="00B705DE" w:rsidRPr="00BA0A8A" w:rsidDel="004E4350">
          <w:delText xml:space="preserve"> in the core set</w:delText>
        </w:r>
      </w:del>
      <w:r w:rsidR="00E81CE7" w:rsidRPr="00BA0A8A">
        <w:t xml:space="preserve">. </w:t>
      </w:r>
      <w:ins w:id="522" w:author="Jun Yu (MEDT)" w:date="2021-10-19T13:23:00Z">
        <w:r w:rsidR="004E4350">
          <w:t xml:space="preserve">As shown in </w:t>
        </w:r>
        <w:r w:rsidR="004E4350" w:rsidRPr="004E4350">
          <w:rPr>
            <w:color w:val="0000FF"/>
            <w:rPrChange w:id="523" w:author="Jun Yu (MEDT)" w:date="2021-10-19T13:23:00Z">
              <w:rPr/>
            </w:rPrChange>
          </w:rPr>
          <w:t>figure 5</w:t>
        </w:r>
        <w:r w:rsidR="004E4350">
          <w:t xml:space="preserve">, </w:t>
        </w:r>
      </w:ins>
      <w:del w:id="524" w:author="Jun Yu (MEDT)" w:date="2021-10-19T13:23:00Z">
        <w:r w:rsidR="00E81CE7" w:rsidRPr="00BA0A8A" w:rsidDel="004E4350">
          <w:delText>W</w:delText>
        </w:r>
      </w:del>
      <w:ins w:id="525" w:author="Jun Yu (MEDT)" w:date="2021-10-19T13:23:00Z">
        <w:r w:rsidR="004E4350">
          <w:t>w</w:t>
        </w:r>
      </w:ins>
      <w:r w:rsidR="00E81CE7" w:rsidRPr="00BA0A8A">
        <w:t>e</w:t>
      </w:r>
      <w:r w:rsidR="0033648F" w:rsidRPr="00BA0A8A">
        <w:t xml:space="preserve"> </w:t>
      </w:r>
      <w:r w:rsidRPr="00BA0A8A">
        <w:t xml:space="preserve">observed that </w:t>
      </w:r>
      <w:ins w:id="526" w:author="Jun Yu (MEDT)" w:date="2021-10-19T13:21:00Z">
        <w:r w:rsidR="004E4350" w:rsidRPr="004E4350">
          <w:t xml:space="preserve">both co-occurrence and co-excluding interactions among </w:t>
        </w:r>
        <w:r w:rsidR="004E4350">
          <w:t>CRC</w:t>
        </w:r>
        <w:r w:rsidR="004E4350" w:rsidRPr="004E4350">
          <w:t xml:space="preserve">-enriched and -depleted </w:t>
        </w:r>
        <w:r w:rsidR="004E4350">
          <w:t>fungi</w:t>
        </w:r>
        <w:r w:rsidR="004E4350" w:rsidRPr="004E4350">
          <w:t xml:space="preserve"> were significantly different across the stages</w:t>
        </w:r>
      </w:ins>
      <w:ins w:id="527" w:author="Jun Yu (MEDT)" w:date="2021-10-19T13:22:00Z">
        <w:r w:rsidR="004E4350">
          <w:t xml:space="preserve"> </w:t>
        </w:r>
      </w:ins>
      <w:ins w:id="528" w:author="Jun Yu (MEDT)" w:date="2021-10-19T13:23:00Z">
        <w:r w:rsidR="004E4350">
          <w:t xml:space="preserve">of </w:t>
        </w:r>
      </w:ins>
      <w:ins w:id="529" w:author="Jun Yu (MEDT)" w:date="2021-10-19T14:56:00Z">
        <w:r w:rsidR="00587CC3">
          <w:t>healthy control</w:t>
        </w:r>
      </w:ins>
      <w:ins w:id="530" w:author="Jun Yu (MEDT)" w:date="2021-10-19T13:22:00Z">
        <w:r w:rsidR="004E4350">
          <w:t>, adenoma and CRC)</w:t>
        </w:r>
      </w:ins>
      <w:ins w:id="531" w:author="Jun Yu (MEDT)" w:date="2021-10-19T13:21:00Z">
        <w:r w:rsidR="004E4350" w:rsidRPr="004E4350">
          <w:t xml:space="preserve"> – progressively stronger towards carcinogenesis.</w:t>
        </w:r>
      </w:ins>
      <w:ins w:id="532" w:author="Jun Yu (MEDT)" w:date="2021-10-19T13:28:00Z">
        <w:r w:rsidR="00FD53D0">
          <w:t xml:space="preserve"> </w:t>
        </w:r>
      </w:ins>
      <w:del w:id="533" w:author="Jun Yu (MEDT)" w:date="2021-10-19T13:24:00Z">
        <w:r w:rsidR="00A305D8" w:rsidRPr="00BA0A8A" w:rsidDel="004E4350">
          <w:delText xml:space="preserve">the </w:delText>
        </w:r>
        <w:r w:rsidRPr="00BA0A8A" w:rsidDel="004E4350">
          <w:delText xml:space="preserve">correlations within the core-set </w:delText>
        </w:r>
        <w:r w:rsidR="00A305D8" w:rsidRPr="00BA0A8A" w:rsidDel="004E4350">
          <w:delText xml:space="preserve">fungi </w:delText>
        </w:r>
        <w:r w:rsidRPr="00BA0A8A" w:rsidDel="004E4350">
          <w:delText>were stronger in CRC than</w:delText>
        </w:r>
        <w:r w:rsidR="000B2439" w:rsidRPr="00BA0A8A" w:rsidDel="004E4350">
          <w:delText xml:space="preserve"> in</w:delText>
        </w:r>
        <w:r w:rsidRPr="00BA0A8A" w:rsidDel="004E4350">
          <w:delText xml:space="preserve"> healthy control</w:delText>
        </w:r>
        <w:r w:rsidR="000B2439" w:rsidRPr="00BA0A8A" w:rsidDel="004E4350">
          <w:delText>s</w:delText>
        </w:r>
        <w:r w:rsidRPr="00BA0A8A" w:rsidDel="004E4350">
          <w:delText xml:space="preserve"> </w:delText>
        </w:r>
      </w:del>
      <w:del w:id="534" w:author="Jun Yu (MEDT)" w:date="2021-10-19T13:15:00Z">
        <w:r w:rsidRPr="00BA0A8A" w:rsidDel="004E4350">
          <w:delText>(</w:delText>
        </w:r>
      </w:del>
      <w:del w:id="535" w:author="Jun Yu (MEDT)" w:date="2021-10-19T12:27:00Z">
        <w:r w:rsidRPr="0072796B" w:rsidDel="00840ADF">
          <w:rPr>
            <w:color w:val="0000FF"/>
            <w:rPrChange w:id="536" w:author="Jun Yu (MEDT)" w:date="2021-10-18T15:07:00Z">
              <w:rPr/>
            </w:rPrChange>
          </w:rPr>
          <w:delText xml:space="preserve">figure </w:delText>
        </w:r>
      </w:del>
      <w:del w:id="537" w:author="Jun Yu (MEDT)" w:date="2021-10-19T11:57:00Z">
        <w:r w:rsidRPr="0072796B" w:rsidDel="009A100E">
          <w:rPr>
            <w:color w:val="0000FF"/>
            <w:rPrChange w:id="538" w:author="Jun Yu (MEDT)" w:date="2021-10-18T15:07:00Z">
              <w:rPr/>
            </w:rPrChange>
          </w:rPr>
          <w:delText>4</w:delText>
        </w:r>
        <w:r w:rsidR="002967E7" w:rsidRPr="0072796B" w:rsidDel="009A100E">
          <w:rPr>
            <w:color w:val="0000FF"/>
            <w:rPrChange w:id="539" w:author="Jun Yu (MEDT)" w:date="2021-10-18T15:07:00Z">
              <w:rPr/>
            </w:rPrChange>
          </w:rPr>
          <w:delText xml:space="preserve"> </w:delText>
        </w:r>
      </w:del>
      <w:del w:id="540" w:author="Jun Yu (MEDT)" w:date="2021-10-19T12:27:00Z">
        <w:r w:rsidR="002967E7" w:rsidRPr="0072796B" w:rsidDel="00840ADF">
          <w:rPr>
            <w:color w:val="0000FF"/>
            <w:rPrChange w:id="541" w:author="Jun Yu (MEDT)" w:date="2021-10-18T15:07:00Z">
              <w:rPr/>
            </w:rPrChange>
          </w:rPr>
          <w:delText xml:space="preserve">and </w:delText>
        </w:r>
      </w:del>
      <w:del w:id="542" w:author="Jun Yu (MEDT)" w:date="2021-10-19T13:15:00Z">
        <w:r w:rsidR="002967E7" w:rsidRPr="0072796B" w:rsidDel="004E4350">
          <w:rPr>
            <w:color w:val="0000FF"/>
            <w:rPrChange w:id="543" w:author="Jun Yu (MEDT)" w:date="2021-10-18T15:07:00Z">
              <w:rPr/>
            </w:rPrChange>
          </w:rPr>
          <w:delText>supplementary figure 4</w:delText>
        </w:r>
        <w:r w:rsidRPr="00BA0A8A" w:rsidDel="004E4350">
          <w:delText>)</w:delText>
        </w:r>
      </w:del>
      <w:del w:id="544" w:author="Jun Yu (MEDT)" w:date="2021-10-19T13:24:00Z">
        <w:r w:rsidRPr="00BA0A8A" w:rsidDel="004E4350">
          <w:delText xml:space="preserve">. There were only four strong positive (correlation index ≥ 0.5) and three negative interactions (correlation index ≤ -0.15) in healthy </w:delText>
        </w:r>
        <w:r w:rsidR="00D46E76" w:rsidRPr="00BA0A8A" w:rsidDel="004E4350">
          <w:delText>individuals</w:delText>
        </w:r>
      </w:del>
      <w:del w:id="545" w:author="Jun Yu (MEDT)" w:date="2021-10-19T13:15:00Z">
        <w:r w:rsidRPr="00BA0A8A" w:rsidDel="004E4350">
          <w:delText xml:space="preserve"> (</w:delText>
        </w:r>
        <w:r w:rsidRPr="0072796B" w:rsidDel="004E4350">
          <w:rPr>
            <w:color w:val="0000FF"/>
            <w:rPrChange w:id="546" w:author="Jun Yu (MEDT)" w:date="2021-10-18T15:08:00Z">
              <w:rPr/>
            </w:rPrChange>
          </w:rPr>
          <w:delText xml:space="preserve">figure </w:delText>
        </w:r>
      </w:del>
      <w:del w:id="547" w:author="Jun Yu (MEDT)" w:date="2021-10-19T11:57:00Z">
        <w:r w:rsidRPr="0072796B" w:rsidDel="00F762BD">
          <w:rPr>
            <w:color w:val="0000FF"/>
            <w:rPrChange w:id="548" w:author="Jun Yu (MEDT)" w:date="2021-10-18T15:08:00Z">
              <w:rPr/>
            </w:rPrChange>
          </w:rPr>
          <w:delText>4a</w:delText>
        </w:r>
      </w:del>
      <w:del w:id="549" w:author="Jun Yu (MEDT)" w:date="2021-10-19T13:15:00Z">
        <w:r w:rsidRPr="00BA0A8A" w:rsidDel="004E4350">
          <w:delText>)</w:delText>
        </w:r>
      </w:del>
      <w:del w:id="550" w:author="Jun Yu (MEDT)" w:date="2021-10-19T13:24:00Z">
        <w:r w:rsidR="00A305D8" w:rsidRPr="00BA0A8A" w:rsidDel="004E4350">
          <w:delText xml:space="preserve"> as compared to the</w:delText>
        </w:r>
        <w:r w:rsidRPr="00BA0A8A" w:rsidDel="004E4350">
          <w:delText xml:space="preserve"> nine </w:delText>
        </w:r>
        <w:r w:rsidR="006210FC" w:rsidRPr="00BA0A8A" w:rsidDel="004E4350">
          <w:delText xml:space="preserve">strong </w:delText>
        </w:r>
        <w:r w:rsidRPr="00BA0A8A" w:rsidDel="004E4350">
          <w:delText>positive and four negative associations exhibit</w:delText>
        </w:r>
        <w:r w:rsidR="00B705DE" w:rsidRPr="00BA0A8A" w:rsidDel="004E4350">
          <w:delText>ed</w:delText>
        </w:r>
        <w:r w:rsidRPr="00BA0A8A" w:rsidDel="004E4350">
          <w:delText xml:space="preserve"> in CRC</w:delText>
        </w:r>
        <w:r w:rsidR="00AC3DA1" w:rsidRPr="00BA0A8A" w:rsidDel="004E4350">
          <w:delText xml:space="preserve"> patients</w:delText>
        </w:r>
        <w:r w:rsidRPr="00BA0A8A" w:rsidDel="004E4350">
          <w:delText xml:space="preserve"> (</w:delText>
        </w:r>
        <w:r w:rsidRPr="0072796B" w:rsidDel="004E4350">
          <w:rPr>
            <w:color w:val="0000FF"/>
            <w:rPrChange w:id="551" w:author="Jun Yu (MEDT)" w:date="2021-10-18T15:08:00Z">
              <w:rPr/>
            </w:rPrChange>
          </w:rPr>
          <w:delText xml:space="preserve">figure </w:delText>
        </w:r>
      </w:del>
      <w:del w:id="552" w:author="Jun Yu (MEDT)" w:date="2021-10-19T11:57:00Z">
        <w:r w:rsidRPr="0072796B" w:rsidDel="00F762BD">
          <w:rPr>
            <w:color w:val="0000FF"/>
            <w:rPrChange w:id="553" w:author="Jun Yu (MEDT)" w:date="2021-10-18T15:08:00Z">
              <w:rPr/>
            </w:rPrChange>
          </w:rPr>
          <w:delText>4b</w:delText>
        </w:r>
      </w:del>
      <w:del w:id="554" w:author="Jun Yu (MEDT)" w:date="2021-10-19T13:24:00Z">
        <w:r w:rsidRPr="00BA0A8A" w:rsidDel="004E4350">
          <w:delText xml:space="preserve">). </w:delText>
        </w:r>
        <w:r w:rsidR="00A305D8" w:rsidRPr="00BA0A8A" w:rsidDel="004E4350">
          <w:delText>Additionally</w:delText>
        </w:r>
        <w:r w:rsidRPr="00BA0A8A" w:rsidDel="004E4350">
          <w:delText>,</w:delText>
        </w:r>
        <w:r w:rsidR="00A305D8" w:rsidRPr="00BA0A8A" w:rsidDel="004E4350">
          <w:delText xml:space="preserve"> there were</w:delText>
        </w:r>
        <w:r w:rsidRPr="00BA0A8A" w:rsidDel="004E4350">
          <w:delText xml:space="preserve"> nine </w:delText>
        </w:r>
        <w:r w:rsidR="006210FC" w:rsidRPr="00BA0A8A" w:rsidDel="004E4350">
          <w:delText xml:space="preserve">strong </w:delText>
        </w:r>
        <w:r w:rsidRPr="00BA0A8A" w:rsidDel="004E4350">
          <w:delText xml:space="preserve">positives and one negative </w:delText>
        </w:r>
        <w:r w:rsidR="00A305D8" w:rsidRPr="00BA0A8A" w:rsidDel="004E4350">
          <w:delText>intera</w:delText>
        </w:r>
        <w:r w:rsidR="00E81CE7" w:rsidRPr="00BA0A8A" w:rsidDel="004E4350">
          <w:delText>c</w:delText>
        </w:r>
        <w:r w:rsidR="00A305D8" w:rsidRPr="00BA0A8A" w:rsidDel="004E4350">
          <w:delText>tion i</w:delText>
        </w:r>
        <w:r w:rsidRPr="00BA0A8A" w:rsidDel="004E4350">
          <w:delText>n adenoma</w:delText>
        </w:r>
        <w:r w:rsidR="00AC3DA1" w:rsidRPr="00BA0A8A" w:rsidDel="004E4350">
          <w:delText xml:space="preserve"> patients</w:delText>
        </w:r>
        <w:r w:rsidRPr="00BA0A8A" w:rsidDel="004E4350">
          <w:delText xml:space="preserve">. </w:delText>
        </w:r>
      </w:del>
    </w:p>
    <w:p w14:paraId="6389E948" w14:textId="20D5317B" w:rsidR="00BA0A8A" w:rsidRPr="00BA0A8A" w:rsidDel="004E4350" w:rsidRDefault="00BA0A8A" w:rsidP="00BA0A8A">
      <w:pPr>
        <w:spacing w:before="0" w:after="0"/>
        <w:rPr>
          <w:del w:id="555" w:author="Jun Yu (MEDT)" w:date="2021-10-19T13:24:00Z"/>
        </w:rPr>
      </w:pPr>
    </w:p>
    <w:p w14:paraId="580E476F" w14:textId="01E9DE0D" w:rsidR="00C42F65" w:rsidRDefault="00D9531B" w:rsidP="00BA0A8A">
      <w:pPr>
        <w:spacing w:before="0" w:after="0"/>
        <w:rPr>
          <w:ins w:id="556" w:author="Jun Yu (MEDT)" w:date="2021-10-19T13:39:00Z"/>
        </w:rPr>
      </w:pPr>
      <w:del w:id="557" w:author="Jun Yu (MEDT)" w:date="2021-10-19T13:26:00Z">
        <w:r w:rsidRPr="00BA0A8A" w:rsidDel="00FD53D0">
          <w:rPr>
            <w:i/>
            <w:iCs/>
          </w:rPr>
          <w:delText>Aspergillus</w:delText>
        </w:r>
        <w:r w:rsidRPr="00BA0A8A" w:rsidDel="00FD53D0">
          <w:delText xml:space="preserve"> </w:delText>
        </w:r>
        <w:r w:rsidRPr="00BA0A8A" w:rsidDel="00FD53D0">
          <w:rPr>
            <w:i/>
            <w:iCs/>
          </w:rPr>
          <w:delText>rambellii</w:delText>
        </w:r>
        <w:r w:rsidRPr="00BA0A8A" w:rsidDel="00FD53D0">
          <w:delText xml:space="preserve">, </w:delText>
        </w:r>
        <w:r w:rsidRPr="00BA0A8A" w:rsidDel="00FD53D0">
          <w:rPr>
            <w:i/>
            <w:iCs/>
          </w:rPr>
          <w:delText>Rhizophagus</w:delText>
        </w:r>
        <w:r w:rsidRPr="00BA0A8A" w:rsidDel="00FD53D0">
          <w:delText xml:space="preserve"> </w:delText>
        </w:r>
        <w:r w:rsidRPr="00BA0A8A" w:rsidDel="00FD53D0">
          <w:rPr>
            <w:i/>
            <w:iCs/>
          </w:rPr>
          <w:delText>irregularis</w:delText>
        </w:r>
        <w:r w:rsidRPr="00BA0A8A" w:rsidDel="00FD53D0">
          <w:delText xml:space="preserve">, </w:delText>
        </w:r>
        <w:r w:rsidRPr="00BA0A8A" w:rsidDel="00FD53D0">
          <w:rPr>
            <w:i/>
            <w:iCs/>
          </w:rPr>
          <w:delText>Rhizophagus</w:delText>
        </w:r>
        <w:r w:rsidRPr="00BA0A8A" w:rsidDel="00FD53D0">
          <w:delText xml:space="preserve"> </w:delText>
        </w:r>
        <w:r w:rsidRPr="00BA0A8A" w:rsidDel="00FD53D0">
          <w:rPr>
            <w:i/>
            <w:iCs/>
          </w:rPr>
          <w:delText>clarus</w:delText>
        </w:r>
        <w:r w:rsidRPr="00BA0A8A" w:rsidDel="00FD53D0">
          <w:delText xml:space="preserve">, </w:delText>
        </w:r>
        <w:r w:rsidRPr="00BA0A8A" w:rsidDel="00FD53D0">
          <w:rPr>
            <w:i/>
            <w:iCs/>
          </w:rPr>
          <w:delText>Phytopythium</w:delText>
        </w:r>
        <w:r w:rsidRPr="00BA0A8A" w:rsidDel="00FD53D0">
          <w:delText xml:space="preserve"> </w:delText>
        </w:r>
        <w:r w:rsidRPr="00BA0A8A" w:rsidDel="00FD53D0">
          <w:rPr>
            <w:i/>
            <w:iCs/>
          </w:rPr>
          <w:delText>vexans</w:delText>
        </w:r>
        <w:r w:rsidRPr="00BA0A8A" w:rsidDel="00FD53D0">
          <w:delText xml:space="preserve">, and </w:delText>
        </w:r>
        <w:r w:rsidRPr="00BA0A8A" w:rsidDel="00FD53D0">
          <w:rPr>
            <w:i/>
            <w:iCs/>
          </w:rPr>
          <w:delText>Edhazardia</w:delText>
        </w:r>
        <w:r w:rsidRPr="00BA0A8A" w:rsidDel="00FD53D0">
          <w:delText xml:space="preserve"> </w:delText>
        </w:r>
        <w:r w:rsidRPr="00BA0A8A" w:rsidDel="00FD53D0">
          <w:rPr>
            <w:i/>
            <w:iCs/>
          </w:rPr>
          <w:delText>aedis</w:delText>
        </w:r>
        <w:r w:rsidRPr="00BA0A8A" w:rsidDel="00FD53D0">
          <w:delText xml:space="preserve"> </w:delText>
        </w:r>
        <w:r w:rsidR="00637CC2" w:rsidRPr="00BA0A8A" w:rsidDel="00FD53D0">
          <w:delText xml:space="preserve">showed significant correlations </w:delText>
        </w:r>
        <w:r w:rsidRPr="00BA0A8A" w:rsidDel="00FD53D0">
          <w:delText xml:space="preserve">in all three </w:delText>
        </w:r>
        <w:r w:rsidR="00A305D8" w:rsidRPr="00BA0A8A" w:rsidDel="00FD53D0">
          <w:delText xml:space="preserve">conditions (Healthy, Adenoma, CRC) </w:delText>
        </w:r>
        <w:r w:rsidRPr="00BA0A8A" w:rsidDel="00FD53D0">
          <w:delText>(</w:delText>
        </w:r>
        <w:r w:rsidRPr="0072796B" w:rsidDel="00FD53D0">
          <w:rPr>
            <w:color w:val="0000FF"/>
            <w:rPrChange w:id="558" w:author="Jun Yu (MEDT)" w:date="2021-10-18T15:08:00Z">
              <w:rPr/>
            </w:rPrChange>
          </w:rPr>
          <w:delText xml:space="preserve">figure </w:delText>
        </w:r>
      </w:del>
      <w:del w:id="559" w:author="Jun Yu (MEDT)" w:date="2021-10-19T11:57:00Z">
        <w:r w:rsidRPr="0072796B" w:rsidDel="00F762BD">
          <w:rPr>
            <w:color w:val="0000FF"/>
            <w:rPrChange w:id="560" w:author="Jun Yu (MEDT)" w:date="2021-10-18T15:08:00Z">
              <w:rPr/>
            </w:rPrChange>
          </w:rPr>
          <w:delText xml:space="preserve">4 </w:delText>
        </w:r>
      </w:del>
      <w:del w:id="561" w:author="Jun Yu (MEDT)" w:date="2021-10-19T13:26:00Z">
        <w:r w:rsidRPr="0072796B" w:rsidDel="00FD53D0">
          <w:rPr>
            <w:color w:val="0000FF"/>
            <w:rPrChange w:id="562" w:author="Jun Yu (MEDT)" w:date="2021-10-18T15:08:00Z">
              <w:rPr/>
            </w:rPrChange>
          </w:rPr>
          <w:delText xml:space="preserve">and supplementary figure </w:delText>
        </w:r>
        <w:r w:rsidR="002967E7" w:rsidRPr="0072796B" w:rsidDel="00FD53D0">
          <w:rPr>
            <w:color w:val="0000FF"/>
            <w:rPrChange w:id="563" w:author="Jun Yu (MEDT)" w:date="2021-10-18T15:08:00Z">
              <w:rPr/>
            </w:rPrChange>
          </w:rPr>
          <w:delText>3</w:delText>
        </w:r>
        <w:r w:rsidRPr="00BA0A8A" w:rsidDel="00FD53D0">
          <w:delText xml:space="preserve">). </w:delText>
        </w:r>
        <w:r w:rsidR="006210FC" w:rsidRPr="00BA0A8A" w:rsidDel="00FD53D0">
          <w:delText>However</w:delText>
        </w:r>
        <w:r w:rsidRPr="00BA0A8A" w:rsidDel="00FD53D0">
          <w:delText xml:space="preserve">, </w:delText>
        </w:r>
        <w:r w:rsidR="00A305D8" w:rsidRPr="00BA0A8A" w:rsidDel="00FD53D0">
          <w:delText xml:space="preserve">no characteristic pattern was identified in the changes of their </w:delText>
        </w:r>
        <w:r w:rsidRPr="00BA0A8A" w:rsidDel="00FD53D0">
          <w:delText>correlation</w:delText>
        </w:r>
        <w:r w:rsidR="00A305D8" w:rsidRPr="00BA0A8A" w:rsidDel="00FD53D0">
          <w:delText>s</w:delText>
        </w:r>
        <w:r w:rsidRPr="00BA0A8A" w:rsidDel="00FD53D0">
          <w:delText xml:space="preserve"> </w:delText>
        </w:r>
        <w:r w:rsidR="00A305D8" w:rsidRPr="00BA0A8A" w:rsidDel="00FD53D0">
          <w:delText>across different conditions</w:delText>
        </w:r>
        <w:r w:rsidRPr="00BA0A8A" w:rsidDel="00FD53D0">
          <w:delText xml:space="preserve">. </w:delText>
        </w:r>
      </w:del>
      <w:del w:id="564" w:author="Jun Yu (MEDT)" w:date="2021-10-19T13:27:00Z">
        <w:r w:rsidR="00637CC2" w:rsidRPr="00BA0A8A" w:rsidDel="00FD53D0">
          <w:delText xml:space="preserve">A more </w:delText>
        </w:r>
        <w:r w:rsidRPr="00BA0A8A" w:rsidDel="00FD53D0">
          <w:delText xml:space="preserve">exciting discovery was that </w:delText>
        </w:r>
        <w:r w:rsidR="00637CC2" w:rsidRPr="00BA0A8A" w:rsidDel="00FD53D0">
          <w:delText>4 of the</w:delText>
        </w:r>
      </w:del>
      <w:ins w:id="565" w:author="Jun Yu (MEDT)" w:date="2021-10-19T13:32:00Z">
        <w:r w:rsidR="00FD53D0">
          <w:t>F</w:t>
        </w:r>
      </w:ins>
      <w:ins w:id="566" w:author="Jun Yu (MEDT)" w:date="2021-10-19T13:27:00Z">
        <w:r w:rsidR="00FD53D0">
          <w:t>our</w:t>
        </w:r>
      </w:ins>
      <w:r w:rsidR="00637CC2" w:rsidRPr="00BA0A8A">
        <w:t xml:space="preserve"> CRC-associated </w:t>
      </w:r>
      <w:r w:rsidR="004314C2" w:rsidRPr="00BA0A8A">
        <w:t>fungi</w:t>
      </w:r>
      <w:ins w:id="567" w:author="Jun Yu (MEDT)" w:date="2021-10-19T13:27:00Z">
        <w:r w:rsidR="00FD53D0">
          <w:t xml:space="preserve"> including</w:t>
        </w:r>
      </w:ins>
      <w:del w:id="568" w:author="Jun Yu (MEDT)" w:date="2021-10-19T13:27:00Z">
        <w:r w:rsidR="00E81CE7" w:rsidRPr="00BA0A8A" w:rsidDel="00FD53D0">
          <w:delText>,</w:delText>
        </w:r>
      </w:del>
      <w:r w:rsidRPr="00BA0A8A">
        <w:t xml:space="preserve"> </w:t>
      </w:r>
      <w:r w:rsidRPr="00BA0A8A">
        <w:rPr>
          <w:i/>
          <w:iCs/>
        </w:rPr>
        <w:t>Aspergillus</w:t>
      </w:r>
      <w:r w:rsidRPr="00BA0A8A">
        <w:t xml:space="preserve"> </w:t>
      </w:r>
      <w:r w:rsidRPr="00BA0A8A">
        <w:rPr>
          <w:i/>
          <w:iCs/>
        </w:rPr>
        <w:t>rambellii</w:t>
      </w:r>
      <w:r w:rsidRPr="00BA0A8A">
        <w:t xml:space="preserve">, </w:t>
      </w:r>
      <w:r w:rsidRPr="00BA0A8A">
        <w:rPr>
          <w:i/>
          <w:iCs/>
        </w:rPr>
        <w:t>E</w:t>
      </w:r>
      <w:r w:rsidR="00E81CE7" w:rsidRPr="00BA0A8A">
        <w:rPr>
          <w:i/>
          <w:iCs/>
        </w:rPr>
        <w:t>r</w:t>
      </w:r>
      <w:r w:rsidRPr="00BA0A8A">
        <w:rPr>
          <w:i/>
          <w:iCs/>
        </w:rPr>
        <w:t>ysiphe</w:t>
      </w:r>
      <w:r w:rsidRPr="00BA0A8A">
        <w:t xml:space="preserve"> </w:t>
      </w:r>
      <w:r w:rsidRPr="00BA0A8A">
        <w:rPr>
          <w:i/>
          <w:iCs/>
        </w:rPr>
        <w:t>pulchra</w:t>
      </w:r>
      <w:r w:rsidRPr="00BA0A8A">
        <w:t xml:space="preserve">, </w:t>
      </w:r>
      <w:r w:rsidRPr="00BA0A8A">
        <w:rPr>
          <w:i/>
          <w:iCs/>
        </w:rPr>
        <w:t>Thielaviopsis</w:t>
      </w:r>
      <w:r w:rsidRPr="00BA0A8A">
        <w:t xml:space="preserve"> </w:t>
      </w:r>
      <w:r w:rsidRPr="00BA0A8A">
        <w:rPr>
          <w:i/>
          <w:iCs/>
        </w:rPr>
        <w:t>punctulata</w:t>
      </w:r>
      <w:r w:rsidRPr="00BA0A8A">
        <w:t xml:space="preserve">, and </w:t>
      </w:r>
      <w:r w:rsidRPr="00BA0A8A">
        <w:rPr>
          <w:i/>
          <w:iCs/>
        </w:rPr>
        <w:t>Sphaerulina</w:t>
      </w:r>
      <w:r w:rsidRPr="00BA0A8A">
        <w:t xml:space="preserve"> </w:t>
      </w:r>
      <w:r w:rsidRPr="00BA0A8A">
        <w:rPr>
          <w:i/>
          <w:iCs/>
        </w:rPr>
        <w:t>musiva</w:t>
      </w:r>
      <w:r w:rsidR="00E81CE7" w:rsidRPr="00BA0A8A">
        <w:rPr>
          <w:i/>
          <w:iCs/>
        </w:rPr>
        <w:t>,</w:t>
      </w:r>
      <w:r w:rsidR="00637CC2" w:rsidRPr="00BA0A8A">
        <w:t xml:space="preserve"> </w:t>
      </w:r>
      <w:del w:id="569" w:author="Jun Yu (MEDT)" w:date="2021-10-19T13:33:00Z">
        <w:r w:rsidR="00637CC2" w:rsidRPr="00BA0A8A" w:rsidDel="00FD53D0">
          <w:delText xml:space="preserve">were </w:delText>
        </w:r>
      </w:del>
      <w:ins w:id="570" w:author="Jun Yu (MEDT)" w:date="2021-10-19T13:33:00Z">
        <w:r w:rsidR="00FD53D0">
          <w:t>showed</w:t>
        </w:r>
        <w:r w:rsidR="00FD53D0" w:rsidRPr="00BA0A8A">
          <w:t xml:space="preserve"> </w:t>
        </w:r>
      </w:ins>
      <w:ins w:id="571" w:author="Jun Yu (MEDT)" w:date="2021-10-19T13:32:00Z">
        <w:r w:rsidR="00FD53D0" w:rsidRPr="00FD53D0">
          <w:t xml:space="preserve">significant </w:t>
        </w:r>
      </w:ins>
      <w:ins w:id="572" w:author="Jun Yu (MEDT)" w:date="2021-10-19T13:41:00Z">
        <w:r w:rsidR="00A8000F">
          <w:t xml:space="preserve">co-occurrence </w:t>
        </w:r>
      </w:ins>
      <w:ins w:id="573" w:author="Jun Yu (MEDT)" w:date="2021-10-19T13:32:00Z">
        <w:r w:rsidR="00FD53D0" w:rsidRPr="00FD53D0">
          <w:t>centralities</w:t>
        </w:r>
      </w:ins>
      <w:ins w:id="574" w:author="Jun Yu (MEDT)" w:date="2021-10-19T13:36:00Z">
        <w:r w:rsidR="00C42F65">
          <w:t xml:space="preserve">. </w:t>
        </w:r>
      </w:ins>
      <w:del w:id="575" w:author="Jun Yu (MEDT)" w:date="2021-10-19T13:26:00Z">
        <w:r w:rsidR="00637CC2" w:rsidRPr="00BA0A8A" w:rsidDel="00FD53D0">
          <w:delText>found to be positively correlated with one another</w:delText>
        </w:r>
      </w:del>
      <w:del w:id="576" w:author="Jun Yu (MEDT)" w:date="2021-10-19T13:36:00Z">
        <w:r w:rsidR="00637CC2" w:rsidRPr="00BA0A8A" w:rsidDel="00C42F65">
          <w:delText xml:space="preserve"> in CRC patients. </w:delText>
        </w:r>
      </w:del>
      <w:del w:id="577" w:author="Jun Yu (MEDT)" w:date="2021-10-19T13:40:00Z">
        <w:r w:rsidRPr="00BA0A8A" w:rsidDel="00A8000F">
          <w:delText xml:space="preserve">However, </w:delText>
        </w:r>
      </w:del>
      <w:ins w:id="578" w:author="Jun Yu (MEDT)" w:date="2021-10-19T13:40:00Z">
        <w:r w:rsidR="00A8000F">
          <w:t>T</w:t>
        </w:r>
      </w:ins>
      <w:del w:id="579" w:author="Jun Yu (MEDT)" w:date="2021-10-19T13:40:00Z">
        <w:r w:rsidRPr="00BA0A8A" w:rsidDel="00A8000F">
          <w:delText>t</w:delText>
        </w:r>
      </w:del>
      <w:r w:rsidRPr="00BA0A8A">
        <w:t xml:space="preserve">hese </w:t>
      </w:r>
      <w:r w:rsidR="006B3C3B" w:rsidRPr="00BA0A8A">
        <w:t>correlations</w:t>
      </w:r>
      <w:r w:rsidRPr="00BA0A8A">
        <w:t xml:space="preserve"> </w:t>
      </w:r>
      <w:del w:id="580" w:author="Jun Yu (MEDT)" w:date="2021-10-19T13:37:00Z">
        <w:r w:rsidRPr="00BA0A8A" w:rsidDel="00C42F65">
          <w:delText xml:space="preserve">disappeared </w:delText>
        </w:r>
      </w:del>
      <w:ins w:id="581" w:author="Jun Yu (MEDT)" w:date="2021-10-19T13:37:00Z">
        <w:r w:rsidR="00C42F65">
          <w:t>weekend</w:t>
        </w:r>
        <w:r w:rsidR="00C42F65" w:rsidRPr="00BA0A8A">
          <w:t xml:space="preserve"> </w:t>
        </w:r>
      </w:ins>
      <w:r w:rsidRPr="00BA0A8A">
        <w:t xml:space="preserve">in </w:t>
      </w:r>
      <w:del w:id="582" w:author="Jun Yu (MEDT)" w:date="2021-10-19T13:37:00Z">
        <w:r w:rsidRPr="00BA0A8A" w:rsidDel="00C42F65">
          <w:delText xml:space="preserve">the </w:delText>
        </w:r>
      </w:del>
      <w:r w:rsidRPr="00BA0A8A">
        <w:t xml:space="preserve">adenoma </w:t>
      </w:r>
      <w:del w:id="583" w:author="Jun Yu (MEDT)" w:date="2021-10-19T13:37:00Z">
        <w:r w:rsidRPr="00BA0A8A" w:rsidDel="00C42F65">
          <w:delText xml:space="preserve">or </w:delText>
        </w:r>
      </w:del>
      <w:ins w:id="584" w:author="Jun Yu (MEDT)" w:date="2021-10-19T13:37:00Z">
        <w:r w:rsidR="00C42F65">
          <w:t xml:space="preserve">and </w:t>
        </w:r>
        <w:r w:rsidR="00C42F65">
          <w:lastRenderedPageBreak/>
          <w:t>disappeared in</w:t>
        </w:r>
        <w:r w:rsidR="00C42F65" w:rsidRPr="00BA0A8A">
          <w:t xml:space="preserve"> </w:t>
        </w:r>
      </w:ins>
      <w:r w:rsidRPr="00BA0A8A">
        <w:t>healthy</w:t>
      </w:r>
      <w:r w:rsidR="008C40FC" w:rsidRPr="00BA0A8A">
        <w:t xml:space="preserve"> individuals</w:t>
      </w:r>
      <w:r w:rsidRPr="00BA0A8A">
        <w:t xml:space="preserve"> (</w:t>
      </w:r>
      <w:r w:rsidRPr="0072796B">
        <w:rPr>
          <w:color w:val="0000FF"/>
          <w:rPrChange w:id="585" w:author="Jun Yu (MEDT)" w:date="2021-10-18T15:08:00Z">
            <w:rPr/>
          </w:rPrChange>
        </w:rPr>
        <w:t xml:space="preserve">figure </w:t>
      </w:r>
      <w:del w:id="586" w:author="Jun Yu (MEDT)" w:date="2021-10-19T11:57:00Z">
        <w:r w:rsidRPr="0072796B" w:rsidDel="00F762BD">
          <w:rPr>
            <w:color w:val="0000FF"/>
            <w:rPrChange w:id="587" w:author="Jun Yu (MEDT)" w:date="2021-10-18T15:08:00Z">
              <w:rPr/>
            </w:rPrChange>
          </w:rPr>
          <w:delText>4</w:delText>
        </w:r>
        <w:r w:rsidR="002967E7" w:rsidRPr="0072796B" w:rsidDel="00F762BD">
          <w:rPr>
            <w:color w:val="0000FF"/>
            <w:rPrChange w:id="588" w:author="Jun Yu (MEDT)" w:date="2021-10-18T15:08:00Z">
              <w:rPr/>
            </w:rPrChange>
          </w:rPr>
          <w:delText>a</w:delText>
        </w:r>
        <w:r w:rsidRPr="0072796B" w:rsidDel="00F762BD">
          <w:rPr>
            <w:color w:val="0000FF"/>
            <w:rPrChange w:id="589" w:author="Jun Yu (MEDT)" w:date="2021-10-18T15:08:00Z">
              <w:rPr/>
            </w:rPrChange>
          </w:rPr>
          <w:delText xml:space="preserve"> </w:delText>
        </w:r>
      </w:del>
      <w:ins w:id="590" w:author="Jun Yu (MEDT)" w:date="2021-10-19T11:57:00Z">
        <w:r w:rsidR="00F762BD">
          <w:rPr>
            <w:color w:val="0000FF"/>
          </w:rPr>
          <w:t>5</w:t>
        </w:r>
        <w:r w:rsidR="00F762BD" w:rsidRPr="0072796B">
          <w:rPr>
            <w:color w:val="0000FF"/>
            <w:rPrChange w:id="591" w:author="Jun Yu (MEDT)" w:date="2021-10-18T15:08:00Z">
              <w:rPr/>
            </w:rPrChange>
          </w:rPr>
          <w:t xml:space="preserve"> </w:t>
        </w:r>
      </w:ins>
      <w:r w:rsidRPr="0072796B">
        <w:rPr>
          <w:color w:val="0000FF"/>
          <w:rPrChange w:id="592" w:author="Jun Yu (MEDT)" w:date="2021-10-18T15:08:00Z">
            <w:rPr/>
          </w:rPrChange>
        </w:rPr>
        <w:t xml:space="preserve">and supplementary figure </w:t>
      </w:r>
      <w:r w:rsidR="002967E7" w:rsidRPr="0072796B">
        <w:rPr>
          <w:color w:val="0000FF"/>
          <w:rPrChange w:id="593" w:author="Jun Yu (MEDT)" w:date="2021-10-18T15:08:00Z">
            <w:rPr/>
          </w:rPrChange>
        </w:rPr>
        <w:t>3</w:t>
      </w:r>
      <w:ins w:id="594" w:author="Jun Yu (MEDT)" w:date="2021-10-19T13:28:00Z">
        <w:r w:rsidR="00FD53D0">
          <w:rPr>
            <w:color w:val="0000FF"/>
          </w:rPr>
          <w:t>a</w:t>
        </w:r>
      </w:ins>
      <w:proofErr w:type="gramStart"/>
      <w:r w:rsidRPr="00BA0A8A">
        <w:t>)</w:t>
      </w:r>
      <w:ins w:id="595" w:author="Jun Yu (MEDT)" w:date="2021-10-19T13:42:00Z">
        <w:r w:rsidR="00A8000F">
          <w:t xml:space="preserve"> ,</w:t>
        </w:r>
        <w:proofErr w:type="gramEnd"/>
        <w:r w:rsidR="00A8000F">
          <w:t xml:space="preserve"> indicating</w:t>
        </w:r>
        <w:r w:rsidR="00A8000F" w:rsidRPr="00FD53D0">
          <w:t xml:space="preserve"> they are the most significant </w:t>
        </w:r>
        <w:r w:rsidR="00A8000F">
          <w:t>fungi</w:t>
        </w:r>
        <w:r w:rsidR="00A8000F" w:rsidRPr="00FD53D0">
          <w:t xml:space="preserve"> in the </w:t>
        </w:r>
        <w:r w:rsidR="00A8000F">
          <w:t>CRC</w:t>
        </w:r>
        <w:r w:rsidR="00A8000F" w:rsidRPr="00FD53D0">
          <w:t xml:space="preserve"> interaction network</w:t>
        </w:r>
      </w:ins>
      <w:r w:rsidRPr="00BA0A8A">
        <w:t xml:space="preserve">. In </w:t>
      </w:r>
      <w:del w:id="596" w:author="Jun Yu (MEDT)" w:date="2021-10-19T13:38:00Z">
        <w:r w:rsidR="008C40FC" w:rsidRPr="00BA0A8A" w:rsidDel="00C42F65">
          <w:delText>these two</w:delText>
        </w:r>
      </w:del>
      <w:ins w:id="597" w:author="Jun Yu (MEDT)" w:date="2021-10-19T13:38:00Z">
        <w:r w:rsidR="00C42F65">
          <w:t>both CRC and adenoma</w:t>
        </w:r>
      </w:ins>
      <w:r w:rsidR="008C40FC" w:rsidRPr="00BA0A8A">
        <w:t xml:space="preserve"> conditions</w:t>
      </w:r>
      <w:r w:rsidRPr="00BA0A8A">
        <w:t>,</w:t>
      </w:r>
      <w:r w:rsidR="00A305D8" w:rsidRPr="00BA0A8A">
        <w:t xml:space="preserve"> only </w:t>
      </w:r>
      <w:r w:rsidR="00A305D8" w:rsidRPr="00BA0A8A">
        <w:rPr>
          <w:i/>
          <w:iCs/>
        </w:rPr>
        <w:t>A. rambellii</w:t>
      </w:r>
      <w:r w:rsidR="00A305D8" w:rsidRPr="00BA0A8A">
        <w:t xml:space="preserve"> </w:t>
      </w:r>
      <w:del w:id="598" w:author="Jun Yu (MEDT)" w:date="2021-10-19T13:38:00Z">
        <w:r w:rsidR="00A305D8" w:rsidRPr="00BA0A8A" w:rsidDel="00C42F65">
          <w:delText xml:space="preserve">still </w:delText>
        </w:r>
      </w:del>
      <w:r w:rsidR="00A305D8" w:rsidRPr="00BA0A8A">
        <w:t>showed correlations with other fungi</w:t>
      </w:r>
      <w:del w:id="599" w:author="Jun Yu (MEDT)" w:date="2021-10-19T13:39:00Z">
        <w:r w:rsidR="00A305D8" w:rsidRPr="00BA0A8A" w:rsidDel="00C42F65">
          <w:delText xml:space="preserve"> but not</w:delText>
        </w:r>
        <w:r w:rsidRPr="00BA0A8A" w:rsidDel="00C42F65">
          <w:delText xml:space="preserve"> </w:delText>
        </w:r>
        <w:r w:rsidRPr="00BA0A8A" w:rsidDel="00C42F65">
          <w:rPr>
            <w:i/>
            <w:iCs/>
          </w:rPr>
          <w:delText>T. punctulata</w:delText>
        </w:r>
        <w:r w:rsidRPr="00BA0A8A" w:rsidDel="00C42F65">
          <w:delText xml:space="preserve">, </w:delText>
        </w:r>
        <w:r w:rsidRPr="00BA0A8A" w:rsidDel="00C42F65">
          <w:rPr>
            <w:i/>
            <w:iCs/>
          </w:rPr>
          <w:delText>S. musiva</w:delText>
        </w:r>
        <w:r w:rsidRPr="00BA0A8A" w:rsidDel="00C42F65">
          <w:delText xml:space="preserve">, and </w:delText>
        </w:r>
        <w:r w:rsidRPr="00BA0A8A" w:rsidDel="00C42F65">
          <w:rPr>
            <w:i/>
            <w:iCs/>
          </w:rPr>
          <w:delText>E. pulchra</w:delText>
        </w:r>
      </w:del>
      <w:r w:rsidRPr="00BA0A8A">
        <w:t xml:space="preserve">. </w:t>
      </w:r>
      <w:del w:id="600" w:author="Jun Yu (MEDT)" w:date="2021-10-19T13:39:00Z">
        <w:r w:rsidR="008C40FC" w:rsidRPr="00BA0A8A" w:rsidDel="00C42F65">
          <w:delText xml:space="preserve">Interestingly, CRC-depleted fungi such as </w:delText>
        </w:r>
        <w:r w:rsidR="008C40FC" w:rsidRPr="00BA0A8A" w:rsidDel="00C42F65">
          <w:rPr>
            <w:i/>
            <w:iCs/>
          </w:rPr>
          <w:delText>R. clarus</w:delText>
        </w:r>
        <w:r w:rsidR="008C40FC" w:rsidRPr="00BA0A8A" w:rsidDel="00C42F65">
          <w:delText xml:space="preserve">, </w:delText>
        </w:r>
        <w:r w:rsidR="008C40FC" w:rsidRPr="00BA0A8A" w:rsidDel="00C42F65">
          <w:rPr>
            <w:i/>
            <w:iCs/>
          </w:rPr>
          <w:delText>E. aedis</w:delText>
        </w:r>
        <w:r w:rsidR="005F24DC" w:rsidRPr="00BA0A8A" w:rsidDel="00C42F65">
          <w:delText xml:space="preserve">, </w:delText>
        </w:r>
        <w:r w:rsidR="008C40FC" w:rsidRPr="00BA0A8A" w:rsidDel="00C42F65">
          <w:rPr>
            <w:i/>
            <w:iCs/>
          </w:rPr>
          <w:delText>Naumovozyma dairenensis</w:delText>
        </w:r>
        <w:r w:rsidR="005F24DC" w:rsidRPr="00BA0A8A" w:rsidDel="00C42F65">
          <w:delText xml:space="preserve"> and </w:delText>
        </w:r>
        <w:r w:rsidR="005F24DC" w:rsidRPr="00BA0A8A" w:rsidDel="00C42F65">
          <w:rPr>
            <w:i/>
            <w:iCs/>
          </w:rPr>
          <w:delText>R. irregularis</w:delText>
        </w:r>
        <w:r w:rsidR="005F24DC" w:rsidRPr="00BA0A8A" w:rsidDel="00C42F65">
          <w:delText xml:space="preserve"> are correlated with one another in healthy individuals. </w:delText>
        </w:r>
      </w:del>
    </w:p>
    <w:p w14:paraId="7E1F2D6A" w14:textId="0C6E7963" w:rsidR="00C42F65" w:rsidRDefault="00C42F65" w:rsidP="00BA0A8A">
      <w:pPr>
        <w:spacing w:before="0" w:after="0"/>
        <w:rPr>
          <w:ins w:id="601" w:author="Jun Yu (MEDT)" w:date="2021-10-19T14:19:00Z"/>
        </w:rPr>
      </w:pPr>
    </w:p>
    <w:p w14:paraId="64299BE1" w14:textId="5E00CA29" w:rsidR="00587CC3" w:rsidRPr="00BA0A8A" w:rsidRDefault="00587CC3" w:rsidP="00587CC3">
      <w:pPr>
        <w:pStyle w:val="title20825"/>
        <w:rPr>
          <w:ins w:id="602" w:author="Jun Yu (MEDT)" w:date="2021-10-19T15:06:00Z"/>
        </w:rPr>
      </w:pPr>
      <w:commentRangeStart w:id="603"/>
      <w:ins w:id="604" w:author="Jun Yu (MEDT)" w:date="2021-10-19T15:05:00Z">
        <w:r w:rsidRPr="00587CC3">
          <w:t xml:space="preserve">Ecological interactions </w:t>
        </w:r>
      </w:ins>
      <w:ins w:id="605" w:author="Jun Yu (MEDT)" w:date="2021-10-19T15:06:00Z">
        <w:r w:rsidRPr="00587CC3">
          <w:t>among differentially abundant fung</w:t>
        </w:r>
        <w:r>
          <w:rPr>
            <w:b w:val="0"/>
          </w:rPr>
          <w:t>i</w:t>
        </w:r>
        <w:r w:rsidRPr="00587CC3">
          <w:t xml:space="preserve"> </w:t>
        </w:r>
        <w:r>
          <w:t xml:space="preserve">and </w:t>
        </w:r>
        <w:r w:rsidRPr="00587CC3">
          <w:t>bacteria</w:t>
        </w:r>
        <w:r>
          <w:rPr>
            <w:b w:val="0"/>
          </w:rPr>
          <w:t xml:space="preserve"> </w:t>
        </w:r>
        <w:r>
          <w:t xml:space="preserve">with CRC </w:t>
        </w:r>
        <w:proofErr w:type="spellStart"/>
        <w:r>
          <w:t>progresion</w:t>
        </w:r>
        <w:proofErr w:type="spellEnd"/>
        <w:r w:rsidRPr="00BA0A8A">
          <w:t xml:space="preserve"> </w:t>
        </w:r>
      </w:ins>
      <w:commentRangeEnd w:id="603"/>
      <w:ins w:id="606" w:author="Jun Yu (MEDT)" w:date="2021-10-19T17:57:00Z">
        <w:r w:rsidR="001A10DE">
          <w:rPr>
            <w:rStyle w:val="CommentReference"/>
            <w:b w:val="0"/>
          </w:rPr>
          <w:commentReference w:id="603"/>
        </w:r>
      </w:ins>
    </w:p>
    <w:p w14:paraId="0E7D4488" w14:textId="0462981D" w:rsidR="005F24DC" w:rsidDel="00587CC3" w:rsidRDefault="00587CC3" w:rsidP="00BA0A8A">
      <w:pPr>
        <w:spacing w:before="0" w:after="0"/>
        <w:rPr>
          <w:del w:id="607" w:author="Jun Yu (MEDT)" w:date="2021-10-19T13:42:00Z"/>
        </w:rPr>
      </w:pPr>
      <w:ins w:id="608" w:author="Jun Yu (MEDT)" w:date="2021-10-19T15:07:00Z">
        <w:r>
          <w:t>W</w:t>
        </w:r>
        <w:r w:rsidRPr="00587CC3">
          <w:t>e performed additional ecological network</w:t>
        </w:r>
      </w:ins>
      <w:ins w:id="609" w:author="Jun Yu (MEDT)" w:date="2021-10-19T15:08:00Z">
        <w:r w:rsidR="009155E8">
          <w:t xml:space="preserve"> analyses on</w:t>
        </w:r>
      </w:ins>
      <w:ins w:id="610" w:author="Jun Yu (MEDT)" w:date="2021-10-19T15:07:00Z">
        <w:r w:rsidRPr="00587CC3">
          <w:t xml:space="preserve"> the potential interplay among differentially abundant fungi </w:t>
        </w:r>
      </w:ins>
      <w:ins w:id="611" w:author="Jun Yu (MEDT)" w:date="2021-10-19T15:09:00Z">
        <w:r w:rsidR="009155E8" w:rsidRPr="00587CC3">
          <w:t xml:space="preserve">and bacteria </w:t>
        </w:r>
      </w:ins>
      <w:ins w:id="612" w:author="Jun Yu (MEDT)" w:date="2021-10-19T15:07:00Z">
        <w:r w:rsidRPr="00587CC3">
          <w:t xml:space="preserve">in CRC </w:t>
        </w:r>
      </w:ins>
      <w:ins w:id="613" w:author="Jun Yu (MEDT)" w:date="2021-10-19T15:10:00Z">
        <w:r w:rsidR="009155E8">
          <w:t xml:space="preserve">progression </w:t>
        </w:r>
        <w:del w:id="614" w:author="LIN, Yufeng" w:date="2021-10-20T18:06:00Z">
          <w:r w:rsidR="009155E8" w:rsidDel="00FA7B4B">
            <w:delText>u</w:delText>
          </w:r>
        </w:del>
        <w:r w:rsidR="009155E8">
          <w:t>using</w:t>
        </w:r>
      </w:ins>
      <w:ins w:id="615" w:author="Jun Yu (MEDT)" w:date="2021-10-19T15:07:00Z">
        <w:r w:rsidRPr="00587CC3">
          <w:t xml:space="preserve"> </w:t>
        </w:r>
      </w:ins>
      <w:ins w:id="616" w:author="Jun Yu (MEDT)" w:date="2021-10-19T15:10:00Z">
        <w:r w:rsidR="009155E8" w:rsidRPr="00BA0A8A">
          <w:t>DGCA</w:t>
        </w:r>
        <w:r w:rsidR="009155E8" w:rsidRPr="00BA0A8A">
          <w:fldChar w:fldCharType="begin"/>
        </w:r>
      </w:ins>
      <w:r w:rsidR="00594D09">
        <w:instrText xml:space="preserve"> ADDIN ZOTERO_ITEM CSL_CITATION {"citationID":"IB11J1aO","properties":{"formattedCitation":"\\super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ins w:id="617" w:author="Jun Yu (MEDT)" w:date="2021-10-19T15:10:00Z">
        <w:r w:rsidR="009155E8" w:rsidRPr="00BA0A8A">
          <w:fldChar w:fldCharType="separate"/>
        </w:r>
      </w:ins>
      <w:r w:rsidR="00594D09" w:rsidRPr="00594D09">
        <w:rPr>
          <w:kern w:val="0"/>
          <w:vertAlign w:val="superscript"/>
        </w:rPr>
        <w:t>24</w:t>
      </w:r>
      <w:ins w:id="618" w:author="Jun Yu (MEDT)" w:date="2021-10-19T15:10:00Z">
        <w:r w:rsidR="009155E8" w:rsidRPr="00BA0A8A">
          <w:fldChar w:fldCharType="end"/>
        </w:r>
      </w:ins>
      <w:del w:id="619" w:author="Jun Yu (MEDT)" w:date="2021-10-19T13:42:00Z">
        <w:r w:rsidR="005F24DC" w:rsidRPr="00BA0A8A" w:rsidDel="00A8000F">
          <w:delText xml:space="preserve">Altogether, our results suggested that different sets of fungi </w:delText>
        </w:r>
        <w:r w:rsidR="00847B02" w:rsidRPr="00BA0A8A" w:rsidDel="00A8000F">
          <w:delText>might interact with one another</w:delText>
        </w:r>
        <w:r w:rsidR="005F24DC" w:rsidRPr="00BA0A8A" w:rsidDel="00A8000F">
          <w:delText xml:space="preserve"> in different conditions. While CRC-depleted fungi might be crucial for maintaining enteric homeostasis in </w:delText>
        </w:r>
        <w:r w:rsidR="00E81CE7" w:rsidRPr="00BA0A8A" w:rsidDel="00A8000F">
          <w:delText xml:space="preserve">a </w:delText>
        </w:r>
        <w:r w:rsidR="005F24DC" w:rsidRPr="00BA0A8A" w:rsidDel="00A8000F">
          <w:delText>healthy gut, enrichment of CRC-associated fungi might break the homeostasis contributing to CRC carcinogenesis.</w:delText>
        </w:r>
      </w:del>
    </w:p>
    <w:p w14:paraId="4394369F" w14:textId="1F12C7B2" w:rsidR="0033275C" w:rsidRDefault="00AC7FAD" w:rsidP="00BA0A8A">
      <w:pPr>
        <w:spacing w:before="0" w:after="0"/>
      </w:pPr>
      <w:del w:id="620" w:author="Jun Yu (MEDT)" w:date="2021-10-19T15:10:00Z">
        <w:r w:rsidRPr="00BA0A8A" w:rsidDel="009155E8">
          <w:delText>N</w:delText>
        </w:r>
        <w:r w:rsidR="00D9531B" w:rsidRPr="00BA0A8A" w:rsidDel="009155E8">
          <w:delText xml:space="preserve">ext, we </w:delText>
        </w:r>
        <w:r w:rsidR="0043131C" w:rsidRPr="00BA0A8A" w:rsidDel="009155E8">
          <w:delText xml:space="preserve">asked whether the correlations </w:delText>
        </w:r>
        <w:r w:rsidR="00D9531B" w:rsidRPr="00BA0A8A" w:rsidDel="009155E8">
          <w:delText xml:space="preserve">between the </w:delText>
        </w:r>
        <w:r w:rsidR="005F24DC" w:rsidRPr="00BA0A8A" w:rsidDel="009155E8">
          <w:delText xml:space="preserve">differentially abundant </w:delText>
        </w:r>
        <w:r w:rsidR="00DB66B4" w:rsidRPr="00BA0A8A" w:rsidDel="009155E8">
          <w:delText xml:space="preserve">fungi </w:delText>
        </w:r>
        <w:r w:rsidR="00D9531B" w:rsidRPr="00BA0A8A" w:rsidDel="009155E8">
          <w:delText>and bacteria</w:delText>
        </w:r>
        <w:r w:rsidR="0043131C" w:rsidRPr="00BA0A8A" w:rsidDel="009155E8">
          <w:delText xml:space="preserve"> are associated with CRC</w:delText>
        </w:r>
      </w:del>
      <w:r w:rsidR="00D9531B" w:rsidRPr="00BA0A8A">
        <w:t xml:space="preserve">. </w:t>
      </w:r>
      <w:del w:id="621" w:author="Jun Yu (MEDT)" w:date="2021-10-19T15:10:00Z">
        <w:r w:rsidR="00D9531B" w:rsidRPr="00BA0A8A" w:rsidDel="009155E8">
          <w:delText>DGCA</w:delText>
        </w:r>
        <w:r w:rsidR="002967E7" w:rsidRPr="00BA0A8A" w:rsidDel="009155E8">
          <w:fldChar w:fldCharType="begin"/>
        </w:r>
        <w:r w:rsidR="00FD106C" w:rsidRPr="00BA0A8A" w:rsidDel="009155E8">
          <w:delInstrText xml:space="preserve"> ADDIN ZOTERO_ITEM CSL_CITATION {"citationID":"IB11J1aO","properties":{"formattedCitation":"\\super 24\\nosupersub{}","plainCitation":"24","noteIndex":0},"citationItems":[{"id":63,"uris":["http://zotero.org/users/7908919/items/HP6WRC94"],"uri":["http://zotero.org/users/7908919/items/HP6WRC94"],"itemData":{"id":63,"type":"article-journal","abstract":"Dissecting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delInstrText>
        </w:r>
        <w:r w:rsidR="002967E7" w:rsidRPr="00BA0A8A" w:rsidDel="009155E8">
          <w:fldChar w:fldCharType="separate"/>
        </w:r>
        <w:r w:rsidR="002967E7" w:rsidRPr="00BA0A8A" w:rsidDel="009155E8">
          <w:rPr>
            <w:vertAlign w:val="superscript"/>
          </w:rPr>
          <w:delText>24</w:delText>
        </w:r>
        <w:r w:rsidR="002967E7" w:rsidRPr="00BA0A8A" w:rsidDel="009155E8">
          <w:fldChar w:fldCharType="end"/>
        </w:r>
        <w:r w:rsidR="005F24DC" w:rsidRPr="00BA0A8A" w:rsidDel="009155E8">
          <w:delText xml:space="preserve"> </w:delText>
        </w:r>
      </w:del>
      <w:del w:id="622" w:author="Jun Yu (MEDT)" w:date="2021-10-19T15:11:00Z">
        <w:r w:rsidR="005F24DC" w:rsidRPr="00BA0A8A" w:rsidDel="009155E8">
          <w:delText>was performed to calculate the correlation between fungi and bacteria.</w:delText>
        </w:r>
        <w:r w:rsidR="009134E0" w:rsidRPr="00BA0A8A" w:rsidDel="009155E8">
          <w:delText xml:space="preserve"> </w:delText>
        </w:r>
      </w:del>
      <w:r w:rsidR="0043131C" w:rsidRPr="00BA0A8A">
        <w:t>W</w:t>
      </w:r>
      <w:r w:rsidR="00A009DF" w:rsidRPr="00BA0A8A">
        <w:t xml:space="preserve">e discovered that </w:t>
      </w:r>
      <w:del w:id="623" w:author="Jun Yu (MEDT)" w:date="2021-10-19T15:37:00Z">
        <w:r w:rsidR="00A009DF" w:rsidRPr="00BA0A8A" w:rsidDel="00803ABF">
          <w:delText>t</w:delText>
        </w:r>
        <w:r w:rsidR="0043131C" w:rsidRPr="00BA0A8A" w:rsidDel="00803ABF">
          <w:delText>he</w:delText>
        </w:r>
        <w:r w:rsidR="00A009DF" w:rsidRPr="00BA0A8A" w:rsidDel="00803ABF">
          <w:delText xml:space="preserve"> </w:delText>
        </w:r>
        <w:r w:rsidR="005F24DC" w:rsidRPr="00BA0A8A" w:rsidDel="00803ABF">
          <w:delText>fungal</w:delText>
        </w:r>
        <w:r w:rsidR="00A009DF" w:rsidRPr="00BA0A8A" w:rsidDel="00803ABF">
          <w:delText>-bacteri</w:delText>
        </w:r>
        <w:r w:rsidR="0043131C" w:rsidRPr="00BA0A8A" w:rsidDel="00803ABF">
          <w:delText>al corr</w:delText>
        </w:r>
        <w:r w:rsidR="005F24DC" w:rsidRPr="00BA0A8A" w:rsidDel="00803ABF">
          <w:delText>e</w:delText>
        </w:r>
        <w:r w:rsidR="0043131C" w:rsidRPr="00BA0A8A" w:rsidDel="00803ABF">
          <w:delText>lations</w:delText>
        </w:r>
        <w:r w:rsidR="00A009DF" w:rsidRPr="00BA0A8A" w:rsidDel="00803ABF">
          <w:delText xml:space="preserve"> </w:delText>
        </w:r>
        <w:r w:rsidR="0043131C" w:rsidRPr="00BA0A8A" w:rsidDel="00803ABF">
          <w:delText>were</w:delText>
        </w:r>
        <w:r w:rsidR="00A009DF" w:rsidRPr="00BA0A8A" w:rsidDel="00803ABF">
          <w:delText xml:space="preserve"> weaker than </w:delText>
        </w:r>
        <w:r w:rsidR="0043131C" w:rsidRPr="00BA0A8A" w:rsidDel="00803ABF">
          <w:delText>inter-</w:delText>
        </w:r>
        <w:r w:rsidR="005F24DC" w:rsidRPr="00BA0A8A" w:rsidDel="00803ABF">
          <w:delText>fungal</w:delText>
        </w:r>
        <w:r w:rsidR="0043131C" w:rsidRPr="00BA0A8A" w:rsidDel="00803ABF">
          <w:delText xml:space="preserve"> correlations across all three </w:delText>
        </w:r>
        <w:r w:rsidR="005F24DC" w:rsidRPr="00BA0A8A" w:rsidDel="00803ABF">
          <w:delText>conditions</w:delText>
        </w:r>
        <w:r w:rsidR="0043131C" w:rsidRPr="00BA0A8A" w:rsidDel="00803ABF">
          <w:delText xml:space="preserve"> (</w:delText>
        </w:r>
        <w:r w:rsidR="005F24DC" w:rsidRPr="00BA0A8A" w:rsidDel="00803ABF">
          <w:delText>Healthy, Adenoma, CRC</w:delText>
        </w:r>
        <w:r w:rsidR="0043131C" w:rsidRPr="00BA0A8A" w:rsidDel="00803ABF">
          <w:delText>)</w:delText>
        </w:r>
        <w:r w:rsidR="005F24DC" w:rsidRPr="00BA0A8A" w:rsidDel="00803ABF">
          <w:delText xml:space="preserve"> </w:delText>
        </w:r>
        <w:r w:rsidR="00A009DF" w:rsidRPr="00BA0A8A" w:rsidDel="00803ABF">
          <w:delText>(</w:delText>
        </w:r>
        <w:r w:rsidR="002967E7" w:rsidRPr="0072796B" w:rsidDel="00803ABF">
          <w:rPr>
            <w:color w:val="0000FF"/>
            <w:rPrChange w:id="624" w:author="Jun Yu (MEDT)" w:date="2021-10-18T15:03:00Z">
              <w:rPr/>
            </w:rPrChange>
          </w:rPr>
          <w:delText xml:space="preserve">supplementary figure 5 and </w:delText>
        </w:r>
        <w:r w:rsidR="00A009DF" w:rsidRPr="0072796B" w:rsidDel="00803ABF">
          <w:rPr>
            <w:color w:val="0000FF"/>
            <w:rPrChange w:id="625" w:author="Jun Yu (MEDT)" w:date="2021-10-18T15:03:00Z">
              <w:rPr/>
            </w:rPrChange>
          </w:rPr>
          <w:delText>supplementary table 11</w:delText>
        </w:r>
        <w:r w:rsidR="00A009DF" w:rsidRPr="00BA0A8A" w:rsidDel="00803ABF">
          <w:delText xml:space="preserve">). </w:delText>
        </w:r>
        <w:r w:rsidR="00D9531B" w:rsidRPr="00BA0A8A" w:rsidDel="00803ABF">
          <w:delText xml:space="preserve">However, </w:delText>
        </w:r>
      </w:del>
      <w:r w:rsidR="00D9531B" w:rsidRPr="00BA0A8A">
        <w:t xml:space="preserve">the </w:t>
      </w:r>
      <w:r w:rsidR="005F24DC" w:rsidRPr="00BA0A8A">
        <w:t>fungal</w:t>
      </w:r>
      <w:r w:rsidR="0043131C" w:rsidRPr="00BA0A8A">
        <w:t xml:space="preserve">-bacterial correlation was </w:t>
      </w:r>
      <w:del w:id="626" w:author="Jun Yu (MEDT)" w:date="2021-10-19T15:42:00Z">
        <w:r w:rsidR="0043131C" w:rsidRPr="00BA0A8A" w:rsidDel="008D2239">
          <w:delText xml:space="preserve">still </w:delText>
        </w:r>
        <w:r w:rsidR="00E81CE7" w:rsidRPr="00BA0A8A" w:rsidDel="008D2239">
          <w:delText>more vigorous</w:delText>
        </w:r>
        <w:r w:rsidR="0043131C" w:rsidRPr="00BA0A8A" w:rsidDel="008D2239">
          <w:delText xml:space="preserve"> </w:delText>
        </w:r>
        <w:r w:rsidR="00D9531B" w:rsidRPr="00BA0A8A" w:rsidDel="008D2239">
          <w:delText>in</w:delText>
        </w:r>
      </w:del>
      <w:ins w:id="627" w:author="Jun Yu (MEDT)" w:date="2021-10-19T15:42:00Z">
        <w:r w:rsidR="008D2239">
          <w:t xml:space="preserve">progressively stronger from healthy control, </w:t>
        </w:r>
        <w:proofErr w:type="spellStart"/>
        <w:r w:rsidR="008D2239">
          <w:t>ademona</w:t>
        </w:r>
        <w:proofErr w:type="spellEnd"/>
        <w:r w:rsidR="008D2239">
          <w:t xml:space="preserve"> to </w:t>
        </w:r>
      </w:ins>
      <w:r w:rsidR="00D9531B" w:rsidRPr="00BA0A8A">
        <w:t xml:space="preserve"> CRC </w:t>
      </w:r>
      <w:del w:id="628" w:author="Jun Yu (MEDT)" w:date="2021-10-19T15:42:00Z">
        <w:r w:rsidR="0043131C" w:rsidRPr="00BA0A8A" w:rsidDel="008D2239">
          <w:delText>when compared to</w:delText>
        </w:r>
        <w:r w:rsidR="00D9531B" w:rsidRPr="00BA0A8A" w:rsidDel="008D2239">
          <w:delText xml:space="preserve"> healthy </w:delText>
        </w:r>
        <w:r w:rsidR="005F24DC" w:rsidRPr="00BA0A8A" w:rsidDel="008D2239">
          <w:delText>individuals</w:delText>
        </w:r>
        <w:r w:rsidR="00D9531B" w:rsidRPr="00BA0A8A" w:rsidDel="008D2239">
          <w:delText xml:space="preserve">, </w:delText>
        </w:r>
        <w:r w:rsidR="0043131C" w:rsidRPr="00BA0A8A" w:rsidDel="008D2239">
          <w:delText xml:space="preserve">which </w:delText>
        </w:r>
        <w:r w:rsidR="005F24DC" w:rsidRPr="00BA0A8A" w:rsidDel="008D2239">
          <w:delText>showed the same pattern</w:delText>
        </w:r>
        <w:r w:rsidR="00D9531B" w:rsidRPr="00BA0A8A" w:rsidDel="008D2239">
          <w:delText xml:space="preserve"> </w:delText>
        </w:r>
        <w:r w:rsidR="0043131C" w:rsidRPr="00BA0A8A" w:rsidDel="008D2239">
          <w:delText>as</w:delText>
        </w:r>
        <w:r w:rsidR="005F24DC" w:rsidRPr="00BA0A8A" w:rsidDel="008D2239">
          <w:delText xml:space="preserve"> in</w:delText>
        </w:r>
        <w:r w:rsidR="0043131C" w:rsidRPr="00BA0A8A" w:rsidDel="008D2239">
          <w:delText xml:space="preserve"> inter-</w:delText>
        </w:r>
        <w:r w:rsidR="005F24DC" w:rsidRPr="00BA0A8A" w:rsidDel="008D2239">
          <w:delText>fungal</w:delText>
        </w:r>
        <w:r w:rsidR="00DB66B4" w:rsidRPr="00BA0A8A" w:rsidDel="008D2239">
          <w:delText xml:space="preserve"> </w:delText>
        </w:r>
        <w:r w:rsidR="00D9531B" w:rsidRPr="00BA0A8A" w:rsidDel="008D2239">
          <w:delText xml:space="preserve">correlations </w:delText>
        </w:r>
      </w:del>
      <w:r w:rsidR="00D9531B" w:rsidRPr="00BA0A8A">
        <w:t>(</w:t>
      </w:r>
      <w:ins w:id="629" w:author="Jun Yu (MEDT)" w:date="2021-10-19T15:38:00Z">
        <w:r w:rsidR="008D2239" w:rsidRPr="00C43DA5">
          <w:rPr>
            <w:color w:val="0000FF"/>
          </w:rPr>
          <w:t xml:space="preserve">figure </w:t>
        </w:r>
        <w:r w:rsidR="008D2239">
          <w:rPr>
            <w:color w:val="0000FF"/>
          </w:rPr>
          <w:t>5</w:t>
        </w:r>
      </w:ins>
      <w:ins w:id="630" w:author="Jun Yu (MEDT)" w:date="2021-10-19T15:39:00Z">
        <w:r w:rsidR="008D2239">
          <w:rPr>
            <w:color w:val="0000FF"/>
          </w:rPr>
          <w:t>,</w:t>
        </w:r>
      </w:ins>
      <w:ins w:id="631" w:author="Jun Yu (MEDT)" w:date="2021-10-19T15:38:00Z">
        <w:r w:rsidR="008D2239" w:rsidRPr="00C43DA5">
          <w:rPr>
            <w:color w:val="0000FF"/>
          </w:rPr>
          <w:t xml:space="preserve"> </w:t>
        </w:r>
      </w:ins>
      <w:del w:id="632" w:author="Jun Yu (MEDT)" w:date="2021-10-19T14:21:00Z">
        <w:r w:rsidR="00D9531B" w:rsidRPr="0072796B" w:rsidDel="009C3D70">
          <w:rPr>
            <w:color w:val="0000FF"/>
            <w:rPrChange w:id="633" w:author="Jun Yu (MEDT)" w:date="2021-10-18T15:03:00Z">
              <w:rPr/>
            </w:rPrChange>
          </w:rPr>
          <w:delText>figure 4</w:delText>
        </w:r>
        <w:r w:rsidR="002967E7" w:rsidRPr="0072796B" w:rsidDel="009C3D70">
          <w:rPr>
            <w:color w:val="0000FF"/>
            <w:rPrChange w:id="634" w:author="Jun Yu (MEDT)" w:date="2021-10-18T15:03:00Z">
              <w:rPr/>
            </w:rPrChange>
          </w:rPr>
          <w:delText xml:space="preserve">, </w:delText>
        </w:r>
      </w:del>
      <w:r w:rsidR="002967E7" w:rsidRPr="0072796B">
        <w:rPr>
          <w:color w:val="0000FF"/>
          <w:rPrChange w:id="635" w:author="Jun Yu (MEDT)" w:date="2021-10-18T15:03:00Z">
            <w:rPr/>
          </w:rPrChange>
        </w:rPr>
        <w:t>supplementary figure 5</w:t>
      </w:r>
      <w:r w:rsidR="00D9531B" w:rsidRPr="0072796B">
        <w:rPr>
          <w:color w:val="0000FF"/>
          <w:rPrChange w:id="636" w:author="Jun Yu (MEDT)" w:date="2021-10-18T15:03:00Z">
            <w:rPr/>
          </w:rPrChange>
        </w:rPr>
        <w:t xml:space="preserve"> and supplementary table </w:t>
      </w:r>
      <w:r w:rsidR="001A7063" w:rsidRPr="0072796B">
        <w:rPr>
          <w:color w:val="0000FF"/>
          <w:rPrChange w:id="637" w:author="Jun Yu (MEDT)" w:date="2021-10-18T15:03:00Z">
            <w:rPr/>
          </w:rPrChange>
        </w:rPr>
        <w:t>1</w:t>
      </w:r>
      <w:r w:rsidR="00F774B9" w:rsidRPr="0072796B">
        <w:rPr>
          <w:color w:val="0000FF"/>
          <w:rPrChange w:id="638" w:author="Jun Yu (MEDT)" w:date="2021-10-18T15:03:00Z">
            <w:rPr/>
          </w:rPrChange>
        </w:rPr>
        <w:t>1</w:t>
      </w:r>
      <w:r w:rsidR="00D9531B" w:rsidRPr="00BA0A8A">
        <w:t>).</w:t>
      </w:r>
      <w:r w:rsidR="009134E0" w:rsidRPr="00BA0A8A">
        <w:t xml:space="preserve"> This suggested that </w:t>
      </w:r>
      <w:del w:id="639" w:author="Jun Yu (MEDT)" w:date="2021-10-19T15:43:00Z">
        <w:r w:rsidR="009134E0" w:rsidRPr="00BA0A8A" w:rsidDel="00CB2F41">
          <w:delText xml:space="preserve">although </w:delText>
        </w:r>
      </w:del>
      <w:r w:rsidR="009134E0" w:rsidRPr="00BA0A8A">
        <w:t>the</w:t>
      </w:r>
      <w:r w:rsidR="005F24DC" w:rsidRPr="00BA0A8A">
        <w:t xml:space="preserve"> fungal-bacterial </w:t>
      </w:r>
      <w:r w:rsidR="009134E0" w:rsidRPr="00BA0A8A">
        <w:t xml:space="preserve">interactions </w:t>
      </w:r>
      <w:del w:id="640" w:author="Jun Yu (MEDT)" w:date="2021-10-19T15:43:00Z">
        <w:r w:rsidR="009134E0" w:rsidRPr="00BA0A8A" w:rsidDel="008D2239">
          <w:delText>are weaker than inter-</w:delText>
        </w:r>
        <w:r w:rsidR="005F24DC" w:rsidRPr="00BA0A8A" w:rsidDel="008D2239">
          <w:delText>fungal</w:delText>
        </w:r>
        <w:r w:rsidR="009134E0" w:rsidRPr="00BA0A8A" w:rsidDel="008D2239">
          <w:delText xml:space="preserve"> interactions, they might still be</w:delText>
        </w:r>
      </w:del>
      <w:ins w:id="641" w:author="Jun Yu (MEDT)" w:date="2021-10-19T15:43:00Z">
        <w:r w:rsidR="008D2239">
          <w:t>might be</w:t>
        </w:r>
      </w:ins>
      <w:r w:rsidR="009134E0" w:rsidRPr="00BA0A8A">
        <w:t xml:space="preserve"> associated with CRC tumorigenesis.</w:t>
      </w:r>
    </w:p>
    <w:p w14:paraId="45BDDF7F" w14:textId="77777777" w:rsidR="00BA0A8A" w:rsidRPr="00BA0A8A" w:rsidRDefault="00BA0A8A" w:rsidP="00BA0A8A">
      <w:pPr>
        <w:spacing w:before="0" w:after="0"/>
        <w:rPr>
          <w:rFonts w:eastAsiaTheme="minorEastAsia"/>
          <w:b/>
          <w:bCs/>
        </w:rPr>
      </w:pPr>
    </w:p>
    <w:p w14:paraId="2880458B" w14:textId="2B6AA6C6" w:rsidR="00D9531B" w:rsidRPr="00BA0A8A" w:rsidRDefault="00C765A9" w:rsidP="003A5000">
      <w:pPr>
        <w:pStyle w:val="title20825"/>
      </w:pPr>
      <w:commentRangeStart w:id="642"/>
      <w:r w:rsidRPr="00BA0A8A">
        <w:t xml:space="preserve">Differential inter-fungal and fungal-bacterial correlation analysis in CRC versus </w:t>
      </w:r>
      <w:del w:id="643" w:author="Jun Yu (MEDT)" w:date="2021-10-19T10:54:00Z">
        <w:r w:rsidRPr="00BA0A8A" w:rsidDel="00D11917">
          <w:delText xml:space="preserve">Healthy </w:delText>
        </w:r>
      </w:del>
      <w:ins w:id="644" w:author="Jun Yu (MEDT)" w:date="2021-10-19T10:54:00Z">
        <w:r w:rsidR="00D11917">
          <w:t>h</w:t>
        </w:r>
        <w:r w:rsidR="00D11917" w:rsidRPr="00BA0A8A">
          <w:t xml:space="preserve">ealthy </w:t>
        </w:r>
      </w:ins>
      <w:r w:rsidRPr="00BA0A8A">
        <w:t>controls</w:t>
      </w:r>
      <w:commentRangeEnd w:id="642"/>
      <w:r w:rsidR="003A5000">
        <w:rPr>
          <w:rStyle w:val="CommentReference"/>
          <w:b w:val="0"/>
        </w:rPr>
        <w:commentReference w:id="642"/>
      </w:r>
    </w:p>
    <w:p w14:paraId="56866ADB" w14:textId="5FBC0ED3" w:rsidR="00C33557" w:rsidRDefault="00C40C9A" w:rsidP="00BA0A8A">
      <w:pPr>
        <w:spacing w:before="0" w:after="0"/>
      </w:pPr>
      <w:commentRangeStart w:id="645"/>
      <w:r w:rsidRPr="00BA0A8A">
        <w:t xml:space="preserve">After </w:t>
      </w:r>
      <w:r w:rsidR="00AE28C8" w:rsidRPr="00BA0A8A">
        <w:t>determining</w:t>
      </w:r>
      <w:r w:rsidRPr="00BA0A8A">
        <w:t xml:space="preserve"> the </w:t>
      </w:r>
      <w:del w:id="646" w:author="Jun Yu (MEDT)" w:date="2021-10-19T15:45:00Z">
        <w:r w:rsidRPr="00BA0A8A" w:rsidDel="00816950">
          <w:delText xml:space="preserve">inter-bacteria, </w:delText>
        </w:r>
      </w:del>
      <w:r w:rsidRPr="00BA0A8A">
        <w:t>inter-</w:t>
      </w:r>
      <w:r w:rsidR="005F24DC" w:rsidRPr="00BA0A8A">
        <w:t>fungal</w:t>
      </w:r>
      <w:r w:rsidRPr="00BA0A8A">
        <w:t xml:space="preserve"> and </w:t>
      </w:r>
      <w:r w:rsidR="005F24DC" w:rsidRPr="00BA0A8A">
        <w:t>fungal</w:t>
      </w:r>
      <w:r w:rsidRPr="00BA0A8A">
        <w:t xml:space="preserve">-bacterial correlations in CRC </w:t>
      </w:r>
      <w:del w:id="647" w:author="Jun Yu (MEDT)" w:date="2021-10-19T15:45:00Z">
        <w:r w:rsidR="005F24DC" w:rsidRPr="00BA0A8A" w:rsidDel="00816950">
          <w:delText>and</w:delText>
        </w:r>
        <w:r w:rsidRPr="00BA0A8A" w:rsidDel="00816950">
          <w:delText xml:space="preserve"> healthy conditions</w:delText>
        </w:r>
      </w:del>
      <w:ins w:id="648" w:author="Jun Yu (MEDT)" w:date="2021-10-19T15:45:00Z">
        <w:r w:rsidR="00816950">
          <w:t>progression</w:t>
        </w:r>
      </w:ins>
      <w:r w:rsidRPr="00BA0A8A">
        <w:t xml:space="preserve">, we </w:t>
      </w:r>
      <w:del w:id="649" w:author="Jun Yu (MEDT)" w:date="2021-10-19T15:49:00Z">
        <w:r w:rsidRPr="00BA0A8A" w:rsidDel="003A5000">
          <w:delText>next asked</w:delText>
        </w:r>
      </w:del>
      <w:ins w:id="650" w:author="Jun Yu (MEDT)" w:date="2021-10-19T15:49:00Z">
        <w:r w:rsidR="003A5000">
          <w:t>determined if</w:t>
        </w:r>
      </w:ins>
      <w:del w:id="651" w:author="Jun Yu (MEDT)" w:date="2021-10-19T15:49:00Z">
        <w:r w:rsidRPr="00BA0A8A" w:rsidDel="003A5000">
          <w:delText xml:space="preserve"> whether </w:delText>
        </w:r>
      </w:del>
      <w:ins w:id="652" w:author="Jun Yu (MEDT)" w:date="2021-10-19T15:49:00Z">
        <w:r w:rsidR="003A5000">
          <w:t xml:space="preserve"> </w:t>
        </w:r>
      </w:ins>
      <w:r w:rsidRPr="00BA0A8A">
        <w:t xml:space="preserve">these correlations </w:t>
      </w:r>
      <w:del w:id="653" w:author="Jun Yu (MEDT)" w:date="2021-10-19T15:49:00Z">
        <w:r w:rsidRPr="00BA0A8A" w:rsidDel="003A5000">
          <w:delText xml:space="preserve">are </w:delText>
        </w:r>
      </w:del>
      <w:ins w:id="654" w:author="Jun Yu (MEDT)" w:date="2021-10-19T15:49:00Z">
        <w:r w:rsidR="003A5000">
          <w:t>were</w:t>
        </w:r>
        <w:r w:rsidR="003A5000" w:rsidRPr="00BA0A8A">
          <w:t xml:space="preserve"> </w:t>
        </w:r>
      </w:ins>
      <w:r w:rsidRPr="00BA0A8A">
        <w:t>significantly</w:t>
      </w:r>
      <w:r w:rsidR="00AE28C8" w:rsidRPr="00BA0A8A">
        <w:t xml:space="preserve"> different between </w:t>
      </w:r>
      <w:del w:id="655" w:author="Jun Yu (MEDT)" w:date="2021-10-19T15:49:00Z">
        <w:r w:rsidR="00AE28C8" w:rsidRPr="00BA0A8A" w:rsidDel="003A5000">
          <w:delText>these two conditions</w:delText>
        </w:r>
      </w:del>
      <w:ins w:id="656" w:author="Jun Yu (MEDT)" w:date="2021-10-19T15:49:00Z">
        <w:r w:rsidR="003A5000">
          <w:t>CRC and healthy controls</w:t>
        </w:r>
      </w:ins>
      <w:r w:rsidR="00AE28C8" w:rsidRPr="00BA0A8A">
        <w:t>.</w:t>
      </w:r>
      <w:r w:rsidRPr="00BA0A8A">
        <w:t xml:space="preserve"> </w:t>
      </w:r>
      <w:del w:id="657" w:author="Jun Yu (MEDT)" w:date="2021-10-19T15:45:00Z">
        <w:r w:rsidR="00AE28C8" w:rsidRPr="00BA0A8A" w:rsidDel="00816950">
          <w:delText>DGCA w</w:delText>
        </w:r>
        <w:r w:rsidR="00E81CE7" w:rsidRPr="00BA0A8A" w:rsidDel="00816950">
          <w:delText>as</w:delText>
        </w:r>
        <w:r w:rsidR="00AE28C8" w:rsidRPr="00BA0A8A" w:rsidDel="00816950">
          <w:delText xml:space="preserve"> used to perform </w:delText>
        </w:r>
      </w:del>
      <w:del w:id="658" w:author="Jun Yu (MEDT)" w:date="2021-10-19T15:49:00Z">
        <w:r w:rsidR="00AE28C8" w:rsidRPr="00BA0A8A" w:rsidDel="003A5000">
          <w:delText>the differential correlation analysis</w:delText>
        </w:r>
      </w:del>
      <w:del w:id="659" w:author="Jun Yu (MEDT)" w:date="2021-10-19T15:50:00Z">
        <w:r w:rsidR="00AE28C8" w:rsidRPr="00BA0A8A" w:rsidDel="003A5000">
          <w:delText>.</w:delText>
        </w:r>
      </w:del>
      <w:r w:rsidR="00AE28C8" w:rsidRPr="00BA0A8A">
        <w:t xml:space="preserve"> </w:t>
      </w:r>
      <w:del w:id="660" w:author="Jun Yu (MEDT)" w:date="2021-10-19T15:50:00Z">
        <w:r w:rsidR="00E81CE7" w:rsidRPr="00BA0A8A" w:rsidDel="003A5000">
          <w:delText xml:space="preserve">Interestingly, </w:delText>
        </w:r>
      </w:del>
      <w:ins w:id="661" w:author="Jun Yu (MEDT)" w:date="2021-10-19T15:50:00Z">
        <w:r w:rsidR="003A5000">
          <w:t xml:space="preserve">We fund </w:t>
        </w:r>
        <w:proofErr w:type="gramStart"/>
        <w:r w:rsidR="003A5000">
          <w:t xml:space="preserve">that </w:t>
        </w:r>
      </w:ins>
      <w:r w:rsidR="00E81CE7" w:rsidRPr="00BA0A8A">
        <w:t>inter-bacterial correlations</w:t>
      </w:r>
      <w:proofErr w:type="gramEnd"/>
      <w:r w:rsidR="00E81CE7" w:rsidRPr="00BA0A8A">
        <w:t xml:space="preserve"> were stronger in CRC patients than in</w:t>
      </w:r>
      <w:r w:rsidR="00232ACE" w:rsidRPr="00BA0A8A">
        <w:t xml:space="preserve"> healthy ind</w:t>
      </w:r>
      <w:r w:rsidR="00E81CE7" w:rsidRPr="00BA0A8A">
        <w:t>i</w:t>
      </w:r>
      <w:r w:rsidR="00232ACE" w:rsidRPr="00BA0A8A">
        <w:t>viduals</w:t>
      </w:r>
      <w:r w:rsidR="00E81CE7" w:rsidRPr="00BA0A8A">
        <w:t>,</w:t>
      </w:r>
      <w:r w:rsidR="00232ACE" w:rsidRPr="00BA0A8A">
        <w:t xml:space="preserve"> while inter-fungal correlations were stronger in healthy individuals</w:t>
      </w:r>
      <w:del w:id="662" w:author="Jun Yu (MEDT)" w:date="2021-10-19T15:54:00Z">
        <w:r w:rsidR="00232ACE" w:rsidRPr="00BA0A8A" w:rsidDel="003A5000">
          <w:delText>.</w:delText>
        </w:r>
      </w:del>
      <w:r w:rsidR="00232ACE" w:rsidRPr="00BA0A8A">
        <w:t xml:space="preserve"> </w:t>
      </w:r>
      <w:r w:rsidR="00D9531B" w:rsidRPr="00BA0A8A">
        <w:t>(</w:t>
      </w:r>
      <w:commentRangeStart w:id="663"/>
      <w:r w:rsidR="00D9531B" w:rsidRPr="0072796B">
        <w:rPr>
          <w:color w:val="0000FF"/>
          <w:rPrChange w:id="664" w:author="Jun Yu (MEDT)" w:date="2021-10-18T15:09:00Z">
            <w:rPr/>
          </w:rPrChange>
        </w:rPr>
        <w:t xml:space="preserve">figure </w:t>
      </w:r>
      <w:del w:id="665" w:author="Jun Yu (MEDT)" w:date="2021-10-19T15:46:00Z">
        <w:r w:rsidR="00D9531B" w:rsidRPr="0072796B" w:rsidDel="00816950">
          <w:rPr>
            <w:color w:val="0000FF"/>
            <w:rPrChange w:id="666" w:author="Jun Yu (MEDT)" w:date="2021-10-18T15:09:00Z">
              <w:rPr/>
            </w:rPrChange>
          </w:rPr>
          <w:delText>5a</w:delText>
        </w:r>
      </w:del>
      <w:ins w:id="667" w:author="Jun Yu (MEDT)" w:date="2021-10-19T15:46:00Z">
        <w:r w:rsidR="00816950">
          <w:rPr>
            <w:color w:val="0000FF"/>
          </w:rPr>
          <w:t>6</w:t>
        </w:r>
        <w:r w:rsidR="00816950" w:rsidRPr="0072796B">
          <w:rPr>
            <w:color w:val="0000FF"/>
            <w:rPrChange w:id="668" w:author="Jun Yu (MEDT)" w:date="2021-10-18T15:09:00Z">
              <w:rPr/>
            </w:rPrChange>
          </w:rPr>
          <w:t>a</w:t>
        </w:r>
      </w:ins>
      <w:r w:rsidR="00D9531B" w:rsidRPr="00BA0A8A">
        <w:t>).</w:t>
      </w:r>
      <w:r w:rsidR="00232ACE" w:rsidRPr="00BA0A8A">
        <w:t xml:space="preserve"> </w:t>
      </w:r>
      <w:commentRangeEnd w:id="663"/>
      <w:r w:rsidR="003A5000">
        <w:rPr>
          <w:rStyle w:val="CommentReference"/>
        </w:rPr>
        <w:commentReference w:id="663"/>
      </w:r>
      <w:r w:rsidR="00D9531B" w:rsidRPr="00BA0A8A">
        <w:t xml:space="preserve">When assessing </w:t>
      </w:r>
      <w:r w:rsidR="004314C2" w:rsidRPr="00BA0A8A">
        <w:t>fung</w:t>
      </w:r>
      <w:r w:rsidR="00232ACE" w:rsidRPr="00BA0A8A">
        <w:t>al</w:t>
      </w:r>
      <w:r w:rsidR="00D9531B" w:rsidRPr="00BA0A8A">
        <w:t>-bacteria</w:t>
      </w:r>
      <w:r w:rsidR="00232ACE" w:rsidRPr="00BA0A8A">
        <w:t>l</w:t>
      </w:r>
      <w:r w:rsidR="00D9531B" w:rsidRPr="00BA0A8A">
        <w:t xml:space="preserve"> correlations, </w:t>
      </w:r>
      <w:commentRangeStart w:id="669"/>
      <w:r w:rsidR="00D9531B" w:rsidRPr="00BA0A8A">
        <w:t xml:space="preserve">two peaks at -5 and </w:t>
      </w:r>
      <w:r w:rsidR="00232ACE" w:rsidRPr="00BA0A8A">
        <w:t>+</w:t>
      </w:r>
      <w:r w:rsidR="00D9531B" w:rsidRPr="00BA0A8A">
        <w:t>5 were observed</w:t>
      </w:r>
      <w:r w:rsidR="00232ACE" w:rsidRPr="00BA0A8A">
        <w:t xml:space="preserve"> </w:t>
      </w:r>
      <w:commentRangeEnd w:id="669"/>
      <w:r w:rsidR="003A5000">
        <w:rPr>
          <w:rStyle w:val="CommentReference"/>
        </w:rPr>
        <w:commentReference w:id="669"/>
      </w:r>
      <w:r w:rsidR="00232ACE" w:rsidRPr="00BA0A8A">
        <w:t>in the density graph with Z-score</w:t>
      </w:r>
      <w:r w:rsidR="00D9531B" w:rsidRPr="00BA0A8A">
        <w:t xml:space="preserve">, indicating the </w:t>
      </w:r>
      <w:r w:rsidR="00232ACE" w:rsidRPr="00BA0A8A">
        <w:t xml:space="preserve">strength of </w:t>
      </w:r>
      <w:r w:rsidR="004314C2" w:rsidRPr="00BA0A8A">
        <w:t>fung</w:t>
      </w:r>
      <w:r w:rsidR="00232ACE" w:rsidRPr="00BA0A8A">
        <w:t>al-</w:t>
      </w:r>
      <w:r w:rsidR="00D9531B" w:rsidRPr="00BA0A8A">
        <w:t>bacteria</w:t>
      </w:r>
      <w:r w:rsidR="00232ACE" w:rsidRPr="00BA0A8A">
        <w:t>l</w:t>
      </w:r>
      <w:r w:rsidR="00D9531B" w:rsidRPr="00BA0A8A">
        <w:t xml:space="preserve"> </w:t>
      </w:r>
      <w:commentRangeStart w:id="670"/>
      <w:r w:rsidR="00D9531B" w:rsidRPr="00BA0A8A">
        <w:t xml:space="preserve">correlations </w:t>
      </w:r>
      <w:r w:rsidR="00232ACE" w:rsidRPr="00BA0A8A">
        <w:t>do not show simple unidirectional changes across two conditions</w:t>
      </w:r>
      <w:r w:rsidR="00D9531B" w:rsidRPr="00BA0A8A">
        <w:t>.</w:t>
      </w:r>
      <w:r w:rsidR="00232ACE" w:rsidRPr="00BA0A8A">
        <w:t xml:space="preserve"> </w:t>
      </w:r>
      <w:commentRangeEnd w:id="670"/>
      <w:r w:rsidR="003A5000">
        <w:rPr>
          <w:rStyle w:val="CommentReference"/>
        </w:rPr>
        <w:commentReference w:id="670"/>
      </w:r>
      <w:commentRangeStart w:id="671"/>
      <w:r w:rsidR="00232ACE" w:rsidRPr="00BA0A8A">
        <w:t xml:space="preserve">While a group of fungal-bacterial </w:t>
      </w:r>
      <w:r w:rsidR="00232ACE" w:rsidRPr="00BA0A8A">
        <w:lastRenderedPageBreak/>
        <w:t>interactions became stronger</w:t>
      </w:r>
      <w:r w:rsidR="00D9531B" w:rsidRPr="00BA0A8A">
        <w:t xml:space="preserve"> </w:t>
      </w:r>
      <w:r w:rsidR="00232ACE" w:rsidRPr="00BA0A8A">
        <w:t xml:space="preserve">in CRC patients, another group of fungal-bacterial interactions became weaker. </w:t>
      </w:r>
      <w:r w:rsidR="00D9531B" w:rsidRPr="00BA0A8A">
        <w:t xml:space="preserve">Collectively, </w:t>
      </w:r>
      <w:r w:rsidR="00232ACE" w:rsidRPr="00BA0A8A">
        <w:t>our differential correlation analysis demonstrated distinct differences</w:t>
      </w:r>
      <w:r w:rsidR="00FA777A" w:rsidRPr="00BA0A8A">
        <w:t xml:space="preserve"> in the correlation changes among inter-fungal, inter-bacterial and fungal-bacterial interactions.</w:t>
      </w:r>
      <w:commentRangeEnd w:id="671"/>
      <w:r w:rsidR="003A5000">
        <w:rPr>
          <w:rStyle w:val="CommentReference"/>
        </w:rPr>
        <w:commentReference w:id="671"/>
      </w:r>
    </w:p>
    <w:p w14:paraId="02069AF2" w14:textId="77777777" w:rsidR="00BA0A8A" w:rsidRPr="00BA0A8A" w:rsidRDefault="00BA0A8A" w:rsidP="00BA0A8A">
      <w:pPr>
        <w:spacing w:before="0" w:after="0"/>
      </w:pPr>
    </w:p>
    <w:p w14:paraId="078C74E8" w14:textId="6051D239" w:rsidR="00C33557" w:rsidRDefault="00D9531B" w:rsidP="00BA0A8A">
      <w:pPr>
        <w:spacing w:before="0" w:after="0"/>
      </w:pPr>
      <w:commentRangeStart w:id="672"/>
      <w:r w:rsidRPr="00BA0A8A">
        <w:t xml:space="preserve">We also defined the </w:t>
      </w:r>
      <w:commentRangeStart w:id="673"/>
      <w:r w:rsidRPr="00BA0A8A">
        <w:t xml:space="preserve">nine cases </w:t>
      </w:r>
      <w:commentRangeEnd w:id="673"/>
      <w:r w:rsidR="003A5000">
        <w:rPr>
          <w:rStyle w:val="CommentReference"/>
        </w:rPr>
        <w:commentReference w:id="673"/>
      </w:r>
      <w:r w:rsidRPr="00BA0A8A">
        <w:t>in the pair correlation comparison (</w:t>
      </w:r>
      <w:r w:rsidRPr="0072796B">
        <w:rPr>
          <w:color w:val="0000FF"/>
          <w:rPrChange w:id="674" w:author="Jun Yu (MEDT)" w:date="2021-10-18T15:09:00Z">
            <w:rPr/>
          </w:rPrChange>
        </w:rPr>
        <w:t xml:space="preserve">figure </w:t>
      </w:r>
      <w:del w:id="675" w:author="Jun Yu (MEDT)" w:date="2021-10-19T15:46:00Z">
        <w:r w:rsidRPr="0072796B" w:rsidDel="00816950">
          <w:rPr>
            <w:color w:val="0000FF"/>
            <w:rPrChange w:id="676" w:author="Jun Yu (MEDT)" w:date="2021-10-18T15:09:00Z">
              <w:rPr/>
            </w:rPrChange>
          </w:rPr>
          <w:delText xml:space="preserve">5b </w:delText>
        </w:r>
      </w:del>
      <w:ins w:id="677" w:author="Jun Yu (MEDT)" w:date="2021-10-19T15:46:00Z">
        <w:r w:rsidR="00816950">
          <w:rPr>
            <w:color w:val="0000FF"/>
          </w:rPr>
          <w:t>6</w:t>
        </w:r>
        <w:r w:rsidR="00816950" w:rsidRPr="0072796B">
          <w:rPr>
            <w:color w:val="0000FF"/>
            <w:rPrChange w:id="678" w:author="Jun Yu (MEDT)" w:date="2021-10-18T15:09:00Z">
              <w:rPr/>
            </w:rPrChange>
          </w:rPr>
          <w:t xml:space="preserve">b </w:t>
        </w:r>
      </w:ins>
      <w:r w:rsidR="00FA777A" w:rsidRPr="00BA0A8A">
        <w:t>left panel</w:t>
      </w:r>
      <w:del w:id="679" w:author="Jun Yu (MEDT)" w:date="2021-10-18T15:09:00Z">
        <w:r w:rsidR="00FA777A" w:rsidRPr="00BA0A8A" w:rsidDel="0072796B">
          <w:delText xml:space="preserve"> </w:delText>
        </w:r>
        <w:r w:rsidRPr="00BA0A8A" w:rsidDel="0072796B">
          <w:delText>and see methods</w:delText>
        </w:r>
      </w:del>
      <w:r w:rsidRPr="00BA0A8A">
        <w:t xml:space="preserve">). Our results showed that the most significant correlations were </w:t>
      </w:r>
      <w:r w:rsidR="000D0043" w:rsidRPr="00BA0A8A">
        <w:t>'</w:t>
      </w:r>
      <w:r w:rsidRPr="00BA0A8A">
        <w:t>+/+</w:t>
      </w:r>
      <w:r w:rsidR="000D0043" w:rsidRPr="00BA0A8A">
        <w:t>'</w:t>
      </w:r>
      <w:r w:rsidRPr="00BA0A8A">
        <w:t xml:space="preserve">, </w:t>
      </w:r>
      <w:r w:rsidR="000D0043" w:rsidRPr="00BA0A8A">
        <w:t>'</w:t>
      </w:r>
      <w:r w:rsidRPr="00BA0A8A">
        <w:t>+/0</w:t>
      </w:r>
      <w:r w:rsidR="000D0043" w:rsidRPr="00BA0A8A">
        <w:t>'</w:t>
      </w:r>
      <w:r w:rsidRPr="00BA0A8A">
        <w:t xml:space="preserve">, and </w:t>
      </w:r>
      <w:r w:rsidR="000D0043" w:rsidRPr="00BA0A8A">
        <w:t>'</w:t>
      </w:r>
      <w:r w:rsidRPr="00BA0A8A">
        <w:t>0/+</w:t>
      </w:r>
      <w:r w:rsidR="000D0043" w:rsidRPr="00BA0A8A">
        <w:t>'</w:t>
      </w:r>
      <w:r w:rsidRPr="00BA0A8A">
        <w:t>, indicating that the most meaningful comparisons (</w:t>
      </w:r>
      <w:r w:rsidRPr="00BA0A8A">
        <w:rPr>
          <w:i/>
          <w:iCs/>
        </w:rPr>
        <w:t>pm</w:t>
      </w:r>
      <w:r w:rsidR="00E81CE7" w:rsidRPr="00BA0A8A">
        <w:rPr>
          <w:i/>
          <w:iCs/>
        </w:rPr>
        <w:t xml:space="preserve"> </w:t>
      </w:r>
      <w:r w:rsidRPr="00BA0A8A">
        <w:rPr>
          <w:i/>
          <w:iCs/>
        </w:rPr>
        <w:t>Val</w:t>
      </w:r>
      <w:r w:rsidRPr="00BA0A8A">
        <w:t xml:space="preserve"> &lt; 0.05) were based on the positive correlations; in other words, negative correlations were rare (</w:t>
      </w:r>
      <w:r w:rsidRPr="0072796B">
        <w:rPr>
          <w:color w:val="0000FF"/>
          <w:rPrChange w:id="680" w:author="Jun Yu (MEDT)" w:date="2021-10-18T15:09:00Z">
            <w:rPr/>
          </w:rPrChange>
        </w:rPr>
        <w:t xml:space="preserve">figure </w:t>
      </w:r>
      <w:del w:id="681" w:author="Jun Yu (MEDT)" w:date="2021-10-19T15:47:00Z">
        <w:r w:rsidRPr="0072796B" w:rsidDel="00816950">
          <w:rPr>
            <w:color w:val="0000FF"/>
            <w:rPrChange w:id="682" w:author="Jun Yu (MEDT)" w:date="2021-10-18T15:09:00Z">
              <w:rPr/>
            </w:rPrChange>
          </w:rPr>
          <w:delText>5c</w:delText>
        </w:r>
      </w:del>
      <w:ins w:id="683" w:author="Jun Yu (MEDT)" w:date="2021-10-19T15:47:00Z">
        <w:r w:rsidR="00816950">
          <w:rPr>
            <w:color w:val="0000FF"/>
          </w:rPr>
          <w:t>6</w:t>
        </w:r>
        <w:r w:rsidR="00816950" w:rsidRPr="0072796B">
          <w:rPr>
            <w:color w:val="0000FF"/>
            <w:rPrChange w:id="684" w:author="Jun Yu (MEDT)" w:date="2021-10-18T15:09:00Z">
              <w:rPr/>
            </w:rPrChange>
          </w:rPr>
          <w:t>c</w:t>
        </w:r>
      </w:ins>
      <w:r w:rsidRPr="00BA0A8A">
        <w:t xml:space="preserve">). Notably, only the </w:t>
      </w:r>
      <w:r w:rsidR="00F96E61" w:rsidRPr="00BA0A8A">
        <w:t>intra-</w:t>
      </w:r>
      <w:r w:rsidR="004314C2" w:rsidRPr="00BA0A8A">
        <w:t>fungi</w:t>
      </w:r>
      <w:r w:rsidRPr="00BA0A8A">
        <w:t xml:space="preserve"> had six </w:t>
      </w:r>
      <w:r w:rsidR="000D0043" w:rsidRPr="00BA0A8A">
        <w:t>'</w:t>
      </w:r>
      <w:r w:rsidRPr="00BA0A8A">
        <w:t>-/+</w:t>
      </w:r>
      <w:r w:rsidR="000D0043" w:rsidRPr="00BA0A8A">
        <w:t>'</w:t>
      </w:r>
      <w:r w:rsidRPr="00BA0A8A">
        <w:t xml:space="preserve"> cases, which means the feature pair correlation in CRC was negative, while its association in healthy control was positive (</w:t>
      </w:r>
      <w:r w:rsidRPr="0072796B">
        <w:rPr>
          <w:color w:val="0000FF"/>
          <w:rPrChange w:id="685" w:author="Jun Yu (MEDT)" w:date="2021-10-18T15:09:00Z">
            <w:rPr/>
          </w:rPrChange>
        </w:rPr>
        <w:t xml:space="preserve">figure </w:t>
      </w:r>
      <w:del w:id="686" w:author="Jun Yu (MEDT)" w:date="2021-10-19T15:47:00Z">
        <w:r w:rsidRPr="0072796B" w:rsidDel="00816950">
          <w:rPr>
            <w:color w:val="0000FF"/>
            <w:rPrChange w:id="687" w:author="Jun Yu (MEDT)" w:date="2021-10-18T15:09:00Z">
              <w:rPr/>
            </w:rPrChange>
          </w:rPr>
          <w:delText>5c</w:delText>
        </w:r>
      </w:del>
      <w:ins w:id="688" w:author="Jun Yu (MEDT)" w:date="2021-10-19T15:47:00Z">
        <w:r w:rsidR="00816950">
          <w:rPr>
            <w:color w:val="0000FF"/>
          </w:rPr>
          <w:t>6</w:t>
        </w:r>
        <w:r w:rsidR="00816950" w:rsidRPr="0072796B">
          <w:rPr>
            <w:color w:val="0000FF"/>
            <w:rPrChange w:id="689" w:author="Jun Yu (MEDT)" w:date="2021-10-18T15:09:00Z">
              <w:rPr/>
            </w:rPrChange>
          </w:rPr>
          <w:t>c</w:t>
        </w:r>
      </w:ins>
      <w:r w:rsidRPr="00BA0A8A">
        <w:t>). It might reveal some potential markers or changes in the stage alteration.</w:t>
      </w:r>
      <w:commentRangeEnd w:id="672"/>
      <w:r w:rsidR="00F037BE">
        <w:rPr>
          <w:rStyle w:val="CommentReference"/>
        </w:rPr>
        <w:commentReference w:id="672"/>
      </w:r>
    </w:p>
    <w:p w14:paraId="1BB5C6EC" w14:textId="77777777" w:rsidR="00BA0A8A" w:rsidRPr="00BA0A8A" w:rsidRDefault="00BA0A8A" w:rsidP="00BA0A8A">
      <w:pPr>
        <w:spacing w:before="0" w:after="0"/>
      </w:pPr>
    </w:p>
    <w:p w14:paraId="0B0305C3" w14:textId="4EE3CD22" w:rsidR="004F1F81" w:rsidRDefault="0096422D" w:rsidP="00BA0A8A">
      <w:pPr>
        <w:spacing w:before="0" w:after="0"/>
      </w:pPr>
      <w:r w:rsidRPr="00BA0A8A">
        <w:t>Sixty-four</w:t>
      </w:r>
      <w:r w:rsidR="00D9531B" w:rsidRPr="00BA0A8A">
        <w:t xml:space="preserve"> </w:t>
      </w:r>
      <w:r w:rsidR="00FA777A" w:rsidRPr="00BA0A8A">
        <w:t xml:space="preserve">microbes </w:t>
      </w:r>
      <w:r w:rsidR="00D9531B" w:rsidRPr="00BA0A8A">
        <w:t xml:space="preserve">(31 bacteria and 33 </w:t>
      </w:r>
      <w:r w:rsidR="004314C2" w:rsidRPr="00BA0A8A">
        <w:t>fungi</w:t>
      </w:r>
      <w:r w:rsidR="00D9531B" w:rsidRPr="00BA0A8A">
        <w:t>) were separated into six cluste</w:t>
      </w:r>
      <w:r w:rsidR="00FA777A" w:rsidRPr="00BA0A8A">
        <w:t>r</w:t>
      </w:r>
      <w:r w:rsidR="00D9531B" w:rsidRPr="00BA0A8A">
        <w:t xml:space="preserve">s with </w:t>
      </w:r>
      <w:bookmarkStart w:id="690" w:name="_Hlk82182357"/>
      <w:r w:rsidR="00D9531B" w:rsidRPr="00BA0A8A">
        <w:t>affinity propagation cluster</w:t>
      </w:r>
      <w:bookmarkEnd w:id="690"/>
      <w:r w:rsidR="00E81CE7" w:rsidRPr="00BA0A8A">
        <w:t>s</w:t>
      </w:r>
      <w:r w:rsidR="00D9531B" w:rsidRPr="00BA0A8A">
        <w:t xml:space="preserve"> (</w:t>
      </w:r>
      <w:commentRangeStart w:id="691"/>
      <w:r w:rsidR="00D9531B" w:rsidRPr="0072796B">
        <w:rPr>
          <w:color w:val="0000FF"/>
          <w:rPrChange w:id="692" w:author="Jun Yu (MEDT)" w:date="2021-10-18T15:10:00Z">
            <w:rPr/>
          </w:rPrChange>
        </w:rPr>
        <w:t xml:space="preserve">figure </w:t>
      </w:r>
      <w:del w:id="693" w:author="Jun Yu (MEDT)" w:date="2021-10-19T15:47:00Z">
        <w:r w:rsidR="00D9531B" w:rsidRPr="0072796B" w:rsidDel="00816950">
          <w:rPr>
            <w:color w:val="0000FF"/>
            <w:rPrChange w:id="694" w:author="Jun Yu (MEDT)" w:date="2021-10-18T15:10:00Z">
              <w:rPr/>
            </w:rPrChange>
          </w:rPr>
          <w:delText>5d</w:delText>
        </w:r>
      </w:del>
      <w:ins w:id="695" w:author="Jun Yu (MEDT)" w:date="2021-10-19T15:47:00Z">
        <w:r w:rsidR="00816950">
          <w:rPr>
            <w:color w:val="0000FF"/>
          </w:rPr>
          <w:t>6</w:t>
        </w:r>
        <w:r w:rsidR="00816950" w:rsidRPr="0072796B">
          <w:rPr>
            <w:color w:val="0000FF"/>
            <w:rPrChange w:id="696" w:author="Jun Yu (MEDT)" w:date="2021-10-18T15:10:00Z">
              <w:rPr/>
            </w:rPrChange>
          </w:rPr>
          <w:t>d</w:t>
        </w:r>
        <w:commentRangeEnd w:id="691"/>
        <w:r w:rsidR="00816950">
          <w:rPr>
            <w:rStyle w:val="CommentReference"/>
          </w:rPr>
          <w:commentReference w:id="691"/>
        </w:r>
      </w:ins>
      <w:r w:rsidR="00D9531B" w:rsidRPr="00BA0A8A">
        <w:t>). Among these, two cluste</w:t>
      </w:r>
      <w:r w:rsidR="00FA777A" w:rsidRPr="00BA0A8A">
        <w:t>r</w:t>
      </w:r>
      <w:r w:rsidR="00D9531B" w:rsidRPr="00BA0A8A">
        <w:t xml:space="preserve">s contained most of the candidates identified. </w:t>
      </w:r>
      <w:r w:rsidR="00EA49C9" w:rsidRPr="00BA0A8A">
        <w:t xml:space="preserve">We named the biggest one the </w:t>
      </w:r>
      <w:proofErr w:type="spellStart"/>
      <w:r w:rsidR="004314C2" w:rsidRPr="00BA0A8A">
        <w:t>Fun</w:t>
      </w:r>
      <w:r w:rsidR="00EA49C9" w:rsidRPr="00BA0A8A">
        <w:t>_cluster</w:t>
      </w:r>
      <w:proofErr w:type="spellEnd"/>
      <w:r w:rsidR="00EA49C9" w:rsidRPr="00BA0A8A">
        <w:t xml:space="preserve"> because 18 of 22 </w:t>
      </w:r>
      <w:r w:rsidR="00FA777A" w:rsidRPr="00BA0A8A">
        <w:t>microbes</w:t>
      </w:r>
      <w:r w:rsidR="00EA49C9" w:rsidRPr="00BA0A8A">
        <w:t xml:space="preserve"> were </w:t>
      </w:r>
      <w:r w:rsidR="004314C2" w:rsidRPr="00BA0A8A">
        <w:t>fungi</w:t>
      </w:r>
      <w:r w:rsidR="00D9531B" w:rsidRPr="00BA0A8A">
        <w:t xml:space="preserve">. </w:t>
      </w:r>
      <w:r w:rsidR="00DD468F" w:rsidRPr="00BA0A8A">
        <w:t xml:space="preserve">We named the second biggest one the Bac-cluster because 17 of the 21 microbes were bacteria. </w:t>
      </w:r>
      <w:r w:rsidR="00DE1E1E" w:rsidRPr="00BA0A8A">
        <w:t>As</w:t>
      </w:r>
      <w:r w:rsidR="00203AB6" w:rsidRPr="00BA0A8A">
        <w:t xml:space="preserve"> the clustering results</w:t>
      </w:r>
      <w:r w:rsidR="00DE1E1E" w:rsidRPr="00BA0A8A">
        <w:t xml:space="preserve"> were based on the z-score</w:t>
      </w:r>
      <w:r w:rsidR="00203AB6" w:rsidRPr="00BA0A8A">
        <w:t>, we can observ</w:t>
      </w:r>
      <w:r w:rsidR="006B7F70" w:rsidRPr="00BA0A8A">
        <w:t xml:space="preserve">e that </w:t>
      </w:r>
      <w:r w:rsidR="00AC238E" w:rsidRPr="00BA0A8A">
        <w:t xml:space="preserve">the alteration of inter-bacteria and inter-fungal correlation have </w:t>
      </w:r>
      <w:r w:rsidR="00AB6DEE" w:rsidRPr="00BA0A8A">
        <w:t>distinct differences.</w:t>
      </w:r>
      <w:r w:rsidR="005B5185" w:rsidRPr="00BA0A8A">
        <w:t xml:space="preserve"> Notably, </w:t>
      </w:r>
      <w:r w:rsidR="004F1F81" w:rsidRPr="00BA0A8A">
        <w:t xml:space="preserve">some </w:t>
      </w:r>
      <w:r w:rsidR="00960DC7" w:rsidRPr="00BA0A8A">
        <w:t xml:space="preserve">bacteria were present in the </w:t>
      </w:r>
      <w:proofErr w:type="spellStart"/>
      <w:r w:rsidR="00960DC7" w:rsidRPr="00BA0A8A">
        <w:t>Fun_cluster</w:t>
      </w:r>
      <w:proofErr w:type="spellEnd"/>
      <w:r w:rsidR="00960DC7" w:rsidRPr="00BA0A8A">
        <w:t xml:space="preserve"> while some fungi were present in the </w:t>
      </w:r>
      <w:proofErr w:type="spellStart"/>
      <w:r w:rsidR="00960DC7" w:rsidRPr="00BA0A8A">
        <w:t>Bac_cluster</w:t>
      </w:r>
      <w:proofErr w:type="spellEnd"/>
      <w:r w:rsidR="00960DC7" w:rsidRPr="00BA0A8A">
        <w:t>. This implies</w:t>
      </w:r>
      <w:r w:rsidR="000B0A34" w:rsidRPr="00BA0A8A">
        <w:t xml:space="preserve"> that these might be the special species that have more trans-kingdom interactions and might </w:t>
      </w:r>
      <w:r w:rsidR="002172FA" w:rsidRPr="00BA0A8A">
        <w:t xml:space="preserve">be </w:t>
      </w:r>
      <w:r w:rsidR="002172FA" w:rsidRPr="00BA0A8A">
        <w:lastRenderedPageBreak/>
        <w:t>important in CRC pathogenesis.</w:t>
      </w:r>
      <w:commentRangeEnd w:id="645"/>
      <w:r w:rsidR="00F037BE">
        <w:rPr>
          <w:rStyle w:val="CommentReference"/>
        </w:rPr>
        <w:commentReference w:id="645"/>
      </w:r>
    </w:p>
    <w:p w14:paraId="4DB823A0" w14:textId="77777777" w:rsidR="00BA0A8A" w:rsidRPr="00BA0A8A" w:rsidRDefault="00BA0A8A" w:rsidP="00BA0A8A">
      <w:pPr>
        <w:spacing w:before="0" w:after="0"/>
      </w:pPr>
    </w:p>
    <w:p w14:paraId="0D121FEE" w14:textId="6CD2BAD5" w:rsidR="00FA777A" w:rsidRPr="00F037BE" w:rsidDel="00F037BE" w:rsidRDefault="00D9531B" w:rsidP="00BA0A8A">
      <w:pPr>
        <w:spacing w:before="0" w:after="0"/>
        <w:rPr>
          <w:del w:id="697" w:author="Jun Yu (MEDT)" w:date="2021-10-19T16:00:00Z"/>
          <w:b/>
          <w:rPrChange w:id="698" w:author="Jun Yu (MEDT)" w:date="2021-10-19T16:01:00Z">
            <w:rPr>
              <w:del w:id="699" w:author="Jun Yu (MEDT)" w:date="2021-10-19T16:00:00Z"/>
            </w:rPr>
          </w:rPrChange>
        </w:rPr>
      </w:pPr>
      <w:del w:id="700" w:author="Jun Yu (MEDT)" w:date="2021-10-19T16:00:00Z">
        <w:r w:rsidRPr="00F037BE" w:rsidDel="00F037BE">
          <w:rPr>
            <w:b/>
            <w:rPrChange w:id="701" w:author="Jun Yu (MEDT)" w:date="2021-10-19T16:01:00Z">
              <w:rPr/>
            </w:rPrChange>
          </w:rPr>
          <w:delText xml:space="preserve">In </w:delText>
        </w:r>
        <w:r w:rsidR="002172FA" w:rsidRPr="00F037BE" w:rsidDel="00F037BE">
          <w:rPr>
            <w:b/>
            <w:rPrChange w:id="702" w:author="Jun Yu (MEDT)" w:date="2021-10-19T16:01:00Z">
              <w:rPr/>
            </w:rPrChange>
          </w:rPr>
          <w:delText>the Fun_cluster</w:delText>
        </w:r>
        <w:r w:rsidRPr="00F037BE" w:rsidDel="00F037BE">
          <w:rPr>
            <w:b/>
            <w:rPrChange w:id="703" w:author="Jun Yu (MEDT)" w:date="2021-10-19T16:01:00Z">
              <w:rPr/>
            </w:rPrChange>
          </w:rPr>
          <w:delText>, the correlation</w:delText>
        </w:r>
        <w:r w:rsidR="00EA49C9" w:rsidRPr="00F037BE" w:rsidDel="00F037BE">
          <w:rPr>
            <w:b/>
            <w:rPrChange w:id="704" w:author="Jun Yu (MEDT)" w:date="2021-10-19T16:01:00Z">
              <w:rPr/>
            </w:rPrChange>
          </w:rPr>
          <w:delText>s</w:delText>
        </w:r>
        <w:r w:rsidRPr="00F037BE" w:rsidDel="00F037BE">
          <w:rPr>
            <w:b/>
            <w:rPrChange w:id="705" w:author="Jun Yu (MEDT)" w:date="2021-10-19T16:01:00Z">
              <w:rPr/>
            </w:rPrChange>
          </w:rPr>
          <w:delText xml:space="preserve"> between the enriched </w:delText>
        </w:r>
        <w:r w:rsidR="004314C2" w:rsidRPr="00F037BE" w:rsidDel="00F037BE">
          <w:rPr>
            <w:b/>
            <w:rPrChange w:id="706" w:author="Jun Yu (MEDT)" w:date="2021-10-19T16:01:00Z">
              <w:rPr/>
            </w:rPrChange>
          </w:rPr>
          <w:delText>fungi</w:delText>
        </w:r>
        <w:r w:rsidRPr="00F037BE" w:rsidDel="00F037BE">
          <w:rPr>
            <w:b/>
            <w:rPrChange w:id="707" w:author="Jun Yu (MEDT)" w:date="2021-10-19T16:01:00Z">
              <w:rPr/>
            </w:rPrChange>
          </w:rPr>
          <w:delText xml:space="preserve"> </w:delText>
        </w:r>
        <w:r w:rsidR="00EA49C9" w:rsidRPr="00F037BE" w:rsidDel="00F037BE">
          <w:rPr>
            <w:b/>
            <w:rPrChange w:id="708" w:author="Jun Yu (MEDT)" w:date="2021-10-19T16:01:00Z">
              <w:rPr/>
            </w:rPrChange>
          </w:rPr>
          <w:delText xml:space="preserve">were </w:delText>
        </w:r>
        <w:r w:rsidRPr="00F037BE" w:rsidDel="00F037BE">
          <w:rPr>
            <w:b/>
            <w:rPrChange w:id="709" w:author="Jun Yu (MEDT)" w:date="2021-10-19T16:01:00Z">
              <w:rPr/>
            </w:rPrChange>
          </w:rPr>
          <w:delText>enhanced in CRC compared</w:delText>
        </w:r>
        <w:r w:rsidR="004F1C35" w:rsidRPr="00F037BE" w:rsidDel="00F037BE">
          <w:rPr>
            <w:b/>
            <w:rPrChange w:id="710" w:author="Jun Yu (MEDT)" w:date="2021-10-19T16:01:00Z">
              <w:rPr/>
            </w:rPrChange>
          </w:rPr>
          <w:delText xml:space="preserve"> to healthy individuals</w:delText>
        </w:r>
        <w:r w:rsidRPr="00F037BE" w:rsidDel="00F037BE">
          <w:rPr>
            <w:b/>
            <w:rPrChange w:id="711" w:author="Jun Yu (MEDT)" w:date="2021-10-19T16:01:00Z">
              <w:rPr/>
            </w:rPrChange>
          </w:rPr>
          <w:delText xml:space="preserve">. We identified that </w:delText>
        </w:r>
        <w:r w:rsidRPr="00F037BE" w:rsidDel="00F037BE">
          <w:rPr>
            <w:b/>
            <w:i/>
            <w:iCs/>
            <w:rPrChange w:id="712" w:author="Jun Yu (MEDT)" w:date="2021-10-19T16:01:00Z">
              <w:rPr>
                <w:i/>
                <w:iCs/>
              </w:rPr>
            </w:rPrChange>
          </w:rPr>
          <w:delText>E. pulchra</w:delText>
        </w:r>
        <w:r w:rsidRPr="00F037BE" w:rsidDel="00F037BE">
          <w:rPr>
            <w:b/>
            <w:rPrChange w:id="713" w:author="Jun Yu (MEDT)" w:date="2021-10-19T16:01:00Z">
              <w:rPr/>
            </w:rPrChange>
          </w:rPr>
          <w:delText xml:space="preserve"> and </w:delText>
        </w:r>
        <w:r w:rsidRPr="00F037BE" w:rsidDel="00F037BE">
          <w:rPr>
            <w:b/>
            <w:i/>
            <w:iCs/>
            <w:rPrChange w:id="714" w:author="Jun Yu (MEDT)" w:date="2021-10-19T16:01:00Z">
              <w:rPr>
                <w:i/>
                <w:iCs/>
              </w:rPr>
            </w:rPrChange>
          </w:rPr>
          <w:delText>A. rambellii</w:delText>
        </w:r>
        <w:r w:rsidRPr="00F037BE" w:rsidDel="00F037BE">
          <w:rPr>
            <w:b/>
            <w:rPrChange w:id="715" w:author="Jun Yu (MEDT)" w:date="2021-10-19T16:01:00Z">
              <w:rPr/>
            </w:rPrChange>
          </w:rPr>
          <w:delText xml:space="preserve"> were the core </w:delText>
        </w:r>
        <w:r w:rsidR="004314C2" w:rsidRPr="00F037BE" w:rsidDel="00F037BE">
          <w:rPr>
            <w:b/>
            <w:rPrChange w:id="716" w:author="Jun Yu (MEDT)" w:date="2021-10-19T16:01:00Z">
              <w:rPr/>
            </w:rPrChange>
          </w:rPr>
          <w:delText>fungi</w:delText>
        </w:r>
        <w:r w:rsidRPr="00F037BE" w:rsidDel="00F037BE">
          <w:rPr>
            <w:b/>
            <w:rPrChange w:id="717" w:author="Jun Yu (MEDT)" w:date="2021-10-19T16:01:00Z">
              <w:rPr/>
            </w:rPrChange>
          </w:rPr>
          <w:delText xml:space="preserve"> in the eEuk_cluster. </w:delText>
        </w:r>
        <w:r w:rsidR="00EA49C9" w:rsidRPr="00F037BE" w:rsidDel="00F037BE">
          <w:rPr>
            <w:b/>
            <w:rPrChange w:id="718" w:author="Jun Yu (MEDT)" w:date="2021-10-19T16:01:00Z">
              <w:rPr/>
            </w:rPrChange>
          </w:rPr>
          <w:delText>T</w:delText>
        </w:r>
        <w:r w:rsidRPr="00F037BE" w:rsidDel="00F037BE">
          <w:rPr>
            <w:b/>
            <w:rPrChange w:id="719" w:author="Jun Yu (MEDT)" w:date="2021-10-19T16:01:00Z">
              <w:rPr/>
            </w:rPrChange>
          </w:rPr>
          <w:delText xml:space="preserve">hree CRC enriched bacteria, including </w:delText>
        </w:r>
        <w:r w:rsidRPr="00F037BE" w:rsidDel="00F037BE">
          <w:rPr>
            <w:b/>
            <w:i/>
            <w:iCs/>
            <w:rPrChange w:id="720" w:author="Jun Yu (MEDT)" w:date="2021-10-19T16:01:00Z">
              <w:rPr>
                <w:i/>
                <w:iCs/>
              </w:rPr>
            </w:rPrChange>
          </w:rPr>
          <w:delText>F. nucleatum</w:delText>
        </w:r>
        <w:r w:rsidRPr="00F037BE" w:rsidDel="00F037BE">
          <w:rPr>
            <w:b/>
            <w:rPrChange w:id="721" w:author="Jun Yu (MEDT)" w:date="2021-10-19T16:01:00Z">
              <w:rPr/>
            </w:rPrChange>
          </w:rPr>
          <w:delText xml:space="preserve">, </w:delText>
        </w:r>
        <w:r w:rsidRPr="00F037BE" w:rsidDel="00F037BE">
          <w:rPr>
            <w:b/>
            <w:i/>
            <w:iCs/>
            <w:rPrChange w:id="722" w:author="Jun Yu (MEDT)" w:date="2021-10-19T16:01:00Z">
              <w:rPr>
                <w:i/>
                <w:iCs/>
              </w:rPr>
            </w:rPrChange>
          </w:rPr>
          <w:delText>F. periodonticum</w:delText>
        </w:r>
        <w:r w:rsidRPr="00F037BE" w:rsidDel="00F037BE">
          <w:rPr>
            <w:b/>
            <w:rPrChange w:id="723" w:author="Jun Yu (MEDT)" w:date="2021-10-19T16:01:00Z">
              <w:rPr/>
            </w:rPrChange>
          </w:rPr>
          <w:delText xml:space="preserve">, and </w:delText>
        </w:r>
        <w:r w:rsidRPr="00F037BE" w:rsidDel="00F037BE">
          <w:rPr>
            <w:b/>
            <w:i/>
            <w:iCs/>
            <w:rPrChange w:id="724" w:author="Jun Yu (MEDT)" w:date="2021-10-19T16:01:00Z">
              <w:rPr>
                <w:i/>
                <w:iCs/>
              </w:rPr>
            </w:rPrChange>
          </w:rPr>
          <w:delText>P. micra</w:delText>
        </w:r>
        <w:r w:rsidR="00E81CE7" w:rsidRPr="00F037BE" w:rsidDel="00F037BE">
          <w:rPr>
            <w:b/>
            <w:i/>
            <w:iCs/>
            <w:rPrChange w:id="725" w:author="Jun Yu (MEDT)" w:date="2021-10-19T16:01:00Z">
              <w:rPr>
                <w:i/>
                <w:iCs/>
              </w:rPr>
            </w:rPrChange>
          </w:rPr>
          <w:delText>,</w:delText>
        </w:r>
        <w:r w:rsidRPr="00F037BE" w:rsidDel="00F037BE">
          <w:rPr>
            <w:b/>
            <w:rPrChange w:id="726" w:author="Jun Yu (MEDT)" w:date="2021-10-19T16:01:00Z">
              <w:rPr/>
            </w:rPrChange>
          </w:rPr>
          <w:delText xml:space="preserve"> had strong correlations with these </w:delText>
        </w:r>
        <w:r w:rsidR="004314C2" w:rsidRPr="00F037BE" w:rsidDel="00F037BE">
          <w:rPr>
            <w:b/>
            <w:rPrChange w:id="727" w:author="Jun Yu (MEDT)" w:date="2021-10-19T16:01:00Z">
              <w:rPr/>
            </w:rPrChange>
          </w:rPr>
          <w:delText>fungi</w:delText>
        </w:r>
        <w:r w:rsidRPr="00F037BE" w:rsidDel="00F037BE">
          <w:rPr>
            <w:b/>
            <w:rPrChange w:id="728" w:author="Jun Yu (MEDT)" w:date="2021-10-19T16:01:00Z">
              <w:rPr/>
            </w:rPrChange>
          </w:rPr>
          <w:delText xml:space="preserve"> (</w:delText>
        </w:r>
        <w:commentRangeStart w:id="729"/>
        <w:r w:rsidRPr="00F037BE" w:rsidDel="00F037BE">
          <w:rPr>
            <w:b/>
            <w:color w:val="0000FF"/>
            <w:rPrChange w:id="730" w:author="Jun Yu (MEDT)" w:date="2021-10-19T16:01:00Z">
              <w:rPr/>
            </w:rPrChange>
          </w:rPr>
          <w:delText>figure 5d</w:delText>
        </w:r>
        <w:commentRangeEnd w:id="729"/>
        <w:r w:rsidR="00816950" w:rsidRPr="00F037BE" w:rsidDel="00F037BE">
          <w:rPr>
            <w:rStyle w:val="CommentReference"/>
            <w:b/>
            <w:rPrChange w:id="731" w:author="Jun Yu (MEDT)" w:date="2021-10-19T16:01:00Z">
              <w:rPr>
                <w:rStyle w:val="CommentReference"/>
              </w:rPr>
            </w:rPrChange>
          </w:rPr>
          <w:commentReference w:id="729"/>
        </w:r>
        <w:r w:rsidRPr="00F037BE" w:rsidDel="00F037BE">
          <w:rPr>
            <w:b/>
            <w:rPrChange w:id="732" w:author="Jun Yu (MEDT)" w:date="2021-10-19T16:01:00Z">
              <w:rPr/>
            </w:rPrChange>
          </w:rPr>
          <w:delText xml:space="preserve">). </w:delText>
        </w:r>
        <w:r w:rsidR="00EA49C9" w:rsidRPr="00F037BE" w:rsidDel="00F037BE">
          <w:rPr>
            <w:b/>
            <w:rPrChange w:id="733" w:author="Jun Yu (MEDT)" w:date="2021-10-19T16:01:00Z">
              <w:rPr/>
            </w:rPrChange>
          </w:rPr>
          <w:delText>T</w:delText>
        </w:r>
        <w:r w:rsidRPr="00F037BE" w:rsidDel="00F037BE">
          <w:rPr>
            <w:b/>
            <w:rPrChange w:id="734" w:author="Jun Yu (MEDT)" w:date="2021-10-19T16:01:00Z">
              <w:rPr/>
            </w:rPrChange>
          </w:rPr>
          <w:delText xml:space="preserve">he most </w:delText>
        </w:r>
        <w:r w:rsidR="000206E9" w:rsidRPr="00F037BE" w:rsidDel="00F037BE">
          <w:rPr>
            <w:b/>
            <w:rPrChange w:id="735" w:author="Jun Yu (MEDT)" w:date="2021-10-19T16:01:00Z">
              <w:rPr/>
            </w:rPrChange>
          </w:rPr>
          <w:delText xml:space="preserve">significant </w:delText>
        </w:r>
        <w:r w:rsidR="004314C2" w:rsidRPr="00F037BE" w:rsidDel="00F037BE">
          <w:rPr>
            <w:b/>
            <w:rPrChange w:id="736" w:author="Jun Yu (MEDT)" w:date="2021-10-19T16:01:00Z">
              <w:rPr/>
            </w:rPrChange>
          </w:rPr>
          <w:delText>fungi</w:delText>
        </w:r>
        <w:r w:rsidRPr="00F037BE" w:rsidDel="00F037BE">
          <w:rPr>
            <w:b/>
            <w:rPrChange w:id="737" w:author="Jun Yu (MEDT)" w:date="2021-10-19T16:01:00Z">
              <w:rPr/>
            </w:rPrChange>
          </w:rPr>
          <w:delText xml:space="preserve">, </w:delText>
        </w:r>
        <w:r w:rsidRPr="00F037BE" w:rsidDel="00F037BE">
          <w:rPr>
            <w:b/>
            <w:i/>
            <w:rPrChange w:id="738" w:author="Jun Yu (MEDT)" w:date="2021-10-19T16:01:00Z">
              <w:rPr>
                <w:i/>
              </w:rPr>
            </w:rPrChange>
          </w:rPr>
          <w:delText>A. rambellii</w:delText>
        </w:r>
        <w:r w:rsidRPr="00F037BE" w:rsidDel="00F037BE">
          <w:rPr>
            <w:b/>
            <w:rPrChange w:id="739" w:author="Jun Yu (MEDT)" w:date="2021-10-19T16:01:00Z">
              <w:rPr/>
            </w:rPrChange>
          </w:rPr>
          <w:delText>, and the cancer-related pathogens,</w:delText>
        </w:r>
        <w:r w:rsidRPr="00F037BE" w:rsidDel="00F037BE">
          <w:rPr>
            <w:b/>
            <w:i/>
            <w:rPrChange w:id="740" w:author="Jun Yu (MEDT)" w:date="2021-10-19T16:01:00Z">
              <w:rPr>
                <w:i/>
              </w:rPr>
            </w:rPrChange>
          </w:rPr>
          <w:delText xml:space="preserve"> F. nucleatum</w:delText>
        </w:r>
        <w:r w:rsidRPr="00F037BE" w:rsidDel="00F037BE">
          <w:rPr>
            <w:b/>
            <w:rPrChange w:id="741" w:author="Jun Yu (MEDT)" w:date="2021-10-19T16:01:00Z">
              <w:rPr/>
            </w:rPrChange>
          </w:rPr>
          <w:delText xml:space="preserve">, were in the same cluster. Its z-score was -5.95, and it belonged to the </w:delText>
        </w:r>
        <w:r w:rsidR="000D0043" w:rsidRPr="00F037BE" w:rsidDel="00F037BE">
          <w:rPr>
            <w:b/>
            <w:rPrChange w:id="742" w:author="Jun Yu (MEDT)" w:date="2021-10-19T16:01:00Z">
              <w:rPr/>
            </w:rPrChange>
          </w:rPr>
          <w:delText>'</w:delText>
        </w:r>
        <w:r w:rsidRPr="00F037BE" w:rsidDel="00F037BE">
          <w:rPr>
            <w:b/>
            <w:rPrChange w:id="743" w:author="Jun Yu (MEDT)" w:date="2021-10-19T16:01:00Z">
              <w:rPr/>
            </w:rPrChange>
          </w:rPr>
          <w:delText>+/+</w:delText>
        </w:r>
        <w:r w:rsidR="000D0043" w:rsidRPr="00F037BE" w:rsidDel="00F037BE">
          <w:rPr>
            <w:b/>
            <w:rPrChange w:id="744" w:author="Jun Yu (MEDT)" w:date="2021-10-19T16:01:00Z">
              <w:rPr/>
            </w:rPrChange>
          </w:rPr>
          <w:delText>'</w:delText>
        </w:r>
        <w:r w:rsidRPr="00F037BE" w:rsidDel="00F037BE">
          <w:rPr>
            <w:b/>
            <w:rPrChange w:id="745" w:author="Jun Yu (MEDT)" w:date="2021-10-19T16:01:00Z">
              <w:rPr/>
            </w:rPrChange>
          </w:rPr>
          <w:delText xml:space="preserve"> case (</w:delText>
        </w:r>
      </w:del>
      <w:del w:id="746" w:author="Jun Yu (MEDT)" w:date="2021-10-18T15:03:00Z">
        <w:r w:rsidRPr="00F037BE" w:rsidDel="0072796B">
          <w:rPr>
            <w:b/>
            <w:color w:val="0000FF"/>
            <w:rPrChange w:id="747" w:author="Jun Yu (MEDT)" w:date="2021-10-19T16:01:00Z">
              <w:rPr/>
            </w:rPrChange>
          </w:rPr>
          <w:delText xml:space="preserve">see </w:delText>
        </w:r>
      </w:del>
      <w:del w:id="748" w:author="Jun Yu (MEDT)" w:date="2021-10-19T16:00:00Z">
        <w:r w:rsidRPr="00F037BE" w:rsidDel="00F037BE">
          <w:rPr>
            <w:b/>
            <w:color w:val="0000FF"/>
            <w:rPrChange w:id="749" w:author="Jun Yu (MEDT)" w:date="2021-10-19T16:01:00Z">
              <w:rPr/>
            </w:rPrChange>
          </w:rPr>
          <w:delText xml:space="preserve">supplementary table </w:delText>
        </w:r>
        <w:r w:rsidR="001A7063" w:rsidRPr="00F037BE" w:rsidDel="00F037BE">
          <w:rPr>
            <w:b/>
            <w:color w:val="0000FF"/>
            <w:rPrChange w:id="750" w:author="Jun Yu (MEDT)" w:date="2021-10-19T16:01:00Z">
              <w:rPr/>
            </w:rPrChange>
          </w:rPr>
          <w:delText>1</w:delText>
        </w:r>
        <w:r w:rsidR="00F774B9" w:rsidRPr="00F037BE" w:rsidDel="00F037BE">
          <w:rPr>
            <w:b/>
            <w:color w:val="0000FF"/>
            <w:rPrChange w:id="751" w:author="Jun Yu (MEDT)" w:date="2021-10-19T16:01:00Z">
              <w:rPr/>
            </w:rPrChange>
          </w:rPr>
          <w:delText>1</w:delText>
        </w:r>
        <w:r w:rsidRPr="00F037BE" w:rsidDel="00F037BE">
          <w:rPr>
            <w:b/>
            <w:rPrChange w:id="752" w:author="Jun Yu (MEDT)" w:date="2021-10-19T16:01:00Z">
              <w:rPr/>
            </w:rPrChange>
          </w:rPr>
          <w:delText xml:space="preserve">), indicating that </w:delText>
        </w:r>
        <w:r w:rsidR="00401D44" w:rsidRPr="00F037BE" w:rsidDel="00F037BE">
          <w:rPr>
            <w:b/>
            <w:rPrChange w:id="753" w:author="Jun Yu (MEDT)" w:date="2021-10-19T16:01:00Z">
              <w:rPr/>
            </w:rPrChange>
          </w:rPr>
          <w:delText xml:space="preserve">the correlation between </w:delText>
        </w:r>
        <w:r w:rsidR="004314C2" w:rsidRPr="00F037BE" w:rsidDel="00F037BE">
          <w:rPr>
            <w:b/>
            <w:rPrChange w:id="754" w:author="Jun Yu (MEDT)" w:date="2021-10-19T16:01:00Z">
              <w:rPr/>
            </w:rPrChange>
          </w:rPr>
          <w:delText>fungi</w:delText>
        </w:r>
        <w:r w:rsidRPr="00F037BE" w:rsidDel="00F037BE">
          <w:rPr>
            <w:b/>
            <w:rPrChange w:id="755" w:author="Jun Yu (MEDT)" w:date="2021-10-19T16:01:00Z">
              <w:rPr/>
            </w:rPrChange>
          </w:rPr>
          <w:delText xml:space="preserve"> </w:delText>
        </w:r>
        <w:r w:rsidRPr="00F037BE" w:rsidDel="00F037BE">
          <w:rPr>
            <w:b/>
            <w:i/>
            <w:rPrChange w:id="756" w:author="Jun Yu (MEDT)" w:date="2021-10-19T16:01:00Z">
              <w:rPr>
                <w:i/>
              </w:rPr>
            </w:rPrChange>
          </w:rPr>
          <w:delText>A. rambellii</w:delText>
        </w:r>
        <w:r w:rsidRPr="00F037BE" w:rsidDel="00F037BE">
          <w:rPr>
            <w:b/>
            <w:rPrChange w:id="757" w:author="Jun Yu (MEDT)" w:date="2021-10-19T16:01:00Z">
              <w:rPr/>
            </w:rPrChange>
          </w:rPr>
          <w:delText xml:space="preserve"> and bacteria </w:delText>
        </w:r>
        <w:r w:rsidRPr="00F037BE" w:rsidDel="00F037BE">
          <w:rPr>
            <w:b/>
            <w:i/>
            <w:rPrChange w:id="758" w:author="Jun Yu (MEDT)" w:date="2021-10-19T16:01:00Z">
              <w:rPr>
                <w:i/>
              </w:rPr>
            </w:rPrChange>
          </w:rPr>
          <w:delText>F. nucleatum</w:delText>
        </w:r>
        <w:r w:rsidRPr="00F037BE" w:rsidDel="00F037BE">
          <w:rPr>
            <w:b/>
            <w:rPrChange w:id="759" w:author="Jun Yu (MEDT)" w:date="2021-10-19T16:01:00Z">
              <w:rPr/>
            </w:rPrChange>
          </w:rPr>
          <w:delText xml:space="preserve"> were positive </w:delText>
        </w:r>
        <w:r w:rsidR="001F2DC9" w:rsidRPr="00F037BE" w:rsidDel="00F037BE">
          <w:rPr>
            <w:b/>
            <w:rPrChange w:id="760" w:author="Jun Yu (MEDT)" w:date="2021-10-19T16:01:00Z">
              <w:rPr/>
            </w:rPrChange>
          </w:rPr>
          <w:delText>both conditions and the correlation is even stronger in CRC</w:delText>
        </w:r>
        <w:r w:rsidRPr="00F037BE" w:rsidDel="00F037BE">
          <w:rPr>
            <w:b/>
            <w:rPrChange w:id="761" w:author="Jun Yu (MEDT)" w:date="2021-10-19T16:01:00Z">
              <w:rPr/>
            </w:rPrChange>
          </w:rPr>
          <w:delText xml:space="preserve">. Also, </w:delText>
        </w:r>
        <w:r w:rsidRPr="00F037BE" w:rsidDel="00F037BE">
          <w:rPr>
            <w:b/>
            <w:i/>
            <w:rPrChange w:id="762" w:author="Jun Yu (MEDT)" w:date="2021-10-19T16:01:00Z">
              <w:rPr>
                <w:i/>
              </w:rPr>
            </w:rPrChange>
          </w:rPr>
          <w:delText xml:space="preserve">A. rambellii </w:delText>
        </w:r>
        <w:r w:rsidRPr="00F037BE" w:rsidDel="00F037BE">
          <w:rPr>
            <w:b/>
            <w:rPrChange w:id="763" w:author="Jun Yu (MEDT)" w:date="2021-10-19T16:01:00Z">
              <w:rPr/>
            </w:rPrChange>
          </w:rPr>
          <w:delText xml:space="preserve">showed a strong correlation with another CRC-enriched bacteria </w:delText>
        </w:r>
        <w:r w:rsidRPr="00F037BE" w:rsidDel="00F037BE">
          <w:rPr>
            <w:b/>
            <w:i/>
            <w:rPrChange w:id="764" w:author="Jun Yu (MEDT)" w:date="2021-10-19T16:01:00Z">
              <w:rPr>
                <w:i/>
              </w:rPr>
            </w:rPrChange>
          </w:rPr>
          <w:delText>P. micra</w:delText>
        </w:r>
        <w:r w:rsidRPr="00F037BE" w:rsidDel="00F037BE">
          <w:rPr>
            <w:b/>
            <w:rPrChange w:id="765" w:author="Jun Yu (MEDT)" w:date="2021-10-19T16:01:00Z">
              <w:rPr/>
            </w:rPrChange>
          </w:rPr>
          <w:delText>, with a z-score -5.07, belonged</w:delText>
        </w:r>
        <w:r w:rsidR="000D0043" w:rsidRPr="00F037BE" w:rsidDel="00F037BE">
          <w:rPr>
            <w:b/>
            <w:rPrChange w:id="766" w:author="Jun Yu (MEDT)" w:date="2021-10-19T16:01:00Z">
              <w:rPr/>
            </w:rPrChange>
          </w:rPr>
          <w:delText xml:space="preserve">' </w:delText>
        </w:r>
        <w:r w:rsidRPr="00F037BE" w:rsidDel="00F037BE">
          <w:rPr>
            <w:b/>
            <w:rPrChange w:id="767" w:author="Jun Yu (MEDT)" w:date="2021-10-19T16:01:00Z">
              <w:rPr/>
            </w:rPrChange>
          </w:rPr>
          <w:delText>+/0</w:delText>
        </w:r>
        <w:r w:rsidR="000D0043" w:rsidRPr="00F037BE" w:rsidDel="00F037BE">
          <w:rPr>
            <w:b/>
            <w:rPrChange w:id="768" w:author="Jun Yu (MEDT)" w:date="2021-10-19T16:01:00Z">
              <w:rPr/>
            </w:rPrChange>
          </w:rPr>
          <w:delText>'</w:delText>
        </w:r>
        <w:r w:rsidRPr="00F037BE" w:rsidDel="00F037BE">
          <w:rPr>
            <w:b/>
            <w:rPrChange w:id="769" w:author="Jun Yu (MEDT)" w:date="2021-10-19T16:01:00Z">
              <w:rPr/>
            </w:rPrChange>
          </w:rPr>
          <w:delText xml:space="preserve"> (</w:delText>
        </w:r>
      </w:del>
      <w:del w:id="770" w:author="Jun Yu (MEDT)" w:date="2021-10-18T15:03:00Z">
        <w:r w:rsidRPr="00F037BE" w:rsidDel="0072796B">
          <w:rPr>
            <w:b/>
            <w:color w:val="0000FF"/>
            <w:rPrChange w:id="771" w:author="Jun Yu (MEDT)" w:date="2021-10-19T16:01:00Z">
              <w:rPr/>
            </w:rPrChange>
          </w:rPr>
          <w:delText xml:space="preserve">see </w:delText>
        </w:r>
      </w:del>
      <w:del w:id="772" w:author="Jun Yu (MEDT)" w:date="2021-10-19T16:00:00Z">
        <w:r w:rsidRPr="00F037BE" w:rsidDel="00F037BE">
          <w:rPr>
            <w:b/>
            <w:color w:val="0000FF"/>
            <w:rPrChange w:id="773" w:author="Jun Yu (MEDT)" w:date="2021-10-19T16:01:00Z">
              <w:rPr/>
            </w:rPrChange>
          </w:rPr>
          <w:delText xml:space="preserve">supplementary table </w:delText>
        </w:r>
        <w:r w:rsidR="001A7063" w:rsidRPr="00F037BE" w:rsidDel="00F037BE">
          <w:rPr>
            <w:b/>
            <w:color w:val="0000FF"/>
            <w:rPrChange w:id="774" w:author="Jun Yu (MEDT)" w:date="2021-10-19T16:01:00Z">
              <w:rPr/>
            </w:rPrChange>
          </w:rPr>
          <w:delText>1</w:delText>
        </w:r>
        <w:r w:rsidR="00F774B9" w:rsidRPr="00F037BE" w:rsidDel="00F037BE">
          <w:rPr>
            <w:b/>
            <w:color w:val="0000FF"/>
            <w:rPrChange w:id="775" w:author="Jun Yu (MEDT)" w:date="2021-10-19T16:01:00Z">
              <w:rPr/>
            </w:rPrChange>
          </w:rPr>
          <w:delText>1</w:delText>
        </w:r>
        <w:r w:rsidRPr="00F037BE" w:rsidDel="00F037BE">
          <w:rPr>
            <w:b/>
            <w:rPrChange w:id="776" w:author="Jun Yu (MEDT)" w:date="2021-10-19T16:01:00Z">
              <w:rPr/>
            </w:rPrChange>
          </w:rPr>
          <w:delText>).</w:delText>
        </w:r>
        <w:r w:rsidR="000218B1" w:rsidRPr="00F037BE" w:rsidDel="00F037BE">
          <w:rPr>
            <w:b/>
            <w:rPrChange w:id="777" w:author="Jun Yu (MEDT)" w:date="2021-10-19T16:01:00Z">
              <w:rPr/>
            </w:rPrChange>
          </w:rPr>
          <w:delText xml:space="preserve"> This means that their correlation is much stronger in CRC when compared to </w:delText>
        </w:r>
        <w:r w:rsidR="006A1B8B" w:rsidRPr="00F037BE" w:rsidDel="00F037BE">
          <w:rPr>
            <w:b/>
            <w:rPrChange w:id="778" w:author="Jun Yu (MEDT)" w:date="2021-10-19T16:01:00Z">
              <w:rPr/>
            </w:rPrChange>
          </w:rPr>
          <w:delText>healthy control.</w:delText>
        </w:r>
        <w:r w:rsidRPr="00F037BE" w:rsidDel="00F037BE">
          <w:rPr>
            <w:b/>
            <w:rPrChange w:id="779" w:author="Jun Yu (MEDT)" w:date="2021-10-19T16:01:00Z">
              <w:rPr/>
            </w:rPrChange>
          </w:rPr>
          <w:delText xml:space="preserve"> In contrast, </w:delText>
        </w:r>
        <w:r w:rsidR="00E81CE7" w:rsidRPr="00F037BE" w:rsidDel="00F037BE">
          <w:rPr>
            <w:b/>
            <w:rPrChange w:id="780" w:author="Jun Yu (MEDT)" w:date="2021-10-19T16:01:00Z">
              <w:rPr/>
            </w:rPrChange>
          </w:rPr>
          <w:delText xml:space="preserve">there was no direct correlation between another critical fungus, </w:delText>
        </w:r>
        <w:r w:rsidR="00E81CE7" w:rsidRPr="00F037BE" w:rsidDel="00F037BE">
          <w:rPr>
            <w:b/>
            <w:i/>
            <w:iCs/>
            <w:rPrChange w:id="781" w:author="Jun Yu (MEDT)" w:date="2021-10-19T16:01:00Z">
              <w:rPr>
                <w:i/>
                <w:iCs/>
              </w:rPr>
            </w:rPrChange>
          </w:rPr>
          <w:delText>E. pulchra</w:delText>
        </w:r>
        <w:r w:rsidR="00E81CE7" w:rsidRPr="00F037BE" w:rsidDel="00F037BE">
          <w:rPr>
            <w:b/>
            <w:rPrChange w:id="782" w:author="Jun Yu (MEDT)" w:date="2021-10-19T16:01:00Z">
              <w:rPr/>
            </w:rPrChange>
          </w:rPr>
          <w:delText>, and these three CRC-enriched bacteria</w:delText>
        </w:r>
        <w:r w:rsidR="006A1B8B" w:rsidRPr="00F037BE" w:rsidDel="00F037BE">
          <w:rPr>
            <w:b/>
            <w:rPrChange w:id="783" w:author="Jun Yu (MEDT)" w:date="2021-10-19T16:01:00Z">
              <w:rPr/>
            </w:rPrChange>
          </w:rPr>
          <w:delText xml:space="preserve">. </w:delText>
        </w:r>
        <w:r w:rsidR="00852BD9" w:rsidRPr="00F037BE" w:rsidDel="00F037BE">
          <w:rPr>
            <w:b/>
            <w:rPrChange w:id="784" w:author="Jun Yu (MEDT)" w:date="2021-10-19T16:01:00Z">
              <w:rPr/>
            </w:rPrChange>
          </w:rPr>
          <w:delText xml:space="preserve">It revealed that </w:delText>
        </w:r>
        <w:r w:rsidR="00852BD9" w:rsidRPr="00F037BE" w:rsidDel="00F037BE">
          <w:rPr>
            <w:b/>
            <w:i/>
            <w:rPrChange w:id="785" w:author="Jun Yu (MEDT)" w:date="2021-10-19T16:01:00Z">
              <w:rPr>
                <w:i/>
              </w:rPr>
            </w:rPrChange>
          </w:rPr>
          <w:delText>A. rambellii</w:delText>
        </w:r>
        <w:r w:rsidR="00852BD9" w:rsidRPr="00F037BE" w:rsidDel="00F037BE">
          <w:rPr>
            <w:b/>
            <w:rPrChange w:id="786" w:author="Jun Yu (MEDT)" w:date="2021-10-19T16:01:00Z">
              <w:rPr/>
            </w:rPrChange>
          </w:rPr>
          <w:delText xml:space="preserve"> </w:delText>
        </w:r>
        <w:r w:rsidR="006A1B8B" w:rsidRPr="00F037BE" w:rsidDel="00F037BE">
          <w:rPr>
            <w:b/>
            <w:rPrChange w:id="787" w:author="Jun Yu (MEDT)" w:date="2021-10-19T16:01:00Z">
              <w:rPr/>
            </w:rPrChange>
          </w:rPr>
          <w:delText xml:space="preserve">may play a role in the CRC carcinogenesis contributed by </w:delText>
        </w:r>
        <w:r w:rsidR="001B6E96" w:rsidRPr="00F037BE" w:rsidDel="00F037BE">
          <w:rPr>
            <w:b/>
            <w:i/>
            <w:rPrChange w:id="788" w:author="Jun Yu (MEDT)" w:date="2021-10-19T16:01:00Z">
              <w:rPr>
                <w:i/>
              </w:rPr>
            </w:rPrChange>
          </w:rPr>
          <w:delText>F. nucleatum</w:delText>
        </w:r>
        <w:r w:rsidR="00852BD9" w:rsidRPr="00F037BE" w:rsidDel="00F037BE">
          <w:rPr>
            <w:b/>
            <w:rPrChange w:id="789" w:author="Jun Yu (MEDT)" w:date="2021-10-19T16:01:00Z">
              <w:rPr/>
            </w:rPrChange>
          </w:rPr>
          <w:delText>.</w:delText>
        </w:r>
      </w:del>
    </w:p>
    <w:p w14:paraId="021B653F" w14:textId="2A2580AB" w:rsidR="00BA0A8A" w:rsidRPr="00F037BE" w:rsidDel="00F037BE" w:rsidRDefault="00BA0A8A" w:rsidP="00BA0A8A">
      <w:pPr>
        <w:spacing w:before="0" w:after="0"/>
        <w:rPr>
          <w:del w:id="790" w:author="Jun Yu (MEDT)" w:date="2021-10-19T16:00:00Z"/>
          <w:b/>
          <w:rPrChange w:id="791" w:author="Jun Yu (MEDT)" w:date="2021-10-19T16:01:00Z">
            <w:rPr>
              <w:del w:id="792" w:author="Jun Yu (MEDT)" w:date="2021-10-19T16:00:00Z"/>
            </w:rPr>
          </w:rPrChange>
        </w:rPr>
      </w:pPr>
    </w:p>
    <w:p w14:paraId="3167C35E" w14:textId="6B56703E" w:rsidR="008C161B" w:rsidRPr="00F037BE" w:rsidRDefault="001B6E96">
      <w:pPr>
        <w:spacing w:before="0" w:after="0"/>
        <w:rPr>
          <w:ins w:id="793" w:author="Jun Yu (MEDT)" w:date="2021-10-19T10:57:00Z"/>
        </w:rPr>
        <w:pPrChange w:id="794" w:author="Jun Yu (MEDT)" w:date="2021-10-19T16:01:00Z">
          <w:pPr>
            <w:pStyle w:val="title20825"/>
          </w:pPr>
        </w:pPrChange>
      </w:pPr>
      <w:del w:id="795" w:author="Jun Yu (MEDT)" w:date="2021-10-19T16:00:00Z">
        <w:r w:rsidRPr="00F037BE" w:rsidDel="00F037BE">
          <w:rPr>
            <w:b/>
          </w:rPr>
          <w:delText>In the Bac_cluster,</w:delText>
        </w:r>
        <w:r w:rsidR="00D9531B" w:rsidRPr="00F037BE" w:rsidDel="00F037BE">
          <w:rPr>
            <w:b/>
          </w:rPr>
          <w:delText xml:space="preserve"> </w:delText>
        </w:r>
        <w:r w:rsidRPr="00F037BE" w:rsidDel="00F037BE">
          <w:rPr>
            <w:b/>
          </w:rPr>
          <w:delText>i</w:delText>
        </w:r>
        <w:r w:rsidR="00D9531B" w:rsidRPr="00F037BE" w:rsidDel="00F037BE">
          <w:rPr>
            <w:b/>
          </w:rPr>
          <w:delText xml:space="preserve">t </w:delText>
        </w:r>
        <w:r w:rsidR="004F32BE" w:rsidRPr="00F037BE" w:rsidDel="00F037BE">
          <w:rPr>
            <w:b/>
          </w:rPr>
          <w:delText>contained m</w:delText>
        </w:r>
        <w:r w:rsidR="00D9531B" w:rsidRPr="00F037BE" w:rsidDel="00F037BE">
          <w:rPr>
            <w:b/>
          </w:rPr>
          <w:delText>ost</w:delText>
        </w:r>
        <w:r w:rsidR="004F32BE" w:rsidRPr="00F037BE" w:rsidDel="00F037BE">
          <w:rPr>
            <w:b/>
          </w:rPr>
          <w:delText xml:space="preserve"> of the</w:delText>
        </w:r>
        <w:r w:rsidR="00D9531B" w:rsidRPr="00F037BE" w:rsidDel="00F037BE">
          <w:rPr>
            <w:b/>
          </w:rPr>
          <w:delText xml:space="preserve"> reported probiotics or potential probiotics</w:delText>
        </w:r>
        <w:r w:rsidR="004F32BE" w:rsidRPr="00F037BE" w:rsidDel="00F037BE">
          <w:rPr>
            <w:b/>
          </w:rPr>
          <w:delText xml:space="preserve"> identified in this study</w:delText>
        </w:r>
        <w:r w:rsidR="00D9531B" w:rsidRPr="00F037BE" w:rsidDel="00F037BE">
          <w:rPr>
            <w:b/>
          </w:rPr>
          <w:delText xml:space="preserve">, including </w:delText>
        </w:r>
        <w:r w:rsidR="00D9531B" w:rsidRPr="00F037BE" w:rsidDel="00F037BE">
          <w:rPr>
            <w:b/>
            <w:i/>
          </w:rPr>
          <w:delText>S. thermophilus</w:delText>
        </w:r>
        <w:r w:rsidR="00D9531B" w:rsidRPr="00F037BE" w:rsidDel="00F037BE">
          <w:rPr>
            <w:b/>
          </w:rPr>
          <w:delText xml:space="preserve">, </w:delText>
        </w:r>
        <w:r w:rsidR="00D9531B" w:rsidRPr="00F037BE" w:rsidDel="00F037BE">
          <w:rPr>
            <w:b/>
            <w:i/>
          </w:rPr>
          <w:delText>S. salivarius</w:delText>
        </w:r>
        <w:r w:rsidR="00D9531B" w:rsidRPr="00F037BE" w:rsidDel="00F037BE">
          <w:rPr>
            <w:b/>
          </w:rPr>
          <w:delText xml:space="preserve">, </w:delText>
        </w:r>
        <w:r w:rsidR="00D9531B" w:rsidRPr="00F037BE" w:rsidDel="00F037BE">
          <w:rPr>
            <w:b/>
            <w:i/>
          </w:rPr>
          <w:delText>A. hadrus</w:delText>
        </w:r>
        <w:r w:rsidR="00D9531B" w:rsidRPr="00F037BE" w:rsidDel="00F037BE">
          <w:rPr>
            <w:b/>
          </w:rPr>
          <w:delText xml:space="preserve">, and </w:delText>
        </w:r>
        <w:r w:rsidR="00D9531B" w:rsidRPr="00F037BE" w:rsidDel="00F037BE">
          <w:rPr>
            <w:b/>
            <w:i/>
          </w:rPr>
          <w:delText>E. eligens</w:delText>
        </w:r>
        <w:r w:rsidR="00D9531B" w:rsidRPr="00F037BE" w:rsidDel="00F037BE">
          <w:rPr>
            <w:b/>
          </w:rPr>
          <w:delText xml:space="preserve"> (</w:delText>
        </w:r>
        <w:r w:rsidR="00D9531B" w:rsidRPr="00F037BE" w:rsidDel="00F037BE">
          <w:rPr>
            <w:b/>
            <w:color w:val="0000FF"/>
            <w:rPrChange w:id="796" w:author="Jun Yu (MEDT)" w:date="2021-10-19T16:01:00Z">
              <w:rPr/>
            </w:rPrChange>
          </w:rPr>
          <w:delText>figure 5d</w:delText>
        </w:r>
        <w:r w:rsidR="00D9531B" w:rsidRPr="00F037BE" w:rsidDel="00F037BE">
          <w:rPr>
            <w:b/>
          </w:rPr>
          <w:delText xml:space="preserve">). </w:delText>
        </w:r>
        <w:r w:rsidR="004F32BE" w:rsidRPr="00F037BE" w:rsidDel="00F037BE">
          <w:rPr>
            <w:b/>
          </w:rPr>
          <w:delText>S</w:delText>
        </w:r>
        <w:r w:rsidR="00D9531B" w:rsidRPr="00F037BE" w:rsidDel="00F037BE">
          <w:rPr>
            <w:b/>
          </w:rPr>
          <w:delText>ome cancer</w:delText>
        </w:r>
        <w:r w:rsidR="004F32BE" w:rsidRPr="00F037BE" w:rsidDel="00F037BE">
          <w:rPr>
            <w:b/>
          </w:rPr>
          <w:delText>-</w:delText>
        </w:r>
        <w:r w:rsidR="00D9531B" w:rsidRPr="00F037BE" w:rsidDel="00F037BE">
          <w:rPr>
            <w:b/>
          </w:rPr>
          <w:delText>enriched</w:delText>
        </w:r>
        <w:r w:rsidR="00632345" w:rsidRPr="00F037BE" w:rsidDel="00F037BE">
          <w:rPr>
            <w:b/>
          </w:rPr>
          <w:delText xml:space="preserve"> bacteria</w:delText>
        </w:r>
        <w:r w:rsidR="00D9531B" w:rsidRPr="00F037BE" w:rsidDel="00F037BE">
          <w:rPr>
            <w:b/>
          </w:rPr>
          <w:delText xml:space="preserve"> such as </w:delText>
        </w:r>
        <w:r w:rsidR="00D9531B" w:rsidRPr="00F037BE" w:rsidDel="00F037BE">
          <w:rPr>
            <w:b/>
            <w:i/>
          </w:rPr>
          <w:delText>D. pneumosintes</w:delText>
        </w:r>
        <w:r w:rsidR="00D9531B" w:rsidRPr="00F037BE" w:rsidDel="00F037BE">
          <w:rPr>
            <w:b/>
          </w:rPr>
          <w:delText xml:space="preserve">, </w:delText>
        </w:r>
        <w:r w:rsidR="00D9531B" w:rsidRPr="00F037BE" w:rsidDel="00F037BE">
          <w:rPr>
            <w:b/>
            <w:i/>
          </w:rPr>
          <w:delText>S. anginosus</w:delText>
        </w:r>
        <w:r w:rsidR="00D9531B" w:rsidRPr="00F037BE" w:rsidDel="00F037BE">
          <w:rPr>
            <w:b/>
          </w:rPr>
          <w:delText xml:space="preserve">, and </w:delText>
        </w:r>
        <w:r w:rsidR="00D9531B" w:rsidRPr="00F037BE" w:rsidDel="00F037BE">
          <w:rPr>
            <w:b/>
            <w:i/>
          </w:rPr>
          <w:delText xml:space="preserve">P. intermedia </w:delText>
        </w:r>
        <w:r w:rsidR="00D9531B" w:rsidRPr="00F037BE" w:rsidDel="00F037BE">
          <w:rPr>
            <w:b/>
          </w:rPr>
          <w:delText>were also included in this clustering (</w:delText>
        </w:r>
        <w:r w:rsidR="00D9531B" w:rsidRPr="00F037BE" w:rsidDel="00F037BE">
          <w:rPr>
            <w:b/>
            <w:color w:val="0000FF"/>
            <w:rPrChange w:id="797" w:author="Jun Yu (MEDT)" w:date="2021-10-19T16:01:00Z">
              <w:rPr/>
            </w:rPrChange>
          </w:rPr>
          <w:delText>figure 5d</w:delText>
        </w:r>
        <w:r w:rsidR="00D9531B" w:rsidRPr="00F037BE" w:rsidDel="00F037BE">
          <w:rPr>
            <w:b/>
          </w:rPr>
          <w:delText xml:space="preserve">). </w:delText>
        </w:r>
        <w:r w:rsidR="004F32BE" w:rsidRPr="00F037BE" w:rsidDel="00F037BE">
          <w:rPr>
            <w:b/>
          </w:rPr>
          <w:delText>T</w:delText>
        </w:r>
        <w:r w:rsidR="00D9531B" w:rsidRPr="00F037BE" w:rsidDel="00F037BE">
          <w:rPr>
            <w:b/>
          </w:rPr>
          <w:delText xml:space="preserve">hese results were consistent with many previous studies reporting the correlations among bacteria. </w:delText>
        </w:r>
        <w:r w:rsidR="00D72E28" w:rsidRPr="00F037BE" w:rsidDel="00F037BE">
          <w:rPr>
            <w:b/>
          </w:rPr>
          <w:delText xml:space="preserve">Interestingly, </w:delText>
        </w:r>
        <w:r w:rsidR="00D72E28" w:rsidRPr="00F037BE" w:rsidDel="00F037BE">
          <w:rPr>
            <w:b/>
            <w:i/>
          </w:rPr>
          <w:delText xml:space="preserve">P. kudriavzevii </w:delText>
        </w:r>
        <w:r w:rsidR="00D72E28" w:rsidRPr="00F037BE" w:rsidDel="00F037BE">
          <w:rPr>
            <w:b/>
          </w:rPr>
          <w:delText xml:space="preserve">was the only one correlated with three of </w:delText>
        </w:r>
        <w:r w:rsidR="00197BA3" w:rsidRPr="00F037BE" w:rsidDel="00F037BE">
          <w:rPr>
            <w:b/>
          </w:rPr>
          <w:delText xml:space="preserve">the </w:delText>
        </w:r>
        <w:r w:rsidR="00D72E28" w:rsidRPr="00F037BE" w:rsidDel="00F037BE">
          <w:rPr>
            <w:b/>
          </w:rPr>
          <w:delText xml:space="preserve">four probiotics. </w:delText>
        </w:r>
        <w:r w:rsidR="00852BD9" w:rsidRPr="00F037BE" w:rsidDel="00F037BE">
          <w:rPr>
            <w:b/>
          </w:rPr>
          <w:delText>In previous research</w:delText>
        </w:r>
        <w:r w:rsidR="00852BD9" w:rsidRPr="00F037BE" w:rsidDel="00F037BE">
          <w:rPr>
            <w:b/>
            <w:rPrChange w:id="798" w:author="Jun Yu (MEDT)" w:date="2021-10-19T16:01:00Z">
              <w:rPr/>
            </w:rPrChange>
          </w:rPr>
          <w:fldChar w:fldCharType="begin"/>
        </w:r>
        <w:r w:rsidR="00FD106C" w:rsidRPr="00F037BE" w:rsidDel="00F037BE">
          <w:rPr>
            <w:b/>
          </w:rPr>
          <w:delInstrText xml:space="preserve"> ADDIN ZOTERO_ITEM CSL_CITATION {"citationID":"a1oii05r3jl","properties":{"formattedCitation":"\\super 52\\nosupersub{}","plainCitation":"52","noteIndex":0},"citationItems":[{"id":122,"uris":["http://zotero.org/users/7908919/items/UEZ79NQ4"],"uri":["http://zotero.org/users/7908919/items/UEZ79NQ4"],"itemData":{"id":122,"type":"article-journal","abstract":"There is a common agreement on the important role of the gastrointestinal microbiota in the etiology of cancer. Benign probiotic yeast strains are able to ameliorate intestinal microbiota and regulate the host metabolism, physiology, and immune system through anti-inflammatory, antiproliferative, and anticancer effects. We hypothesized that Pichia kudriavzevii AS-12 secretion metabolites possess anticancer activity on human colorectal cancer cells (HT-29, Caco-2) via inhibiting growth and inducing apoptosis. This study aimed to assess the anticancer effect of P. kudriavzevii AS-12 secretion metabolites and the underlying mechanisms. The cytotoxicity evaluations were performed via 3-(4,5-dimethylthiazole-2-yl)-2,5-diphenyltetrazolium bromide assay; 4</w:delInstrText>
        </w:r>
        <w:r w:rsidR="00FD106C" w:rsidRPr="00F037BE" w:rsidDel="00F037BE">
          <w:rPr>
            <w:rFonts w:hint="eastAsia"/>
            <w:b/>
          </w:rPr>
          <w:delInstrText>′</w:delInstrText>
        </w:r>
        <w:r w:rsidR="00FD106C" w:rsidRPr="00F037BE" w:rsidDel="00F037BE">
          <w:rPr>
            <w:b/>
          </w:rPr>
          <w:delInstrText xml:space="preserve">,6-diamidino-2-phenylindole staining; and FACS-flow cytometry tests. Also, the effects of P. kudriavzevii AS-12 secretion metabolites on the expression level of 6 important genes (BAD, Bcl-2, Caspase-3, Caspase-8, Caspase-9 and Fas-R) involved in the extrinsic and intrinsic apoptosis pathways were studied by real-time polymerase chain reaction method. P. kudriavzevii AS-12 secretion metabolites showed significant (P &lt; .0001) cytotoxic effects on HT-29 cells (57.5%) and Caco-2 (32.5%) compared to KDR/293 normal cells (25%). Moreover, the cytotoxic effects of examined yeast supernatant on HT-29 cells were comparable with 5-fluorouracil, as a positive control (57.5% versus 62.2% respectively). Flow cytometric results showed that the induction of apoptosis is the main mechanism of the anticancer effects. Also, according to the reverse transcriptase polymerase chain reaction results, the expression level of proapoptotic genes (BAD, Caspase-3, Caspase-8, Caspase-9, and Fas-R) in treated HT-29 and Caco-2 cells was higher than untreated and normal cells, whereas the antiapoptotic gene (Bcl-2) was downregulated. P. kudriavzevii AS-12 secretion metabolites exert its anticancer effects by inhibiting cell proliferation and inducing intrinsic and extrinsic apoptosis in colon cancer cells.","container-title":"Nutrition Research","DOI":"10.1016/j.nutres.2017.04.001","ISSN":"0271-5317","journalAbbreviation":"Nutrition Research","language":"en","page":"36-46","source":"ScienceDirect","title":"Secretion metabolites of probiotic yeast, Pichia kudriavzevii AS-12, induces apoptosis pathways in human colorectal cancer cell lines","volume":"41","author":[{"family":"Saber","given":"Amir"},{"family":"Alipour","given":"Beitollah"},{"family":"Faghfoori","given":"Zeinab"},{"family":"Mousavi jam","given":"Ali"},{"family":"Yari Khosroushahi","given":"Ahmad"}],"issued":{"date-parts":[["2017",5,1]]}}}],"schema":"https://github.com/citation-style-language/schema/raw/master/csl-citation.json"} </w:delInstrText>
        </w:r>
        <w:r w:rsidR="00852BD9" w:rsidRPr="00F037BE" w:rsidDel="00F037BE">
          <w:rPr>
            <w:b/>
            <w:rPrChange w:id="799" w:author="Jun Yu (MEDT)" w:date="2021-10-19T16:01:00Z">
              <w:rPr/>
            </w:rPrChange>
          </w:rPr>
          <w:fldChar w:fldCharType="separate"/>
        </w:r>
        <w:r w:rsidR="00FD106C" w:rsidRPr="00F037BE" w:rsidDel="00F037BE">
          <w:rPr>
            <w:b/>
            <w:kern w:val="0"/>
            <w:vertAlign w:val="superscript"/>
          </w:rPr>
          <w:delText>52</w:delText>
        </w:r>
        <w:r w:rsidR="00852BD9" w:rsidRPr="00F037BE" w:rsidDel="00F037BE">
          <w:rPr>
            <w:b/>
            <w:rPrChange w:id="800" w:author="Jun Yu (MEDT)" w:date="2021-10-19T16:01:00Z">
              <w:rPr/>
            </w:rPrChange>
          </w:rPr>
          <w:fldChar w:fldCharType="end"/>
        </w:r>
        <w:r w:rsidR="00852BD9" w:rsidRPr="00F037BE" w:rsidDel="00F037BE">
          <w:rPr>
            <w:b/>
          </w:rPr>
          <w:delText>, c</w:delText>
        </w:r>
        <w:r w:rsidR="00D72E28" w:rsidRPr="00F037BE" w:rsidDel="00F037BE">
          <w:rPr>
            <w:b/>
          </w:rPr>
          <w:delText xml:space="preserve">olon cancer cell proliferation, </w:delText>
        </w:r>
        <w:r w:rsidR="007F44E7" w:rsidRPr="00F037BE" w:rsidDel="00F037BE">
          <w:rPr>
            <w:b/>
          </w:rPr>
          <w:delText xml:space="preserve">inhibition </w:delText>
        </w:r>
        <w:r w:rsidR="00D72E28" w:rsidRPr="00F037BE" w:rsidDel="00F037BE">
          <w:rPr>
            <w:b/>
          </w:rPr>
          <w:delText xml:space="preserve">of endogenous and exogenous apoptosis would be inhibited by metabolites from </w:delText>
        </w:r>
        <w:r w:rsidR="00D72E28" w:rsidRPr="00F037BE" w:rsidDel="00F037BE">
          <w:rPr>
            <w:b/>
            <w:i/>
          </w:rPr>
          <w:delText>P. kudriavzevii</w:delText>
        </w:r>
        <w:r w:rsidR="00D72E28" w:rsidRPr="00F037BE" w:rsidDel="00F037BE">
          <w:rPr>
            <w:b/>
          </w:rPr>
          <w:delText xml:space="preserve">. </w:delText>
        </w:r>
        <w:r w:rsidR="00D9531B" w:rsidRPr="00F037BE" w:rsidDel="00F037BE">
          <w:rPr>
            <w:b/>
          </w:rPr>
          <w:delText>Collectively, these findings revealed that th</w:delText>
        </w:r>
        <w:r w:rsidR="00CC1D74" w:rsidRPr="00F037BE" w:rsidDel="00F037BE">
          <w:rPr>
            <w:b/>
          </w:rPr>
          <w:delText xml:space="preserve">e </w:delText>
        </w:r>
        <w:r w:rsidR="004314C2" w:rsidRPr="00F037BE" w:rsidDel="00F037BE">
          <w:rPr>
            <w:b/>
          </w:rPr>
          <w:delText>int</w:delText>
        </w:r>
        <w:r w:rsidR="008F6C6C" w:rsidRPr="00F037BE" w:rsidDel="00F037BE">
          <w:rPr>
            <w:b/>
          </w:rPr>
          <w:delText>er</w:delText>
        </w:r>
        <w:r w:rsidR="00D9531B" w:rsidRPr="00F037BE" w:rsidDel="00F037BE">
          <w:rPr>
            <w:b/>
          </w:rPr>
          <w:delText>-</w:delText>
        </w:r>
        <w:r w:rsidR="004314C2" w:rsidRPr="00F037BE" w:rsidDel="00F037BE">
          <w:rPr>
            <w:b/>
          </w:rPr>
          <w:delText>fung</w:delText>
        </w:r>
        <w:r w:rsidR="00CC1D74" w:rsidRPr="00F037BE" w:rsidDel="00F037BE">
          <w:rPr>
            <w:b/>
          </w:rPr>
          <w:delText>al</w:delText>
        </w:r>
        <w:r w:rsidR="00D9531B" w:rsidRPr="00F037BE" w:rsidDel="00F037BE">
          <w:rPr>
            <w:b/>
          </w:rPr>
          <w:delText xml:space="preserve">, </w:delText>
        </w:r>
        <w:r w:rsidR="004314C2" w:rsidRPr="00F037BE" w:rsidDel="00F037BE">
          <w:rPr>
            <w:b/>
          </w:rPr>
          <w:delText>fung</w:delText>
        </w:r>
        <w:r w:rsidR="00CC1D74" w:rsidRPr="00F037BE" w:rsidDel="00F037BE">
          <w:rPr>
            <w:b/>
          </w:rPr>
          <w:delText>al</w:delText>
        </w:r>
        <w:r w:rsidR="00D9531B" w:rsidRPr="00F037BE" w:rsidDel="00F037BE">
          <w:rPr>
            <w:b/>
          </w:rPr>
          <w:delText>-bacteria</w:delText>
        </w:r>
        <w:r w:rsidR="00CC1D74" w:rsidRPr="00F037BE" w:rsidDel="00F037BE">
          <w:rPr>
            <w:b/>
          </w:rPr>
          <w:delText>l</w:delText>
        </w:r>
        <w:r w:rsidR="00D9531B" w:rsidRPr="00F037BE" w:rsidDel="00F037BE">
          <w:rPr>
            <w:b/>
          </w:rPr>
          <w:delText xml:space="preserve"> and bacteria</w:delText>
        </w:r>
        <w:r w:rsidR="00CC1D74" w:rsidRPr="00F037BE" w:rsidDel="00F037BE">
          <w:rPr>
            <w:b/>
          </w:rPr>
          <w:delText>l</w:delText>
        </w:r>
        <w:r w:rsidR="00D9531B" w:rsidRPr="00F037BE" w:rsidDel="00F037BE">
          <w:rPr>
            <w:b/>
          </w:rPr>
          <w:delText>-bacteria</w:delText>
        </w:r>
        <w:r w:rsidR="00CC1D74" w:rsidRPr="00F037BE" w:rsidDel="00F037BE">
          <w:rPr>
            <w:b/>
          </w:rPr>
          <w:delText>l correlations</w:delText>
        </w:r>
        <w:r w:rsidR="00D9531B" w:rsidRPr="00F037BE" w:rsidDel="00F037BE">
          <w:rPr>
            <w:b/>
          </w:rPr>
          <w:delText xml:space="preserve"> were </w:delText>
        </w:r>
        <w:r w:rsidR="0088212D" w:rsidRPr="00F037BE" w:rsidDel="00F037BE">
          <w:rPr>
            <w:b/>
          </w:rPr>
          <w:delText xml:space="preserve">significantly </w:delText>
        </w:r>
        <w:r w:rsidR="00D9531B" w:rsidRPr="00F037BE" w:rsidDel="00F037BE">
          <w:rPr>
            <w:b/>
          </w:rPr>
          <w:delText>different in CRC</w:delText>
        </w:r>
        <w:r w:rsidR="00881177" w:rsidRPr="00F037BE" w:rsidDel="00F037BE">
          <w:rPr>
            <w:b/>
          </w:rPr>
          <w:delText xml:space="preserve">. The specific relationships between </w:delText>
        </w:r>
        <w:r w:rsidR="00881177" w:rsidRPr="00F037BE" w:rsidDel="00F037BE">
          <w:rPr>
            <w:b/>
            <w:i/>
          </w:rPr>
          <w:delText>A. rambellii</w:delText>
        </w:r>
        <w:r w:rsidR="00881177" w:rsidRPr="00F037BE" w:rsidDel="00F037BE">
          <w:rPr>
            <w:b/>
          </w:rPr>
          <w:delText xml:space="preserve"> with CRC-carcinogen and </w:delText>
        </w:r>
        <w:r w:rsidR="00881177" w:rsidRPr="00F037BE" w:rsidDel="00F037BE">
          <w:rPr>
            <w:b/>
            <w:i/>
          </w:rPr>
          <w:delText>P. kudriavzevii</w:delText>
        </w:r>
        <w:r w:rsidR="00881177" w:rsidRPr="00F037BE" w:rsidDel="00F037BE">
          <w:rPr>
            <w:b/>
          </w:rPr>
          <w:delText xml:space="preserve"> with CRC-probiotics revealed that </w:delText>
        </w:r>
        <w:r w:rsidR="004314C2" w:rsidRPr="00F037BE" w:rsidDel="00F037BE">
          <w:rPr>
            <w:b/>
          </w:rPr>
          <w:delText>fungi</w:delText>
        </w:r>
        <w:r w:rsidR="00881177" w:rsidRPr="00F037BE" w:rsidDel="00F037BE">
          <w:rPr>
            <w:b/>
          </w:rPr>
          <w:delText xml:space="preserve"> </w:delText>
        </w:r>
        <w:r w:rsidR="007568D6" w:rsidRPr="00F037BE" w:rsidDel="00F037BE">
          <w:rPr>
            <w:b/>
          </w:rPr>
          <w:delText xml:space="preserve">might play an important role in CRC development or be </w:delText>
        </w:r>
        <w:r w:rsidR="00322E7E" w:rsidRPr="00F037BE" w:rsidDel="00F037BE">
          <w:rPr>
            <w:b/>
          </w:rPr>
          <w:delText>potential predictive biomarkers</w:delText>
        </w:r>
        <w:r w:rsidR="00881177" w:rsidRPr="00F037BE" w:rsidDel="00F037BE">
          <w:rPr>
            <w:b/>
          </w:rPr>
          <w:delText>.</w:delText>
        </w:r>
      </w:del>
      <w:commentRangeStart w:id="801"/>
      <w:ins w:id="802" w:author="Jun Yu (MEDT)" w:date="2021-10-19T10:57:00Z">
        <w:r w:rsidR="008C161B" w:rsidRPr="00F037BE">
          <w:rPr>
            <w:b/>
          </w:rPr>
          <w:t xml:space="preserve">Fecal fungal-bacterial biomarkers to </w:t>
        </w:r>
        <w:proofErr w:type="spellStart"/>
        <w:r w:rsidR="008C161B" w:rsidRPr="00F037BE">
          <w:rPr>
            <w:b/>
          </w:rPr>
          <w:t>distingruish</w:t>
        </w:r>
        <w:proofErr w:type="spellEnd"/>
        <w:r w:rsidR="008C161B" w:rsidRPr="00F037BE">
          <w:rPr>
            <w:b/>
          </w:rPr>
          <w:t xml:space="preserve"> CRC patients from healthy subjects</w:t>
        </w:r>
        <w:commentRangeEnd w:id="801"/>
        <w:r w:rsidR="008C161B" w:rsidRPr="00F037BE">
          <w:rPr>
            <w:rStyle w:val="CommentReference"/>
            <w:b/>
          </w:rPr>
          <w:commentReference w:id="801"/>
        </w:r>
      </w:ins>
    </w:p>
    <w:p w14:paraId="74BEAD5C" w14:textId="5F16B818" w:rsidR="008C161B" w:rsidRPr="00BA0A8A" w:rsidRDefault="008C161B" w:rsidP="008C161B">
      <w:pPr>
        <w:spacing w:before="0" w:after="0"/>
        <w:rPr>
          <w:ins w:id="803" w:author="Jun Yu (MEDT)" w:date="2021-10-19T10:57:00Z"/>
        </w:rPr>
      </w:pPr>
      <w:ins w:id="804" w:author="Jun Yu (MEDT)" w:date="2021-10-19T10:57:00Z">
        <w:r w:rsidRPr="00BA0A8A">
          <w:t xml:space="preserve">To identify the significant differentially abundant bacteria between CRC and healthy individuals, we performed Wilcoxon rank-sum test with stringent selection criteria (q-value &lt; 0.01, </w:t>
        </w:r>
      </w:ins>
      <m:oMath>
        <m:d>
          <m:dPr>
            <m:begChr m:val="|"/>
            <m:endChr m:val="|"/>
            <m:ctrlPr>
              <w:ins w:id="805" w:author="Jun Yu (MEDT)" w:date="2021-10-19T10:57:00Z">
                <w:rPr>
                  <w:rFonts w:ascii="Cambria Math" w:hAnsi="Cambria Math"/>
                  <w:i/>
                </w:rPr>
              </w:ins>
            </m:ctrlPr>
          </m:dPr>
          <m:e>
            <m:func>
              <m:funcPr>
                <m:ctrlPr>
                  <w:ins w:id="806" w:author="Jun Yu (MEDT)" w:date="2021-10-19T10:57:00Z">
                    <w:rPr>
                      <w:rFonts w:ascii="Cambria Math" w:hAnsi="Cambria Math"/>
                      <w:i/>
                    </w:rPr>
                  </w:ins>
                </m:ctrlPr>
              </m:funcPr>
              <m:fName>
                <m:sSub>
                  <m:sSubPr>
                    <m:ctrlPr>
                      <w:ins w:id="807" w:author="Jun Yu (MEDT)" w:date="2021-10-19T10:57:00Z">
                        <w:rPr>
                          <w:rFonts w:ascii="Cambria Math" w:hAnsi="Cambria Math"/>
                          <w:i/>
                        </w:rPr>
                      </w:ins>
                    </m:ctrlPr>
                  </m:sSubPr>
                  <m:e>
                    <m:r>
                      <w:ins w:id="808" w:author="Jun Yu (MEDT)" w:date="2021-10-19T10:57:00Z">
                        <m:rPr>
                          <m:sty m:val="p"/>
                        </m:rPr>
                        <w:rPr>
                          <w:rFonts w:ascii="Cambria Math" w:hAnsi="Cambria Math"/>
                        </w:rPr>
                        <m:t>log</m:t>
                      </w:ins>
                    </m:r>
                  </m:e>
                  <m:sub>
                    <m:r>
                      <w:ins w:id="809" w:author="Jun Yu (MEDT)" w:date="2021-10-19T10:57:00Z">
                        <w:rPr>
                          <w:rFonts w:ascii="Cambria Math" w:hAnsi="Cambria Math"/>
                        </w:rPr>
                        <m:t>2</m:t>
                      </w:ins>
                    </m:r>
                  </m:sub>
                </m:sSub>
              </m:fName>
              <m:e>
                <m:r>
                  <w:ins w:id="810" w:author="Jun Yu (MEDT)" w:date="2021-10-19T10:57:00Z">
                    <w:rPr>
                      <w:rFonts w:ascii="Cambria Math" w:hAnsi="Cambria Math"/>
                    </w:rPr>
                    <m:t>FC</m:t>
                  </w:ins>
                </m:r>
              </m:e>
            </m:func>
          </m:e>
        </m:d>
        <m:r>
          <w:ins w:id="811" w:author="Jun Yu (MEDT)" w:date="2021-10-19T10:57:00Z">
            <w:rPr>
              <w:rFonts w:ascii="Cambria Math" w:hAnsi="Cambria Math"/>
            </w:rPr>
            <m:t>&gt;0.5</m:t>
          </w:ins>
        </m:r>
      </m:oMath>
      <w:ins w:id="812" w:author="Jun Yu (MEDT)" w:date="2021-10-19T10:57:00Z">
        <w:r w:rsidRPr="00BA0A8A">
          <w:t>, unclassified species removed) (</w:t>
        </w:r>
        <w:r w:rsidRPr="00C43DA5">
          <w:rPr>
            <w:color w:val="0000FF"/>
          </w:rPr>
          <w:t>supplementary table 10</w:t>
        </w:r>
        <w:r w:rsidRPr="00BA0A8A">
          <w:t xml:space="preserve">). Thirty-one differentially abundant bacteria were identified in CRC, which was more significant than fungi </w:t>
        </w:r>
        <w:r w:rsidRPr="00C43DA5">
          <w:rPr>
            <w:color w:val="0000FF"/>
          </w:rPr>
          <w:t>(supplementary table 10</w:t>
        </w:r>
        <w:r w:rsidRPr="00BA0A8A">
          <w:t>)</w:t>
        </w:r>
        <w:r>
          <w:t>, including</w:t>
        </w:r>
        <w:r w:rsidRPr="00BA0A8A">
          <w:t xml:space="preserve"> CRC-related</w:t>
        </w:r>
        <w:r>
          <w:t xml:space="preserve"> enriched </w:t>
        </w:r>
        <w:proofErr w:type="spellStart"/>
        <w:r>
          <w:t>bateria</w:t>
        </w:r>
        <w:proofErr w:type="spellEnd"/>
        <w:r w:rsidRPr="00BA0A8A">
          <w:t xml:space="preserve"> </w:t>
        </w:r>
        <w:r w:rsidRPr="00BA0A8A">
          <w:rPr>
            <w:i/>
            <w:iCs/>
          </w:rPr>
          <w:t>Fusobacterium nucleatum</w:t>
        </w:r>
        <w:r w:rsidRPr="00BA0A8A">
          <w:t xml:space="preserve">, </w:t>
        </w:r>
        <w:r w:rsidRPr="00BA0A8A">
          <w:rPr>
            <w:i/>
            <w:iCs/>
          </w:rPr>
          <w:t>Parvimonas micra</w:t>
        </w:r>
        <w:r w:rsidRPr="00BA0A8A">
          <w:t xml:space="preserve">, and </w:t>
        </w:r>
        <w:r w:rsidRPr="00BA0A8A">
          <w:rPr>
            <w:i/>
            <w:iCs/>
          </w:rPr>
          <w:t>Gemella morbillorum</w:t>
        </w:r>
        <w:r w:rsidRPr="00BA0A8A">
          <w:t xml:space="preserve">, </w:t>
        </w:r>
        <w:r>
          <w:t>and depleted beneficial bacteria</w:t>
        </w:r>
        <w:r w:rsidRPr="00BA0A8A">
          <w:t xml:space="preserve"> </w:t>
        </w:r>
        <w:r w:rsidRPr="00BA0A8A">
          <w:rPr>
            <w:i/>
            <w:iCs/>
          </w:rPr>
          <w:t>Roseburia</w:t>
        </w:r>
        <w:r w:rsidRPr="00BA0A8A">
          <w:t xml:space="preserve"> </w:t>
        </w:r>
        <w:r w:rsidRPr="00BA0A8A">
          <w:rPr>
            <w:i/>
            <w:iCs/>
          </w:rPr>
          <w:t>intestinalis</w:t>
        </w:r>
        <w:r w:rsidRPr="00BA0A8A">
          <w:t xml:space="preserve">, </w:t>
        </w:r>
        <w:r w:rsidRPr="00BA0A8A">
          <w:rPr>
            <w:i/>
            <w:iCs/>
          </w:rPr>
          <w:t>Bifidobacterium</w:t>
        </w:r>
        <w:r w:rsidRPr="00BA0A8A">
          <w:t xml:space="preserve"> </w:t>
        </w:r>
        <w:r w:rsidRPr="00BA0A8A">
          <w:rPr>
            <w:i/>
            <w:iCs/>
          </w:rPr>
          <w:t>bifidum</w:t>
        </w:r>
        <w:r w:rsidRPr="00BA0A8A">
          <w:fldChar w:fldCharType="begin"/>
        </w:r>
      </w:ins>
      <w:r w:rsidR="002454EB">
        <w:instrText xml:space="preserve"> ADDIN ZOTERO_ITEM CSL_CITATION {"citationID":"a1o7ntj50rv","properties":{"formattedCitation":"\\super 35\\uc0\\u8211{}46\\nosupersub{}","plainCitation":"35–46","noteIndex":0},"citationItems":[{"id":379,"uris":["http://zotero.org/users/7908919/items/MZ9K897Y"],"uri":["http://zotero.org/users/7908919/items/MZ9K897Y"],"itemData":{"id":379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383,"uris":["http://zotero.org/users/7908919/items/2VHDRTRU"],"uri":["http://zotero.org/users/7908919/items/2VHDRTRU"],"itemData":{"id":383,"type":"article-journal","abstract":"Over the last few decades it has been established that the complex interaction between the host and the multitude of organisms that compose the intestinal microbiota plays an important role in human metabolic health and disease. Whilst there is no defined consensus on the composition of a healthy microbiome due to confounding factors such as ethnicity, geographical locations, age and sex, there are undoubtably populations of microbes that are consistently dysregulated in gut diseases including colorectal cancer (CRC). In this review, we discuss the most recent advances in the application of the gut microbiota, not just bacteria, and derived microbial compounds in the diagnosis of CRC and the potential to exploit microbes as novel agents in the management and treatment of CRC. We highlight examples of the microbiota, and their derivatives, that have the potential to become standalone diagnostic tools or be used in combination with current screening techniques to improve sensitivity and specificity for earlier CRC diagnoses and provide a perspective on their potential as biotherapeutics with translatability to clinical trials.","container-title":"Bioscience Reports","DOI":"10.1042/BSR20204113","ISSN":"0144-8463","issue":"7","journalAbbreviation":"Biosci Rep","note":"PMID: 34236075\nPMCID: PMC8314433","page":"BSR20204113","source":"PubMed Central","title":"Recent advancements in the exploitation of the gut microbiome in the diagnosis and treatment of colorectal cancer","volume":"41","author":[{"family":"Stott","given":"Katie J."},{"family":"Phillips","given":"Bethan"},{"family":"Parry","given":"Lee"},{"family":"May","given":"Stephanie"}],"issued":{"date-parts":[["2021",7,26]]}}},{"id":419,"uris":["http://zotero.org/users/7908919/items/DP7HFNX4"],"uri":["http://zotero.org/users/7908919/items/DP7HFNX4"],"itemData":{"id":419,"type":"article-journal","container-title":"The American Journal of Medicine","DOI":"10.1016/S0002-9343(01)00783-5","ISSN":"0002-9343","issue":"2","journalAbbreviation":"The American Journal of Medicine","language":"en","page":"164-165","source":"ScienceDirect","title":"Gemella morbillorum bacteremia associated with adenocarcinoma of the cecum","volume":"111","author":[{"family":"Reyes","given":"Ramon"},{"family":"Abay","given":"Aberra"},{"family":"Siegel","given":"Mark"}],"issued":{"date-parts":[["2001",8,1]]}}},{"id":390,"uris":["http://zotero.org/users/7908919/items/U2Q6I9LC"],"uri":["http://zotero.org/users/7908919/items/U2Q6I9LC"],"itemData":{"id":390,"type":"article-journal","abstract":"Anaerostipes, Bilophila, Catenibacterium, Coprococcus, Desulfovibrio, Flavonifractor, Porphyromonas, Pseudoﬂavonifractor, and Weissella was signiﬁcantly different between the healthy and CRC groups. We also found that bacteria such as Streptococcus, Parvimonas, Collinsella, and Citrobacter were uniquely co-occurring within the CRC patients. In addition, we found that the microbial diversity of healthy controls is signiﬁcantly higher than that of the CRC patients, which indicated a signiﬁcant negative correlation between gut microbiota diversity and the stage of CRC. Collectively, our results strengthened the view that individual microbes as well as the overall structure of gut microbiota were co-evolving with CRC.","container-title":"Frontiers in Microbiology","DOI":"10.3389/fmicb.2019.00826","ISSN":"1664-302X","journalAbbreviation":"Front. Microbiol.","language":"en","page":"826","source":"DOI.org (Crossref)","title":"Identifying Gut Microbiota Associated With Colorectal Cancer Using a Zero-Inflated Lognormal Model","volume":"10","author":[{"family":"Ai","given":"Dongmei"},{"family":"Pan","given":"Hongfei"},{"family":"Li","given":"Xiaoxin"},{"family":"Gao","given":"Yingxin"},{"family":"Liu","given":"Gang"},{"family":"Xia","given":"Li C."}],"issued":{"date-parts":[["2019",4,24]]}}},{"id":394,"uris":["http://zotero.org/users/7908919/items/UPT4S67W"],"uri":["http://zotero.org/users/7908919/items/UPT4S67W"],"itemData":{"id":394,"type":"article-journal","abstract":"Background: Colorectal cancer is a leading cause of cancer-related deaths worldwide. The human gut microbiome has become an active area of research for understanding the initiation, progression, and treatment of colorectal cancer. Despite multiple studies having found significant alterations in the carriage of specific bacteria within the gut microbiome of colorectal cancer patients, no single bacterium has been unequivocally connected to all cases. Whether alterations in species carriages are the cause or outcome of cancer formation is still unclear, but what is clear is that focus should be placed on understanding changes to the bacterial community structure within the cancer-associated gut microbiome.\nResults: By applying a novel set of analyses on 252 previously published whole-genome shotgun sequenced fecal samples from healthy and late-stage colorectal cancer subjects, we identify taxonomic, functional, and structural changes within the cancer-associated human gut microbiome. Bacterial association networks constructed from these data exhibited widespread differences in the underlying bacterial community structure between healthy and colorectal cancer associated gut microbiomes. Within the cancer-associated ecosystem, bacterial species were found to form associations with other species that are taxonomically and functionally dissimilar to themselves, as well as form modules functionally geared towards potential changes in the tumor-associated ecosystem. Bacterial community profiling of these samples revealed a significant increase in species diversity within the cancerassociated gut microbiome, and an elevated relative abundance of species classified as originating from the oral microbiome including, but not limited to, Fusobacterium nucleatum, Peptostreptococcus stomatis, Gemella morbillorum, and Parvimonas micra. Differential abundance analyses of community functional capabilities revealed an elevation in functions linked to virulence factors and peptide degradation, and a reduction in functions involved in amino-acid biosynthesis within the colorectal cancer gut microbiome.\nConclusions: We utilize whole-genome shotgun sequenced fecal samples provided from a large cohort of latestage colorectal cancer and healthy subjects to identify a number of potentially important taxonomic, functional, and structural alterations occurring within the colorectal cancer associated gut microbiome. Our analyses indicate that the cancer-associated ecosystem influences bacterial partner selection in the native microbiota, and we highlight specific oral bacteria and their associations as potentially relevant towards aiding tumor progression.","container-title":"BMC Microbiology","DOI":"10.1186/s12866-021-02153-x","ISSN":"1471-2180","issue":"1","journalAbbreviation":"BMC Microbiol","language":"en","page":"98","source":"DOI.org (Crossref)","title":"Bacterial community structure alterations within the colorectal cancer gut microbiome","volume":"21","author":[{"family":"Loftus","given":"Mark"},{"family":"Hassouneh","given":"Sayf Al-Deen"},{"family":"Yooseph","given":"Shibu"}],"issued":{"date-parts":[["2021",12]]}}},{"id":398,"uris":["http://zotero.org/users/7908919/items/TFTBCV6R"],"uri":["http://zotero.org/users/7908919/items/TFTBCV6R"],"itemData":{"id":398,"type":"article-journal","abstract":"Porphyromonas gingivalis (P. gingivalis) is a keystone pathogen in periodontitis. However, several clinical studies have revealed an enrichment of P. gingivalis in the stool samples and colorectal mucosa of colorectal cancer patients. Thus, the goal of this study was to determine whether P. gingivalis can promote colorectal cancer progression in vitro. We established an acute infection model (24 h, multiplicity of infection =100) of P. gingivalis invasion of colorectal cancer cells to study the alterations induced by P. gingivalis in the proliferation and cell cycle of colorectal cancer cells. We observed that P. gingivalis can adhere and invade host cells a few hours after infection. Once invaded, P. gingivalis signiﬁcantly promoted colorectal cancer cell proliferation, and the percentage of S phase cells was increased in the cell cycle assay. However, KDP136, a gingipain-deﬁcient mutant of P. gingivalis 33277, showed a decreased ability to promote colorectal cancer cell proliferation, indicating that gingipain is associated with colorectal cancer cell proliferation. Furthermore, we extracted RNA from colorectal cancer cells for highthroughput sequencing analysis and reconﬁrmed the results by quantitative polymerase chain reaction and western blot analyses. The results suggested that the MAPK/ERK signaling pathway is signiﬁcantly activated by P. gingivalis, while these changes were not observed for KDP136. In conclusion, P. gingivalis can invade cells and promote the proliferation of colorectal cancer cells by activating the MAPK/ERK signaling pathway. Gingipain is an essential virulence factor in this interaction.","container-title":"Frontiers in Cellular and Infection Microbiology","DOI":"10.3389/fcimb.2020.584798","ISSN":"2235-2988","journalAbbreviation":"Front. Cell. Infect. Microbiol.","language":"en","page":"584798","source":"DOI.org (Crossref)","title":"Intracellular Porphyromonas gingivalis Promotes the Proliferation of Colorectal Cancer Cells via the MAPK/ERK Signaling Pathway","volume":"10","author":[{"family":"Mu","given":"Wenxin"},{"family":"Jia","given":"Yiqun"},{"family":"Chen","given":"Xiaobing"},{"family":"Li","given":"Haoyu"},{"family":"Wang","given":"Zhi"},{"family":"Cheng","given":"Bin"}],"issued":{"date-parts":[["2020",12,23]]}}},{"id":396,"uris":["http://zotero.org/users/7908919/items/3A67R488"],"uri":["http://zotero.org/users/7908919/items/3A67R488"],"itemData":{"id":396,"type":"article-journal","abstract":"Porphyromonas gingivalis (P. gingivalis) is an anaerobic gram-negative bacterium that colonizes in the epithelium and has been strongly associated with periodontal disease. Recently, various degrees of associations between P. gingivalis and digestive system cancers, including oral squamous cell carcinoma in the oral cavity, oesophageal squamous carcinoma in the digestive tract, and pancreatic cancer in pancreatic tissues, have been displayed in multiple clinical and experimental studies. Since P. gingivalis has a strong association with periodontal diseases, not only the relationships between P. gingivalis and digestive system tumours but also the effects induced by periodontal diseases on cancers are well-illustrated in this review. In addition, the prevention and possible treatments for these digestive system tumours induced by P. gingivalis infection are also included in this review. At the end, we also highlighted the possible mechanisms of cancers caused by P. gingivalis. One important carcinogenic effect of P. gingivalis is inhibiting the apoptosis of epithelial cells, which also plays an intrinsic role in protecting cancerous cells. Some signalling pathways activated by P. gingivalis are involved in cell apoptosis, tumourigenesis, immune evasion and cell invasion of tumour cells. In addition, metabolism of potentially carcinogenic substances caused by P. gingivalis is also one of the connections between this bacterium and cancers.","container-title":"World Journal of Clinical Cases","DOI":"10.12998/wjcc.v7.i7.819","ISSN":"2307-8960","issue":"7","journalAbbreviation":"WJCC","language":"en","page":"819-829","source":"DOI.org (Crossref)","title":"Porphyromonas gingivalis and digestive system cancers","volume":"7","author":[{"family":"Zhou","given":"Ying"},{"family":"Luo","given":"Guang-Hua"}],"issued":{"date-parts":[["2019",4,6]]}}},{"id":416,"uris":["http://zotero.org/users/7908919/items/25MWJI5V"],"uri":["http://zotero.org/users/7908919/items/25MWJI5V"],"itemData":{"id":416,"type":"article-journal","container-title":"Frontiers in Microbiology","DOI":"10.3389/fmicb.2018.00862","ISSN":"1664-302X","journalAbbreviation":"Front. Microbiol.","language":"en","page":"862","source":"DOI.org (Crossref)","title":"Oral Microbiota Community Dynamics Associated With Oral Squamous Cell Carcinoma Staging","volume":"9","author":[{"family":"Yang","given":"Chia-Yu"},{"family":"Yeh","given":"Yuan-Ming"},{"family":"Yu","given":"Hai-Ying"},{"family":"Chin","given":"Chia-Yin"},{"family":"Hsu","given":"Chia-Wei"},{"family":"Liu","given":"Hsuan"},{"family":"Huang","given":"Po-Jung"},{"family":"Hu","given":"Song-Nian"},{"family":"Liao","given":"Chun-Ta"},{"family":"Chang","given":"Kai-Ping"},{"family":"Chang","given":"Yu-Liang"}],"issued":{"date-parts":[["2018",5,3]]}}},{"id":402,"uris":["http://zotero.org/users/7908919/items/2D7CPM84"],"uri":["http://zotero.org/users/7908919/items/2D7CPM84"],"itemData":{"id":402,"type":"article-journal","abstract":"Streptococcus anginosus is part of the normal flora of the human gastrointestinal tract. Their ability to cause abscesses is very unique and sets them apart from the rest of the streptococci groups. While an association of group D streptococcus bacteremia and endocarditis with colorectal carcinoma is well established, S. anginosus infections are rarely implicated with colonic malignancy. We present a case of a 62-year-old male who presented to the hospital with fatigue and generalized abdominal pain. Computed tomography of the abdomen revealed multiple liver abscesses and rectal thickening. Blood cultures were found to grow S. anginosus bacteria. Colonoscopy revealed a rectal mass which was later confirmed to be rectal adenocarcinoma. This case presents an association between S. anginosus bacteremia and presence of colorectal cancer which has been highlighted in only a few case reports in literature. This should prompt clinicians to screen for colorectal cancer in patients with S. anginosus bacteremia.","container-title":"Case Reports in Gastroenterology","DOI":"10.1159/000452757","ISSN":"1662-0631","issue":"3","journalAbbreviation":"Case Rep Gastroenterol","language":"en","page":"769-774","source":"DOI.org (Crossref)","title":"Colorectal Cancer Associated with Streptococcus anginosus Bacteremia and Liver Abscesses","volume":"10","author":[{"family":"Masood","given":"Umair"},{"family":"Sharma","given":"Anuj"},{"family":"Lowe","given":"Dhruv"},{"family":"Khan","given":"Rashad"},{"family":"Manocha","given":"Divey"}],"issued":{"date-parts":[["2016",12,13]]}}},{"id":417,"uris":["http://zotero.org/users/7908919/items/EKQ5TN5Y"],"uri":["http://zotero.org/users/7908919/items/EKQ5TN5Y"],"itemData":{"id":417,"type":"article-journal","abstract":"Objectives: To investigate the characteristics of Streptococcus anginosus group (SAG) bacteremia in recent years, we conducted a retrospective cohort study and compared its ﬁndings with the data from previous studies.\nMethods: All patients with positive blood cultures from May 2005 to September 2014 in a tertiary care center with 925 beds were included.\nResults: There were 78 cases of SAG bacteremia (51 cases men; median age, 68 years) during the study period. The most common comorbidities were solid tumors in 32.1% of the patients. The most common infection source was hepatobiliary in one-third of all cases. Other infection sites included the following: intra-abdominal (12.8%), thoracic (10.3%), musculoskeletal (9%), urinary tract (7.7%), soft tissues (7.7%), and cervicofacial (6.4%). Susceptibility to penicillin, clindamycin and erythromycin were 100% (78/78), 95% (70/74) and 85% (39/46), respectively. Surgery along with systemic antibiotic treatment was administered in 53% of the cases. In-hospital mortality was 14.1%.\nConclusion: The clinical sources of the SAG bacteria were diverse, and hepatobiliary infection was the most common source of infection. In more than half of the patients, surgical treatment was performed. Susceptibility to penicillin was 100%, but susceptibility to erythromycin was lower than that reported in previous studies.","container-title":"Journal of Infection and Chemotherapy","DOI":"10.1016/j.jiac.2016.03.017","ISSN":"1341321X","issue":"7","journalAbbreviation":"Journal of Infection and Chemotherapy","language":"en","page":"456-460","source":"DOI.org (Crossref)","title":"Bloodstream infections caused by Streptococcus anginosus group bacteria: A retrospective analysis of 78 cases at a Japanese tertiary hospital","title-short":"Bloodstream infections caused by Streptococcus anginosus group bacteria","volume":"22","author":[{"family":"Suzuki","given":"Hiroyuki"},{"family":"Hase","given":"Ryota"},{"family":"Otsuka","given":"Yoshihito"},{"family":"Hosokawa","given":"Naoto"}],"issued":{"date-parts":[["2016",7]]}}},{"id":404,"uris":["http://zotero.org/users/7908919/items/RXK346ZS"],"uri":["http://zotero.org/users/7908919/items/RXK346ZS"],"itemData":{"id":404,"type":"article-journal","container-title":"Probiotics and Antimicrobial Proteins","DOI":"10.1007/s12602-017-9261-2","ISSN":"1867-1306, 1867-1314","issue":"2","journalAbbreviation":"Probiotics &amp; Antimicro. Prot.","language":"en","page":"102-110","source":"DOI.org (Crossref)","title":"Influence of Oral Probiotic Streptococcus salivarius K12 on Ear and Oral Cavity Health in Humans: Systematic Review","title-short":"Influence of Oral Probiotic Streptococcus salivarius K12 on Ear and Oral Cavity Health in Humans","volume":"9","author":[{"family":"Zupancic","given":"Katarina"},{"family":"Kriksic","given":"Valentina"},{"family":"Kovacevic","given":"Irena"},{"family":"Kovacevic","given":"Dujo"}],"issued":{"date-parts":[["2017",6]]}}},{"id":414,"uris":["http://zotero.org/users/7908919/items/B37JZ2TZ"],"uri":["http://zotero.org/users/7908919/items/B37JZ2TZ"],"itemData":{"id":414,"type":"article-journal","container-title":"Trends in Microbiology","DOI":"10.1016/j.tim.2020.01.001","ISSN":"0966842X","issue":"5","journalAbbreviation":"Trends in Microbiology","language":"en","page":"401-423","source":"DOI.org (Crossref)","title":"Microbiome in Colorectal Cancer: How to Get from Meta-omics to Mechanism?","title-short":"Microbiome in Colorectal Cancer","volume":"28","author":[{"family":"Ternes","given":"Dominik"},{"family":"Karta","given":"Jessica"},{"family":"Tsenkova","given":"Mina"},{"family":"Wilmes","given":"Paul"},{"family":"Haan","given":"Serge"},{"family":"Letellier","given":"Elisabeth"}],"issued":{"date-parts":[["2020",5]]}}}],"schema":"https://github.com/citation-style-language/schema/raw/master/csl-citation.json"} </w:instrText>
      </w:r>
      <w:ins w:id="813" w:author="Jun Yu (MEDT)" w:date="2021-10-19T10:57:00Z">
        <w:r w:rsidRPr="00BA0A8A">
          <w:fldChar w:fldCharType="separate"/>
        </w:r>
      </w:ins>
      <w:r w:rsidR="002454EB" w:rsidRPr="002454EB">
        <w:rPr>
          <w:kern w:val="0"/>
          <w:vertAlign w:val="superscript"/>
        </w:rPr>
        <w:t>35–46</w:t>
      </w:r>
      <w:ins w:id="814" w:author="Jun Yu (MEDT)" w:date="2021-10-19T10:57:00Z">
        <w:r w:rsidRPr="00BA0A8A">
          <w:fldChar w:fldCharType="end"/>
        </w:r>
        <w:r w:rsidRPr="00BA0A8A">
          <w:t xml:space="preserve">, and </w:t>
        </w:r>
        <w:r w:rsidRPr="00BA0A8A">
          <w:rPr>
            <w:i/>
            <w:iCs/>
          </w:rPr>
          <w:t>Streptococcus</w:t>
        </w:r>
        <w:r w:rsidRPr="00BA0A8A">
          <w:t xml:space="preserve"> </w:t>
        </w:r>
        <w:r w:rsidRPr="00BA0A8A">
          <w:rPr>
            <w:i/>
            <w:iCs/>
          </w:rPr>
          <w:t>thermophilus</w:t>
        </w:r>
        <w:r w:rsidRPr="00BA0A8A">
          <w:t>.</w:t>
        </w:r>
        <w:r w:rsidRPr="00BA0A8A">
          <w:fldChar w:fldCharType="begin"/>
        </w:r>
      </w:ins>
      <w:r w:rsidR="002454EB">
        <w:instrText xml:space="preserve"> ADDIN ZOTERO_ITEM CSL_CITATION {"citationID":"ps6qkyaC","properties":{"formattedCitation":"\\super 47\\uc0\\u8211{}52\\nosupersub{}","plainCitation":"47–52","noteIndex":0},"citationItems":[{"id":347,"uris":["http://zotero.org/users/7908919/items/TV7GYR2W"],"uri":["http://zotero.org/users/7908919/items/TV7GYR2W"],"itemData":{"id":347,"type":"article-journal","abstract":"Purpose: Gut microbiota have been implicated in the development of colorectal cancer. We evaluated the utility of fecal bacterial marker candidates identiﬁed by our metagenome sequencing analysis for colorectal cancer diagnosis.","container-title":"Clinical Cancer Research","DOI":"10.1158/1078-0432.CCR-16-1599","ISSN":"1078-0432, 1557-3265","issue":"8","journalAbbreviation":"Clin Cancer Res","language":"en","page":"2061-2070","source":"DOI.org (Crossref)","title":"Fecal Bacteria Act as Novel Biomarkers for Noninvasive Diagnosis of Colorectal Cancer","volume":"23","author":[{"family":"Liang","given":"Qiaoyi"},{"family":"Chiu","given":"Jonathan"},{"family":"Chen","given":"Yingxuan"},{"family":"Huang","given":"Yanqin"},{"family":"Higashimori","given":"Akira"},{"family":"Fang","given":"Jingyuan"},{"family":"Brim","given":"Hassan"},{"family":"Ashktorab","given":"Hassan"},{"family":"Ng","given":"Siew Chien"},{"family":"Ng","given":"Simon Siu Man"},{"family":"Zheng","given":"Shu"},{"family":"Chan","given":"Francis Ka Leung"},{"family":"Sung","given":"Joseph Jao Yiu"},{"family":"Yu","given":"Jun"}],"issued":{"date-parts":[["2017",4,15]]}}},{"id":400,"uris":["http://zotero.org/users/7908919/items/Q2YPJIXN"],"uri":["http://zotero.org/users/7908919/items/Q2YPJIXN"],"itemData":{"id":400,"type":"article-journal","abstract":"Colorectal cancer (CRC) and hepatocellular carcinoma (HCC) are the second and third most common causes of death by cancer, respectively. The etiologies of the two cancers are either infectious insult or due to chronic use of alcohol, smoking, diet, obesity and diabetes. Pathological changes in the composition of the gut microbiota that lead to intestinal inﬂammation are a common factor for both HCC and CRC. However, the gut microbiota of the cancer patient evolves with disease pathogenesis in unique ways that are affected by etiologies and environmental factors. In this review, we examine the changes that occur in the composition of the gut microbiota across the stages of the HCC and CRC. Based on the idea that the gut microbiota are an additional “lifeline” and contribute to the tumor microenvironment, we can observe from previously published literature how the microbiota can cause a shift in the balance from normal </w:instrText>
      </w:r>
      <w:r w:rsidR="002454EB">
        <w:rPr>
          <w:rFonts w:hint="eastAsia"/>
        </w:rPr>
        <w:instrText>→</w:instrText>
      </w:r>
      <w:r w:rsidR="002454EB">
        <w:instrText xml:space="preserve"> inﬂammation </w:instrText>
      </w:r>
      <w:r w:rsidR="002454EB">
        <w:rPr>
          <w:rFonts w:hint="eastAsia"/>
        </w:rPr>
        <w:instrText>→</w:instrText>
      </w:r>
      <w:r w:rsidR="002454EB">
        <w:instrText xml:space="preserve"> diminished inﬂammation from early to later disease stages. This pattern leads to the hypothesis that tumor survival depends on a less proinﬂammatory tumor microenvironment. The differences observed in the gut microbiota composition between different disease etiologies as well as between HCC and CRC suggest that the tumor microenvironment is unique for each case.","container-title":"Protein &amp; Cell","DOI":"10.1007/s13238-020-00748-0","ISSN":"1674-800X, 1674-8018","issue":"5","journalAbbreviation":"Protein Cell","language":"en","page":"374-393","source":"DOI.org (Crossref)","title":"Gut microbiota alterations are distinct for primary colorectal cancer and hepatocellular carcinoma","volume":"12","author":[{"family":"Jia","given":"Wei"},{"family":"Rajani","given":"Cynthia"},{"family":"Xu","given":"Hongxi"},{"family":"Zheng","given":"Xiaojiao"}],"issued":{"date-parts":[["2021",5]]}}},{"id":418,"uris":["http://zotero.org/users/7908919/items/SRCG4XXL"],"uri":["http://zotero.org/users/7908919/items/SRCG4XXL"],"itemData":{"id":418,"type":"article-journal","abstract":"Lactobacillus ruminis, an autochthonous member of the gastrointestinal microbiota of humans and many animals, is a less characterized but interesting species for many reasons, including its intestinal prevalence and possible positive roles in host–microbe crosstalk. In this study, we isolated a novel L. ruminis strain (GRL 1172) from porcine feces and analyzed its functional characteristics and niche adaptation factors in parallel with those of three other L. ruminis strains (a human isolate, ATCC 25644, and two bovine isolates, ATCC 27780 and ATCC 27781). All the strains adhered to ﬁbronectin, type I collagen, and human colorectal adenocarcinoma cells (HT-29), but poorly to type IV collagen, porcine intestinal epithelial cells (IPEC-1), and human colon adenocarcinoma cells (Caco-2). In competition assays, all the strains were able to inhibit the adhesion of Yersinia enterocolitica and enterotoxigenic Escherichia coli (ETEC, F4+) to ﬁbronectin, type I; collagen, IPEC-1, and Caco-2 cells, and the inhibition rates tended to be higher than in exclusion assays. The culture supernatants of the tested strains inhibited the growth of six selected pathogens to varying extents. The inhibition was solely based on the low pH resulting from acid production during growth. All four L. ruminis strains supported the barrier function maintenance of Caco-2 cells, as shown by the modest increase in trans-epithelial electrical resistance and the prevention of dextran diffusion during co-incubation. However, the strains could not prevent the barrier damage caused by ETEC in the Caco-2 cell model. All the tested strains and their culture supernatants were able to provoke Toll-like receptor (TLR) 2-mediated NF-κB activation and IL-8 production in vitro to varying degrees. The induction of TLR5 signaling revealed that ﬂagella were expressed by all the tested strains, but to different extents. Flagella and pili were observed by electron microscopy on the newly isolated strain GRL 1172.","container-title":"Frontiers in Microbiology","DOI":"10.3389/fmicb.2017.00657","ISSN":"1664-302X","journalAbbreviation":"Front. Microbiol.","language":"en","source":"DOI.org (Crossref)","title":"A Comparative Characterization of Different Host-sourced Lactobacillus ruminis Strains and Their Adhesive, Inhibitory, and Immunomodulating Functions","URL":"http://journal.frontiersin.org/article/10.3389/fmicb.2017.00657/full","volume":"8","author":[{"family":"Yu","given":"Xia"},{"family":"Åvall-Jääskeläinen","given":"Silja"},{"family":"Koort","given":"Joanna"},{"family":"Lindholm","given":"Agneta"},{"family":"Rintahaka","given":"Johanna"},{"family":"Ossowski","given":"Ingemar","non-dropping-particle":"von"},{"family":"Palva","given":"Airi"},{"family":"Hynönen","given":"Ulla"}],"accessed":{"date-parts":[["2021",8,24]]},"issued":{"date-parts":[["2017",4,13]]}}},{"id":413,"uris":["http://zotero.org/users/7908919/items/BDU3M3WH"],"uri":["http://zotero.org/users/7908919/items/BDU3M3WH"],"itemData":{"id":413,"type":"article-journal","abstract":"Background/Aims: Bacteria species, which are used as probiotics, are lactic acid bacteria. The majority of them are under the genera Bifidobacterium and Lactobacillus. The aim of the present study was to isolate and identify Bifidobacterium and to evaluate the effects of their 24 h and 120 h cell-free supernatants (CFS) from both cultures on colon cancer cell line. Materials and Methods: In the present study, 84 samples of dairy products, infant feces, and probiotic capsule were collected, and Bifidobacterium was isolated. Gram stain, biochemical tests, and molecular identification were done for the isolation and identification of Bifidobacterium. Cytotoxicity effects of CFS derived from both cultures of isolated Bifidobacterium were assessed on colon cancer cell lines.\nResults: In the present study, 17 isolates of Bifidobacterium were identified. The results show that Bifidobacterium was most frequently associated with infant feces and dairy products, whereas the lowest rate was associated with local milk. After the effects of CFS on colon cancer cell line, two isolates were identified from infant feces and probiotic capsule; they had the highest ability in inhibiting the growth of cancer cells. Bifidobacterium bifidum was effective in combating cancer cells and was associated with a substantial improvement in gastrointestinal cancer.\nConclusion: The study has shown that the regular ingested probiotics could prevent the development of colorectal cancer. During the present study, the produced CFS could inhibit the growth of colon cancer cells. In conclusion, probiotics have good potential to be introduced as a new approach to colon cancer treatment.","container-title":"The Turkish Journal of Gastroenterology","DOI":"10.5152/tjg.2019.18451","ISSN":"13004948, 21485607","issue":"9","journalAbbreviation":"Turk J Gastroenterol","language":"en","page":"835-842","source":"DOI.org (Crossref)","title":"Anti-colon cancer activity of Bifidobacterium metabolites on colon cancer cell line SW742","volume":"30","author":[{"literal":"Department of Microbiology, Islamic Azad University School of Science, Fars, Iran"},{"family":"Bahmani","given":"Sepideh"},{"literal":"Young Researchers and Elite Club, Islamic Azad University, Shiraz, Iran"},{"family":"Azarpira","given":"Negar"},{"literal":"Organ Transplant Research Center, Shiraz University of Medical Sciences, Shiraz, Iran"},{"family":"Moazamian","given":"Elham"},{"literal":"Young Researchers and Elite Club, Islamic Azad University, Shiraz, Iran"}],"issued":{"date-parts":[["2019",9,16]]}}},{"id":415,"uris":["http://zotero.org/users/7908919/items/GA5ZGNSP"],"uri":["http://zotero.org/users/7908919/items/GA5ZGNSP"],"itemData":{"id":415,"type":"article-journal","abstract":"Most probiotic strains commercially available today are lactic acid bacteria. Within this functional group, Streptococcus thermophilus is a thermophilic species widely used as starter culture for a huge number of dairy products. Besides being rapid acidiﬁers, many S. thermophilus strains are able to produce and release folate during growth but, unfortunately, they are seriously impaired during passage through the human gastrointestinal tract. In this work, we studied eight S. thermophilus strains isolated from dairy environments in Italy, which already had shown good technological properties, to evaluate their possible probiotic potential and cytotoxicity against cancer cells in vitro. All strains were also evaluated for some health-related properties such as susceptibility to most common antibiotics, hemolytic activity, resistance to simulated gastrointestinal conditions, bile salts hydrolytic activity, production of folate, adhesion to HT-29 human colorectal adenocarcinoma cells and cytotoxic activity against cancer cells and production of biogenic amines. Results revealed that two fast acidifying S. thermophilus strains were found to possess in vitro probiotic properties along with anticancer activity and production of folate. These properties resulted similar and, in some cases, superior to those of Lactobacillus rhamnosus GG, a well-known commercial probiotic strain. These ﬁndings encourage further in vivo studies to evaluate the actual health beneﬁts of these strains on the human host.","container-title":"Frontiers in Microbiology","DOI":"10.3389/fmicb.2018.02214","ISSN":"1664-302X","journalAbbreviation":"Front. Microbiol.","language":"en","page":"2214","source":"DOI.org (Crossref)","title":"In vitro Probiotic Potential and Anti-cancer Activity of Newly Isolated Folate-Producing Streptococcus thermophilus Strains","volume":"9","author":[{"family":"Tarrah","given":"Armin"},{"family":"Castilhos","given":"Juliana","dropping-particle":"de"},{"family":"Rossi","given":"Rochele Cassanta"},{"family":"Duarte","given":"Vinicius da Silva"},{"family":"Ziegler","given":"Denize Righetto"},{"family":"Corich","given":"Viviana"},{"family":"Giacomini","given":"Alessio"}],"issued":{"date-parts":[["2018",9,19]]}}},{"id":406,"uris":["http://zotero.org/users/7908919/items/YH7HVV2N"],"uri":["http://zotero.org/users/7908919/items/YH7HVV2N"],"itemData":{"id":406,"type":"article-journal","container-title":"Carcinogenesis","DOI":"10.1093/carcin/18.4.833","ISSN":"14602180","issue":"4","language":"en","page":"833-841","source":"DOI.org (Crossref)","title":"Bifidobacterium longum, a lactic acid-producing intestinal bacterium inhibits colon cancer and modulates the intermediate biomarkers of colon carcinogenesis","volume":"18","author":[{"family":"Singh","given":"J"}],"issued":{"date-parts":[["1997",4,1]]}}}],"schema":"https://github.com/citation-style-language/schema/raw/master/csl-citation.json"} </w:instrText>
      </w:r>
      <w:ins w:id="815" w:author="Jun Yu (MEDT)" w:date="2021-10-19T10:57:00Z">
        <w:r w:rsidRPr="00BA0A8A">
          <w:fldChar w:fldCharType="separate"/>
        </w:r>
      </w:ins>
      <w:r w:rsidR="002454EB" w:rsidRPr="002454EB">
        <w:rPr>
          <w:kern w:val="0"/>
          <w:vertAlign w:val="superscript"/>
        </w:rPr>
        <w:t>47–52</w:t>
      </w:r>
      <w:ins w:id="816" w:author="Jun Yu (MEDT)" w:date="2021-10-19T10:57:00Z">
        <w:r w:rsidRPr="00BA0A8A">
          <w:fldChar w:fldCharType="end"/>
        </w:r>
        <w:r w:rsidRPr="00BA0A8A">
          <w:t xml:space="preserve">. </w:t>
        </w:r>
      </w:ins>
    </w:p>
    <w:p w14:paraId="520D95D0" w14:textId="77777777" w:rsidR="008C161B" w:rsidRDefault="008C161B" w:rsidP="008C161B">
      <w:pPr>
        <w:spacing w:before="0" w:after="0"/>
        <w:rPr>
          <w:ins w:id="817" w:author="Jun Yu (MEDT)" w:date="2021-10-19T10:57:00Z"/>
        </w:rPr>
      </w:pPr>
    </w:p>
    <w:p w14:paraId="6E391BE9" w14:textId="1AA42585" w:rsidR="008C161B" w:rsidRDefault="008C161B" w:rsidP="008C161B">
      <w:pPr>
        <w:spacing w:before="0" w:after="0"/>
        <w:rPr>
          <w:ins w:id="818" w:author="Jun Yu (MEDT)" w:date="2021-10-19T10:57:00Z"/>
        </w:rPr>
      </w:pPr>
      <w:ins w:id="819" w:author="Jun Yu (MEDT)" w:date="2021-10-19T10:57:00Z">
        <w:r w:rsidRPr="00BA0A8A">
          <w:t>In previous researches</w:t>
        </w:r>
        <w:r w:rsidRPr="00BA0A8A">
          <w:fldChar w:fldCharType="begin"/>
        </w:r>
      </w:ins>
      <w:r w:rsidR="00594D09">
        <w:instrText xml:space="preserve"> ADDIN ZOTERO_ITEM CSL_CITATION {"citationID":"a13sph94emg","properties":{"formattedCitation":"\\super 7,8\\nosupersub{}","plainCitation":"7,8","noteIndex":0},"citationItems":[{"id":93,"uris":["http://zotero.org/users/7908919/items/ZDKZ4WLF"],"uri":["http://zotero.org/users/7908919/items/ZDKZ4WLF"],"itemData":{"id":93,"type":"article-journal","container-title":"Nature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ins w:id="820" w:author="Jun Yu (MEDT)" w:date="2021-10-19T10:57:00Z">
        <w:r w:rsidRPr="00BA0A8A">
          <w:fldChar w:fldCharType="separate"/>
        </w:r>
      </w:ins>
      <w:r w:rsidR="00594D09" w:rsidRPr="00594D09">
        <w:rPr>
          <w:kern w:val="0"/>
          <w:vertAlign w:val="superscript"/>
        </w:rPr>
        <w:t>7,8</w:t>
      </w:r>
      <w:ins w:id="821" w:author="Jun Yu (MEDT)" w:date="2021-10-19T10:57:00Z">
        <w:r w:rsidRPr="00BA0A8A">
          <w:fldChar w:fldCharType="end"/>
        </w:r>
        <w:r w:rsidRPr="00BA0A8A">
          <w:t>, the classifier distinguishing CRC patients from healthy individuals was trained using bacterial markers only. We</w:t>
        </w:r>
      </w:ins>
      <w:ins w:id="822" w:author="Jun Yu (MEDT)" w:date="2021-10-19T16:02:00Z">
        <w:r w:rsidR="00F037BE">
          <w:t xml:space="preserve"> examined if </w:t>
        </w:r>
      </w:ins>
      <w:ins w:id="823" w:author="Jun Yu (MEDT)" w:date="2021-10-19T10:57:00Z">
        <w:r w:rsidRPr="00BA0A8A">
          <w:t>the fungal markers identified in this study could improve the accuracy of the classifier and further increase the potential of using fecal metagenomic markers to early identify CRC patients from the population. We trained the model with single feature or multiple features to distinguish CRC from healthy individuals. Single feature refers to using only one fungus and bacteria in the core set as the predictor of the model. Whereas, multiple features refer to using a consortium of pure bacteria, pure fungi or a combination of fungi and bacteria in the core set as the predictor. Among the single-feature models, the average AUC value of the six features was greater than 60%. These include four bacteria (</w:t>
        </w:r>
        <w:r w:rsidRPr="00BA0A8A">
          <w:rPr>
            <w:i/>
            <w:iCs/>
          </w:rPr>
          <w:t>Fusobacterium nucleatum</w:t>
        </w:r>
        <w:r w:rsidRPr="00BA0A8A">
          <w:t xml:space="preserve">, </w:t>
        </w:r>
        <w:r w:rsidRPr="00BA0A8A">
          <w:rPr>
            <w:i/>
            <w:iCs/>
          </w:rPr>
          <w:t>Parvimonas micra</w:t>
        </w:r>
        <w:r w:rsidRPr="00BA0A8A">
          <w:t xml:space="preserve">, </w:t>
        </w:r>
        <w:r w:rsidRPr="00BA0A8A">
          <w:rPr>
            <w:i/>
            <w:iCs/>
          </w:rPr>
          <w:t>Gemella morbillorum</w:t>
        </w:r>
        <w:r w:rsidRPr="00BA0A8A">
          <w:t xml:space="preserve">, and </w:t>
        </w:r>
        <w:r w:rsidRPr="00BA0A8A">
          <w:rPr>
            <w:i/>
            <w:iCs/>
          </w:rPr>
          <w:lastRenderedPageBreak/>
          <w:t>Porphyromonas asaccharolytica</w:t>
        </w:r>
        <w:r w:rsidRPr="00BA0A8A">
          <w:t>) and two fungi (</w:t>
        </w:r>
        <w:r w:rsidRPr="00BA0A8A">
          <w:rPr>
            <w:i/>
            <w:iCs/>
          </w:rPr>
          <w:t>Aspergillus rambellii</w:t>
        </w:r>
        <w:r w:rsidRPr="00BA0A8A">
          <w:t xml:space="preserve"> and </w:t>
        </w:r>
        <w:r w:rsidRPr="00BA0A8A">
          <w:rPr>
            <w:i/>
            <w:iCs/>
          </w:rPr>
          <w:t>Aspergillus kawachii</w:t>
        </w:r>
        <w:r w:rsidRPr="00BA0A8A">
          <w:t>) (</w:t>
        </w:r>
        <w:r w:rsidRPr="00C43DA5">
          <w:rPr>
            <w:color w:val="0000FF"/>
          </w:rPr>
          <w:t>table 2</w:t>
        </w:r>
        <w:r w:rsidRPr="00BA0A8A">
          <w:t xml:space="preserve">). Among these, </w:t>
        </w:r>
        <w:r w:rsidRPr="00BA0A8A">
          <w:rPr>
            <w:i/>
            <w:iCs/>
          </w:rPr>
          <w:t>P. micra</w:t>
        </w:r>
        <w:r w:rsidRPr="00BA0A8A">
          <w:t xml:space="preserve"> showed the best performance, with an average AUC value of 67.79%, but it played a bad performance in 2016_VogtmannE (AUC: 56.15%), in which </w:t>
        </w:r>
        <w:r w:rsidRPr="00BA0A8A">
          <w:rPr>
            <w:i/>
            <w:iCs/>
          </w:rPr>
          <w:t>A. rambellii</w:t>
        </w:r>
        <w:r w:rsidRPr="00BA0A8A">
          <w:t xml:space="preserve"> performed the best (AUC: 67.57%). It revealed that the predictive values of fungi might supplement the bacteria in some situations. Next, we wanted to know whether the classifier model would be improved when using a combination of fungi and bacteria as the predictors. We trained and compared the multi-features model with pure fungi, bacteria, and the fungal-bacterial combination, containing 17, 12, and 14 species respectively (</w:t>
        </w:r>
        <w:r w:rsidRPr="00C43DA5">
          <w:rPr>
            <w:color w:val="0000FF"/>
          </w:rPr>
          <w:t xml:space="preserve">figure </w:t>
        </w:r>
      </w:ins>
      <w:ins w:id="824" w:author="Jun Yu (MEDT)" w:date="2021-10-19T16:03:00Z">
        <w:r w:rsidR="00F037BE">
          <w:rPr>
            <w:color w:val="0000FF"/>
          </w:rPr>
          <w:t>7</w:t>
        </w:r>
      </w:ins>
      <w:ins w:id="825" w:author="Jun Yu (MEDT)" w:date="2021-10-19T10:57:00Z">
        <w:r w:rsidRPr="00C43DA5">
          <w:rPr>
            <w:color w:val="0000FF"/>
          </w:rPr>
          <w:t>a, supplementary figure 3</w:t>
        </w:r>
        <w:r w:rsidRPr="00BA0A8A">
          <w:t>). Unexpectedly, the fungal classifier played more accurate role than the bacterial one in 2016_VogtmannE (fungi: 77.27% vs bacteria: 70.63%) and 2019_WirbelJ (fungi: 93.23% vs bacterial 89.39%). The AUC of classifier with combined fungal and bacterial markers was 1.44% - 10.60% greater than the bacterial classifier in seven of eight cohorts (</w:t>
        </w:r>
        <w:r w:rsidRPr="00C43DA5">
          <w:rPr>
            <w:color w:val="0000FF"/>
          </w:rPr>
          <w:t xml:space="preserve">figure </w:t>
        </w:r>
      </w:ins>
      <w:ins w:id="826" w:author="Jun Yu (MEDT)" w:date="2021-10-19T16:03:00Z">
        <w:r w:rsidR="00F037BE">
          <w:rPr>
            <w:color w:val="0000FF"/>
          </w:rPr>
          <w:t>7b</w:t>
        </w:r>
      </w:ins>
      <w:ins w:id="827" w:author="Jun Yu (MEDT)" w:date="2021-10-19T10:57:00Z">
        <w:r w:rsidRPr="00BA0A8A">
          <w:t>). Altogether, the classifier with combined fungal and bacterial markers was more accurate than the conventional pure fungal or bacterial classifiers.</w:t>
        </w:r>
      </w:ins>
    </w:p>
    <w:p w14:paraId="6415BFB1" w14:textId="51829A0C" w:rsidR="008C161B" w:rsidDel="009155E8" w:rsidRDefault="008C161B">
      <w:pPr>
        <w:widowControl/>
        <w:spacing w:before="0" w:after="0"/>
        <w:rPr>
          <w:del w:id="828" w:author="Jun Yu (MEDT)" w:date="2021-10-19T10:57:00Z"/>
        </w:rPr>
      </w:pPr>
    </w:p>
    <w:p w14:paraId="1A5C96B4" w14:textId="77777777" w:rsidR="009155E8" w:rsidRDefault="009155E8" w:rsidP="00BA0A8A">
      <w:pPr>
        <w:spacing w:before="0" w:after="0"/>
        <w:rPr>
          <w:ins w:id="829" w:author="Jun Yu (MEDT)" w:date="2021-10-19T15:12:00Z"/>
        </w:rPr>
      </w:pPr>
    </w:p>
    <w:p w14:paraId="749764BA" w14:textId="1B00635F" w:rsidR="00BA0A8A" w:rsidRPr="00BA0A8A" w:rsidDel="008C161B" w:rsidRDefault="00BA0A8A" w:rsidP="00BA0A8A">
      <w:pPr>
        <w:spacing w:before="0" w:after="0"/>
        <w:rPr>
          <w:del w:id="830" w:author="Jun Yu (MEDT)" w:date="2021-10-19T10:57:00Z"/>
        </w:rPr>
      </w:pPr>
    </w:p>
    <w:p w14:paraId="14AA41EB" w14:textId="74C3846D" w:rsidR="00867992" w:rsidRPr="00C80DB8" w:rsidDel="00C80DB8" w:rsidRDefault="00867992" w:rsidP="00BA0A8A">
      <w:pPr>
        <w:widowControl/>
        <w:spacing w:before="0" w:after="0"/>
        <w:rPr>
          <w:del w:id="831" w:author="Jun Yu (MEDT)" w:date="2021-10-18T18:20:00Z"/>
          <w:b/>
          <w:kern w:val="44"/>
        </w:rPr>
      </w:pPr>
      <w:del w:id="832" w:author="Jun Yu (MEDT)" w:date="2021-10-19T10:57:00Z">
        <w:r w:rsidRPr="00BA0A8A" w:rsidDel="008C161B">
          <w:br w:type="page"/>
        </w:r>
      </w:del>
    </w:p>
    <w:p w14:paraId="62AF8E70" w14:textId="77777777" w:rsidR="00867992" w:rsidRPr="007829D5" w:rsidRDefault="00867992" w:rsidP="000072F5">
      <w:pPr>
        <w:pStyle w:val="title10831"/>
        <w:pPrChange w:id="833" w:author="Jun Yu (MEDT)" w:date="2021-10-18T18:20:00Z">
          <w:pPr>
            <w:pStyle w:val="title10831"/>
            <w:spacing w:before="0" w:after="0" w:line="480" w:lineRule="auto"/>
            <w:jc w:val="both"/>
          </w:pPr>
        </w:pPrChange>
      </w:pPr>
      <w:r w:rsidRPr="00C80DB8">
        <w:rPr>
          <w:rPrChange w:id="834" w:author="Jun Yu (MEDT)" w:date="2021-10-18T18:20:00Z">
            <w:rPr>
              <w:b w:val="0"/>
              <w:bCs w:val="0"/>
              <w:sz w:val="36"/>
              <w:szCs w:val="44"/>
              <w:u w:val="single"/>
            </w:rPr>
          </w:rPrChange>
        </w:rPr>
        <w:t>Discussion</w:t>
      </w:r>
    </w:p>
    <w:p w14:paraId="56A6A671" w14:textId="10A3FCAA" w:rsidR="007873F2" w:rsidRPr="00BA0A8A" w:rsidRDefault="000E2930" w:rsidP="00BA0A8A">
      <w:pPr>
        <w:spacing w:before="0" w:after="0"/>
      </w:pPr>
      <w:ins w:id="835" w:author="Jun Yu (MEDT)" w:date="2021-10-19T16:15:00Z">
        <w:r>
          <w:t>R</w:t>
        </w:r>
        <w:r w:rsidRPr="00BA0A8A">
          <w:t>esearchers mainly focused on the relationship between gut bacteria and host pathology. Mycobiota is usually overlooked because of their low proportion in the enteric microbiome</w:t>
        </w:r>
        <w:r w:rsidRPr="00BA0A8A">
          <w:fldChar w:fldCharType="begin"/>
        </w:r>
      </w:ins>
      <w:r w:rsidR="002454EB">
        <w:instrText xml:space="preserve"> ADDIN ZOTERO_ITEM CSL_CITATION {"citationID":"J3uTXWDX","properties":{"formattedCitation":"\\super 53\\nosupersub{}","plainCitation":"53","noteIndex":0},"citationItems":[{"id":484,"uris":["http://zotero.org/users/7908919/items/AVI9WFNL"],"uri":["http://zotero.org/users/7908919/items/AVI9WFNL"],"itemData":{"id":484,"type":"article-journal","container-title":"PLOS Pathogens","DOI":"10.1371/journal.ppat.1003780","ISSN":"1553-7374","issue":"12","journalAbbreviation":"PLOS Pathogens","language":"en","note":"publisher: Public Library of Science","page":"e1003780","source":"PLoS Journals","title":"Regulatory Circuits That Enable Proliferation of the Fungus Candida albicans in a Mammalian Host","volume":"9","author":[{"family":"Pérez","given":"J. Christian"},{"family":"Johnson","given":"Alexander D."}],"issued":{"date-parts":[["2013",12,19]]}}}],"schema":"https://github.com/citation-style-language/schema/raw/master/csl-citation.json"} </w:instrText>
      </w:r>
      <w:ins w:id="836" w:author="Jun Yu (MEDT)" w:date="2021-10-19T16:15:00Z">
        <w:r w:rsidRPr="00BA0A8A">
          <w:fldChar w:fldCharType="separate"/>
        </w:r>
      </w:ins>
      <w:r w:rsidR="002454EB" w:rsidRPr="002454EB">
        <w:rPr>
          <w:kern w:val="0"/>
          <w:vertAlign w:val="superscript"/>
        </w:rPr>
        <w:t>53</w:t>
      </w:r>
      <w:ins w:id="837" w:author="Jun Yu (MEDT)" w:date="2021-10-19T16:15:00Z">
        <w:r w:rsidRPr="00BA0A8A">
          <w:fldChar w:fldCharType="end"/>
        </w:r>
        <w:r w:rsidRPr="00BA0A8A">
          <w:t xml:space="preserve">. </w:t>
        </w:r>
      </w:ins>
      <w:del w:id="838" w:author="Jun Yu (MEDT)" w:date="2021-10-19T16:03:00Z">
        <w:r w:rsidR="00DD4166" w:rsidRPr="00BA0A8A" w:rsidDel="00F037BE">
          <w:delText>Our study</w:delText>
        </w:r>
      </w:del>
      <w:ins w:id="839" w:author="Jun Yu (MEDT)" w:date="2021-10-19T16:03:00Z">
        <w:r w:rsidR="00F037BE">
          <w:t>We</w:t>
        </w:r>
      </w:ins>
      <w:r w:rsidR="00DD4166" w:rsidRPr="00BA0A8A">
        <w:t xml:space="preserve"> performed the first comprehensive multi-cohort </w:t>
      </w:r>
      <w:del w:id="840" w:author="Jun Yu (MEDT)" w:date="2021-10-19T16:03:00Z">
        <w:r w:rsidR="00DD4166" w:rsidRPr="00BA0A8A" w:rsidDel="00F037BE">
          <w:delText>meta-</w:delText>
        </w:r>
      </w:del>
      <w:r w:rsidR="00DD4166" w:rsidRPr="00BA0A8A">
        <w:t>analysis of enteric fungi shotgun metagenomics in CRC</w:t>
      </w:r>
      <w:ins w:id="841" w:author="Jun Yu (MEDT)" w:date="2021-10-19T16:08:00Z">
        <w:r w:rsidR="00F037BE">
          <w:t xml:space="preserve"> </w:t>
        </w:r>
      </w:ins>
      <w:del w:id="842" w:author="Jun Yu (MEDT)" w:date="2021-10-19T16:09:00Z">
        <w:r w:rsidR="0099700F" w:rsidRPr="00BA0A8A" w:rsidDel="000E2930">
          <w:delText>.</w:delText>
        </w:r>
        <w:r w:rsidR="00DD4166" w:rsidRPr="00BA0A8A" w:rsidDel="000E2930">
          <w:delText xml:space="preserve"> </w:delText>
        </w:r>
        <w:r w:rsidR="0099700F" w:rsidRPr="00BA0A8A" w:rsidDel="000E2930">
          <w:delText xml:space="preserve">Samples </w:delText>
        </w:r>
      </w:del>
      <w:del w:id="843" w:author="Jun Yu (MEDT)" w:date="2021-10-19T16:10:00Z">
        <w:r w:rsidR="00DD4166" w:rsidRPr="00BA0A8A" w:rsidDel="000E2930">
          <w:delText>from</w:delText>
        </w:r>
      </w:del>
      <w:ins w:id="844" w:author="Jun Yu (MEDT)" w:date="2021-10-19T16:10:00Z">
        <w:r>
          <w:t>of</w:t>
        </w:r>
      </w:ins>
      <w:r w:rsidR="00DD4166" w:rsidRPr="00BA0A8A">
        <w:t xml:space="preserve"> eight publicly available cohorts and </w:t>
      </w:r>
      <w:del w:id="845" w:author="Jun Yu (MEDT)" w:date="2021-10-19T16:04:00Z">
        <w:r w:rsidR="00DD4166" w:rsidRPr="00BA0A8A" w:rsidDel="00F037BE">
          <w:delText xml:space="preserve">one </w:delText>
        </w:r>
      </w:del>
      <w:ins w:id="846" w:author="Jun Yu (MEDT)" w:date="2021-10-19T16:04:00Z">
        <w:r w:rsidR="00F037BE">
          <w:t>our</w:t>
        </w:r>
        <w:r w:rsidR="00F037BE" w:rsidRPr="00BA0A8A">
          <w:t xml:space="preserve"> </w:t>
        </w:r>
      </w:ins>
      <w:r w:rsidR="00DD4166" w:rsidRPr="00BA0A8A">
        <w:t>unpublished dataset</w:t>
      </w:r>
      <w:r w:rsidR="00126C1D" w:rsidRPr="00BA0A8A">
        <w:t xml:space="preserve"> </w:t>
      </w:r>
      <w:del w:id="847" w:author="Jun Yu (MEDT)" w:date="2021-10-19T16:09:00Z">
        <w:r w:rsidR="00126C1D" w:rsidRPr="00BA0A8A" w:rsidDel="000E2930">
          <w:delText>were assembled in this study</w:delText>
        </w:r>
      </w:del>
      <w:proofErr w:type="gramStart"/>
      <w:ins w:id="848" w:author="Jun Yu (MEDT)" w:date="2021-10-19T16:09:00Z">
        <w:r>
          <w:t xml:space="preserve">from </w:t>
        </w:r>
        <w:r w:rsidRPr="000E2930">
          <w:rPr>
            <w:highlight w:val="green"/>
            <w:rPrChange w:id="849" w:author="Jun Yu (MEDT)" w:date="2021-10-19T16:09:00Z">
              <w:rPr/>
            </w:rPrChange>
          </w:rPr>
          <w:t>?</w:t>
        </w:r>
        <w:proofErr w:type="gramEnd"/>
        <w:r>
          <w:t xml:space="preserve"> </w:t>
        </w:r>
        <w:proofErr w:type="spellStart"/>
        <w:r>
          <w:t>ethinal</w:t>
        </w:r>
        <w:proofErr w:type="spellEnd"/>
        <w:r>
          <w:t xml:space="preserve"> population</w:t>
        </w:r>
      </w:ins>
      <w:r w:rsidR="00DD4166" w:rsidRPr="00BA0A8A">
        <w:t xml:space="preserve">. </w:t>
      </w:r>
      <w:r w:rsidR="00CE631D" w:rsidRPr="00BA0A8A">
        <w:t xml:space="preserve">We were able to demonstrate the </w:t>
      </w:r>
      <w:del w:id="850" w:author="Jun Yu (MEDT)" w:date="2021-10-19T16:11:00Z">
        <w:r w:rsidR="00CE631D" w:rsidRPr="00BA0A8A" w:rsidDel="000E2930">
          <w:delText xml:space="preserve">distinct </w:delText>
        </w:r>
      </w:del>
      <w:ins w:id="851" w:author="Jun Yu (MEDT)" w:date="2021-10-19T16:11:00Z">
        <w:r>
          <w:t>universal</w:t>
        </w:r>
        <w:r w:rsidRPr="00BA0A8A">
          <w:t xml:space="preserve"> </w:t>
        </w:r>
      </w:ins>
      <w:r w:rsidR="00CE631D" w:rsidRPr="00BA0A8A">
        <w:t>mycobiota alteration in CRC patients versus hea</w:t>
      </w:r>
      <w:r w:rsidR="00E81CE7" w:rsidRPr="00BA0A8A">
        <w:t>l</w:t>
      </w:r>
      <w:r w:rsidR="00CE631D" w:rsidRPr="00BA0A8A">
        <w:t xml:space="preserve">thy individuals. Using robust statistical methods, we identified </w:t>
      </w:r>
      <w:r w:rsidR="00CE631D" w:rsidRPr="00BA0A8A">
        <w:lastRenderedPageBreak/>
        <w:t xml:space="preserve">differentially abundant fungi </w:t>
      </w:r>
      <w:ins w:id="852" w:author="Jun Yu (MEDT)" w:date="2021-10-19T17:09:00Z">
        <w:r w:rsidR="00C612B1">
          <w:t>and the</w:t>
        </w:r>
      </w:ins>
      <w:ins w:id="853" w:author="Jun Yu (MEDT)" w:date="2021-10-19T17:10:00Z">
        <w:r w:rsidR="00C612B1">
          <w:t>ir</w:t>
        </w:r>
      </w:ins>
      <w:ins w:id="854" w:author="Jun Yu (MEDT)" w:date="2021-10-19T17:09:00Z">
        <w:r w:rsidR="00C612B1">
          <w:t xml:space="preserve"> ecological networks </w:t>
        </w:r>
      </w:ins>
      <w:del w:id="855" w:author="Jun Yu (MEDT)" w:date="2021-10-19T17:10:00Z">
        <w:r w:rsidR="00CE631D" w:rsidRPr="00BA0A8A" w:rsidDel="00C612B1">
          <w:delText>present in</w:delText>
        </w:r>
      </w:del>
      <w:ins w:id="856" w:author="Jun Yu (MEDT)" w:date="2021-10-19T17:10:00Z">
        <w:r w:rsidR="00C612B1">
          <w:t>in stages of</w:t>
        </w:r>
      </w:ins>
      <w:r w:rsidR="00CE631D" w:rsidRPr="00BA0A8A">
        <w:t xml:space="preserve"> CRC </w:t>
      </w:r>
      <w:del w:id="857" w:author="Jun Yu (MEDT)" w:date="2021-10-19T17:10:00Z">
        <w:r w:rsidR="00CE631D" w:rsidRPr="00BA0A8A" w:rsidDel="00C612B1">
          <w:delText>patients</w:delText>
        </w:r>
      </w:del>
      <w:ins w:id="858" w:author="Jun Yu (MEDT)" w:date="2021-10-19T17:10:00Z">
        <w:r w:rsidR="00C612B1">
          <w:t>progression</w:t>
        </w:r>
      </w:ins>
      <w:ins w:id="859" w:author="Jun Yu (MEDT)" w:date="2021-10-19T17:11:00Z">
        <w:r w:rsidR="00C612B1">
          <w:t xml:space="preserve">. </w:t>
        </w:r>
      </w:ins>
      <w:del w:id="860" w:author="Jun Yu (MEDT)" w:date="2021-10-19T17:11:00Z">
        <w:r w:rsidR="00E81CE7" w:rsidRPr="00BA0A8A" w:rsidDel="00C612B1">
          <w:delText>,</w:delText>
        </w:r>
        <w:r w:rsidR="00CE631D" w:rsidRPr="00BA0A8A" w:rsidDel="00C612B1">
          <w:delText xml:space="preserve"> </w:delText>
        </w:r>
      </w:del>
      <w:del w:id="861" w:author="Jun Yu (MEDT)" w:date="2021-10-19T17:07:00Z">
        <w:r w:rsidR="00CE631D" w:rsidRPr="00BA0A8A" w:rsidDel="00467AC1">
          <w:delText xml:space="preserve">which could be used together with bacterial markers to improve the accuracy of distinguishing CRC patients from tumor-free healthy individuals based on fecal metagenomes. </w:delText>
        </w:r>
      </w:del>
      <w:del w:id="862" w:author="Jun Yu (MEDT)" w:date="2021-10-19T17:11:00Z">
        <w:r w:rsidR="00CE631D" w:rsidRPr="00BA0A8A" w:rsidDel="00C612B1">
          <w:delText>Our DAGC analysis further inferred the correlations among fungal markers and bacterial markers identified</w:delText>
        </w:r>
        <w:r w:rsidR="00126C1D" w:rsidRPr="00BA0A8A" w:rsidDel="00C612B1">
          <w:delText xml:space="preserve">. We further calculated the </w:delText>
        </w:r>
        <w:r w:rsidR="00CE631D" w:rsidRPr="00BA0A8A" w:rsidDel="00C612B1">
          <w:delText>correlation differences in CRC patients versus healthy controls</w:delText>
        </w:r>
        <w:r w:rsidR="00E81CE7" w:rsidRPr="00BA0A8A" w:rsidDel="00C612B1">
          <w:delText>,</w:delText>
        </w:r>
        <w:r w:rsidR="00126C1D" w:rsidRPr="00BA0A8A" w:rsidDel="00C612B1">
          <w:delText xml:space="preserve"> which </w:delText>
        </w:r>
        <w:r w:rsidR="0099700F" w:rsidRPr="00BA0A8A" w:rsidDel="00C612B1">
          <w:delText xml:space="preserve">revealed the potential fungi-bacterial interactions associated with CRC pathogenesis. </w:delText>
        </w:r>
      </w:del>
      <w:del w:id="863" w:author="Jun Yu (MEDT)" w:date="2021-10-19T16:11:00Z">
        <w:r w:rsidR="00C82F35" w:rsidRPr="00BA0A8A" w:rsidDel="000E2930">
          <w:rPr>
            <w:b/>
            <w:highlight w:val="yellow"/>
          </w:rPr>
          <w:delText>[TBA]</w:delText>
        </w:r>
      </w:del>
    </w:p>
    <w:p w14:paraId="5152EB08" w14:textId="77777777" w:rsidR="0072796B" w:rsidRDefault="0072796B" w:rsidP="00BA0A8A">
      <w:pPr>
        <w:spacing w:before="0" w:after="0"/>
        <w:rPr>
          <w:ins w:id="864" w:author="Jun Yu (MEDT)" w:date="2021-10-18T15:11:00Z"/>
        </w:rPr>
      </w:pPr>
    </w:p>
    <w:p w14:paraId="02ECDD6E" w14:textId="225595A7" w:rsidR="0012784A" w:rsidRPr="000E2930" w:rsidRDefault="0012784A" w:rsidP="00BA0A8A">
      <w:pPr>
        <w:spacing w:before="0" w:after="0"/>
        <w:rPr>
          <w:highlight w:val="green"/>
          <w:rPrChange w:id="865" w:author="Jun Yu (MEDT)" w:date="2021-10-19T16:16:00Z">
            <w:rPr/>
          </w:rPrChange>
        </w:rPr>
      </w:pPr>
      <w:commentRangeStart w:id="866"/>
      <w:del w:id="867" w:author="Jun Yu (MEDT)" w:date="2021-10-19T16:15:00Z">
        <w:r w:rsidRPr="000E2930" w:rsidDel="000E2930">
          <w:rPr>
            <w:highlight w:val="green"/>
            <w:rPrChange w:id="868" w:author="Jun Yu (MEDT)" w:date="2021-10-19T16:16:00Z">
              <w:rPr/>
            </w:rPrChange>
          </w:rPr>
          <w:delText>Previous</w:delText>
        </w:r>
        <w:r w:rsidR="007873F2" w:rsidRPr="000E2930" w:rsidDel="000E2930">
          <w:rPr>
            <w:highlight w:val="green"/>
            <w:rPrChange w:id="869" w:author="Jun Yu (MEDT)" w:date="2021-10-19T16:16:00Z">
              <w:rPr/>
            </w:rPrChange>
          </w:rPr>
          <w:delText>ly,</w:delText>
        </w:r>
        <w:r w:rsidRPr="000E2930" w:rsidDel="000E2930">
          <w:rPr>
            <w:highlight w:val="green"/>
            <w:rPrChange w:id="870" w:author="Jun Yu (MEDT)" w:date="2021-10-19T16:16:00Z">
              <w:rPr/>
            </w:rPrChange>
          </w:rPr>
          <w:delText xml:space="preserve"> research</w:delText>
        </w:r>
        <w:r w:rsidR="007873F2" w:rsidRPr="000E2930" w:rsidDel="000E2930">
          <w:rPr>
            <w:highlight w:val="green"/>
            <w:rPrChange w:id="871" w:author="Jun Yu (MEDT)" w:date="2021-10-19T16:16:00Z">
              <w:rPr/>
            </w:rPrChange>
          </w:rPr>
          <w:delText>ers</w:delText>
        </w:r>
        <w:r w:rsidRPr="000E2930" w:rsidDel="000E2930">
          <w:rPr>
            <w:highlight w:val="green"/>
            <w:rPrChange w:id="872" w:author="Jun Yu (MEDT)" w:date="2021-10-19T16:16:00Z">
              <w:rPr/>
            </w:rPrChange>
          </w:rPr>
          <w:delText xml:space="preserve"> mainly focused on the relationship between gut bacteria and host pathology. </w:delText>
        </w:r>
        <w:r w:rsidR="008946DC" w:rsidRPr="000E2930" w:rsidDel="000E2930">
          <w:rPr>
            <w:highlight w:val="green"/>
            <w:rPrChange w:id="873" w:author="Jun Yu (MEDT)" w:date="2021-10-19T16:16:00Z">
              <w:rPr/>
            </w:rPrChange>
          </w:rPr>
          <w:delText>My</w:delText>
        </w:r>
        <w:r w:rsidR="007873F2" w:rsidRPr="000E2930" w:rsidDel="000E2930">
          <w:rPr>
            <w:highlight w:val="green"/>
            <w:rPrChange w:id="874" w:author="Jun Yu (MEDT)" w:date="2021-10-19T16:16:00Z">
              <w:rPr/>
            </w:rPrChange>
          </w:rPr>
          <w:delText xml:space="preserve">cobiota is usually </w:delText>
        </w:r>
        <w:r w:rsidR="004A30C1" w:rsidRPr="000E2930" w:rsidDel="000E2930">
          <w:rPr>
            <w:highlight w:val="green"/>
            <w:rPrChange w:id="875" w:author="Jun Yu (MEDT)" w:date="2021-10-19T16:16:00Z">
              <w:rPr/>
            </w:rPrChange>
          </w:rPr>
          <w:delText>overlooked</w:delText>
        </w:r>
        <w:r w:rsidRPr="000E2930" w:rsidDel="000E2930">
          <w:rPr>
            <w:highlight w:val="green"/>
            <w:rPrChange w:id="876" w:author="Jun Yu (MEDT)" w:date="2021-10-19T16:16:00Z">
              <w:rPr/>
            </w:rPrChange>
          </w:rPr>
          <w:delText xml:space="preserve"> because of their low proportion in the enteric microbiome</w:delText>
        </w:r>
        <w:r w:rsidRPr="000E2930" w:rsidDel="000E2930">
          <w:rPr>
            <w:highlight w:val="green"/>
            <w:rPrChange w:id="877" w:author="Jun Yu (MEDT)" w:date="2021-10-19T16:16:00Z">
              <w:rPr/>
            </w:rPrChange>
          </w:rPr>
          <w:fldChar w:fldCharType="begin"/>
        </w:r>
        <w:r w:rsidR="00FD106C" w:rsidRPr="000E2930" w:rsidDel="000E2930">
          <w:rPr>
            <w:highlight w:val="green"/>
            <w:rPrChange w:id="878" w:author="Jun Yu (MEDT)" w:date="2021-10-19T16:16:00Z">
              <w:rPr/>
            </w:rPrChange>
          </w:rPr>
          <w:delInstrText xml:space="preserve"> ADDIN ZOTERO_ITEM CSL_CITATION {"citationID":"J3uTXWDX","properties":{"formattedCitation":"\\super 53\\nosupersub{}","plainCitation":"53","noteIndex":0},"citationItems":[{"id":216,"uris":["http://zotero.org/users/7908919/items/AVI9WFNL"],"uri":["http://zotero.org/users/7908919/items/AVI9WFNL"],"itemData":{"id":216,"type":"article-journal","container-title":"PLOS Pathogens","DOI":"10.1371/journal.ppat.1003780","ISSN":"1553-7374","issue":"12","journalAbbreviation":"PLOS Pathogens","language":"en","note":"publisher: Public Library of Science","page":"e1003780","source":"PLoS Journals","title":"Regulatory Circuits That Enable Proliferation of the Fungus Candida albicans in a Mammalian Host","volume":"9","author":[{"family":"Pérez","given":"J. Christian"},{"family":"Johnson","given":"Alexander D."}],"issued":{"date-parts":[["2013",12,19]]}}}],"schema":"https://github.com/citation-style-language/schema/raw/master/csl-citation.json"} </w:delInstrText>
        </w:r>
        <w:r w:rsidRPr="000E2930" w:rsidDel="000E2930">
          <w:rPr>
            <w:highlight w:val="green"/>
            <w:rPrChange w:id="879" w:author="Jun Yu (MEDT)" w:date="2021-10-19T16:16:00Z">
              <w:rPr/>
            </w:rPrChange>
          </w:rPr>
          <w:fldChar w:fldCharType="separate"/>
        </w:r>
        <w:r w:rsidRPr="000E2930" w:rsidDel="000E2930">
          <w:rPr>
            <w:kern w:val="0"/>
            <w:highlight w:val="green"/>
            <w:vertAlign w:val="superscript"/>
            <w:rPrChange w:id="880" w:author="Jun Yu (MEDT)" w:date="2021-10-19T16:16:00Z">
              <w:rPr>
                <w:kern w:val="0"/>
                <w:vertAlign w:val="superscript"/>
              </w:rPr>
            </w:rPrChange>
          </w:rPr>
          <w:delText>53</w:delText>
        </w:r>
        <w:r w:rsidRPr="000E2930" w:rsidDel="000E2930">
          <w:rPr>
            <w:highlight w:val="green"/>
            <w:rPrChange w:id="881" w:author="Jun Yu (MEDT)" w:date="2021-10-19T16:16:00Z">
              <w:rPr/>
            </w:rPrChange>
          </w:rPr>
          <w:fldChar w:fldCharType="end"/>
        </w:r>
        <w:r w:rsidRPr="000E2930" w:rsidDel="000E2930">
          <w:rPr>
            <w:highlight w:val="green"/>
            <w:rPrChange w:id="882" w:author="Jun Yu (MEDT)" w:date="2021-10-19T16:16:00Z">
              <w:rPr/>
            </w:rPrChange>
          </w:rPr>
          <w:delText xml:space="preserve">. </w:delText>
        </w:r>
      </w:del>
      <w:r w:rsidR="001D6162" w:rsidRPr="000E2930">
        <w:rPr>
          <w:highlight w:val="green"/>
          <w:rPrChange w:id="883" w:author="Jun Yu (MEDT)" w:date="2021-10-19T16:16:00Z">
            <w:rPr/>
          </w:rPrChange>
        </w:rPr>
        <w:t xml:space="preserve">From our </w:t>
      </w:r>
      <w:r w:rsidRPr="000E2930">
        <w:rPr>
          <w:highlight w:val="green"/>
          <w:rPrChange w:id="884" w:author="Jun Yu (MEDT)" w:date="2021-10-19T16:16:00Z">
            <w:rPr/>
          </w:rPrChange>
        </w:rPr>
        <w:t xml:space="preserve">alpha diversity rarefaction curve, </w:t>
      </w:r>
      <w:r w:rsidR="00BB709E" w:rsidRPr="000E2930">
        <w:rPr>
          <w:highlight w:val="green"/>
          <w:rPrChange w:id="885" w:author="Jun Yu (MEDT)" w:date="2021-10-19T16:16:00Z">
            <w:rPr/>
          </w:rPrChange>
        </w:rPr>
        <w:t xml:space="preserve">a sequencing depth of at least ten thousand reads is required </w:t>
      </w:r>
      <w:r w:rsidR="00444049" w:rsidRPr="000E2930">
        <w:rPr>
          <w:highlight w:val="green"/>
          <w:rPrChange w:id="886" w:author="Jun Yu (MEDT)" w:date="2021-10-19T16:16:00Z">
            <w:rPr/>
          </w:rPrChange>
        </w:rPr>
        <w:t xml:space="preserve">to study </w:t>
      </w:r>
      <w:r w:rsidRPr="000E2930">
        <w:rPr>
          <w:highlight w:val="green"/>
          <w:rPrChange w:id="887" w:author="Jun Yu (MEDT)" w:date="2021-10-19T16:16:00Z">
            <w:rPr/>
          </w:rPrChange>
        </w:rPr>
        <w:t xml:space="preserve">enteric fungi. </w:t>
      </w:r>
      <w:r w:rsidR="00580825" w:rsidRPr="000E2930">
        <w:rPr>
          <w:highlight w:val="green"/>
          <w:rPrChange w:id="888" w:author="Jun Yu (MEDT)" w:date="2021-10-19T16:16:00Z">
            <w:rPr/>
          </w:rPrChange>
        </w:rPr>
        <w:t xml:space="preserve">To improve credibility and accuracy, we adopted strict criteria to </w:t>
      </w:r>
      <w:r w:rsidR="007A0762" w:rsidRPr="000E2930">
        <w:rPr>
          <w:highlight w:val="green"/>
          <w:rPrChange w:id="889" w:author="Jun Yu (MEDT)" w:date="2021-10-19T16:16:00Z">
            <w:rPr/>
          </w:rPrChange>
        </w:rPr>
        <w:t>obtain</w:t>
      </w:r>
      <w:r w:rsidR="00580825" w:rsidRPr="000E2930">
        <w:rPr>
          <w:highlight w:val="green"/>
          <w:rPrChange w:id="890" w:author="Jun Yu (MEDT)" w:date="2021-10-19T16:16:00Z">
            <w:rPr/>
          </w:rPrChange>
        </w:rPr>
        <w:t xml:space="preserve"> 1,329 from 2,052, </w:t>
      </w:r>
      <w:r w:rsidR="007A0762" w:rsidRPr="000E2930">
        <w:rPr>
          <w:highlight w:val="green"/>
          <w:rPrChange w:id="891" w:author="Jun Yu (MEDT)" w:date="2021-10-19T16:16:00Z">
            <w:rPr/>
          </w:rPrChange>
        </w:rPr>
        <w:t>by filtering low quality samples</w:t>
      </w:r>
      <w:r w:rsidR="00580825" w:rsidRPr="000E2930">
        <w:rPr>
          <w:highlight w:val="green"/>
          <w:rPrChange w:id="892" w:author="Jun Yu (MEDT)" w:date="2021-10-19T16:16:00Z">
            <w:rPr/>
          </w:rPrChange>
        </w:rPr>
        <w:fldChar w:fldCharType="begin"/>
      </w:r>
      <w:r w:rsidR="002454EB">
        <w:rPr>
          <w:highlight w:val="green"/>
        </w:rPr>
        <w:instrText xml:space="preserve"> ADDIN ZOTERO_ITEM CSL_CITATION {"citationID":"arrnnodak0","properties":{"formattedCitation":"\\super 23,54\\nosupersub{}","plainCitation":"23,54","noteIndex":0},"citationItems":[{"id":524,"uris":["http://zotero.org/users/7908919/items/HF6WMD26"],"uri":["http://zotero.org/users/7908919/items/HF6WMD26"],"itemData":{"id":524,"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id":523,"uris":["http://zotero.org/users/7908919/items/XPEJWJ8W"],"uri":["http://zotero.org/users/7908919/items/XPEJWJ8W"],"itemData":{"id":523,"type":"article-journal","container-title":"Microbial Ecology","DOI":"10.1007/s00248-017-1105-9","ISSN":"0095-3628, 1432-184X","issue":"4","journalAbbreviation":"Microb Ecol","language":"en","page":"821-829","source":"DOI.org (Crossref)","title":"Fungi in Gastrointestinal Tracts of Human and Mice: from Community to Functions","title-short":"Fungi in Gastrointestinal Tracts of Human and Mice","volume":"75","author":[{"family":"Li","given":"Jiayan"},{"family":"Chen","given":"Daiwen"},{"family":"Yu","given":"Bing"},{"family":"He","given":"Jun"},{"family":"Zheng","given":"Ping"},{"family":"Mao","given":"Xiangbing"},{"family":"Yu","given":"Jie"},{"family":"Luo","given":"Junqiu"},{"family":"Tian","given":"Gang"},{"family":"Huang","given":"Zhiqing"},{"family":"Luo","given":"Yuheng"}],"issued":{"date-parts":[["2018",5]]}}}],"schema":"https://github.com/citation-style-language/schema/raw/master/csl-citation.json"} </w:instrText>
      </w:r>
      <w:r w:rsidR="00580825" w:rsidRPr="000E2930">
        <w:rPr>
          <w:highlight w:val="green"/>
          <w:rPrChange w:id="893" w:author="Jun Yu (MEDT)" w:date="2021-10-19T16:16:00Z">
            <w:rPr/>
          </w:rPrChange>
        </w:rPr>
        <w:fldChar w:fldCharType="separate"/>
      </w:r>
      <w:r w:rsidR="002454EB" w:rsidRPr="002454EB">
        <w:rPr>
          <w:kern w:val="0"/>
          <w:vertAlign w:val="superscript"/>
        </w:rPr>
        <w:t>23,54</w:t>
      </w:r>
      <w:r w:rsidR="00580825" w:rsidRPr="000E2930">
        <w:rPr>
          <w:highlight w:val="green"/>
          <w:rPrChange w:id="894" w:author="Jun Yu (MEDT)" w:date="2021-10-19T16:16:00Z">
            <w:rPr/>
          </w:rPrChange>
        </w:rPr>
        <w:fldChar w:fldCharType="end"/>
      </w:r>
      <w:r w:rsidR="00580825" w:rsidRPr="000E2930">
        <w:rPr>
          <w:highlight w:val="green"/>
          <w:rPrChange w:id="895" w:author="Jun Yu (MEDT)" w:date="2021-10-19T16:16:00Z">
            <w:rPr/>
          </w:rPrChange>
        </w:rPr>
        <w:t xml:space="preserve">. </w:t>
      </w:r>
    </w:p>
    <w:p w14:paraId="6D827A97" w14:textId="77777777" w:rsidR="0072796B" w:rsidRPr="000E2930" w:rsidRDefault="0072796B" w:rsidP="00BA0A8A">
      <w:pPr>
        <w:spacing w:before="0" w:after="0"/>
        <w:rPr>
          <w:ins w:id="896" w:author="Jun Yu (MEDT)" w:date="2021-10-18T15:11:00Z"/>
          <w:highlight w:val="green"/>
          <w:rPrChange w:id="897" w:author="Jun Yu (MEDT)" w:date="2021-10-19T16:16:00Z">
            <w:rPr>
              <w:ins w:id="898" w:author="Jun Yu (MEDT)" w:date="2021-10-18T15:11:00Z"/>
            </w:rPr>
          </w:rPrChange>
        </w:rPr>
      </w:pPr>
    </w:p>
    <w:p w14:paraId="1BDE4607" w14:textId="4B6C15CD" w:rsidR="00D33202" w:rsidRDefault="00A5201E" w:rsidP="00BA0A8A">
      <w:pPr>
        <w:spacing w:before="0" w:after="0"/>
      </w:pPr>
      <w:r w:rsidRPr="000E2930">
        <w:rPr>
          <w:highlight w:val="green"/>
          <w:rPrChange w:id="899" w:author="Jun Yu (MEDT)" w:date="2021-10-19T16:16:00Z">
            <w:rPr/>
          </w:rPrChange>
        </w:rPr>
        <w:t>C</w:t>
      </w:r>
      <w:r w:rsidR="00124759" w:rsidRPr="000E2930">
        <w:rPr>
          <w:highlight w:val="green"/>
          <w:rPrChange w:id="900" w:author="Jun Yu (MEDT)" w:date="2021-10-19T16:16:00Z">
            <w:rPr/>
          </w:rPrChange>
        </w:rPr>
        <w:t>ohort heterogeneity of</w:t>
      </w:r>
      <w:r w:rsidR="00F94A48" w:rsidRPr="000E2930">
        <w:rPr>
          <w:highlight w:val="green"/>
          <w:rPrChange w:id="901" w:author="Jun Yu (MEDT)" w:date="2021-10-19T16:16:00Z">
            <w:rPr/>
          </w:rPrChange>
        </w:rPr>
        <w:t xml:space="preserve"> the</w:t>
      </w:r>
      <w:r w:rsidR="00124759" w:rsidRPr="000E2930">
        <w:rPr>
          <w:highlight w:val="green"/>
          <w:rPrChange w:id="902" w:author="Jun Yu (MEDT)" w:date="2021-10-19T16:16:00Z">
            <w:rPr/>
          </w:rPrChange>
        </w:rPr>
        <w:t xml:space="preserve"> enteric mycobiota was observed</w:t>
      </w:r>
      <w:r w:rsidR="00F94A48" w:rsidRPr="000E2930">
        <w:rPr>
          <w:highlight w:val="green"/>
          <w:rPrChange w:id="903" w:author="Jun Yu (MEDT)" w:date="2021-10-19T16:16:00Z">
            <w:rPr/>
          </w:rPrChange>
        </w:rPr>
        <w:t xml:space="preserve"> across different studies</w:t>
      </w:r>
      <w:r w:rsidR="00615D1D" w:rsidRPr="000E2930">
        <w:rPr>
          <w:highlight w:val="green"/>
          <w:rPrChange w:id="904" w:author="Jun Yu (MEDT)" w:date="2021-10-19T16:16:00Z">
            <w:rPr/>
          </w:rPrChange>
        </w:rPr>
        <w:t xml:space="preserve">. </w:t>
      </w:r>
      <w:r w:rsidR="00F94A48" w:rsidRPr="000E2930">
        <w:rPr>
          <w:highlight w:val="green"/>
          <w:rPrChange w:id="905" w:author="Jun Yu (MEDT)" w:date="2021-10-19T16:16:00Z">
            <w:rPr/>
          </w:rPrChange>
        </w:rPr>
        <w:t>From our principal component analysis, there</w:t>
      </w:r>
      <w:r w:rsidR="00F94A48" w:rsidRPr="000E2930" w:rsidDel="00F94A48">
        <w:rPr>
          <w:highlight w:val="green"/>
          <w:rPrChange w:id="906" w:author="Jun Yu (MEDT)" w:date="2021-10-19T16:16:00Z">
            <w:rPr/>
          </w:rPrChange>
        </w:rPr>
        <w:t xml:space="preserve"> </w:t>
      </w:r>
      <w:r w:rsidR="00F94A48" w:rsidRPr="000E2930">
        <w:rPr>
          <w:highlight w:val="green"/>
          <w:rPrChange w:id="907" w:author="Jun Yu (MEDT)" w:date="2021-10-19T16:16:00Z">
            <w:rPr/>
          </w:rPrChange>
        </w:rPr>
        <w:t xml:space="preserve">were significant p-values for the fungal compositional differences across cohorts. </w:t>
      </w:r>
      <w:r w:rsidR="005C59A5" w:rsidRPr="000E2930">
        <w:rPr>
          <w:highlight w:val="green"/>
          <w:rPrChange w:id="908" w:author="Jun Yu (MEDT)" w:date="2021-10-19T16:16:00Z">
            <w:rPr/>
          </w:rPrChange>
        </w:rPr>
        <w:t>This is consistent with p</w:t>
      </w:r>
      <w:r w:rsidR="00867992" w:rsidRPr="000E2930">
        <w:rPr>
          <w:highlight w:val="green"/>
          <w:rPrChange w:id="909" w:author="Jun Yu (MEDT)" w:date="2021-10-19T16:16:00Z">
            <w:rPr/>
          </w:rPrChange>
        </w:rPr>
        <w:t xml:space="preserve">revious studies </w:t>
      </w:r>
      <w:r w:rsidR="005C59A5" w:rsidRPr="000E2930">
        <w:rPr>
          <w:highlight w:val="green"/>
          <w:rPrChange w:id="910" w:author="Jun Yu (MEDT)" w:date="2021-10-19T16:16:00Z">
            <w:rPr/>
          </w:rPrChange>
        </w:rPr>
        <w:t>showing the crucial roles of</w:t>
      </w:r>
      <w:r w:rsidR="00867992" w:rsidRPr="000E2930">
        <w:rPr>
          <w:highlight w:val="green"/>
          <w:rPrChange w:id="911" w:author="Jun Yu (MEDT)" w:date="2021-10-19T16:16:00Z">
            <w:rPr/>
          </w:rPrChange>
        </w:rPr>
        <w:t xml:space="preserve"> genetic background, age, dietary habits, lifestyle, and local environments in </w:t>
      </w:r>
      <w:r w:rsidR="00E81CE7" w:rsidRPr="000E2930">
        <w:rPr>
          <w:highlight w:val="green"/>
          <w:rPrChange w:id="912" w:author="Jun Yu (MEDT)" w:date="2021-10-19T16:16:00Z">
            <w:rPr/>
          </w:rPrChange>
        </w:rPr>
        <w:t>microbiota composition</w:t>
      </w:r>
      <w:r w:rsidR="005C59A5" w:rsidRPr="000E2930">
        <w:rPr>
          <w:highlight w:val="green"/>
          <w:rPrChange w:id="913" w:author="Jun Yu (MEDT)" w:date="2021-10-19T16:16:00Z">
            <w:rPr/>
          </w:rPrChange>
        </w:rPr>
        <w:t xml:space="preserve"> across different populations</w:t>
      </w:r>
      <w:r w:rsidR="00867992" w:rsidRPr="000E2930">
        <w:rPr>
          <w:highlight w:val="green"/>
          <w:rPrChange w:id="914" w:author="Jun Yu (MEDT)" w:date="2021-10-19T16:16:00Z">
            <w:rPr/>
          </w:rPrChange>
        </w:rPr>
        <w:fldChar w:fldCharType="begin"/>
      </w:r>
      <w:r w:rsidR="002454EB">
        <w:rPr>
          <w:highlight w:val="green"/>
        </w:rPr>
        <w:instrText xml:space="preserve"> ADDIN ZOTERO_ITEM CSL_CITATION {"citationID":"ZkAoCZVT","properties":{"formattedCitation":"\\super 55\\nosupersub{}","plainCitation":"55","noteIndex":0},"citationItems":[{"id":547,"uris":["http://zotero.org/users/7908919/items/R6ATM5E4"],"uri":["http://zotero.org/users/7908919/items/R6ATM5E4"],"itemData":{"id":547,"type":"article-journal","abstract":"Background and aims: Microbiota heterogeneity among humans is mainly due to genetic background, age, dietary habits, lifestyle and local environments. In this study we investigated whether the gut microbiota proﬁle of Italian healthy volunteers could diﬀer based on their geographical origin. Materials and Methods: 16S rRNA gene sequencing was employed to analyze the gut microbiota of 31 healthy volunteers from three diﬀerent Italian regions: Apulia (South), Lazio (Center) and Lombardy (North). Results: Diﬀerences in microbiota composition were detected when the study participants were grouped by their region of origin and when they were classiﬁed based on age classes (p-values &lt; 0.05). Also species richness was signiﬁcantly diﬀerent both according to Italian Regions (median richness: 177.8 vs. 140.7 vs. 168.0 in Apulia, Lazio and Lombardy; p &lt; 0.001) and according to age classes (median richness: 140.1 vs. 177.8 vs. 160.0 in subjects &lt; 32, 32–41 and &gt; 41 years; p &lt; 0.001), whereas the Shannon index and beta diversity did not change. Conclusions: This study identiﬁed diﬀerences in the gut microbiota composition and richness among individuals with the same ethnicity coming from three diﬀerent Italian regions. Our results underline the importance of studies on population-speciﬁc variations in human microbiota composition leading to geographically tailored approaches to microbiota engineering.","container-title":"International Journal of Environmental Research and Public Health","DOI":"10.3390/ijerph16214065","ISSN":"1660-4601","issue":"21","journalAbbreviation":"IJERPH","language":"en","page":"4065","source":"DOI.org (Crossref)","title":"Gut Microbiota Profiles Differ among Individuals Depending on Their Region of Origin: An Italian Pilot Study","title-short":"Gut Microbiota Profiles Differ among Individuals Depending on Their Region of Origin","volume":"16","author":[{"literal":"Fontana"},{"literal":"Panebianco"},{"literal":"Picchianti-Diamanti"},{"literal":"Laganà"},{"literal":"Cavalieri"},{"literal":"Potenza"},{"literal":"Pracella"},{"literal":"Binda"},{"literal":"Copetti"},{"literal":"Pazienza"}],"issued":{"date-parts":[["2019",10,23]]}}}],"schema":"https://github.com/citation-style-language/schema/raw/master/csl-citation.json"} </w:instrText>
      </w:r>
      <w:r w:rsidR="00867992" w:rsidRPr="000E2930">
        <w:rPr>
          <w:highlight w:val="green"/>
          <w:rPrChange w:id="915" w:author="Jun Yu (MEDT)" w:date="2021-10-19T16:16:00Z">
            <w:rPr/>
          </w:rPrChange>
        </w:rPr>
        <w:fldChar w:fldCharType="separate"/>
      </w:r>
      <w:r w:rsidR="002454EB" w:rsidRPr="002454EB">
        <w:rPr>
          <w:kern w:val="0"/>
          <w:vertAlign w:val="superscript"/>
        </w:rPr>
        <w:t>55</w:t>
      </w:r>
      <w:r w:rsidR="00867992" w:rsidRPr="000E2930">
        <w:rPr>
          <w:highlight w:val="green"/>
          <w:rPrChange w:id="916" w:author="Jun Yu (MEDT)" w:date="2021-10-19T16:16:00Z">
            <w:rPr/>
          </w:rPrChange>
        </w:rPr>
        <w:fldChar w:fldCharType="end"/>
      </w:r>
      <w:r w:rsidR="00867992" w:rsidRPr="000E2930">
        <w:rPr>
          <w:highlight w:val="green"/>
          <w:rPrChange w:id="917" w:author="Jun Yu (MEDT)" w:date="2021-10-19T16:16:00Z">
            <w:rPr/>
          </w:rPrChange>
        </w:rPr>
        <w:t>.</w:t>
      </w:r>
      <w:r w:rsidR="00867992" w:rsidRPr="00BA0A8A">
        <w:t xml:space="preserve"> </w:t>
      </w:r>
      <w:commentRangeEnd w:id="866"/>
      <w:r w:rsidR="000E2930">
        <w:rPr>
          <w:rStyle w:val="CommentReference"/>
        </w:rPr>
        <w:commentReference w:id="866"/>
      </w:r>
    </w:p>
    <w:p w14:paraId="761F810D" w14:textId="77777777" w:rsidR="00BA0A8A" w:rsidRPr="00BA0A8A" w:rsidRDefault="00BA0A8A" w:rsidP="00BA0A8A">
      <w:pPr>
        <w:spacing w:before="0" w:after="0"/>
      </w:pPr>
    </w:p>
    <w:p w14:paraId="2D9F0CF9" w14:textId="6171975B" w:rsidR="00615D1D" w:rsidDel="000E2930" w:rsidRDefault="006914BC" w:rsidP="00BA0A8A">
      <w:pPr>
        <w:spacing w:before="0" w:after="0"/>
        <w:rPr>
          <w:del w:id="918" w:author="Jun Yu (MEDT)" w:date="2021-10-19T16:18:00Z"/>
        </w:rPr>
      </w:pPr>
      <w:del w:id="919" w:author="Jun Yu (MEDT)" w:date="2021-10-19T16:17:00Z">
        <w:r w:rsidRPr="00BA0A8A" w:rsidDel="000E2930">
          <w:delText xml:space="preserve">Similar to previous </w:delText>
        </w:r>
        <w:r w:rsidR="00D750E3" w:rsidRPr="00BA0A8A" w:rsidDel="000E2930">
          <w:delText>research</w:delText>
        </w:r>
        <w:r w:rsidRPr="00BA0A8A" w:rsidDel="000E2930">
          <w:delText xml:space="preserve"> studying gut bacterial composition, w</w:delText>
        </w:r>
      </w:del>
      <w:ins w:id="920" w:author="Jun Yu (MEDT)" w:date="2021-10-19T16:17:00Z">
        <w:r w:rsidR="000E2930">
          <w:t>W</w:t>
        </w:r>
      </w:ins>
      <w:r w:rsidRPr="00BA0A8A">
        <w:t xml:space="preserve">e </w:t>
      </w:r>
      <w:ins w:id="921" w:author="Jun Yu (MEDT)" w:date="2021-10-19T17:11:00Z">
        <w:r w:rsidR="00C612B1">
          <w:t xml:space="preserve">first </w:t>
        </w:r>
      </w:ins>
      <w:del w:id="922" w:author="Jun Yu (MEDT)" w:date="2021-10-19T16:17:00Z">
        <w:r w:rsidRPr="00BA0A8A" w:rsidDel="000E2930">
          <w:delText xml:space="preserve">also </w:delText>
        </w:r>
      </w:del>
      <w:r w:rsidRPr="00BA0A8A">
        <w:t>observed the alter</w:t>
      </w:r>
      <w:r w:rsidR="00E81CE7" w:rsidRPr="00BA0A8A">
        <w:t>e</w:t>
      </w:r>
      <w:r w:rsidRPr="00BA0A8A">
        <w:t>d mycobiota composition in CRC versus healthy controls.</w:t>
      </w:r>
      <w:r w:rsidR="00677B2D" w:rsidRPr="00BA0A8A">
        <w:t xml:space="preserve"> </w:t>
      </w:r>
      <w:r w:rsidR="00126C1D" w:rsidRPr="00BA0A8A">
        <w:t xml:space="preserve">We found that the </w:t>
      </w:r>
      <w:r w:rsidR="00A71A68" w:rsidRPr="00BA0A8A">
        <w:t>fungal</w:t>
      </w:r>
      <w:r w:rsidR="00126C1D" w:rsidRPr="00BA0A8A">
        <w:t xml:space="preserve"> chao1 </w:t>
      </w:r>
      <w:r w:rsidRPr="00BA0A8A">
        <w:t xml:space="preserve">index </w:t>
      </w:r>
      <w:r w:rsidR="00126C1D" w:rsidRPr="00BA0A8A">
        <w:t xml:space="preserve">in CRC was </w:t>
      </w:r>
      <w:r w:rsidR="00E4061C" w:rsidRPr="00BA0A8A">
        <w:t>lower</w:t>
      </w:r>
      <w:r w:rsidR="00542FB5" w:rsidRPr="00BA0A8A">
        <w:t xml:space="preserve"> </w:t>
      </w:r>
      <w:r w:rsidR="00126C1D" w:rsidRPr="00BA0A8A">
        <w:t xml:space="preserve">than </w:t>
      </w:r>
      <w:r w:rsidR="000A6A39" w:rsidRPr="00BA0A8A">
        <w:t xml:space="preserve">that of </w:t>
      </w:r>
      <w:r w:rsidR="00E4061C" w:rsidRPr="00BA0A8A">
        <w:t>hea</w:t>
      </w:r>
      <w:r w:rsidR="0056726E" w:rsidRPr="00BA0A8A">
        <w:t xml:space="preserve">lthy </w:t>
      </w:r>
      <w:r w:rsidR="00126C1D" w:rsidRPr="00BA0A8A">
        <w:t xml:space="preserve">controls, </w:t>
      </w:r>
      <w:r w:rsidR="00542FB5" w:rsidRPr="00BA0A8A">
        <w:t xml:space="preserve">as in the case of </w:t>
      </w:r>
      <w:r w:rsidR="00126C1D" w:rsidRPr="00BA0A8A">
        <w:t xml:space="preserve"> gut bacteria</w:t>
      </w:r>
      <w:r w:rsidR="00126C1D" w:rsidRPr="00BA0A8A">
        <w:fldChar w:fldCharType="begin"/>
      </w:r>
      <w:r w:rsidR="002454EB">
        <w:instrText xml:space="preserve"> ADDIN ZOTERO_ITEM CSL_CITATION {"citationID":"a1sd08hedmu","properties":{"formattedCitation":"\\super 56,57\\nosupersub{}","plainCitation":"56,57","noteIndex":0},"citationItems":[{"id":667,"uris":["http://zotero.org/users/7908919/items/LSFXLV8K"],"uri":["http://zotero.org/users/7908919/items/LSFXLV8K"],"itemData":{"id":667,"type":"article-journal","container-title":"Nature","DOI":"10.1038/nature12506","ISSN":"0028-0836, 1476-4687","issue":"7464","journalAbbreviation":"Nature","language":"en","page":"541-546","source":"DOI.org (Crossref)","title":"Richness of human gut microbiome correlates with metabolic markers","volume":"500","author":[{"literal":"MetaHIT consortium"},{"family":"Le Chatelier","given":"Emmanuelle"},{"family":"Nielsen","given":"Trine"},{"family":"Qin","given":"Junjie"},{"family":"Prifti","given":"Edi"},{"family":"Hildebrand","given":"Falk"},{"family":"Falony","given":"Gwen"},{"family":"Almeida","given":"Mathieu"},{"family":"Arumugam","given":"Manimozhiyan"},{"family":"Batto","given":"Jean-Michel"},{"family":"Kennedy","given":"Sean"},{"family":"Leonard","given":"Pierre"},{"family":"Li","given":"Junhua"},{"family":"Burgdorf","given":"Kristoffer"},{"family":"Grarup","given":"Niels"},{"family":"Jørgensen","given":"Torben"},{"family":"Brandslund","given":"Ivan"},{"family":"Nielsen","given":"Henrik Bjørn"},{"family":"Juncker","given":"Agnieszka S."},{"family":"Bertalan","given":"Marcelo"},{"family":"Levenez","given":"Florence"},{"family":"Pons","given":"Nicolas"},{"family":"Rasmussen","given":"Simon"},{"family":"Sunagawa","given":"Shinichi"},{"family":"Tap","given":"Julien"},{"family":"Tims","given":"Sebastian"},{"family":"Zoetendal","given":"Erwin G."},{"family":"Brunak","given":"Søren"},{"family":"Clément","given":"Karine"},{"family":"Doré","given":"Joël"},{"family":"Kleerebezem","given":"Michiel"},{"family":"Kristiansen","given":"Karsten"},{"family":"Renault","given":"Pierre"},{"family":"Sicheritz-Ponten","given":"Thomas"},{"family":"Vos","given":"Willem M.","non-dropping-particle":"de"},{"family":"Zucker","given":"Jean-Daniel"},{"family":"Raes","given":"Jeroen"},{"family":"Hansen","given":"Torben"},{"family":"Bork","given":"Peer"},{"family":"Wang","given":"Jun"},{"family":"Ehrlich","given":"S. Dusko"},{"family":"Pedersen","given":"Oluf"}],"issued":{"date-parts":[["2013",8,29]]}}},{"id":662,"uris":["http://zotero.org/users/7908919/items/H2HZT2ST"],"uri":["http://zotero.org/users/7908919/items/H2HZT2ST"],"itemData":{"id":662,"type":"article-journal","abstract":"Background and aim\nA role for the intestinal microbial community (microbiota) in the onset and chronicity of Crohn's disease (CD) is strongly suspected. However, investigation of such a complex ecosystem is difficult, even with culture independent molecular approaches.\n\nMethods\nWe used, for the first time, a comprehensive metagenomic approach to investigate the full range of intestinal microbial diversity. We used a fosmid vector to construct two libraries of genomic DNA isolated directly from faecal samples of six healthy donors and six patients with CD. Bacterial diversity was analysed by screening the two DNA libraries, each composed of 25 000 clones, for the 16S rRNA gene by DNA hybridisation.\n\nResults\nAmong 1190 selected clones, we identified 125 non</w:instrText>
      </w:r>
      <w:r w:rsidR="002454EB">
        <w:rPr>
          <w:rFonts w:hint="eastAsia"/>
        </w:rPr>
        <w:instrText>‐</w:instrText>
      </w:r>
      <w:r w:rsidR="002454EB">
        <w:instrText>redundant ribotypes mainly represented by the phyla Bacteroidetes and Firmicutes. Among the Firmicutes, 43 distinct ribotypes were identified in the healthy microbiota, compared with only 13 in CD (p&lt;0.025). Fluorescent in situ hybridisation directly targeting 16S rRNA in faecal samples analysed individually (n = 12) confirmed the significant reduction in the proportion of bacteria belonging to this phylum in CD patients (p&lt;0.02).\n\nConclusion\nThe metagenomic approach allowed us to detect a reduced complexity of the bacterial phylum Firmicutes as a signature of the faecal microbiota in patients with CD. It also indicated the presence of new bacterial species.","container-title":"Gut","DOI":"10.1136/gut.2005.073817","ISSN":"0017-5749","issue":"2","journalAbbreviation":"Gut","note":"PMID: 16188921\nPMCID: PMC1856500","page":"205-211","source":"PubMed Central","title":"Reduced diversity of faecal microbiota in Crohn's disease revealed by a metagenomic approach","volume":"55","author":[{"family":"Manichanh","given":"C"},{"family":"Rigottier</w:instrText>
      </w:r>
      <w:r w:rsidR="002454EB">
        <w:rPr>
          <w:rFonts w:hint="eastAsia"/>
        </w:rPr>
        <w:instrText>‐</w:instrText>
      </w:r>
      <w:r w:rsidR="002454EB">
        <w:instrText xml:space="preserve">Gois","given":"L"},{"family":"Bonnaud","given":"E"},{"family":"Gloux","given":"K"},{"family":"Pelletier","given":"E"},{"family":"Frangeul","given":"L"},{"family":"Nalin","given":"R"},{"family":"Jarrin","given":"C"},{"family":"Chardon","given":"P"},{"family":"Marteau","given":"P"},{"family":"Roca","given":"J"},{"family":"Dore","given":"J"}],"issued":{"date-parts":[["2006",2]]}}}],"schema":"https://github.com/citation-style-language/schema/raw/master/csl-citation.json"} </w:instrText>
      </w:r>
      <w:r w:rsidR="00126C1D" w:rsidRPr="00BA0A8A">
        <w:fldChar w:fldCharType="separate"/>
      </w:r>
      <w:r w:rsidR="002454EB" w:rsidRPr="002454EB">
        <w:rPr>
          <w:kern w:val="0"/>
          <w:vertAlign w:val="superscript"/>
        </w:rPr>
        <w:t>56,57</w:t>
      </w:r>
      <w:r w:rsidR="00126C1D" w:rsidRPr="00BA0A8A">
        <w:fldChar w:fldCharType="end"/>
      </w:r>
      <w:r w:rsidR="00126C1D" w:rsidRPr="00BA0A8A">
        <w:t>.</w:t>
      </w:r>
      <w:r w:rsidR="00D33202" w:rsidRPr="00BA0A8A">
        <w:t xml:space="preserve"> </w:t>
      </w:r>
      <w:r w:rsidR="00232C21" w:rsidRPr="00BA0A8A">
        <w:t xml:space="preserve">This phenomenon </w:t>
      </w:r>
      <w:r w:rsidR="00867992" w:rsidRPr="00BA0A8A">
        <w:t xml:space="preserve">was </w:t>
      </w:r>
      <w:r w:rsidR="00232C21" w:rsidRPr="00BA0A8A">
        <w:t>also observed in</w:t>
      </w:r>
      <w:r w:rsidR="00867992" w:rsidRPr="00BA0A8A">
        <w:t xml:space="preserve"> other intestinal diseases </w:t>
      </w:r>
      <w:r w:rsidRPr="00BA0A8A">
        <w:t>such as inflammatory bowel diseases (IBD)</w:t>
      </w:r>
      <w:r w:rsidR="00867992" w:rsidRPr="00BA0A8A">
        <w:fldChar w:fldCharType="begin"/>
      </w:r>
      <w:r w:rsidR="00594D09">
        <w:instrText xml:space="preserve"> ADDIN ZOTERO_ITEM CSL_CITATION {"citationID":"DTN23all","properties":{"formattedCitation":"\\super 9\\nosupersub{}","plainCitation":"9","noteIndex":0},"citationItems":[{"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Rats","volume":"153","author":[{"family":"Botschuijver","given":"Sara"}],"issued":{"date-parts":[["2017"]]}}}],"schema":"https://github.com/citation-style-language/schema/raw/master/csl-citation.json"} </w:instrText>
      </w:r>
      <w:r w:rsidR="00867992" w:rsidRPr="00BA0A8A">
        <w:fldChar w:fldCharType="separate"/>
      </w:r>
      <w:r w:rsidR="00594D09" w:rsidRPr="00594D09">
        <w:rPr>
          <w:kern w:val="0"/>
          <w:vertAlign w:val="superscript"/>
        </w:rPr>
        <w:t>9</w:t>
      </w:r>
      <w:r w:rsidR="00867992" w:rsidRPr="00BA0A8A">
        <w:fldChar w:fldCharType="end"/>
      </w:r>
      <w:r w:rsidR="00867992" w:rsidRPr="00BA0A8A">
        <w:t>.</w:t>
      </w:r>
      <w:r w:rsidR="00232C21" w:rsidRPr="00BA0A8A">
        <w:t xml:space="preserve"> </w:t>
      </w:r>
      <w:del w:id="923" w:author="Jun Yu (MEDT)" w:date="2021-10-19T16:18:00Z">
        <w:r w:rsidR="004D0744" w:rsidRPr="00BA0A8A" w:rsidDel="000E2930">
          <w:delText>In IBD, the</w:delText>
        </w:r>
        <w:r w:rsidR="00232C21" w:rsidRPr="00BA0A8A" w:rsidDel="000E2930">
          <w:delText xml:space="preserve"> enrichment of </w:delText>
        </w:r>
        <w:r w:rsidR="00867992" w:rsidRPr="00BA0A8A" w:rsidDel="000E2930">
          <w:rPr>
            <w:i/>
          </w:rPr>
          <w:delText>Saccharomyces cerevisiae</w:delText>
        </w:r>
        <w:r w:rsidR="00867992" w:rsidRPr="00BA0A8A" w:rsidDel="000E2930">
          <w:delText xml:space="preserve"> and </w:delText>
        </w:r>
        <w:r w:rsidR="00867992" w:rsidRPr="00BA0A8A" w:rsidDel="000E2930">
          <w:rPr>
            <w:i/>
          </w:rPr>
          <w:delText xml:space="preserve">Candida albicans </w:delText>
        </w:r>
        <w:r w:rsidR="00232C21" w:rsidRPr="00BA0A8A" w:rsidDel="000E2930">
          <w:delText>was found to be</w:delText>
        </w:r>
        <w:r w:rsidR="00867992" w:rsidRPr="00BA0A8A" w:rsidDel="000E2930">
          <w:delText xml:space="preserve"> the </w:delText>
        </w:r>
        <w:r w:rsidR="004D0744" w:rsidRPr="00BA0A8A" w:rsidDel="000E2930">
          <w:delText xml:space="preserve">culprit </w:delText>
        </w:r>
        <w:r w:rsidR="00232C21" w:rsidRPr="00BA0A8A" w:rsidDel="000E2930">
          <w:delText xml:space="preserve">of </w:delText>
        </w:r>
        <w:r w:rsidR="00867992" w:rsidRPr="00BA0A8A" w:rsidDel="000E2930">
          <w:delText>low alpha diversity</w:delText>
        </w:r>
        <w:r w:rsidR="00677B2D" w:rsidRPr="00BA0A8A" w:rsidDel="000E2930">
          <w:fldChar w:fldCharType="begin"/>
        </w:r>
        <w:r w:rsidR="00FD106C" w:rsidRPr="00BA0A8A" w:rsidDel="000E2930">
          <w:delInstrText xml:space="preserve"> ADDIN ZOTERO_ITEM CSL_CITATION {"citationID":"aqeg84g9us","properties":{"formattedCitation":"\\super 58\\nosupersub{}","plainCitation":"58","noteIndex":0},"citationItems":[{"id":55,"uris":["http://zotero.org/users/7908919/items/KHI26LQP"],"uri":["http://zotero.org/users/7908919/items/KHI26LQP"],"itemData":{"id":55,"type":"article-journal","abstract":"Objective The bacterial intestinal microbiota plays major roles in human physiology and IBDs. Although some data suggest a role of the fungal microbiota in IBD pathogenesis, the available data are scarce. The aim of our study was to characterise the faecal fungal microbiota in patients with IBD. Design Bacterial and fungal composition of the faecal microbiota of 235 patients with IBD and 38 healthy subjects (HS) was determined using 16S and ITS2 sequencing, respectively. The obtained sequences were analysed using the Qiime pipeline to assess composition and diversity. Bacterial and fungal taxa associated with clinical parameters were identiﬁed using multivariate association with linear models. Correlation between bacterial and fungal microbiota was investigated using Spearman’s test and distance correlation.\nResults We observed that fungal microbiota is skewed in IBD, with an increased Basidiomycota/Ascomycota ratio, a decreased proportion of Saccharomyces cerevisiae and an increased proportion of Candida albicans compared with HS. We also identiﬁed diseasespeciﬁc alterations in diversity, indicating that a Crohn’s disease-speciﬁc gut environment may favour fungi at the expense of bacteria. The concomitant analysis of bacterial and fungal microbiota showed a dense and homogenous correlation network in HS but a dramatically unbalanced network in IBD, suggesting the existence of disease-speciﬁc inter-kingdom alterations.\nConclusions Besides bacterial dysbiosis, our study identiﬁes a distinct fungal microbiota dysbiosis in IBD characterised by alterations in biodiversity and composition. Moreover, we unravel here disease-speciﬁc inter-kingdom network alterations in IBD, suggesting that, beyond bacteria, fungi might also play a role in IBD pathogenesis.","container-title":"Gut","DOI":"10.1136/gutjnl-2015-310746","ISSN":"0017-5749, 1468-3288","issue":"6","journalAbbreviation":"Gut","language":"en","page":"1039-1048","source":"DOI.org (Crossref)","title":"Fungal microbiota dysbiosis in IBD","volume":"66","author":[{"family":"Sokol","given":"Harry"},{"family":"Leducq","given":"Valentin"},{"family":"Aschard","given":"Hugues"},{"family":"Pham","given":"Hang-Phuong"},{"family":"Jegou","given":"Sarah"},{"family":"Landman","given":"Cecilia"},{"family":"Cohen","given":"David"},{"family":"Liguori","given":"Giuseppina"},{"family":"Bourrier","given":"Anne"},{"family":"Nion-Larmurier","given":"Isabelle"},{"family":"Cosnes","given":"Jacques"},{"family":"Seksik","given":"Philippe"},{"family":"Langella","given":"Philippe"},{"family":"Skurnik","given":"David"},{"family":"Richard","given":"Mathias L"},{"family":"Beaugerie","given":"Laurent"}],"issued":{"date-parts":[["2017",6]]}}}],"schema":"https://github.com/citation-style-language/schema/raw/master/csl-citation.json"} </w:delInstrText>
        </w:r>
        <w:r w:rsidR="00677B2D" w:rsidRPr="00BA0A8A" w:rsidDel="000E2930">
          <w:fldChar w:fldCharType="separate"/>
        </w:r>
        <w:r w:rsidR="00FD106C" w:rsidRPr="00BA0A8A" w:rsidDel="000E2930">
          <w:rPr>
            <w:kern w:val="0"/>
            <w:vertAlign w:val="superscript"/>
          </w:rPr>
          <w:delText>58</w:delText>
        </w:r>
        <w:r w:rsidR="00677B2D" w:rsidRPr="00BA0A8A" w:rsidDel="000E2930">
          <w:fldChar w:fldCharType="end"/>
        </w:r>
        <w:r w:rsidR="00867992" w:rsidRPr="00BA0A8A" w:rsidDel="000E2930">
          <w:delText xml:space="preserve">. However, </w:delText>
        </w:r>
        <w:r w:rsidR="0051404B" w:rsidRPr="00BA0A8A" w:rsidDel="000E2930">
          <w:delText>we could not observe the enrichment of these two fungi in CRC patients</w:delText>
        </w:r>
        <w:r w:rsidR="00867992" w:rsidRPr="00BA0A8A" w:rsidDel="000E2930">
          <w:delText xml:space="preserve">. </w:delText>
        </w:r>
        <w:r w:rsidR="0051404B" w:rsidRPr="00BA0A8A" w:rsidDel="000E2930">
          <w:delText xml:space="preserve">Although a low alpha diversity was observed to be associated with various diseases, </w:delText>
        </w:r>
        <w:r w:rsidR="00CA7FB1" w:rsidRPr="00BA0A8A" w:rsidDel="000E2930">
          <w:delText>the mechanism</w:delText>
        </w:r>
        <w:r w:rsidR="009F5E91" w:rsidRPr="00BA0A8A" w:rsidDel="000E2930">
          <w:delText>s</w:delText>
        </w:r>
        <w:r w:rsidR="00CA7FB1" w:rsidRPr="00BA0A8A" w:rsidDel="000E2930">
          <w:delText xml:space="preserve"> causing a low alpha diversity and subsequently how </w:delText>
        </w:r>
        <w:r w:rsidR="00BD6D8E" w:rsidRPr="00BA0A8A" w:rsidDel="000E2930">
          <w:delText xml:space="preserve">is a low alpha diversity related to the pathogenesis process </w:delText>
        </w:r>
        <w:r w:rsidR="009F5E91" w:rsidRPr="00BA0A8A" w:rsidDel="000E2930">
          <w:delText xml:space="preserve">vary </w:delText>
        </w:r>
        <w:r w:rsidR="00BD6D8E" w:rsidRPr="00BA0A8A" w:rsidDel="000E2930">
          <w:delText xml:space="preserve">across </w:delText>
        </w:r>
        <w:r w:rsidR="009F5E91" w:rsidRPr="00BA0A8A" w:rsidDel="000E2930">
          <w:delText xml:space="preserve">different </w:delText>
        </w:r>
        <w:r w:rsidR="00BD6D8E" w:rsidRPr="00BA0A8A" w:rsidDel="000E2930">
          <w:delText xml:space="preserve">diseases. </w:delText>
        </w:r>
      </w:del>
    </w:p>
    <w:p w14:paraId="6874FDFB" w14:textId="0C903BC9" w:rsidR="00BA0A8A" w:rsidRPr="00BA0A8A" w:rsidDel="000E2930" w:rsidRDefault="00BA0A8A" w:rsidP="00BA0A8A">
      <w:pPr>
        <w:spacing w:before="0" w:after="0"/>
        <w:rPr>
          <w:del w:id="924" w:author="Jun Yu (MEDT)" w:date="2021-10-19T16:18:00Z"/>
        </w:rPr>
      </w:pPr>
    </w:p>
    <w:p w14:paraId="660F8A86" w14:textId="077F036B" w:rsidR="00472BA0" w:rsidRDefault="004C7970" w:rsidP="00BA0A8A">
      <w:pPr>
        <w:spacing w:before="0" w:after="0"/>
        <w:rPr>
          <w:ins w:id="925" w:author="Jun Yu (MEDT)" w:date="2021-10-19T11:16:00Z"/>
        </w:rPr>
      </w:pPr>
      <w:r w:rsidRPr="00BA0A8A">
        <w:t xml:space="preserve">The </w:t>
      </w:r>
      <w:ins w:id="926" w:author="Jun Yu (MEDT)" w:date="2021-10-19T16:05:00Z">
        <w:r w:rsidR="00F037BE" w:rsidRPr="00BA0A8A">
          <w:t>multi-cohort</w:t>
        </w:r>
      </w:ins>
      <w:del w:id="927" w:author="Jun Yu (MEDT)" w:date="2021-10-19T16:05:00Z">
        <w:r w:rsidRPr="00BA0A8A" w:rsidDel="00F037BE">
          <w:delText>meta</w:delText>
        </w:r>
      </w:del>
      <w:r w:rsidRPr="00BA0A8A">
        <w:t xml:space="preserve">-analysis approach has been used to evaluate and combine results </w:t>
      </w:r>
      <w:r w:rsidR="007B7B95" w:rsidRPr="00BA0A8A">
        <w:t>from</w:t>
      </w:r>
      <w:r w:rsidRPr="00BA0A8A">
        <w:t xml:space="preserve"> comparable studies</w:t>
      </w:r>
      <w:r w:rsidRPr="00BA0A8A">
        <w:fldChar w:fldCharType="begin"/>
      </w:r>
      <w:r w:rsidR="002454EB">
        <w:instrText xml:space="preserve"> ADDIN ZOTERO_ITEM CSL_CITATION {"citationID":"ouQtFkHQ","properties":{"formattedCitation":"\\super 58\\nosupersub{}","plainCitation":"58","noteIndex":0},"citationItems":[{"id":539,"uris":["http://zotero.org/users/7908919/items/QTCUJGUC"],"uri":["http://zotero.org/users/7908919/items/QTCUJGUC"],"itemData":{"id":539,"type":"article-journal","abstract":"Background: In shotgun metagenomics, microbial communities are studied through direct sequencing of DNA without any prior cultivation. By comparing gene abundances estimated from the generated sequencing reads, functional differences between the communities can be identified. However, gene abundance data is affected by high levels of systematic variability, which can greatly reduce the statistical power and introduce false positives. Normalization, which is the process where systematic variability is identified and removed, is therefore a vital part of the data analysis. A wide range of normalization methods for high-dimensional count data has been proposed but their performance on the analysis of shotgun metagenomic data has not been evaluated.\nResults: Here, we present a systematic evaluation of nine normalization methods for gene abundance data. The methods were evaluated through resampling of three comprehensive datasets, creating a realistic setting that preserved the unique characteristics of metagenomic data. Performance was measured in terms of the methods ability to identify differentially abundant genes (DAGs), correctly calculate unbiased p-values and control the false discovery rate (FDR). Our results showed that the choice of normalization method has a large impact on the end results. When the DAGs were asymmetrically present between the experimental conditions, many normalization methods had a reduced true positive rate (TPR) and a high false positive rate (FPR). The methods trimmed mean of M-values (TMM) and relative log expression (RLE) had the overall highest performance and are therefore recommended for the analysis of gene abundance data. For larger sample sizes, CSS also showed satisfactory performance.\nConclusions: This study emphasizes the importance of selecting a suitable normalization methods in the analysis of data from shotgun metagenomics. Our results also demonstrate that improper methods may result in unacceptably high levels of false positives, which in turn may lead to incorrect or obfuscated biological interpretation.","container-title":"BMC Genomics","DOI":"10.1186/s12864-018-4637-6","ISSN":"1471-2164","issue":"1","journalAbbreviation":"BMC Genomics","language":"en","page":"274","source":"DOI.org (Crossref)","title":"Comparison of normalization methods for the analysis of metagenomic gene abundance data","volume":"19","author":[{"family":"Pereira","given":"Mariana Buongermino"},{"family":"Wallroth","given":"Mikael"},{"family":"Jonsson","given":"Viktor"},{"family":"Kristiansson","given":"Erik"}],"issued":{"date-parts":[["2018",12]]}}}],"schema":"https://github.com/citation-style-language/schema/raw/master/csl-citation.json"} </w:instrText>
      </w:r>
      <w:r w:rsidRPr="00BA0A8A">
        <w:fldChar w:fldCharType="separate"/>
      </w:r>
      <w:r w:rsidR="002454EB" w:rsidRPr="002454EB">
        <w:rPr>
          <w:kern w:val="0"/>
          <w:vertAlign w:val="superscript"/>
        </w:rPr>
        <w:t>58</w:t>
      </w:r>
      <w:r w:rsidRPr="00BA0A8A">
        <w:fldChar w:fldCharType="end"/>
      </w:r>
      <w:r w:rsidRPr="00BA0A8A">
        <w:t xml:space="preserve"> with significant advantages of reducing the influence by </w:t>
      </w:r>
      <w:r w:rsidR="007B7B95" w:rsidRPr="00BA0A8A">
        <w:t>cohort</w:t>
      </w:r>
      <w:r w:rsidR="00E81CE7" w:rsidRPr="00BA0A8A">
        <w:t>-</w:t>
      </w:r>
      <w:r w:rsidR="007B7B95" w:rsidRPr="00BA0A8A">
        <w:t>specific bias and increasing statistical power</w:t>
      </w:r>
      <w:r w:rsidRPr="00BA0A8A">
        <w:t xml:space="preserve">. </w:t>
      </w:r>
      <w:r w:rsidR="007B7B95" w:rsidRPr="00BA0A8A">
        <w:t xml:space="preserve">Using the </w:t>
      </w:r>
      <w:r w:rsidR="00C82F35" w:rsidRPr="00BA0A8A">
        <w:t>rank</w:t>
      </w:r>
      <w:r w:rsidR="00E81CE7" w:rsidRPr="00BA0A8A">
        <w:t>-</w:t>
      </w:r>
      <w:r w:rsidR="00C82F35" w:rsidRPr="00BA0A8A">
        <w:t>sum test and SSTF</w:t>
      </w:r>
      <w:r w:rsidR="007B7B95" w:rsidRPr="00BA0A8A">
        <w:t xml:space="preserve"> in our </w:t>
      </w:r>
      <w:del w:id="928" w:author="Jun Yu (MEDT)" w:date="2021-10-19T16:19:00Z">
        <w:r w:rsidR="007B7B95" w:rsidRPr="00BA0A8A" w:rsidDel="00877B71">
          <w:delText>meta-</w:delText>
        </w:r>
      </w:del>
      <w:r w:rsidR="007B7B95" w:rsidRPr="00BA0A8A">
        <w:t>analysis</w:t>
      </w:r>
      <w:r w:rsidR="00C82F35" w:rsidRPr="00BA0A8A">
        <w:t xml:space="preserve">, </w:t>
      </w:r>
      <w:r w:rsidR="007B7B95" w:rsidRPr="00BA0A8A">
        <w:t xml:space="preserve">we </w:t>
      </w:r>
      <w:r w:rsidR="00C82F35" w:rsidRPr="00BA0A8A">
        <w:t xml:space="preserve">identified 33 fungi </w:t>
      </w:r>
      <w:del w:id="929" w:author="Jun Yu (MEDT)" w:date="2021-10-19T16:19:00Z">
        <w:r w:rsidR="00C82F35" w:rsidRPr="00BA0A8A" w:rsidDel="00877B71">
          <w:delText xml:space="preserve">and 31 bacteria </w:delText>
        </w:r>
      </w:del>
      <w:r w:rsidR="00C82F35" w:rsidRPr="00BA0A8A">
        <w:t>that were</w:t>
      </w:r>
      <w:r w:rsidR="007B7B95" w:rsidRPr="00BA0A8A">
        <w:t xml:space="preserve"> associated with CRC</w:t>
      </w:r>
      <w:r w:rsidR="00C82F35" w:rsidRPr="00BA0A8A">
        <w:t xml:space="preserve"> across eight cohort</w:t>
      </w:r>
      <w:r w:rsidR="007B7B95" w:rsidRPr="00BA0A8A">
        <w:t>s</w:t>
      </w:r>
      <w:r w:rsidR="00C82F35" w:rsidRPr="00BA0A8A">
        <w:t>.</w:t>
      </w:r>
      <w:r w:rsidRPr="00BA0A8A">
        <w:t xml:space="preserve"> </w:t>
      </w:r>
      <w:r w:rsidR="007E6892" w:rsidRPr="00BA0A8A">
        <w:t xml:space="preserve">Our results suggested that </w:t>
      </w:r>
      <w:r w:rsidR="007E6892" w:rsidRPr="00BA0A8A">
        <w:rPr>
          <w:i/>
        </w:rPr>
        <w:t>A. rambellii</w:t>
      </w:r>
      <w:r w:rsidR="007E6892" w:rsidRPr="00BA0A8A">
        <w:t xml:space="preserve"> was </w:t>
      </w:r>
      <w:r w:rsidR="007B7B95" w:rsidRPr="00BA0A8A">
        <w:t>the most significant CRC-</w:t>
      </w:r>
      <w:r w:rsidR="00FB74AA" w:rsidRPr="00BA0A8A">
        <w:t>enriched</w:t>
      </w:r>
      <w:r w:rsidR="007B7B95" w:rsidRPr="00BA0A8A">
        <w:t xml:space="preserve"> </w:t>
      </w:r>
      <w:r w:rsidR="00A2499F" w:rsidRPr="00BA0A8A">
        <w:t>fungus</w:t>
      </w:r>
      <w:r w:rsidR="00E81CE7" w:rsidRPr="00BA0A8A">
        <w:t>,</w:t>
      </w:r>
      <w:r w:rsidR="007E6892" w:rsidRPr="00BA0A8A">
        <w:t xml:space="preserve"> </w:t>
      </w:r>
      <w:r w:rsidR="007B7B95" w:rsidRPr="00BA0A8A">
        <w:t>which showed universal associations</w:t>
      </w:r>
      <w:r w:rsidR="007E6892" w:rsidRPr="00BA0A8A">
        <w:t xml:space="preserve"> with CRC </w:t>
      </w:r>
      <w:r w:rsidR="007B7B95" w:rsidRPr="00BA0A8A">
        <w:t>in</w:t>
      </w:r>
      <w:r w:rsidR="007E6892" w:rsidRPr="00BA0A8A">
        <w:t xml:space="preserve"> seven of eight cohorts.</w:t>
      </w:r>
      <w:r w:rsidR="007B7B95" w:rsidRPr="00BA0A8A">
        <w:t xml:space="preserve"> This finding </w:t>
      </w:r>
      <w:r w:rsidR="007B7B95" w:rsidRPr="00BA0A8A">
        <w:lastRenderedPageBreak/>
        <w:t>was supported by previous studies showing</w:t>
      </w:r>
      <w:r w:rsidR="007E6892" w:rsidRPr="00BA0A8A">
        <w:t xml:space="preserve"> </w:t>
      </w:r>
      <w:r w:rsidR="007B7B95" w:rsidRPr="00BA0A8A">
        <w:t>the ability</w:t>
      </w:r>
      <w:r w:rsidR="007E6892" w:rsidRPr="00BA0A8A">
        <w:t xml:space="preserve"> </w:t>
      </w:r>
      <w:r w:rsidR="007B7B95" w:rsidRPr="00BA0A8A">
        <w:t xml:space="preserve">of </w:t>
      </w:r>
      <w:r w:rsidR="007B7B95" w:rsidRPr="00BA0A8A">
        <w:rPr>
          <w:i/>
        </w:rPr>
        <w:t>A. rambellii</w:t>
      </w:r>
      <w:r w:rsidR="007B7B95" w:rsidRPr="00BA0A8A">
        <w:t xml:space="preserve"> in synthesizing </w:t>
      </w:r>
      <w:r w:rsidR="007E6892" w:rsidRPr="00BA0A8A">
        <w:t>carcinogenic products, aflatoxin and aflatoxin precursor sterigmatocystin</w:t>
      </w:r>
      <w:r w:rsidR="007E6892" w:rsidRPr="00BA0A8A">
        <w:fldChar w:fldCharType="begin"/>
      </w:r>
      <w:r w:rsidR="002454EB">
        <w:instrText xml:space="preserve"> ADDIN ZOTERO_ITEM CSL_CITATION {"citationID":"lwBife61","properties":{"formattedCitation":"\\super 31,32\\nosupersub{}","plainCitation":"31,32","noteIndex":0},"citationItems":[{"id":80,"uris":["http://zotero.org/users/7908919/items/PG8C37SZ"],"uri":["http://zotero.org/users/7908919/items/PG8C37SZ"],"itemData":{"id":80,"type":"article-journal","abstract":"Production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A."}],"issued":{"date-parts":[["2009",5,1]]}}},{"id":79,"uris":["http://zotero.org/users/7908919/items/83I4FY7X"],"uri":["http://zotero.org/users/7908919/items/83I4FY7X"],"itemData":{"id":79,"type":"article-journal","abstract":"Accumulation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instrText>
      </w:r>
      <w:r w:rsidR="007E6892" w:rsidRPr="00BA0A8A">
        <w:fldChar w:fldCharType="separate"/>
      </w:r>
      <w:r w:rsidR="002454EB" w:rsidRPr="002454EB">
        <w:rPr>
          <w:kern w:val="0"/>
          <w:vertAlign w:val="superscript"/>
        </w:rPr>
        <w:t>31,32</w:t>
      </w:r>
      <w:r w:rsidR="007E6892" w:rsidRPr="00BA0A8A">
        <w:fldChar w:fldCharType="end"/>
      </w:r>
      <w:r w:rsidR="007E6892" w:rsidRPr="00BA0A8A">
        <w:t>.</w:t>
      </w:r>
      <w:r w:rsidR="002C3DB3" w:rsidRPr="00BA0A8A">
        <w:t xml:space="preserve"> </w:t>
      </w:r>
      <w:ins w:id="930" w:author="Jun Yu (MEDT)" w:date="2021-10-19T11:16:00Z">
        <w:r w:rsidR="00472BA0" w:rsidRPr="00500D19">
          <w:rPr>
            <w:highlight w:val="green"/>
          </w:rPr>
          <w:t>XXX.</w:t>
        </w:r>
        <w:commentRangeStart w:id="931"/>
        <w:commentRangeEnd w:id="931"/>
        <w:r w:rsidR="00472BA0">
          <w:rPr>
            <w:rStyle w:val="CommentReference"/>
          </w:rPr>
          <w:commentReference w:id="931"/>
        </w:r>
      </w:ins>
    </w:p>
    <w:p w14:paraId="6B55466A" w14:textId="77777777" w:rsidR="00472BA0" w:rsidRDefault="00472BA0" w:rsidP="00BA0A8A">
      <w:pPr>
        <w:spacing w:before="0" w:after="0"/>
        <w:rPr>
          <w:ins w:id="932" w:author="Jun Yu (MEDT)" w:date="2021-10-19T11:16:00Z"/>
        </w:rPr>
      </w:pPr>
    </w:p>
    <w:p w14:paraId="7610BDA8" w14:textId="6B7AA888" w:rsidR="00877B71" w:rsidRDefault="002C3DB3" w:rsidP="00BA0A8A">
      <w:pPr>
        <w:spacing w:before="0" w:after="0"/>
        <w:rPr>
          <w:ins w:id="933" w:author="Jun Yu (MEDT)" w:date="2021-10-19T16:26:00Z"/>
        </w:rPr>
      </w:pPr>
      <w:del w:id="934" w:author="Jun Yu (MEDT)" w:date="2021-10-19T16:20:00Z">
        <w:r w:rsidRPr="00BA0A8A" w:rsidDel="00877B71">
          <w:delText>Interestingly</w:delText>
        </w:r>
      </w:del>
      <w:ins w:id="935" w:author="Jun Yu (MEDT)" w:date="2021-10-19T16:20:00Z">
        <w:r w:rsidR="00877B71">
          <w:t>Moreover</w:t>
        </w:r>
      </w:ins>
      <w:r w:rsidRPr="00BA0A8A">
        <w:t xml:space="preserve">, the most significant CRC-depleted </w:t>
      </w:r>
      <w:del w:id="936" w:author="Jun Yu (MEDT)" w:date="2021-10-19T16:20:00Z">
        <w:r w:rsidRPr="00BA0A8A" w:rsidDel="00877B71">
          <w:delText xml:space="preserve">fungi </w:delText>
        </w:r>
      </w:del>
      <w:ins w:id="937" w:author="Jun Yu (MEDT)" w:date="2021-10-19T16:20:00Z">
        <w:r w:rsidR="00877B71" w:rsidRPr="00BA0A8A">
          <w:t>fung</w:t>
        </w:r>
        <w:r w:rsidR="00877B71">
          <w:t>us</w:t>
        </w:r>
        <w:r w:rsidR="00877B71" w:rsidRPr="00BA0A8A">
          <w:t xml:space="preserve"> </w:t>
        </w:r>
      </w:ins>
      <w:del w:id="938" w:author="Jun Yu (MEDT)" w:date="2021-10-19T16:20:00Z">
        <w:r w:rsidRPr="00BA0A8A" w:rsidDel="00877B71">
          <w:delText>w</w:delText>
        </w:r>
        <w:r w:rsidR="00E81CE7" w:rsidRPr="00BA0A8A" w:rsidDel="00877B71">
          <w:delText>ere</w:delText>
        </w:r>
        <w:r w:rsidR="00713425" w:rsidRPr="00BA0A8A" w:rsidDel="00877B71">
          <w:delText xml:space="preserve"> </w:delText>
        </w:r>
      </w:del>
      <w:ins w:id="939" w:author="Jun Yu (MEDT)" w:date="2021-10-19T16:20:00Z">
        <w:r w:rsidR="00877B71" w:rsidRPr="00BA0A8A">
          <w:t>w</w:t>
        </w:r>
        <w:r w:rsidR="00877B71">
          <w:t>as</w:t>
        </w:r>
        <w:r w:rsidR="00877B71" w:rsidRPr="00BA0A8A">
          <w:t xml:space="preserve"> </w:t>
        </w:r>
      </w:ins>
      <w:r w:rsidR="00713425" w:rsidRPr="00BA0A8A">
        <w:rPr>
          <w:i/>
        </w:rPr>
        <w:t>A. kawachii</w:t>
      </w:r>
      <w:r w:rsidRPr="00BA0A8A">
        <w:t xml:space="preserve">, </w:t>
      </w:r>
      <w:ins w:id="940" w:author="Jun Yu (MEDT)" w:date="2021-10-19T16:21:00Z">
        <w:r w:rsidR="00877B71">
          <w:t xml:space="preserve">which is </w:t>
        </w:r>
      </w:ins>
      <w:r w:rsidRPr="00BA0A8A">
        <w:t xml:space="preserve">also from the genus </w:t>
      </w:r>
      <w:r w:rsidRPr="00BA0A8A">
        <w:rPr>
          <w:i/>
        </w:rPr>
        <w:t>Aspergillus</w:t>
      </w:r>
      <w:r w:rsidRPr="00BA0A8A">
        <w:t>.</w:t>
      </w:r>
      <w:r w:rsidR="00713425" w:rsidRPr="00BA0A8A">
        <w:t xml:space="preserve"> Even though both </w:t>
      </w:r>
      <w:r w:rsidRPr="00BA0A8A">
        <w:t xml:space="preserve">fungi </w:t>
      </w:r>
      <w:r w:rsidR="00713425" w:rsidRPr="00BA0A8A">
        <w:t xml:space="preserve">were from the same genus, </w:t>
      </w:r>
      <w:r w:rsidR="00FB74AA" w:rsidRPr="00BA0A8A">
        <w:t>they play</w:t>
      </w:r>
      <w:r w:rsidR="00713425" w:rsidRPr="00BA0A8A">
        <w:t xml:space="preserve"> opposite </w:t>
      </w:r>
      <w:r w:rsidR="00FB74AA" w:rsidRPr="00BA0A8A">
        <w:t>role</w:t>
      </w:r>
      <w:r w:rsidR="00E81CE7" w:rsidRPr="00BA0A8A">
        <w:t>s</w:t>
      </w:r>
      <w:r w:rsidR="00713425" w:rsidRPr="00BA0A8A">
        <w:t xml:space="preserve"> in </w:t>
      </w:r>
      <w:r w:rsidR="00FB74AA" w:rsidRPr="00BA0A8A">
        <w:t>CRC</w:t>
      </w:r>
      <w:ins w:id="941" w:author="Jun Yu (MEDT)" w:date="2021-10-19T16:21:00Z">
        <w:r w:rsidR="00877B71">
          <w:t xml:space="preserve"> </w:t>
        </w:r>
        <w:commentRangeStart w:id="942"/>
        <w:r w:rsidR="00877B71" w:rsidRPr="00877B71">
          <w:rPr>
            <w:highlight w:val="green"/>
            <w:rPrChange w:id="943" w:author="Jun Yu (MEDT)" w:date="2021-10-19T16:21:00Z">
              <w:rPr/>
            </w:rPrChange>
          </w:rPr>
          <w:t>(ref?)</w:t>
        </w:r>
        <w:commentRangeEnd w:id="942"/>
        <w:r w:rsidR="00877B71">
          <w:rPr>
            <w:rStyle w:val="CommentReference"/>
          </w:rPr>
          <w:commentReference w:id="942"/>
        </w:r>
      </w:ins>
      <w:r w:rsidR="00713425" w:rsidRPr="00877B71">
        <w:rPr>
          <w:highlight w:val="green"/>
          <w:rPrChange w:id="944" w:author="Jun Yu (MEDT)" w:date="2021-10-19T16:21:00Z">
            <w:rPr/>
          </w:rPrChange>
        </w:rPr>
        <w:t>.</w:t>
      </w:r>
      <w:r w:rsidR="00713425" w:rsidRPr="00BA0A8A">
        <w:t xml:space="preserve"> The crude enzyme extract derived from </w:t>
      </w:r>
      <w:r w:rsidR="00713425" w:rsidRPr="00BA0A8A">
        <w:rPr>
          <w:i/>
        </w:rPr>
        <w:t xml:space="preserve">A. kawachii </w:t>
      </w:r>
      <w:r w:rsidR="00713425" w:rsidRPr="00BA0A8A">
        <w:t>could enhance the antioxidative activities of Viscum album var. coloratum</w:t>
      </w:r>
      <w:r w:rsidR="00713425" w:rsidRPr="00BA0A8A">
        <w:fldChar w:fldCharType="begin"/>
      </w:r>
      <w:r w:rsidR="002454EB">
        <w:instrText xml:space="preserve"> ADDIN ZOTERO_ITEM CSL_CITATION {"citationID":"PP39KrC0","properties":{"formattedCitation":"\\super 33\\nosupersub{}","plainCitation":"33","noteIndex":0},"citationItems":[{"id":378,"uris":["http://zotero.org/users/7908919/items/VJFURWF8"],"uri":["http://zotero.org/users/7908919/items/VJFURWF8"],"itemData":{"id":378,"type":"article-journal","abstract":"The crude enzyme extract derived from\n              Aspergillus kawachii\n              increased the anti-oxidants, caffeic acid and lyoniresinol, in Korean mistletoe.\n            \n          , \n            \n              Viscum album\n              var.\n              coloratum\n              (Korean mistletoe; KM) is an herbal medicine that is used worldwide for the treatment of various immunological disorders and cancers. KM extract showed enhanced anti-oxidative effects in 2,2-diphenyl-1-picrylhydrazyl, Trolox equivalent antioxidant capacity, and 5-(and-6)-chloromethyl-2</w:instrText>
      </w:r>
      <w:r w:rsidR="002454EB">
        <w:rPr>
          <w:rFonts w:hint="eastAsia"/>
        </w:rPr>
        <w:instrText>′</w:instrText>
      </w:r>
      <w:r w:rsidR="002454EB">
        <w:instrText>,7</w:instrText>
      </w:r>
      <w:r w:rsidR="002454EB">
        <w:rPr>
          <w:rFonts w:hint="eastAsia"/>
        </w:rPr>
        <w:instrText>′</w:instrText>
      </w:r>
      <w:r w:rsidR="002454EB">
        <w:instrText xml:space="preserve">-dichlorodihydrofluorescein diacetate acetyl ester assays after being fermented with a crude enzyme extract from a soybean paste fungus,\n              Aspergillus kawachii\n              . High-performance liquid chromatography analysis showed four increased peaks in enzyme treated KM. The increased peaks were isolated and identified as caffeic acid (\n              1\n              ), hesperetin (\n              2\n              ), syringaldehyde (\n              3\n              ), and lyoniresinol (\n              4\n              ). Among the four compounds, only\n              1\n              and\n              4\n              showed strong anti-oxidative activity. Therefore, the fermentation increased the contents of\n              1\n              and\n              4\n              , which consequently increased the anti-oxidative activity of KM.","container-title":"Food &amp; Function","DOI":"10.1039/C6FO00138F","ISSN":"2042-6496, 2042-650X","issue":"5","journalAbbreviation":"Food Funct.","language":"en","page":"2270-2277","source":"DOI.org (Crossref)","title":"Enhanced anti-oxidative effect of fermented Korean mistletoe is originated from an increase in the contents of caffeic acid and lyoniresinol","volume":"7","author":[{"family":"Kim","given":"Se-Yong"},{"family":"Yang","given":"Eun-Ju"},{"family":"Son","given":"Youn Kyoung"},{"family":"Yeo","given":"Joo-Hong"},{"family":"Song","given":"Kyung-Sik"}],"issued":{"date-parts":[["2016"]]}}}],"schema":"https://github.com/citation-style-language/schema/raw/master/csl-citation.json"} </w:instrText>
      </w:r>
      <w:r w:rsidR="00713425" w:rsidRPr="00BA0A8A">
        <w:fldChar w:fldCharType="separate"/>
      </w:r>
      <w:r w:rsidR="002454EB" w:rsidRPr="002454EB">
        <w:rPr>
          <w:kern w:val="0"/>
          <w:vertAlign w:val="superscript"/>
        </w:rPr>
        <w:t>33</w:t>
      </w:r>
      <w:r w:rsidR="00713425" w:rsidRPr="00BA0A8A">
        <w:fldChar w:fldCharType="end"/>
      </w:r>
      <w:del w:id="945" w:author="Jun Yu (MEDT)" w:date="2021-10-19T16:21:00Z">
        <w:r w:rsidR="00713425" w:rsidRPr="00BA0A8A" w:rsidDel="00877B71">
          <w:delText xml:space="preserve"> (Korean mistletoe)</w:delText>
        </w:r>
      </w:del>
      <w:r w:rsidR="00713425" w:rsidRPr="00BA0A8A">
        <w:t xml:space="preserve">, a promising agent for </w:t>
      </w:r>
      <w:r w:rsidRPr="00BA0A8A">
        <w:t xml:space="preserve">immunomodulation, </w:t>
      </w:r>
      <w:r w:rsidR="00713425" w:rsidRPr="00BA0A8A">
        <w:t>treating colon cancer</w:t>
      </w:r>
      <w:r w:rsidR="00713425" w:rsidRPr="00BA0A8A">
        <w:fldChar w:fldCharType="begin"/>
      </w:r>
      <w:r w:rsidR="002454EB">
        <w:instrText xml:space="preserve"> ADDIN ZOTERO_ITEM CSL_CITATION {"citationID":"FvwyXRfh","properties":{"formattedCitation":"\\super 59\\nosupersub{}","plainCitation":"59","noteIndex":0},"citationItems":[{"id":583,"uris":["http://zotero.org/users/7908919/items/LPBXNNWU"],"uri":["http://zotero.org/users/7908919/items/LPBXNNWU"],"itemData":{"id":583,"type":"article-journal","abstract":"AIM: To investigate the anti-cancer mechanisms of Korean mistletoe lectin (Viscum album coloratum agglutinin, VCA) using a human colon cancer cell line (COLO).","container-title":"World Journal of Gastroenterology","DOI":"10.3748/wjg.v13.i20.2811","ISSN":"1007-9327","issue":"20","journalAbbreviation":"WJG","language":"en","page":"2811","source":"DOI.org (Crossref)","title":"Mechanisms involved in Korean mistletoe lectin-induced apoptosis of cancer cells","volume":"13","author":[{"family":"Khil","given":"Lee-Yong"},{"family":"Kim","given":"Wi"},{"family":"Lyu","given":"Suyun"},{"family":"Park","given":"Won Bong"},{"family":"Yoon","given":"Ji-Won"},{"family":"Jun","given":"Hee-Sook"}],"issued":{"date-parts":[["2007"]]}}}],"schema":"https://github.com/citation-style-language/schema/raw/master/csl-citation.json"} </w:instrText>
      </w:r>
      <w:r w:rsidR="00713425" w:rsidRPr="00BA0A8A">
        <w:fldChar w:fldCharType="separate"/>
      </w:r>
      <w:r w:rsidR="002454EB" w:rsidRPr="002454EB">
        <w:rPr>
          <w:kern w:val="0"/>
          <w:vertAlign w:val="superscript"/>
        </w:rPr>
        <w:t>59</w:t>
      </w:r>
      <w:r w:rsidR="00713425" w:rsidRPr="00BA0A8A">
        <w:fldChar w:fldCharType="end"/>
      </w:r>
      <w:r w:rsidRPr="00BA0A8A">
        <w:t xml:space="preserve"> and</w:t>
      </w:r>
      <w:r w:rsidR="00713425" w:rsidRPr="00BA0A8A">
        <w:t xml:space="preserve"> hepatoma</w:t>
      </w:r>
      <w:r w:rsidRPr="00BA0A8A">
        <w:t>.</w:t>
      </w:r>
      <w:r w:rsidR="00713425" w:rsidRPr="00BA0A8A">
        <w:t xml:space="preserve"> </w:t>
      </w:r>
      <w:del w:id="946" w:author="Jun Yu (MEDT)" w:date="2021-10-19T16:22:00Z">
        <w:r w:rsidRPr="00BA0A8A" w:rsidDel="00877B71">
          <w:delText>Another study also</w:delText>
        </w:r>
        <w:r w:rsidR="00713425" w:rsidRPr="00BA0A8A" w:rsidDel="00877B71">
          <w:delText xml:space="preserve"> reported that </w:delText>
        </w:r>
        <w:r w:rsidR="00B04161" w:rsidRPr="00BA0A8A" w:rsidDel="00877B71">
          <w:delText>t</w:delText>
        </w:r>
      </w:del>
      <w:ins w:id="947" w:author="Jun Yu (MEDT)" w:date="2021-10-19T16:22:00Z">
        <w:r w:rsidR="00877B71">
          <w:t>T</w:t>
        </w:r>
      </w:ins>
      <w:r w:rsidR="00B04161" w:rsidRPr="00BA0A8A">
        <w:t xml:space="preserve">he </w:t>
      </w:r>
      <w:r w:rsidR="00713425" w:rsidRPr="00BA0A8A">
        <w:t xml:space="preserve">fermented silkworm </w:t>
      </w:r>
      <w:r w:rsidR="00B04161" w:rsidRPr="00BA0A8A">
        <w:t xml:space="preserve">produced </w:t>
      </w:r>
      <w:r w:rsidR="00713425" w:rsidRPr="00BA0A8A">
        <w:t xml:space="preserve">by </w:t>
      </w:r>
      <w:r w:rsidR="00B04161" w:rsidRPr="00BA0A8A">
        <w:rPr>
          <w:i/>
        </w:rPr>
        <w:t>A. kawachii</w:t>
      </w:r>
      <w:r w:rsidR="00B04161" w:rsidRPr="00BA0A8A">
        <w:t xml:space="preserve"> </w:t>
      </w:r>
      <w:r w:rsidR="00713425" w:rsidRPr="00BA0A8A">
        <w:t xml:space="preserve">solid-state fermentation </w:t>
      </w:r>
      <w:r w:rsidR="00B04161" w:rsidRPr="00BA0A8A">
        <w:t xml:space="preserve">could </w:t>
      </w:r>
      <w:r w:rsidR="00713425" w:rsidRPr="00BA0A8A">
        <w:t xml:space="preserve">inhibit </w:t>
      </w:r>
      <w:r w:rsidR="00B04161" w:rsidRPr="00BA0A8A">
        <w:t>the human hepatocellular carcinoma cells</w:t>
      </w:r>
      <w:r w:rsidR="00B04161" w:rsidRPr="00BA0A8A">
        <w:fldChar w:fldCharType="begin"/>
      </w:r>
      <w:r w:rsidR="002454EB">
        <w:instrText xml:space="preserve"> ADDIN ZOTERO_ITEM CSL_CITATION {"citationID":"QxQjCQIo","properties":{"formattedCitation":"\\super 34\\nosupersub{}","plainCitation":"34","noteIndex":0},"citationItems":[{"id":373,"uris":["http://zotero.org/users/7908919/items/7KMZE2U3"],"uri":["http://zotero.org/users/7908919/items/7KMZE2U3"],"itemData":{"id":373,"type":"article-journal","abstract":"Background\nMulberry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instrText>
      </w:r>
      <w:r w:rsidR="00B04161" w:rsidRPr="00BA0A8A">
        <w:fldChar w:fldCharType="separate"/>
      </w:r>
      <w:r w:rsidR="002454EB" w:rsidRPr="002454EB">
        <w:rPr>
          <w:kern w:val="0"/>
          <w:vertAlign w:val="superscript"/>
        </w:rPr>
        <w:t>34</w:t>
      </w:r>
      <w:r w:rsidR="00B04161" w:rsidRPr="00BA0A8A">
        <w:fldChar w:fldCharType="end"/>
      </w:r>
      <w:r w:rsidR="00B04161" w:rsidRPr="00BA0A8A">
        <w:t xml:space="preserve">. </w:t>
      </w:r>
      <w:moveToRangeStart w:id="948" w:author="Jun Yu (MEDT)" w:date="2021-10-19T10:59:00Z" w:name="move85533559"/>
      <w:del w:id="949" w:author="Jun Yu (MEDT)" w:date="2021-10-19T10:59:00Z">
        <w:r w:rsidR="008C161B" w:rsidRPr="00C25889" w:rsidDel="008C161B">
          <w:delText>TBA (in vitro)</w:delText>
        </w:r>
      </w:del>
      <w:moveToRangeEnd w:id="948"/>
      <w:ins w:id="950" w:author="Jun Yu (MEDT)" w:date="2021-10-19T11:18:00Z">
        <w:r w:rsidR="00472BA0" w:rsidRPr="00877B71">
          <w:rPr>
            <w:rPrChange w:id="951" w:author="Jun Yu (MEDT)" w:date="2021-10-19T16:22:00Z">
              <w:rPr>
                <w:highlight w:val="green"/>
              </w:rPr>
            </w:rPrChange>
          </w:rPr>
          <w:t xml:space="preserve">  </w:t>
        </w:r>
      </w:ins>
      <w:r w:rsidRPr="00BA0A8A">
        <w:rPr>
          <w:i/>
        </w:rPr>
        <w:t>R.</w:t>
      </w:r>
      <w:r w:rsidRPr="00BA0A8A">
        <w:t xml:space="preserve"> </w:t>
      </w:r>
      <w:r w:rsidRPr="00BA0A8A">
        <w:rPr>
          <w:i/>
        </w:rPr>
        <w:t xml:space="preserve">irregularis </w:t>
      </w:r>
      <w:r w:rsidRPr="00BA0A8A">
        <w:t xml:space="preserve">was the second most </w:t>
      </w:r>
      <w:del w:id="952" w:author="Jun Yu (MEDT)" w:date="2021-10-19T11:18:00Z">
        <w:r w:rsidRPr="00BA0A8A" w:rsidDel="00472BA0">
          <w:delText xml:space="preserve">significant </w:delText>
        </w:r>
      </w:del>
      <w:r w:rsidRPr="00BA0A8A">
        <w:t>CRC-depleted fung</w:t>
      </w:r>
      <w:del w:id="953" w:author="Jun Yu (MEDT)" w:date="2021-10-19T11:00:00Z">
        <w:r w:rsidRPr="00BA0A8A" w:rsidDel="008C161B">
          <w:delText>i</w:delText>
        </w:r>
      </w:del>
      <w:ins w:id="954" w:author="Jun Yu (MEDT)" w:date="2021-10-19T11:00:00Z">
        <w:r w:rsidR="008C161B">
          <w:t>us</w:t>
        </w:r>
      </w:ins>
      <w:r w:rsidRPr="00BA0A8A">
        <w:t xml:space="preserve">. </w:t>
      </w:r>
      <w:del w:id="955" w:author="Jun Yu (MEDT)" w:date="2021-10-19T16:22:00Z">
        <w:r w:rsidRPr="00BA0A8A" w:rsidDel="00877B71">
          <w:delText xml:space="preserve">Supporting evidence from previous studies showed that </w:delText>
        </w:r>
      </w:del>
      <w:r w:rsidRPr="00BA0A8A">
        <w:rPr>
          <w:i/>
        </w:rPr>
        <w:t xml:space="preserve">A. </w:t>
      </w:r>
      <w:r w:rsidR="00E81CE7" w:rsidRPr="00BA0A8A">
        <w:rPr>
          <w:i/>
        </w:rPr>
        <w:t>O</w:t>
      </w:r>
      <w:r w:rsidRPr="00BA0A8A">
        <w:rPr>
          <w:i/>
        </w:rPr>
        <w:t>fficinalis</w:t>
      </w:r>
      <w:r w:rsidRPr="00BA0A8A">
        <w:t>-</w:t>
      </w:r>
      <w:r w:rsidRPr="00BA0A8A">
        <w:rPr>
          <w:i/>
        </w:rPr>
        <w:t>R. irregularis</w:t>
      </w:r>
      <w:r w:rsidRPr="00BA0A8A">
        <w:t xml:space="preserve"> symbiosis </w:t>
      </w:r>
      <w:ins w:id="956" w:author="Jun Yu (MEDT)" w:date="2021-10-19T16:22:00Z">
        <w:r w:rsidR="00877B71">
          <w:t xml:space="preserve">was reported to </w:t>
        </w:r>
      </w:ins>
      <w:del w:id="957" w:author="Jun Yu (MEDT)" w:date="2021-10-19T16:22:00Z">
        <w:r w:rsidRPr="00BA0A8A" w:rsidDel="00877B71">
          <w:delText xml:space="preserve">can </w:delText>
        </w:r>
      </w:del>
      <w:ins w:id="958" w:author="Jun Yu (MEDT)" w:date="2021-10-19T16:22:00Z">
        <w:r w:rsidR="00877B71">
          <w:t>induce</w:t>
        </w:r>
      </w:ins>
      <w:del w:id="959" w:author="Jun Yu (MEDT)" w:date="2021-10-19T16:22:00Z">
        <w:r w:rsidRPr="00BA0A8A" w:rsidDel="00877B71">
          <w:delText xml:space="preserve">lead to </w:delText>
        </w:r>
      </w:del>
      <w:ins w:id="960" w:author="Jun Yu (MEDT)" w:date="2021-10-19T16:22:00Z">
        <w:r w:rsidR="00877B71">
          <w:t xml:space="preserve"> </w:t>
        </w:r>
      </w:ins>
      <w:r w:rsidRPr="00BA0A8A">
        <w:t>the production of salvianolic acid</w:t>
      </w:r>
      <w:r w:rsidR="00E81CE7" w:rsidRPr="00BA0A8A">
        <w:t>,</w:t>
      </w:r>
      <w:r w:rsidRPr="00BA0A8A">
        <w:t xml:space="preserve"> which has anticancer effects</w:t>
      </w:r>
      <w:r w:rsidRPr="00BA0A8A">
        <w:fldChar w:fldCharType="begin"/>
      </w:r>
      <w:r w:rsidR="002454EB">
        <w:instrText xml:space="preserve"> ADDIN ZOTERO_ITEM CSL_CITATION {"citationID":"T4xNDNGP","properties":{"formattedCitation":"\\super 60,61\\nosupersub{}","plainCitation":"60,61","noteIndex":0},"citationItems":[{"id":571,"uris":["http://zotero.org/users/7908919/items/73T568EG"],"uri":["http://zotero.org/users/7908919/items/73T568EG"],"itemData":{"id":571,"type":"article-journal","abstract":"Salvianolic acids, the most effective and abundant compounds extracted from Salvia miltiorrhiza (Danshen), are well known for its good anti-oxidative activity. Danshen has been extensively used as a traditional medicine to treat cardiovascular-related diseases in China and other Asian countries for hundreds of years. Recently, more and more studies have demonstrated that salvianolic acids also have a good effect on the alleviation of fibrosis disease and the treatment of cancer. In vivo and in vitro experiments have demonstrated that salvianolic acids can modulate signal transduction within fibroblasts and cancer cells. It is discovered that the cancer treatment of salvianolic acids is not only because salvianolic acids promote the apoptosis of cancer cells, but also due to the inhibition of cancer-associated epithelial-mesenchymal transition processes. In this article, we review a variety of studies focusing on the comprehensive roles of salvianolic acids in the treatment of fibrosis disease and cancer. These perspectives on the therapeutic potential of salvianolic acids highlight the importance of these compounds, which could be the novel and attractive drugs for fibrosis disease and cancer.","container-title":"Frontiers in Pharmacology","DOI":"10.3389/fphar.2019.00097","ISSN":"1663-9812","page":"97","source":"Frontiers","title":"Salvianolic Acids: Potential Source of Natural Drugs for the Treatment of Fibrosis Disease and Cancer","title-short":"Salvianolic Acids","volume":"10","author":[{"family":"Ma","given":"Lunkun"},{"family":"Tang","given":"Liling"},{"family":"Yi","given":"Qian"}],"issued":{"date-parts":[["2019"]]}}},{"id":579,"uris":["http://zotero.org/users/7908919/items/8WPTSTB4"],"uri":["http://zotero.org/users/7908919/items/8WPTSTB4"],"itemData":{"id":579,"type":"article-journal","abstract":"In recent decades, interest in the Cordyceps genus has amplified due to its immunostimulatory potential. Cordyceps species, its extracts, and bioactive constituents have been related with cytokine production such as interleukin (IL)-1β, IL-2, IL-6, IL-8, IL-10, IL-12, and tumor necrosis factor (TNF)-α, phagocytosis stimulation of immune cells, nitric oxide production by increasing inducible nitric oxide synthase activity, and stimulation of inflammatory response via mitogen-activated protein kinase pathway. Other pharmacological activities like antioxidant, anti-cancer, antihyperlipidemic, anti-diabetic, anti-fatigue, anti-aging, hypocholesterolemic, hypotensive, vasorelaxation, anti-depressant, aphrodisiac, and kidney protection, has been reported in pre-clinical studies. These biological activities are correlated with the bioactive compounds present in Cordyceps including nucleosides, sterols, flavonoids, cyclic peptides, phenolic, bioxanthracenes, polyketides, and alkaloids, being the cyclic peptides compounds the most studied. An organized review of the existing literature was executed by surveying several databanks like PubMed, Scopus, etc. using keywords like Cordyceps, cordycepin, immune system, immunostimulation, immunomodulatory, pharmacology, anti-cancer, anti-viral, clinical trials, ethnomedicine, pharmacology, phytochemical analysis, and different species names. This review collects and analyzes state-of-the-art about the properties of Cordyceps species along with ethnopharmacological properties, application in food, chemical compounds, extraction of bioactive compounds, and various pharmacological properties with a special focus on the stimulatory properties of immunity.","container-title":"Frontiers in Pharmacology","DOI":"10.3389/fphar.2020.602364","ISSN":"1663-9812","page":"2250","source":"Frontiers","title":"Cordyceps spp.: A Review on Its Immune-Stimulatory and Other Biological Potentials","title-short":"Cordyceps spp.","volume":"11","author":[{"family":"Das","given":"Gitishree"},{"family":"Shin","given":"Han-Seung"},{"family":"Leyva-Gómez","given":"Gerardo"},{"family":"Prado-Audelo","given":"María L. Del"},{"family":"Cortes","given":"Hernán"},{"family":"Singh","given":"Yengkhom Disco"},{"family":"Panda","given":"Manasa Kumar"},{"family":"Mishra","given":"Abhay Prakash"},{"family":"Nigam","given":"Manisha"},{"family":"Saklani","given":"Sarla"},{"family":"Chaturi","given":"Praveen Kumar"},{"family":"Martorell","given":"Miquel"},{"family":"Cruz-Martins","given":"Natália"},{"family":"Sharma","given":"Vineet"},{"family":"Garg","given":"Neha"},{"family":"Sharma","given":"Rohit"},{"family":"Patra","given":"Jayanta Kumar"}],"issued":{"date-parts":[["2021"]]}}}],"schema":"https://github.com/citation-style-language/schema/raw/master/csl-citation.json"} </w:instrText>
      </w:r>
      <w:r w:rsidRPr="00BA0A8A">
        <w:fldChar w:fldCharType="separate"/>
      </w:r>
      <w:r w:rsidR="002454EB" w:rsidRPr="002454EB">
        <w:rPr>
          <w:kern w:val="0"/>
          <w:vertAlign w:val="superscript"/>
        </w:rPr>
        <w:t>60,61</w:t>
      </w:r>
      <w:r w:rsidRPr="00BA0A8A">
        <w:fldChar w:fldCharType="end"/>
      </w:r>
      <w:r w:rsidRPr="00BA0A8A">
        <w:t xml:space="preserve">. </w:t>
      </w:r>
      <w:del w:id="961" w:author="Jun Yu (MEDT)" w:date="2021-10-19T16:23:00Z">
        <w:r w:rsidRPr="00BA0A8A" w:rsidDel="00877B71">
          <w:delText xml:space="preserve">Furthermore, other beneficial effects of </w:delText>
        </w:r>
      </w:del>
      <w:r w:rsidRPr="00BA0A8A">
        <w:rPr>
          <w:i/>
        </w:rPr>
        <w:t xml:space="preserve">A. </w:t>
      </w:r>
      <w:r w:rsidR="00E81CE7" w:rsidRPr="00BA0A8A">
        <w:rPr>
          <w:i/>
        </w:rPr>
        <w:t>Officinalis</w:t>
      </w:r>
      <w:r w:rsidRPr="00BA0A8A">
        <w:t>-</w:t>
      </w:r>
      <w:r w:rsidRPr="00BA0A8A">
        <w:rPr>
          <w:i/>
        </w:rPr>
        <w:t>R. irregularis</w:t>
      </w:r>
      <w:r w:rsidRPr="00BA0A8A">
        <w:t xml:space="preserve"> symbiosis </w:t>
      </w:r>
      <w:del w:id="962" w:author="Jun Yu (MEDT)" w:date="2021-10-19T16:24:00Z">
        <w:r w:rsidRPr="00BA0A8A" w:rsidDel="00877B71">
          <w:delText>include</w:delText>
        </w:r>
        <w:r w:rsidR="009348AE" w:rsidRPr="00BA0A8A" w:rsidDel="00877B71">
          <w:delText>d</w:delText>
        </w:r>
        <w:r w:rsidRPr="00BA0A8A" w:rsidDel="00877B71">
          <w:delText xml:space="preserve"> the</w:delText>
        </w:r>
      </w:del>
      <w:ins w:id="963" w:author="Jun Yu (MEDT)" w:date="2021-10-19T16:24:00Z">
        <w:r w:rsidR="00877B71">
          <w:t>could</w:t>
        </w:r>
      </w:ins>
      <w:r w:rsidRPr="00BA0A8A">
        <w:t xml:space="preserve"> produc</w:t>
      </w:r>
      <w:ins w:id="964" w:author="Jun Yu (MEDT)" w:date="2021-10-19T16:24:00Z">
        <w:r w:rsidR="00877B71">
          <w:t>e</w:t>
        </w:r>
      </w:ins>
      <w:del w:id="965" w:author="Jun Yu (MEDT)" w:date="2021-10-19T16:24:00Z">
        <w:r w:rsidRPr="00BA0A8A" w:rsidDel="00877B71">
          <w:delText>tion of</w:delText>
        </w:r>
      </w:del>
      <w:r w:rsidRPr="00BA0A8A">
        <w:t xml:space="preserve"> </w:t>
      </w:r>
      <w:proofErr w:type="spellStart"/>
      <w:r w:rsidRPr="00BA0A8A">
        <w:t>rosmarinic</w:t>
      </w:r>
      <w:proofErr w:type="spellEnd"/>
      <w:r w:rsidRPr="00BA0A8A">
        <w:t xml:space="preserve"> acid, ferulic acid and caffeic acid, </w:t>
      </w:r>
      <w:del w:id="966" w:author="Jun Yu (MEDT)" w:date="2021-10-19T16:25:00Z">
        <w:r w:rsidRPr="00BA0A8A" w:rsidDel="00877B71">
          <w:delText>presenting several</w:delText>
        </w:r>
      </w:del>
      <w:ins w:id="967" w:author="Jun Yu (MEDT)" w:date="2021-10-19T16:25:00Z">
        <w:r w:rsidR="00877B71">
          <w:t>which related to</w:t>
        </w:r>
      </w:ins>
      <w:r w:rsidRPr="00BA0A8A">
        <w:t xml:space="preserve"> </w:t>
      </w:r>
      <w:del w:id="968" w:author="Jun Yu (MEDT)" w:date="2021-10-19T16:25:00Z">
        <w:r w:rsidRPr="00BA0A8A" w:rsidDel="00877B71">
          <w:delText>health-related</w:delText>
        </w:r>
      </w:del>
      <w:ins w:id="969" w:author="Jun Yu (MEDT)" w:date="2021-10-19T16:25:00Z">
        <w:r w:rsidR="00877B71">
          <w:t>beneficial</w:t>
        </w:r>
      </w:ins>
      <w:r w:rsidRPr="00BA0A8A">
        <w:t xml:space="preserve"> properties</w:t>
      </w:r>
      <w:ins w:id="970" w:author="Jun Yu (MEDT)" w:date="2021-10-19T16:25:00Z">
        <w:r w:rsidR="00877B71">
          <w:t xml:space="preserve"> of </w:t>
        </w:r>
      </w:ins>
      <w:del w:id="971" w:author="Jun Yu (MEDT)" w:date="2021-10-19T16:25:00Z">
        <w:r w:rsidRPr="00BA0A8A" w:rsidDel="00877B71">
          <w:delText xml:space="preserve">, such as </w:delText>
        </w:r>
      </w:del>
      <w:r w:rsidRPr="00BA0A8A">
        <w:t>antioxidant, anti-inflammatory, and antimicrobial effects</w:t>
      </w:r>
      <w:r w:rsidRPr="00BA0A8A">
        <w:fldChar w:fldCharType="begin"/>
      </w:r>
      <w:r w:rsidR="002454EB">
        <w:instrText xml:space="preserve"> ADDIN ZOTERO_ITEM CSL_CITATION {"citationID":"oSeM2Wf4","properties":{"formattedCitation":"\\super 62,63\\nosupersub{}","plainCitation":"62,63","noteIndex":0},"citationItems":[{"id":575,"uris":["http://zotero.org/users/7908919/items/NRQQZ6NA"],"uri":["http://zotero.org/users/7908919/items/NRQQZ6NA"],"itemData":{"id":575,"type":"article-journal","abstract":"The aim of this study is to examine phytochemical composition and evaluation of antimicrobial, antioxidant and cytotoxic activity of Anchusa officinalis plant extracts in different solutions: ethanol, chloroform, petroleum, acetone and ethyl acetate. A comparative analysis has shown that ethanol extract had the highest concentration of phenols (104.03 ± 0.63 mgGA/g), and the highest concentration of flavonoids (30.26 ± 0.40 mgRU/g). The highest concentration of the condensed tannins recorded in chloroform extract (74.65 ± 0.57 mg GA/g). The ethanol extract showed the strongest antioxidant and the best antimicrobial activity as compared to all other tested extracts, while the chloroform and the acetone extracts showed the best cytotoxic activity on cell line of mouse fibroblast carcinoma (L2OB). This is the first report of citotoxic activity of extract A. officinalis plant from Balkan region on tumor cell lines. HPLC analysis of A. officinalis plant extracts confirmed that the predominant polyphenol components were: rosmarinic acid, chlorogenic acid, naringenin, lutein-glycoside and rutin.","container-title":"Biologia","DOI":"10.2478/s11756-018-0124-4","ISSN":"0006-3088, 1336-9563","issue":"11","journalAbbreviation":"Biologia","language":"en","page":"1035-1041","source":"DOI.org (Crossref)","title":"Phytochemical composition and antimicrobial, antioxidant and cytotoxic activities of Anchusa officinalis L. extracts","volume":"73","author":[{"family":"Boskovic","given":"Ivana"},{"family":"Đukić","given":"Dragutin A."},{"family":"Maskovic","given":"Pavle"},{"family":"Mandić","given":"Leka"},{"family":"Perovic","given":"Svetlana"}],"issued":{"date-parts":[["2018",11]]}}},{"id":576,"uris":["http://zotero.org/users/7908919/items/TTRZWAIB"],"uri":["http://zotero.org/users/7908919/items/TTRZWAIB"],"itemData":{"id":576,"type":"article-journal","abstract":"Inflammatory diseases are caused by abnormal immune responses and are characterized by an imbalance of inflammatory mediators and cells. In recent years, the anti-inflammatory activity of natural products has attracted wide attention. Rosmarinic acid (RosA) is a water-soluble phenolic compound that is an ester of caffeic acid and 3, 4-dihydroxyphenyl lactic acid. It is discovered in many plants, like those of the Boraginaceae and Lamiaceae families. RosA has a wide range of pharmacological effects, including anti-oxidative, anti-apoptotic, anti-tumorigenic, and anti-inflammatory effects. The anti-inflammatory effects of RosA have been revealed through in vitro and in vivo studies of various inflammatory diseases like arthritis, colitis, and atopic dermatitis. This article mainly describes the preclinical research of RosA on inflammatory diseases and depicts a small amount of clinical research data. The purpose of this review is to discuss the anti-inflammatory effects of RosA in inflammatory diseases and its underlying mechanism.","container-title":"Frontiers in Pharmacology","DOI":"10.3389/fphar.2020.00153","ISSN":"1663-9812","page":"153","source":"Frontiers","title":"A Review of the Anti-Inflammatory Effects of Rosmarinic Acid on Inflammatory Diseases","volume":"11","author":[{"family":"Luo","given":"Chunxu"},{"family":"Zou","given":"Lin"},{"family":"Sun","given":"Huijun"},{"family":"Peng","given":"Jinyong"},{"family":"Gao","given":"Cong"},{"family":"Bao","given":"Liuchi"},{"family":"Ji","given":"Renpeng"},{"family":"Jin","given":"Yue"},{"family":"Sun","given":"Shuangyong"}],"issued":{"date-parts":[["2020"]]}}}],"schema":"https://github.com/citation-style-language/schema/raw/master/csl-citation.json"} </w:instrText>
      </w:r>
      <w:r w:rsidRPr="00BA0A8A">
        <w:fldChar w:fldCharType="separate"/>
      </w:r>
      <w:r w:rsidR="002454EB" w:rsidRPr="002454EB">
        <w:rPr>
          <w:kern w:val="0"/>
          <w:vertAlign w:val="superscript"/>
        </w:rPr>
        <w:t>62,63</w:t>
      </w:r>
      <w:r w:rsidRPr="00BA0A8A">
        <w:fldChar w:fldCharType="end"/>
      </w:r>
      <w:r w:rsidRPr="00BA0A8A">
        <w:t xml:space="preserve">. </w:t>
      </w:r>
      <w:r w:rsidR="00B04161" w:rsidRPr="00BA0A8A">
        <w:t xml:space="preserve">These </w:t>
      </w:r>
      <w:del w:id="972" w:author="Jun Yu (MEDT)" w:date="2021-10-19T16:27:00Z">
        <w:r w:rsidR="00B04161" w:rsidRPr="00BA0A8A" w:rsidDel="00877B71">
          <w:delText xml:space="preserve">observations </w:delText>
        </w:r>
      </w:del>
      <w:ins w:id="973" w:author="Jun Yu (MEDT)" w:date="2021-10-19T16:27:00Z">
        <w:r w:rsidR="00877B71">
          <w:t>finding</w:t>
        </w:r>
        <w:r w:rsidR="00877B71" w:rsidRPr="00BA0A8A">
          <w:t xml:space="preserve">s </w:t>
        </w:r>
      </w:ins>
      <w:r w:rsidR="00B04161" w:rsidRPr="00BA0A8A">
        <w:t xml:space="preserve">support their roles </w:t>
      </w:r>
      <w:ins w:id="974" w:author="Jun Yu (MEDT)" w:date="2021-10-19T16:27:00Z">
        <w:r w:rsidR="00877B71">
          <w:t xml:space="preserve">of the enriched- or depleted fungi </w:t>
        </w:r>
      </w:ins>
      <w:r w:rsidR="00B04161" w:rsidRPr="00BA0A8A">
        <w:t xml:space="preserve">in the promotion or inhibition of colorectal carcinogenesis. </w:t>
      </w:r>
      <w:del w:id="975" w:author="Jun Yu (MEDT)" w:date="2021-10-19T16:26:00Z">
        <w:r w:rsidR="00B04161" w:rsidRPr="00BA0A8A" w:rsidDel="00877B71">
          <w:delText xml:space="preserve">Since </w:delText>
        </w:r>
        <w:r w:rsidR="00FA5606" w:rsidRPr="00BA0A8A" w:rsidDel="00877B71">
          <w:delText xml:space="preserve">only very </w:delText>
        </w:r>
        <w:r w:rsidR="00B04161" w:rsidRPr="00BA0A8A" w:rsidDel="00877B71">
          <w:delText xml:space="preserve">few studies </w:delText>
        </w:r>
        <w:r w:rsidR="00FA5606" w:rsidRPr="00BA0A8A" w:rsidDel="00877B71">
          <w:delText>have been done to investigate the</w:delText>
        </w:r>
        <w:r w:rsidR="00B04161" w:rsidRPr="00BA0A8A" w:rsidDel="00877B71">
          <w:delText xml:space="preserve"> </w:delText>
        </w:r>
        <w:r w:rsidR="00710FC2" w:rsidRPr="00BA0A8A" w:rsidDel="00877B71">
          <w:delText>CRC associated fungi</w:delText>
        </w:r>
        <w:r w:rsidR="00B04161" w:rsidRPr="00BA0A8A" w:rsidDel="00877B71">
          <w:delText xml:space="preserve">, </w:delText>
        </w:r>
        <w:r w:rsidR="00FA5606" w:rsidRPr="00BA0A8A" w:rsidDel="00877B71">
          <w:delText xml:space="preserve">we have to ensure the statistical methods we used to identify differentially abundant fungi in CRC were robust and accurate. </w:delText>
        </w:r>
      </w:del>
    </w:p>
    <w:p w14:paraId="3366B818" w14:textId="77777777" w:rsidR="00877B71" w:rsidRDefault="00877B71" w:rsidP="00BA0A8A">
      <w:pPr>
        <w:spacing w:before="0" w:after="0"/>
        <w:rPr>
          <w:ins w:id="976" w:author="Jun Yu (MEDT)" w:date="2021-10-19T16:26:00Z"/>
        </w:rPr>
      </w:pPr>
    </w:p>
    <w:p w14:paraId="5200E02E" w14:textId="02C8D616" w:rsidR="00B04161" w:rsidDel="00877B71" w:rsidRDefault="00FA5606" w:rsidP="00BA0A8A">
      <w:pPr>
        <w:spacing w:before="0" w:after="0"/>
        <w:rPr>
          <w:del w:id="977" w:author="Jun Yu (MEDT)" w:date="2021-10-19T16:26:00Z"/>
        </w:rPr>
      </w:pPr>
      <w:del w:id="978" w:author="Jun Yu (MEDT)" w:date="2021-10-19T16:26:00Z">
        <w:r w:rsidRPr="00BA0A8A" w:rsidDel="00877B71">
          <w:delText>Therefore, the same statistical methods were used to identify the CRC-associated bacteria from the metagenomics sequencing data</w:delText>
        </w:r>
        <w:r w:rsidR="00B04161" w:rsidRPr="00BA0A8A" w:rsidDel="00877B71">
          <w:delText xml:space="preserve">. </w:delText>
        </w:r>
        <w:r w:rsidR="00707DFC" w:rsidRPr="00BA0A8A" w:rsidDel="00877B71">
          <w:delText>M</w:delText>
        </w:r>
        <w:r w:rsidR="00B04161" w:rsidRPr="00BA0A8A" w:rsidDel="00877B71">
          <w:delText xml:space="preserve">ore than half of the </w:delText>
        </w:r>
        <w:r w:rsidRPr="00BA0A8A" w:rsidDel="00877B71">
          <w:delText>CRC</w:delText>
        </w:r>
        <w:r w:rsidR="00B04161" w:rsidRPr="00BA0A8A" w:rsidDel="00877B71">
          <w:delText xml:space="preserve">-related bacteria </w:delText>
        </w:r>
        <w:r w:rsidRPr="00BA0A8A" w:rsidDel="00877B71">
          <w:delText xml:space="preserve">we identified </w:delText>
        </w:r>
        <w:r w:rsidR="00B04161" w:rsidRPr="00BA0A8A" w:rsidDel="00877B71">
          <w:delText xml:space="preserve">were </w:delText>
        </w:r>
        <w:r w:rsidRPr="00BA0A8A" w:rsidDel="00877B71">
          <w:delText>reported previously to be cancer-related or commonly used probiotics. F</w:delText>
        </w:r>
        <w:r w:rsidR="00B04161" w:rsidRPr="00BA0A8A" w:rsidDel="00877B71">
          <w:delText xml:space="preserve">our out of the top five were </w:delText>
        </w:r>
        <w:r w:rsidRPr="00BA0A8A" w:rsidDel="00877B71">
          <w:delText>well-known CRC-associated microbes</w:delText>
        </w:r>
        <w:r w:rsidR="00B04161" w:rsidRPr="00BA0A8A" w:rsidDel="00877B71">
          <w:delText>, namely,</w:delText>
        </w:r>
        <w:r w:rsidR="00B04161" w:rsidRPr="00BA0A8A" w:rsidDel="00877B71">
          <w:rPr>
            <w:i/>
          </w:rPr>
          <w:delText xml:space="preserve"> F. nucleatum</w:delText>
        </w:r>
        <w:r w:rsidR="00B04161" w:rsidRPr="00BA0A8A" w:rsidDel="00877B71">
          <w:fldChar w:fldCharType="begin"/>
        </w:r>
        <w:r w:rsidR="00FD106C" w:rsidRPr="00BA0A8A" w:rsidDel="00877B71">
          <w:delInstrText xml:space="preserve"> ADDIN ZOTERO_ITEM CSL_CITATION {"citationID":"UJ7mB8ze","properties":{"formattedCitation":"\\super 65\\nosupersub{}","plainCitation":"65","noteIndex":0},"citationItems":[{"id":154,"uris":["http://zotero.org/users/7908919/items/C86ZANVJ"],"uri":["http://zotero.org/users/7908919/items/C86ZANVJ"],"itemData":{"id":154,"type":"article-journal","abstract":"Gut microbiota are linked to chronic inﬂammation and carcinogenesis. Chemotherapy failure is the major cause of recurrence and poor prognosis in colorectal cancer patients. Here, we investigated the contribution of gut microbiota to chemoresistance in patients with colorectal cancer. We found that Fusobacterium (F.) nucleatum was abundant in colorectal cancer tissues in patients with recurrence post chemotherapy, and was associated with patient clinicopathological characterisitcs. Furthermore, our bioinformatic and functional studies demonstrated that F. nucleatum promoted colorectal cancer resistance to chemotherapy. Mechanistically, F. nucleatum targeted TLR4 and MYD88 innate immune signaling and speciﬁc microRNAs to activate the autophagy pathway and alter colorectal cancer chemotherapeutic response. Thus, F. nucleatum orchestrates a molecular network of the Toll-like receptor, microRNAs, and autophagy to clinically, biologically, and mechanistically control colorectal cancer chemoresistance. Measuring and targeting F. nucleatum and its associated pathway will yield valuable insight into clinical management and may ameliorate colorectal cancer patient outcomes.","container-title":"Cell","DOI":"10.1016/j.cell.2017.07.008","ISSN":"00928674","issue":"3","journalAbbreviation":"Cell","language":"en","page":"548-563.e16","source":"DOI.org (Crossref)","title":"Fusobacterium nucleatum Promotes Chemoresistance to Colorectal Cancer by Modulating Autophagy","volume":"170","author":[{"family":"Yu","given":"TaChung"},{"family":"Guo","given":"Fangfang"},{"family":"Yu","given":"Yanan"},{"family":"Sun","given":"Tiantian"},{"family":"Ma","given":"Dan"},{"family":"Han","given":"Jixuan"},{"family":"Qian","given":"Yun"},{"family":"Kryczek","given":"Ilona"},{"family":"Sun","given":"Danfeng"},{"family":"Nagarsheth","given":"Nisha"},{"family":"Chen","given":"Yingxuan"},{"family":"Chen","given":"Haoyan"},{"family":"Hong","given":"Jie"},{"family":"Zou","given":"Weiping"},{"family":"Fang","given":"Jing-Yuan"}],"issued":{"date-parts":[["2017",7]]}}}],"schema":"https://github.com/citation-style-language/schema/raw/master/csl-citation.json"} </w:delInstrText>
        </w:r>
        <w:r w:rsidR="00B04161" w:rsidRPr="00BA0A8A" w:rsidDel="00877B71">
          <w:fldChar w:fldCharType="separate"/>
        </w:r>
        <w:r w:rsidR="00FD106C" w:rsidRPr="00BA0A8A" w:rsidDel="00877B71">
          <w:rPr>
            <w:kern w:val="0"/>
            <w:vertAlign w:val="superscript"/>
          </w:rPr>
          <w:delText>65</w:delText>
        </w:r>
        <w:r w:rsidR="00B04161" w:rsidRPr="00BA0A8A" w:rsidDel="00877B71">
          <w:fldChar w:fldCharType="end"/>
        </w:r>
        <w:r w:rsidR="00B04161" w:rsidRPr="00BA0A8A" w:rsidDel="00877B71">
          <w:delText xml:space="preserve">, </w:delText>
        </w:r>
        <w:r w:rsidR="00B04161" w:rsidRPr="00BA0A8A" w:rsidDel="00877B71">
          <w:rPr>
            <w:i/>
          </w:rPr>
          <w:delText>P. micra</w:delText>
        </w:r>
        <w:r w:rsidR="00B04161" w:rsidRPr="00BA0A8A" w:rsidDel="00877B71">
          <w:fldChar w:fldCharType="begin"/>
        </w:r>
        <w:r w:rsidR="00FD106C" w:rsidRPr="00BA0A8A" w:rsidDel="00877B71">
          <w:delInstrText xml:space="preserve"> ADDIN ZOTERO_ITEM CSL_CITATION {"citationID":"UbTSgx71","properties":{"formattedCitation":"\\super 19\\nosupersub{}","plainCitation":"19","noteIndex":0},"citationItems":[{"id":11,"uris":["http://zotero.org/users/7908919/items/34NS6IE9"],"uri":["http://zotero.org/users/7908919/items/34NS6IE9"],"itemData":{"id":11,"type":"article-journal","abstract":"Objective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delInstrText>
        </w:r>
        <w:r w:rsidR="00B04161" w:rsidRPr="00BA0A8A" w:rsidDel="00877B71">
          <w:fldChar w:fldCharType="separate"/>
        </w:r>
        <w:r w:rsidR="00FD106C" w:rsidRPr="00BA0A8A" w:rsidDel="00877B71">
          <w:rPr>
            <w:kern w:val="0"/>
            <w:vertAlign w:val="superscript"/>
          </w:rPr>
          <w:delText>19</w:delText>
        </w:r>
        <w:r w:rsidR="00B04161" w:rsidRPr="00BA0A8A" w:rsidDel="00877B71">
          <w:fldChar w:fldCharType="end"/>
        </w:r>
        <w:r w:rsidR="00B04161" w:rsidRPr="00BA0A8A" w:rsidDel="00877B71">
          <w:delText xml:space="preserve">, </w:delText>
        </w:r>
        <w:r w:rsidR="00B04161" w:rsidRPr="00BA0A8A" w:rsidDel="00877B71">
          <w:rPr>
            <w:i/>
          </w:rPr>
          <w:delText>G. morbillorum</w:delText>
        </w:r>
        <w:r w:rsidR="00B04161" w:rsidRPr="00BA0A8A" w:rsidDel="00877B71">
          <w:fldChar w:fldCharType="begin"/>
        </w:r>
        <w:r w:rsidR="00FD106C" w:rsidRPr="00BA0A8A" w:rsidDel="00877B71">
          <w:delInstrText xml:space="preserve"> ADDIN ZOTERO_ITEM CSL_CITATION {"citationID":"r3oPnpMM","properties":{"formattedCitation":"\\super 66,67\\nosupersub{}","plainCitation":"66,67","noteIndex":0},"citationItems":[{"id":152,"uris":["http://zotero.org/users/7908919/items/JAX4SWFH"],"uri":["http://zotero.org/users/7908919/items/JAX4SWFH"],"itemData":{"id":152,"type":"article-journal","container-title":"Gastroenterology","DOI":"10.1053/j.gastro.2018.04.028","ISSN":"00165085","issue":"2","journalAbbreviation":"Gastroenterology","language":"en","page":"383-390.e8","source":"DOI.org (Crossref)","title":"Association Between Bacteremia From Specific Microbes and Subsequent Diagnosis of Colorectal Cancer","volume":"155","author":[{"family":"Kwong","given":"Thomas N.Y."},{"family":"Wang","given":"Xiansong"},{"family":"Nakatsu","given":"Geicho"},{"family":"Chow","given":"Tai Cheong"},{"family":"Tipoe","given":"Timothy"},{"family":"Dai","given":"Rudin Z.W."},{"family":"Tsoi","given":"Kelvin K.K."},{"family":"Wong","given":"Martin C.S."},{"family":"Tse","given":"Gary"},{"family":"Chan","given":"Matthew T.V."},{"family":"Chan","given":"Francis K.L."},{"family":"Ng","given":"Siew C."},{"family":"Wu","given":"Justin C.Y."},{"family":"Wu","given":"William K.K."},{"family":"Yu","given":"Jun"},{"family":"Sung","given":"Joseph J.Y."},{"family":"Wong","given":"Sunny H."}],"issued":{"date-parts":[["2018",8]]}}},{"id":150,"uris":["http://zotero.org/users/7908919/items/QXADJCT4"],"uri":["http://zotero.org/users/7908919/items/QXADJCT4"],"itemData":{"id":150,"type":"article-journal","container-title":"Clinical Infectious Diseases","DOI":"10.1093/clinids/22.2.379","ISSN":"1058-4838","issue":"2","journalAbbreviation":"Clinical Infectious Diseases","page":"379-379","source":"Silverchair","title":"Association of Gemella morbillorum Endocarditis with Adenomatous Polyps and Carcinoma of the Colon: Case Report and Review","title-short":"Association of Gemella morbillorum Endocarditis with Adenomatous Polyps and Carcinoma of the Colon","volume":"22","author":[{"family":"Lopez-Dupla","given":"Miguel"},{"family":"Creus","given":"Carlos"},{"family":"Navarro","given":"Olga"},{"family":"Raga","given":"Xavier"}],"issued":{"date-parts":[["1996",2,1]]}}}],"schema":"https://github.com/citation-style-language/schema/raw/master/csl-citation.json"} </w:delInstrText>
        </w:r>
        <w:r w:rsidR="00B04161" w:rsidRPr="00BA0A8A" w:rsidDel="00877B71">
          <w:fldChar w:fldCharType="separate"/>
        </w:r>
        <w:r w:rsidR="00FD106C" w:rsidRPr="00BA0A8A" w:rsidDel="00877B71">
          <w:rPr>
            <w:kern w:val="0"/>
            <w:vertAlign w:val="superscript"/>
          </w:rPr>
          <w:delText>66,67</w:delText>
        </w:r>
        <w:r w:rsidR="00B04161" w:rsidRPr="00BA0A8A" w:rsidDel="00877B71">
          <w:fldChar w:fldCharType="end"/>
        </w:r>
        <w:r w:rsidR="00B04161" w:rsidRPr="00BA0A8A" w:rsidDel="00877B71">
          <w:delText xml:space="preserve">, and </w:delText>
        </w:r>
        <w:r w:rsidR="00B04161" w:rsidRPr="00BA0A8A" w:rsidDel="00877B71">
          <w:rPr>
            <w:i/>
          </w:rPr>
          <w:delText>A. hadrus</w:delText>
        </w:r>
        <w:r w:rsidR="00B04161" w:rsidRPr="00BA0A8A" w:rsidDel="00877B71">
          <w:fldChar w:fldCharType="begin"/>
        </w:r>
        <w:r w:rsidR="00FD106C" w:rsidRPr="00BA0A8A" w:rsidDel="00877B71">
          <w:delInstrText xml:space="preserve"> ADDIN ZOTERO_ITEM CSL_CITATION {"citationID":"nFc5bFKL","properties":{"formattedCitation":"\\super 68\\nosupersub{}","plainCitation":"68","noteIndex":0},"citationItems":[{"id":149,"uris":["http://zotero.org/users/7908919/items/ISTIR5AW"],"uri":["http://zotero.org/users/7908919/items/ISTIR5AW"],"itemData":{"id":149,"type":"article-journal","container-title":"Scientific Reports","DOI":"10.1038/srep27572","ISSN":"2045-2322","issue":"1","journalAbbreviation":"Sci Rep","language":"en","page":"27572","source":"DOI.org (Crossref)","title":"Accelerated dysbiosis of gut microbiota during aggravation of DSS-induced colitis by a butyrate-producing bacterium","volume":"6","author":[{"family":"Zhang","given":"Qianpeng"},{"family":"Wu","given":"Yanqiu"},{"family":"Wang","given":"Jing"},{"family":"Wu","given":"Guojun"},{"family":"Long","given":"Wenmin"},{"family":"Xue","given":"Zhengsheng"},{"family":"Wang","given":"Linghua"},{"family":"Zhang","given":"Xiaojun"},{"family":"Pang","given":"Xiaoyan"},{"family":"Zhao","given":"Yufeng"},{"family":"Zhao","given":"Liping"},{"family":"Zhang","given":"Chenhong"}],"issued":{"date-parts":[["2016",6]]}}}],"schema":"https://github.com/citation-style-language/schema/raw/master/csl-citation.json"} </w:delInstrText>
        </w:r>
        <w:r w:rsidR="00B04161" w:rsidRPr="00BA0A8A" w:rsidDel="00877B71">
          <w:fldChar w:fldCharType="separate"/>
        </w:r>
        <w:r w:rsidR="00FD106C" w:rsidRPr="00BA0A8A" w:rsidDel="00877B71">
          <w:rPr>
            <w:kern w:val="0"/>
            <w:vertAlign w:val="superscript"/>
          </w:rPr>
          <w:delText>68</w:delText>
        </w:r>
        <w:r w:rsidR="00B04161" w:rsidRPr="00BA0A8A" w:rsidDel="00877B71">
          <w:fldChar w:fldCharType="end"/>
        </w:r>
        <w:r w:rsidR="00B04161" w:rsidRPr="00BA0A8A" w:rsidDel="00877B71">
          <w:delText>.</w:delText>
        </w:r>
        <w:r w:rsidRPr="00BA0A8A" w:rsidDel="00877B71">
          <w:delText xml:space="preserve"> This proved that the statistical methods used in our study are reliable and </w:delText>
        </w:r>
        <w:r w:rsidR="00B04161" w:rsidRPr="00BA0A8A" w:rsidDel="00877B71">
          <w:delText xml:space="preserve">that </w:delText>
        </w:r>
        <w:r w:rsidRPr="00BA0A8A" w:rsidDel="00877B71">
          <w:delText>the CRC-associated fungi we identified</w:delText>
        </w:r>
        <w:r w:rsidR="00B04161" w:rsidRPr="00BA0A8A" w:rsidDel="00877B71">
          <w:delText xml:space="preserve"> might be potential</w:delText>
        </w:r>
        <w:r w:rsidRPr="00BA0A8A" w:rsidDel="00877B71">
          <w:delText xml:space="preserve"> pathogenic fungi or probiotics</w:delText>
        </w:r>
        <w:r w:rsidR="00B04161" w:rsidRPr="00BA0A8A" w:rsidDel="00877B71">
          <w:delText xml:space="preserve">. </w:delText>
        </w:r>
      </w:del>
    </w:p>
    <w:p w14:paraId="20882E28" w14:textId="6DC9B8F8" w:rsidR="00BA0A8A" w:rsidRPr="00BA0A8A" w:rsidDel="00877B71" w:rsidRDefault="00BA0A8A" w:rsidP="00BA0A8A">
      <w:pPr>
        <w:spacing w:before="0" w:after="0"/>
        <w:rPr>
          <w:del w:id="979" w:author="Jun Yu (MEDT)" w:date="2021-10-19T16:26:00Z"/>
        </w:rPr>
      </w:pPr>
    </w:p>
    <w:p w14:paraId="3AA12B81" w14:textId="6C54A767" w:rsidR="00713425" w:rsidDel="006444AD" w:rsidRDefault="0037774D" w:rsidP="00BA0A8A">
      <w:pPr>
        <w:spacing w:before="0" w:after="0"/>
        <w:rPr>
          <w:moveFrom w:id="980" w:author="Jun Yu (MEDT)" w:date="2021-10-19T16:28:00Z"/>
        </w:rPr>
      </w:pPr>
      <w:moveFromRangeStart w:id="981" w:author="Jun Yu (MEDT)" w:date="2021-10-19T16:28:00Z" w:name="move85553332"/>
      <w:moveFrom w:id="982" w:author="Jun Yu (MEDT)" w:date="2021-10-19T16:28:00Z">
        <w:r w:rsidRPr="00BA0A8A" w:rsidDel="006444AD">
          <w:t>We developed machine learning models to distinguish CRC</w:t>
        </w:r>
        <w:r w:rsidR="00964D4F" w:rsidRPr="00BA0A8A" w:rsidDel="006444AD">
          <w:t xml:space="preserve"> patients</w:t>
        </w:r>
        <w:r w:rsidRPr="00BA0A8A" w:rsidDel="006444AD">
          <w:t xml:space="preserve"> from healthy control</w:t>
        </w:r>
        <w:r w:rsidR="00C21ADD" w:rsidRPr="00BA0A8A" w:rsidDel="006444AD">
          <w:t>s</w:t>
        </w:r>
        <w:r w:rsidRPr="00BA0A8A" w:rsidDel="006444AD">
          <w:t xml:space="preserve"> </w:t>
        </w:r>
        <w:r w:rsidR="00C21ADD" w:rsidRPr="00BA0A8A" w:rsidDel="006444AD">
          <w:t>usin</w:t>
        </w:r>
        <w:r w:rsidR="00F05670" w:rsidRPr="00BA0A8A" w:rsidDel="006444AD">
          <w:t xml:space="preserve">g </w:t>
        </w:r>
        <w:r w:rsidR="00964D4F" w:rsidRPr="00BA0A8A" w:rsidDel="006444AD">
          <w:t xml:space="preserve">stool </w:t>
        </w:r>
        <w:r w:rsidR="00F05670" w:rsidRPr="00BA0A8A" w:rsidDel="006444AD">
          <w:t>bacterial and fungal markers.</w:t>
        </w:r>
        <w:r w:rsidR="00A61D98" w:rsidRPr="00BA0A8A" w:rsidDel="006444AD">
          <w:t xml:space="preserve"> </w:t>
        </w:r>
        <w:r w:rsidR="006B1C85" w:rsidRPr="00BA0A8A" w:rsidDel="006444AD">
          <w:t>T</w:t>
        </w:r>
        <w:r w:rsidR="00420073" w:rsidRPr="00BA0A8A" w:rsidDel="006444AD">
          <w:t>he</w:t>
        </w:r>
        <w:r w:rsidR="00703368" w:rsidRPr="00BA0A8A" w:rsidDel="006444AD">
          <w:t xml:space="preserve"> AUC obtained </w:t>
        </w:r>
        <w:r w:rsidR="00B271E2" w:rsidRPr="00BA0A8A" w:rsidDel="006444AD">
          <w:t>when we used</w:t>
        </w:r>
        <w:r w:rsidR="00703368" w:rsidRPr="00BA0A8A" w:rsidDel="006444AD">
          <w:t xml:space="preserve"> pure bacterial and fung</w:t>
        </w:r>
        <w:r w:rsidR="00B271E2" w:rsidRPr="00BA0A8A" w:rsidDel="006444AD">
          <w:t>al markers</w:t>
        </w:r>
        <w:r w:rsidR="00703368" w:rsidRPr="00BA0A8A" w:rsidDel="006444AD">
          <w:t xml:space="preserve"> were 0.81 and 0.73, respectively.</w:t>
        </w:r>
        <w:r w:rsidR="00A61D98" w:rsidRPr="00BA0A8A" w:rsidDel="006444AD">
          <w:t xml:space="preserve"> </w:t>
        </w:r>
        <w:r w:rsidR="0053215F" w:rsidRPr="00BA0A8A" w:rsidDel="006444AD">
          <w:t>However, when we combined both bacterial and fungal markers, a</w:t>
        </w:r>
        <w:r w:rsidRPr="00BA0A8A" w:rsidDel="006444AD">
          <w:t xml:space="preserve">n average </w:t>
        </w:r>
        <w:r w:rsidR="005E1AA9" w:rsidRPr="00BA0A8A" w:rsidDel="006444AD">
          <w:t>AUC</w:t>
        </w:r>
        <w:r w:rsidR="0053215F" w:rsidRPr="00BA0A8A" w:rsidDel="006444AD">
          <w:t xml:space="preserve"> </w:t>
        </w:r>
        <w:r w:rsidRPr="00BA0A8A" w:rsidDel="006444AD">
          <w:t>of 0.</w:t>
        </w:r>
        <w:r w:rsidR="005E1AA9" w:rsidRPr="00BA0A8A" w:rsidDel="006444AD">
          <w:t xml:space="preserve">83 </w:t>
        </w:r>
        <w:r w:rsidR="003F0AC3" w:rsidRPr="00BA0A8A" w:rsidDel="006444AD">
          <w:t>was obtained</w:t>
        </w:r>
        <w:r w:rsidR="0053215F" w:rsidRPr="00BA0A8A" w:rsidDel="006444AD">
          <w:t>.</w:t>
        </w:r>
        <w:r w:rsidR="00AA4261" w:rsidRPr="00BA0A8A" w:rsidDel="006444AD">
          <w:t xml:space="preserve"> </w:t>
        </w:r>
        <w:r w:rsidR="00583E7F" w:rsidRPr="00BA0A8A" w:rsidDel="006444AD">
          <w:t>In 7 out of the 8 cohorts, the</w:t>
        </w:r>
        <w:r w:rsidR="00433689" w:rsidRPr="00BA0A8A" w:rsidDel="006444AD">
          <w:t xml:space="preserve"> combined classifier </w:t>
        </w:r>
        <w:r w:rsidR="00420073" w:rsidRPr="00BA0A8A" w:rsidDel="006444AD">
          <w:t>showed an improvement of</w:t>
        </w:r>
        <w:r w:rsidR="00433689" w:rsidRPr="00BA0A8A" w:rsidDel="006444AD">
          <w:t xml:space="preserve"> 1.44% - 10.60% compared with </w:t>
        </w:r>
        <w:r w:rsidR="00E81CE7" w:rsidRPr="00BA0A8A" w:rsidDel="006444AD">
          <w:t xml:space="preserve">the </w:t>
        </w:r>
        <w:r w:rsidR="00433689" w:rsidRPr="00BA0A8A" w:rsidDel="006444AD">
          <w:t>traditional bacterial classifier</w:t>
        </w:r>
        <w:r w:rsidR="00583E7F" w:rsidRPr="00BA0A8A" w:rsidDel="006444AD">
          <w:t>.</w:t>
        </w:r>
        <w:r w:rsidR="00CD6B95" w:rsidRPr="00BA0A8A" w:rsidDel="006444AD">
          <w:t xml:space="preserve"> </w:t>
        </w:r>
        <w:r w:rsidR="00111CFD" w:rsidRPr="00BA0A8A" w:rsidDel="006444AD">
          <w:t xml:space="preserve">Moreover, the </w:t>
        </w:r>
        <w:r w:rsidR="00CD6B95" w:rsidRPr="00BA0A8A" w:rsidDel="006444AD">
          <w:t xml:space="preserve">performance of fungal classifier in 2016_VogtmannE and 2019_WirbelJ was better than the bacterial one implying that bacteria </w:t>
        </w:r>
        <w:r w:rsidR="00D875FC" w:rsidRPr="00BA0A8A" w:rsidDel="006444AD">
          <w:t xml:space="preserve">may not be </w:t>
        </w:r>
        <w:r w:rsidR="00CD6B95" w:rsidRPr="00BA0A8A" w:rsidDel="006444AD">
          <w:t>the critical CRC-</w:t>
        </w:r>
        <w:r w:rsidR="00D875FC" w:rsidRPr="00BA0A8A" w:rsidDel="006444AD">
          <w:t>associated</w:t>
        </w:r>
        <w:r w:rsidR="00CD6B95" w:rsidRPr="00BA0A8A" w:rsidDel="006444AD">
          <w:t xml:space="preserve"> factor in all situations.</w:t>
        </w:r>
        <w:r w:rsidR="00433689" w:rsidRPr="00BA0A8A" w:rsidDel="006444AD">
          <w:t xml:space="preserve"> </w:t>
        </w:r>
        <w:r w:rsidR="00451C19" w:rsidRPr="00BA0A8A" w:rsidDel="006444AD">
          <w:t>Notably, with</w:t>
        </w:r>
        <w:r w:rsidR="009C7FFB" w:rsidRPr="00BA0A8A" w:rsidDel="006444AD">
          <w:t xml:space="preserve"> the </w:t>
        </w:r>
        <w:r w:rsidR="003568A7" w:rsidRPr="00BA0A8A" w:rsidDel="006444AD">
          <w:t xml:space="preserve">limitation </w:t>
        </w:r>
        <w:r w:rsidR="00536170" w:rsidRPr="00BA0A8A" w:rsidDel="006444AD">
          <w:t xml:space="preserve">of </w:t>
        </w:r>
        <w:r w:rsidR="007808E6" w:rsidRPr="00BA0A8A" w:rsidDel="006444AD">
          <w:t>the</w:t>
        </w:r>
        <w:r w:rsidR="00536170" w:rsidRPr="00BA0A8A" w:rsidDel="006444AD">
          <w:t xml:space="preserve"> </w:t>
        </w:r>
        <w:r w:rsidR="006E6045" w:rsidRPr="00BA0A8A" w:rsidDel="006444AD">
          <w:t>metagenomic DNA extraction kit</w:t>
        </w:r>
        <w:r w:rsidR="00ED7D40" w:rsidRPr="00BA0A8A" w:rsidDel="006444AD">
          <w:t xml:space="preserve"> and the low sequencing depth </w:t>
        </w:r>
        <w:r w:rsidR="00C0424D" w:rsidRPr="00BA0A8A" w:rsidDel="006444AD">
          <w:t xml:space="preserve">of </w:t>
        </w:r>
        <w:r w:rsidR="000B3918" w:rsidRPr="00BA0A8A" w:rsidDel="006444AD">
          <w:t>current</w:t>
        </w:r>
        <w:r w:rsidR="00BA27C7" w:rsidRPr="00BA0A8A" w:rsidDel="006444AD">
          <w:t xml:space="preserve"> studies</w:t>
        </w:r>
        <w:r w:rsidR="00DF5B61" w:rsidRPr="00BA0A8A" w:rsidDel="006444AD">
          <w:t>,</w:t>
        </w:r>
        <w:r w:rsidR="000B3918" w:rsidRPr="00BA0A8A" w:rsidDel="006444AD">
          <w:t xml:space="preserve"> we could only detect </w:t>
        </w:r>
        <w:r w:rsidR="00AD2B6A" w:rsidRPr="00BA0A8A" w:rsidDel="006444AD">
          <w:t>limited numbers of fungi</w:t>
        </w:r>
        <w:r w:rsidR="004C5043" w:rsidRPr="00BA0A8A" w:rsidDel="006444AD">
          <w:t xml:space="preserve"> in the stool of each patient</w:t>
        </w:r>
        <w:r w:rsidR="0062236F" w:rsidRPr="00BA0A8A" w:rsidDel="006444AD">
          <w:t xml:space="preserve">. </w:t>
        </w:r>
        <w:r w:rsidR="004C5043" w:rsidRPr="00BA0A8A" w:rsidDel="006444AD">
          <w:t xml:space="preserve">Given the current challenge, we could still identify several important CRC-associated fungi. This implies </w:t>
        </w:r>
        <w:r w:rsidR="002F257C" w:rsidRPr="00BA0A8A" w:rsidDel="006444AD">
          <w:t xml:space="preserve">that future studies </w:t>
        </w:r>
        <w:r w:rsidR="00BD0CA4" w:rsidRPr="00BA0A8A" w:rsidDel="006444AD">
          <w:t>targeting</w:t>
        </w:r>
        <w:r w:rsidR="0028146F" w:rsidRPr="00BA0A8A" w:rsidDel="006444AD">
          <w:t xml:space="preserve"> enteric fungi with higher sequencing depth may be able to pick up more important pathogenic fungi and elucidate their roles in CRC </w:t>
        </w:r>
        <w:r w:rsidR="00A56C91" w:rsidRPr="00BA0A8A" w:rsidDel="006444AD">
          <w:t>pathogenesis.</w:t>
        </w:r>
        <w:r w:rsidR="00536170" w:rsidRPr="00BA0A8A" w:rsidDel="006444AD">
          <w:t xml:space="preserve"> </w:t>
        </w:r>
      </w:moveFrom>
    </w:p>
    <w:moveFromRangeEnd w:id="981"/>
    <w:p w14:paraId="1DC42ACC" w14:textId="06A71CCC" w:rsidR="00BA0A8A" w:rsidRPr="00BA0A8A" w:rsidDel="006444AD" w:rsidRDefault="00BA0A8A" w:rsidP="00BA0A8A">
      <w:pPr>
        <w:spacing w:before="0" w:after="0"/>
        <w:rPr>
          <w:del w:id="983" w:author="Jun Yu (MEDT)" w:date="2021-10-19T16:28:00Z"/>
        </w:rPr>
      </w:pPr>
    </w:p>
    <w:p w14:paraId="0E83A9CB" w14:textId="67B668E1" w:rsidR="00615D1D" w:rsidRDefault="00F634CB" w:rsidP="00BA0A8A">
      <w:pPr>
        <w:spacing w:before="0" w:after="0"/>
      </w:pPr>
      <w:r w:rsidRPr="00BA0A8A">
        <w:t xml:space="preserve">The </w:t>
      </w:r>
      <w:r w:rsidR="00CA6E52" w:rsidRPr="00BA0A8A">
        <w:t>fungal</w:t>
      </w:r>
      <w:r w:rsidR="00F40776" w:rsidRPr="00BA0A8A">
        <w:t>-fungal interaction</w:t>
      </w:r>
      <w:r w:rsidRPr="00BA0A8A">
        <w:t xml:space="preserve"> in CRC was significantly different </w:t>
      </w:r>
      <w:r w:rsidR="002D18AF" w:rsidRPr="00BA0A8A">
        <w:t>between</w:t>
      </w:r>
      <w:r w:rsidRPr="00BA0A8A">
        <w:t xml:space="preserve"> the healthy control</w:t>
      </w:r>
      <w:r w:rsidR="002D18AF" w:rsidRPr="00BA0A8A">
        <w:t>s</w:t>
      </w:r>
      <w:r w:rsidRPr="00BA0A8A">
        <w:t xml:space="preserve"> and </w:t>
      </w:r>
      <w:r w:rsidR="002D18AF" w:rsidRPr="00BA0A8A">
        <w:t>CRC patients</w:t>
      </w:r>
      <w:r w:rsidRPr="00BA0A8A">
        <w:t xml:space="preserve">. </w:t>
      </w:r>
      <w:r w:rsidR="00867992" w:rsidRPr="00BA0A8A">
        <w:t xml:space="preserve">Most previous studies have focused on </w:t>
      </w:r>
      <w:r w:rsidR="00DE4AF3" w:rsidRPr="00BA0A8A">
        <w:t xml:space="preserve">the role </w:t>
      </w:r>
      <w:r w:rsidR="009C25E4" w:rsidRPr="00BA0A8A">
        <w:t xml:space="preserve">of </w:t>
      </w:r>
      <w:r w:rsidR="008B5165" w:rsidRPr="00BA0A8A">
        <w:t xml:space="preserve">a single </w:t>
      </w:r>
      <w:r w:rsidR="00867992" w:rsidRPr="00BA0A8A">
        <w:t xml:space="preserve">key microorganism or metabolite </w:t>
      </w:r>
      <w:r w:rsidR="008B5165" w:rsidRPr="00BA0A8A">
        <w:t>in</w:t>
      </w:r>
      <w:r w:rsidR="00867992" w:rsidRPr="00BA0A8A">
        <w:t xml:space="preserve"> CRC development</w:t>
      </w:r>
      <w:r w:rsidR="00867992" w:rsidRPr="00BA0A8A">
        <w:fldChar w:fldCharType="begin"/>
      </w:r>
      <w:r w:rsidR="002454EB">
        <w:instrText xml:space="preserve"> ADDIN ZOTERO_ITEM CSL_CITATION {"citationID":"7WDh9qDV","properties":{"formattedCitation":"\\super 64\\uc0\\u8211{}66\\nosupersub{}","plainCitation":"64–66","noteIndex":0},"citationItems":[{"id":429,"uris":["http://zotero.org/users/7908919/items/QR6HE2A8"],"uri":["http://zotero.org/users/7908919/items/QR6HE2A8"],"itemData":{"id":429,"type":"article-journal","container-title":"Gastroenterology","DOI":"10.1053/j.gastro.2020.09.003","ISSN":"00165085","issue":"4","journalAbbreviation":"Gastroenterology","language":"en","page":"1179-1193.e14","source":"DOI.org (Crossref)","title":"Streptococcus thermophilus Inhibits Colorectal Tumorigenesis Through Secreting β-Galactosidase","volume":"160","author":[{"family":"Li","given":"Qing"},{"family":"Hu","given":"Wei"},{"family":"Liu","given":"Wei-Xin"},{"family":"Zhao","given":"Liu-Yang"},{"family":"Huang","given":"Dan"},{"family":"Liu","given":"Xiao-Dong"},{"family":"Chan","given":"Hung"},{"family":"Zhang","given":"Yuchen"},{"family":"Zeng","given":"Ju-Deng"},{"family":"Coker","given":"Olabisi Oluwabukola"},{"family":"Kang","given":"Wei"},{"family":"Ng","given":"Simon Siu Man"},{"family":"Zhang","given":"Lin"},{"family":"Wong","given":"Sunny Hei"},{"family":"Gin","given":"Tony"},{"family":"Chan","given":"Matthew Tak Vai"},{"family":"Wu","given":"Jian-Lin"},{"family":"Yu","given":"Jun"},{"family":"Wu","given":"William Ka Kei"}],"issued":{"date-parts":[["2021",3]]}}},{"id":589,"uris":["http://zotero.org/users/7908919/items/ZQIMVCP5"],"uri":["http://zotero.org/users/7908919/items/ZQIMVCP5"],"itemData":{"id":589,"type":"report","abstract":"Background:Large-scale meta-analysis of fecal shotgun metagenomic sequences revealed high abundance of Parvimonas micra in colorectal cancer (CRC) patients. We investigated the role of P. micra in colon tumorigenesis.\nResults: P. micra was signi cantly enriched in 128 stool samplesfrom CRC patients compared with 181 samples from healthy controls(p&lt;0.0001) and in 52 pairedtissue biopsies from CRC patientsthan 61 samples from healthy individuals (p&lt;0.05). P. micra strain 512 was isolated from the feces of a CRC patient.Colon cell lines exposed to P. micra- conditioned medium signi cantly increased cell proliferation.Apcmin/+ mice gavaged with P. micra exhibited signi cantly higher tumor burden and load (both p&lt;0.01). Consistently, cell proliferation was signi cantly higher in the colon tissues of germ-free mice gavaged with P. micraevidenced by increased Ki-67-positive cells and PCNA protein expression. Th2 and Th17 cells were markedly increased, while Th1 cells were reduced in the lamina propria of the colon tissues of mice gavaged with P. micra (all p&lt;0.01). Moreover, P. micra colonization in germ-free mice was associated with increased expression of pro-in ammatory cytokines including Tnf-α, Il17a, Il6 and Cxcr1.\nConclusions: P. micra promoted intestinal carcinogenesis in Apcmin/+ mice and increased cell proliferation in germ-free mice. The tumor-promoting effect of P. micra was associated with altered immune responses and enhanced in ammation in the gut.","genre":"preprint","language":"en","note":"DOI: 10.21203/rs.3.rs-25974/v1","publisher":"In Review","source":"DOI.org (Crossref)","title":"Parvimonas Micra Promotes Intestinal Tumorigenesis in Conventional Apcmin/+ Mice and in Germ-Free Mice","URL":"https://www.researchsquare.com/article/rs-25974/v1","author":[{"family":"Zhao","given":"Liuyang"},{"family":"Zhou","given":"Yunfei"},{"family":"Zhao","given":"Risheng"},{"family":"Coker","given":"Olabisi Oluwabukola Oluwabukola"},{"family":"Zhang","given":"Xiang"},{"family":"Chu","given":"Eagle SH"},{"family":"Wei","given":"Hong"},{"family":"Wu","given":"William KK"},{"family":"Wong","given":"Sunny Hei"},{"family":"Sung","given":"Joseph JY"},{"family":"To","given":"Ka Fai"},{"family":"Yu","given":"Jun"}],"accessed":{"date-parts":[["2021",9,8]]},"issued":{"date-parts":[["2020",5,5]]}}},{"id":591,"uris":["http://zotero.org/users/7908919/items/NRXXESLP"],"uri":["http://zotero.org/users/7908919/items/NRXXESLP"],"itemData":{"id":591,"type":"article-journal","container-title":"Nature Microbiology","DOI":"10.1038/s41564-019-0541-3","ISSN":"2058-5276","issue":"12","journalAbbreviation":"Nat Microbiol","language":"en","page":"2319-2330","source":"DOI.org (Crossref)","title":"Peptostreptococcus anaerobius promotes colorectal carcinogenesis and modulates tumour immunity","volume":"4","author":[{"family":"Long","given":"Xiaohang"},{"family":"Wong","given":"Chi Chun"},{"family":"Tong","given":"Li"},{"family":"Chu","given":"Eagle S. H."},{"family":"Ho Szeto","given":"Chun"},{"family":"Go","given":"Minne Y. Y."},{"family":"Coker","given":"Olabisi Oluwabukola"},{"family":"Chan","given":"Anthony W. H."},{"family":"Chan","given":"Francis K. L."},{"family":"Sung","given":"Joseph J. Y."},{"family":"Yu","given":"Jun"}],"issued":{"date-parts":[["2019",12]]}}}],"schema":"https://github.com/citation-style-language/schema/raw/master/csl-citation.json"} </w:instrText>
      </w:r>
      <w:r w:rsidR="00867992" w:rsidRPr="00BA0A8A">
        <w:fldChar w:fldCharType="separate"/>
      </w:r>
      <w:r w:rsidR="002454EB" w:rsidRPr="002454EB">
        <w:rPr>
          <w:kern w:val="0"/>
          <w:vertAlign w:val="superscript"/>
        </w:rPr>
        <w:t>64–66</w:t>
      </w:r>
      <w:r w:rsidR="00867992" w:rsidRPr="00BA0A8A">
        <w:fldChar w:fldCharType="end"/>
      </w:r>
      <w:r w:rsidR="008B5165" w:rsidRPr="00BA0A8A">
        <w:t>. However,</w:t>
      </w:r>
      <w:r w:rsidR="009C1557" w:rsidRPr="00BA0A8A">
        <w:t xml:space="preserve"> microbes in our gut are interacting with one another</w:t>
      </w:r>
      <w:r w:rsidRPr="00BA0A8A">
        <w:t xml:space="preserve">. </w:t>
      </w:r>
      <w:r w:rsidR="00E847CD" w:rsidRPr="00BA0A8A">
        <w:t>From our results, multiple</w:t>
      </w:r>
      <w:r w:rsidRPr="00BA0A8A">
        <w:t xml:space="preserve"> strong positive or negative correlations in CRC disappeared or weaken</w:t>
      </w:r>
      <w:r w:rsidR="00082CE0" w:rsidRPr="00BA0A8A">
        <w:t>ed</w:t>
      </w:r>
      <w:r w:rsidRPr="00BA0A8A">
        <w:t xml:space="preserve"> in adenoma or healthy control groups.</w:t>
      </w:r>
      <w:r w:rsidR="00867992" w:rsidRPr="00BA0A8A">
        <w:t xml:space="preserve"> </w:t>
      </w:r>
      <w:r w:rsidR="0096552E" w:rsidRPr="00BA0A8A">
        <w:t xml:space="preserve">It maybe the </w:t>
      </w:r>
      <w:r w:rsidR="0096552E" w:rsidRPr="00BA0A8A">
        <w:lastRenderedPageBreak/>
        <w:t xml:space="preserve">interaction of multiple species </w:t>
      </w:r>
      <w:r w:rsidR="00052099" w:rsidRPr="00BA0A8A">
        <w:t>that causes</w:t>
      </w:r>
      <w:r w:rsidR="0096552E" w:rsidRPr="00BA0A8A">
        <w:t xml:space="preserve"> the carcinogenesis</w:t>
      </w:r>
      <w:r w:rsidR="00052099" w:rsidRPr="00BA0A8A">
        <w:t xml:space="preserve">. </w:t>
      </w:r>
      <w:r w:rsidR="00F01689" w:rsidRPr="00BA0A8A">
        <w:t xml:space="preserve">Therefore, we cannot only </w:t>
      </w:r>
      <w:r w:rsidR="00052099" w:rsidRPr="00BA0A8A">
        <w:t>focus</w:t>
      </w:r>
      <w:r w:rsidR="00F01689" w:rsidRPr="00BA0A8A">
        <w:t xml:space="preserve"> on the </w:t>
      </w:r>
      <w:r w:rsidR="002D47C8" w:rsidRPr="00BA0A8A">
        <w:t xml:space="preserve">abundance changes of fungi in two </w:t>
      </w:r>
      <w:r w:rsidR="00D943F0" w:rsidRPr="00BA0A8A">
        <w:t>groups</w:t>
      </w:r>
      <w:r w:rsidR="002D47C8" w:rsidRPr="00BA0A8A">
        <w:t xml:space="preserve"> but also the alteration of inter-fungal correlation</w:t>
      </w:r>
      <w:r w:rsidR="00867992" w:rsidRPr="00BA0A8A">
        <w:t xml:space="preserve">. The </w:t>
      </w:r>
      <w:r w:rsidR="00E81CE7" w:rsidRPr="00BA0A8A">
        <w:t xml:space="preserve">most </w:t>
      </w:r>
      <w:r w:rsidR="00FB0C82" w:rsidRPr="00BA0A8A">
        <w:t>inter-fungal interactions</w:t>
      </w:r>
      <w:r w:rsidR="00867992" w:rsidRPr="00BA0A8A">
        <w:t xml:space="preserve"> in these three </w:t>
      </w:r>
      <w:r w:rsidR="00FB0C82" w:rsidRPr="00BA0A8A">
        <w:t>groups</w:t>
      </w:r>
      <w:r w:rsidR="00D943F0" w:rsidRPr="00BA0A8A">
        <w:t xml:space="preserve"> </w:t>
      </w:r>
      <w:r w:rsidR="00FB0C82" w:rsidRPr="00BA0A8A">
        <w:t xml:space="preserve">were </w:t>
      </w:r>
      <w:r w:rsidR="0088212D" w:rsidRPr="00BA0A8A">
        <w:t xml:space="preserve">significantly </w:t>
      </w:r>
      <w:r w:rsidR="00867992" w:rsidRPr="00BA0A8A">
        <w:t xml:space="preserve">different, but </w:t>
      </w:r>
      <w:r w:rsidR="00867992" w:rsidRPr="00BA0A8A">
        <w:rPr>
          <w:i/>
        </w:rPr>
        <w:t>Aspergillus</w:t>
      </w:r>
      <w:r w:rsidR="00867992" w:rsidRPr="00BA0A8A">
        <w:t xml:space="preserve"> </w:t>
      </w:r>
      <w:r w:rsidR="00867992" w:rsidRPr="00BA0A8A">
        <w:rPr>
          <w:i/>
        </w:rPr>
        <w:t>rambellii</w:t>
      </w:r>
      <w:r w:rsidR="00867992" w:rsidRPr="00BA0A8A">
        <w:t xml:space="preserve">, </w:t>
      </w:r>
      <w:r w:rsidR="00867992" w:rsidRPr="00BA0A8A">
        <w:rPr>
          <w:i/>
        </w:rPr>
        <w:t>Rhizophagus</w:t>
      </w:r>
      <w:r w:rsidR="00867992" w:rsidRPr="00BA0A8A">
        <w:t xml:space="preserve"> </w:t>
      </w:r>
      <w:r w:rsidR="00867992" w:rsidRPr="00BA0A8A">
        <w:rPr>
          <w:i/>
        </w:rPr>
        <w:t>irregularis</w:t>
      </w:r>
      <w:r w:rsidR="00867992" w:rsidRPr="00BA0A8A">
        <w:t xml:space="preserve">, </w:t>
      </w:r>
      <w:r w:rsidR="00867992" w:rsidRPr="00BA0A8A">
        <w:rPr>
          <w:i/>
        </w:rPr>
        <w:t>Rhizophagus</w:t>
      </w:r>
      <w:r w:rsidR="00867992" w:rsidRPr="00BA0A8A">
        <w:t xml:space="preserve"> </w:t>
      </w:r>
      <w:r w:rsidR="00867992" w:rsidRPr="00BA0A8A">
        <w:rPr>
          <w:i/>
        </w:rPr>
        <w:t>clarus</w:t>
      </w:r>
      <w:r w:rsidR="00867992" w:rsidRPr="00BA0A8A">
        <w:t xml:space="preserve">, </w:t>
      </w:r>
      <w:r w:rsidR="00867992" w:rsidRPr="00BA0A8A">
        <w:rPr>
          <w:i/>
        </w:rPr>
        <w:t>Phytopythium</w:t>
      </w:r>
      <w:r w:rsidR="00867992" w:rsidRPr="00BA0A8A">
        <w:t xml:space="preserve"> </w:t>
      </w:r>
      <w:r w:rsidR="00867992" w:rsidRPr="00BA0A8A">
        <w:rPr>
          <w:i/>
        </w:rPr>
        <w:t>vexans</w:t>
      </w:r>
      <w:r w:rsidR="00867992" w:rsidRPr="00BA0A8A">
        <w:t xml:space="preserve">, and </w:t>
      </w:r>
      <w:r w:rsidR="00867992" w:rsidRPr="00BA0A8A">
        <w:rPr>
          <w:i/>
        </w:rPr>
        <w:t>Edhazardia</w:t>
      </w:r>
      <w:r w:rsidR="00867992" w:rsidRPr="00BA0A8A">
        <w:t xml:space="preserve"> </w:t>
      </w:r>
      <w:r w:rsidR="00867992" w:rsidRPr="00BA0A8A">
        <w:rPr>
          <w:i/>
        </w:rPr>
        <w:t xml:space="preserve">aedis </w:t>
      </w:r>
      <w:r w:rsidR="00867992" w:rsidRPr="00BA0A8A">
        <w:t xml:space="preserve">appeared in all </w:t>
      </w:r>
      <w:r w:rsidR="002970C9" w:rsidRPr="00BA0A8A">
        <w:t>groups</w:t>
      </w:r>
      <w:r w:rsidR="00867992" w:rsidRPr="00BA0A8A">
        <w:t xml:space="preserve">. It </w:t>
      </w:r>
      <w:r w:rsidR="00896EA0" w:rsidRPr="00BA0A8A">
        <w:t xml:space="preserve">suggested </w:t>
      </w:r>
      <w:r w:rsidR="00867992" w:rsidRPr="00BA0A8A">
        <w:t>that they might play a vital role in the stability of the entire intestinal ecology.</w:t>
      </w:r>
    </w:p>
    <w:p w14:paraId="71CF2CBE" w14:textId="77777777" w:rsidR="00BA0A8A" w:rsidRPr="00BA0A8A" w:rsidRDefault="00BA0A8A" w:rsidP="00BA0A8A">
      <w:pPr>
        <w:spacing w:before="0" w:after="0"/>
      </w:pPr>
    </w:p>
    <w:p w14:paraId="76145A85" w14:textId="5E190951" w:rsidR="00464374" w:rsidRDefault="00946F4A" w:rsidP="00BA0A8A">
      <w:pPr>
        <w:spacing w:before="0" w:after="0"/>
      </w:pPr>
      <w:r w:rsidRPr="00BA0A8A">
        <w:t>From our differential correlation analysis, we obtained two main clusters the</w:t>
      </w:r>
      <w:r w:rsidR="00615D1D" w:rsidRPr="00BA0A8A">
        <w:t xml:space="preserve"> </w:t>
      </w:r>
      <w:proofErr w:type="spellStart"/>
      <w:r w:rsidR="00615D1D" w:rsidRPr="00BA0A8A">
        <w:t>Bac_Cluster</w:t>
      </w:r>
      <w:proofErr w:type="spellEnd"/>
      <w:r w:rsidR="00615D1D" w:rsidRPr="00BA0A8A">
        <w:t xml:space="preserve"> and </w:t>
      </w:r>
      <w:proofErr w:type="spellStart"/>
      <w:r w:rsidR="00615D1D" w:rsidRPr="00BA0A8A">
        <w:t>Fun_Cluster</w:t>
      </w:r>
      <w:proofErr w:type="spellEnd"/>
      <w:r w:rsidR="00E44472" w:rsidRPr="00BA0A8A">
        <w:t>.</w:t>
      </w:r>
      <w:r w:rsidR="00867992" w:rsidRPr="00BA0A8A">
        <w:t xml:space="preserve"> Our results showed that the </w:t>
      </w:r>
      <w:r w:rsidR="00FB2A06" w:rsidRPr="00BA0A8A">
        <w:t xml:space="preserve">inter-fungal </w:t>
      </w:r>
      <w:r w:rsidR="00867992" w:rsidRPr="00BA0A8A">
        <w:t xml:space="preserve">correlations were </w:t>
      </w:r>
      <w:r w:rsidR="004444A8" w:rsidRPr="00BA0A8A">
        <w:t xml:space="preserve">weakened </w:t>
      </w:r>
      <w:r w:rsidR="00867992" w:rsidRPr="00BA0A8A">
        <w:t xml:space="preserve">in CRC, while </w:t>
      </w:r>
      <w:r w:rsidR="002C60D8" w:rsidRPr="00BA0A8A">
        <w:t xml:space="preserve">inter-bacterial correlations </w:t>
      </w:r>
      <w:r w:rsidR="00867992" w:rsidRPr="00BA0A8A">
        <w:t xml:space="preserve">were </w:t>
      </w:r>
      <w:r w:rsidR="002C60D8" w:rsidRPr="00BA0A8A">
        <w:t>enhanced</w:t>
      </w:r>
      <w:r w:rsidR="00867992" w:rsidRPr="00BA0A8A">
        <w:t xml:space="preserve">. The disruption </w:t>
      </w:r>
      <w:r w:rsidR="003C5DDE" w:rsidRPr="00BA0A8A">
        <w:t xml:space="preserve">of </w:t>
      </w:r>
      <w:r w:rsidR="00E81CE7" w:rsidRPr="00BA0A8A">
        <w:t xml:space="preserve">the </w:t>
      </w:r>
      <w:r w:rsidR="003C5DDE" w:rsidRPr="00BA0A8A">
        <w:t xml:space="preserve">inter-fungal correlation </w:t>
      </w:r>
      <w:r w:rsidR="00867992" w:rsidRPr="00BA0A8A">
        <w:t xml:space="preserve">may break the healthy intestinal environment and induce colorectal carcinogenesis. On the other hand, the increased bacterial correlations in CRC may potentially contribute to colorectal carcinogenesis. </w:t>
      </w:r>
      <w:r w:rsidR="00EF566F" w:rsidRPr="00BA0A8A">
        <w:t>I</w:t>
      </w:r>
      <w:r w:rsidR="00867992" w:rsidRPr="00BA0A8A">
        <w:t>nteresting</w:t>
      </w:r>
      <w:r w:rsidR="00EF566F" w:rsidRPr="00BA0A8A">
        <w:t xml:space="preserve"> results were observed when</w:t>
      </w:r>
      <w:r w:rsidR="00867992" w:rsidRPr="00BA0A8A">
        <w:t xml:space="preserve"> compari</w:t>
      </w:r>
      <w:r w:rsidR="00EF566F" w:rsidRPr="00BA0A8A">
        <w:t>ng the</w:t>
      </w:r>
      <w:r w:rsidR="00867992" w:rsidRPr="00BA0A8A">
        <w:t xml:space="preserve"> of the </w:t>
      </w:r>
      <w:r w:rsidR="00321236" w:rsidRPr="00BA0A8A">
        <w:t>fungal-bacterial interactions in two conditions (CRC vs Healthy controls)</w:t>
      </w:r>
      <w:r w:rsidR="00867992" w:rsidRPr="00BA0A8A">
        <w:t xml:space="preserve">. Our results showed that the </w:t>
      </w:r>
      <w:r w:rsidR="004314C2" w:rsidRPr="00BA0A8A">
        <w:t>fungal</w:t>
      </w:r>
      <w:r w:rsidR="00867992" w:rsidRPr="00BA0A8A">
        <w:t>-bacterial correlations</w:t>
      </w:r>
      <w:r w:rsidR="003F3ED6" w:rsidRPr="00BA0A8A">
        <w:t xml:space="preserve"> with smaller changes across two conditions</w:t>
      </w:r>
      <w:r w:rsidR="0088212D" w:rsidRPr="00BA0A8A">
        <w:t xml:space="preserve"> (|z-score| &lt; 2)</w:t>
      </w:r>
      <w:r w:rsidR="00867992" w:rsidRPr="00BA0A8A">
        <w:t xml:space="preserve"> contained low proportions. The CRC strengthen and weaken correlations performed the primary and secondary ratios in </w:t>
      </w:r>
      <w:r w:rsidR="004314C2" w:rsidRPr="00BA0A8A">
        <w:t>fungal</w:t>
      </w:r>
      <w:r w:rsidR="00867992" w:rsidRPr="00BA0A8A">
        <w:t xml:space="preserve">-bacterial correlation comparisons, respectively. It revealed that the internal-kingdom associations and external-kingdom correlations were </w:t>
      </w:r>
      <w:r w:rsidR="0088212D" w:rsidRPr="00BA0A8A">
        <w:t>significantly</w:t>
      </w:r>
      <w:commentRangeStart w:id="984"/>
      <w:commentRangeEnd w:id="984"/>
      <w:r w:rsidR="0088212D" w:rsidRPr="00BA0A8A">
        <w:rPr>
          <w:rStyle w:val="CommentReference"/>
          <w:sz w:val="24"/>
          <w:szCs w:val="24"/>
        </w:rPr>
        <w:commentReference w:id="984"/>
      </w:r>
      <w:r w:rsidR="0088212D" w:rsidRPr="00BA0A8A">
        <w:t xml:space="preserve"> </w:t>
      </w:r>
      <w:r w:rsidR="00867992" w:rsidRPr="00BA0A8A">
        <w:t xml:space="preserve">different. This suggested that bacterial kingdom dysbiosis may cause the </w:t>
      </w:r>
      <w:r w:rsidR="004314C2" w:rsidRPr="00BA0A8A">
        <w:t>fungi</w:t>
      </w:r>
      <w:r w:rsidR="00867992" w:rsidRPr="00BA0A8A">
        <w:t xml:space="preserve"> to tremble rapidly, which was not similar to the warm alteration of internal-kingdom relationships as previously described</w:t>
      </w:r>
      <w:r w:rsidR="00867992" w:rsidRPr="00BA0A8A">
        <w:fldChar w:fldCharType="begin"/>
      </w:r>
      <w:r w:rsidR="002454EB">
        <w:instrText xml:space="preserve"> ADDIN ZOTERO_ITEM CSL_CITATION {"citationID":"Bsuk0aHk","properties":{"formattedCitation":"\\super 11,67\\nosupersub{}","plainCitation":"11,67","noteIndex":0},"citationItems":[{"id":83,"uris":["http://zotero.org/users/7908919/items/IZ8WSDFF"],"uri":["http://zotero.org/users/7908919/items/IZ8WSDFF"],"itemData":{"id":83,"type":"article-journal","abstract":"OBJECTIVES: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Yiu"},{"family":"Yu","given":"Jun"}],"issued":{"date-parts":[["2019",4]]}}},{"id":597,"uris":["http://zotero.org/users/7908919/items/FM2FL2PK"],"uri":["http://zotero.org/users/7908919/items/FM2FL2PK"],"itemData":{"id":597,"type":"article-journal","abstract":"Background: Host-microbe balance maintains intestinal homeostasis and strongly influences inflammatory conditions such as inflammatory bowel diseases (IBD). Here we focused on bacteria-fungi interactions and their implications on intestinal inflammation, a poorly understood area.\nMethods: Dextran sodium sulfate (DSS)-induced colitis was assessed in mice treated with vancomycin (targeting grampositive bacteria) or colistin (targeting Enterobacteriaceae) and supplemented with either Saccharomyces boulardii CNCM I-745 or Candida albicans. Inflammation severity as well as bacterial and fungal microbiota compositions was monitored.\nResults: While S. boulardii improved DSS-induced colitis and C. albicans worsened it in untreated settings, antibiotic treatment strongly modified DSS susceptibility and effects of fungi on colitis. Vancomycin-treated mice were fully protected from colitis, while colistin-treated mice retained colitis phenotype but were not affected anymore by administration of fungi. Antibacterial treatments not only influenced bacterial populations but also had indirect effects on fungal microbiota. Correlations between bacterial and fungal relative abundance were dramatically decreased in colistin-treated mice compared to vancomycin-treated and control mice, suggesting that colistin-sensitive bacteria are involved in interactions with fungi. Restoration of the Enterobacteriaceae population by administrating colistin-resistant Escherichia coli reestablished both beneficial effects of S. boulardii and pathogenic effects of C. albicans on colitis severity. This effect was at least partly mediated by an improved gut colonization by fungi.\nConclusions: Fungal colonization of the gut is affected by the Enterobacteriaceae population, indirectly modifying effects of mycobiome on the host. This finding provides new insights into the role of inter-kingdom functional interactions in intestinal physiopathology and potentially in IBD.","container-title":"Microbiome","DOI":"10.1186/s40168-018-0538-9","ISSN":"2049-2618","issue":"1","journalAbbreviation":"Microbiome","language":"en","page":"152","source":"DOI.org (Crossref)","title":"Enterobacteriaceae are essential for the modulation of colitis severity by fungi","volume":"6","author":[{"family":"Sovran","given":"Bruno"},{"family":"Planchais","given":"Julien"},{"family":"Jegou","given":"Sarah"},{"family":"Straube","given":"Marjolene"},{"family":"Lamas","given":"Bruno"},{"family":"Natividad","given":"Jane Mea"},{"family":"Agus","given":"Allison"},{"family":"Dupraz","given":"Louise"},{"family":"Glodt","given":"Jérémy"},{"family":"Da Costa","given":"Grégory"},{"family":"Michel","given":"Marie-Laure"},{"family":"Langella","given":"Philippe"},{"family":"Richard","given":"Mathias L."},{"family":"Sokol","given":"Harry"}],"issued":{"date-parts":[["2018",12]]}}}],"schema":"https://github.com/citation-style-language/schema/raw/master/csl-citation.json"} </w:instrText>
      </w:r>
      <w:r w:rsidR="00867992" w:rsidRPr="00BA0A8A">
        <w:fldChar w:fldCharType="separate"/>
      </w:r>
      <w:r w:rsidR="002454EB" w:rsidRPr="002454EB">
        <w:rPr>
          <w:kern w:val="0"/>
          <w:vertAlign w:val="superscript"/>
        </w:rPr>
        <w:t>11,67</w:t>
      </w:r>
      <w:r w:rsidR="00867992" w:rsidRPr="00BA0A8A">
        <w:fldChar w:fldCharType="end"/>
      </w:r>
      <w:r w:rsidR="00867992" w:rsidRPr="00BA0A8A">
        <w:t xml:space="preserve">. </w:t>
      </w:r>
    </w:p>
    <w:p w14:paraId="42D7D41D" w14:textId="77777777" w:rsidR="00BA0A8A" w:rsidRPr="00BA0A8A" w:rsidRDefault="00BA0A8A" w:rsidP="00BA0A8A">
      <w:pPr>
        <w:spacing w:before="0" w:after="0"/>
      </w:pPr>
    </w:p>
    <w:p w14:paraId="526F8A34" w14:textId="64A4CE86" w:rsidR="00867992" w:rsidRPr="00BA0A8A" w:rsidRDefault="00867992" w:rsidP="00BA0A8A">
      <w:pPr>
        <w:spacing w:before="0" w:after="0"/>
        <w:rPr>
          <w:rFonts w:eastAsiaTheme="minorEastAsia"/>
        </w:rPr>
      </w:pPr>
      <w:r w:rsidRPr="00BA0A8A">
        <w:t xml:space="preserve">We </w:t>
      </w:r>
      <w:r w:rsidR="00B15232" w:rsidRPr="00BA0A8A">
        <w:t xml:space="preserve">discovered </w:t>
      </w:r>
      <w:r w:rsidRPr="00BA0A8A">
        <w:t>that</w:t>
      </w:r>
      <w:r w:rsidR="00464374" w:rsidRPr="00BA0A8A">
        <w:t xml:space="preserve"> most reported or potential probiotics were separated in the </w:t>
      </w:r>
      <w:proofErr w:type="spellStart"/>
      <w:r w:rsidR="00464374" w:rsidRPr="00BA0A8A">
        <w:t>Bac_Cluster</w:t>
      </w:r>
      <w:proofErr w:type="spellEnd"/>
      <w:r w:rsidR="00464374" w:rsidRPr="00BA0A8A">
        <w:t xml:space="preserve">, and </w:t>
      </w:r>
      <w:r w:rsidRPr="00BA0A8A">
        <w:rPr>
          <w:i/>
        </w:rPr>
        <w:t xml:space="preserve">P. kudriavzevii </w:t>
      </w:r>
      <w:r w:rsidR="00B15232" w:rsidRPr="00BA0A8A">
        <w:t xml:space="preserve">had </w:t>
      </w:r>
      <w:r w:rsidRPr="00BA0A8A">
        <w:t>multiple correlations with probiotics</w:t>
      </w:r>
      <w:r w:rsidR="00542CBA" w:rsidRPr="00BA0A8A">
        <w:t xml:space="preserve"> in this study</w:t>
      </w:r>
      <w:r w:rsidRPr="00BA0A8A">
        <w:t xml:space="preserve">. </w:t>
      </w:r>
      <w:r w:rsidR="00483A64" w:rsidRPr="00BA0A8A">
        <w:t>Supporting evidence from previous studies showed that</w:t>
      </w:r>
      <w:r w:rsidR="00B15232" w:rsidRPr="00BA0A8A">
        <w:t xml:space="preserve"> </w:t>
      </w:r>
      <w:r w:rsidR="00B15232" w:rsidRPr="00BA0A8A">
        <w:rPr>
          <w:i/>
        </w:rPr>
        <w:t xml:space="preserve">P. kudriavzevii </w:t>
      </w:r>
      <w:r w:rsidR="00B15232" w:rsidRPr="00BA0A8A">
        <w:t xml:space="preserve">derived </w:t>
      </w:r>
      <w:r w:rsidRPr="00BA0A8A">
        <w:t xml:space="preserve">metabolites </w:t>
      </w:r>
      <w:r w:rsidR="00E85F9B" w:rsidRPr="00BA0A8A">
        <w:t xml:space="preserve">possess </w:t>
      </w:r>
      <w:r w:rsidRPr="00BA0A8A">
        <w:t>anticancer effects by inhibiting cell proliferation and inducing intrinsic and extrinsic apoptosis in colon cancer cells</w:t>
      </w:r>
      <w:r w:rsidRPr="00BA0A8A">
        <w:fldChar w:fldCharType="begin"/>
      </w:r>
      <w:r w:rsidR="002454EB">
        <w:instrText xml:space="preserve"> ADDIN ZOTERO_ITEM CSL_CITATION {"citationID":"iQTZheep","properties":{"formattedCitation":"\\super 68\\nosupersub{}","plainCitation":"68","noteIndex":0},"citationItems":[{"id":598,"uris":["http://zotero.org/users/7908919/items/UEZ79NQ4"],"uri":["http://zotero.org/users/7908919/items/UEZ79NQ4"],"itemData":{"id":598,"type":"article-journal","abstract":"There is a common agreement on the important role of the gastrointestinal microbiota in the etiology of cancer. Benign probiotic yeast strains are able to ameliorate intestinal microbiota and regulate the host metabolism, physiology, and immune system through anti-inflammatory, antiproliferative, and anticancer effects. We hypothesized that Pichia kudriavzevii AS-12 secretion metabolites possess anticancer activity on human colorectal cancer cells (HT-29, Caco-2) via inhibiting growth and inducing apoptosis. This study aimed to assess the anticancer effect of P. kudriavzevii AS-12 secretion metabolites and the underlying mechanisms. The cytotoxicity evaluations were performed via 3-(4,5-dimethylthiazole-2-yl)-2,5-diphenyltetrazolium bromide assay; 4</w:instrText>
      </w:r>
      <w:r w:rsidR="002454EB">
        <w:rPr>
          <w:rFonts w:hint="eastAsia"/>
        </w:rPr>
        <w:instrText>′</w:instrText>
      </w:r>
      <w:r w:rsidR="002454EB">
        <w:instrText xml:space="preserve">,6-diamidino-2-phenylindole staining; and FACS-flow cytometry tests. Also, the effects of P. kudriavzevii AS-12 secretion metabolites on the expression level of 6 important genes (BAD, Bcl-2, Caspase-3, Caspase-8, Caspase-9 and Fas-R) involved in the extrinsic and intrinsic apoptosis pathways were studied by real-time polymerase chain reaction method. P. kudriavzevii AS-12 secretion metabolites showed significant (P &lt; .0001) cytotoxic effects on HT-29 cells (57.5%) and Caco-2 (32.5%) compared to KDR/293 normal cells (25%). Moreover, the cytotoxic effects of examined yeast supernatant on HT-29 cells were comparable with 5-fluorouracil, as a positive control (57.5% versus 62.2% respectively). Flow cytometric results showed that the induction of apoptosis is the main mechanism of the anticancer effects. Also, according to the reverse transcriptase polymerase chain reaction results, the expression level of proapoptotic genes (BAD, Caspase-3, Caspase-8, Caspase-9, and Fas-R) in treated HT-29 and Caco-2 cells was higher than untreated and normal cells, whereas the antiapoptotic gene (Bcl-2) was downregulated. P. kudriavzevii AS-12 secretion metabolites exert its anticancer effects by inhibiting cell proliferation and inducing intrinsic and extrinsic apoptosis in colon cancer cells.","container-title":"Nutrition Research","DOI":"10.1016/j.nutres.2017.04.001","ISSN":"0271-5317","journalAbbreviation":"Nutrition Research","language":"en","page":"36-46","source":"ScienceDirect","title":"Secretion metabolites of probiotic yeast, Pichia kudriavzevii AS-12, induces apoptosis pathways in human colorectal cancer cell lines","volume":"41","author":[{"family":"Saber","given":"Amir"},{"family":"Alipour","given":"Beitollah"},{"family":"Faghfoori","given":"Zeinab"},{"family":"Mousavi jam","given":"Ali"},{"family":"Yari Khosroushahi","given":"Ahmad"}],"issued":{"date-parts":[["2017",5,1]]}}}],"schema":"https://github.com/citation-style-language/schema/raw/master/csl-citation.json"} </w:instrText>
      </w:r>
      <w:r w:rsidRPr="00BA0A8A">
        <w:fldChar w:fldCharType="separate"/>
      </w:r>
      <w:r w:rsidR="002454EB" w:rsidRPr="002454EB">
        <w:rPr>
          <w:kern w:val="0"/>
          <w:vertAlign w:val="superscript"/>
        </w:rPr>
        <w:t>68</w:t>
      </w:r>
      <w:r w:rsidRPr="00BA0A8A">
        <w:fldChar w:fldCharType="end"/>
      </w:r>
      <w:r w:rsidRPr="00BA0A8A">
        <w:t xml:space="preserve">. </w:t>
      </w:r>
      <w:r w:rsidR="00CD594F" w:rsidRPr="00BA0A8A">
        <w:t>There</w:t>
      </w:r>
      <w:r w:rsidRPr="00BA0A8A">
        <w:t xml:space="preserve"> were</w:t>
      </w:r>
      <w:r w:rsidR="00CD594F" w:rsidRPr="00BA0A8A">
        <w:t xml:space="preserve"> also</w:t>
      </w:r>
      <w:r w:rsidRPr="00BA0A8A">
        <w:t xml:space="preserve"> strong correlations among </w:t>
      </w:r>
      <w:r w:rsidRPr="00BA0A8A">
        <w:rPr>
          <w:i/>
        </w:rPr>
        <w:t>A. rambellii</w:t>
      </w:r>
      <w:r w:rsidRPr="00BA0A8A">
        <w:t>,</w:t>
      </w:r>
      <w:r w:rsidRPr="00BA0A8A">
        <w:rPr>
          <w:i/>
        </w:rPr>
        <w:t xml:space="preserve"> F. nucleatum</w:t>
      </w:r>
      <w:r w:rsidRPr="00BA0A8A">
        <w:rPr>
          <w:i/>
        </w:rPr>
        <w:fldChar w:fldCharType="begin"/>
      </w:r>
      <w:r w:rsidR="002454EB">
        <w:rPr>
          <w:i/>
        </w:rPr>
        <w:instrText xml:space="preserve"> ADDIN ZOTERO_ITEM CSL_CITATION {"citationID":"XhZp8o1g","properties":{"formattedCitation":"\\super 35,69,70\\nosupersub{}","plainCitation":"35,69,70","noteIndex":0},"citationItems":[{"id":379,"uris":["http://zotero.org/users/7908919/items/MZ9K897Y"],"uri":["http://zotero.org/users/7908919/items/MZ9K897Y"],"itemData":{"id":379,"type":"article-journal","abstract":"Fusobacterium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554,"uris":["http://zotero.org/users/7908919/items/C86ZANVJ"],"uri":["http://zotero.org/users/7908919/items/C86ZANVJ"],"itemData":{"id":554,"type":"article-journal","abstract":"Gut microbiota are linked to chronic inﬂammation and carcinogenesis. Chemotherapy failure is the major cause of recurrence and poor prognosis in colorectal cancer patients. Here, we investigated the contribution of gut microbiota to chemoresistance in patients with colorectal cancer. We found that Fusobacterium (F.) nucleatum was abundant in colorectal cancer tissues in patients with recurrence post chemotherapy, and was associated with patient clinicopathological characterisitcs. Furthermore, our bioinformatic and functional studies demonstrated that F. nucleatum promoted colorectal cancer resistance to chemotherapy. Mechanistically, F. nucleatum targeted TLR4 and MYD88 innate immune signaling and speciﬁc microRNAs to activate the autophagy pathway and alter colorectal cancer chemotherapeutic response. Thus, F. nucleatum orchestrates a molecular network of the Toll-like receptor, microRNAs, and autophagy to clinically, biologically, and mechanistically control colorectal cancer chemoresistance. Measuring and targeting F. nucleatum and its associated pathway will yield valuable insight into clinical management and may ameliorate colorectal cancer patient outcomes.","container-title":"Cell","DOI":"10.1016/j.cell.2017.07.008","ISSN":"00928674","issue":"3","journalAbbreviation":"Cell","language":"en","page":"548-563.e16","source":"DOI.org (Crossref)","title":"Fusobacterium nucleatum Promotes Chemoresistance to Colorectal Cancer by Modulating Autophagy","volume":"170","author":[{"family":"Yu","given":"TaChung"},{"family":"Guo","given":"Fangfang"},{"family":"Yu","given":"Yanan"},{"family":"Sun","given":"Tiantian"},{"family":"Ma","given":"Dan"},{"family":"Han","given":"Jixuan"},{"family":"Qian","given":"Yun"},{"family":"Kryczek","given":"Ilona"},{"family":"Sun","given":"Danfeng"},{"family":"Nagarsheth","given":"Nisha"},{"family":"Chen","given":"Yingxuan"},{"family":"Chen","given":"Haoyan"},{"family":"Hong","given":"Jie"},{"family":"Zou","given":"Weiping"},{"family":"Fang","given":"Jing-Yuan"}],"issued":{"date-parts":[["2017",7]]}}},{"id":609,"uris":["http://zotero.org/users/7908919/items/IJ8PYP4H"],"uri":["http://zotero.org/users/7908919/items/IJ8PYP4H"],"itemData":{"id":609,"type":"article-journal","abstract":"Objective  Exosomes released from tumour cells are packed with unique RNA and protein cargo, and they are emerging as an important mediator in the communication network that promotes tumour progression. The facultative intracellular bacterium Fusobacterium nucleatum (Fn) is an important colorectal cancer (CRC)-­associated bacterium. To date, the function of exosomes from Fn-­infected CRC cells has not been explored. Design  Exosomes were isolated by sequential differential centrifugation and verified by transmission electron microscopy, NanoSight analysis and Western blotting. Given that exosomes have been shown to transport miRNAs and proteins to alter cellular functions, we performed miRNA sequencing and proteome analysis of exosomes from Fn-­infected and non-­infected cells. The biological role and mechanism of exosomes from Fn-­ infected cells in CRC tumour growth and liver metastasis were determined in vitro and in vivo.\nResults  We demonstrated that exosomes delivered miR-1246/92b-­3p/27a-3­ p and CXCL16/RhoA/IL-8 from Fn-i­nfected cells into non-i­nfected cells to increase cell migration ability in vitro and promote tumour metastasis in vivo. Finally, both circulating exosomal miR-1246/92b-­ 3p/27a-­3p and CXCL16 levels were closely associated with Fn abundance and tumour stage in patients with CRC.\nConclusion  This study suggests that Fn infection may stimulate tumour cells to generate miR-1246/92b-­ 3p/27a-­3p-­rich and CXCL16/RhoA/IL-8 exosomes that are delivered to uninfected cells to promote prometastatic behaviours.","container-title":"Gut","DOI":"10.1136/gutjnl-2020-321187","ISSN":"0017-5749, 1468-3288","issue":"8","journalAbbreviation":"Gut","language":"en","page":"1507-1519","source":"DOI.org (Crossref)","title":"Exosomes derived from &lt;i&gt;Fusobacterium nucleatum&lt;/i&gt; -infected colorectal cancer cells facilitate tumour metastasis by selectively carrying miR-1246/92b-3p/27a-3p and CXCL16","volume":"70","author":[{"family":"Guo","given":"Songhe"},{"family":"Chen","given":"Jun"},{"family":"Chen","given":"Fangfang"},{"family":"Zeng","given":"Qiuyao"},{"family":"Liu","given":"Wan-Li"},{"family":"Zhang","given":"Ge"}],"issued":{"date-parts":[["2021",8]]}}}],"schema":"https://github.com/citation-style-language/schema/raw/master/csl-citation.json"} </w:instrText>
      </w:r>
      <w:r w:rsidRPr="00BA0A8A">
        <w:rPr>
          <w:i/>
        </w:rPr>
        <w:fldChar w:fldCharType="separate"/>
      </w:r>
      <w:r w:rsidR="002454EB" w:rsidRPr="002454EB">
        <w:rPr>
          <w:kern w:val="0"/>
          <w:vertAlign w:val="superscript"/>
        </w:rPr>
        <w:t>35,69,70</w:t>
      </w:r>
      <w:r w:rsidRPr="00BA0A8A">
        <w:rPr>
          <w:i/>
        </w:rPr>
        <w:fldChar w:fldCharType="end"/>
      </w:r>
      <w:r w:rsidRPr="00BA0A8A">
        <w:t>, and</w:t>
      </w:r>
      <w:r w:rsidRPr="00BA0A8A">
        <w:rPr>
          <w:i/>
        </w:rPr>
        <w:t xml:space="preserve"> P. micra</w:t>
      </w:r>
      <w:r w:rsidRPr="00BA0A8A">
        <w:rPr>
          <w:i/>
        </w:rPr>
        <w:fldChar w:fldCharType="begin"/>
      </w:r>
      <w:r w:rsidR="00594D09">
        <w:rPr>
          <w:i/>
        </w:rPr>
        <w:instrText xml:space="preserve"> ADDIN ZOTERO_ITEM CSL_CITATION {"citationID":"Ap8PHhVq","properties":{"formattedCitation":"\\super 5\\nosupersub{}","plainCitation":"5","noteIndex":0},"citationItems":[{"id":85,"uris":["http://zotero.org/users/7908919/items/34NS6IE9"],"uri":["http://zotero.org/users/7908919/items/34NS6IE9"],"itemData":{"id":85,"type":"article-journal","abstract":"Objective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Pr="00BA0A8A">
        <w:rPr>
          <w:i/>
        </w:rPr>
        <w:fldChar w:fldCharType="separate"/>
      </w:r>
      <w:r w:rsidR="00594D09" w:rsidRPr="00594D09">
        <w:rPr>
          <w:kern w:val="0"/>
          <w:vertAlign w:val="superscript"/>
        </w:rPr>
        <w:t>5</w:t>
      </w:r>
      <w:r w:rsidRPr="00BA0A8A">
        <w:rPr>
          <w:i/>
        </w:rPr>
        <w:fldChar w:fldCharType="end"/>
      </w:r>
      <w:r w:rsidR="00C9154E" w:rsidRPr="00BA0A8A">
        <w:t xml:space="preserve">, from which the </w:t>
      </w:r>
      <w:r w:rsidRPr="00BA0A8A">
        <w:t>latter two were the famous CRC-related pathogens.</w:t>
      </w:r>
      <w:r w:rsidR="0003057F" w:rsidRPr="00BA0A8A">
        <w:t xml:space="preserve"> </w:t>
      </w:r>
      <w:r w:rsidR="00C9154E" w:rsidRPr="00BA0A8A">
        <w:t>A</w:t>
      </w:r>
      <w:r w:rsidR="0003057F" w:rsidRPr="00BA0A8A">
        <w:t xml:space="preserve"> previous study</w:t>
      </w:r>
      <w:r w:rsidR="00B07014" w:rsidRPr="00BA0A8A">
        <w:t xml:space="preserve"> </w:t>
      </w:r>
      <w:r w:rsidR="00271986" w:rsidRPr="00BA0A8A">
        <w:t>revealed</w:t>
      </w:r>
      <w:r w:rsidR="00B07014" w:rsidRPr="00BA0A8A">
        <w:t xml:space="preserve"> that the altered</w:t>
      </w:r>
      <w:r w:rsidR="0003057F" w:rsidRPr="00BA0A8A">
        <w:t xml:space="preserve"> </w:t>
      </w:r>
      <w:r w:rsidR="00B07014" w:rsidRPr="00BA0A8A">
        <w:t xml:space="preserve">trans-kingdom association between bacteria and </w:t>
      </w:r>
      <w:r w:rsidR="00307624" w:rsidRPr="00BA0A8A">
        <w:t>virus</w:t>
      </w:r>
      <w:r w:rsidR="00B07014" w:rsidRPr="00BA0A8A">
        <w:t xml:space="preserve"> </w:t>
      </w:r>
      <w:r w:rsidR="00911D1C" w:rsidRPr="00BA0A8A">
        <w:t>are associated with</w:t>
      </w:r>
      <w:r w:rsidR="00B07014" w:rsidRPr="00BA0A8A">
        <w:t xml:space="preserve"> CRC</w:t>
      </w:r>
      <w:r w:rsidR="00B07014" w:rsidRPr="00BA0A8A">
        <w:fldChar w:fldCharType="begin"/>
      </w:r>
      <w:r w:rsidR="00D81C30">
        <w:instrText xml:space="preserve"> ADDIN ZOTERO_ITEM CSL_CITATION {"citationID":"a1oere2s26","properties":{"formattedCitation":"\\super 21\\nosupersub{}","plainCitation":"21","noteIndex":0},"citationItems":[{"id":81,"uris":["http://zotero.org/users/7908919/items/LXWXECIP"],"uri":["http://zotero.org/users/7908919/items/LXWXECIP"],"itemData":{"id":81,"type":"article-journal","abstract":"BACKGROUND &amp; AIMS: Patients with colorectal cancer (CRC) have a different gut microbiome signature than individuals without CRC. Little is known about the viral component of CRC-associated microbiome. We aimed to identify and validate viral taxonomic markers of CRC that might be used in detection of the disease or predicting outcome.\nMETHODS: We performed shotgun metagenomic analyses of viromes of fecal samples from 74 patients with CRC (cases) and 92 individuals without CRC (controls) in Hong Kong (discovery cohort). Viral sequences were classified by taxonomic alignment against an integrated microbial reference genome database. Viral markers associated with CRC were validated using fecal samples from 3 separate cohorts: 111 patients with CRC and 112 controls in Hong Kong, 46 patients with CRC and 63 controls in Austria, and 91 patients with CRC and 66 controls in France and Germany. Using abundance profiles of CRC-associated virome genera, we constructed random survival forest models to identify those associated with patient survival times.\nRESULTS: The diversity of the gut bacteriophage community was significantly increased in patients with CRC compared with controls. Twenty-two viral taxa discriminated cases from controls with an area under the receiver operating characteristic curve of 0.802 in the discovery cohort. The viral markers were validated in 3 cohorts, with area under the receiver operating characteristic curves of 0.763, 0.736, and 0.715, respectively. Clinical subgroup analysis showed that dysbiosis of the gut virome was associated with early- and late-stage CRC. A combination of 4 taxonomic markers associated with reduced survival of patients with CRC (log-rank test, P = 8.1 × 10-6) independently of tumor stage, lymph node metastases, or clinical parameters. We found altered interactions between bacteriophages and oral bacterial commensals in fecal samples from patients with CRC compared with controls.\nCONCLUSIONS: In a metagenomic analysis of fecal samples from patients and controls, we identified virome signatures associated with CRC. These data might be used to develop tools to identify individuals with CRC or predict outcomes.","container-title":"Gastroenterology","DOI":"10.1053/j.gastro.2018.04.018","ISSN":"1528-0012","issue":"2","journalAbbreviation":"Gastroenterology","language":"eng","note":"PMID: 29689266","page":"529-541.e5","source":"PubMed","title":"Alterations in Enteric Virome Are Associated With Colorectal Cancer and Survival Outcomes","volume":"155","author":[{"family":"Nakatsu","given":"Geicho"},{"family":"Zhou","given":"Haokui"},{"family":"Wu","given":"William Ka Kei"},{"family":"Wong","given":"Sunny Hei"},{"family":"Coker","given":"Olabisi Oluwabukola"},{"family":"Dai","given":"Zhenwei"},{"family":"Li","given":"Xiangchun"},{"family":"Szeto","given":"Chun-Ho"},{"family":"Sugimura","given":"Naoki"},{"family":"Lam","given":"Thomas Yuen-Tung"},{"family":"Yu","given":"Allen Chi-Shing"},{"family":"Wang","given":"Xiansong"},{"family":"Chen","given":"Zigui"},{"family":"Wong","given":"Martin Chi-Sang"},{"family":"Ng","given":"Siew Chien"},{"family":"Chan","given":"Matthew Tak Vai"},{"family":"Chan","given":"Paul Kay Sheung"},{"family":"Chan","given":"Francis Ka Leung"},{"family":"Sung","given":"Joseph Jao-Yiu"},{"family":"Yu","given":"Jun"}],"issued":{"date-parts":[["2018",8]]}}}],"schema":"https://github.com/citation-style-language/schema/raw/master/csl-citation.json"} </w:instrText>
      </w:r>
      <w:r w:rsidR="00B07014" w:rsidRPr="00BA0A8A">
        <w:fldChar w:fldCharType="separate"/>
      </w:r>
      <w:r w:rsidR="00D81C30" w:rsidRPr="00D81C30">
        <w:rPr>
          <w:kern w:val="0"/>
          <w:vertAlign w:val="superscript"/>
        </w:rPr>
        <w:t>21</w:t>
      </w:r>
      <w:r w:rsidR="00B07014" w:rsidRPr="00BA0A8A">
        <w:fldChar w:fldCharType="end"/>
      </w:r>
      <w:r w:rsidR="00B07014" w:rsidRPr="00BA0A8A">
        <w:t xml:space="preserve">. We </w:t>
      </w:r>
      <w:r w:rsidR="00ED6676" w:rsidRPr="00BA0A8A">
        <w:t>proposed</w:t>
      </w:r>
      <w:r w:rsidR="00B07014" w:rsidRPr="00BA0A8A">
        <w:t xml:space="preserve"> that the trans-kingdom interactions </w:t>
      </w:r>
      <w:r w:rsidR="00ED6676" w:rsidRPr="00BA0A8A">
        <w:t xml:space="preserve">between bacteria and fungi </w:t>
      </w:r>
      <w:r w:rsidR="009260F1" w:rsidRPr="00BA0A8A">
        <w:t>are also important</w:t>
      </w:r>
      <w:r w:rsidR="00B07014" w:rsidRPr="00BA0A8A">
        <w:t xml:space="preserve"> colorectal carcinogenesis. </w:t>
      </w:r>
      <w:r w:rsidR="009260F1" w:rsidRPr="00BA0A8A">
        <w:t>However,</w:t>
      </w:r>
      <w:r w:rsidR="00B07014" w:rsidRPr="00BA0A8A">
        <w:t xml:space="preserve"> this discovery </w:t>
      </w:r>
      <w:r w:rsidR="00B525C9" w:rsidRPr="00BA0A8A">
        <w:t xml:space="preserve">was </w:t>
      </w:r>
      <w:r w:rsidR="00B07014" w:rsidRPr="00BA0A8A">
        <w:t>explored</w:t>
      </w:r>
      <w:r w:rsidR="00B525C9" w:rsidRPr="00BA0A8A">
        <w:t xml:space="preserve"> only</w:t>
      </w:r>
      <w:r w:rsidR="00B07014" w:rsidRPr="00BA0A8A">
        <w:t xml:space="preserve"> in metagen</w:t>
      </w:r>
      <w:r w:rsidR="0099648A" w:rsidRPr="00BA0A8A">
        <w:t xml:space="preserve">omic </w:t>
      </w:r>
      <w:r w:rsidR="00B07014" w:rsidRPr="00BA0A8A">
        <w:t>sequencing</w:t>
      </w:r>
      <w:r w:rsidR="0099648A" w:rsidRPr="00BA0A8A">
        <w:t xml:space="preserve"> study. M</w:t>
      </w:r>
      <w:r w:rsidR="00B525C9" w:rsidRPr="00BA0A8A">
        <w:t xml:space="preserve">ore experiments are needed to verify and prove </w:t>
      </w:r>
      <w:r w:rsidR="0043541C" w:rsidRPr="00BA0A8A">
        <w:t>this hypothesis</w:t>
      </w:r>
      <w:r w:rsidRPr="00BA0A8A">
        <w:t>.</w:t>
      </w:r>
      <w:r w:rsidR="0003057F" w:rsidRPr="00BA0A8A">
        <w:t xml:space="preserve"> </w:t>
      </w:r>
    </w:p>
    <w:p w14:paraId="11909011" w14:textId="48EF0E96" w:rsidR="0072796B" w:rsidRDefault="0072796B" w:rsidP="00BA0A8A">
      <w:pPr>
        <w:widowControl/>
        <w:spacing w:before="0" w:after="0"/>
        <w:rPr>
          <w:ins w:id="985" w:author="Jun Yu (MEDT)" w:date="2021-10-19T16:28:00Z"/>
          <w:highlight w:val="yellow"/>
        </w:rPr>
      </w:pPr>
    </w:p>
    <w:p w14:paraId="6843F27D" w14:textId="1044AF36" w:rsidR="006444AD" w:rsidRDefault="006444AD" w:rsidP="006444AD">
      <w:pPr>
        <w:spacing w:before="0" w:after="0"/>
        <w:rPr>
          <w:moveTo w:id="986" w:author="Jun Yu (MEDT)" w:date="2021-10-19T16:28:00Z"/>
        </w:rPr>
      </w:pPr>
      <w:moveToRangeStart w:id="987" w:author="Jun Yu (MEDT)" w:date="2021-10-19T16:28:00Z" w:name="move85553332"/>
      <w:moveTo w:id="988" w:author="Jun Yu (MEDT)" w:date="2021-10-19T16:28:00Z">
        <w:r w:rsidRPr="00BA0A8A">
          <w:t xml:space="preserve">We developed machine learning models to distinguish CRC patients from healthy controls using stool bacterial and fungal markers. The AUC obtained when we used </w:t>
        </w:r>
      </w:moveTo>
      <w:ins w:id="989" w:author="Jun Yu (MEDT)" w:date="2021-10-19T17:03:00Z">
        <w:r w:rsidR="00467AC1">
          <w:t xml:space="preserve">for </w:t>
        </w:r>
      </w:ins>
      <w:moveTo w:id="990" w:author="Jun Yu (MEDT)" w:date="2021-10-19T16:28:00Z">
        <w:r w:rsidRPr="00BA0A8A">
          <w:t>pure bacterial and fungal markers were 0.81 and 0.73, respectively. However, when we combined both bacterial and fungal markers, an average AUC of 0.83 was obtained. In 7 out of the 8 cohorts, the combined classifier showed an improvement of 1.44% - 10.60% compared with the traditional bacterial classifier. Moreover, the performance of fungal classifier in 2016_VogtmannE and 2019_WirbelJ was better than the bacterial</w:t>
        </w:r>
      </w:moveTo>
      <w:ins w:id="991" w:author="Jun Yu (MEDT)" w:date="2021-10-19T17:01:00Z">
        <w:r w:rsidR="00246F85">
          <w:t xml:space="preserve"> marker only</w:t>
        </w:r>
        <w:r w:rsidR="00866D36">
          <w:t>,</w:t>
        </w:r>
      </w:ins>
      <w:moveTo w:id="992" w:author="Jun Yu (MEDT)" w:date="2021-10-19T16:28:00Z">
        <w:r w:rsidRPr="00BA0A8A">
          <w:t xml:space="preserve"> </w:t>
        </w:r>
        <w:del w:id="993" w:author="Jun Yu (MEDT)" w:date="2021-10-19T17:01:00Z">
          <w:r w:rsidRPr="00BA0A8A" w:rsidDel="00246F85">
            <w:rPr>
              <w:rFonts w:asciiTheme="minorEastAsia" w:eastAsiaTheme="minorEastAsia" w:hAnsiTheme="minorEastAsia" w:hint="eastAsia"/>
            </w:rPr>
            <w:delText>one</w:delText>
          </w:r>
        </w:del>
        <w:r w:rsidRPr="00BA0A8A">
          <w:t xml:space="preserve"> implying that </w:t>
        </w:r>
      </w:moveTo>
      <w:ins w:id="994" w:author="Jun Yu (MEDT)" w:date="2021-10-19T17:08:00Z">
        <w:r w:rsidR="00467AC1">
          <w:t xml:space="preserve">fecal </w:t>
        </w:r>
      </w:ins>
      <w:moveTo w:id="995" w:author="Jun Yu (MEDT)" w:date="2021-10-19T16:28:00Z">
        <w:del w:id="996" w:author="Jun Yu (MEDT)" w:date="2021-10-19T17:04:00Z">
          <w:r w:rsidRPr="00BA0A8A" w:rsidDel="00467AC1">
            <w:delText>bacteria may not</w:delText>
          </w:r>
        </w:del>
      </w:moveTo>
      <w:ins w:id="997" w:author="Jun Yu (MEDT)" w:date="2021-10-19T17:07:00Z">
        <w:r w:rsidR="00467AC1">
          <w:t>fungi markers</w:t>
        </w:r>
      </w:ins>
      <w:moveTo w:id="998" w:author="Jun Yu (MEDT)" w:date="2021-10-19T16:28:00Z">
        <w:del w:id="999" w:author="Jun Yu (MEDT)" w:date="2021-10-19T17:05:00Z">
          <w:r w:rsidRPr="00BA0A8A" w:rsidDel="00467AC1">
            <w:delText xml:space="preserve"> be the critical </w:delText>
          </w:r>
        </w:del>
        <w:del w:id="1000" w:author="Jun Yu (MEDT)" w:date="2021-10-19T17:07:00Z">
          <w:r w:rsidRPr="00BA0A8A" w:rsidDel="00467AC1">
            <w:delText>CRC</w:delText>
          </w:r>
        </w:del>
        <w:del w:id="1001" w:author="Jun Yu (MEDT)" w:date="2021-10-19T17:05:00Z">
          <w:r w:rsidRPr="00BA0A8A" w:rsidDel="00467AC1">
            <w:delText>-associated factor in all situations</w:delText>
          </w:r>
        </w:del>
        <w:del w:id="1002" w:author="Jun Yu (MEDT)" w:date="2021-10-19T17:07:00Z">
          <w:r w:rsidRPr="00BA0A8A" w:rsidDel="00467AC1">
            <w:delText xml:space="preserve">. </w:delText>
          </w:r>
        </w:del>
      </w:moveTo>
      <w:ins w:id="1003" w:author="Jun Yu (MEDT)" w:date="2021-10-19T17:07:00Z">
        <w:r w:rsidR="00467AC1" w:rsidRPr="00467AC1">
          <w:t xml:space="preserve"> could be used together with bacterial markers to improve the accuracy of </w:t>
        </w:r>
        <w:r w:rsidR="00467AC1" w:rsidRPr="00467AC1">
          <w:lastRenderedPageBreak/>
          <w:t xml:space="preserve">distinguishing CRC patients from tumor-free healthy individuals. </w:t>
        </w:r>
      </w:ins>
      <w:moveTo w:id="1004" w:author="Jun Yu (MEDT)" w:date="2021-10-19T16:28:00Z">
        <w:del w:id="1005" w:author="Jun Yu (MEDT)" w:date="2021-10-19T17:02:00Z">
          <w:r w:rsidRPr="00BA0A8A" w:rsidDel="00866D36">
            <w:delText xml:space="preserve">Notably, with the limitation of the metagenomic DNA extraction kit and the low sequencing depth of current studies, we could only detect limited numbers of fungi in the stool of each patient. Given the current challenge, we could still identify several important CRC-associated fungi. This implies that future studies targeting enteric fungi with higher sequencing depth may be able to pick up more important pathogenic fungi and elucidate their roles in CRC pathogenesis. </w:delText>
          </w:r>
        </w:del>
      </w:moveTo>
    </w:p>
    <w:moveToRangeEnd w:id="987"/>
    <w:p w14:paraId="160F6936" w14:textId="77777777" w:rsidR="006444AD" w:rsidRPr="00246F85" w:rsidRDefault="006444AD" w:rsidP="00BA0A8A">
      <w:pPr>
        <w:widowControl/>
        <w:spacing w:before="0" w:after="0"/>
        <w:rPr>
          <w:ins w:id="1006" w:author="Jun Yu (MEDT)" w:date="2021-10-19T16:28:00Z"/>
          <w:rFonts w:eastAsiaTheme="minorEastAsia"/>
          <w:highlight w:val="yellow"/>
          <w:rPrChange w:id="1007" w:author="Jun Yu (MEDT)" w:date="2021-10-19T16:29:00Z">
            <w:rPr>
              <w:ins w:id="1008" w:author="Jun Yu (MEDT)" w:date="2021-10-19T16:28:00Z"/>
              <w:highlight w:val="yellow"/>
            </w:rPr>
          </w:rPrChange>
        </w:rPr>
      </w:pPr>
    </w:p>
    <w:p w14:paraId="634AD58B" w14:textId="77777777" w:rsidR="006444AD" w:rsidRDefault="006444AD" w:rsidP="00BA0A8A">
      <w:pPr>
        <w:widowControl/>
        <w:spacing w:before="0" w:after="0"/>
        <w:rPr>
          <w:ins w:id="1009" w:author="Jun Yu (MEDT)" w:date="2021-10-18T15:11:00Z"/>
          <w:highlight w:val="yellow"/>
        </w:rPr>
      </w:pPr>
    </w:p>
    <w:p w14:paraId="35F956C9" w14:textId="7B6D74E7" w:rsidR="0096422D" w:rsidRPr="00BA0A8A" w:rsidRDefault="00F037BE" w:rsidP="00BA0A8A">
      <w:pPr>
        <w:widowControl/>
        <w:spacing w:before="0" w:after="0"/>
        <w:rPr>
          <w:b/>
          <w:kern w:val="44"/>
        </w:rPr>
      </w:pPr>
      <w:commentRangeStart w:id="1010"/>
      <w:ins w:id="1011" w:author="Jun Yu (MEDT)" w:date="2021-10-19T16:07:00Z">
        <w:r w:rsidRPr="00F037BE">
          <w:rPr>
            <w:highlight w:val="green"/>
            <w:rPrChange w:id="1012" w:author="Jun Yu (MEDT)" w:date="2021-10-19T16:07:00Z">
              <w:rPr/>
            </w:rPrChange>
          </w:rPr>
          <w:t>In conclusion,</w:t>
        </w:r>
        <w:r>
          <w:t xml:space="preserve"> </w:t>
        </w:r>
        <w:commentRangeEnd w:id="1010"/>
        <w:r>
          <w:rPr>
            <w:rStyle w:val="CommentReference"/>
          </w:rPr>
          <w:commentReference w:id="1010"/>
        </w:r>
      </w:ins>
      <w:moveFromRangeStart w:id="1013" w:author="Jun Yu (MEDT)" w:date="2021-10-19T10:59:00Z" w:name="move85533559"/>
      <w:moveFrom w:id="1014" w:author="Jun Yu (MEDT)" w:date="2021-10-19T10:59:00Z">
        <w:r w:rsidR="00867992" w:rsidRPr="00BA0A8A" w:rsidDel="008C161B">
          <w:rPr>
            <w:highlight w:val="yellow"/>
          </w:rPr>
          <w:t>TBA (in vitro)</w:t>
        </w:r>
      </w:moveFrom>
      <w:moveFromRangeEnd w:id="1013"/>
      <w:r w:rsidR="0096422D" w:rsidRPr="00BA0A8A">
        <w:br w:type="page"/>
      </w:r>
    </w:p>
    <w:p w14:paraId="70B0656C" w14:textId="6CF12B0F" w:rsidR="00C974CA" w:rsidRPr="00BA0A8A" w:rsidRDefault="00F444BB" w:rsidP="00BA0A8A">
      <w:pPr>
        <w:pStyle w:val="title10831"/>
        <w:spacing w:before="0" w:after="0" w:line="480" w:lineRule="auto"/>
        <w:jc w:val="both"/>
      </w:pPr>
      <w:r w:rsidRPr="00BA0A8A">
        <w:lastRenderedPageBreak/>
        <w:t>Reference</w:t>
      </w:r>
      <w:r w:rsidR="00BA0A8A">
        <w:t>s</w:t>
      </w:r>
    </w:p>
    <w:p w14:paraId="4D913445" w14:textId="77777777" w:rsidR="002454EB" w:rsidRPr="002454EB" w:rsidRDefault="001C7215" w:rsidP="002454EB">
      <w:pPr>
        <w:pStyle w:val="Bibliography"/>
      </w:pPr>
      <w:r w:rsidRPr="00BA0A8A">
        <w:fldChar w:fldCharType="begin"/>
      </w:r>
      <w:r w:rsidR="002454EB">
        <w:instrText xml:space="preserve"> ADDIN ZOTERO_BIBL {"uncited":[],"omitted":[],"custom":[]} CSL_BIBLIOGRAPHY </w:instrText>
      </w:r>
      <w:r w:rsidRPr="00BA0A8A">
        <w:fldChar w:fldCharType="separate"/>
      </w:r>
      <w:r w:rsidR="002454EB" w:rsidRPr="002454EB">
        <w:t>1.</w:t>
      </w:r>
      <w:r w:rsidR="002454EB" w:rsidRPr="002454EB">
        <w:tab/>
      </w:r>
      <w:proofErr w:type="spellStart"/>
      <w:r w:rsidR="002454EB" w:rsidRPr="002454EB">
        <w:t>Ferlay</w:t>
      </w:r>
      <w:proofErr w:type="spellEnd"/>
      <w:r w:rsidR="002454EB" w:rsidRPr="002454EB">
        <w:t xml:space="preserve">, J. </w:t>
      </w:r>
      <w:r w:rsidR="002454EB" w:rsidRPr="002454EB">
        <w:rPr>
          <w:i/>
          <w:iCs/>
        </w:rPr>
        <w:t>et al.</w:t>
      </w:r>
      <w:r w:rsidR="002454EB" w:rsidRPr="002454EB">
        <w:t xml:space="preserve"> Cancer incidence and mortality worldwide: Sources, </w:t>
      </w:r>
      <w:proofErr w:type="gramStart"/>
      <w:r w:rsidR="002454EB" w:rsidRPr="002454EB">
        <w:t>methods</w:t>
      </w:r>
      <w:proofErr w:type="gramEnd"/>
      <w:r w:rsidR="002454EB" w:rsidRPr="002454EB">
        <w:t xml:space="preserve"> and major patterns in GLOBOCAN 2012. </w:t>
      </w:r>
      <w:r w:rsidR="002454EB" w:rsidRPr="002454EB">
        <w:rPr>
          <w:i/>
          <w:iCs/>
        </w:rPr>
        <w:t>International Journal of Cancer</w:t>
      </w:r>
      <w:r w:rsidR="002454EB" w:rsidRPr="002454EB">
        <w:t xml:space="preserve"> </w:t>
      </w:r>
      <w:r w:rsidR="002454EB" w:rsidRPr="002454EB">
        <w:rPr>
          <w:b/>
          <w:bCs/>
        </w:rPr>
        <w:t>136</w:t>
      </w:r>
      <w:r w:rsidR="002454EB" w:rsidRPr="002454EB">
        <w:t>, E359–E386 (2015).</w:t>
      </w:r>
    </w:p>
    <w:p w14:paraId="568F16C7" w14:textId="77777777" w:rsidR="002454EB" w:rsidRPr="002454EB" w:rsidRDefault="002454EB" w:rsidP="002454EB">
      <w:pPr>
        <w:pStyle w:val="Bibliography"/>
      </w:pPr>
      <w:r w:rsidRPr="002454EB">
        <w:t>2.</w:t>
      </w:r>
      <w:r w:rsidRPr="002454EB">
        <w:tab/>
      </w:r>
      <w:proofErr w:type="spellStart"/>
      <w:r w:rsidRPr="002454EB">
        <w:t>Lin,</w:t>
      </w:r>
      <w:proofErr w:type="spellEnd"/>
      <w:r w:rsidRPr="002454EB">
        <w:t xml:space="preserve"> Y., Wang, G., Yu, J. &amp; Sung, J. J. Y. Artificial intelligence and metagenomics in intestinal diseases. </w:t>
      </w:r>
      <w:r w:rsidRPr="002454EB">
        <w:rPr>
          <w:i/>
          <w:iCs/>
        </w:rPr>
        <w:t>Journal of Gastroenterology and Hepatology</w:t>
      </w:r>
      <w:r w:rsidRPr="002454EB">
        <w:t xml:space="preserve"> </w:t>
      </w:r>
      <w:r w:rsidRPr="002454EB">
        <w:rPr>
          <w:b/>
          <w:bCs/>
        </w:rPr>
        <w:t>36</w:t>
      </w:r>
      <w:r w:rsidRPr="002454EB">
        <w:t>, 841–847 (2021).</w:t>
      </w:r>
    </w:p>
    <w:p w14:paraId="4A69B6B8" w14:textId="77777777" w:rsidR="002454EB" w:rsidRPr="002454EB" w:rsidRDefault="002454EB" w:rsidP="002454EB">
      <w:pPr>
        <w:pStyle w:val="Bibliography"/>
      </w:pPr>
      <w:r w:rsidRPr="002454EB">
        <w:t>3.</w:t>
      </w:r>
      <w:r w:rsidRPr="002454EB">
        <w:tab/>
        <w:t xml:space="preserve">Yamagishi, H., Kuroda, H., Imai, Y. &amp; </w:t>
      </w:r>
      <w:proofErr w:type="spellStart"/>
      <w:r w:rsidRPr="002454EB">
        <w:t>Hiraishi</w:t>
      </w:r>
      <w:proofErr w:type="spellEnd"/>
      <w:r w:rsidRPr="002454EB">
        <w:t xml:space="preserve">, H. Molecular pathogenesis of sporadic colorectal cancers. </w:t>
      </w:r>
      <w:r w:rsidRPr="002454EB">
        <w:rPr>
          <w:i/>
          <w:iCs/>
        </w:rPr>
        <w:t>Chin J Cancer</w:t>
      </w:r>
      <w:r w:rsidRPr="002454EB">
        <w:t xml:space="preserve"> </w:t>
      </w:r>
      <w:r w:rsidRPr="002454EB">
        <w:rPr>
          <w:b/>
          <w:bCs/>
        </w:rPr>
        <w:t>35</w:t>
      </w:r>
      <w:r w:rsidRPr="002454EB">
        <w:t>, 4 (2016).</w:t>
      </w:r>
    </w:p>
    <w:p w14:paraId="5493964C" w14:textId="77777777" w:rsidR="002454EB" w:rsidRPr="002454EB" w:rsidRDefault="002454EB" w:rsidP="002454EB">
      <w:pPr>
        <w:pStyle w:val="Bibliography"/>
      </w:pPr>
      <w:r w:rsidRPr="002454EB">
        <w:t>4.</w:t>
      </w:r>
      <w:r w:rsidRPr="002454EB">
        <w:tab/>
        <w:t xml:space="preserve">Wong, S. H. &amp; Yu, J. Gut microbiota in colorectal cancer: mechanisms of action and clinical applications. </w:t>
      </w:r>
      <w:r w:rsidRPr="002454EB">
        <w:rPr>
          <w:i/>
          <w:iCs/>
        </w:rPr>
        <w:t>Nature Reviews Gastroenterology &amp; Hepatology</w:t>
      </w:r>
      <w:r w:rsidRPr="002454EB">
        <w:t xml:space="preserve"> </w:t>
      </w:r>
      <w:r w:rsidRPr="002454EB">
        <w:rPr>
          <w:b/>
          <w:bCs/>
        </w:rPr>
        <w:t>16</w:t>
      </w:r>
      <w:r w:rsidRPr="002454EB">
        <w:t>, 690–704 (2019).</w:t>
      </w:r>
    </w:p>
    <w:p w14:paraId="3CF9B933" w14:textId="77777777" w:rsidR="002454EB" w:rsidRPr="002454EB" w:rsidRDefault="002454EB" w:rsidP="002454EB">
      <w:pPr>
        <w:pStyle w:val="Bibliography"/>
      </w:pPr>
      <w:r w:rsidRPr="002454EB">
        <w:t>5.</w:t>
      </w:r>
      <w:r w:rsidRPr="002454EB">
        <w:tab/>
        <w:t xml:space="preserve">Yu, J. </w:t>
      </w:r>
      <w:r w:rsidRPr="002454EB">
        <w:rPr>
          <w:i/>
          <w:iCs/>
        </w:rPr>
        <w:t>et al.</w:t>
      </w:r>
      <w:r w:rsidRPr="002454EB">
        <w:t xml:space="preserve"> Metagenomic analysis of faecal microbiome as a tool towards targeted non-invasive biomarkers for colorectal cancer. </w:t>
      </w:r>
      <w:r w:rsidRPr="002454EB">
        <w:rPr>
          <w:i/>
          <w:iCs/>
        </w:rPr>
        <w:t>Gut</w:t>
      </w:r>
      <w:r w:rsidRPr="002454EB">
        <w:t xml:space="preserve"> </w:t>
      </w:r>
      <w:r w:rsidRPr="002454EB">
        <w:rPr>
          <w:b/>
          <w:bCs/>
        </w:rPr>
        <w:t>66</w:t>
      </w:r>
      <w:r w:rsidRPr="002454EB">
        <w:t>, 70–78 (2017).</w:t>
      </w:r>
    </w:p>
    <w:p w14:paraId="5342C054" w14:textId="77777777" w:rsidR="002454EB" w:rsidRPr="002454EB" w:rsidRDefault="002454EB" w:rsidP="002454EB">
      <w:pPr>
        <w:pStyle w:val="Bibliography"/>
      </w:pPr>
      <w:r w:rsidRPr="002454EB">
        <w:t>6.</w:t>
      </w:r>
      <w:r w:rsidRPr="002454EB">
        <w:tab/>
        <w:t xml:space="preserve">Dai, Z. </w:t>
      </w:r>
      <w:r w:rsidRPr="002454EB">
        <w:rPr>
          <w:i/>
          <w:iCs/>
        </w:rPr>
        <w:t>et al.</w:t>
      </w:r>
      <w:r w:rsidRPr="002454EB">
        <w:t xml:space="preserve"> </w:t>
      </w:r>
      <w:proofErr w:type="gramStart"/>
      <w:r w:rsidRPr="002454EB">
        <w:t>Multi-cohort</w:t>
      </w:r>
      <w:proofErr w:type="gramEnd"/>
      <w:r w:rsidRPr="002454EB">
        <w:t xml:space="preserve"> analysis of colorectal cancer metagenome identified altered bacteria across populations and universal bacterial markers. </w:t>
      </w:r>
      <w:r w:rsidRPr="002454EB">
        <w:rPr>
          <w:i/>
          <w:iCs/>
        </w:rPr>
        <w:t>Microbiome</w:t>
      </w:r>
      <w:r w:rsidRPr="002454EB">
        <w:t xml:space="preserve"> </w:t>
      </w:r>
      <w:r w:rsidRPr="002454EB">
        <w:rPr>
          <w:b/>
          <w:bCs/>
        </w:rPr>
        <w:t>6</w:t>
      </w:r>
      <w:r w:rsidRPr="002454EB">
        <w:t>, 70 (2018).</w:t>
      </w:r>
    </w:p>
    <w:p w14:paraId="42D93872" w14:textId="77777777" w:rsidR="002454EB" w:rsidRPr="002454EB" w:rsidRDefault="002454EB" w:rsidP="002454EB">
      <w:pPr>
        <w:pStyle w:val="Bibliography"/>
      </w:pPr>
      <w:r w:rsidRPr="002454EB">
        <w:t>7.</w:t>
      </w:r>
      <w:r w:rsidRPr="002454EB">
        <w:tab/>
      </w:r>
      <w:proofErr w:type="spellStart"/>
      <w:r w:rsidRPr="002454EB">
        <w:t>Wirbel</w:t>
      </w:r>
      <w:proofErr w:type="spellEnd"/>
      <w:r w:rsidRPr="002454EB">
        <w:t xml:space="preserve">, J. Meta-analysis of fecal metagenomes reveals global microbial signatures that are specific for colorectal cancer. </w:t>
      </w:r>
      <w:r w:rsidRPr="002454EB">
        <w:rPr>
          <w:i/>
          <w:iCs/>
        </w:rPr>
        <w:t>Nature Medicine</w:t>
      </w:r>
      <w:r w:rsidRPr="002454EB">
        <w:t xml:space="preserve"> </w:t>
      </w:r>
      <w:r w:rsidRPr="002454EB">
        <w:rPr>
          <w:b/>
          <w:bCs/>
        </w:rPr>
        <w:t>25</w:t>
      </w:r>
      <w:r w:rsidRPr="002454EB">
        <w:t>, 27 (2019).</w:t>
      </w:r>
    </w:p>
    <w:p w14:paraId="225756C4" w14:textId="77777777" w:rsidR="002454EB" w:rsidRPr="002454EB" w:rsidRDefault="002454EB" w:rsidP="002454EB">
      <w:pPr>
        <w:pStyle w:val="Bibliography"/>
      </w:pPr>
      <w:r w:rsidRPr="002454EB">
        <w:t>8.</w:t>
      </w:r>
      <w:r w:rsidRPr="002454EB">
        <w:tab/>
        <w:t xml:space="preserve">Thomas, A. M. Metagenomic analysis of colorectal cancer datasets </w:t>
      </w:r>
      <w:proofErr w:type="gramStart"/>
      <w:r w:rsidRPr="002454EB">
        <w:t>identifies</w:t>
      </w:r>
      <w:proofErr w:type="gramEnd"/>
      <w:r w:rsidRPr="002454EB">
        <w:t xml:space="preserve"> cross-cohort microbial diagnostic signatures and a link with choline degradation. </w:t>
      </w:r>
      <w:r w:rsidRPr="002454EB">
        <w:rPr>
          <w:i/>
          <w:iCs/>
        </w:rPr>
        <w:t>Nature Medicine</w:t>
      </w:r>
      <w:r w:rsidRPr="002454EB">
        <w:t xml:space="preserve"> </w:t>
      </w:r>
      <w:r w:rsidRPr="002454EB">
        <w:rPr>
          <w:b/>
          <w:bCs/>
        </w:rPr>
        <w:t>25</w:t>
      </w:r>
      <w:r w:rsidRPr="002454EB">
        <w:t>, 27 (2019).</w:t>
      </w:r>
    </w:p>
    <w:p w14:paraId="0BA85F85" w14:textId="77777777" w:rsidR="002454EB" w:rsidRPr="002454EB" w:rsidRDefault="002454EB" w:rsidP="002454EB">
      <w:pPr>
        <w:pStyle w:val="Bibliography"/>
      </w:pPr>
      <w:r w:rsidRPr="002454EB">
        <w:t>9.</w:t>
      </w:r>
      <w:r w:rsidRPr="002454EB">
        <w:tab/>
      </w:r>
      <w:proofErr w:type="spellStart"/>
      <w:r w:rsidRPr="002454EB">
        <w:t>Botschuijver</w:t>
      </w:r>
      <w:proofErr w:type="spellEnd"/>
      <w:r w:rsidRPr="002454EB">
        <w:t xml:space="preserve">, S. Intestinal Fungal Dysbiosis Is Associated </w:t>
      </w:r>
      <w:proofErr w:type="gramStart"/>
      <w:r w:rsidRPr="002454EB">
        <w:t>With</w:t>
      </w:r>
      <w:proofErr w:type="gramEnd"/>
      <w:r w:rsidRPr="002454EB">
        <w:t xml:space="preserve"> Visceral Hypersensitivity in Patients With Irritable Bowel Syndrome and Rats. </w:t>
      </w:r>
      <w:r w:rsidRPr="002454EB">
        <w:rPr>
          <w:b/>
          <w:bCs/>
        </w:rPr>
        <w:t>153</w:t>
      </w:r>
      <w:r w:rsidRPr="002454EB">
        <w:t>, 14 (2017).</w:t>
      </w:r>
    </w:p>
    <w:p w14:paraId="55651B46" w14:textId="77777777" w:rsidR="002454EB" w:rsidRPr="002454EB" w:rsidRDefault="002454EB" w:rsidP="002454EB">
      <w:pPr>
        <w:pStyle w:val="Bibliography"/>
      </w:pPr>
      <w:r w:rsidRPr="002454EB">
        <w:lastRenderedPageBreak/>
        <w:t>10.</w:t>
      </w:r>
      <w:r w:rsidRPr="002454EB">
        <w:tab/>
        <w:t xml:space="preserve">Bajaj, J. S. </w:t>
      </w:r>
      <w:r w:rsidRPr="002454EB">
        <w:rPr>
          <w:i/>
          <w:iCs/>
        </w:rPr>
        <w:t>et al.</w:t>
      </w:r>
      <w:r w:rsidRPr="002454EB">
        <w:t xml:space="preserve"> Fungal dysbiosis in cirrhosis. </w:t>
      </w:r>
      <w:r w:rsidRPr="002454EB">
        <w:rPr>
          <w:i/>
          <w:iCs/>
        </w:rPr>
        <w:t>Gut</w:t>
      </w:r>
      <w:r w:rsidRPr="002454EB">
        <w:t xml:space="preserve"> </w:t>
      </w:r>
      <w:r w:rsidRPr="002454EB">
        <w:rPr>
          <w:b/>
          <w:bCs/>
        </w:rPr>
        <w:t>67</w:t>
      </w:r>
      <w:r w:rsidRPr="002454EB">
        <w:t>, 1146–1154 (2018).</w:t>
      </w:r>
    </w:p>
    <w:p w14:paraId="22D441D8" w14:textId="77777777" w:rsidR="002454EB" w:rsidRPr="002454EB" w:rsidRDefault="002454EB" w:rsidP="002454EB">
      <w:pPr>
        <w:pStyle w:val="Bibliography"/>
      </w:pPr>
      <w:r w:rsidRPr="002454EB">
        <w:t>11.</w:t>
      </w:r>
      <w:r w:rsidRPr="002454EB">
        <w:tab/>
        <w:t xml:space="preserve">Coker, O. O. </w:t>
      </w:r>
      <w:r w:rsidRPr="002454EB">
        <w:rPr>
          <w:i/>
          <w:iCs/>
        </w:rPr>
        <w:t>et al.</w:t>
      </w:r>
      <w:r w:rsidRPr="002454EB">
        <w:t xml:space="preserve"> Enteric fungal microbiota dysbiosis and ecological alterations in colorectal cancer. </w:t>
      </w:r>
      <w:r w:rsidRPr="002454EB">
        <w:rPr>
          <w:i/>
          <w:iCs/>
        </w:rPr>
        <w:t>Gut</w:t>
      </w:r>
      <w:r w:rsidRPr="002454EB">
        <w:t xml:space="preserve"> </w:t>
      </w:r>
      <w:r w:rsidRPr="002454EB">
        <w:rPr>
          <w:b/>
          <w:bCs/>
        </w:rPr>
        <w:t>68</w:t>
      </w:r>
      <w:r w:rsidRPr="002454EB">
        <w:t>, 654–662 (2019).</w:t>
      </w:r>
    </w:p>
    <w:p w14:paraId="43EEC725" w14:textId="77777777" w:rsidR="002454EB" w:rsidRPr="002454EB" w:rsidRDefault="002454EB" w:rsidP="002454EB">
      <w:pPr>
        <w:pStyle w:val="Bibliography"/>
      </w:pPr>
      <w:r w:rsidRPr="002454EB">
        <w:t>12.</w:t>
      </w:r>
      <w:r w:rsidRPr="002454EB">
        <w:tab/>
      </w:r>
      <w:proofErr w:type="spellStart"/>
      <w:r w:rsidRPr="002454EB">
        <w:t>Iliev</w:t>
      </w:r>
      <w:proofErr w:type="spellEnd"/>
      <w:r w:rsidRPr="002454EB">
        <w:t xml:space="preserve">, I. D. &amp; Leonardi, I. Fungal dysbiosis: immunity and interactions at mucosal barriers. </w:t>
      </w:r>
      <w:r w:rsidRPr="002454EB">
        <w:rPr>
          <w:i/>
          <w:iCs/>
        </w:rPr>
        <w:t>Nat Rev Immunol</w:t>
      </w:r>
      <w:r w:rsidRPr="002454EB">
        <w:t xml:space="preserve"> </w:t>
      </w:r>
      <w:r w:rsidRPr="002454EB">
        <w:rPr>
          <w:b/>
          <w:bCs/>
        </w:rPr>
        <w:t>17</w:t>
      </w:r>
      <w:r w:rsidRPr="002454EB">
        <w:t>, 635–646 (2017).</w:t>
      </w:r>
    </w:p>
    <w:p w14:paraId="3A5AC1D0" w14:textId="77777777" w:rsidR="002454EB" w:rsidRPr="002454EB" w:rsidRDefault="002454EB" w:rsidP="002454EB">
      <w:pPr>
        <w:pStyle w:val="Bibliography"/>
      </w:pPr>
      <w:r w:rsidRPr="002454EB">
        <w:t>13.</w:t>
      </w:r>
      <w:r w:rsidRPr="002454EB">
        <w:tab/>
      </w:r>
      <w:proofErr w:type="spellStart"/>
      <w:r w:rsidRPr="002454EB">
        <w:t>Iliev</w:t>
      </w:r>
      <w:proofErr w:type="spellEnd"/>
      <w:r w:rsidRPr="002454EB">
        <w:t xml:space="preserve">, I. D. </w:t>
      </w:r>
      <w:r w:rsidRPr="002454EB">
        <w:rPr>
          <w:i/>
          <w:iCs/>
        </w:rPr>
        <w:t>et al.</w:t>
      </w:r>
      <w:r w:rsidRPr="002454EB">
        <w:t xml:space="preserve"> Interactions Between Commensal Fungi and the C-Type Lectin Receptor Dectin-1 Influence Colitis. </w:t>
      </w:r>
      <w:r w:rsidRPr="002454EB">
        <w:rPr>
          <w:i/>
          <w:iCs/>
        </w:rPr>
        <w:t>Science</w:t>
      </w:r>
      <w:r w:rsidRPr="002454EB">
        <w:t xml:space="preserve"> (2012).</w:t>
      </w:r>
    </w:p>
    <w:p w14:paraId="46CA2D91" w14:textId="77777777" w:rsidR="002454EB" w:rsidRPr="002454EB" w:rsidRDefault="002454EB" w:rsidP="002454EB">
      <w:pPr>
        <w:pStyle w:val="Bibliography"/>
      </w:pPr>
      <w:r w:rsidRPr="002454EB">
        <w:t>14.</w:t>
      </w:r>
      <w:r w:rsidRPr="002454EB">
        <w:tab/>
        <w:t xml:space="preserve">Wheeler, M. L. </w:t>
      </w:r>
      <w:r w:rsidRPr="002454EB">
        <w:rPr>
          <w:i/>
          <w:iCs/>
        </w:rPr>
        <w:t>et al.</w:t>
      </w:r>
      <w:r w:rsidRPr="002454EB">
        <w:t xml:space="preserve"> Immunological Consequences of Intestinal Fungal Dysbiosis. </w:t>
      </w:r>
      <w:r w:rsidRPr="002454EB">
        <w:rPr>
          <w:i/>
          <w:iCs/>
        </w:rPr>
        <w:t>Cell Host &amp; Microbe</w:t>
      </w:r>
      <w:r w:rsidRPr="002454EB">
        <w:t xml:space="preserve"> </w:t>
      </w:r>
      <w:r w:rsidRPr="002454EB">
        <w:rPr>
          <w:b/>
          <w:bCs/>
        </w:rPr>
        <w:t>19</w:t>
      </w:r>
      <w:r w:rsidRPr="002454EB">
        <w:t>, 865–873 (2016).</w:t>
      </w:r>
    </w:p>
    <w:p w14:paraId="5542E7D2" w14:textId="77777777" w:rsidR="002454EB" w:rsidRPr="002454EB" w:rsidRDefault="002454EB" w:rsidP="002454EB">
      <w:pPr>
        <w:pStyle w:val="Bibliography"/>
      </w:pPr>
      <w:r w:rsidRPr="002454EB">
        <w:t>15.</w:t>
      </w:r>
      <w:r w:rsidRPr="002454EB">
        <w:tab/>
        <w:t xml:space="preserve">Malik, A. </w:t>
      </w:r>
      <w:r w:rsidRPr="002454EB">
        <w:rPr>
          <w:i/>
          <w:iCs/>
        </w:rPr>
        <w:t>et al.</w:t>
      </w:r>
      <w:r w:rsidRPr="002454EB">
        <w:t xml:space="preserve"> SYK-CARD9 Signaling Axis Promotes Gut Fungi-Mediated Inflammasome Activation to Restrict Colitis and Colon Cancer. </w:t>
      </w:r>
      <w:r w:rsidRPr="002454EB">
        <w:rPr>
          <w:i/>
          <w:iCs/>
        </w:rPr>
        <w:t>Immunity</w:t>
      </w:r>
      <w:r w:rsidRPr="002454EB">
        <w:t xml:space="preserve"> </w:t>
      </w:r>
      <w:r w:rsidRPr="002454EB">
        <w:rPr>
          <w:b/>
          <w:bCs/>
        </w:rPr>
        <w:t>49</w:t>
      </w:r>
      <w:r w:rsidRPr="002454EB">
        <w:t>, 515-530.e5 (2018).</w:t>
      </w:r>
    </w:p>
    <w:p w14:paraId="02C43C75" w14:textId="77777777" w:rsidR="002454EB" w:rsidRPr="002454EB" w:rsidRDefault="002454EB" w:rsidP="002454EB">
      <w:pPr>
        <w:pStyle w:val="Bibliography"/>
      </w:pPr>
      <w:r w:rsidRPr="002454EB">
        <w:t>16.</w:t>
      </w:r>
      <w:r w:rsidRPr="002454EB">
        <w:tab/>
        <w:t xml:space="preserve">Zeller, G. </w:t>
      </w:r>
      <w:r w:rsidRPr="002454EB">
        <w:rPr>
          <w:i/>
          <w:iCs/>
        </w:rPr>
        <w:t>et al.</w:t>
      </w:r>
      <w:r w:rsidRPr="002454EB">
        <w:t xml:space="preserve"> Potential of fecal microbiota for early-stage detection of colorectal cancer. </w:t>
      </w:r>
      <w:r w:rsidRPr="002454EB">
        <w:rPr>
          <w:i/>
          <w:iCs/>
        </w:rPr>
        <w:t>Mol Syst Biol</w:t>
      </w:r>
      <w:r w:rsidRPr="002454EB">
        <w:t xml:space="preserve"> </w:t>
      </w:r>
      <w:r w:rsidRPr="002454EB">
        <w:rPr>
          <w:b/>
          <w:bCs/>
        </w:rPr>
        <w:t>10</w:t>
      </w:r>
      <w:r w:rsidRPr="002454EB">
        <w:t>, 766 (2014).</w:t>
      </w:r>
    </w:p>
    <w:p w14:paraId="3D500DD3" w14:textId="77777777" w:rsidR="002454EB" w:rsidRPr="002454EB" w:rsidRDefault="002454EB" w:rsidP="002454EB">
      <w:pPr>
        <w:pStyle w:val="Bibliography"/>
      </w:pPr>
      <w:r w:rsidRPr="002454EB">
        <w:t>17.</w:t>
      </w:r>
      <w:r w:rsidRPr="002454EB">
        <w:tab/>
        <w:t xml:space="preserve">Feng, Q. </w:t>
      </w:r>
      <w:r w:rsidRPr="002454EB">
        <w:rPr>
          <w:i/>
          <w:iCs/>
        </w:rPr>
        <w:t>et al.</w:t>
      </w:r>
      <w:r w:rsidRPr="002454EB">
        <w:t xml:space="preserve"> Gut microbiome development along the colorectal adenoma–carcinoma sequence. </w:t>
      </w:r>
      <w:r w:rsidRPr="002454EB">
        <w:rPr>
          <w:i/>
          <w:iCs/>
        </w:rPr>
        <w:t>Nature Communications</w:t>
      </w:r>
      <w:r w:rsidRPr="002454EB">
        <w:t xml:space="preserve"> </w:t>
      </w:r>
      <w:r w:rsidRPr="002454EB">
        <w:rPr>
          <w:b/>
          <w:bCs/>
        </w:rPr>
        <w:t>6</w:t>
      </w:r>
      <w:r w:rsidRPr="002454EB">
        <w:t>, 6528 (2015).</w:t>
      </w:r>
    </w:p>
    <w:p w14:paraId="432F2FC5" w14:textId="77777777" w:rsidR="002454EB" w:rsidRPr="002454EB" w:rsidRDefault="002454EB" w:rsidP="002454EB">
      <w:pPr>
        <w:pStyle w:val="Bibliography"/>
      </w:pPr>
      <w:r w:rsidRPr="002454EB">
        <w:t>18.</w:t>
      </w:r>
      <w:r w:rsidRPr="002454EB">
        <w:tab/>
      </w:r>
      <w:proofErr w:type="spellStart"/>
      <w:r w:rsidRPr="002454EB">
        <w:t>Vogtmann</w:t>
      </w:r>
      <w:proofErr w:type="spellEnd"/>
      <w:r w:rsidRPr="002454EB">
        <w:t xml:space="preserve">, E. </w:t>
      </w:r>
      <w:r w:rsidRPr="002454EB">
        <w:rPr>
          <w:i/>
          <w:iCs/>
        </w:rPr>
        <w:t>et al.</w:t>
      </w:r>
      <w:r w:rsidRPr="002454EB">
        <w:t xml:space="preserve"> Colorectal Cancer and the Human Gut Microbiome: Reproducibility with Whole-Genome Shotgun Sequencing. </w:t>
      </w:r>
      <w:proofErr w:type="spellStart"/>
      <w:r w:rsidRPr="002454EB">
        <w:rPr>
          <w:i/>
          <w:iCs/>
        </w:rPr>
        <w:t>PLoS</w:t>
      </w:r>
      <w:proofErr w:type="spellEnd"/>
      <w:r w:rsidRPr="002454EB">
        <w:rPr>
          <w:i/>
          <w:iCs/>
        </w:rPr>
        <w:t xml:space="preserve"> ONE</w:t>
      </w:r>
      <w:r w:rsidRPr="002454EB">
        <w:t xml:space="preserve"> </w:t>
      </w:r>
      <w:r w:rsidRPr="002454EB">
        <w:rPr>
          <w:b/>
          <w:bCs/>
        </w:rPr>
        <w:t>11</w:t>
      </w:r>
      <w:r w:rsidRPr="002454EB">
        <w:t>, e0155362 (2016).</w:t>
      </w:r>
    </w:p>
    <w:p w14:paraId="04487A6D" w14:textId="77777777" w:rsidR="002454EB" w:rsidRPr="002454EB" w:rsidRDefault="002454EB" w:rsidP="002454EB">
      <w:pPr>
        <w:pStyle w:val="Bibliography"/>
      </w:pPr>
      <w:r w:rsidRPr="002454EB">
        <w:t>19.</w:t>
      </w:r>
      <w:r w:rsidRPr="002454EB">
        <w:tab/>
        <w:t xml:space="preserve">Hannigan, G. D., </w:t>
      </w:r>
      <w:proofErr w:type="spellStart"/>
      <w:r w:rsidRPr="002454EB">
        <w:t>Duhaime</w:t>
      </w:r>
      <w:proofErr w:type="spellEnd"/>
      <w:r w:rsidRPr="002454EB">
        <w:t xml:space="preserve">, M. B., Ruffin, M. T., </w:t>
      </w:r>
      <w:proofErr w:type="spellStart"/>
      <w:r w:rsidRPr="002454EB">
        <w:t>Koumpouras</w:t>
      </w:r>
      <w:proofErr w:type="spellEnd"/>
      <w:r w:rsidRPr="002454EB">
        <w:t xml:space="preserve">, C. C. &amp; Schloss, P. D. Diagnostic </w:t>
      </w:r>
      <w:proofErr w:type="gramStart"/>
      <w:r w:rsidRPr="002454EB">
        <w:t>Potential</w:t>
      </w:r>
      <w:proofErr w:type="gramEnd"/>
      <w:r w:rsidRPr="002454EB">
        <w:t xml:space="preserve"> and Interactive Dynamics of the Colorectal Cancer Virome. </w:t>
      </w:r>
      <w:r w:rsidRPr="002454EB">
        <w:rPr>
          <w:i/>
          <w:iCs/>
        </w:rPr>
        <w:t>mBio</w:t>
      </w:r>
      <w:r w:rsidRPr="002454EB">
        <w:t xml:space="preserve"> </w:t>
      </w:r>
      <w:r w:rsidRPr="002454EB">
        <w:rPr>
          <w:b/>
          <w:bCs/>
        </w:rPr>
        <w:t>9</w:t>
      </w:r>
      <w:r w:rsidRPr="002454EB">
        <w:t xml:space="preserve">, </w:t>
      </w:r>
      <w:r w:rsidRPr="002454EB">
        <w:lastRenderedPageBreak/>
        <w:t>(2018).</w:t>
      </w:r>
    </w:p>
    <w:p w14:paraId="6B8D639D" w14:textId="77777777" w:rsidR="002454EB" w:rsidRPr="002454EB" w:rsidRDefault="002454EB" w:rsidP="002454EB">
      <w:pPr>
        <w:pStyle w:val="Bibliography"/>
      </w:pPr>
      <w:r w:rsidRPr="002454EB">
        <w:t>20.</w:t>
      </w:r>
      <w:r w:rsidRPr="002454EB">
        <w:tab/>
      </w:r>
      <w:proofErr w:type="spellStart"/>
      <w:r w:rsidRPr="002454EB">
        <w:t>Yachida</w:t>
      </w:r>
      <w:proofErr w:type="spellEnd"/>
      <w:r w:rsidRPr="002454EB">
        <w:t xml:space="preserve">, S. Metagenomic and metabolomic analyses reveal distinct stage-specific phenotypes of the gut microbiota in colorectal cancer. </w:t>
      </w:r>
      <w:r w:rsidRPr="002454EB">
        <w:rPr>
          <w:i/>
          <w:iCs/>
        </w:rPr>
        <w:t>Nature Medicine</w:t>
      </w:r>
      <w:r w:rsidRPr="002454EB">
        <w:t xml:space="preserve"> </w:t>
      </w:r>
      <w:r w:rsidRPr="002454EB">
        <w:rPr>
          <w:b/>
          <w:bCs/>
        </w:rPr>
        <w:t>25</w:t>
      </w:r>
      <w:r w:rsidRPr="002454EB">
        <w:t>, 27 (2019).</w:t>
      </w:r>
    </w:p>
    <w:p w14:paraId="2A336AD5" w14:textId="77777777" w:rsidR="002454EB" w:rsidRPr="002454EB" w:rsidRDefault="002454EB" w:rsidP="002454EB">
      <w:pPr>
        <w:pStyle w:val="Bibliography"/>
      </w:pPr>
      <w:r w:rsidRPr="002454EB">
        <w:t>21.</w:t>
      </w:r>
      <w:r w:rsidRPr="002454EB">
        <w:tab/>
      </w:r>
      <w:proofErr w:type="spellStart"/>
      <w:r w:rsidRPr="002454EB">
        <w:t>Nakatsu</w:t>
      </w:r>
      <w:proofErr w:type="spellEnd"/>
      <w:r w:rsidRPr="002454EB">
        <w:t xml:space="preserve">, G. </w:t>
      </w:r>
      <w:r w:rsidRPr="002454EB">
        <w:rPr>
          <w:i/>
          <w:iCs/>
        </w:rPr>
        <w:t>et al.</w:t>
      </w:r>
      <w:r w:rsidRPr="002454EB">
        <w:t xml:space="preserve"> Alterations in Enteric Virome Are Associated </w:t>
      </w:r>
      <w:proofErr w:type="gramStart"/>
      <w:r w:rsidRPr="002454EB">
        <w:t>With</w:t>
      </w:r>
      <w:proofErr w:type="gramEnd"/>
      <w:r w:rsidRPr="002454EB">
        <w:t xml:space="preserve"> Colorectal Cancer and Survival Outcomes. </w:t>
      </w:r>
      <w:r w:rsidRPr="002454EB">
        <w:rPr>
          <w:i/>
          <w:iCs/>
        </w:rPr>
        <w:t>Gastroenterology</w:t>
      </w:r>
      <w:r w:rsidRPr="002454EB">
        <w:t xml:space="preserve"> </w:t>
      </w:r>
      <w:r w:rsidRPr="002454EB">
        <w:rPr>
          <w:b/>
          <w:bCs/>
        </w:rPr>
        <w:t>155</w:t>
      </w:r>
      <w:r w:rsidRPr="002454EB">
        <w:t>, 529-541.e5 (2018).</w:t>
      </w:r>
    </w:p>
    <w:p w14:paraId="11963D55" w14:textId="77777777" w:rsidR="002454EB" w:rsidRPr="002454EB" w:rsidRDefault="002454EB" w:rsidP="002454EB">
      <w:pPr>
        <w:pStyle w:val="Bibliography"/>
      </w:pPr>
      <w:r w:rsidRPr="002454EB">
        <w:t>22.</w:t>
      </w:r>
      <w:r w:rsidRPr="002454EB">
        <w:tab/>
        <w:t xml:space="preserve">Jones, M. B. </w:t>
      </w:r>
      <w:r w:rsidRPr="002454EB">
        <w:rPr>
          <w:i/>
          <w:iCs/>
        </w:rPr>
        <w:t>et al.</w:t>
      </w:r>
      <w:r w:rsidRPr="002454EB">
        <w:t xml:space="preserve"> Library preparation methodology can influence genomic and functional predictions in human microbiome research. </w:t>
      </w:r>
      <w:r w:rsidRPr="002454EB">
        <w:rPr>
          <w:i/>
          <w:iCs/>
        </w:rPr>
        <w:t xml:space="preserve">Proc Natl </w:t>
      </w:r>
      <w:proofErr w:type="spellStart"/>
      <w:r w:rsidRPr="002454EB">
        <w:rPr>
          <w:i/>
          <w:iCs/>
        </w:rPr>
        <w:t>Acad</w:t>
      </w:r>
      <w:proofErr w:type="spellEnd"/>
      <w:r w:rsidRPr="002454EB">
        <w:rPr>
          <w:i/>
          <w:iCs/>
        </w:rPr>
        <w:t xml:space="preserve"> Sci USA</w:t>
      </w:r>
      <w:r w:rsidRPr="002454EB">
        <w:t xml:space="preserve"> </w:t>
      </w:r>
      <w:r w:rsidRPr="002454EB">
        <w:rPr>
          <w:b/>
          <w:bCs/>
        </w:rPr>
        <w:t>112</w:t>
      </w:r>
      <w:r w:rsidRPr="002454EB">
        <w:t>, 14024–14029 (2015).</w:t>
      </w:r>
    </w:p>
    <w:p w14:paraId="4BBB9216" w14:textId="77777777" w:rsidR="002454EB" w:rsidRPr="002454EB" w:rsidRDefault="002454EB" w:rsidP="002454EB">
      <w:pPr>
        <w:pStyle w:val="Bibliography"/>
      </w:pPr>
      <w:r w:rsidRPr="002454EB">
        <w:t>23.</w:t>
      </w:r>
      <w:r w:rsidRPr="002454EB">
        <w:tab/>
        <w:t xml:space="preserve">Schulze, J. &amp; </w:t>
      </w:r>
      <w:proofErr w:type="spellStart"/>
      <w:r w:rsidRPr="002454EB">
        <w:t>Sonnenborn</w:t>
      </w:r>
      <w:proofErr w:type="spellEnd"/>
      <w:r w:rsidRPr="002454EB">
        <w:t xml:space="preserve">, U. Yeasts in the Gut: From Commensals to Infectious Agents. </w:t>
      </w:r>
      <w:proofErr w:type="spellStart"/>
      <w:r w:rsidRPr="002454EB">
        <w:rPr>
          <w:i/>
          <w:iCs/>
        </w:rPr>
        <w:t>Dtsch</w:t>
      </w:r>
      <w:proofErr w:type="spellEnd"/>
      <w:r w:rsidRPr="002454EB">
        <w:rPr>
          <w:i/>
          <w:iCs/>
        </w:rPr>
        <w:t xml:space="preserve"> </w:t>
      </w:r>
      <w:proofErr w:type="spellStart"/>
      <w:r w:rsidRPr="002454EB">
        <w:rPr>
          <w:i/>
          <w:iCs/>
        </w:rPr>
        <w:t>Arztebl</w:t>
      </w:r>
      <w:proofErr w:type="spellEnd"/>
      <w:r w:rsidRPr="002454EB">
        <w:rPr>
          <w:i/>
          <w:iCs/>
        </w:rPr>
        <w:t xml:space="preserve"> Int</w:t>
      </w:r>
      <w:r w:rsidRPr="002454EB">
        <w:t xml:space="preserve"> </w:t>
      </w:r>
      <w:r w:rsidRPr="002454EB">
        <w:rPr>
          <w:b/>
          <w:bCs/>
        </w:rPr>
        <w:t>106</w:t>
      </w:r>
      <w:r w:rsidRPr="002454EB">
        <w:t>, 837–842 (2009).</w:t>
      </w:r>
    </w:p>
    <w:p w14:paraId="75E03646" w14:textId="77777777" w:rsidR="002454EB" w:rsidRPr="002454EB" w:rsidRDefault="002454EB" w:rsidP="002454EB">
      <w:pPr>
        <w:pStyle w:val="Bibliography"/>
      </w:pPr>
      <w:r w:rsidRPr="002454EB">
        <w:t>24.</w:t>
      </w:r>
      <w:r w:rsidRPr="002454EB">
        <w:tab/>
        <w:t xml:space="preserve">McKenzie, A. T., </w:t>
      </w:r>
      <w:proofErr w:type="spellStart"/>
      <w:r w:rsidRPr="002454EB">
        <w:t>Katsyv</w:t>
      </w:r>
      <w:proofErr w:type="spellEnd"/>
      <w:r w:rsidRPr="002454EB">
        <w:t xml:space="preserve">, I., Song, W.-M., Wang, M. &amp; Zhang, B. DGCA: A comprehensive R package for Differential Gene Correlation Analysis. </w:t>
      </w:r>
      <w:r w:rsidRPr="002454EB">
        <w:rPr>
          <w:i/>
          <w:iCs/>
        </w:rPr>
        <w:t>BMC Systems Biology</w:t>
      </w:r>
      <w:r w:rsidRPr="002454EB">
        <w:t xml:space="preserve"> </w:t>
      </w:r>
      <w:r w:rsidRPr="002454EB">
        <w:rPr>
          <w:b/>
          <w:bCs/>
        </w:rPr>
        <w:t>10</w:t>
      </w:r>
      <w:r w:rsidRPr="002454EB">
        <w:t>, 106 (2016).</w:t>
      </w:r>
    </w:p>
    <w:p w14:paraId="358F04EE" w14:textId="77777777" w:rsidR="002454EB" w:rsidRPr="002454EB" w:rsidRDefault="002454EB" w:rsidP="002454EB">
      <w:pPr>
        <w:pStyle w:val="Bibliography"/>
      </w:pPr>
      <w:r w:rsidRPr="002454EB">
        <w:t>25.</w:t>
      </w:r>
      <w:r w:rsidRPr="002454EB">
        <w:tab/>
        <w:t xml:space="preserve">Shannon, P. </w:t>
      </w:r>
      <w:proofErr w:type="spellStart"/>
      <w:r w:rsidRPr="002454EB">
        <w:t>Cytoscape</w:t>
      </w:r>
      <w:proofErr w:type="spellEnd"/>
      <w:r w:rsidRPr="002454EB">
        <w:t xml:space="preserve">: A Software Environment for Integrated Models of Biomolecular Interaction Networks. </w:t>
      </w:r>
      <w:r w:rsidRPr="002454EB">
        <w:rPr>
          <w:i/>
          <w:iCs/>
        </w:rPr>
        <w:t>Genome Research</w:t>
      </w:r>
      <w:r w:rsidRPr="002454EB">
        <w:t xml:space="preserve"> </w:t>
      </w:r>
      <w:r w:rsidRPr="002454EB">
        <w:rPr>
          <w:b/>
          <w:bCs/>
        </w:rPr>
        <w:t>13</w:t>
      </w:r>
      <w:r w:rsidRPr="002454EB">
        <w:t>, 2498–2504 (2003).</w:t>
      </w:r>
    </w:p>
    <w:p w14:paraId="4ABCEEB5" w14:textId="77777777" w:rsidR="002454EB" w:rsidRPr="002454EB" w:rsidRDefault="002454EB" w:rsidP="002454EB">
      <w:pPr>
        <w:pStyle w:val="Bibliography"/>
      </w:pPr>
      <w:r w:rsidRPr="002454EB">
        <w:t>26.</w:t>
      </w:r>
      <w:r w:rsidRPr="002454EB">
        <w:tab/>
        <w:t xml:space="preserve">Leone, M., </w:t>
      </w:r>
      <w:proofErr w:type="spellStart"/>
      <w:r w:rsidRPr="002454EB">
        <w:t>Sumedha</w:t>
      </w:r>
      <w:proofErr w:type="spellEnd"/>
      <w:r w:rsidRPr="002454EB">
        <w:t xml:space="preserve"> &amp; </w:t>
      </w:r>
      <w:proofErr w:type="spellStart"/>
      <w:r w:rsidRPr="002454EB">
        <w:t>Weigt</w:t>
      </w:r>
      <w:proofErr w:type="spellEnd"/>
      <w:r w:rsidRPr="002454EB">
        <w:t xml:space="preserve">, M. Clustering by soft-constraint affinity propagation: applications to gene-expression data. </w:t>
      </w:r>
      <w:r w:rsidRPr="002454EB">
        <w:rPr>
          <w:i/>
          <w:iCs/>
        </w:rPr>
        <w:t>Bioinformatics</w:t>
      </w:r>
      <w:r w:rsidRPr="002454EB">
        <w:t xml:space="preserve"> </w:t>
      </w:r>
      <w:r w:rsidRPr="002454EB">
        <w:rPr>
          <w:b/>
          <w:bCs/>
        </w:rPr>
        <w:t>23</w:t>
      </w:r>
      <w:r w:rsidRPr="002454EB">
        <w:t>, 2708–2715 (2007).</w:t>
      </w:r>
    </w:p>
    <w:p w14:paraId="4D1E8433" w14:textId="77777777" w:rsidR="002454EB" w:rsidRPr="002454EB" w:rsidRDefault="002454EB" w:rsidP="002454EB">
      <w:pPr>
        <w:pStyle w:val="Bibliography"/>
      </w:pPr>
      <w:r w:rsidRPr="002454EB">
        <w:t>27.</w:t>
      </w:r>
      <w:r w:rsidRPr="002454EB">
        <w:tab/>
        <w:t xml:space="preserve">Wood, D. E., Lu, J. &amp; Langmead, B. Improved metagenomic analysis with Kraken 2. </w:t>
      </w:r>
      <w:r w:rsidRPr="002454EB">
        <w:rPr>
          <w:i/>
          <w:iCs/>
        </w:rPr>
        <w:t>Genome Biology</w:t>
      </w:r>
      <w:r w:rsidRPr="002454EB">
        <w:t xml:space="preserve"> </w:t>
      </w:r>
      <w:r w:rsidRPr="002454EB">
        <w:rPr>
          <w:b/>
          <w:bCs/>
        </w:rPr>
        <w:t>20</w:t>
      </w:r>
      <w:r w:rsidRPr="002454EB">
        <w:t>, 257 (2019).</w:t>
      </w:r>
    </w:p>
    <w:p w14:paraId="26C26854" w14:textId="77777777" w:rsidR="002454EB" w:rsidRPr="002454EB" w:rsidRDefault="002454EB" w:rsidP="002454EB">
      <w:pPr>
        <w:pStyle w:val="Bibliography"/>
      </w:pPr>
      <w:r w:rsidRPr="002454EB">
        <w:t>28.</w:t>
      </w:r>
      <w:r w:rsidRPr="002454EB">
        <w:tab/>
        <w:t xml:space="preserve">Lu, J., </w:t>
      </w:r>
      <w:proofErr w:type="spellStart"/>
      <w:r w:rsidRPr="002454EB">
        <w:t>Breitwieser</w:t>
      </w:r>
      <w:proofErr w:type="spellEnd"/>
      <w:r w:rsidRPr="002454EB">
        <w:t xml:space="preserve">, F. P., </w:t>
      </w:r>
      <w:proofErr w:type="spellStart"/>
      <w:r w:rsidRPr="002454EB">
        <w:t>Thielen</w:t>
      </w:r>
      <w:proofErr w:type="spellEnd"/>
      <w:r w:rsidRPr="002454EB">
        <w:t xml:space="preserve">, P. &amp; </w:t>
      </w:r>
      <w:proofErr w:type="spellStart"/>
      <w:r w:rsidRPr="002454EB">
        <w:t>Salzberg</w:t>
      </w:r>
      <w:proofErr w:type="spellEnd"/>
      <w:r w:rsidRPr="002454EB">
        <w:t xml:space="preserve">, S. L. Bracken: estimating species </w:t>
      </w:r>
      <w:r w:rsidRPr="002454EB">
        <w:lastRenderedPageBreak/>
        <w:t xml:space="preserve">abundance in metagenomics data. </w:t>
      </w:r>
      <w:proofErr w:type="spellStart"/>
      <w:r w:rsidRPr="002454EB">
        <w:rPr>
          <w:i/>
          <w:iCs/>
        </w:rPr>
        <w:t>PeerJ</w:t>
      </w:r>
      <w:proofErr w:type="spellEnd"/>
      <w:r w:rsidRPr="002454EB">
        <w:rPr>
          <w:i/>
          <w:iCs/>
        </w:rPr>
        <w:t xml:space="preserve"> </w:t>
      </w:r>
      <w:proofErr w:type="spellStart"/>
      <w:r w:rsidRPr="002454EB">
        <w:rPr>
          <w:i/>
          <w:iCs/>
        </w:rPr>
        <w:t>Comput</w:t>
      </w:r>
      <w:proofErr w:type="spellEnd"/>
      <w:r w:rsidRPr="002454EB">
        <w:rPr>
          <w:i/>
          <w:iCs/>
        </w:rPr>
        <w:t>. Sci.</w:t>
      </w:r>
      <w:r w:rsidRPr="002454EB">
        <w:t xml:space="preserve"> </w:t>
      </w:r>
      <w:r w:rsidRPr="002454EB">
        <w:rPr>
          <w:b/>
          <w:bCs/>
        </w:rPr>
        <w:t>3</w:t>
      </w:r>
      <w:r w:rsidRPr="002454EB">
        <w:t>, e104 (2017).</w:t>
      </w:r>
    </w:p>
    <w:p w14:paraId="0B292327" w14:textId="77777777" w:rsidR="002454EB" w:rsidRPr="002454EB" w:rsidRDefault="002454EB" w:rsidP="002454EB">
      <w:pPr>
        <w:pStyle w:val="Bibliography"/>
      </w:pPr>
      <w:r w:rsidRPr="002454EB">
        <w:t>29.</w:t>
      </w:r>
      <w:r w:rsidRPr="002454EB">
        <w:tab/>
        <w:t xml:space="preserve">Chin, V. K. </w:t>
      </w:r>
      <w:r w:rsidRPr="002454EB">
        <w:rPr>
          <w:i/>
          <w:iCs/>
        </w:rPr>
        <w:t>et al.</w:t>
      </w:r>
      <w:r w:rsidRPr="002454EB">
        <w:t xml:space="preserve"> Mycobiome in the Gut: A </w:t>
      </w:r>
      <w:proofErr w:type="spellStart"/>
      <w:r w:rsidRPr="002454EB">
        <w:t>Multiperspective</w:t>
      </w:r>
      <w:proofErr w:type="spellEnd"/>
      <w:r w:rsidRPr="002454EB">
        <w:t xml:space="preserve"> Review. </w:t>
      </w:r>
      <w:r w:rsidRPr="002454EB">
        <w:rPr>
          <w:i/>
          <w:iCs/>
        </w:rPr>
        <w:t>Mediators of Inflammation</w:t>
      </w:r>
      <w:r w:rsidRPr="002454EB">
        <w:t xml:space="preserve"> </w:t>
      </w:r>
      <w:r w:rsidRPr="002454EB">
        <w:rPr>
          <w:b/>
          <w:bCs/>
        </w:rPr>
        <w:t>2020</w:t>
      </w:r>
      <w:r w:rsidRPr="002454EB">
        <w:t>, e9560684 (2020).</w:t>
      </w:r>
    </w:p>
    <w:p w14:paraId="44365154" w14:textId="77777777" w:rsidR="002454EB" w:rsidRPr="002454EB" w:rsidRDefault="002454EB" w:rsidP="002454EB">
      <w:pPr>
        <w:pStyle w:val="Bibliography"/>
      </w:pPr>
      <w:r w:rsidRPr="002454EB">
        <w:t>30.</w:t>
      </w:r>
      <w:r w:rsidRPr="002454EB">
        <w:tab/>
      </w:r>
      <w:proofErr w:type="spellStart"/>
      <w:r w:rsidRPr="002454EB">
        <w:t>Nakatsu</w:t>
      </w:r>
      <w:proofErr w:type="spellEnd"/>
      <w:r w:rsidRPr="002454EB">
        <w:t xml:space="preserve">, G. </w:t>
      </w:r>
      <w:r w:rsidRPr="002454EB">
        <w:rPr>
          <w:i/>
          <w:iCs/>
        </w:rPr>
        <w:t>et al.</w:t>
      </w:r>
      <w:r w:rsidRPr="002454EB">
        <w:t xml:space="preserve"> Gut mucosal microbiome across stages of colorectal carcinogenesis. </w:t>
      </w:r>
      <w:r w:rsidRPr="002454EB">
        <w:rPr>
          <w:i/>
          <w:iCs/>
        </w:rPr>
        <w:t>Nature Communications</w:t>
      </w:r>
      <w:r w:rsidRPr="002454EB">
        <w:t xml:space="preserve"> </w:t>
      </w:r>
      <w:r w:rsidRPr="002454EB">
        <w:rPr>
          <w:b/>
          <w:bCs/>
        </w:rPr>
        <w:t>6</w:t>
      </w:r>
      <w:r w:rsidRPr="002454EB">
        <w:t>, 8727 (2015).</w:t>
      </w:r>
    </w:p>
    <w:p w14:paraId="72DAEC43" w14:textId="77777777" w:rsidR="002454EB" w:rsidRPr="002454EB" w:rsidRDefault="002454EB" w:rsidP="002454EB">
      <w:pPr>
        <w:pStyle w:val="Bibliography"/>
      </w:pPr>
      <w:r w:rsidRPr="002454EB">
        <w:t>31.</w:t>
      </w:r>
      <w:r w:rsidRPr="002454EB">
        <w:tab/>
        <w:t xml:space="preserve">Cary, J. W., Ehrlich, K. C., </w:t>
      </w:r>
      <w:proofErr w:type="spellStart"/>
      <w:r w:rsidRPr="002454EB">
        <w:t>Beltz</w:t>
      </w:r>
      <w:proofErr w:type="spellEnd"/>
      <w:r w:rsidRPr="002454EB">
        <w:t xml:space="preserve">, S. B., Harris-Coward, P. &amp; </w:t>
      </w:r>
      <w:proofErr w:type="spellStart"/>
      <w:r w:rsidRPr="002454EB">
        <w:t>Klich</w:t>
      </w:r>
      <w:proofErr w:type="spellEnd"/>
      <w:r w:rsidRPr="002454EB">
        <w:t xml:space="preserve">, M. A. Characterization of the Aspergillus ochraceoroseus aflatoxin/sterigmatocystin biosynthetic gene cluster. </w:t>
      </w:r>
      <w:proofErr w:type="spellStart"/>
      <w:r w:rsidRPr="002454EB">
        <w:rPr>
          <w:i/>
          <w:iCs/>
        </w:rPr>
        <w:t>Mycologia</w:t>
      </w:r>
      <w:proofErr w:type="spellEnd"/>
      <w:r w:rsidRPr="002454EB">
        <w:t xml:space="preserve"> </w:t>
      </w:r>
      <w:r w:rsidRPr="002454EB">
        <w:rPr>
          <w:b/>
          <w:bCs/>
        </w:rPr>
        <w:t>101</w:t>
      </w:r>
      <w:r w:rsidRPr="002454EB">
        <w:t>, 352–362 (2009).</w:t>
      </w:r>
    </w:p>
    <w:p w14:paraId="53A6C3FE" w14:textId="77777777" w:rsidR="002454EB" w:rsidRPr="002454EB" w:rsidRDefault="002454EB" w:rsidP="002454EB">
      <w:pPr>
        <w:pStyle w:val="Bibliography"/>
      </w:pPr>
      <w:r w:rsidRPr="002454EB">
        <w:t>32.</w:t>
      </w:r>
      <w:r w:rsidRPr="002454EB">
        <w:tab/>
      </w:r>
      <w:proofErr w:type="spellStart"/>
      <w:r w:rsidRPr="002454EB">
        <w:t>Frisvad</w:t>
      </w:r>
      <w:proofErr w:type="spellEnd"/>
      <w:r w:rsidRPr="002454EB">
        <w:t xml:space="preserve">, J. C., </w:t>
      </w:r>
      <w:proofErr w:type="spellStart"/>
      <w:r w:rsidRPr="002454EB">
        <w:t>Skouboe</w:t>
      </w:r>
      <w:proofErr w:type="spellEnd"/>
      <w:r w:rsidRPr="002454EB">
        <w:t xml:space="preserve">, P. &amp; Samson, R. A. Taxonomic comparison of three different groups of aflatoxin producers and a new efficient producer of aflatoxin B1, sterigmatocystin and 3-O-methylsterigmatocystin, Aspergillus rambellii sp. </w:t>
      </w:r>
      <w:proofErr w:type="spellStart"/>
      <w:r w:rsidRPr="002454EB">
        <w:t>nov.</w:t>
      </w:r>
      <w:proofErr w:type="spellEnd"/>
      <w:r w:rsidRPr="002454EB">
        <w:t xml:space="preserve"> </w:t>
      </w:r>
      <w:r w:rsidRPr="002454EB">
        <w:rPr>
          <w:i/>
          <w:iCs/>
        </w:rPr>
        <w:t>Systematic and Applied Microbiology</w:t>
      </w:r>
      <w:r w:rsidRPr="002454EB">
        <w:t xml:space="preserve"> </w:t>
      </w:r>
      <w:r w:rsidRPr="002454EB">
        <w:rPr>
          <w:b/>
          <w:bCs/>
        </w:rPr>
        <w:t>28</w:t>
      </w:r>
      <w:r w:rsidRPr="002454EB">
        <w:t>, 442–453 (2005).</w:t>
      </w:r>
    </w:p>
    <w:p w14:paraId="3FB9D8A4" w14:textId="77777777" w:rsidR="002454EB" w:rsidRPr="002454EB" w:rsidRDefault="002454EB" w:rsidP="002454EB">
      <w:pPr>
        <w:pStyle w:val="Bibliography"/>
      </w:pPr>
      <w:r w:rsidRPr="002454EB">
        <w:t>33.</w:t>
      </w:r>
      <w:r w:rsidRPr="002454EB">
        <w:tab/>
        <w:t xml:space="preserve">Kim, S.-Y., Yang, E.-J., Son, Y. K., Yeo, J.-H. &amp; Song, K.-S. Enhanced anti-oxidative effect of fermented Korean mistletoe is originated from an increase in the contents of caffeic acid and </w:t>
      </w:r>
      <w:proofErr w:type="spellStart"/>
      <w:r w:rsidRPr="002454EB">
        <w:t>lyoniresinol</w:t>
      </w:r>
      <w:proofErr w:type="spellEnd"/>
      <w:r w:rsidRPr="002454EB">
        <w:t xml:space="preserve">. </w:t>
      </w:r>
      <w:r w:rsidRPr="002454EB">
        <w:rPr>
          <w:i/>
          <w:iCs/>
        </w:rPr>
        <w:t xml:space="preserve">Food </w:t>
      </w:r>
      <w:proofErr w:type="spellStart"/>
      <w:r w:rsidRPr="002454EB">
        <w:rPr>
          <w:i/>
          <w:iCs/>
        </w:rPr>
        <w:t>Funct</w:t>
      </w:r>
      <w:proofErr w:type="spellEnd"/>
      <w:r w:rsidRPr="002454EB">
        <w:rPr>
          <w:i/>
          <w:iCs/>
        </w:rPr>
        <w:t>.</w:t>
      </w:r>
      <w:r w:rsidRPr="002454EB">
        <w:t xml:space="preserve"> </w:t>
      </w:r>
      <w:r w:rsidRPr="002454EB">
        <w:rPr>
          <w:b/>
          <w:bCs/>
        </w:rPr>
        <w:t>7</w:t>
      </w:r>
      <w:r w:rsidRPr="002454EB">
        <w:t>, 2270–2277 (2016).</w:t>
      </w:r>
    </w:p>
    <w:p w14:paraId="57B8DE99" w14:textId="77777777" w:rsidR="002454EB" w:rsidRPr="002454EB" w:rsidRDefault="002454EB" w:rsidP="002454EB">
      <w:pPr>
        <w:pStyle w:val="Bibliography"/>
      </w:pPr>
      <w:r w:rsidRPr="002454EB">
        <w:t>34.</w:t>
      </w:r>
      <w:r w:rsidRPr="002454EB">
        <w:tab/>
        <w:t xml:space="preserve">Cho, H.-D. </w:t>
      </w:r>
      <w:r w:rsidRPr="002454EB">
        <w:rPr>
          <w:i/>
          <w:iCs/>
        </w:rPr>
        <w:t>et al.</w:t>
      </w:r>
      <w:r w:rsidRPr="002454EB">
        <w:t xml:space="preserve"> </w:t>
      </w:r>
      <w:proofErr w:type="gramStart"/>
      <w:r w:rsidRPr="002454EB">
        <w:t>Solid state</w:t>
      </w:r>
      <w:proofErr w:type="gramEnd"/>
      <w:r w:rsidRPr="002454EB">
        <w:t xml:space="preserve"> fermentation process with Aspergillus kawachii enhances the cancer-suppressive potential of silkworm larva in hepatocellular carcinoma cells. </w:t>
      </w:r>
      <w:r w:rsidRPr="002454EB">
        <w:rPr>
          <w:i/>
          <w:iCs/>
        </w:rPr>
        <w:t>BMC Complement Altern Med</w:t>
      </w:r>
      <w:r w:rsidRPr="002454EB">
        <w:t xml:space="preserve"> </w:t>
      </w:r>
      <w:r w:rsidRPr="002454EB">
        <w:rPr>
          <w:b/>
          <w:bCs/>
        </w:rPr>
        <w:t>19</w:t>
      </w:r>
      <w:r w:rsidRPr="002454EB">
        <w:t>, 241 (2019).</w:t>
      </w:r>
    </w:p>
    <w:p w14:paraId="6A40774F" w14:textId="77777777" w:rsidR="002454EB" w:rsidRPr="002454EB" w:rsidRDefault="002454EB" w:rsidP="002454EB">
      <w:pPr>
        <w:pStyle w:val="Bibliography"/>
      </w:pPr>
      <w:r w:rsidRPr="002454EB">
        <w:t>35.</w:t>
      </w:r>
      <w:r w:rsidRPr="002454EB">
        <w:tab/>
      </w:r>
      <w:proofErr w:type="spellStart"/>
      <w:r w:rsidRPr="002454EB">
        <w:t>Parhi</w:t>
      </w:r>
      <w:proofErr w:type="spellEnd"/>
      <w:r w:rsidRPr="002454EB">
        <w:t xml:space="preserve">, L. </w:t>
      </w:r>
      <w:r w:rsidRPr="002454EB">
        <w:rPr>
          <w:i/>
          <w:iCs/>
        </w:rPr>
        <w:t>et al.</w:t>
      </w:r>
      <w:r w:rsidRPr="002454EB">
        <w:t xml:space="preserve"> Breast cancer colonization by Fusobacterium nucleatum accelerates tumor growth and metastatic progression. </w:t>
      </w:r>
      <w:r w:rsidRPr="002454EB">
        <w:rPr>
          <w:i/>
          <w:iCs/>
        </w:rPr>
        <w:t xml:space="preserve">Nat </w:t>
      </w:r>
      <w:proofErr w:type="spellStart"/>
      <w:r w:rsidRPr="002454EB">
        <w:rPr>
          <w:i/>
          <w:iCs/>
        </w:rPr>
        <w:t>Commun</w:t>
      </w:r>
      <w:proofErr w:type="spellEnd"/>
      <w:r w:rsidRPr="002454EB">
        <w:t xml:space="preserve"> </w:t>
      </w:r>
      <w:r w:rsidRPr="002454EB">
        <w:rPr>
          <w:b/>
          <w:bCs/>
        </w:rPr>
        <w:t>11</w:t>
      </w:r>
      <w:r w:rsidRPr="002454EB">
        <w:t>, 3259 (2020).</w:t>
      </w:r>
    </w:p>
    <w:p w14:paraId="462E08D6" w14:textId="77777777" w:rsidR="002454EB" w:rsidRPr="002454EB" w:rsidRDefault="002454EB" w:rsidP="002454EB">
      <w:pPr>
        <w:pStyle w:val="Bibliography"/>
      </w:pPr>
      <w:r w:rsidRPr="002454EB">
        <w:lastRenderedPageBreak/>
        <w:t>36.</w:t>
      </w:r>
      <w:r w:rsidRPr="002454EB">
        <w:tab/>
        <w:t xml:space="preserve">Stott, K. J., Phillips, B., Parry, L. &amp; May, S. Recent advancements in the exploitation of the gut microbiome in the diagnosis and treatment of colorectal cancer. </w:t>
      </w:r>
      <w:proofErr w:type="spellStart"/>
      <w:r w:rsidRPr="002454EB">
        <w:rPr>
          <w:i/>
          <w:iCs/>
        </w:rPr>
        <w:t>Biosci</w:t>
      </w:r>
      <w:proofErr w:type="spellEnd"/>
      <w:r w:rsidRPr="002454EB">
        <w:rPr>
          <w:i/>
          <w:iCs/>
        </w:rPr>
        <w:t xml:space="preserve"> Rep</w:t>
      </w:r>
      <w:r w:rsidRPr="002454EB">
        <w:t xml:space="preserve"> </w:t>
      </w:r>
      <w:r w:rsidRPr="002454EB">
        <w:rPr>
          <w:b/>
          <w:bCs/>
        </w:rPr>
        <w:t>41</w:t>
      </w:r>
      <w:r w:rsidRPr="002454EB">
        <w:t>, BSR20204113 (2021).</w:t>
      </w:r>
    </w:p>
    <w:p w14:paraId="6F15CC3C" w14:textId="77777777" w:rsidR="002454EB" w:rsidRPr="002454EB" w:rsidRDefault="002454EB" w:rsidP="002454EB">
      <w:pPr>
        <w:pStyle w:val="Bibliography"/>
      </w:pPr>
      <w:r w:rsidRPr="002454EB">
        <w:t>37.</w:t>
      </w:r>
      <w:r w:rsidRPr="002454EB">
        <w:tab/>
        <w:t xml:space="preserve">Reyes, R., </w:t>
      </w:r>
      <w:proofErr w:type="spellStart"/>
      <w:r w:rsidRPr="002454EB">
        <w:t>Abay</w:t>
      </w:r>
      <w:proofErr w:type="spellEnd"/>
      <w:r w:rsidRPr="002454EB">
        <w:t xml:space="preserve">, A. &amp; Siegel, M. Gemella morbillorum bacteremia associated with adenocarcinoma of the cecum. </w:t>
      </w:r>
      <w:r w:rsidRPr="002454EB">
        <w:rPr>
          <w:i/>
          <w:iCs/>
        </w:rPr>
        <w:t>The American Journal of Medicine</w:t>
      </w:r>
      <w:r w:rsidRPr="002454EB">
        <w:t xml:space="preserve"> </w:t>
      </w:r>
      <w:r w:rsidRPr="002454EB">
        <w:rPr>
          <w:b/>
          <w:bCs/>
        </w:rPr>
        <w:t>111</w:t>
      </w:r>
      <w:r w:rsidRPr="002454EB">
        <w:t>, 164–165 (2001).</w:t>
      </w:r>
    </w:p>
    <w:p w14:paraId="3249197A" w14:textId="77777777" w:rsidR="002454EB" w:rsidRPr="002454EB" w:rsidRDefault="002454EB" w:rsidP="002454EB">
      <w:pPr>
        <w:pStyle w:val="Bibliography"/>
      </w:pPr>
      <w:r w:rsidRPr="002454EB">
        <w:t>38.</w:t>
      </w:r>
      <w:r w:rsidRPr="002454EB">
        <w:tab/>
        <w:t xml:space="preserve">Ai, D. </w:t>
      </w:r>
      <w:r w:rsidRPr="002454EB">
        <w:rPr>
          <w:i/>
          <w:iCs/>
        </w:rPr>
        <w:t>et al.</w:t>
      </w:r>
      <w:r w:rsidRPr="002454EB">
        <w:t xml:space="preserve"> Identifying Gut Microbiota Associated </w:t>
      </w:r>
      <w:proofErr w:type="gramStart"/>
      <w:r w:rsidRPr="002454EB">
        <w:t>With</w:t>
      </w:r>
      <w:proofErr w:type="gramEnd"/>
      <w:r w:rsidRPr="002454EB">
        <w:t xml:space="preserve"> Colorectal Cancer Using a Zero-Inflated Lognormal Model. </w:t>
      </w:r>
      <w:r w:rsidRPr="002454EB">
        <w:rPr>
          <w:i/>
          <w:iCs/>
        </w:rPr>
        <w:t>Front. Microbiol.</w:t>
      </w:r>
      <w:r w:rsidRPr="002454EB">
        <w:t xml:space="preserve"> </w:t>
      </w:r>
      <w:r w:rsidRPr="002454EB">
        <w:rPr>
          <w:b/>
          <w:bCs/>
        </w:rPr>
        <w:t>10</w:t>
      </w:r>
      <w:r w:rsidRPr="002454EB">
        <w:t>, 826 (2019).</w:t>
      </w:r>
    </w:p>
    <w:p w14:paraId="39632494" w14:textId="77777777" w:rsidR="002454EB" w:rsidRPr="002454EB" w:rsidRDefault="002454EB" w:rsidP="002454EB">
      <w:pPr>
        <w:pStyle w:val="Bibliography"/>
      </w:pPr>
      <w:r w:rsidRPr="002454EB">
        <w:t>39.</w:t>
      </w:r>
      <w:r w:rsidRPr="002454EB">
        <w:tab/>
        <w:t xml:space="preserve">Loftus, M., </w:t>
      </w:r>
      <w:proofErr w:type="spellStart"/>
      <w:r w:rsidRPr="002454EB">
        <w:t>Hassouneh</w:t>
      </w:r>
      <w:proofErr w:type="spellEnd"/>
      <w:r w:rsidRPr="002454EB">
        <w:t xml:space="preserve">, S. A.-D. &amp; </w:t>
      </w:r>
      <w:proofErr w:type="spellStart"/>
      <w:r w:rsidRPr="002454EB">
        <w:t>Yooseph</w:t>
      </w:r>
      <w:proofErr w:type="spellEnd"/>
      <w:r w:rsidRPr="002454EB">
        <w:t xml:space="preserve">, S. Bacterial community structure alterations within the colorectal cancer gut microbiome. </w:t>
      </w:r>
      <w:r w:rsidRPr="002454EB">
        <w:rPr>
          <w:i/>
          <w:iCs/>
        </w:rPr>
        <w:t>BMC Microbiol</w:t>
      </w:r>
      <w:r w:rsidRPr="002454EB">
        <w:t xml:space="preserve"> </w:t>
      </w:r>
      <w:r w:rsidRPr="002454EB">
        <w:rPr>
          <w:b/>
          <w:bCs/>
        </w:rPr>
        <w:t>21</w:t>
      </w:r>
      <w:r w:rsidRPr="002454EB">
        <w:t>, 98 (2021).</w:t>
      </w:r>
    </w:p>
    <w:p w14:paraId="2B7F11A4" w14:textId="77777777" w:rsidR="002454EB" w:rsidRPr="002454EB" w:rsidRDefault="002454EB" w:rsidP="002454EB">
      <w:pPr>
        <w:pStyle w:val="Bibliography"/>
      </w:pPr>
      <w:r w:rsidRPr="002454EB">
        <w:t>40.</w:t>
      </w:r>
      <w:r w:rsidRPr="002454EB">
        <w:tab/>
        <w:t xml:space="preserve">Mu, W. </w:t>
      </w:r>
      <w:r w:rsidRPr="002454EB">
        <w:rPr>
          <w:i/>
          <w:iCs/>
        </w:rPr>
        <w:t>et al.</w:t>
      </w:r>
      <w:r w:rsidRPr="002454EB">
        <w:t xml:space="preserve"> Intracellular Porphyromonas </w:t>
      </w:r>
      <w:proofErr w:type="spellStart"/>
      <w:r w:rsidRPr="002454EB">
        <w:t>gingivalis</w:t>
      </w:r>
      <w:proofErr w:type="spellEnd"/>
      <w:r w:rsidRPr="002454EB">
        <w:t xml:space="preserve"> Promotes the Proliferation of Colorectal Cancer Cells via the MAPK/ERK Signaling Pathway. </w:t>
      </w:r>
      <w:r w:rsidRPr="002454EB">
        <w:rPr>
          <w:i/>
          <w:iCs/>
        </w:rPr>
        <w:t>Front. Cell. Infect. Microbiol.</w:t>
      </w:r>
      <w:r w:rsidRPr="002454EB">
        <w:t xml:space="preserve"> </w:t>
      </w:r>
      <w:r w:rsidRPr="002454EB">
        <w:rPr>
          <w:b/>
          <w:bCs/>
        </w:rPr>
        <w:t>10</w:t>
      </w:r>
      <w:r w:rsidRPr="002454EB">
        <w:t>, 584798 (2020).</w:t>
      </w:r>
    </w:p>
    <w:p w14:paraId="44D48C2E" w14:textId="77777777" w:rsidR="002454EB" w:rsidRPr="002454EB" w:rsidRDefault="002454EB" w:rsidP="002454EB">
      <w:pPr>
        <w:pStyle w:val="Bibliography"/>
      </w:pPr>
      <w:r w:rsidRPr="002454EB">
        <w:t>41.</w:t>
      </w:r>
      <w:r w:rsidRPr="002454EB">
        <w:tab/>
        <w:t xml:space="preserve">Zhou, Y. &amp; Luo, G.-H. Porphyromonas </w:t>
      </w:r>
      <w:proofErr w:type="spellStart"/>
      <w:r w:rsidRPr="002454EB">
        <w:t>gingivalis</w:t>
      </w:r>
      <w:proofErr w:type="spellEnd"/>
      <w:r w:rsidRPr="002454EB">
        <w:t xml:space="preserve"> and digestive system cancers. </w:t>
      </w:r>
      <w:r w:rsidRPr="002454EB">
        <w:rPr>
          <w:i/>
          <w:iCs/>
        </w:rPr>
        <w:t>WJCC</w:t>
      </w:r>
      <w:r w:rsidRPr="002454EB">
        <w:t xml:space="preserve"> </w:t>
      </w:r>
      <w:r w:rsidRPr="002454EB">
        <w:rPr>
          <w:b/>
          <w:bCs/>
        </w:rPr>
        <w:t>7</w:t>
      </w:r>
      <w:r w:rsidRPr="002454EB">
        <w:t>, 819–829 (2019).</w:t>
      </w:r>
    </w:p>
    <w:p w14:paraId="2912A51E" w14:textId="77777777" w:rsidR="002454EB" w:rsidRPr="002454EB" w:rsidRDefault="002454EB" w:rsidP="002454EB">
      <w:pPr>
        <w:pStyle w:val="Bibliography"/>
      </w:pPr>
      <w:r w:rsidRPr="002454EB">
        <w:t>42.</w:t>
      </w:r>
      <w:r w:rsidRPr="002454EB">
        <w:tab/>
        <w:t xml:space="preserve">Yang, C.-Y. </w:t>
      </w:r>
      <w:r w:rsidRPr="002454EB">
        <w:rPr>
          <w:i/>
          <w:iCs/>
        </w:rPr>
        <w:t>et al.</w:t>
      </w:r>
      <w:r w:rsidRPr="002454EB">
        <w:t xml:space="preserve"> Oral Microbiota Community Dynamics Associated </w:t>
      </w:r>
      <w:proofErr w:type="gramStart"/>
      <w:r w:rsidRPr="002454EB">
        <w:t>With</w:t>
      </w:r>
      <w:proofErr w:type="gramEnd"/>
      <w:r w:rsidRPr="002454EB">
        <w:t xml:space="preserve"> Oral Squamous Cell Carcinoma Staging. </w:t>
      </w:r>
      <w:r w:rsidRPr="002454EB">
        <w:rPr>
          <w:i/>
          <w:iCs/>
        </w:rPr>
        <w:t>Front. Microbiol.</w:t>
      </w:r>
      <w:r w:rsidRPr="002454EB">
        <w:t xml:space="preserve"> </w:t>
      </w:r>
      <w:r w:rsidRPr="002454EB">
        <w:rPr>
          <w:b/>
          <w:bCs/>
        </w:rPr>
        <w:t>9</w:t>
      </w:r>
      <w:r w:rsidRPr="002454EB">
        <w:t>, 862 (2018).</w:t>
      </w:r>
    </w:p>
    <w:p w14:paraId="4B5532A9" w14:textId="77777777" w:rsidR="002454EB" w:rsidRPr="002454EB" w:rsidRDefault="002454EB" w:rsidP="002454EB">
      <w:pPr>
        <w:pStyle w:val="Bibliography"/>
      </w:pPr>
      <w:r w:rsidRPr="002454EB">
        <w:t>43.</w:t>
      </w:r>
      <w:r w:rsidRPr="002454EB">
        <w:tab/>
        <w:t xml:space="preserve">Masood, U., Sharma, A., Lowe, D., Khan, R. &amp; </w:t>
      </w:r>
      <w:proofErr w:type="spellStart"/>
      <w:r w:rsidRPr="002454EB">
        <w:t>Manocha</w:t>
      </w:r>
      <w:proofErr w:type="spellEnd"/>
      <w:r w:rsidRPr="002454EB">
        <w:t xml:space="preserve">, D. Colorectal Cancer Associated with Streptococcus </w:t>
      </w:r>
      <w:proofErr w:type="spellStart"/>
      <w:r w:rsidRPr="002454EB">
        <w:t>anginosus</w:t>
      </w:r>
      <w:proofErr w:type="spellEnd"/>
      <w:r w:rsidRPr="002454EB">
        <w:t xml:space="preserve"> Bacteremia and Liver Abscesses. </w:t>
      </w:r>
      <w:r w:rsidRPr="002454EB">
        <w:rPr>
          <w:i/>
          <w:iCs/>
        </w:rPr>
        <w:t>Case Rep Gastroenterol</w:t>
      </w:r>
      <w:r w:rsidRPr="002454EB">
        <w:t xml:space="preserve"> </w:t>
      </w:r>
      <w:r w:rsidRPr="002454EB">
        <w:rPr>
          <w:b/>
          <w:bCs/>
        </w:rPr>
        <w:t>10</w:t>
      </w:r>
      <w:r w:rsidRPr="002454EB">
        <w:t>, 769–774 (2016).</w:t>
      </w:r>
    </w:p>
    <w:p w14:paraId="1E85512B" w14:textId="77777777" w:rsidR="002454EB" w:rsidRPr="002454EB" w:rsidRDefault="002454EB" w:rsidP="002454EB">
      <w:pPr>
        <w:pStyle w:val="Bibliography"/>
      </w:pPr>
      <w:r w:rsidRPr="002454EB">
        <w:t>44.</w:t>
      </w:r>
      <w:r w:rsidRPr="002454EB">
        <w:tab/>
        <w:t xml:space="preserve">Suzuki, H., </w:t>
      </w:r>
      <w:proofErr w:type="spellStart"/>
      <w:r w:rsidRPr="002454EB">
        <w:t>Hase</w:t>
      </w:r>
      <w:proofErr w:type="spellEnd"/>
      <w:r w:rsidRPr="002454EB">
        <w:t xml:space="preserve">, R., Otsuka, Y. &amp; Hosokawa, N. Bloodstream infections caused by </w:t>
      </w:r>
      <w:r w:rsidRPr="002454EB">
        <w:lastRenderedPageBreak/>
        <w:t xml:space="preserve">Streptococcus </w:t>
      </w:r>
      <w:proofErr w:type="spellStart"/>
      <w:r w:rsidRPr="002454EB">
        <w:t>anginosus</w:t>
      </w:r>
      <w:proofErr w:type="spellEnd"/>
      <w:r w:rsidRPr="002454EB">
        <w:t xml:space="preserve"> group bacteria: A retrospective analysis of 78 cases at a Japanese tertiary hospital. </w:t>
      </w:r>
      <w:r w:rsidRPr="002454EB">
        <w:rPr>
          <w:i/>
          <w:iCs/>
        </w:rPr>
        <w:t>Journal of Infection and Chemotherapy</w:t>
      </w:r>
      <w:r w:rsidRPr="002454EB">
        <w:t xml:space="preserve"> </w:t>
      </w:r>
      <w:r w:rsidRPr="002454EB">
        <w:rPr>
          <w:b/>
          <w:bCs/>
        </w:rPr>
        <w:t>22</w:t>
      </w:r>
      <w:r w:rsidRPr="002454EB">
        <w:t>, 456–460 (2016).</w:t>
      </w:r>
    </w:p>
    <w:p w14:paraId="7B8794F1" w14:textId="77777777" w:rsidR="002454EB" w:rsidRPr="002454EB" w:rsidRDefault="002454EB" w:rsidP="002454EB">
      <w:pPr>
        <w:pStyle w:val="Bibliography"/>
      </w:pPr>
      <w:r w:rsidRPr="002454EB">
        <w:t>45.</w:t>
      </w:r>
      <w:r w:rsidRPr="002454EB">
        <w:tab/>
      </w:r>
      <w:proofErr w:type="spellStart"/>
      <w:r w:rsidRPr="002454EB">
        <w:t>Zupancic</w:t>
      </w:r>
      <w:proofErr w:type="spellEnd"/>
      <w:r w:rsidRPr="002454EB">
        <w:t xml:space="preserve">, K., </w:t>
      </w:r>
      <w:proofErr w:type="spellStart"/>
      <w:r w:rsidRPr="002454EB">
        <w:t>Kriksic</w:t>
      </w:r>
      <w:proofErr w:type="spellEnd"/>
      <w:r w:rsidRPr="002454EB">
        <w:t xml:space="preserve">, V., Kovacevic, I. &amp; Kovacevic, D. Influence of Oral Probiotic Streptococcus salivarius K12 on Ear and Oral Cavity Health in Humans: Systematic Review. </w:t>
      </w:r>
      <w:r w:rsidRPr="002454EB">
        <w:rPr>
          <w:i/>
          <w:iCs/>
        </w:rPr>
        <w:t xml:space="preserve">Probiotics &amp; </w:t>
      </w:r>
      <w:proofErr w:type="spellStart"/>
      <w:r w:rsidRPr="002454EB">
        <w:rPr>
          <w:i/>
          <w:iCs/>
        </w:rPr>
        <w:t>Antimicro</w:t>
      </w:r>
      <w:proofErr w:type="spellEnd"/>
      <w:r w:rsidRPr="002454EB">
        <w:rPr>
          <w:i/>
          <w:iCs/>
        </w:rPr>
        <w:t>. Prot.</w:t>
      </w:r>
      <w:r w:rsidRPr="002454EB">
        <w:t xml:space="preserve"> </w:t>
      </w:r>
      <w:r w:rsidRPr="002454EB">
        <w:rPr>
          <w:b/>
          <w:bCs/>
        </w:rPr>
        <w:t>9</w:t>
      </w:r>
      <w:r w:rsidRPr="002454EB">
        <w:t>, 102–110 (2017).</w:t>
      </w:r>
    </w:p>
    <w:p w14:paraId="1B69D5D8" w14:textId="77777777" w:rsidR="002454EB" w:rsidRPr="002454EB" w:rsidRDefault="002454EB" w:rsidP="002454EB">
      <w:pPr>
        <w:pStyle w:val="Bibliography"/>
      </w:pPr>
      <w:r w:rsidRPr="002454EB">
        <w:t>46.</w:t>
      </w:r>
      <w:r w:rsidRPr="002454EB">
        <w:tab/>
        <w:t xml:space="preserve">Ternes, D. </w:t>
      </w:r>
      <w:r w:rsidRPr="002454EB">
        <w:rPr>
          <w:i/>
          <w:iCs/>
        </w:rPr>
        <w:t>et al.</w:t>
      </w:r>
      <w:r w:rsidRPr="002454EB">
        <w:t xml:space="preserve"> Microbiome in Colorectal Cancer: How to Get from Meta-omics to Mechanism? </w:t>
      </w:r>
      <w:r w:rsidRPr="002454EB">
        <w:rPr>
          <w:i/>
          <w:iCs/>
        </w:rPr>
        <w:t>Trends in Microbiology</w:t>
      </w:r>
      <w:r w:rsidRPr="002454EB">
        <w:t xml:space="preserve"> </w:t>
      </w:r>
      <w:r w:rsidRPr="002454EB">
        <w:rPr>
          <w:b/>
          <w:bCs/>
        </w:rPr>
        <w:t>28</w:t>
      </w:r>
      <w:r w:rsidRPr="002454EB">
        <w:t>, 401–423 (2020).</w:t>
      </w:r>
    </w:p>
    <w:p w14:paraId="463D6F59" w14:textId="77777777" w:rsidR="002454EB" w:rsidRPr="002454EB" w:rsidRDefault="002454EB" w:rsidP="002454EB">
      <w:pPr>
        <w:pStyle w:val="Bibliography"/>
      </w:pPr>
      <w:r w:rsidRPr="002454EB">
        <w:t>47.</w:t>
      </w:r>
      <w:r w:rsidRPr="002454EB">
        <w:tab/>
        <w:t xml:space="preserve">Liang, Q. </w:t>
      </w:r>
      <w:r w:rsidRPr="002454EB">
        <w:rPr>
          <w:i/>
          <w:iCs/>
        </w:rPr>
        <w:t>et al.</w:t>
      </w:r>
      <w:r w:rsidRPr="002454EB">
        <w:t xml:space="preserve"> Fecal Bacteria Act as Novel Biomarkers for Noninvasive Diagnosis of Colorectal Cancer. </w:t>
      </w:r>
      <w:r w:rsidRPr="002454EB">
        <w:rPr>
          <w:i/>
          <w:iCs/>
        </w:rPr>
        <w:t>Clin Cancer Res</w:t>
      </w:r>
      <w:r w:rsidRPr="002454EB">
        <w:t xml:space="preserve"> </w:t>
      </w:r>
      <w:r w:rsidRPr="002454EB">
        <w:rPr>
          <w:b/>
          <w:bCs/>
        </w:rPr>
        <w:t>23</w:t>
      </w:r>
      <w:r w:rsidRPr="002454EB">
        <w:t>, 2061–2070 (2017).</w:t>
      </w:r>
    </w:p>
    <w:p w14:paraId="3DE585CB" w14:textId="77777777" w:rsidR="002454EB" w:rsidRPr="002454EB" w:rsidRDefault="002454EB" w:rsidP="002454EB">
      <w:pPr>
        <w:pStyle w:val="Bibliography"/>
      </w:pPr>
      <w:r w:rsidRPr="002454EB">
        <w:t>48.</w:t>
      </w:r>
      <w:r w:rsidRPr="002454EB">
        <w:tab/>
        <w:t xml:space="preserve">Jia, W., Rajani, C., Xu, H. &amp; Zheng, X. Gut microbiota alterations are distinct for primary colorectal cancer and hepatocellular carcinoma. </w:t>
      </w:r>
      <w:r w:rsidRPr="002454EB">
        <w:rPr>
          <w:i/>
          <w:iCs/>
        </w:rPr>
        <w:t>Protein Cell</w:t>
      </w:r>
      <w:r w:rsidRPr="002454EB">
        <w:t xml:space="preserve"> </w:t>
      </w:r>
      <w:r w:rsidRPr="002454EB">
        <w:rPr>
          <w:b/>
          <w:bCs/>
        </w:rPr>
        <w:t>12</w:t>
      </w:r>
      <w:r w:rsidRPr="002454EB">
        <w:t>, 374–393 (2021).</w:t>
      </w:r>
    </w:p>
    <w:p w14:paraId="294A9C22" w14:textId="77777777" w:rsidR="002454EB" w:rsidRPr="002454EB" w:rsidRDefault="002454EB" w:rsidP="002454EB">
      <w:pPr>
        <w:pStyle w:val="Bibliography"/>
      </w:pPr>
      <w:r w:rsidRPr="002454EB">
        <w:t>49.</w:t>
      </w:r>
      <w:r w:rsidRPr="002454EB">
        <w:tab/>
        <w:t xml:space="preserve">Yu, X. </w:t>
      </w:r>
      <w:r w:rsidRPr="002454EB">
        <w:rPr>
          <w:i/>
          <w:iCs/>
        </w:rPr>
        <w:t>et al.</w:t>
      </w:r>
      <w:r w:rsidRPr="002454EB">
        <w:t xml:space="preserve"> A Comparative Characterization of Different Host-sourced Lactobacillus </w:t>
      </w:r>
      <w:proofErr w:type="spellStart"/>
      <w:r w:rsidRPr="002454EB">
        <w:t>ruminis</w:t>
      </w:r>
      <w:proofErr w:type="spellEnd"/>
      <w:r w:rsidRPr="002454EB">
        <w:t xml:space="preserve"> Strains and Their Adhesive, Inhibitory, and Immunomodulating Functions. </w:t>
      </w:r>
      <w:r w:rsidRPr="002454EB">
        <w:rPr>
          <w:i/>
          <w:iCs/>
        </w:rPr>
        <w:t>Front. Microbiol.</w:t>
      </w:r>
      <w:r w:rsidRPr="002454EB">
        <w:t xml:space="preserve"> </w:t>
      </w:r>
      <w:r w:rsidRPr="002454EB">
        <w:rPr>
          <w:b/>
          <w:bCs/>
        </w:rPr>
        <w:t>8</w:t>
      </w:r>
      <w:r w:rsidRPr="002454EB">
        <w:t>, (2017).</w:t>
      </w:r>
    </w:p>
    <w:p w14:paraId="2E548098" w14:textId="77777777" w:rsidR="002454EB" w:rsidRPr="002454EB" w:rsidRDefault="002454EB" w:rsidP="002454EB">
      <w:pPr>
        <w:pStyle w:val="Bibliography"/>
      </w:pPr>
      <w:r w:rsidRPr="002454EB">
        <w:t>50.</w:t>
      </w:r>
      <w:r w:rsidRPr="002454EB">
        <w:tab/>
        <w:t xml:space="preserve">Department of Microbiology, Islamic Azad University School of Science, Fars, Iran </w:t>
      </w:r>
      <w:r w:rsidRPr="002454EB">
        <w:rPr>
          <w:i/>
          <w:iCs/>
        </w:rPr>
        <w:t>et al.</w:t>
      </w:r>
      <w:r w:rsidRPr="002454EB">
        <w:t xml:space="preserve"> Anti-colon cancer activity of Bifidobacterium metabolites on colon cancer cell line SW742. </w:t>
      </w:r>
      <w:r w:rsidRPr="002454EB">
        <w:rPr>
          <w:i/>
          <w:iCs/>
        </w:rPr>
        <w:t>Turk J Gastroenterol</w:t>
      </w:r>
      <w:r w:rsidRPr="002454EB">
        <w:t xml:space="preserve"> </w:t>
      </w:r>
      <w:r w:rsidRPr="002454EB">
        <w:rPr>
          <w:b/>
          <w:bCs/>
        </w:rPr>
        <w:t>30</w:t>
      </w:r>
      <w:r w:rsidRPr="002454EB">
        <w:t>, 835–842 (2019).</w:t>
      </w:r>
    </w:p>
    <w:p w14:paraId="7AD6228E" w14:textId="77777777" w:rsidR="002454EB" w:rsidRPr="002454EB" w:rsidRDefault="002454EB" w:rsidP="002454EB">
      <w:pPr>
        <w:pStyle w:val="Bibliography"/>
      </w:pPr>
      <w:r w:rsidRPr="002454EB">
        <w:t>51.</w:t>
      </w:r>
      <w:r w:rsidRPr="002454EB">
        <w:tab/>
      </w:r>
      <w:proofErr w:type="spellStart"/>
      <w:r w:rsidRPr="002454EB">
        <w:t>Tarrah</w:t>
      </w:r>
      <w:proofErr w:type="spellEnd"/>
      <w:r w:rsidRPr="002454EB">
        <w:t xml:space="preserve">, A. </w:t>
      </w:r>
      <w:r w:rsidRPr="002454EB">
        <w:rPr>
          <w:i/>
          <w:iCs/>
        </w:rPr>
        <w:t>et al.</w:t>
      </w:r>
      <w:r w:rsidRPr="002454EB">
        <w:t xml:space="preserve"> In vitro Probiotic Potential and Anti-cancer Activity of Newly Isolated Folate-Producing Streptococcus thermophilus Strains. </w:t>
      </w:r>
      <w:r w:rsidRPr="002454EB">
        <w:rPr>
          <w:i/>
          <w:iCs/>
        </w:rPr>
        <w:t>Front. Microbiol.</w:t>
      </w:r>
      <w:r w:rsidRPr="002454EB">
        <w:t xml:space="preserve"> </w:t>
      </w:r>
      <w:r w:rsidRPr="002454EB">
        <w:rPr>
          <w:b/>
          <w:bCs/>
        </w:rPr>
        <w:t>9</w:t>
      </w:r>
      <w:r w:rsidRPr="002454EB">
        <w:t>, 2214 (2018).</w:t>
      </w:r>
    </w:p>
    <w:p w14:paraId="03F88B8A" w14:textId="77777777" w:rsidR="002454EB" w:rsidRPr="002454EB" w:rsidRDefault="002454EB" w:rsidP="002454EB">
      <w:pPr>
        <w:pStyle w:val="Bibliography"/>
      </w:pPr>
      <w:r w:rsidRPr="002454EB">
        <w:t>52.</w:t>
      </w:r>
      <w:r w:rsidRPr="002454EB">
        <w:tab/>
        <w:t xml:space="preserve">Singh, J. Bifidobacterium longum, a lactic acid-producing intestinal bacterium inhibits </w:t>
      </w:r>
      <w:r w:rsidRPr="002454EB">
        <w:lastRenderedPageBreak/>
        <w:t xml:space="preserve">colon cancer and modulates the intermediate biomarkers of colon carcinogenesis. </w:t>
      </w:r>
      <w:r w:rsidRPr="002454EB">
        <w:rPr>
          <w:i/>
          <w:iCs/>
        </w:rPr>
        <w:t>Carcinogenesis</w:t>
      </w:r>
      <w:r w:rsidRPr="002454EB">
        <w:t xml:space="preserve"> </w:t>
      </w:r>
      <w:r w:rsidRPr="002454EB">
        <w:rPr>
          <w:b/>
          <w:bCs/>
        </w:rPr>
        <w:t>18</w:t>
      </w:r>
      <w:r w:rsidRPr="002454EB">
        <w:t>, 833–841 (1997).</w:t>
      </w:r>
    </w:p>
    <w:p w14:paraId="710DDA9D" w14:textId="77777777" w:rsidR="002454EB" w:rsidRPr="002454EB" w:rsidRDefault="002454EB" w:rsidP="002454EB">
      <w:pPr>
        <w:pStyle w:val="Bibliography"/>
      </w:pPr>
      <w:r w:rsidRPr="002454EB">
        <w:t>53.</w:t>
      </w:r>
      <w:r w:rsidRPr="002454EB">
        <w:tab/>
        <w:t xml:space="preserve">Pérez, J. C. &amp; Johnson, A. D. Regulatory Circuits That Enable Proliferation of the Fungus Candida albicans in a Mammalian Host. </w:t>
      </w:r>
      <w:r w:rsidRPr="002454EB">
        <w:rPr>
          <w:i/>
          <w:iCs/>
        </w:rPr>
        <w:t>PLOS Pathogens</w:t>
      </w:r>
      <w:r w:rsidRPr="002454EB">
        <w:t xml:space="preserve"> </w:t>
      </w:r>
      <w:r w:rsidRPr="002454EB">
        <w:rPr>
          <w:b/>
          <w:bCs/>
        </w:rPr>
        <w:t>9</w:t>
      </w:r>
      <w:r w:rsidRPr="002454EB">
        <w:t>, e1003780 (2013).</w:t>
      </w:r>
    </w:p>
    <w:p w14:paraId="3B889CB1" w14:textId="77777777" w:rsidR="002454EB" w:rsidRPr="002454EB" w:rsidRDefault="002454EB" w:rsidP="002454EB">
      <w:pPr>
        <w:pStyle w:val="Bibliography"/>
      </w:pPr>
      <w:r w:rsidRPr="002454EB">
        <w:t>54.</w:t>
      </w:r>
      <w:r w:rsidRPr="002454EB">
        <w:tab/>
        <w:t xml:space="preserve">Li, J. </w:t>
      </w:r>
      <w:r w:rsidRPr="002454EB">
        <w:rPr>
          <w:i/>
          <w:iCs/>
        </w:rPr>
        <w:t>et al.</w:t>
      </w:r>
      <w:r w:rsidRPr="002454EB">
        <w:t xml:space="preserve"> Fungi in Gastrointestinal Tracts of Human and Mice: from Community to Functions. </w:t>
      </w:r>
      <w:proofErr w:type="spellStart"/>
      <w:r w:rsidRPr="002454EB">
        <w:rPr>
          <w:i/>
          <w:iCs/>
        </w:rPr>
        <w:t>Microb</w:t>
      </w:r>
      <w:proofErr w:type="spellEnd"/>
      <w:r w:rsidRPr="002454EB">
        <w:rPr>
          <w:i/>
          <w:iCs/>
        </w:rPr>
        <w:t xml:space="preserve"> </w:t>
      </w:r>
      <w:proofErr w:type="spellStart"/>
      <w:r w:rsidRPr="002454EB">
        <w:rPr>
          <w:i/>
          <w:iCs/>
        </w:rPr>
        <w:t>Ecol</w:t>
      </w:r>
      <w:proofErr w:type="spellEnd"/>
      <w:r w:rsidRPr="002454EB">
        <w:t xml:space="preserve"> </w:t>
      </w:r>
      <w:r w:rsidRPr="002454EB">
        <w:rPr>
          <w:b/>
          <w:bCs/>
        </w:rPr>
        <w:t>75</w:t>
      </w:r>
      <w:r w:rsidRPr="002454EB">
        <w:t>, 821–829 (2018).</w:t>
      </w:r>
    </w:p>
    <w:p w14:paraId="02EFFC42" w14:textId="77777777" w:rsidR="002454EB" w:rsidRPr="002454EB" w:rsidRDefault="002454EB" w:rsidP="002454EB">
      <w:pPr>
        <w:pStyle w:val="Bibliography"/>
      </w:pPr>
      <w:r w:rsidRPr="002454EB">
        <w:t>55.</w:t>
      </w:r>
      <w:r w:rsidRPr="002454EB">
        <w:tab/>
        <w:t xml:space="preserve">Fontana </w:t>
      </w:r>
      <w:r w:rsidRPr="002454EB">
        <w:rPr>
          <w:i/>
          <w:iCs/>
        </w:rPr>
        <w:t>et al.</w:t>
      </w:r>
      <w:r w:rsidRPr="002454EB">
        <w:t xml:space="preserve"> Gut Microbiota Profiles Differ among Individuals Depending on Their Region of Origin: An Italian Pilot Study. </w:t>
      </w:r>
      <w:r w:rsidRPr="002454EB">
        <w:rPr>
          <w:i/>
          <w:iCs/>
        </w:rPr>
        <w:t>IJERPH</w:t>
      </w:r>
      <w:r w:rsidRPr="002454EB">
        <w:t xml:space="preserve"> </w:t>
      </w:r>
      <w:r w:rsidRPr="002454EB">
        <w:rPr>
          <w:b/>
          <w:bCs/>
        </w:rPr>
        <w:t>16</w:t>
      </w:r>
      <w:r w:rsidRPr="002454EB">
        <w:t>, 4065 (2019).</w:t>
      </w:r>
    </w:p>
    <w:p w14:paraId="4BAD2E2B" w14:textId="77777777" w:rsidR="002454EB" w:rsidRPr="002454EB" w:rsidRDefault="002454EB" w:rsidP="002454EB">
      <w:pPr>
        <w:pStyle w:val="Bibliography"/>
      </w:pPr>
      <w:r w:rsidRPr="002454EB">
        <w:t>56.</w:t>
      </w:r>
      <w:r w:rsidRPr="002454EB">
        <w:tab/>
      </w:r>
      <w:proofErr w:type="spellStart"/>
      <w:r w:rsidRPr="002454EB">
        <w:t>MetaHIT</w:t>
      </w:r>
      <w:proofErr w:type="spellEnd"/>
      <w:r w:rsidRPr="002454EB">
        <w:t xml:space="preserve"> consortium </w:t>
      </w:r>
      <w:r w:rsidRPr="002454EB">
        <w:rPr>
          <w:i/>
          <w:iCs/>
        </w:rPr>
        <w:t>et al.</w:t>
      </w:r>
      <w:r w:rsidRPr="002454EB">
        <w:t xml:space="preserve"> Richness of human gut microbiome correlates with metabolic markers. </w:t>
      </w:r>
      <w:r w:rsidRPr="002454EB">
        <w:rPr>
          <w:i/>
          <w:iCs/>
        </w:rPr>
        <w:t>Nature</w:t>
      </w:r>
      <w:r w:rsidRPr="002454EB">
        <w:t xml:space="preserve"> </w:t>
      </w:r>
      <w:r w:rsidRPr="002454EB">
        <w:rPr>
          <w:b/>
          <w:bCs/>
        </w:rPr>
        <w:t>500</w:t>
      </w:r>
      <w:r w:rsidRPr="002454EB">
        <w:t>, 541–546 (2013).</w:t>
      </w:r>
    </w:p>
    <w:p w14:paraId="4DD0F852" w14:textId="77777777" w:rsidR="002454EB" w:rsidRPr="002454EB" w:rsidRDefault="002454EB" w:rsidP="002454EB">
      <w:pPr>
        <w:pStyle w:val="Bibliography"/>
      </w:pPr>
      <w:r w:rsidRPr="002454EB">
        <w:t>57.</w:t>
      </w:r>
      <w:r w:rsidRPr="002454EB">
        <w:tab/>
      </w:r>
      <w:proofErr w:type="spellStart"/>
      <w:r w:rsidRPr="002454EB">
        <w:t>Manichanh</w:t>
      </w:r>
      <w:proofErr w:type="spellEnd"/>
      <w:r w:rsidRPr="002454EB">
        <w:t xml:space="preserve">, C. </w:t>
      </w:r>
      <w:r w:rsidRPr="002454EB">
        <w:rPr>
          <w:i/>
          <w:iCs/>
        </w:rPr>
        <w:t>et al.</w:t>
      </w:r>
      <w:r w:rsidRPr="002454EB">
        <w:t xml:space="preserve"> Reduced diversity of faecal microbiota in Crohn’s disease revealed by a metagenomic approach. </w:t>
      </w:r>
      <w:r w:rsidRPr="002454EB">
        <w:rPr>
          <w:i/>
          <w:iCs/>
        </w:rPr>
        <w:t>Gut</w:t>
      </w:r>
      <w:r w:rsidRPr="002454EB">
        <w:t xml:space="preserve"> </w:t>
      </w:r>
      <w:r w:rsidRPr="002454EB">
        <w:rPr>
          <w:b/>
          <w:bCs/>
        </w:rPr>
        <w:t>55</w:t>
      </w:r>
      <w:r w:rsidRPr="002454EB">
        <w:t>, 205–211 (2006).</w:t>
      </w:r>
    </w:p>
    <w:p w14:paraId="64D34451" w14:textId="77777777" w:rsidR="002454EB" w:rsidRPr="002454EB" w:rsidRDefault="002454EB" w:rsidP="002454EB">
      <w:pPr>
        <w:pStyle w:val="Bibliography"/>
      </w:pPr>
      <w:r w:rsidRPr="002454EB">
        <w:t>58.</w:t>
      </w:r>
      <w:r w:rsidRPr="002454EB">
        <w:tab/>
        <w:t xml:space="preserve">Pereira, M. B., </w:t>
      </w:r>
      <w:proofErr w:type="spellStart"/>
      <w:r w:rsidRPr="002454EB">
        <w:t>Wallroth</w:t>
      </w:r>
      <w:proofErr w:type="spellEnd"/>
      <w:r w:rsidRPr="002454EB">
        <w:t xml:space="preserve">, M., Jonsson, V. &amp; </w:t>
      </w:r>
      <w:proofErr w:type="spellStart"/>
      <w:r w:rsidRPr="002454EB">
        <w:t>Kristiansson</w:t>
      </w:r>
      <w:proofErr w:type="spellEnd"/>
      <w:r w:rsidRPr="002454EB">
        <w:t xml:space="preserve">, E. Comparison of normalization methods for the analysis of metagenomic gene abundance data. </w:t>
      </w:r>
      <w:r w:rsidRPr="002454EB">
        <w:rPr>
          <w:i/>
          <w:iCs/>
        </w:rPr>
        <w:t>BMC Genomics</w:t>
      </w:r>
      <w:r w:rsidRPr="002454EB">
        <w:t xml:space="preserve"> </w:t>
      </w:r>
      <w:r w:rsidRPr="002454EB">
        <w:rPr>
          <w:b/>
          <w:bCs/>
        </w:rPr>
        <w:t>19</w:t>
      </w:r>
      <w:r w:rsidRPr="002454EB">
        <w:t>, 274 (2018).</w:t>
      </w:r>
    </w:p>
    <w:p w14:paraId="17F0D229" w14:textId="77777777" w:rsidR="002454EB" w:rsidRPr="002454EB" w:rsidRDefault="002454EB" w:rsidP="002454EB">
      <w:pPr>
        <w:pStyle w:val="Bibliography"/>
      </w:pPr>
      <w:r w:rsidRPr="002454EB">
        <w:t>59.</w:t>
      </w:r>
      <w:r w:rsidRPr="002454EB">
        <w:tab/>
      </w:r>
      <w:proofErr w:type="spellStart"/>
      <w:r w:rsidRPr="002454EB">
        <w:t>Khil</w:t>
      </w:r>
      <w:proofErr w:type="spellEnd"/>
      <w:r w:rsidRPr="002454EB">
        <w:t xml:space="preserve">, L.-Y. </w:t>
      </w:r>
      <w:r w:rsidRPr="002454EB">
        <w:rPr>
          <w:i/>
          <w:iCs/>
        </w:rPr>
        <w:t>et al.</w:t>
      </w:r>
      <w:r w:rsidRPr="002454EB">
        <w:t xml:space="preserve"> Mechanisms involved in Korean mistletoe lectin-induced apoptosis of cancer cells. </w:t>
      </w:r>
      <w:r w:rsidRPr="002454EB">
        <w:rPr>
          <w:i/>
          <w:iCs/>
        </w:rPr>
        <w:t>WJG</w:t>
      </w:r>
      <w:r w:rsidRPr="002454EB">
        <w:t xml:space="preserve"> </w:t>
      </w:r>
      <w:r w:rsidRPr="002454EB">
        <w:rPr>
          <w:b/>
          <w:bCs/>
        </w:rPr>
        <w:t>13</w:t>
      </w:r>
      <w:r w:rsidRPr="002454EB">
        <w:t>, 2811 (2007).</w:t>
      </w:r>
    </w:p>
    <w:p w14:paraId="0CBB369B" w14:textId="77777777" w:rsidR="002454EB" w:rsidRPr="002454EB" w:rsidRDefault="002454EB" w:rsidP="002454EB">
      <w:pPr>
        <w:pStyle w:val="Bibliography"/>
      </w:pPr>
      <w:r w:rsidRPr="002454EB">
        <w:t>60.</w:t>
      </w:r>
      <w:r w:rsidRPr="002454EB">
        <w:tab/>
        <w:t xml:space="preserve">Ma, L., Tang, L. &amp; Yi, Q. Salvianolic Acids: Potential Source of Natural Drugs for the Treatment of Fibrosis Disease and Cancer. </w:t>
      </w:r>
      <w:r w:rsidRPr="002454EB">
        <w:rPr>
          <w:i/>
          <w:iCs/>
        </w:rPr>
        <w:t>Frontiers in Pharmacology</w:t>
      </w:r>
      <w:r w:rsidRPr="002454EB">
        <w:t xml:space="preserve"> </w:t>
      </w:r>
      <w:r w:rsidRPr="002454EB">
        <w:rPr>
          <w:b/>
          <w:bCs/>
        </w:rPr>
        <w:t>10</w:t>
      </w:r>
      <w:r w:rsidRPr="002454EB">
        <w:t>, 97 (2019).</w:t>
      </w:r>
    </w:p>
    <w:p w14:paraId="052A8545" w14:textId="77777777" w:rsidR="002454EB" w:rsidRPr="002454EB" w:rsidRDefault="002454EB" w:rsidP="002454EB">
      <w:pPr>
        <w:pStyle w:val="Bibliography"/>
      </w:pPr>
      <w:r w:rsidRPr="002454EB">
        <w:t>61.</w:t>
      </w:r>
      <w:r w:rsidRPr="002454EB">
        <w:tab/>
        <w:t xml:space="preserve">Das, G. </w:t>
      </w:r>
      <w:r w:rsidRPr="002454EB">
        <w:rPr>
          <w:i/>
          <w:iCs/>
        </w:rPr>
        <w:t>et al.</w:t>
      </w:r>
      <w:r w:rsidRPr="002454EB">
        <w:t xml:space="preserve"> Cordyceps spp.: A Review on Its Immune-Stimulatory and Other Biological </w:t>
      </w:r>
      <w:r w:rsidRPr="002454EB">
        <w:lastRenderedPageBreak/>
        <w:t xml:space="preserve">Potentials. </w:t>
      </w:r>
      <w:r w:rsidRPr="002454EB">
        <w:rPr>
          <w:i/>
          <w:iCs/>
        </w:rPr>
        <w:t>Frontiers in Pharmacology</w:t>
      </w:r>
      <w:r w:rsidRPr="002454EB">
        <w:t xml:space="preserve"> </w:t>
      </w:r>
      <w:r w:rsidRPr="002454EB">
        <w:rPr>
          <w:b/>
          <w:bCs/>
        </w:rPr>
        <w:t>11</w:t>
      </w:r>
      <w:r w:rsidRPr="002454EB">
        <w:t>, 2250 (2021).</w:t>
      </w:r>
    </w:p>
    <w:p w14:paraId="4B475AF1" w14:textId="77777777" w:rsidR="002454EB" w:rsidRPr="002454EB" w:rsidRDefault="002454EB" w:rsidP="002454EB">
      <w:pPr>
        <w:pStyle w:val="Bibliography"/>
      </w:pPr>
      <w:r w:rsidRPr="002454EB">
        <w:t>62.</w:t>
      </w:r>
      <w:r w:rsidRPr="002454EB">
        <w:tab/>
        <w:t xml:space="preserve">Boskovic, I., </w:t>
      </w:r>
      <w:proofErr w:type="spellStart"/>
      <w:r w:rsidRPr="002454EB">
        <w:t>Đukić</w:t>
      </w:r>
      <w:proofErr w:type="spellEnd"/>
      <w:r w:rsidRPr="002454EB">
        <w:t xml:space="preserve">, D. A., </w:t>
      </w:r>
      <w:proofErr w:type="spellStart"/>
      <w:r w:rsidRPr="002454EB">
        <w:t>Maskovic</w:t>
      </w:r>
      <w:proofErr w:type="spellEnd"/>
      <w:r w:rsidRPr="002454EB">
        <w:t xml:space="preserve">, P., </w:t>
      </w:r>
      <w:proofErr w:type="spellStart"/>
      <w:r w:rsidRPr="002454EB">
        <w:t>Mandić</w:t>
      </w:r>
      <w:proofErr w:type="spellEnd"/>
      <w:r w:rsidRPr="002454EB">
        <w:t xml:space="preserve">, L. &amp; Perovic, S. Phytochemical composition and antimicrobial, </w:t>
      </w:r>
      <w:proofErr w:type="gramStart"/>
      <w:r w:rsidRPr="002454EB">
        <w:t>antioxidant</w:t>
      </w:r>
      <w:proofErr w:type="gramEnd"/>
      <w:r w:rsidRPr="002454EB">
        <w:t xml:space="preserve"> and cytotoxic activities of Anchusa officinalis L. extracts. </w:t>
      </w:r>
      <w:proofErr w:type="spellStart"/>
      <w:r w:rsidRPr="002454EB">
        <w:rPr>
          <w:i/>
          <w:iCs/>
        </w:rPr>
        <w:t>Biologia</w:t>
      </w:r>
      <w:proofErr w:type="spellEnd"/>
      <w:r w:rsidRPr="002454EB">
        <w:t xml:space="preserve"> </w:t>
      </w:r>
      <w:r w:rsidRPr="002454EB">
        <w:rPr>
          <w:b/>
          <w:bCs/>
        </w:rPr>
        <w:t>73</w:t>
      </w:r>
      <w:r w:rsidRPr="002454EB">
        <w:t>, 1035–1041 (2018).</w:t>
      </w:r>
    </w:p>
    <w:p w14:paraId="0B78B635" w14:textId="77777777" w:rsidR="002454EB" w:rsidRPr="002454EB" w:rsidRDefault="002454EB" w:rsidP="002454EB">
      <w:pPr>
        <w:pStyle w:val="Bibliography"/>
      </w:pPr>
      <w:r w:rsidRPr="002454EB">
        <w:t>63.</w:t>
      </w:r>
      <w:r w:rsidRPr="002454EB">
        <w:tab/>
        <w:t xml:space="preserve">Luo, C. </w:t>
      </w:r>
      <w:r w:rsidRPr="002454EB">
        <w:rPr>
          <w:i/>
          <w:iCs/>
        </w:rPr>
        <w:t>et al.</w:t>
      </w:r>
      <w:r w:rsidRPr="002454EB">
        <w:t xml:space="preserve"> A Review of the Anti-Inflammatory Effects of </w:t>
      </w:r>
      <w:proofErr w:type="spellStart"/>
      <w:r w:rsidRPr="002454EB">
        <w:t>Rosmarinic</w:t>
      </w:r>
      <w:proofErr w:type="spellEnd"/>
      <w:r w:rsidRPr="002454EB">
        <w:t xml:space="preserve"> Acid on Inflammatory Diseases. </w:t>
      </w:r>
      <w:r w:rsidRPr="002454EB">
        <w:rPr>
          <w:i/>
          <w:iCs/>
        </w:rPr>
        <w:t>Frontiers in Pharmacology</w:t>
      </w:r>
      <w:r w:rsidRPr="002454EB">
        <w:t xml:space="preserve"> </w:t>
      </w:r>
      <w:r w:rsidRPr="002454EB">
        <w:rPr>
          <w:b/>
          <w:bCs/>
        </w:rPr>
        <w:t>11</w:t>
      </w:r>
      <w:r w:rsidRPr="002454EB">
        <w:t>, 153 (2020).</w:t>
      </w:r>
    </w:p>
    <w:p w14:paraId="30F2BCE3" w14:textId="77777777" w:rsidR="002454EB" w:rsidRPr="002454EB" w:rsidRDefault="002454EB" w:rsidP="002454EB">
      <w:pPr>
        <w:pStyle w:val="Bibliography"/>
      </w:pPr>
      <w:r w:rsidRPr="002454EB">
        <w:t>64.</w:t>
      </w:r>
      <w:r w:rsidRPr="002454EB">
        <w:tab/>
        <w:t xml:space="preserve">Li, Q. </w:t>
      </w:r>
      <w:r w:rsidRPr="002454EB">
        <w:rPr>
          <w:i/>
          <w:iCs/>
        </w:rPr>
        <w:t>et al.</w:t>
      </w:r>
      <w:r w:rsidRPr="002454EB">
        <w:t xml:space="preserve"> Streptococcus thermophilus Inhibits Colorectal Tumorigenesis Through Secreting β-Galactosidase. </w:t>
      </w:r>
      <w:r w:rsidRPr="002454EB">
        <w:rPr>
          <w:i/>
          <w:iCs/>
        </w:rPr>
        <w:t>Gastroenterology</w:t>
      </w:r>
      <w:r w:rsidRPr="002454EB">
        <w:t xml:space="preserve"> </w:t>
      </w:r>
      <w:r w:rsidRPr="002454EB">
        <w:rPr>
          <w:b/>
          <w:bCs/>
        </w:rPr>
        <w:t>160</w:t>
      </w:r>
      <w:r w:rsidRPr="002454EB">
        <w:t>, 1179-1193.e14 (2021).</w:t>
      </w:r>
    </w:p>
    <w:p w14:paraId="6B451BB1" w14:textId="77777777" w:rsidR="002454EB" w:rsidRPr="002454EB" w:rsidRDefault="002454EB" w:rsidP="002454EB">
      <w:pPr>
        <w:pStyle w:val="Bibliography"/>
      </w:pPr>
      <w:r w:rsidRPr="002454EB">
        <w:t>65.</w:t>
      </w:r>
      <w:r w:rsidRPr="002454EB">
        <w:tab/>
        <w:t xml:space="preserve">Zhao, L. </w:t>
      </w:r>
      <w:r w:rsidRPr="002454EB">
        <w:rPr>
          <w:i/>
          <w:iCs/>
        </w:rPr>
        <w:t>et al.</w:t>
      </w:r>
      <w:r w:rsidRPr="002454EB">
        <w:t xml:space="preserve"> </w:t>
      </w:r>
      <w:r w:rsidRPr="002454EB">
        <w:rPr>
          <w:i/>
          <w:iCs/>
        </w:rPr>
        <w:t xml:space="preserve">Parvimonas Micra Promotes Intestinal Tumorigenesis in Conventional </w:t>
      </w:r>
      <w:proofErr w:type="spellStart"/>
      <w:r w:rsidRPr="002454EB">
        <w:rPr>
          <w:i/>
          <w:iCs/>
        </w:rPr>
        <w:t>Apcmin</w:t>
      </w:r>
      <w:proofErr w:type="spellEnd"/>
      <w:r w:rsidRPr="002454EB">
        <w:rPr>
          <w:i/>
          <w:iCs/>
        </w:rPr>
        <w:t>/+ Mice and in Germ-Free Mice</w:t>
      </w:r>
      <w:r w:rsidRPr="002454EB">
        <w:t>. https://www.researchsquare.com/article/rs-25974/v1 (2020) doi:10.21203/rs.3.rs-25974/v1.</w:t>
      </w:r>
    </w:p>
    <w:p w14:paraId="55443D3A" w14:textId="77777777" w:rsidR="002454EB" w:rsidRPr="002454EB" w:rsidRDefault="002454EB" w:rsidP="002454EB">
      <w:pPr>
        <w:pStyle w:val="Bibliography"/>
      </w:pPr>
      <w:r w:rsidRPr="002454EB">
        <w:t>66.</w:t>
      </w:r>
      <w:r w:rsidRPr="002454EB">
        <w:tab/>
        <w:t xml:space="preserve">Long, X. </w:t>
      </w:r>
      <w:r w:rsidRPr="002454EB">
        <w:rPr>
          <w:i/>
          <w:iCs/>
        </w:rPr>
        <w:t>et al.</w:t>
      </w:r>
      <w:r w:rsidRPr="002454EB">
        <w:t xml:space="preserve"> Peptostreptococcus </w:t>
      </w:r>
      <w:proofErr w:type="spellStart"/>
      <w:r w:rsidRPr="002454EB">
        <w:t>anaerobius</w:t>
      </w:r>
      <w:proofErr w:type="spellEnd"/>
      <w:r w:rsidRPr="002454EB">
        <w:t xml:space="preserve"> promotes colorectal carcinogenesis and modulates </w:t>
      </w:r>
      <w:proofErr w:type="spellStart"/>
      <w:r w:rsidRPr="002454EB">
        <w:t>tumour</w:t>
      </w:r>
      <w:proofErr w:type="spellEnd"/>
      <w:r w:rsidRPr="002454EB">
        <w:t xml:space="preserve"> immunity. </w:t>
      </w:r>
      <w:r w:rsidRPr="002454EB">
        <w:rPr>
          <w:i/>
          <w:iCs/>
        </w:rPr>
        <w:t>Nat Microbiol</w:t>
      </w:r>
      <w:r w:rsidRPr="002454EB">
        <w:t xml:space="preserve"> </w:t>
      </w:r>
      <w:r w:rsidRPr="002454EB">
        <w:rPr>
          <w:b/>
          <w:bCs/>
        </w:rPr>
        <w:t>4</w:t>
      </w:r>
      <w:r w:rsidRPr="002454EB">
        <w:t>, 2319–2330 (2019).</w:t>
      </w:r>
    </w:p>
    <w:p w14:paraId="35EDB183" w14:textId="77777777" w:rsidR="002454EB" w:rsidRPr="002454EB" w:rsidRDefault="002454EB" w:rsidP="002454EB">
      <w:pPr>
        <w:pStyle w:val="Bibliography"/>
      </w:pPr>
      <w:r w:rsidRPr="002454EB">
        <w:t>67.</w:t>
      </w:r>
      <w:r w:rsidRPr="002454EB">
        <w:tab/>
        <w:t xml:space="preserve">Sovran, B. </w:t>
      </w:r>
      <w:r w:rsidRPr="002454EB">
        <w:rPr>
          <w:i/>
          <w:iCs/>
        </w:rPr>
        <w:t>et al.</w:t>
      </w:r>
      <w:r w:rsidRPr="002454EB">
        <w:t xml:space="preserve"> Enterobacteriaceae are essential for the modulation of colitis severity by fungi. </w:t>
      </w:r>
      <w:r w:rsidRPr="002454EB">
        <w:rPr>
          <w:i/>
          <w:iCs/>
        </w:rPr>
        <w:t>Microbiome</w:t>
      </w:r>
      <w:r w:rsidRPr="002454EB">
        <w:t xml:space="preserve"> </w:t>
      </w:r>
      <w:r w:rsidRPr="002454EB">
        <w:rPr>
          <w:b/>
          <w:bCs/>
        </w:rPr>
        <w:t>6</w:t>
      </w:r>
      <w:r w:rsidRPr="002454EB">
        <w:t>, 152 (2018).</w:t>
      </w:r>
    </w:p>
    <w:p w14:paraId="7ABFC774" w14:textId="77777777" w:rsidR="002454EB" w:rsidRPr="002454EB" w:rsidRDefault="002454EB" w:rsidP="002454EB">
      <w:pPr>
        <w:pStyle w:val="Bibliography"/>
      </w:pPr>
      <w:r w:rsidRPr="002454EB">
        <w:t>68.</w:t>
      </w:r>
      <w:r w:rsidRPr="002454EB">
        <w:tab/>
        <w:t xml:space="preserve">Saber, A., </w:t>
      </w:r>
      <w:proofErr w:type="spellStart"/>
      <w:r w:rsidRPr="002454EB">
        <w:t>Alipour</w:t>
      </w:r>
      <w:proofErr w:type="spellEnd"/>
      <w:r w:rsidRPr="002454EB">
        <w:t xml:space="preserve">, B., </w:t>
      </w:r>
      <w:proofErr w:type="spellStart"/>
      <w:r w:rsidRPr="002454EB">
        <w:t>Faghfoori</w:t>
      </w:r>
      <w:proofErr w:type="spellEnd"/>
      <w:r w:rsidRPr="002454EB">
        <w:t xml:space="preserve">, Z., Mousavi jam, A. &amp; </w:t>
      </w:r>
      <w:proofErr w:type="spellStart"/>
      <w:r w:rsidRPr="002454EB">
        <w:t>Yari</w:t>
      </w:r>
      <w:proofErr w:type="spellEnd"/>
      <w:r w:rsidRPr="002454EB">
        <w:t xml:space="preserve"> </w:t>
      </w:r>
      <w:proofErr w:type="spellStart"/>
      <w:r w:rsidRPr="002454EB">
        <w:t>Khosroushahi</w:t>
      </w:r>
      <w:proofErr w:type="spellEnd"/>
      <w:r w:rsidRPr="002454EB">
        <w:t xml:space="preserve">, A. Secretion metabolites of probiotic yeast, Pichia kudriavzevii AS-12, induces apoptosis pathways in human colorectal cancer cell lines. </w:t>
      </w:r>
      <w:r w:rsidRPr="002454EB">
        <w:rPr>
          <w:i/>
          <w:iCs/>
        </w:rPr>
        <w:t>Nutrition Research</w:t>
      </w:r>
      <w:r w:rsidRPr="002454EB">
        <w:t xml:space="preserve"> </w:t>
      </w:r>
      <w:r w:rsidRPr="002454EB">
        <w:rPr>
          <w:b/>
          <w:bCs/>
        </w:rPr>
        <w:t>41</w:t>
      </w:r>
      <w:r w:rsidRPr="002454EB">
        <w:t>, 36–46 (2017).</w:t>
      </w:r>
    </w:p>
    <w:p w14:paraId="2A539751" w14:textId="77777777" w:rsidR="002454EB" w:rsidRPr="002454EB" w:rsidRDefault="002454EB" w:rsidP="002454EB">
      <w:pPr>
        <w:pStyle w:val="Bibliography"/>
      </w:pPr>
      <w:r w:rsidRPr="002454EB">
        <w:t>69.</w:t>
      </w:r>
      <w:r w:rsidRPr="002454EB">
        <w:tab/>
        <w:t xml:space="preserve">Yu, T. </w:t>
      </w:r>
      <w:r w:rsidRPr="002454EB">
        <w:rPr>
          <w:i/>
          <w:iCs/>
        </w:rPr>
        <w:t>et al.</w:t>
      </w:r>
      <w:r w:rsidRPr="002454EB">
        <w:t xml:space="preserve"> Fusobacterium nucleatum Promotes Chemoresistance to Colorectal Cancer by Modulating Autophagy. </w:t>
      </w:r>
      <w:r w:rsidRPr="002454EB">
        <w:rPr>
          <w:i/>
          <w:iCs/>
        </w:rPr>
        <w:t>Cell</w:t>
      </w:r>
      <w:r w:rsidRPr="002454EB">
        <w:t xml:space="preserve"> </w:t>
      </w:r>
      <w:r w:rsidRPr="002454EB">
        <w:rPr>
          <w:b/>
          <w:bCs/>
        </w:rPr>
        <w:t>170</w:t>
      </w:r>
      <w:r w:rsidRPr="002454EB">
        <w:t>, 548-563.e16 (2017).</w:t>
      </w:r>
    </w:p>
    <w:p w14:paraId="63E0C0BC" w14:textId="77777777" w:rsidR="002454EB" w:rsidRPr="002454EB" w:rsidRDefault="002454EB" w:rsidP="002454EB">
      <w:pPr>
        <w:pStyle w:val="Bibliography"/>
      </w:pPr>
      <w:r w:rsidRPr="002454EB">
        <w:lastRenderedPageBreak/>
        <w:t>70.</w:t>
      </w:r>
      <w:r w:rsidRPr="002454EB">
        <w:tab/>
        <w:t xml:space="preserve">Guo, S. </w:t>
      </w:r>
      <w:r w:rsidRPr="002454EB">
        <w:rPr>
          <w:i/>
          <w:iCs/>
        </w:rPr>
        <w:t>et al.</w:t>
      </w:r>
      <w:r w:rsidRPr="002454EB">
        <w:t xml:space="preserve"> Exosomes derived from </w:t>
      </w:r>
      <w:r w:rsidRPr="002454EB">
        <w:rPr>
          <w:i/>
          <w:iCs/>
        </w:rPr>
        <w:t>Fusobacterium nucleatum</w:t>
      </w:r>
      <w:r w:rsidRPr="002454EB">
        <w:t xml:space="preserve"> -infected colorectal cancer cells facilitate </w:t>
      </w:r>
      <w:proofErr w:type="spellStart"/>
      <w:r w:rsidRPr="002454EB">
        <w:t>tumour</w:t>
      </w:r>
      <w:proofErr w:type="spellEnd"/>
      <w:r w:rsidRPr="002454EB">
        <w:t xml:space="preserve"> metastasis by selectively carrying miR-1246/92b-3p/27a-3p and CXCL16. </w:t>
      </w:r>
      <w:r w:rsidRPr="002454EB">
        <w:rPr>
          <w:i/>
          <w:iCs/>
        </w:rPr>
        <w:t>Gut</w:t>
      </w:r>
      <w:r w:rsidRPr="002454EB">
        <w:t xml:space="preserve"> </w:t>
      </w:r>
      <w:r w:rsidRPr="002454EB">
        <w:rPr>
          <w:b/>
          <w:bCs/>
        </w:rPr>
        <w:t>70</w:t>
      </w:r>
      <w:r w:rsidRPr="002454EB">
        <w:t>, 1507–1519 (2021).</w:t>
      </w:r>
    </w:p>
    <w:p w14:paraId="1B350E19" w14:textId="2D66AC99" w:rsidR="00F444BB" w:rsidRPr="00C01A47" w:rsidRDefault="001C7215" w:rsidP="00BA0A8A">
      <w:pPr>
        <w:spacing w:before="0" w:after="0"/>
      </w:pPr>
      <w:r w:rsidRPr="00BA0A8A">
        <w:fldChar w:fldCharType="end"/>
      </w:r>
    </w:p>
    <w:p w14:paraId="53FAEBC3" w14:textId="29933C92" w:rsidR="00BA0A8A" w:rsidRPr="004F3EF9" w:rsidRDefault="00CD20FE">
      <w:pPr>
        <w:spacing w:before="0" w:after="0"/>
        <w:rPr>
          <w:b/>
          <w:rPrChange w:id="1015" w:author="Jun Yu (MEDT)" w:date="2021-10-19T10:26:00Z">
            <w:rPr/>
          </w:rPrChange>
        </w:rPr>
      </w:pPr>
      <w:commentRangeStart w:id="1016"/>
      <w:ins w:id="1017" w:author="Jun Yu (MEDT)" w:date="2021-10-19T10:26:00Z">
        <w:r w:rsidRPr="004F3EF9">
          <w:rPr>
            <w:b/>
            <w:highlight w:val="green"/>
            <w:rPrChange w:id="1018" w:author="Jun Yu (MEDT)" w:date="2021-10-19T10:26:00Z">
              <w:rPr/>
            </w:rPrChange>
          </w:rPr>
          <w:t>Figure legends</w:t>
        </w:r>
        <w:commentRangeEnd w:id="1016"/>
        <w:r w:rsidR="004F3EF9" w:rsidRPr="004F3EF9">
          <w:rPr>
            <w:rStyle w:val="CommentReference"/>
            <w:highlight w:val="green"/>
            <w:rPrChange w:id="1019" w:author="Jun Yu (MEDT)" w:date="2021-10-19T10:26:00Z">
              <w:rPr>
                <w:rStyle w:val="CommentReference"/>
              </w:rPr>
            </w:rPrChange>
          </w:rPr>
          <w:commentReference w:id="1016"/>
        </w:r>
      </w:ins>
    </w:p>
    <w:sectPr w:rsidR="00BA0A8A" w:rsidRPr="004F3EF9">
      <w:footerReference w:type="default" r:id="rId13"/>
      <w:pgSz w:w="11906" w:h="16838"/>
      <w:pgMar w:top="1440" w:right="1440" w:bottom="1440" w:left="1440" w:header="720" w:footer="720"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Jun Yu (MEDT)" w:date="2021-10-19T10:31:00Z" w:initials="JY(">
    <w:p w14:paraId="1C63A6C6" w14:textId="13BF874E" w:rsidR="00246F85" w:rsidRDefault="00246F85">
      <w:pPr>
        <w:pStyle w:val="CommentText"/>
      </w:pPr>
      <w:r>
        <w:rPr>
          <w:rStyle w:val="CommentReference"/>
        </w:rPr>
        <w:annotationRef/>
      </w:r>
      <w:r>
        <w:t xml:space="preserve">Only include the author with real contribution </w:t>
      </w:r>
    </w:p>
  </w:comment>
  <w:comment w:id="4" w:author="Jun Yu (MEDT)" w:date="2021-10-19T10:27:00Z" w:initials="JY(">
    <w:p w14:paraId="2E57F3E7" w14:textId="5A9079D3" w:rsidR="00246F85" w:rsidRDefault="00246F85">
      <w:pPr>
        <w:pStyle w:val="CommentText"/>
      </w:pPr>
      <w:r>
        <w:rPr>
          <w:rStyle w:val="CommentReference"/>
        </w:rPr>
        <w:annotationRef/>
      </w:r>
      <w:r>
        <w:t xml:space="preserve">Add the major analyses methods </w:t>
      </w:r>
    </w:p>
  </w:comment>
  <w:comment w:id="6" w:author="Jun Yu (MEDT)" w:date="2021-10-19T10:29:00Z" w:initials="JY(">
    <w:p w14:paraId="6C1FC866" w14:textId="25384883" w:rsidR="00246F85" w:rsidRDefault="00246F85">
      <w:pPr>
        <w:pStyle w:val="CommentText"/>
      </w:pPr>
      <w:r>
        <w:rPr>
          <w:rStyle w:val="CommentReference"/>
        </w:rPr>
        <w:annotationRef/>
      </w:r>
      <w:r>
        <w:t xml:space="preserve">Please highlight all the very significant feature and discoveries of fungi in CRC. You are not only looking for the altered fungi species and biomarker but the composition and signature cross </w:t>
      </w:r>
      <w:proofErr w:type="spellStart"/>
      <w:r>
        <w:t>multipul</w:t>
      </w:r>
      <w:proofErr w:type="spellEnd"/>
      <w:r>
        <w:t xml:space="preserve"> populations. Please rewrite the Result</w:t>
      </w:r>
    </w:p>
  </w:comment>
  <w:comment w:id="7" w:author="Jun Yu (MEDT)" w:date="2021-10-19T10:28:00Z" w:initials="JY(">
    <w:p w14:paraId="0B0BD6E1" w14:textId="57337517" w:rsidR="00246F85" w:rsidRDefault="00246F85">
      <w:pPr>
        <w:pStyle w:val="CommentText"/>
      </w:pPr>
      <w:r>
        <w:rPr>
          <w:rStyle w:val="CommentReference"/>
        </w:rPr>
        <w:annotationRef/>
      </w:r>
      <w:r>
        <w:t>Please describe the overall fungi feature in CRC first</w:t>
      </w:r>
    </w:p>
  </w:comment>
  <w:comment w:id="59" w:author="Jun Yu (MEDT)" w:date="2021-10-18T14:47:00Z" w:initials="JY(">
    <w:p w14:paraId="1B33D285" w14:textId="77777777" w:rsidR="00246F85" w:rsidRDefault="00246F85" w:rsidP="005D7F10">
      <w:pPr>
        <w:pStyle w:val="CommentText"/>
      </w:pPr>
      <w:r>
        <w:rPr>
          <w:rStyle w:val="CommentReference"/>
        </w:rPr>
        <w:annotationRef/>
      </w:r>
      <w:r>
        <w:t xml:space="preserve">Please add the references for the 8 published datasets </w:t>
      </w:r>
    </w:p>
  </w:comment>
  <w:comment w:id="73" w:author="Jun Yu (MEDT)" w:date="2021-10-18T14:48:00Z" w:initials="JY(">
    <w:p w14:paraId="6D14D439" w14:textId="3F6E4851" w:rsidR="00246F85" w:rsidRDefault="00246F85">
      <w:pPr>
        <w:pStyle w:val="CommentText"/>
      </w:pPr>
      <w:r>
        <w:rPr>
          <w:rStyle w:val="CommentReference"/>
        </w:rPr>
        <w:annotationRef/>
      </w:r>
      <w:r>
        <w:t xml:space="preserve">Please provide the details for the </w:t>
      </w:r>
      <w:r w:rsidRPr="00BA0A8A">
        <w:t>four continents</w:t>
      </w:r>
      <w:r>
        <w:t xml:space="preserve">. </w:t>
      </w:r>
    </w:p>
  </w:comment>
  <w:comment w:id="76" w:author="Jun Yu (MEDT)" w:date="2021-10-18T15:00:00Z" w:initials="JY(">
    <w:p w14:paraId="7D4D16F0" w14:textId="36A49BB7" w:rsidR="00246F85" w:rsidRDefault="00246F85">
      <w:pPr>
        <w:pStyle w:val="CommentText"/>
      </w:pPr>
      <w:r>
        <w:rPr>
          <w:rStyle w:val="CommentReference"/>
        </w:rPr>
        <w:annotationRef/>
      </w:r>
      <w:r>
        <w:t xml:space="preserve">Not very impressive, please rewrite. </w:t>
      </w:r>
    </w:p>
  </w:comment>
  <w:comment w:id="77" w:author="LIN, Yufeng" w:date="2021-10-20T12:00:00Z" w:initials="LY">
    <w:p w14:paraId="445A2B4E" w14:textId="0E2DB654" w:rsidR="004560CF" w:rsidRPr="004560CF" w:rsidRDefault="004560CF">
      <w:pPr>
        <w:pStyle w:val="CommentText"/>
        <w:rPr>
          <w:rFonts w:eastAsiaTheme="minorEastAsia" w:hint="eastAsia"/>
        </w:rPr>
      </w:pPr>
      <w:r>
        <w:rPr>
          <w:rStyle w:val="CommentReference"/>
        </w:rPr>
        <w:annotationRef/>
      </w:r>
      <w:r>
        <w:rPr>
          <w:rFonts w:eastAsiaTheme="minorEastAsia"/>
        </w:rPr>
        <w:t>Done, and please check it whether impressive enough.</w:t>
      </w:r>
    </w:p>
  </w:comment>
  <w:comment w:id="179" w:author="Jun Yu (MEDT)" w:date="2021-10-18T15:41:00Z" w:initials="JY(">
    <w:p w14:paraId="583F725B" w14:textId="77777777" w:rsidR="00246F85" w:rsidRDefault="00246F85" w:rsidP="005F0113">
      <w:pPr>
        <w:pStyle w:val="CommentText"/>
      </w:pPr>
      <w:r>
        <w:rPr>
          <w:rStyle w:val="CommentReference"/>
        </w:rPr>
        <w:annotationRef/>
      </w:r>
      <w:r>
        <w:t xml:space="preserve">Why only </w:t>
      </w:r>
      <w:proofErr w:type="spellStart"/>
      <w:r>
        <w:t>higlihgt</w:t>
      </w:r>
      <w:proofErr w:type="spellEnd"/>
      <w:r>
        <w:t xml:space="preserve"> Hong Kong cohort, please also describe other cohorts together</w:t>
      </w:r>
    </w:p>
  </w:comment>
  <w:comment w:id="204" w:author="Jun Yu (MEDT)" w:date="2021-10-18T15:40:00Z" w:initials="JY(">
    <w:p w14:paraId="3B62FA51" w14:textId="77777777" w:rsidR="0013640A" w:rsidRDefault="0013640A" w:rsidP="0013640A">
      <w:pPr>
        <w:pStyle w:val="CommentText"/>
      </w:pPr>
      <w:r>
        <w:rPr>
          <w:rStyle w:val="CommentReference"/>
        </w:rPr>
        <w:annotationRef/>
      </w:r>
      <w:r>
        <w:t>Please add</w:t>
      </w:r>
    </w:p>
  </w:comment>
  <w:comment w:id="273" w:author="Jun Yu (MEDT)" w:date="2021-10-18T15:42:00Z" w:initials="JY(">
    <w:p w14:paraId="1EA35D37" w14:textId="7F34467A" w:rsidR="00246F85" w:rsidRDefault="00246F85">
      <w:pPr>
        <w:pStyle w:val="CommentText"/>
      </w:pPr>
      <w:r>
        <w:rPr>
          <w:rStyle w:val="CommentReference"/>
        </w:rPr>
        <w:annotationRef/>
      </w:r>
      <w:r>
        <w:t>Can be write by Yali</w:t>
      </w:r>
    </w:p>
  </w:comment>
  <w:comment w:id="294" w:author="Jun Yu (MEDT)" w:date="2021-10-18T18:16:00Z" w:initials="JY(">
    <w:p w14:paraId="0F7877A7" w14:textId="2A41C48C" w:rsidR="00246F85" w:rsidRDefault="00246F85">
      <w:pPr>
        <w:pStyle w:val="CommentText"/>
      </w:pPr>
      <w:r>
        <w:rPr>
          <w:rStyle w:val="CommentReference"/>
        </w:rPr>
        <w:annotationRef/>
      </w:r>
      <w:r>
        <w:rPr>
          <w:rFonts w:asciiTheme="minorEastAsia" w:eastAsiaTheme="minorEastAsia" w:hAnsiTheme="minorEastAsia"/>
        </w:rPr>
        <w:t>It is</w:t>
      </w:r>
      <w:r>
        <w:t xml:space="preserve"> so sudden to mention the Bacteria here.</w:t>
      </w:r>
    </w:p>
  </w:comment>
  <w:comment w:id="350" w:author="Jun Yu (MEDT)" w:date="2021-10-18T15:06:00Z" w:initials="JY(">
    <w:p w14:paraId="1723288B" w14:textId="4CCE9EF6" w:rsidR="00246F85" w:rsidRDefault="00246F85">
      <w:pPr>
        <w:pStyle w:val="CommentText"/>
      </w:pPr>
      <w:r>
        <w:rPr>
          <w:rStyle w:val="CommentReference"/>
        </w:rPr>
        <w:annotationRef/>
      </w:r>
      <w:r>
        <w:t xml:space="preserve">Figure 3c </w:t>
      </w:r>
      <w:proofErr w:type="spellStart"/>
      <w:r>
        <w:t>can not</w:t>
      </w:r>
      <w:proofErr w:type="spellEnd"/>
      <w:r>
        <w:t xml:space="preserve"> be late than figure 3d</w:t>
      </w:r>
    </w:p>
  </w:comment>
  <w:comment w:id="351" w:author="LIN, Yufeng" w:date="2021-10-20T17:56:00Z" w:initials="LY">
    <w:p w14:paraId="1A86E26F" w14:textId="63A5B4BC" w:rsidR="00A109ED" w:rsidRPr="00A109ED" w:rsidRDefault="00A109ED">
      <w:pPr>
        <w:pStyle w:val="CommentText"/>
        <w:rPr>
          <w:rFonts w:eastAsiaTheme="minorEastAsia" w:hint="eastAsia"/>
        </w:rPr>
      </w:pPr>
      <w:r>
        <w:rPr>
          <w:rStyle w:val="CommentReference"/>
        </w:rPr>
        <w:annotationRef/>
      </w:r>
      <w:r>
        <w:rPr>
          <w:rFonts w:eastAsiaTheme="minorEastAsia"/>
        </w:rPr>
        <w:t>Solved</w:t>
      </w:r>
    </w:p>
  </w:comment>
  <w:comment w:id="424" w:author="Jun Yu (MEDT)" w:date="2021-10-18T22:43:00Z" w:initials="JY(">
    <w:p w14:paraId="3F3B75C3" w14:textId="4B149224" w:rsidR="00246F85" w:rsidRDefault="00246F85">
      <w:pPr>
        <w:pStyle w:val="CommentText"/>
      </w:pPr>
      <w:r>
        <w:rPr>
          <w:rStyle w:val="CommentReference"/>
        </w:rPr>
        <w:annotationRef/>
      </w:r>
      <w:r>
        <w:t>Move to Discussion</w:t>
      </w:r>
    </w:p>
  </w:comment>
  <w:comment w:id="603" w:author="Jun Yu (MEDT)" w:date="2021-10-19T17:57:00Z" w:initials="JY(">
    <w:p w14:paraId="71D5CE24" w14:textId="134CC54E" w:rsidR="001A10DE" w:rsidRDefault="001A10DE">
      <w:pPr>
        <w:pStyle w:val="CommentText"/>
      </w:pPr>
      <w:r>
        <w:rPr>
          <w:rStyle w:val="CommentReference"/>
        </w:rPr>
        <w:annotationRef/>
      </w:r>
      <w:r>
        <w:t>Elaborate a bit</w:t>
      </w:r>
    </w:p>
  </w:comment>
  <w:comment w:id="642" w:author="Jun Yu (MEDT)" w:date="2021-10-19T15:58:00Z" w:initials="JY(">
    <w:p w14:paraId="02451E75" w14:textId="7898377D" w:rsidR="00246F85" w:rsidRDefault="00246F85">
      <w:pPr>
        <w:pStyle w:val="CommentText"/>
      </w:pPr>
      <w:r>
        <w:rPr>
          <w:rStyle w:val="CommentReference"/>
        </w:rPr>
        <w:annotationRef/>
      </w:r>
      <w:r>
        <w:t>Shorten and rewrite this paragraph by highlighting the very important data</w:t>
      </w:r>
    </w:p>
  </w:comment>
  <w:comment w:id="663" w:author="Jun Yu (MEDT)" w:date="2021-10-19T15:54:00Z" w:initials="JY(">
    <w:p w14:paraId="4C919562" w14:textId="40D8C619" w:rsidR="00246F85" w:rsidRDefault="00246F85">
      <w:pPr>
        <w:pStyle w:val="CommentText"/>
      </w:pPr>
      <w:r>
        <w:rPr>
          <w:rStyle w:val="CommentReference"/>
        </w:rPr>
        <w:annotationRef/>
      </w:r>
      <w:r>
        <w:t>Hardly follow</w:t>
      </w:r>
    </w:p>
  </w:comment>
  <w:comment w:id="669" w:author="Jun Yu (MEDT)" w:date="2021-10-19T15:55:00Z" w:initials="JY(">
    <w:p w14:paraId="5734905C" w14:textId="1D0AAFC6" w:rsidR="00246F85" w:rsidRDefault="00246F85">
      <w:pPr>
        <w:pStyle w:val="CommentText"/>
      </w:pPr>
      <w:r>
        <w:rPr>
          <w:rStyle w:val="CommentReference"/>
        </w:rPr>
        <w:annotationRef/>
      </w:r>
      <w:r>
        <w:t>3 peaks actually</w:t>
      </w:r>
    </w:p>
  </w:comment>
  <w:comment w:id="670" w:author="Jun Yu (MEDT)" w:date="2021-10-19T15:57:00Z" w:initials="JY(">
    <w:p w14:paraId="3E05F840" w14:textId="307C83EB" w:rsidR="00246F85" w:rsidRDefault="00246F85">
      <w:pPr>
        <w:pStyle w:val="CommentText"/>
      </w:pPr>
      <w:r>
        <w:rPr>
          <w:rStyle w:val="CommentReference"/>
        </w:rPr>
        <w:annotationRef/>
      </w:r>
      <w:r>
        <w:t>Hardly follow this sentence</w:t>
      </w:r>
    </w:p>
  </w:comment>
  <w:comment w:id="671" w:author="Jun Yu (MEDT)" w:date="2021-10-19T15:57:00Z" w:initials="JY(">
    <w:p w14:paraId="33DD8A17" w14:textId="05204485" w:rsidR="00246F85" w:rsidRDefault="00246F85">
      <w:pPr>
        <w:pStyle w:val="CommentText"/>
      </w:pPr>
      <w:r>
        <w:rPr>
          <w:rStyle w:val="CommentReference"/>
        </w:rPr>
        <w:annotationRef/>
      </w:r>
      <w:r>
        <w:t>Hardly to understand. Please rewrite</w:t>
      </w:r>
    </w:p>
  </w:comment>
  <w:comment w:id="673" w:author="Jun Yu (MEDT)" w:date="2021-10-19T15:58:00Z" w:initials="JY(">
    <w:p w14:paraId="41F14A1B" w14:textId="11298E4F" w:rsidR="00246F85" w:rsidRDefault="00246F85">
      <w:pPr>
        <w:pStyle w:val="CommentText"/>
      </w:pPr>
      <w:r>
        <w:rPr>
          <w:rStyle w:val="CommentReference"/>
        </w:rPr>
        <w:annotationRef/>
      </w:r>
      <w:r>
        <w:t>Where these 9 cases come from</w:t>
      </w:r>
    </w:p>
  </w:comment>
  <w:comment w:id="672" w:author="Jun Yu (MEDT)" w:date="2021-10-19T15:59:00Z" w:initials="JY(">
    <w:p w14:paraId="25063920" w14:textId="0CCEDD53" w:rsidR="00246F85" w:rsidRDefault="00246F85">
      <w:pPr>
        <w:pStyle w:val="CommentText"/>
      </w:pPr>
      <w:r>
        <w:rPr>
          <w:rStyle w:val="CommentReference"/>
        </w:rPr>
        <w:annotationRef/>
      </w:r>
      <w:r>
        <w:t xml:space="preserve">Please rewrite with a </w:t>
      </w:r>
      <w:proofErr w:type="spellStart"/>
      <w:r>
        <w:t>clrea</w:t>
      </w:r>
      <w:proofErr w:type="spellEnd"/>
      <w:r>
        <w:t xml:space="preserve"> description style </w:t>
      </w:r>
    </w:p>
  </w:comment>
  <w:comment w:id="691" w:author="Jun Yu (MEDT)" w:date="2021-10-19T15:47:00Z" w:initials="JY(">
    <w:p w14:paraId="14417CE0" w14:textId="688A2392" w:rsidR="00246F85" w:rsidRDefault="00246F85">
      <w:pPr>
        <w:pStyle w:val="CommentText"/>
      </w:pPr>
      <w:r>
        <w:rPr>
          <w:rStyle w:val="CommentReference"/>
        </w:rPr>
        <w:annotationRef/>
      </w:r>
      <w:r>
        <w:t>No panel d</w:t>
      </w:r>
    </w:p>
  </w:comment>
  <w:comment w:id="645" w:author="Jun Yu (MEDT)" w:date="2021-10-19T16:01:00Z" w:initials="JY(">
    <w:p w14:paraId="6E1CE5E5" w14:textId="555DB80D" w:rsidR="00246F85" w:rsidRDefault="00246F85">
      <w:pPr>
        <w:pStyle w:val="CommentText"/>
      </w:pPr>
      <w:r>
        <w:rPr>
          <w:rStyle w:val="CommentReference"/>
        </w:rPr>
        <w:annotationRef/>
      </w:r>
      <w:r w:rsidRPr="00F037BE">
        <w:t>figure 5 no panel d please rewrite</w:t>
      </w:r>
    </w:p>
  </w:comment>
  <w:comment w:id="729" w:author="Jun Yu (MEDT)" w:date="2021-10-19T15:47:00Z" w:initials="JY(">
    <w:p w14:paraId="168386C9" w14:textId="055D7AF5" w:rsidR="00246F85" w:rsidRDefault="00246F85">
      <w:pPr>
        <w:pStyle w:val="CommentText"/>
      </w:pPr>
      <w:r>
        <w:rPr>
          <w:rStyle w:val="CommentReference"/>
        </w:rPr>
        <w:annotationRef/>
      </w:r>
      <w:r>
        <w:t>No panel d</w:t>
      </w:r>
    </w:p>
  </w:comment>
  <w:comment w:id="801" w:author="Jun Yu (MEDT)" w:date="2021-10-19T10:57:00Z" w:initials="JY(">
    <w:p w14:paraId="66BDCD09" w14:textId="284DB484" w:rsidR="00246F85" w:rsidRDefault="00246F85">
      <w:pPr>
        <w:pStyle w:val="CommentText"/>
      </w:pPr>
      <w:r>
        <w:rPr>
          <w:rStyle w:val="CommentReference"/>
        </w:rPr>
        <w:annotationRef/>
      </w:r>
      <w:r>
        <w:t xml:space="preserve">Please re-order the figures, S figures and tables </w:t>
      </w:r>
      <w:proofErr w:type="spellStart"/>
      <w:r>
        <w:t>etc</w:t>
      </w:r>
      <w:proofErr w:type="spellEnd"/>
    </w:p>
  </w:comment>
  <w:comment w:id="866" w:author="Jun Yu (MEDT)" w:date="2021-10-19T16:17:00Z" w:initials="JY(">
    <w:p w14:paraId="1A9D5161" w14:textId="13F0F4B4" w:rsidR="00246F85" w:rsidRDefault="00246F85">
      <w:pPr>
        <w:pStyle w:val="CommentText"/>
      </w:pPr>
      <w:r>
        <w:rPr>
          <w:rStyle w:val="CommentReference"/>
        </w:rPr>
        <w:annotationRef/>
      </w:r>
      <w:r>
        <w:t>Move to Methods or Results sessions</w:t>
      </w:r>
    </w:p>
  </w:comment>
  <w:comment w:id="931" w:author="Jun Yu (MEDT)" w:date="2021-10-19T10:59:00Z" w:initials="JY(">
    <w:p w14:paraId="41CA86BA" w14:textId="77777777" w:rsidR="00246F85" w:rsidRDefault="00246F85" w:rsidP="00472BA0">
      <w:pPr>
        <w:pStyle w:val="CommentText"/>
      </w:pPr>
      <w:r>
        <w:rPr>
          <w:rStyle w:val="CommentReference"/>
        </w:rPr>
        <w:annotationRef/>
      </w:r>
      <w:r>
        <w:t xml:space="preserve">Discuss the in vitro </w:t>
      </w:r>
      <w:proofErr w:type="spellStart"/>
      <w:r>
        <w:t>bipofunctional</w:t>
      </w:r>
      <w:proofErr w:type="spellEnd"/>
      <w:r>
        <w:t xml:space="preserve"> study here.</w:t>
      </w:r>
    </w:p>
  </w:comment>
  <w:comment w:id="942" w:author="Jun Yu (MEDT)" w:date="2021-10-19T16:21:00Z" w:initials="JY(">
    <w:p w14:paraId="055774A9" w14:textId="66D0C068" w:rsidR="00246F85" w:rsidRDefault="00246F85">
      <w:pPr>
        <w:pStyle w:val="CommentText"/>
      </w:pPr>
      <w:r>
        <w:rPr>
          <w:rStyle w:val="CommentReference"/>
        </w:rPr>
        <w:annotationRef/>
      </w:r>
      <w:r>
        <w:t>Please add reference</w:t>
      </w:r>
    </w:p>
  </w:comment>
  <w:comment w:id="984" w:author="Thomas Kwong" w:date="2021-10-03T10:37:00Z" w:initials="T.K">
    <w:p w14:paraId="3C4A4E10" w14:textId="77777777" w:rsidR="00246F85" w:rsidRDefault="00246F85" w:rsidP="0088212D">
      <w:pPr>
        <w:pStyle w:val="CommentText"/>
      </w:pPr>
      <w:r>
        <w:rPr>
          <w:rStyle w:val="CommentReference"/>
        </w:rPr>
        <w:annotationRef/>
      </w:r>
      <w:r>
        <w:t>Be scientific with wordings!</w:t>
      </w:r>
    </w:p>
  </w:comment>
  <w:comment w:id="1010" w:author="Jun Yu (MEDT)" w:date="2021-10-19T16:07:00Z" w:initials="JY(">
    <w:p w14:paraId="02DE6F24" w14:textId="12117FB6" w:rsidR="00246F85" w:rsidRDefault="00246F85">
      <w:pPr>
        <w:pStyle w:val="CommentText"/>
      </w:pPr>
      <w:r>
        <w:rPr>
          <w:rStyle w:val="CommentReference"/>
        </w:rPr>
        <w:annotationRef/>
      </w:r>
      <w:r>
        <w:t>Please add</w:t>
      </w:r>
    </w:p>
  </w:comment>
  <w:comment w:id="1016" w:author="Jun Yu (MEDT)" w:date="2021-10-19T10:26:00Z" w:initials="JY(">
    <w:p w14:paraId="04B3731C" w14:textId="64FF7C17" w:rsidR="00246F85" w:rsidRDefault="00246F85">
      <w:pPr>
        <w:pStyle w:val="CommentText"/>
      </w:pPr>
      <w:r>
        <w:rPr>
          <w:rStyle w:val="CommentReference"/>
        </w:rPr>
        <w:annotationRef/>
      </w:r>
      <w:r>
        <w:t>Please add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63A6C6" w15:done="0"/>
  <w15:commentEx w15:paraId="2E57F3E7" w15:done="0"/>
  <w15:commentEx w15:paraId="6C1FC866" w15:done="0"/>
  <w15:commentEx w15:paraId="0B0BD6E1" w15:done="0"/>
  <w15:commentEx w15:paraId="1B33D285" w15:done="0"/>
  <w15:commentEx w15:paraId="6D14D439" w15:done="0"/>
  <w15:commentEx w15:paraId="7D4D16F0" w15:done="0"/>
  <w15:commentEx w15:paraId="445A2B4E" w15:paraIdParent="7D4D16F0" w15:done="0"/>
  <w15:commentEx w15:paraId="583F725B" w15:done="0"/>
  <w15:commentEx w15:paraId="3B62FA51" w15:done="0"/>
  <w15:commentEx w15:paraId="1EA35D37" w15:done="0"/>
  <w15:commentEx w15:paraId="0F7877A7" w15:done="0"/>
  <w15:commentEx w15:paraId="1723288B" w15:done="0"/>
  <w15:commentEx w15:paraId="1A86E26F" w15:paraIdParent="1723288B" w15:done="0"/>
  <w15:commentEx w15:paraId="3F3B75C3" w15:done="0"/>
  <w15:commentEx w15:paraId="71D5CE24" w15:done="0"/>
  <w15:commentEx w15:paraId="02451E75" w15:done="0"/>
  <w15:commentEx w15:paraId="4C919562" w15:done="0"/>
  <w15:commentEx w15:paraId="5734905C" w15:done="0"/>
  <w15:commentEx w15:paraId="3E05F840" w15:done="0"/>
  <w15:commentEx w15:paraId="33DD8A17" w15:done="0"/>
  <w15:commentEx w15:paraId="41F14A1B" w15:done="0"/>
  <w15:commentEx w15:paraId="25063920" w15:done="0"/>
  <w15:commentEx w15:paraId="14417CE0" w15:done="0"/>
  <w15:commentEx w15:paraId="6E1CE5E5" w15:done="0"/>
  <w15:commentEx w15:paraId="168386C9" w15:done="0"/>
  <w15:commentEx w15:paraId="66BDCD09" w15:done="0"/>
  <w15:commentEx w15:paraId="1A9D5161" w15:done="0"/>
  <w15:commentEx w15:paraId="41CA86BA" w15:done="0"/>
  <w15:commentEx w15:paraId="055774A9" w15:done="0"/>
  <w15:commentEx w15:paraId="3C4A4E10" w15:done="0"/>
  <w15:commentEx w15:paraId="02DE6F24" w15:done="0"/>
  <w15:commentEx w15:paraId="04B373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A8349" w16cex:dateUtc="2021-10-20T04:00:00Z"/>
  <w16cex:commentExtensible w16cex:durableId="251AD6C7" w16cex:dateUtc="2021-10-20T09: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63A6C6" w16cid:durableId="25191CFC"/>
  <w16cid:commentId w16cid:paraId="2E57F3E7" w16cid:durableId="25191C22"/>
  <w16cid:commentId w16cid:paraId="6C1FC866" w16cid:durableId="25191C85"/>
  <w16cid:commentId w16cid:paraId="0B0BD6E1" w16cid:durableId="25191C53"/>
  <w16cid:commentId w16cid:paraId="1B33D285" w16cid:durableId="25180782"/>
  <w16cid:commentId w16cid:paraId="6D14D439" w16cid:durableId="251807B8"/>
  <w16cid:commentId w16cid:paraId="7D4D16F0" w16cid:durableId="25180A75"/>
  <w16cid:commentId w16cid:paraId="445A2B4E" w16cid:durableId="251A8349"/>
  <w16cid:commentId w16cid:paraId="583F725B" w16cid:durableId="25194B3E"/>
  <w16cid:commentId w16cid:paraId="3B62FA51" w16cid:durableId="251A9E8B"/>
  <w16cid:commentId w16cid:paraId="1EA35D37" w16cid:durableId="25181461"/>
  <w16cid:commentId w16cid:paraId="0F7877A7" w16cid:durableId="2518387D"/>
  <w16cid:commentId w16cid:paraId="1723288B" w16cid:durableId="25180BFA"/>
  <w16cid:commentId w16cid:paraId="1A86E26F" w16cid:durableId="251AD6C7"/>
  <w16cid:commentId w16cid:paraId="3F3B75C3" w16cid:durableId="25187710"/>
  <w16cid:commentId w16cid:paraId="71D5CE24" w16cid:durableId="25198588"/>
  <w16cid:commentId w16cid:paraId="02451E75" w16cid:durableId="251969A0"/>
  <w16cid:commentId w16cid:paraId="4C919562" w16cid:durableId="251968BE"/>
  <w16cid:commentId w16cid:paraId="5734905C" w16cid:durableId="25196906"/>
  <w16cid:commentId w16cid:paraId="3E05F840" w16cid:durableId="25196956"/>
  <w16cid:commentId w16cid:paraId="33DD8A17" w16cid:durableId="25196971"/>
  <w16cid:commentId w16cid:paraId="41F14A1B" w16cid:durableId="25196990"/>
  <w16cid:commentId w16cid:paraId="25063920" w16cid:durableId="251969F2"/>
  <w16cid:commentId w16cid:paraId="14417CE0" w16cid:durableId="2519670D"/>
  <w16cid:commentId w16cid:paraId="6E1CE5E5" w16cid:durableId="25196A43"/>
  <w16cid:commentId w16cid:paraId="168386C9" w16cid:durableId="25196722"/>
  <w16cid:commentId w16cid:paraId="66BDCD09" w16cid:durableId="25192307"/>
  <w16cid:commentId w16cid:paraId="1A9D5161" w16cid:durableId="25196E01"/>
  <w16cid:commentId w16cid:paraId="41CA86BA" w16cid:durableId="2519986C"/>
  <w16cid:commentId w16cid:paraId="055774A9" w16cid:durableId="25196F0F"/>
  <w16cid:commentId w16cid:paraId="3C4A4E10" w16cid:durableId="2507025B"/>
  <w16cid:commentId w16cid:paraId="02DE6F24" w16cid:durableId="25196BD0"/>
  <w16cid:commentId w16cid:paraId="04B3731C" w16cid:durableId="25191B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92947" w14:textId="77777777" w:rsidR="00373307" w:rsidRDefault="00373307" w:rsidP="00D9531B">
      <w:r>
        <w:separator/>
      </w:r>
    </w:p>
  </w:endnote>
  <w:endnote w:type="continuationSeparator" w:id="0">
    <w:p w14:paraId="0579EC77" w14:textId="77777777" w:rsidR="00373307" w:rsidRDefault="00373307" w:rsidP="00D9531B">
      <w:r>
        <w:continuationSeparator/>
      </w:r>
    </w:p>
  </w:endnote>
  <w:endnote w:type="continuationNotice" w:id="1">
    <w:p w14:paraId="620C5DEC" w14:textId="77777777" w:rsidR="00373307" w:rsidRDefault="003733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1120086"/>
      <w:docPartObj>
        <w:docPartGallery w:val="Page Numbers (Bottom of Page)"/>
        <w:docPartUnique/>
      </w:docPartObj>
    </w:sdtPr>
    <w:sdtEndPr>
      <w:rPr>
        <w:noProof/>
      </w:rPr>
    </w:sdtEndPr>
    <w:sdtContent>
      <w:p w14:paraId="11726D97" w14:textId="367B1EC2" w:rsidR="00246F85" w:rsidRDefault="00246F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9C6B5B" w14:textId="77777777" w:rsidR="00246F85" w:rsidRDefault="00246F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E6ECD" w14:textId="77777777" w:rsidR="00373307" w:rsidRDefault="00373307" w:rsidP="00D9531B">
      <w:r>
        <w:separator/>
      </w:r>
    </w:p>
  </w:footnote>
  <w:footnote w:type="continuationSeparator" w:id="0">
    <w:p w14:paraId="4C4CF476" w14:textId="77777777" w:rsidR="00373307" w:rsidRDefault="00373307" w:rsidP="00D9531B">
      <w:r>
        <w:continuationSeparator/>
      </w:r>
    </w:p>
  </w:footnote>
  <w:footnote w:type="continuationNotice" w:id="1">
    <w:p w14:paraId="44FE6AE5" w14:textId="77777777" w:rsidR="00373307" w:rsidRDefault="0037330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5BFF"/>
    <w:multiLevelType w:val="multilevel"/>
    <w:tmpl w:val="20907962"/>
    <w:lvl w:ilvl="0">
      <w:start w:val="1"/>
      <w:numFmt w:val="bullet"/>
      <w:lvlText w:val=""/>
      <w:lvlJc w:val="left"/>
      <w:pPr>
        <w:tabs>
          <w:tab w:val="num" w:pos="720"/>
        </w:tabs>
        <w:ind w:left="720" w:hanging="360"/>
      </w:pPr>
      <w:rPr>
        <w:rFonts w:ascii="Cambria" w:hAnsi="Cambria" w:hint="default"/>
        <w:sz w:val="20"/>
      </w:rPr>
    </w:lvl>
    <w:lvl w:ilvl="1" w:tentative="1">
      <w:start w:val="1"/>
      <w:numFmt w:val="bullet"/>
      <w:lvlText w:val="o"/>
      <w:lvlJc w:val="left"/>
      <w:pPr>
        <w:tabs>
          <w:tab w:val="num" w:pos="1440"/>
        </w:tabs>
        <w:ind w:left="1440" w:hanging="360"/>
      </w:pPr>
      <w:rPr>
        <w:rFonts w:ascii="PMingLiU" w:hAnsi="PMingLiU" w:hint="default"/>
        <w:sz w:val="20"/>
      </w:rPr>
    </w:lvl>
    <w:lvl w:ilvl="2" w:tentative="1">
      <w:start w:val="1"/>
      <w:numFmt w:val="bullet"/>
      <w:lvlText w:val=""/>
      <w:lvlJc w:val="left"/>
      <w:pPr>
        <w:tabs>
          <w:tab w:val="num" w:pos="2160"/>
        </w:tabs>
        <w:ind w:left="2160" w:hanging="360"/>
      </w:pPr>
      <w:rPr>
        <w:rFonts w:ascii="DengXian Light" w:hAnsi="DengXian Light" w:hint="default"/>
        <w:sz w:val="20"/>
      </w:rPr>
    </w:lvl>
    <w:lvl w:ilvl="3" w:tentative="1">
      <w:start w:val="1"/>
      <w:numFmt w:val="bullet"/>
      <w:lvlText w:val=""/>
      <w:lvlJc w:val="left"/>
      <w:pPr>
        <w:tabs>
          <w:tab w:val="num" w:pos="2880"/>
        </w:tabs>
        <w:ind w:left="2880" w:hanging="360"/>
      </w:pPr>
      <w:rPr>
        <w:rFonts w:ascii="DengXian Light" w:hAnsi="DengXian Light" w:hint="default"/>
        <w:sz w:val="20"/>
      </w:rPr>
    </w:lvl>
    <w:lvl w:ilvl="4" w:tentative="1">
      <w:start w:val="1"/>
      <w:numFmt w:val="bullet"/>
      <w:lvlText w:val=""/>
      <w:lvlJc w:val="left"/>
      <w:pPr>
        <w:tabs>
          <w:tab w:val="num" w:pos="3600"/>
        </w:tabs>
        <w:ind w:left="3600" w:hanging="360"/>
      </w:pPr>
      <w:rPr>
        <w:rFonts w:ascii="DengXian Light" w:hAnsi="DengXian Light" w:hint="default"/>
        <w:sz w:val="20"/>
      </w:rPr>
    </w:lvl>
    <w:lvl w:ilvl="5" w:tentative="1">
      <w:start w:val="1"/>
      <w:numFmt w:val="bullet"/>
      <w:lvlText w:val=""/>
      <w:lvlJc w:val="left"/>
      <w:pPr>
        <w:tabs>
          <w:tab w:val="num" w:pos="4320"/>
        </w:tabs>
        <w:ind w:left="4320" w:hanging="360"/>
      </w:pPr>
      <w:rPr>
        <w:rFonts w:ascii="DengXian Light" w:hAnsi="DengXian Light" w:hint="default"/>
        <w:sz w:val="20"/>
      </w:rPr>
    </w:lvl>
    <w:lvl w:ilvl="6" w:tentative="1">
      <w:start w:val="1"/>
      <w:numFmt w:val="bullet"/>
      <w:lvlText w:val=""/>
      <w:lvlJc w:val="left"/>
      <w:pPr>
        <w:tabs>
          <w:tab w:val="num" w:pos="5040"/>
        </w:tabs>
        <w:ind w:left="5040" w:hanging="360"/>
      </w:pPr>
      <w:rPr>
        <w:rFonts w:ascii="DengXian Light" w:hAnsi="DengXian Light" w:hint="default"/>
        <w:sz w:val="20"/>
      </w:rPr>
    </w:lvl>
    <w:lvl w:ilvl="7" w:tentative="1">
      <w:start w:val="1"/>
      <w:numFmt w:val="bullet"/>
      <w:lvlText w:val=""/>
      <w:lvlJc w:val="left"/>
      <w:pPr>
        <w:tabs>
          <w:tab w:val="num" w:pos="5760"/>
        </w:tabs>
        <w:ind w:left="5760" w:hanging="360"/>
      </w:pPr>
      <w:rPr>
        <w:rFonts w:ascii="DengXian Light" w:hAnsi="DengXian Light" w:hint="default"/>
        <w:sz w:val="20"/>
      </w:rPr>
    </w:lvl>
    <w:lvl w:ilvl="8" w:tentative="1">
      <w:start w:val="1"/>
      <w:numFmt w:val="bullet"/>
      <w:lvlText w:val=""/>
      <w:lvlJc w:val="left"/>
      <w:pPr>
        <w:tabs>
          <w:tab w:val="num" w:pos="6480"/>
        </w:tabs>
        <w:ind w:left="6480" w:hanging="360"/>
      </w:pPr>
      <w:rPr>
        <w:rFonts w:ascii="DengXian Light" w:hAnsi="DengXian Light" w:hint="default"/>
        <w:sz w:val="20"/>
      </w:rPr>
    </w:lvl>
  </w:abstractNum>
  <w:abstractNum w:abstractNumId="1" w15:restartNumberingAfterBreak="0">
    <w:nsid w:val="24075EED"/>
    <w:multiLevelType w:val="hybridMultilevel"/>
    <w:tmpl w:val="56AA45C2"/>
    <w:lvl w:ilvl="0" w:tplc="6E4E445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377F31"/>
    <w:multiLevelType w:val="hybridMultilevel"/>
    <w:tmpl w:val="05F602B0"/>
    <w:lvl w:ilvl="0" w:tplc="C722E45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652B6D"/>
    <w:multiLevelType w:val="hybridMultilevel"/>
    <w:tmpl w:val="4AFAB7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6D70D3B"/>
    <w:multiLevelType w:val="multilevel"/>
    <w:tmpl w:val="761C805A"/>
    <w:lvl w:ilvl="0">
      <w:start w:val="1"/>
      <w:numFmt w:val="bullet"/>
      <w:lvlText w:val=""/>
      <w:lvlJc w:val="left"/>
      <w:pPr>
        <w:tabs>
          <w:tab w:val="num" w:pos="720"/>
        </w:tabs>
        <w:ind w:left="720" w:hanging="360"/>
      </w:pPr>
      <w:rPr>
        <w:rFonts w:ascii="Cambria" w:hAnsi="Cambria" w:hint="default"/>
        <w:sz w:val="20"/>
      </w:rPr>
    </w:lvl>
    <w:lvl w:ilvl="1" w:tentative="1">
      <w:start w:val="1"/>
      <w:numFmt w:val="bullet"/>
      <w:lvlText w:val="o"/>
      <w:lvlJc w:val="left"/>
      <w:pPr>
        <w:tabs>
          <w:tab w:val="num" w:pos="1440"/>
        </w:tabs>
        <w:ind w:left="1440" w:hanging="360"/>
      </w:pPr>
      <w:rPr>
        <w:rFonts w:ascii="PMingLiU" w:hAnsi="PMingLiU" w:hint="default"/>
        <w:sz w:val="20"/>
      </w:rPr>
    </w:lvl>
    <w:lvl w:ilvl="2" w:tentative="1">
      <w:start w:val="1"/>
      <w:numFmt w:val="bullet"/>
      <w:lvlText w:val=""/>
      <w:lvlJc w:val="left"/>
      <w:pPr>
        <w:tabs>
          <w:tab w:val="num" w:pos="2160"/>
        </w:tabs>
        <w:ind w:left="2160" w:hanging="360"/>
      </w:pPr>
      <w:rPr>
        <w:rFonts w:ascii="DengXian Light" w:hAnsi="DengXian Light" w:hint="default"/>
        <w:sz w:val="20"/>
      </w:rPr>
    </w:lvl>
    <w:lvl w:ilvl="3" w:tentative="1">
      <w:start w:val="1"/>
      <w:numFmt w:val="bullet"/>
      <w:lvlText w:val=""/>
      <w:lvlJc w:val="left"/>
      <w:pPr>
        <w:tabs>
          <w:tab w:val="num" w:pos="2880"/>
        </w:tabs>
        <w:ind w:left="2880" w:hanging="360"/>
      </w:pPr>
      <w:rPr>
        <w:rFonts w:ascii="DengXian Light" w:hAnsi="DengXian Light" w:hint="default"/>
        <w:sz w:val="20"/>
      </w:rPr>
    </w:lvl>
    <w:lvl w:ilvl="4" w:tentative="1">
      <w:start w:val="1"/>
      <w:numFmt w:val="bullet"/>
      <w:lvlText w:val=""/>
      <w:lvlJc w:val="left"/>
      <w:pPr>
        <w:tabs>
          <w:tab w:val="num" w:pos="3600"/>
        </w:tabs>
        <w:ind w:left="3600" w:hanging="360"/>
      </w:pPr>
      <w:rPr>
        <w:rFonts w:ascii="DengXian Light" w:hAnsi="DengXian Light" w:hint="default"/>
        <w:sz w:val="20"/>
      </w:rPr>
    </w:lvl>
    <w:lvl w:ilvl="5" w:tentative="1">
      <w:start w:val="1"/>
      <w:numFmt w:val="bullet"/>
      <w:lvlText w:val=""/>
      <w:lvlJc w:val="left"/>
      <w:pPr>
        <w:tabs>
          <w:tab w:val="num" w:pos="4320"/>
        </w:tabs>
        <w:ind w:left="4320" w:hanging="360"/>
      </w:pPr>
      <w:rPr>
        <w:rFonts w:ascii="DengXian Light" w:hAnsi="DengXian Light" w:hint="default"/>
        <w:sz w:val="20"/>
      </w:rPr>
    </w:lvl>
    <w:lvl w:ilvl="6" w:tentative="1">
      <w:start w:val="1"/>
      <w:numFmt w:val="bullet"/>
      <w:lvlText w:val=""/>
      <w:lvlJc w:val="left"/>
      <w:pPr>
        <w:tabs>
          <w:tab w:val="num" w:pos="5040"/>
        </w:tabs>
        <w:ind w:left="5040" w:hanging="360"/>
      </w:pPr>
      <w:rPr>
        <w:rFonts w:ascii="DengXian Light" w:hAnsi="DengXian Light" w:hint="default"/>
        <w:sz w:val="20"/>
      </w:rPr>
    </w:lvl>
    <w:lvl w:ilvl="7" w:tentative="1">
      <w:start w:val="1"/>
      <w:numFmt w:val="bullet"/>
      <w:lvlText w:val=""/>
      <w:lvlJc w:val="left"/>
      <w:pPr>
        <w:tabs>
          <w:tab w:val="num" w:pos="5760"/>
        </w:tabs>
        <w:ind w:left="5760" w:hanging="360"/>
      </w:pPr>
      <w:rPr>
        <w:rFonts w:ascii="DengXian Light" w:hAnsi="DengXian Light" w:hint="default"/>
        <w:sz w:val="20"/>
      </w:rPr>
    </w:lvl>
    <w:lvl w:ilvl="8" w:tentative="1">
      <w:start w:val="1"/>
      <w:numFmt w:val="bullet"/>
      <w:lvlText w:val=""/>
      <w:lvlJc w:val="left"/>
      <w:pPr>
        <w:tabs>
          <w:tab w:val="num" w:pos="6480"/>
        </w:tabs>
        <w:ind w:left="6480" w:hanging="360"/>
      </w:pPr>
      <w:rPr>
        <w:rFonts w:ascii="DengXian Light" w:hAnsi="DengXian Light" w:hint="default"/>
        <w:sz w:val="20"/>
      </w:rPr>
    </w:lvl>
  </w:abstractNum>
  <w:num w:numId="1">
    <w:abstractNumId w:val="3"/>
  </w:num>
  <w:num w:numId="2">
    <w:abstractNumId w:val="4"/>
  </w:num>
  <w:num w:numId="3">
    <w:abstractNumId w:val="0"/>
  </w:num>
  <w:num w:numId="4">
    <w:abstractNumId w:val="1"/>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n Yu (MEDT)">
    <w15:presenceInfo w15:providerId="None" w15:userId="Jun Yu (MEDT)"/>
  </w15:person>
  <w15:person w15:author="LIN, Yufeng">
    <w15:presenceInfo w15:providerId="None" w15:userId="LIN, Yufeng"/>
  </w15:person>
  <w15:person w15:author="Thomas Kwong">
    <w15:presenceInfo w15:providerId="None" w15:userId="Thomas Kw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hideSpellingErrors/>
  <w:hideGrammaticalErrors/>
  <w:proofState w:spelling="clean" w:grammar="clean"/>
  <w:trackRevisions/>
  <w:defaultTabStop w:val="4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GwMDQ1szQ1NDExM7RU0lEKTi0uzszPAykwMqgFAAvIHTctAAAA"/>
  </w:docVars>
  <w:rsids>
    <w:rsidRoot w:val="00C03A5E"/>
    <w:rsid w:val="000009F7"/>
    <w:rsid w:val="00000E4B"/>
    <w:rsid w:val="00002091"/>
    <w:rsid w:val="00002608"/>
    <w:rsid w:val="0000300D"/>
    <w:rsid w:val="00004598"/>
    <w:rsid w:val="00004CC2"/>
    <w:rsid w:val="000051EC"/>
    <w:rsid w:val="00005E55"/>
    <w:rsid w:val="000072F5"/>
    <w:rsid w:val="00012651"/>
    <w:rsid w:val="000206E9"/>
    <w:rsid w:val="000218B1"/>
    <w:rsid w:val="00022802"/>
    <w:rsid w:val="00023299"/>
    <w:rsid w:val="0003057F"/>
    <w:rsid w:val="00036E91"/>
    <w:rsid w:val="000466BF"/>
    <w:rsid w:val="00046853"/>
    <w:rsid w:val="000477DD"/>
    <w:rsid w:val="00047BAF"/>
    <w:rsid w:val="00050DE6"/>
    <w:rsid w:val="00052099"/>
    <w:rsid w:val="000532E1"/>
    <w:rsid w:val="00054090"/>
    <w:rsid w:val="0005480C"/>
    <w:rsid w:val="0005610C"/>
    <w:rsid w:val="000621D2"/>
    <w:rsid w:val="00064B49"/>
    <w:rsid w:val="00070C6B"/>
    <w:rsid w:val="00070FEC"/>
    <w:rsid w:val="00071CEE"/>
    <w:rsid w:val="000742AD"/>
    <w:rsid w:val="0007758E"/>
    <w:rsid w:val="00077C0D"/>
    <w:rsid w:val="00080A55"/>
    <w:rsid w:val="00080D51"/>
    <w:rsid w:val="00082CE0"/>
    <w:rsid w:val="000904F3"/>
    <w:rsid w:val="00092585"/>
    <w:rsid w:val="00092B85"/>
    <w:rsid w:val="00093597"/>
    <w:rsid w:val="00093ED9"/>
    <w:rsid w:val="00094EFA"/>
    <w:rsid w:val="000961CC"/>
    <w:rsid w:val="00096A75"/>
    <w:rsid w:val="000975D5"/>
    <w:rsid w:val="000A272A"/>
    <w:rsid w:val="000A6A39"/>
    <w:rsid w:val="000B0A34"/>
    <w:rsid w:val="000B1104"/>
    <w:rsid w:val="000B2439"/>
    <w:rsid w:val="000B3918"/>
    <w:rsid w:val="000B3BE7"/>
    <w:rsid w:val="000B42D1"/>
    <w:rsid w:val="000B4BFD"/>
    <w:rsid w:val="000B6F51"/>
    <w:rsid w:val="000B75E5"/>
    <w:rsid w:val="000B77CA"/>
    <w:rsid w:val="000C2944"/>
    <w:rsid w:val="000D0018"/>
    <w:rsid w:val="000D0043"/>
    <w:rsid w:val="000D03EB"/>
    <w:rsid w:val="000E285F"/>
    <w:rsid w:val="000E2930"/>
    <w:rsid w:val="000E3331"/>
    <w:rsid w:val="000E5071"/>
    <w:rsid w:val="000E6ADD"/>
    <w:rsid w:val="000F1559"/>
    <w:rsid w:val="000F166C"/>
    <w:rsid w:val="000F1B6B"/>
    <w:rsid w:val="000F28F5"/>
    <w:rsid w:val="000F3921"/>
    <w:rsid w:val="000F678D"/>
    <w:rsid w:val="000F7675"/>
    <w:rsid w:val="00100B81"/>
    <w:rsid w:val="00102664"/>
    <w:rsid w:val="00103087"/>
    <w:rsid w:val="00111CFD"/>
    <w:rsid w:val="00111E8C"/>
    <w:rsid w:val="001128A4"/>
    <w:rsid w:val="00113AD8"/>
    <w:rsid w:val="001145AC"/>
    <w:rsid w:val="00114978"/>
    <w:rsid w:val="00120455"/>
    <w:rsid w:val="00120878"/>
    <w:rsid w:val="00121661"/>
    <w:rsid w:val="00121BF5"/>
    <w:rsid w:val="0012344C"/>
    <w:rsid w:val="00124759"/>
    <w:rsid w:val="00125EFB"/>
    <w:rsid w:val="00126C1D"/>
    <w:rsid w:val="0012784A"/>
    <w:rsid w:val="00130E5C"/>
    <w:rsid w:val="0013640A"/>
    <w:rsid w:val="001372D4"/>
    <w:rsid w:val="001406F0"/>
    <w:rsid w:val="00144ED0"/>
    <w:rsid w:val="00146746"/>
    <w:rsid w:val="00146D14"/>
    <w:rsid w:val="0014792A"/>
    <w:rsid w:val="00147983"/>
    <w:rsid w:val="0015211A"/>
    <w:rsid w:val="00160D0B"/>
    <w:rsid w:val="001635C4"/>
    <w:rsid w:val="001640FB"/>
    <w:rsid w:val="0016491A"/>
    <w:rsid w:val="00166077"/>
    <w:rsid w:val="00170358"/>
    <w:rsid w:val="001727C1"/>
    <w:rsid w:val="00174047"/>
    <w:rsid w:val="001749FD"/>
    <w:rsid w:val="00174DF5"/>
    <w:rsid w:val="0017502C"/>
    <w:rsid w:val="00175CB4"/>
    <w:rsid w:val="00177C66"/>
    <w:rsid w:val="0018052A"/>
    <w:rsid w:val="00180895"/>
    <w:rsid w:val="0018404A"/>
    <w:rsid w:val="001857BF"/>
    <w:rsid w:val="0019231B"/>
    <w:rsid w:val="00192D58"/>
    <w:rsid w:val="00193C27"/>
    <w:rsid w:val="00195970"/>
    <w:rsid w:val="001968F1"/>
    <w:rsid w:val="0019717A"/>
    <w:rsid w:val="00197567"/>
    <w:rsid w:val="00197BA3"/>
    <w:rsid w:val="001A10DE"/>
    <w:rsid w:val="001A2189"/>
    <w:rsid w:val="001A7063"/>
    <w:rsid w:val="001A735B"/>
    <w:rsid w:val="001B6E96"/>
    <w:rsid w:val="001B74B2"/>
    <w:rsid w:val="001B7AE4"/>
    <w:rsid w:val="001C2210"/>
    <w:rsid w:val="001C60C6"/>
    <w:rsid w:val="001C68E3"/>
    <w:rsid w:val="001C6CFA"/>
    <w:rsid w:val="001C7215"/>
    <w:rsid w:val="001C7676"/>
    <w:rsid w:val="001D6162"/>
    <w:rsid w:val="001D7822"/>
    <w:rsid w:val="001D7B23"/>
    <w:rsid w:val="001E09C1"/>
    <w:rsid w:val="001E2F41"/>
    <w:rsid w:val="001E3D08"/>
    <w:rsid w:val="001E498E"/>
    <w:rsid w:val="001E78E1"/>
    <w:rsid w:val="001F2DC9"/>
    <w:rsid w:val="001F4EC3"/>
    <w:rsid w:val="001F4ED4"/>
    <w:rsid w:val="001F5D5D"/>
    <w:rsid w:val="001F6467"/>
    <w:rsid w:val="001F7EFD"/>
    <w:rsid w:val="00203541"/>
    <w:rsid w:val="00203AB6"/>
    <w:rsid w:val="00204B60"/>
    <w:rsid w:val="00211129"/>
    <w:rsid w:val="002115B3"/>
    <w:rsid w:val="002131BB"/>
    <w:rsid w:val="002133BB"/>
    <w:rsid w:val="00214501"/>
    <w:rsid w:val="002167E7"/>
    <w:rsid w:val="002172FA"/>
    <w:rsid w:val="00217CD6"/>
    <w:rsid w:val="00221DBF"/>
    <w:rsid w:val="002232BF"/>
    <w:rsid w:val="00224A6B"/>
    <w:rsid w:val="00225C66"/>
    <w:rsid w:val="00226BD4"/>
    <w:rsid w:val="002276BF"/>
    <w:rsid w:val="00232808"/>
    <w:rsid w:val="00232ACE"/>
    <w:rsid w:val="00232C21"/>
    <w:rsid w:val="0023380F"/>
    <w:rsid w:val="00240D8B"/>
    <w:rsid w:val="0024163D"/>
    <w:rsid w:val="00243773"/>
    <w:rsid w:val="002454EB"/>
    <w:rsid w:val="00246F85"/>
    <w:rsid w:val="00252521"/>
    <w:rsid w:val="00253DA2"/>
    <w:rsid w:val="002544BB"/>
    <w:rsid w:val="00256D07"/>
    <w:rsid w:val="002607BB"/>
    <w:rsid w:val="0026213D"/>
    <w:rsid w:val="0026252F"/>
    <w:rsid w:val="00265EB3"/>
    <w:rsid w:val="00271986"/>
    <w:rsid w:val="00272177"/>
    <w:rsid w:val="00272AE2"/>
    <w:rsid w:val="00272EE9"/>
    <w:rsid w:val="00273F11"/>
    <w:rsid w:val="00274206"/>
    <w:rsid w:val="00274D15"/>
    <w:rsid w:val="00275254"/>
    <w:rsid w:val="002779A9"/>
    <w:rsid w:val="002809E4"/>
    <w:rsid w:val="00280CDB"/>
    <w:rsid w:val="0028146F"/>
    <w:rsid w:val="00281516"/>
    <w:rsid w:val="0028305C"/>
    <w:rsid w:val="00283700"/>
    <w:rsid w:val="002849C4"/>
    <w:rsid w:val="00286A5F"/>
    <w:rsid w:val="00287A14"/>
    <w:rsid w:val="002908A5"/>
    <w:rsid w:val="0029149C"/>
    <w:rsid w:val="00292052"/>
    <w:rsid w:val="00292FA3"/>
    <w:rsid w:val="002936FD"/>
    <w:rsid w:val="002962B1"/>
    <w:rsid w:val="002967E7"/>
    <w:rsid w:val="00296DF7"/>
    <w:rsid w:val="002970C9"/>
    <w:rsid w:val="002979C4"/>
    <w:rsid w:val="002A016F"/>
    <w:rsid w:val="002A01D6"/>
    <w:rsid w:val="002A0BA2"/>
    <w:rsid w:val="002A3ECA"/>
    <w:rsid w:val="002A453A"/>
    <w:rsid w:val="002A53B1"/>
    <w:rsid w:val="002B1819"/>
    <w:rsid w:val="002B6652"/>
    <w:rsid w:val="002C1089"/>
    <w:rsid w:val="002C382A"/>
    <w:rsid w:val="002C3DB3"/>
    <w:rsid w:val="002C60D8"/>
    <w:rsid w:val="002C64FB"/>
    <w:rsid w:val="002D18AF"/>
    <w:rsid w:val="002D3110"/>
    <w:rsid w:val="002D47C8"/>
    <w:rsid w:val="002D52D1"/>
    <w:rsid w:val="002E1E6A"/>
    <w:rsid w:val="002E2CD6"/>
    <w:rsid w:val="002E480F"/>
    <w:rsid w:val="002E727B"/>
    <w:rsid w:val="002F257C"/>
    <w:rsid w:val="002F2F6D"/>
    <w:rsid w:val="002F53B3"/>
    <w:rsid w:val="002F5B96"/>
    <w:rsid w:val="002F6219"/>
    <w:rsid w:val="0030098F"/>
    <w:rsid w:val="00301369"/>
    <w:rsid w:val="0030142C"/>
    <w:rsid w:val="00302C4F"/>
    <w:rsid w:val="00303D85"/>
    <w:rsid w:val="00307624"/>
    <w:rsid w:val="00311A3E"/>
    <w:rsid w:val="0031313E"/>
    <w:rsid w:val="00315847"/>
    <w:rsid w:val="00317AD9"/>
    <w:rsid w:val="00321236"/>
    <w:rsid w:val="00322E7E"/>
    <w:rsid w:val="0033275C"/>
    <w:rsid w:val="003350DE"/>
    <w:rsid w:val="00335A70"/>
    <w:rsid w:val="00335CD3"/>
    <w:rsid w:val="0033648F"/>
    <w:rsid w:val="003375DB"/>
    <w:rsid w:val="0034072B"/>
    <w:rsid w:val="00340CA1"/>
    <w:rsid w:val="00344E0B"/>
    <w:rsid w:val="00344F27"/>
    <w:rsid w:val="00346168"/>
    <w:rsid w:val="00346C8A"/>
    <w:rsid w:val="00350F09"/>
    <w:rsid w:val="00351453"/>
    <w:rsid w:val="00354E63"/>
    <w:rsid w:val="0035529F"/>
    <w:rsid w:val="003557D0"/>
    <w:rsid w:val="0035646B"/>
    <w:rsid w:val="003568A7"/>
    <w:rsid w:val="003624D5"/>
    <w:rsid w:val="00362578"/>
    <w:rsid w:val="003628DF"/>
    <w:rsid w:val="00363CF8"/>
    <w:rsid w:val="00365120"/>
    <w:rsid w:val="00370ECF"/>
    <w:rsid w:val="003713B8"/>
    <w:rsid w:val="00371BBE"/>
    <w:rsid w:val="003724DF"/>
    <w:rsid w:val="00372FAE"/>
    <w:rsid w:val="00373307"/>
    <w:rsid w:val="0037433B"/>
    <w:rsid w:val="0037774D"/>
    <w:rsid w:val="003853F6"/>
    <w:rsid w:val="003859F1"/>
    <w:rsid w:val="0038620B"/>
    <w:rsid w:val="0038659B"/>
    <w:rsid w:val="003879CE"/>
    <w:rsid w:val="00387CA0"/>
    <w:rsid w:val="003900D3"/>
    <w:rsid w:val="00395D95"/>
    <w:rsid w:val="003963F6"/>
    <w:rsid w:val="003A32DE"/>
    <w:rsid w:val="003A37B1"/>
    <w:rsid w:val="003A3841"/>
    <w:rsid w:val="003A46EA"/>
    <w:rsid w:val="003A4704"/>
    <w:rsid w:val="003A5000"/>
    <w:rsid w:val="003A5690"/>
    <w:rsid w:val="003A57AB"/>
    <w:rsid w:val="003B36BE"/>
    <w:rsid w:val="003B4F65"/>
    <w:rsid w:val="003C06EB"/>
    <w:rsid w:val="003C31BF"/>
    <w:rsid w:val="003C5DDE"/>
    <w:rsid w:val="003C6D4C"/>
    <w:rsid w:val="003C7E3A"/>
    <w:rsid w:val="003D0F72"/>
    <w:rsid w:val="003D3532"/>
    <w:rsid w:val="003D383B"/>
    <w:rsid w:val="003D3BF1"/>
    <w:rsid w:val="003D3C9C"/>
    <w:rsid w:val="003D6377"/>
    <w:rsid w:val="003D7168"/>
    <w:rsid w:val="003E39CE"/>
    <w:rsid w:val="003E436C"/>
    <w:rsid w:val="003E492E"/>
    <w:rsid w:val="003E6E52"/>
    <w:rsid w:val="003F0AC3"/>
    <w:rsid w:val="003F1744"/>
    <w:rsid w:val="003F3ED6"/>
    <w:rsid w:val="003F576B"/>
    <w:rsid w:val="004001DF"/>
    <w:rsid w:val="00401D44"/>
    <w:rsid w:val="00401EFC"/>
    <w:rsid w:val="00405527"/>
    <w:rsid w:val="004070E3"/>
    <w:rsid w:val="004107A6"/>
    <w:rsid w:val="00414322"/>
    <w:rsid w:val="00414EE7"/>
    <w:rsid w:val="004174A2"/>
    <w:rsid w:val="00420073"/>
    <w:rsid w:val="004203A2"/>
    <w:rsid w:val="004204A4"/>
    <w:rsid w:val="00420570"/>
    <w:rsid w:val="0042128A"/>
    <w:rsid w:val="00422C33"/>
    <w:rsid w:val="00422FC4"/>
    <w:rsid w:val="00423318"/>
    <w:rsid w:val="004249EE"/>
    <w:rsid w:val="0042600D"/>
    <w:rsid w:val="004266AF"/>
    <w:rsid w:val="004270C3"/>
    <w:rsid w:val="00430E11"/>
    <w:rsid w:val="00430E1F"/>
    <w:rsid w:val="0043131C"/>
    <w:rsid w:val="004314C2"/>
    <w:rsid w:val="00432D9F"/>
    <w:rsid w:val="00433689"/>
    <w:rsid w:val="00433997"/>
    <w:rsid w:val="004342F9"/>
    <w:rsid w:val="00434378"/>
    <w:rsid w:val="0043541C"/>
    <w:rsid w:val="0043618B"/>
    <w:rsid w:val="00443B80"/>
    <w:rsid w:val="00443D03"/>
    <w:rsid w:val="00444049"/>
    <w:rsid w:val="004444A8"/>
    <w:rsid w:val="00451C19"/>
    <w:rsid w:val="004521CB"/>
    <w:rsid w:val="004529C1"/>
    <w:rsid w:val="004535CA"/>
    <w:rsid w:val="004553CF"/>
    <w:rsid w:val="00455A48"/>
    <w:rsid w:val="004560CF"/>
    <w:rsid w:val="0045763D"/>
    <w:rsid w:val="00457F3D"/>
    <w:rsid w:val="00464374"/>
    <w:rsid w:val="0046486D"/>
    <w:rsid w:val="00467AC1"/>
    <w:rsid w:val="00470348"/>
    <w:rsid w:val="00472BA0"/>
    <w:rsid w:val="004735AC"/>
    <w:rsid w:val="00473E1A"/>
    <w:rsid w:val="00474B2B"/>
    <w:rsid w:val="00474B42"/>
    <w:rsid w:val="004753B8"/>
    <w:rsid w:val="00483A64"/>
    <w:rsid w:val="0049629B"/>
    <w:rsid w:val="00496AB8"/>
    <w:rsid w:val="004A2E4C"/>
    <w:rsid w:val="004A30C1"/>
    <w:rsid w:val="004A4068"/>
    <w:rsid w:val="004A66E5"/>
    <w:rsid w:val="004A6985"/>
    <w:rsid w:val="004A72ED"/>
    <w:rsid w:val="004B353F"/>
    <w:rsid w:val="004B64A8"/>
    <w:rsid w:val="004B6B75"/>
    <w:rsid w:val="004B771F"/>
    <w:rsid w:val="004C1A26"/>
    <w:rsid w:val="004C4113"/>
    <w:rsid w:val="004C5043"/>
    <w:rsid w:val="004C5DB9"/>
    <w:rsid w:val="004C5E05"/>
    <w:rsid w:val="004C7970"/>
    <w:rsid w:val="004D0056"/>
    <w:rsid w:val="004D0744"/>
    <w:rsid w:val="004D126B"/>
    <w:rsid w:val="004D3184"/>
    <w:rsid w:val="004D50DB"/>
    <w:rsid w:val="004D7F76"/>
    <w:rsid w:val="004E19B2"/>
    <w:rsid w:val="004E3E1A"/>
    <w:rsid w:val="004E4350"/>
    <w:rsid w:val="004E4379"/>
    <w:rsid w:val="004E4D50"/>
    <w:rsid w:val="004E7AC3"/>
    <w:rsid w:val="004F1C35"/>
    <w:rsid w:val="004F1F81"/>
    <w:rsid w:val="004F32BE"/>
    <w:rsid w:val="004F3EF9"/>
    <w:rsid w:val="004F41C5"/>
    <w:rsid w:val="004F44EF"/>
    <w:rsid w:val="004F68B2"/>
    <w:rsid w:val="004F7AC7"/>
    <w:rsid w:val="004F7CD8"/>
    <w:rsid w:val="005074C2"/>
    <w:rsid w:val="00513981"/>
    <w:rsid w:val="00513C99"/>
    <w:rsid w:val="0051404B"/>
    <w:rsid w:val="005149A5"/>
    <w:rsid w:val="0051637C"/>
    <w:rsid w:val="00516413"/>
    <w:rsid w:val="005165C0"/>
    <w:rsid w:val="00516CDE"/>
    <w:rsid w:val="00520951"/>
    <w:rsid w:val="0052127A"/>
    <w:rsid w:val="005259D0"/>
    <w:rsid w:val="00525A3D"/>
    <w:rsid w:val="00527EAA"/>
    <w:rsid w:val="00531B71"/>
    <w:rsid w:val="00531B89"/>
    <w:rsid w:val="0053215F"/>
    <w:rsid w:val="005331D1"/>
    <w:rsid w:val="00535819"/>
    <w:rsid w:val="00536170"/>
    <w:rsid w:val="00540BA7"/>
    <w:rsid w:val="005428EB"/>
    <w:rsid w:val="00542CBA"/>
    <w:rsid w:val="00542FB5"/>
    <w:rsid w:val="0054347D"/>
    <w:rsid w:val="00543629"/>
    <w:rsid w:val="00544122"/>
    <w:rsid w:val="00546B3F"/>
    <w:rsid w:val="00547CE4"/>
    <w:rsid w:val="005508C6"/>
    <w:rsid w:val="00551844"/>
    <w:rsid w:val="005557B8"/>
    <w:rsid w:val="005576FC"/>
    <w:rsid w:val="00561B2E"/>
    <w:rsid w:val="00562C5E"/>
    <w:rsid w:val="0056726E"/>
    <w:rsid w:val="00567815"/>
    <w:rsid w:val="00570232"/>
    <w:rsid w:val="005702E2"/>
    <w:rsid w:val="00570C73"/>
    <w:rsid w:val="005729ED"/>
    <w:rsid w:val="00574F03"/>
    <w:rsid w:val="00580825"/>
    <w:rsid w:val="00582DD2"/>
    <w:rsid w:val="00583E7F"/>
    <w:rsid w:val="0058420E"/>
    <w:rsid w:val="00584585"/>
    <w:rsid w:val="00584FE2"/>
    <w:rsid w:val="00587CC3"/>
    <w:rsid w:val="0059210A"/>
    <w:rsid w:val="00594D09"/>
    <w:rsid w:val="00595E20"/>
    <w:rsid w:val="005A07A0"/>
    <w:rsid w:val="005A10E2"/>
    <w:rsid w:val="005A397C"/>
    <w:rsid w:val="005A6254"/>
    <w:rsid w:val="005A6BA7"/>
    <w:rsid w:val="005B0145"/>
    <w:rsid w:val="005B444A"/>
    <w:rsid w:val="005B5185"/>
    <w:rsid w:val="005B5B6A"/>
    <w:rsid w:val="005C470B"/>
    <w:rsid w:val="005C59A5"/>
    <w:rsid w:val="005D013A"/>
    <w:rsid w:val="005D0883"/>
    <w:rsid w:val="005D1D41"/>
    <w:rsid w:val="005D290B"/>
    <w:rsid w:val="005D2947"/>
    <w:rsid w:val="005D4856"/>
    <w:rsid w:val="005D5DFD"/>
    <w:rsid w:val="005D7F10"/>
    <w:rsid w:val="005E0319"/>
    <w:rsid w:val="005E1AA9"/>
    <w:rsid w:val="005E4030"/>
    <w:rsid w:val="005E54C7"/>
    <w:rsid w:val="005F0113"/>
    <w:rsid w:val="005F1384"/>
    <w:rsid w:val="005F1BFD"/>
    <w:rsid w:val="005F24DC"/>
    <w:rsid w:val="005F4FD0"/>
    <w:rsid w:val="006109CE"/>
    <w:rsid w:val="00610F0C"/>
    <w:rsid w:val="0061139E"/>
    <w:rsid w:val="00612E2B"/>
    <w:rsid w:val="00614754"/>
    <w:rsid w:val="00615D1D"/>
    <w:rsid w:val="00620E2E"/>
    <w:rsid w:val="006210FC"/>
    <w:rsid w:val="0062236F"/>
    <w:rsid w:val="0062543C"/>
    <w:rsid w:val="00626B9C"/>
    <w:rsid w:val="00626C27"/>
    <w:rsid w:val="00627711"/>
    <w:rsid w:val="0063187C"/>
    <w:rsid w:val="006319AA"/>
    <w:rsid w:val="00632345"/>
    <w:rsid w:val="00635A30"/>
    <w:rsid w:val="006376A1"/>
    <w:rsid w:val="00637C2D"/>
    <w:rsid w:val="00637CC2"/>
    <w:rsid w:val="006444AD"/>
    <w:rsid w:val="00644E16"/>
    <w:rsid w:val="00645A55"/>
    <w:rsid w:val="00646244"/>
    <w:rsid w:val="00650107"/>
    <w:rsid w:val="006515DF"/>
    <w:rsid w:val="00652347"/>
    <w:rsid w:val="0065359C"/>
    <w:rsid w:val="006546E8"/>
    <w:rsid w:val="00654939"/>
    <w:rsid w:val="00654BE6"/>
    <w:rsid w:val="00654F30"/>
    <w:rsid w:val="00656998"/>
    <w:rsid w:val="00656AF7"/>
    <w:rsid w:val="00662F96"/>
    <w:rsid w:val="006716FA"/>
    <w:rsid w:val="0067320F"/>
    <w:rsid w:val="00673A6D"/>
    <w:rsid w:val="00675F67"/>
    <w:rsid w:val="00676278"/>
    <w:rsid w:val="0067668F"/>
    <w:rsid w:val="00677B2D"/>
    <w:rsid w:val="00677D63"/>
    <w:rsid w:val="00683CAF"/>
    <w:rsid w:val="00683E81"/>
    <w:rsid w:val="00686EFB"/>
    <w:rsid w:val="0068755C"/>
    <w:rsid w:val="00687F74"/>
    <w:rsid w:val="006914BC"/>
    <w:rsid w:val="00693464"/>
    <w:rsid w:val="006955D0"/>
    <w:rsid w:val="00697278"/>
    <w:rsid w:val="006A1ACE"/>
    <w:rsid w:val="006A1B8B"/>
    <w:rsid w:val="006A33BA"/>
    <w:rsid w:val="006A583D"/>
    <w:rsid w:val="006A7D1F"/>
    <w:rsid w:val="006B1614"/>
    <w:rsid w:val="006B1C85"/>
    <w:rsid w:val="006B3C3B"/>
    <w:rsid w:val="006B5B90"/>
    <w:rsid w:val="006B5E84"/>
    <w:rsid w:val="006B5EDC"/>
    <w:rsid w:val="006B7051"/>
    <w:rsid w:val="006B722F"/>
    <w:rsid w:val="006B7F70"/>
    <w:rsid w:val="006C2DF1"/>
    <w:rsid w:val="006C4FD9"/>
    <w:rsid w:val="006C5542"/>
    <w:rsid w:val="006C60E3"/>
    <w:rsid w:val="006D40E1"/>
    <w:rsid w:val="006D6FFB"/>
    <w:rsid w:val="006E05F5"/>
    <w:rsid w:val="006E10DD"/>
    <w:rsid w:val="006E146A"/>
    <w:rsid w:val="006E2C95"/>
    <w:rsid w:val="006E3E8A"/>
    <w:rsid w:val="006E6045"/>
    <w:rsid w:val="006F07E5"/>
    <w:rsid w:val="006F09A3"/>
    <w:rsid w:val="006F4998"/>
    <w:rsid w:val="006F6F7F"/>
    <w:rsid w:val="0070097B"/>
    <w:rsid w:val="0070227E"/>
    <w:rsid w:val="00702342"/>
    <w:rsid w:val="007026A5"/>
    <w:rsid w:val="007031A9"/>
    <w:rsid w:val="00703368"/>
    <w:rsid w:val="00703399"/>
    <w:rsid w:val="007044EC"/>
    <w:rsid w:val="00707DFC"/>
    <w:rsid w:val="00710CBC"/>
    <w:rsid w:val="00710FC2"/>
    <w:rsid w:val="00713269"/>
    <w:rsid w:val="00713425"/>
    <w:rsid w:val="0071486F"/>
    <w:rsid w:val="007148B3"/>
    <w:rsid w:val="00714D5F"/>
    <w:rsid w:val="00717270"/>
    <w:rsid w:val="007218B3"/>
    <w:rsid w:val="007240E6"/>
    <w:rsid w:val="00725893"/>
    <w:rsid w:val="00727137"/>
    <w:rsid w:val="0072796B"/>
    <w:rsid w:val="00734B9D"/>
    <w:rsid w:val="00736518"/>
    <w:rsid w:val="007370A2"/>
    <w:rsid w:val="0073755C"/>
    <w:rsid w:val="00741764"/>
    <w:rsid w:val="00745C36"/>
    <w:rsid w:val="007473CD"/>
    <w:rsid w:val="007475BA"/>
    <w:rsid w:val="007479CD"/>
    <w:rsid w:val="00750A9D"/>
    <w:rsid w:val="00751157"/>
    <w:rsid w:val="00752AE6"/>
    <w:rsid w:val="00752EF5"/>
    <w:rsid w:val="00754A5F"/>
    <w:rsid w:val="00754C7D"/>
    <w:rsid w:val="00755CC4"/>
    <w:rsid w:val="007568D6"/>
    <w:rsid w:val="00766643"/>
    <w:rsid w:val="007668AF"/>
    <w:rsid w:val="0077352B"/>
    <w:rsid w:val="00774F74"/>
    <w:rsid w:val="00776CD5"/>
    <w:rsid w:val="00776F09"/>
    <w:rsid w:val="00777AAF"/>
    <w:rsid w:val="007808E6"/>
    <w:rsid w:val="00781916"/>
    <w:rsid w:val="007829D5"/>
    <w:rsid w:val="007873F2"/>
    <w:rsid w:val="00790445"/>
    <w:rsid w:val="00793047"/>
    <w:rsid w:val="007939B3"/>
    <w:rsid w:val="0079480A"/>
    <w:rsid w:val="00795B33"/>
    <w:rsid w:val="00797BD4"/>
    <w:rsid w:val="007A00E9"/>
    <w:rsid w:val="007A072D"/>
    <w:rsid w:val="007A0762"/>
    <w:rsid w:val="007A0F07"/>
    <w:rsid w:val="007A1E2B"/>
    <w:rsid w:val="007A2298"/>
    <w:rsid w:val="007A4FB0"/>
    <w:rsid w:val="007A54E8"/>
    <w:rsid w:val="007A5CA2"/>
    <w:rsid w:val="007A6643"/>
    <w:rsid w:val="007A7FD7"/>
    <w:rsid w:val="007B6495"/>
    <w:rsid w:val="007B666F"/>
    <w:rsid w:val="007B7B95"/>
    <w:rsid w:val="007C6216"/>
    <w:rsid w:val="007C755A"/>
    <w:rsid w:val="007D3A9D"/>
    <w:rsid w:val="007D71FC"/>
    <w:rsid w:val="007E03BE"/>
    <w:rsid w:val="007E4251"/>
    <w:rsid w:val="007E6892"/>
    <w:rsid w:val="007E7EF9"/>
    <w:rsid w:val="007F1010"/>
    <w:rsid w:val="007F44E7"/>
    <w:rsid w:val="007F45CE"/>
    <w:rsid w:val="007F538E"/>
    <w:rsid w:val="007F60A2"/>
    <w:rsid w:val="008010EB"/>
    <w:rsid w:val="00801DB7"/>
    <w:rsid w:val="008031F7"/>
    <w:rsid w:val="00803ABF"/>
    <w:rsid w:val="00806555"/>
    <w:rsid w:val="00811AE1"/>
    <w:rsid w:val="008125F9"/>
    <w:rsid w:val="008133BE"/>
    <w:rsid w:val="00813FA5"/>
    <w:rsid w:val="008163F1"/>
    <w:rsid w:val="008164BE"/>
    <w:rsid w:val="00816950"/>
    <w:rsid w:val="008245D2"/>
    <w:rsid w:val="0082540F"/>
    <w:rsid w:val="008255E3"/>
    <w:rsid w:val="008300B7"/>
    <w:rsid w:val="0083103C"/>
    <w:rsid w:val="0083342C"/>
    <w:rsid w:val="008342A2"/>
    <w:rsid w:val="008356D0"/>
    <w:rsid w:val="008377F4"/>
    <w:rsid w:val="008379BC"/>
    <w:rsid w:val="00837D08"/>
    <w:rsid w:val="00840ADF"/>
    <w:rsid w:val="00840C75"/>
    <w:rsid w:val="00840D8C"/>
    <w:rsid w:val="008413B8"/>
    <w:rsid w:val="0084302D"/>
    <w:rsid w:val="008474E8"/>
    <w:rsid w:val="00847B02"/>
    <w:rsid w:val="0085203C"/>
    <w:rsid w:val="008520F7"/>
    <w:rsid w:val="00852225"/>
    <w:rsid w:val="00852BD9"/>
    <w:rsid w:val="008552D8"/>
    <w:rsid w:val="008640FD"/>
    <w:rsid w:val="00866D36"/>
    <w:rsid w:val="00866D80"/>
    <w:rsid w:val="00867992"/>
    <w:rsid w:val="00870917"/>
    <w:rsid w:val="00872F01"/>
    <w:rsid w:val="00873731"/>
    <w:rsid w:val="00873759"/>
    <w:rsid w:val="00874A31"/>
    <w:rsid w:val="00874ACB"/>
    <w:rsid w:val="00877B71"/>
    <w:rsid w:val="00880064"/>
    <w:rsid w:val="00881177"/>
    <w:rsid w:val="0088212D"/>
    <w:rsid w:val="008867FF"/>
    <w:rsid w:val="00887958"/>
    <w:rsid w:val="008946DC"/>
    <w:rsid w:val="00895549"/>
    <w:rsid w:val="008960A0"/>
    <w:rsid w:val="00896AF0"/>
    <w:rsid w:val="00896EA0"/>
    <w:rsid w:val="008A0F40"/>
    <w:rsid w:val="008A3B52"/>
    <w:rsid w:val="008A3BD6"/>
    <w:rsid w:val="008A5C40"/>
    <w:rsid w:val="008A767C"/>
    <w:rsid w:val="008B0617"/>
    <w:rsid w:val="008B1C5C"/>
    <w:rsid w:val="008B5165"/>
    <w:rsid w:val="008C03D9"/>
    <w:rsid w:val="008C161B"/>
    <w:rsid w:val="008C3C02"/>
    <w:rsid w:val="008C40FC"/>
    <w:rsid w:val="008C6AAA"/>
    <w:rsid w:val="008C7498"/>
    <w:rsid w:val="008C7798"/>
    <w:rsid w:val="008D2239"/>
    <w:rsid w:val="008D5DC3"/>
    <w:rsid w:val="008D6355"/>
    <w:rsid w:val="008D6450"/>
    <w:rsid w:val="008D71FB"/>
    <w:rsid w:val="008E0378"/>
    <w:rsid w:val="008E07A8"/>
    <w:rsid w:val="008E1D6F"/>
    <w:rsid w:val="008E309A"/>
    <w:rsid w:val="008E4C32"/>
    <w:rsid w:val="008E6A54"/>
    <w:rsid w:val="008F0C4F"/>
    <w:rsid w:val="008F0C64"/>
    <w:rsid w:val="008F2ED4"/>
    <w:rsid w:val="008F2FF8"/>
    <w:rsid w:val="008F3626"/>
    <w:rsid w:val="008F382F"/>
    <w:rsid w:val="008F6158"/>
    <w:rsid w:val="008F6AE6"/>
    <w:rsid w:val="008F6C6C"/>
    <w:rsid w:val="008F787B"/>
    <w:rsid w:val="008F7CB0"/>
    <w:rsid w:val="00900BC6"/>
    <w:rsid w:val="00911CDD"/>
    <w:rsid w:val="00911D1C"/>
    <w:rsid w:val="0091206C"/>
    <w:rsid w:val="00912809"/>
    <w:rsid w:val="009134E0"/>
    <w:rsid w:val="009155E8"/>
    <w:rsid w:val="00915A94"/>
    <w:rsid w:val="009212EF"/>
    <w:rsid w:val="00921A8A"/>
    <w:rsid w:val="009260F1"/>
    <w:rsid w:val="0092656E"/>
    <w:rsid w:val="00930CB9"/>
    <w:rsid w:val="009325CF"/>
    <w:rsid w:val="00933C88"/>
    <w:rsid w:val="009348AE"/>
    <w:rsid w:val="009350CC"/>
    <w:rsid w:val="009350E6"/>
    <w:rsid w:val="00936E87"/>
    <w:rsid w:val="00937F41"/>
    <w:rsid w:val="0094345D"/>
    <w:rsid w:val="00943B1F"/>
    <w:rsid w:val="0094664F"/>
    <w:rsid w:val="00946CFF"/>
    <w:rsid w:val="00946F4A"/>
    <w:rsid w:val="0094770E"/>
    <w:rsid w:val="00950A2C"/>
    <w:rsid w:val="009529C8"/>
    <w:rsid w:val="00955254"/>
    <w:rsid w:val="009564C2"/>
    <w:rsid w:val="0095745B"/>
    <w:rsid w:val="00960DC7"/>
    <w:rsid w:val="0096422D"/>
    <w:rsid w:val="00964D4F"/>
    <w:rsid w:val="00964DEA"/>
    <w:rsid w:val="0096552E"/>
    <w:rsid w:val="009659EB"/>
    <w:rsid w:val="00966085"/>
    <w:rsid w:val="0097007C"/>
    <w:rsid w:val="00971D87"/>
    <w:rsid w:val="009723F3"/>
    <w:rsid w:val="00977EF4"/>
    <w:rsid w:val="0098213F"/>
    <w:rsid w:val="0098382A"/>
    <w:rsid w:val="0098399D"/>
    <w:rsid w:val="009907D1"/>
    <w:rsid w:val="00992A0C"/>
    <w:rsid w:val="00992A41"/>
    <w:rsid w:val="009931F0"/>
    <w:rsid w:val="00995366"/>
    <w:rsid w:val="0099648A"/>
    <w:rsid w:val="0099660A"/>
    <w:rsid w:val="00996D45"/>
    <w:rsid w:val="0099700F"/>
    <w:rsid w:val="00997645"/>
    <w:rsid w:val="009A100E"/>
    <w:rsid w:val="009A3267"/>
    <w:rsid w:val="009A64B9"/>
    <w:rsid w:val="009B08A0"/>
    <w:rsid w:val="009B1B31"/>
    <w:rsid w:val="009B4107"/>
    <w:rsid w:val="009B4F6B"/>
    <w:rsid w:val="009B5131"/>
    <w:rsid w:val="009B6408"/>
    <w:rsid w:val="009C1557"/>
    <w:rsid w:val="009C25BE"/>
    <w:rsid w:val="009C25E4"/>
    <w:rsid w:val="009C2730"/>
    <w:rsid w:val="009C2F9D"/>
    <w:rsid w:val="009C3D70"/>
    <w:rsid w:val="009C52ED"/>
    <w:rsid w:val="009C7FFB"/>
    <w:rsid w:val="009D00F7"/>
    <w:rsid w:val="009D2350"/>
    <w:rsid w:val="009D286F"/>
    <w:rsid w:val="009D64D8"/>
    <w:rsid w:val="009D6830"/>
    <w:rsid w:val="009D7037"/>
    <w:rsid w:val="009E0750"/>
    <w:rsid w:val="009E1257"/>
    <w:rsid w:val="009E5ADF"/>
    <w:rsid w:val="009F1B87"/>
    <w:rsid w:val="009F2402"/>
    <w:rsid w:val="009F2DFA"/>
    <w:rsid w:val="009F5D73"/>
    <w:rsid w:val="009F5E91"/>
    <w:rsid w:val="00A009DF"/>
    <w:rsid w:val="00A01A31"/>
    <w:rsid w:val="00A0238C"/>
    <w:rsid w:val="00A03780"/>
    <w:rsid w:val="00A109ED"/>
    <w:rsid w:val="00A11EC9"/>
    <w:rsid w:val="00A13741"/>
    <w:rsid w:val="00A2386B"/>
    <w:rsid w:val="00A2499F"/>
    <w:rsid w:val="00A26042"/>
    <w:rsid w:val="00A2773D"/>
    <w:rsid w:val="00A305D8"/>
    <w:rsid w:val="00A310E1"/>
    <w:rsid w:val="00A31D49"/>
    <w:rsid w:val="00A352F4"/>
    <w:rsid w:val="00A36F82"/>
    <w:rsid w:val="00A3766A"/>
    <w:rsid w:val="00A40949"/>
    <w:rsid w:val="00A40E7A"/>
    <w:rsid w:val="00A41972"/>
    <w:rsid w:val="00A44FBD"/>
    <w:rsid w:val="00A45492"/>
    <w:rsid w:val="00A45BAE"/>
    <w:rsid w:val="00A5201E"/>
    <w:rsid w:val="00A52D8C"/>
    <w:rsid w:val="00A5364F"/>
    <w:rsid w:val="00A540B0"/>
    <w:rsid w:val="00A56C91"/>
    <w:rsid w:val="00A6097C"/>
    <w:rsid w:val="00A61D98"/>
    <w:rsid w:val="00A62167"/>
    <w:rsid w:val="00A63027"/>
    <w:rsid w:val="00A65228"/>
    <w:rsid w:val="00A673A4"/>
    <w:rsid w:val="00A709BE"/>
    <w:rsid w:val="00A71977"/>
    <w:rsid w:val="00A71A68"/>
    <w:rsid w:val="00A734C4"/>
    <w:rsid w:val="00A8000F"/>
    <w:rsid w:val="00A824EF"/>
    <w:rsid w:val="00A84873"/>
    <w:rsid w:val="00A87964"/>
    <w:rsid w:val="00A87D74"/>
    <w:rsid w:val="00A87F36"/>
    <w:rsid w:val="00A913C2"/>
    <w:rsid w:val="00A9188E"/>
    <w:rsid w:val="00A96071"/>
    <w:rsid w:val="00A966D8"/>
    <w:rsid w:val="00AA00A8"/>
    <w:rsid w:val="00AA0461"/>
    <w:rsid w:val="00AA4261"/>
    <w:rsid w:val="00AA51E6"/>
    <w:rsid w:val="00AB1F9F"/>
    <w:rsid w:val="00AB5842"/>
    <w:rsid w:val="00AB6DEE"/>
    <w:rsid w:val="00AB766A"/>
    <w:rsid w:val="00AC149B"/>
    <w:rsid w:val="00AC238E"/>
    <w:rsid w:val="00AC3DA1"/>
    <w:rsid w:val="00AC6DD3"/>
    <w:rsid w:val="00AC7950"/>
    <w:rsid w:val="00AC7FAD"/>
    <w:rsid w:val="00AD2B6A"/>
    <w:rsid w:val="00AD2F2A"/>
    <w:rsid w:val="00AD32B8"/>
    <w:rsid w:val="00AD33E2"/>
    <w:rsid w:val="00AD6C29"/>
    <w:rsid w:val="00AD7AD4"/>
    <w:rsid w:val="00AE28C8"/>
    <w:rsid w:val="00AE2F5C"/>
    <w:rsid w:val="00AE63A9"/>
    <w:rsid w:val="00AE7823"/>
    <w:rsid w:val="00AF05BD"/>
    <w:rsid w:val="00AF263F"/>
    <w:rsid w:val="00AF35E0"/>
    <w:rsid w:val="00AF40EB"/>
    <w:rsid w:val="00AF7F02"/>
    <w:rsid w:val="00B01273"/>
    <w:rsid w:val="00B014B0"/>
    <w:rsid w:val="00B01FDD"/>
    <w:rsid w:val="00B0379E"/>
    <w:rsid w:val="00B04161"/>
    <w:rsid w:val="00B0655E"/>
    <w:rsid w:val="00B07014"/>
    <w:rsid w:val="00B113D9"/>
    <w:rsid w:val="00B14147"/>
    <w:rsid w:val="00B1455F"/>
    <w:rsid w:val="00B145C8"/>
    <w:rsid w:val="00B15232"/>
    <w:rsid w:val="00B16CD0"/>
    <w:rsid w:val="00B2342E"/>
    <w:rsid w:val="00B260A4"/>
    <w:rsid w:val="00B271E2"/>
    <w:rsid w:val="00B27663"/>
    <w:rsid w:val="00B277F1"/>
    <w:rsid w:val="00B32EA2"/>
    <w:rsid w:val="00B3364B"/>
    <w:rsid w:val="00B341B9"/>
    <w:rsid w:val="00B4380A"/>
    <w:rsid w:val="00B46202"/>
    <w:rsid w:val="00B46B02"/>
    <w:rsid w:val="00B46E15"/>
    <w:rsid w:val="00B47CE5"/>
    <w:rsid w:val="00B52216"/>
    <w:rsid w:val="00B525C9"/>
    <w:rsid w:val="00B5605C"/>
    <w:rsid w:val="00B56AEB"/>
    <w:rsid w:val="00B624A6"/>
    <w:rsid w:val="00B666A6"/>
    <w:rsid w:val="00B702FD"/>
    <w:rsid w:val="00B705DE"/>
    <w:rsid w:val="00B70B0D"/>
    <w:rsid w:val="00B71282"/>
    <w:rsid w:val="00B74D90"/>
    <w:rsid w:val="00B82988"/>
    <w:rsid w:val="00B84494"/>
    <w:rsid w:val="00B84FC5"/>
    <w:rsid w:val="00B84FE9"/>
    <w:rsid w:val="00B86719"/>
    <w:rsid w:val="00B869B0"/>
    <w:rsid w:val="00B86D95"/>
    <w:rsid w:val="00B8779B"/>
    <w:rsid w:val="00B935EF"/>
    <w:rsid w:val="00B93709"/>
    <w:rsid w:val="00B94FE2"/>
    <w:rsid w:val="00B96C98"/>
    <w:rsid w:val="00B97629"/>
    <w:rsid w:val="00BA0A8A"/>
    <w:rsid w:val="00BA27C7"/>
    <w:rsid w:val="00BA301E"/>
    <w:rsid w:val="00BA34C7"/>
    <w:rsid w:val="00BA3BD7"/>
    <w:rsid w:val="00BA3DCF"/>
    <w:rsid w:val="00BA4627"/>
    <w:rsid w:val="00BA4A0D"/>
    <w:rsid w:val="00BA5B4C"/>
    <w:rsid w:val="00BB131F"/>
    <w:rsid w:val="00BB1899"/>
    <w:rsid w:val="00BB6FFD"/>
    <w:rsid w:val="00BB709E"/>
    <w:rsid w:val="00BC0B9E"/>
    <w:rsid w:val="00BC362D"/>
    <w:rsid w:val="00BC4AF1"/>
    <w:rsid w:val="00BC5917"/>
    <w:rsid w:val="00BC60D0"/>
    <w:rsid w:val="00BC65EB"/>
    <w:rsid w:val="00BD0CA4"/>
    <w:rsid w:val="00BD15CB"/>
    <w:rsid w:val="00BD6D8E"/>
    <w:rsid w:val="00BE5746"/>
    <w:rsid w:val="00BE6784"/>
    <w:rsid w:val="00BE7D10"/>
    <w:rsid w:val="00BF1F6E"/>
    <w:rsid w:val="00BF2CDF"/>
    <w:rsid w:val="00BF2E35"/>
    <w:rsid w:val="00BF65CB"/>
    <w:rsid w:val="00BF7938"/>
    <w:rsid w:val="00C0070D"/>
    <w:rsid w:val="00C01A47"/>
    <w:rsid w:val="00C0229F"/>
    <w:rsid w:val="00C026A5"/>
    <w:rsid w:val="00C03A5E"/>
    <w:rsid w:val="00C0424D"/>
    <w:rsid w:val="00C076EB"/>
    <w:rsid w:val="00C13D35"/>
    <w:rsid w:val="00C147B0"/>
    <w:rsid w:val="00C155E3"/>
    <w:rsid w:val="00C15937"/>
    <w:rsid w:val="00C16D9C"/>
    <w:rsid w:val="00C21ADD"/>
    <w:rsid w:val="00C21C70"/>
    <w:rsid w:val="00C234D5"/>
    <w:rsid w:val="00C2383A"/>
    <w:rsid w:val="00C25889"/>
    <w:rsid w:val="00C25DFB"/>
    <w:rsid w:val="00C3102E"/>
    <w:rsid w:val="00C32172"/>
    <w:rsid w:val="00C33557"/>
    <w:rsid w:val="00C33E0C"/>
    <w:rsid w:val="00C35F34"/>
    <w:rsid w:val="00C40484"/>
    <w:rsid w:val="00C40C9A"/>
    <w:rsid w:val="00C40D37"/>
    <w:rsid w:val="00C424F5"/>
    <w:rsid w:val="00C4272A"/>
    <w:rsid w:val="00C42F65"/>
    <w:rsid w:val="00C43829"/>
    <w:rsid w:val="00C450DC"/>
    <w:rsid w:val="00C4718F"/>
    <w:rsid w:val="00C51516"/>
    <w:rsid w:val="00C52295"/>
    <w:rsid w:val="00C54439"/>
    <w:rsid w:val="00C56140"/>
    <w:rsid w:val="00C56746"/>
    <w:rsid w:val="00C60B47"/>
    <w:rsid w:val="00C612B1"/>
    <w:rsid w:val="00C63441"/>
    <w:rsid w:val="00C64617"/>
    <w:rsid w:val="00C765A9"/>
    <w:rsid w:val="00C777A3"/>
    <w:rsid w:val="00C77B7B"/>
    <w:rsid w:val="00C80DB8"/>
    <w:rsid w:val="00C82404"/>
    <w:rsid w:val="00C82F35"/>
    <w:rsid w:val="00C87560"/>
    <w:rsid w:val="00C90D0B"/>
    <w:rsid w:val="00C90EAE"/>
    <w:rsid w:val="00C9141D"/>
    <w:rsid w:val="00C9154E"/>
    <w:rsid w:val="00C9196A"/>
    <w:rsid w:val="00C93399"/>
    <w:rsid w:val="00C973EA"/>
    <w:rsid w:val="00C974CA"/>
    <w:rsid w:val="00CA1CBD"/>
    <w:rsid w:val="00CA2849"/>
    <w:rsid w:val="00CA3711"/>
    <w:rsid w:val="00CA6E52"/>
    <w:rsid w:val="00CA7FB1"/>
    <w:rsid w:val="00CB10FC"/>
    <w:rsid w:val="00CB1642"/>
    <w:rsid w:val="00CB2F41"/>
    <w:rsid w:val="00CB67CB"/>
    <w:rsid w:val="00CC13E2"/>
    <w:rsid w:val="00CC1D74"/>
    <w:rsid w:val="00CC2484"/>
    <w:rsid w:val="00CC3F07"/>
    <w:rsid w:val="00CC4530"/>
    <w:rsid w:val="00CC5706"/>
    <w:rsid w:val="00CC6A32"/>
    <w:rsid w:val="00CD20FE"/>
    <w:rsid w:val="00CD2E3D"/>
    <w:rsid w:val="00CD2EC4"/>
    <w:rsid w:val="00CD30EB"/>
    <w:rsid w:val="00CD4A65"/>
    <w:rsid w:val="00CD4DB3"/>
    <w:rsid w:val="00CD594F"/>
    <w:rsid w:val="00CD611D"/>
    <w:rsid w:val="00CD6B95"/>
    <w:rsid w:val="00CE0FD9"/>
    <w:rsid w:val="00CE20C0"/>
    <w:rsid w:val="00CE595A"/>
    <w:rsid w:val="00CE631D"/>
    <w:rsid w:val="00CF48A2"/>
    <w:rsid w:val="00CF4AC3"/>
    <w:rsid w:val="00CF53CE"/>
    <w:rsid w:val="00D004EC"/>
    <w:rsid w:val="00D01B2E"/>
    <w:rsid w:val="00D01FAE"/>
    <w:rsid w:val="00D02898"/>
    <w:rsid w:val="00D04D62"/>
    <w:rsid w:val="00D059BE"/>
    <w:rsid w:val="00D05AFE"/>
    <w:rsid w:val="00D05C7C"/>
    <w:rsid w:val="00D10CC2"/>
    <w:rsid w:val="00D11917"/>
    <w:rsid w:val="00D1238A"/>
    <w:rsid w:val="00D16CBC"/>
    <w:rsid w:val="00D21AB9"/>
    <w:rsid w:val="00D22B87"/>
    <w:rsid w:val="00D27EC3"/>
    <w:rsid w:val="00D33202"/>
    <w:rsid w:val="00D36EE5"/>
    <w:rsid w:val="00D455A1"/>
    <w:rsid w:val="00D46E76"/>
    <w:rsid w:val="00D471BD"/>
    <w:rsid w:val="00D577FC"/>
    <w:rsid w:val="00D61C23"/>
    <w:rsid w:val="00D61D17"/>
    <w:rsid w:val="00D641D6"/>
    <w:rsid w:val="00D64894"/>
    <w:rsid w:val="00D70354"/>
    <w:rsid w:val="00D7106E"/>
    <w:rsid w:val="00D724EE"/>
    <w:rsid w:val="00D72DB9"/>
    <w:rsid w:val="00D72E28"/>
    <w:rsid w:val="00D73B8D"/>
    <w:rsid w:val="00D750E3"/>
    <w:rsid w:val="00D753D1"/>
    <w:rsid w:val="00D7779D"/>
    <w:rsid w:val="00D81C30"/>
    <w:rsid w:val="00D82D15"/>
    <w:rsid w:val="00D8320E"/>
    <w:rsid w:val="00D8657A"/>
    <w:rsid w:val="00D875FC"/>
    <w:rsid w:val="00D93222"/>
    <w:rsid w:val="00D943F0"/>
    <w:rsid w:val="00D948C0"/>
    <w:rsid w:val="00D9503E"/>
    <w:rsid w:val="00D9531B"/>
    <w:rsid w:val="00D958A2"/>
    <w:rsid w:val="00D95D9D"/>
    <w:rsid w:val="00DA0951"/>
    <w:rsid w:val="00DA10CB"/>
    <w:rsid w:val="00DA1EFB"/>
    <w:rsid w:val="00DA3919"/>
    <w:rsid w:val="00DA417F"/>
    <w:rsid w:val="00DA5FFD"/>
    <w:rsid w:val="00DA62D8"/>
    <w:rsid w:val="00DB4C2F"/>
    <w:rsid w:val="00DB66B4"/>
    <w:rsid w:val="00DC0A79"/>
    <w:rsid w:val="00DC0C5E"/>
    <w:rsid w:val="00DC1F8B"/>
    <w:rsid w:val="00DC31DE"/>
    <w:rsid w:val="00DC57B6"/>
    <w:rsid w:val="00DC798D"/>
    <w:rsid w:val="00DD0115"/>
    <w:rsid w:val="00DD0F71"/>
    <w:rsid w:val="00DD3F58"/>
    <w:rsid w:val="00DD4166"/>
    <w:rsid w:val="00DD4452"/>
    <w:rsid w:val="00DD468F"/>
    <w:rsid w:val="00DD48DB"/>
    <w:rsid w:val="00DD671B"/>
    <w:rsid w:val="00DD7BFC"/>
    <w:rsid w:val="00DE0567"/>
    <w:rsid w:val="00DE11B0"/>
    <w:rsid w:val="00DE1E1E"/>
    <w:rsid w:val="00DE28C0"/>
    <w:rsid w:val="00DE358E"/>
    <w:rsid w:val="00DE4AF3"/>
    <w:rsid w:val="00DF0F3F"/>
    <w:rsid w:val="00DF3189"/>
    <w:rsid w:val="00DF5B61"/>
    <w:rsid w:val="00DF5CC7"/>
    <w:rsid w:val="00E06486"/>
    <w:rsid w:val="00E06A91"/>
    <w:rsid w:val="00E10A24"/>
    <w:rsid w:val="00E115B2"/>
    <w:rsid w:val="00E116BA"/>
    <w:rsid w:val="00E1569B"/>
    <w:rsid w:val="00E158FA"/>
    <w:rsid w:val="00E15F7E"/>
    <w:rsid w:val="00E20CD5"/>
    <w:rsid w:val="00E21A14"/>
    <w:rsid w:val="00E23DCA"/>
    <w:rsid w:val="00E258C1"/>
    <w:rsid w:val="00E33006"/>
    <w:rsid w:val="00E3407F"/>
    <w:rsid w:val="00E3482B"/>
    <w:rsid w:val="00E37AF0"/>
    <w:rsid w:val="00E4061C"/>
    <w:rsid w:val="00E423B8"/>
    <w:rsid w:val="00E44472"/>
    <w:rsid w:val="00E45512"/>
    <w:rsid w:val="00E46F05"/>
    <w:rsid w:val="00E57669"/>
    <w:rsid w:val="00E60FE6"/>
    <w:rsid w:val="00E666DA"/>
    <w:rsid w:val="00E71AA7"/>
    <w:rsid w:val="00E72F28"/>
    <w:rsid w:val="00E74023"/>
    <w:rsid w:val="00E753D0"/>
    <w:rsid w:val="00E7551F"/>
    <w:rsid w:val="00E80C55"/>
    <w:rsid w:val="00E8148E"/>
    <w:rsid w:val="00E81CE7"/>
    <w:rsid w:val="00E82001"/>
    <w:rsid w:val="00E82249"/>
    <w:rsid w:val="00E82391"/>
    <w:rsid w:val="00E823BD"/>
    <w:rsid w:val="00E83548"/>
    <w:rsid w:val="00E846A7"/>
    <w:rsid w:val="00E847CD"/>
    <w:rsid w:val="00E84D28"/>
    <w:rsid w:val="00E85F9B"/>
    <w:rsid w:val="00E935E9"/>
    <w:rsid w:val="00E96C2E"/>
    <w:rsid w:val="00EA19B3"/>
    <w:rsid w:val="00EA49C9"/>
    <w:rsid w:val="00EB0413"/>
    <w:rsid w:val="00EB1DCE"/>
    <w:rsid w:val="00EB2862"/>
    <w:rsid w:val="00EB2FF7"/>
    <w:rsid w:val="00EB3726"/>
    <w:rsid w:val="00EB3DCC"/>
    <w:rsid w:val="00EC176C"/>
    <w:rsid w:val="00EC22EF"/>
    <w:rsid w:val="00EC333B"/>
    <w:rsid w:val="00EC3E56"/>
    <w:rsid w:val="00EC682B"/>
    <w:rsid w:val="00ED16E1"/>
    <w:rsid w:val="00ED20E9"/>
    <w:rsid w:val="00ED2B2F"/>
    <w:rsid w:val="00ED3D78"/>
    <w:rsid w:val="00ED41D5"/>
    <w:rsid w:val="00ED5D21"/>
    <w:rsid w:val="00ED6676"/>
    <w:rsid w:val="00ED7D40"/>
    <w:rsid w:val="00EE5685"/>
    <w:rsid w:val="00EF03C8"/>
    <w:rsid w:val="00EF3B92"/>
    <w:rsid w:val="00EF566F"/>
    <w:rsid w:val="00EF7647"/>
    <w:rsid w:val="00F01689"/>
    <w:rsid w:val="00F037BE"/>
    <w:rsid w:val="00F04BF5"/>
    <w:rsid w:val="00F05670"/>
    <w:rsid w:val="00F05685"/>
    <w:rsid w:val="00F07934"/>
    <w:rsid w:val="00F07BC9"/>
    <w:rsid w:val="00F124D2"/>
    <w:rsid w:val="00F1485F"/>
    <w:rsid w:val="00F15BA6"/>
    <w:rsid w:val="00F165E4"/>
    <w:rsid w:val="00F17081"/>
    <w:rsid w:val="00F20BC9"/>
    <w:rsid w:val="00F22FEF"/>
    <w:rsid w:val="00F26024"/>
    <w:rsid w:val="00F30542"/>
    <w:rsid w:val="00F32DCE"/>
    <w:rsid w:val="00F331C9"/>
    <w:rsid w:val="00F33382"/>
    <w:rsid w:val="00F33FDC"/>
    <w:rsid w:val="00F352F3"/>
    <w:rsid w:val="00F40776"/>
    <w:rsid w:val="00F444BB"/>
    <w:rsid w:val="00F45B4E"/>
    <w:rsid w:val="00F45D61"/>
    <w:rsid w:val="00F469D4"/>
    <w:rsid w:val="00F5209D"/>
    <w:rsid w:val="00F5553A"/>
    <w:rsid w:val="00F60776"/>
    <w:rsid w:val="00F61633"/>
    <w:rsid w:val="00F61C93"/>
    <w:rsid w:val="00F62054"/>
    <w:rsid w:val="00F634CB"/>
    <w:rsid w:val="00F707E8"/>
    <w:rsid w:val="00F74E72"/>
    <w:rsid w:val="00F762BD"/>
    <w:rsid w:val="00F76622"/>
    <w:rsid w:val="00F767E2"/>
    <w:rsid w:val="00F76818"/>
    <w:rsid w:val="00F774B9"/>
    <w:rsid w:val="00F807A8"/>
    <w:rsid w:val="00F82765"/>
    <w:rsid w:val="00F8285F"/>
    <w:rsid w:val="00F84DF9"/>
    <w:rsid w:val="00F852D5"/>
    <w:rsid w:val="00F863CE"/>
    <w:rsid w:val="00F924F8"/>
    <w:rsid w:val="00F93DEB"/>
    <w:rsid w:val="00F94A48"/>
    <w:rsid w:val="00F96E61"/>
    <w:rsid w:val="00F97CC4"/>
    <w:rsid w:val="00FA093F"/>
    <w:rsid w:val="00FA0AD4"/>
    <w:rsid w:val="00FA15FE"/>
    <w:rsid w:val="00FA1647"/>
    <w:rsid w:val="00FA16E6"/>
    <w:rsid w:val="00FA1F02"/>
    <w:rsid w:val="00FA1FA3"/>
    <w:rsid w:val="00FA2A1F"/>
    <w:rsid w:val="00FA35F2"/>
    <w:rsid w:val="00FA533E"/>
    <w:rsid w:val="00FA5606"/>
    <w:rsid w:val="00FA573B"/>
    <w:rsid w:val="00FA61F2"/>
    <w:rsid w:val="00FA777A"/>
    <w:rsid w:val="00FA7B4B"/>
    <w:rsid w:val="00FB0C82"/>
    <w:rsid w:val="00FB1BA9"/>
    <w:rsid w:val="00FB2A06"/>
    <w:rsid w:val="00FB6B86"/>
    <w:rsid w:val="00FB6CCA"/>
    <w:rsid w:val="00FB7322"/>
    <w:rsid w:val="00FB74AA"/>
    <w:rsid w:val="00FC0BD4"/>
    <w:rsid w:val="00FC2A07"/>
    <w:rsid w:val="00FC38FE"/>
    <w:rsid w:val="00FC5B3F"/>
    <w:rsid w:val="00FD106C"/>
    <w:rsid w:val="00FD14B1"/>
    <w:rsid w:val="00FD3F2F"/>
    <w:rsid w:val="00FD5044"/>
    <w:rsid w:val="00FD53D0"/>
    <w:rsid w:val="00FD5D37"/>
    <w:rsid w:val="00FD7AD9"/>
    <w:rsid w:val="00FE3C37"/>
    <w:rsid w:val="00FE7A4A"/>
    <w:rsid w:val="00FF5C52"/>
    <w:rsid w:val="03B5AFB3"/>
    <w:rsid w:val="0F4E8B35"/>
    <w:rsid w:val="1121E0EC"/>
    <w:rsid w:val="1B0BFC5C"/>
    <w:rsid w:val="27631994"/>
    <w:rsid w:val="36DC8F10"/>
    <w:rsid w:val="3989DC33"/>
    <w:rsid w:val="6266CF92"/>
    <w:rsid w:val="62C6F316"/>
    <w:rsid w:val="6F805DC7"/>
    <w:rsid w:val="722132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B356B4"/>
  <w15:docId w15:val="{D8C20F4A-FD0D-4E48-A26A-1D7FA001C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354"/>
    <w:pPr>
      <w:widowControl w:val="0"/>
      <w:spacing w:before="120" w:after="120" w:line="48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668A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A35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766643"/>
    <w:pPr>
      <w:keepNext/>
      <w:keepLines/>
      <w:spacing w:before="260" w:after="260" w:line="416" w:lineRule="auto"/>
      <w:outlineLvl w:val="2"/>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20825">
    <w:name w:val="title2_0825"/>
    <w:basedOn w:val="Heading2"/>
    <w:next w:val="Normal"/>
    <w:link w:val="title20825Char"/>
    <w:autoRedefine/>
    <w:qFormat/>
    <w:rsid w:val="005F0113"/>
    <w:pPr>
      <w:spacing w:before="0" w:after="0" w:line="480" w:lineRule="auto"/>
      <w:pPrChange w:id="0" w:author="Jun Yu (MEDT)" w:date="2021-10-19T13:50:00Z">
        <w:pPr>
          <w:keepNext/>
          <w:keepLines/>
          <w:widowControl w:val="0"/>
          <w:spacing w:before="120" w:after="120" w:line="480" w:lineRule="auto"/>
          <w:jc w:val="both"/>
          <w:outlineLvl w:val="1"/>
        </w:pPr>
      </w:pPrChange>
    </w:pPr>
    <w:rPr>
      <w:rFonts w:ascii="Times New Roman" w:eastAsia="Times New Roman" w:hAnsi="Times New Roman" w:cs="Times New Roman"/>
      <w:bCs w:val="0"/>
      <w:sz w:val="24"/>
      <w:szCs w:val="24"/>
      <w:rPrChange w:id="0" w:author="Jun Yu (MEDT)" w:date="2021-10-19T13:50:00Z">
        <w:rPr>
          <w:b/>
          <w:kern w:val="2"/>
          <w:sz w:val="24"/>
          <w:szCs w:val="24"/>
          <w:u w:val="single"/>
          <w:lang w:val="en-US" w:eastAsia="zh-CN" w:bidi="ar-SA"/>
        </w:rPr>
      </w:rPrChange>
    </w:rPr>
  </w:style>
  <w:style w:type="character" w:customStyle="1" w:styleId="title20825Char">
    <w:name w:val="title2_0825 Char"/>
    <w:basedOn w:val="Heading1Char"/>
    <w:link w:val="title20825"/>
    <w:rsid w:val="005F0113"/>
    <w:rPr>
      <w:rFonts w:ascii="Times New Roman" w:eastAsia="Times New Roman" w:hAnsi="Times New Roman" w:cs="Times New Roman"/>
      <w:b/>
      <w:bCs w:val="0"/>
      <w:kern w:val="44"/>
      <w:sz w:val="24"/>
      <w:szCs w:val="24"/>
    </w:rPr>
  </w:style>
  <w:style w:type="character" w:customStyle="1" w:styleId="Heading1Char">
    <w:name w:val="Heading 1 Char"/>
    <w:basedOn w:val="DefaultParagraphFont"/>
    <w:link w:val="Heading1"/>
    <w:uiPriority w:val="9"/>
    <w:rsid w:val="007668AF"/>
    <w:rPr>
      <w:b/>
      <w:bCs/>
      <w:kern w:val="44"/>
      <w:sz w:val="44"/>
      <w:szCs w:val="44"/>
    </w:rPr>
  </w:style>
  <w:style w:type="paragraph" w:styleId="Header">
    <w:name w:val="header"/>
    <w:basedOn w:val="Normal"/>
    <w:link w:val="HeaderChar"/>
    <w:uiPriority w:val="99"/>
    <w:unhideWhenUsed/>
    <w:rsid w:val="00D9531B"/>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9531B"/>
    <w:rPr>
      <w:sz w:val="18"/>
      <w:szCs w:val="18"/>
    </w:rPr>
  </w:style>
  <w:style w:type="paragraph" w:styleId="Footer">
    <w:name w:val="footer"/>
    <w:basedOn w:val="Normal"/>
    <w:link w:val="FooterChar"/>
    <w:uiPriority w:val="99"/>
    <w:unhideWhenUsed/>
    <w:rsid w:val="00D9531B"/>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9531B"/>
    <w:rPr>
      <w:sz w:val="18"/>
      <w:szCs w:val="18"/>
    </w:rPr>
  </w:style>
  <w:style w:type="character" w:styleId="CommentReference">
    <w:name w:val="annotation reference"/>
    <w:basedOn w:val="DefaultParagraphFont"/>
    <w:uiPriority w:val="99"/>
    <w:semiHidden/>
    <w:unhideWhenUsed/>
    <w:rsid w:val="00D9531B"/>
    <w:rPr>
      <w:sz w:val="21"/>
      <w:szCs w:val="21"/>
    </w:rPr>
  </w:style>
  <w:style w:type="paragraph" w:styleId="CommentText">
    <w:name w:val="annotation text"/>
    <w:basedOn w:val="Normal"/>
    <w:link w:val="CommentTextChar"/>
    <w:uiPriority w:val="99"/>
    <w:unhideWhenUsed/>
    <w:rsid w:val="00D9531B"/>
    <w:pPr>
      <w:jc w:val="left"/>
    </w:pPr>
  </w:style>
  <w:style w:type="character" w:customStyle="1" w:styleId="CommentTextChar">
    <w:name w:val="Comment Text Char"/>
    <w:basedOn w:val="DefaultParagraphFont"/>
    <w:link w:val="CommentText"/>
    <w:uiPriority w:val="99"/>
    <w:rsid w:val="00D9531B"/>
  </w:style>
  <w:style w:type="paragraph" w:customStyle="1" w:styleId="title10831">
    <w:name w:val="title1_0831"/>
    <w:basedOn w:val="Heading1"/>
    <w:next w:val="title20825"/>
    <w:link w:val="title10831Char"/>
    <w:qFormat/>
    <w:rsid w:val="00766643"/>
    <w:pPr>
      <w:spacing w:before="120" w:after="120" w:line="240" w:lineRule="auto"/>
      <w:jc w:val="left"/>
    </w:pPr>
    <w:rPr>
      <w:sz w:val="24"/>
      <w:szCs w:val="24"/>
    </w:rPr>
  </w:style>
  <w:style w:type="character" w:customStyle="1" w:styleId="Heading2Char">
    <w:name w:val="Heading 2 Char"/>
    <w:basedOn w:val="DefaultParagraphFont"/>
    <w:link w:val="Heading2"/>
    <w:uiPriority w:val="9"/>
    <w:rsid w:val="00FA35F2"/>
    <w:rPr>
      <w:rFonts w:asciiTheme="majorHAnsi" w:eastAsiaTheme="majorEastAsia" w:hAnsiTheme="majorHAnsi" w:cstheme="majorBidi"/>
      <w:b/>
      <w:bCs/>
      <w:sz w:val="32"/>
      <w:szCs w:val="32"/>
    </w:rPr>
  </w:style>
  <w:style w:type="paragraph" w:styleId="Bibliography">
    <w:name w:val="Bibliography"/>
    <w:basedOn w:val="Normal"/>
    <w:next w:val="Normal"/>
    <w:uiPriority w:val="37"/>
    <w:unhideWhenUsed/>
    <w:rsid w:val="002F5B96"/>
    <w:pPr>
      <w:tabs>
        <w:tab w:val="left" w:pos="384"/>
      </w:tabs>
      <w:ind w:left="384" w:hanging="384"/>
    </w:pPr>
  </w:style>
  <w:style w:type="character" w:customStyle="1" w:styleId="title10831Char">
    <w:name w:val="title1_0831 Char"/>
    <w:basedOn w:val="Heading1Char"/>
    <w:link w:val="title10831"/>
    <w:rsid w:val="00766643"/>
    <w:rPr>
      <w:rFonts w:ascii="Times New Roman" w:eastAsia="Times New Roman" w:hAnsi="Times New Roman" w:cs="Times New Roman"/>
      <w:b/>
      <w:bCs/>
      <w:kern w:val="44"/>
      <w:sz w:val="24"/>
      <w:szCs w:val="24"/>
    </w:rPr>
  </w:style>
  <w:style w:type="paragraph" w:styleId="CommentSubject">
    <w:name w:val="annotation subject"/>
    <w:basedOn w:val="CommentText"/>
    <w:next w:val="CommentText"/>
    <w:link w:val="CommentSubjectChar"/>
    <w:uiPriority w:val="99"/>
    <w:semiHidden/>
    <w:unhideWhenUsed/>
    <w:rsid w:val="002F5B96"/>
    <w:rPr>
      <w:b/>
      <w:bCs/>
    </w:rPr>
  </w:style>
  <w:style w:type="character" w:customStyle="1" w:styleId="CommentSubjectChar">
    <w:name w:val="Comment Subject Char"/>
    <w:basedOn w:val="CommentTextChar"/>
    <w:link w:val="CommentSubject"/>
    <w:uiPriority w:val="99"/>
    <w:semiHidden/>
    <w:rsid w:val="002F5B96"/>
    <w:rPr>
      <w:b/>
      <w:bCs/>
    </w:rPr>
  </w:style>
  <w:style w:type="paragraph" w:styleId="ListParagraph">
    <w:name w:val="List Paragraph"/>
    <w:basedOn w:val="Normal"/>
    <w:uiPriority w:val="34"/>
    <w:qFormat/>
    <w:rsid w:val="00610F0C"/>
    <w:pPr>
      <w:ind w:firstLineChars="200" w:firstLine="420"/>
    </w:pPr>
  </w:style>
  <w:style w:type="paragraph" w:styleId="Revision">
    <w:name w:val="Revision"/>
    <w:hidden/>
    <w:uiPriority w:val="99"/>
    <w:semiHidden/>
    <w:rsid w:val="00790445"/>
  </w:style>
  <w:style w:type="character" w:customStyle="1" w:styleId="title-text">
    <w:name w:val="title-text"/>
    <w:basedOn w:val="DefaultParagraphFont"/>
    <w:rsid w:val="00070C6B"/>
  </w:style>
  <w:style w:type="character" w:customStyle="1" w:styleId="text">
    <w:name w:val="text"/>
    <w:basedOn w:val="DefaultParagraphFont"/>
    <w:rsid w:val="00070C6B"/>
  </w:style>
  <w:style w:type="character" w:customStyle="1" w:styleId="author-ref">
    <w:name w:val="author-ref"/>
    <w:basedOn w:val="DefaultParagraphFont"/>
    <w:rsid w:val="00070C6B"/>
  </w:style>
  <w:style w:type="character" w:customStyle="1" w:styleId="period">
    <w:name w:val="period"/>
    <w:basedOn w:val="DefaultParagraphFont"/>
    <w:rsid w:val="00B71282"/>
  </w:style>
  <w:style w:type="character" w:customStyle="1" w:styleId="cit">
    <w:name w:val="cit"/>
    <w:basedOn w:val="DefaultParagraphFont"/>
    <w:rsid w:val="00B71282"/>
  </w:style>
  <w:style w:type="character" w:customStyle="1" w:styleId="citation-doi">
    <w:name w:val="citation-doi"/>
    <w:basedOn w:val="DefaultParagraphFont"/>
    <w:rsid w:val="00B71282"/>
  </w:style>
  <w:style w:type="character" w:customStyle="1" w:styleId="secondary-date">
    <w:name w:val="secondary-date"/>
    <w:basedOn w:val="DefaultParagraphFont"/>
    <w:rsid w:val="00B71282"/>
  </w:style>
  <w:style w:type="character" w:styleId="PlaceholderText">
    <w:name w:val="Placeholder Text"/>
    <w:basedOn w:val="DefaultParagraphFont"/>
    <w:uiPriority w:val="99"/>
    <w:semiHidden/>
    <w:rsid w:val="00A45492"/>
    <w:rPr>
      <w:color w:val="808080"/>
    </w:rPr>
  </w:style>
  <w:style w:type="character" w:styleId="Hyperlink">
    <w:name w:val="Hyperlink"/>
    <w:basedOn w:val="DefaultParagraphFont"/>
    <w:uiPriority w:val="99"/>
    <w:unhideWhenUsed/>
    <w:rsid w:val="002779A9"/>
    <w:rPr>
      <w:color w:val="0563C1" w:themeColor="hyperlink"/>
      <w:u w:val="single"/>
    </w:rPr>
  </w:style>
  <w:style w:type="character" w:styleId="UnresolvedMention">
    <w:name w:val="Unresolved Mention"/>
    <w:basedOn w:val="DefaultParagraphFont"/>
    <w:uiPriority w:val="99"/>
    <w:semiHidden/>
    <w:unhideWhenUsed/>
    <w:rsid w:val="002779A9"/>
    <w:rPr>
      <w:color w:val="605E5C"/>
      <w:shd w:val="clear" w:color="auto" w:fill="E1DFDD"/>
    </w:rPr>
  </w:style>
  <w:style w:type="character" w:styleId="FollowedHyperlink">
    <w:name w:val="FollowedHyperlink"/>
    <w:basedOn w:val="DefaultParagraphFont"/>
    <w:uiPriority w:val="99"/>
    <w:semiHidden/>
    <w:unhideWhenUsed/>
    <w:rsid w:val="00D46E76"/>
    <w:rPr>
      <w:color w:val="954F72" w:themeColor="followedHyperlink"/>
      <w:u w:val="single"/>
    </w:rPr>
  </w:style>
  <w:style w:type="character" w:styleId="Emphasis">
    <w:name w:val="Emphasis"/>
    <w:basedOn w:val="DefaultParagraphFont"/>
    <w:uiPriority w:val="20"/>
    <w:qFormat/>
    <w:rsid w:val="0019231B"/>
    <w:rPr>
      <w:i/>
      <w:iCs/>
    </w:rPr>
  </w:style>
  <w:style w:type="paragraph" w:styleId="BalloonText">
    <w:name w:val="Balloon Text"/>
    <w:basedOn w:val="Normal"/>
    <w:link w:val="BalloonTextChar"/>
    <w:uiPriority w:val="99"/>
    <w:semiHidden/>
    <w:unhideWhenUsed/>
    <w:rsid w:val="00C01A4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1A47"/>
    <w:rPr>
      <w:rFonts w:ascii="Segoe UI" w:eastAsia="Times New Roman" w:hAnsi="Segoe UI" w:cs="Segoe UI"/>
      <w:sz w:val="18"/>
      <w:szCs w:val="18"/>
    </w:rPr>
  </w:style>
  <w:style w:type="paragraph" w:customStyle="1" w:styleId="title30825">
    <w:name w:val="title3_0825"/>
    <w:basedOn w:val="Heading3"/>
    <w:next w:val="Normal"/>
    <w:link w:val="title30825Char"/>
    <w:qFormat/>
    <w:rsid w:val="00766643"/>
    <w:pPr>
      <w:spacing w:before="0" w:after="0" w:line="480" w:lineRule="auto"/>
    </w:pPr>
    <w:rPr>
      <w:i/>
      <w:iCs/>
      <w:sz w:val="24"/>
      <w:szCs w:val="24"/>
    </w:rPr>
  </w:style>
  <w:style w:type="paragraph" w:styleId="NoSpacing">
    <w:name w:val="No Spacing"/>
    <w:uiPriority w:val="1"/>
    <w:qFormat/>
    <w:rsid w:val="00766643"/>
    <w:pPr>
      <w:widowControl w:val="0"/>
      <w:jc w:val="both"/>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66643"/>
    <w:rPr>
      <w:rFonts w:ascii="Times New Roman" w:eastAsia="Times New Roman" w:hAnsi="Times New Roman" w:cs="Times New Roman"/>
      <w:b/>
      <w:bCs/>
      <w:sz w:val="32"/>
      <w:szCs w:val="32"/>
    </w:rPr>
  </w:style>
  <w:style w:type="character" w:customStyle="1" w:styleId="title30825Char">
    <w:name w:val="title3_0825 Char"/>
    <w:basedOn w:val="Heading3Char"/>
    <w:link w:val="title30825"/>
    <w:rsid w:val="00766643"/>
    <w:rPr>
      <w:rFonts w:ascii="Times New Roman" w:eastAsia="Times New Roman" w:hAnsi="Times New Roman" w:cs="Times New Roman"/>
      <w:b/>
      <w:bCs/>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5969">
      <w:bodyDiv w:val="1"/>
      <w:marLeft w:val="0"/>
      <w:marRight w:val="0"/>
      <w:marTop w:val="0"/>
      <w:marBottom w:val="0"/>
      <w:divBdr>
        <w:top w:val="none" w:sz="0" w:space="0" w:color="auto"/>
        <w:left w:val="none" w:sz="0" w:space="0" w:color="auto"/>
        <w:bottom w:val="none" w:sz="0" w:space="0" w:color="auto"/>
        <w:right w:val="none" w:sz="0" w:space="0" w:color="auto"/>
      </w:divBdr>
      <w:divsChild>
        <w:div w:id="1359041729">
          <w:marLeft w:val="0"/>
          <w:marRight w:val="0"/>
          <w:marTop w:val="0"/>
          <w:marBottom w:val="0"/>
          <w:divBdr>
            <w:top w:val="none" w:sz="0" w:space="0" w:color="auto"/>
            <w:left w:val="none" w:sz="0" w:space="0" w:color="auto"/>
            <w:bottom w:val="none" w:sz="0" w:space="0" w:color="auto"/>
            <w:right w:val="none" w:sz="0" w:space="0" w:color="auto"/>
          </w:divBdr>
          <w:divsChild>
            <w:div w:id="819662207">
              <w:marLeft w:val="0"/>
              <w:marRight w:val="0"/>
              <w:marTop w:val="0"/>
              <w:marBottom w:val="0"/>
              <w:divBdr>
                <w:top w:val="none" w:sz="0" w:space="0" w:color="auto"/>
                <w:left w:val="none" w:sz="0" w:space="0" w:color="auto"/>
                <w:bottom w:val="none" w:sz="0" w:space="0" w:color="auto"/>
                <w:right w:val="none" w:sz="0" w:space="0" w:color="auto"/>
              </w:divBdr>
              <w:divsChild>
                <w:div w:id="1552810582">
                  <w:marLeft w:val="0"/>
                  <w:marRight w:val="0"/>
                  <w:marTop w:val="0"/>
                  <w:marBottom w:val="0"/>
                  <w:divBdr>
                    <w:top w:val="none" w:sz="0" w:space="0" w:color="auto"/>
                    <w:left w:val="none" w:sz="0" w:space="0" w:color="auto"/>
                    <w:bottom w:val="none" w:sz="0" w:space="0" w:color="auto"/>
                    <w:right w:val="none" w:sz="0" w:space="0" w:color="auto"/>
                  </w:divBdr>
                  <w:divsChild>
                    <w:div w:id="62928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614589">
      <w:bodyDiv w:val="1"/>
      <w:marLeft w:val="0"/>
      <w:marRight w:val="0"/>
      <w:marTop w:val="0"/>
      <w:marBottom w:val="0"/>
      <w:divBdr>
        <w:top w:val="none" w:sz="0" w:space="0" w:color="auto"/>
        <w:left w:val="none" w:sz="0" w:space="0" w:color="auto"/>
        <w:bottom w:val="none" w:sz="0" w:space="0" w:color="auto"/>
        <w:right w:val="none" w:sz="0" w:space="0" w:color="auto"/>
      </w:divBdr>
    </w:div>
    <w:div w:id="944193492">
      <w:bodyDiv w:val="1"/>
      <w:marLeft w:val="0"/>
      <w:marRight w:val="0"/>
      <w:marTop w:val="0"/>
      <w:marBottom w:val="0"/>
      <w:divBdr>
        <w:top w:val="none" w:sz="0" w:space="0" w:color="auto"/>
        <w:left w:val="none" w:sz="0" w:space="0" w:color="auto"/>
        <w:bottom w:val="none" w:sz="0" w:space="0" w:color="auto"/>
        <w:right w:val="none" w:sz="0" w:space="0" w:color="auto"/>
      </w:divBdr>
    </w:div>
    <w:div w:id="1596397804">
      <w:bodyDiv w:val="1"/>
      <w:marLeft w:val="0"/>
      <w:marRight w:val="0"/>
      <w:marTop w:val="0"/>
      <w:marBottom w:val="0"/>
      <w:divBdr>
        <w:top w:val="none" w:sz="0" w:space="0" w:color="auto"/>
        <w:left w:val="none" w:sz="0" w:space="0" w:color="auto"/>
        <w:bottom w:val="none" w:sz="0" w:space="0" w:color="auto"/>
        <w:right w:val="none" w:sz="0" w:space="0" w:color="auto"/>
      </w:divBdr>
      <w:divsChild>
        <w:div w:id="1826046823">
          <w:marLeft w:val="0"/>
          <w:marRight w:val="0"/>
          <w:marTop w:val="0"/>
          <w:marBottom w:val="0"/>
          <w:divBdr>
            <w:top w:val="none" w:sz="0" w:space="0" w:color="auto"/>
            <w:left w:val="none" w:sz="0" w:space="0" w:color="auto"/>
            <w:bottom w:val="none" w:sz="0" w:space="0" w:color="auto"/>
            <w:right w:val="none" w:sz="0" w:space="0" w:color="auto"/>
          </w:divBdr>
          <w:divsChild>
            <w:div w:id="1803767639">
              <w:marLeft w:val="0"/>
              <w:marRight w:val="0"/>
              <w:marTop w:val="0"/>
              <w:marBottom w:val="0"/>
              <w:divBdr>
                <w:top w:val="none" w:sz="0" w:space="0" w:color="auto"/>
                <w:left w:val="none" w:sz="0" w:space="0" w:color="auto"/>
                <w:bottom w:val="none" w:sz="0" w:space="0" w:color="auto"/>
                <w:right w:val="none" w:sz="0" w:space="0" w:color="auto"/>
              </w:divBdr>
              <w:divsChild>
                <w:div w:id="1787693770">
                  <w:marLeft w:val="0"/>
                  <w:marRight w:val="0"/>
                  <w:marTop w:val="0"/>
                  <w:marBottom w:val="0"/>
                  <w:divBdr>
                    <w:top w:val="none" w:sz="0" w:space="0" w:color="auto"/>
                    <w:left w:val="none" w:sz="0" w:space="0" w:color="auto"/>
                    <w:bottom w:val="none" w:sz="0" w:space="0" w:color="auto"/>
                    <w:right w:val="none" w:sz="0" w:space="0" w:color="auto"/>
                  </w:divBdr>
                  <w:divsChild>
                    <w:div w:id="13038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1511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roadinstitute.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72F61-E6F1-467E-86BE-1695C3D2C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34</Pages>
  <Words>54805</Words>
  <Characters>312394</Characters>
  <Application>Microsoft Office Word</Application>
  <DocSecurity>0</DocSecurity>
  <Lines>2603</Lines>
  <Paragraphs>732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Yufeng</dc:creator>
  <cp:keywords/>
  <dc:description/>
  <cp:lastModifiedBy>LIN, Yufeng</cp:lastModifiedBy>
  <cp:revision>8</cp:revision>
  <dcterms:created xsi:type="dcterms:W3CDTF">2021-10-19T11:20:00Z</dcterms:created>
  <dcterms:modified xsi:type="dcterms:W3CDTF">2021-10-20T11:15:00Z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id="OwFUrGuH"/&gt;&lt;style id="http://www.zotero.org/styles/nature" hasBibliography="1" bibliographyStyleHasBeenSet="1"/&gt;&lt;prefs&gt;&lt;pref name="fieldType" value="Field"/&gt;&lt;pref name="delayCitationUpdates" va</vt:lpwstr>
  </property>
  <property fmtid="{D5CDD505-2E9C-101B-9397-08002B2CF9AE}" pid="3" name="ZOTERO_PREF_2">
    <vt:lpwstr>lue="true"/&gt;&lt;pref name="dontAskDelayCitationUpdates" value="true"/&gt;&lt;/prefs&gt;&lt;/data&gt;</vt:lpwstr>
  </property>
</Properties>
</file>