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5F03" w14:textId="3A739145" w:rsidR="00FD52D6" w:rsidRPr="00F6381F" w:rsidRDefault="00FD52D6" w:rsidP="00FD52D6">
      <w:pPr>
        <w:jc w:val="center"/>
        <w:rPr>
          <w:rFonts w:ascii="Times New Roman" w:hAnsi="Times New Roman" w:cs="Times New Roman"/>
          <w:b/>
          <w:bCs/>
          <w:szCs w:val="24"/>
        </w:rPr>
      </w:pPr>
      <w:r w:rsidRPr="00F6381F">
        <w:rPr>
          <w:rFonts w:ascii="Times New Roman" w:hAnsi="Times New Roman" w:cs="Times New Roman"/>
          <w:b/>
          <w:bCs/>
          <w:szCs w:val="24"/>
        </w:rPr>
        <w:t xml:space="preserve">Multi-cohort faecal metagenomic analysis reveals the altered fungal signatures in colorectal cancer and the pathogenic </w:t>
      </w:r>
      <w:r w:rsidRPr="00F6381F">
        <w:rPr>
          <w:rFonts w:ascii="Times New Roman" w:hAnsi="Times New Roman" w:cs="Times New Roman"/>
          <w:b/>
          <w:bCs/>
          <w:i/>
          <w:iCs/>
          <w:szCs w:val="24"/>
        </w:rPr>
        <w:t>Aspergillus rambellii</w:t>
      </w:r>
    </w:p>
    <w:p w14:paraId="1AE76AAF" w14:textId="77777777" w:rsidR="00FD52D6" w:rsidRPr="00F6381F" w:rsidRDefault="00FD52D6" w:rsidP="00FD52D6">
      <w:pPr>
        <w:jc w:val="center"/>
        <w:rPr>
          <w:rFonts w:ascii="Times New Roman" w:hAnsi="Times New Roman" w:cs="Times New Roman"/>
          <w:szCs w:val="24"/>
        </w:rPr>
      </w:pPr>
    </w:p>
    <w:p w14:paraId="7671AD45" w14:textId="5936E07F" w:rsidR="00FD52D6" w:rsidRPr="00F6381F" w:rsidRDefault="00FD52D6" w:rsidP="00FD52D6">
      <w:pPr>
        <w:jc w:val="center"/>
        <w:rPr>
          <w:rFonts w:ascii="Times New Roman" w:hAnsi="Times New Roman" w:cs="Times New Roman"/>
          <w:szCs w:val="24"/>
        </w:rPr>
      </w:pPr>
      <w:r w:rsidRPr="00F6381F">
        <w:rPr>
          <w:rFonts w:ascii="Times New Roman" w:hAnsi="Times New Roman" w:cs="Times New Roman"/>
          <w:szCs w:val="24"/>
          <w:u w:val="single"/>
        </w:rPr>
        <w:t>Yufeng Lin</w:t>
      </w:r>
      <w:ins w:id="0" w:author="LAU, Cheuk Hay" w:date="2021-11-30T10:38:00Z">
        <w:r w:rsidR="005B5A43" w:rsidRPr="005B5A43">
          <w:rPr>
            <w:rFonts w:ascii="Times New Roman" w:hAnsi="Times New Roman" w:cs="Times New Roman"/>
            <w:szCs w:val="24"/>
            <w:u w:val="single"/>
            <w:vertAlign w:val="superscript"/>
          </w:rPr>
          <w:t>1</w:t>
        </w:r>
      </w:ins>
      <w:r w:rsidRPr="00F6381F">
        <w:rPr>
          <w:rFonts w:ascii="Times New Roman" w:hAnsi="Times New Roman" w:cs="Times New Roman"/>
          <w:szCs w:val="24"/>
        </w:rPr>
        <w:t>, Yali Liu</w:t>
      </w:r>
      <w:ins w:id="1" w:author="LAU, Cheuk Hay" w:date="2021-11-30T10:38:00Z">
        <w:r w:rsidR="005B5A43" w:rsidRPr="005B5A43">
          <w:rPr>
            <w:rFonts w:ascii="Times New Roman" w:hAnsi="Times New Roman" w:cs="Times New Roman"/>
            <w:szCs w:val="24"/>
            <w:vertAlign w:val="superscript"/>
          </w:rPr>
          <w:t>1</w:t>
        </w:r>
      </w:ins>
      <w:r w:rsidRPr="00F6381F">
        <w:rPr>
          <w:rFonts w:ascii="Times New Roman" w:hAnsi="Times New Roman" w:cs="Times New Roman"/>
          <w:szCs w:val="24"/>
        </w:rPr>
        <w:t>, Harry Cheuk-Hay Lau</w:t>
      </w:r>
      <w:ins w:id="2" w:author="LAU, Cheuk Hay" w:date="2021-11-30T10:38:00Z">
        <w:r w:rsidR="005B5A43" w:rsidRPr="005B5A43">
          <w:rPr>
            <w:rFonts w:ascii="Times New Roman" w:hAnsi="Times New Roman" w:cs="Times New Roman"/>
            <w:szCs w:val="24"/>
            <w:vertAlign w:val="superscript"/>
          </w:rPr>
          <w:t>1</w:t>
        </w:r>
      </w:ins>
      <w:r w:rsidRPr="00F6381F">
        <w:rPr>
          <w:rFonts w:ascii="Times New Roman" w:hAnsi="Times New Roman" w:cs="Times New Roman"/>
          <w:szCs w:val="24"/>
        </w:rPr>
        <w:t>, Xing Kang</w:t>
      </w:r>
      <w:ins w:id="3" w:author="LAU, Cheuk Hay" w:date="2021-11-30T10:38:00Z">
        <w:r w:rsidR="005B5A43" w:rsidRPr="005B5A43">
          <w:rPr>
            <w:rFonts w:ascii="Times New Roman" w:hAnsi="Times New Roman" w:cs="Times New Roman"/>
            <w:szCs w:val="24"/>
            <w:vertAlign w:val="superscript"/>
          </w:rPr>
          <w:t>1</w:t>
        </w:r>
      </w:ins>
      <w:r w:rsidRPr="00F6381F">
        <w:rPr>
          <w:rFonts w:ascii="Times New Roman" w:hAnsi="Times New Roman" w:cs="Times New Roman"/>
          <w:szCs w:val="24"/>
        </w:rPr>
        <w:t>, Nick Lung-Ngai Ting</w:t>
      </w:r>
      <w:ins w:id="4" w:author="LAU, Cheuk Hay" w:date="2021-11-30T10:38:00Z">
        <w:r w:rsidR="005B5A43" w:rsidRPr="005B5A43">
          <w:rPr>
            <w:rFonts w:ascii="Times New Roman" w:hAnsi="Times New Roman" w:cs="Times New Roman"/>
            <w:szCs w:val="24"/>
            <w:vertAlign w:val="superscript"/>
          </w:rPr>
          <w:t>1</w:t>
        </w:r>
      </w:ins>
      <w:r w:rsidRPr="00F6381F">
        <w:rPr>
          <w:rFonts w:ascii="Times New Roman" w:hAnsi="Times New Roman" w:cs="Times New Roman"/>
          <w:szCs w:val="24"/>
        </w:rPr>
        <w:t xml:space="preserve">, </w:t>
      </w:r>
      <w:del w:id="5" w:author="Jun Yu (MEDT)" w:date="2021-11-29T21:42:00Z">
        <w:r w:rsidRPr="00F6381F" w:rsidDel="00A90B13">
          <w:rPr>
            <w:rFonts w:ascii="Times New Roman" w:hAnsi="Times New Roman" w:cs="Times New Roman"/>
            <w:szCs w:val="24"/>
          </w:rPr>
          <w:delText xml:space="preserve">Thomas Ngai-Yeung Kwong, Yiwei Wang, Han Jing, Siu-Kin Ng, </w:delText>
        </w:r>
      </w:del>
      <w:r w:rsidRPr="00F6381F">
        <w:rPr>
          <w:rFonts w:ascii="Times New Roman" w:hAnsi="Times New Roman" w:cs="Times New Roman"/>
          <w:szCs w:val="24"/>
        </w:rPr>
        <w:t>Changan Liu</w:t>
      </w:r>
      <w:ins w:id="6" w:author="LAU, Cheuk Hay" w:date="2021-11-30T10:38:00Z">
        <w:r w:rsidR="005B5A43" w:rsidRPr="005B5A43">
          <w:rPr>
            <w:rFonts w:ascii="Times New Roman" w:hAnsi="Times New Roman" w:cs="Times New Roman"/>
            <w:szCs w:val="24"/>
            <w:vertAlign w:val="superscript"/>
          </w:rPr>
          <w:t>1</w:t>
        </w:r>
      </w:ins>
      <w:r w:rsidRPr="00F6381F">
        <w:rPr>
          <w:rFonts w:ascii="Times New Roman" w:hAnsi="Times New Roman" w:cs="Times New Roman"/>
          <w:szCs w:val="24"/>
        </w:rPr>
        <w:t xml:space="preserve">, </w:t>
      </w:r>
      <w:del w:id="7" w:author="Jun Yu (MEDT)" w:date="2021-11-29T21:41:00Z">
        <w:r w:rsidRPr="00F6381F" w:rsidDel="00A90B13">
          <w:rPr>
            <w:rFonts w:ascii="Times New Roman" w:hAnsi="Times New Roman" w:cs="Times New Roman"/>
            <w:szCs w:val="24"/>
          </w:rPr>
          <w:delText xml:space="preserve">Junjun She, </w:delText>
        </w:r>
      </w:del>
      <w:r w:rsidRPr="00F6381F">
        <w:rPr>
          <w:rFonts w:ascii="Times New Roman" w:hAnsi="Times New Roman" w:cs="Times New Roman"/>
          <w:szCs w:val="24"/>
        </w:rPr>
        <w:t>Sunny Hei Wong</w:t>
      </w:r>
      <w:ins w:id="8" w:author="LAU, Cheuk Hay" w:date="2021-11-30T10:39:00Z">
        <w:r w:rsidR="005B5A43" w:rsidRPr="005B5A43">
          <w:rPr>
            <w:rFonts w:ascii="Times New Roman" w:hAnsi="Times New Roman" w:cs="Times New Roman"/>
            <w:szCs w:val="24"/>
            <w:vertAlign w:val="superscript"/>
          </w:rPr>
          <w:t>1,</w:t>
        </w:r>
        <w:r w:rsidR="005B5A43">
          <w:rPr>
            <w:rFonts w:ascii="Times New Roman" w:hAnsi="Times New Roman" w:cs="Times New Roman"/>
            <w:szCs w:val="24"/>
            <w:vertAlign w:val="superscript"/>
          </w:rPr>
          <w:t>2</w:t>
        </w:r>
      </w:ins>
      <w:r w:rsidRPr="00F6381F">
        <w:rPr>
          <w:rFonts w:ascii="Times New Roman" w:hAnsi="Times New Roman" w:cs="Times New Roman"/>
          <w:szCs w:val="24"/>
        </w:rPr>
        <w:t>, Joseph JY Sung</w:t>
      </w:r>
      <w:ins w:id="9" w:author="LAU, Cheuk Hay" w:date="2021-11-30T10:39:00Z">
        <w:r w:rsidR="005B5A43" w:rsidRPr="005B5A43">
          <w:rPr>
            <w:rFonts w:ascii="Times New Roman" w:hAnsi="Times New Roman" w:cs="Times New Roman"/>
            <w:szCs w:val="24"/>
            <w:vertAlign w:val="superscript"/>
          </w:rPr>
          <w:t>1,</w:t>
        </w:r>
        <w:r w:rsidR="005B5A43">
          <w:rPr>
            <w:rFonts w:ascii="Times New Roman" w:hAnsi="Times New Roman" w:cs="Times New Roman"/>
            <w:szCs w:val="24"/>
            <w:vertAlign w:val="superscript"/>
          </w:rPr>
          <w:t>2</w:t>
        </w:r>
      </w:ins>
      <w:r w:rsidRPr="00F6381F">
        <w:rPr>
          <w:rFonts w:ascii="Times New Roman" w:hAnsi="Times New Roman" w:cs="Times New Roman"/>
          <w:szCs w:val="24"/>
        </w:rPr>
        <w:t>, Jun Yu</w:t>
      </w:r>
      <w:ins w:id="10" w:author="LAU, Cheuk Hay" w:date="2021-11-30T10:39:00Z">
        <w:r w:rsidR="005B5A43" w:rsidRPr="005B5A43">
          <w:rPr>
            <w:rFonts w:ascii="Times New Roman" w:hAnsi="Times New Roman" w:cs="Times New Roman"/>
            <w:szCs w:val="24"/>
            <w:vertAlign w:val="superscript"/>
          </w:rPr>
          <w:t>1</w:t>
        </w:r>
      </w:ins>
    </w:p>
    <w:p w14:paraId="693BEFD0" w14:textId="1219C8F3" w:rsidR="00FD52D6" w:rsidRDefault="00FD52D6" w:rsidP="00FD52D6">
      <w:pPr>
        <w:jc w:val="both"/>
        <w:rPr>
          <w:ins w:id="11" w:author="Jun Yu (MEDT)" w:date="2021-11-30T07:42:00Z"/>
          <w:rFonts w:ascii="Times New Roman" w:hAnsi="Times New Roman" w:cs="Times New Roman"/>
          <w:szCs w:val="24"/>
        </w:rPr>
      </w:pPr>
    </w:p>
    <w:p w14:paraId="68AC67C5" w14:textId="77777777" w:rsidR="005B5A43" w:rsidRPr="005B5A43" w:rsidRDefault="005B5A43" w:rsidP="005B5A43">
      <w:pPr>
        <w:jc w:val="both"/>
        <w:rPr>
          <w:ins w:id="12" w:author="LAU, Cheuk Hay" w:date="2021-11-30T10:38:00Z"/>
          <w:rFonts w:ascii="Times New Roman" w:hAnsi="Times New Roman" w:cs="Times New Roman"/>
          <w:szCs w:val="24"/>
        </w:rPr>
      </w:pPr>
      <w:ins w:id="13" w:author="LAU, Cheuk Hay" w:date="2021-11-30T10:38:00Z">
        <w:r w:rsidRPr="005B5A43">
          <w:rPr>
            <w:rFonts w:ascii="Times New Roman" w:hAnsi="Times New Roman" w:cs="Times New Roman"/>
            <w:szCs w:val="24"/>
            <w:vertAlign w:val="superscript"/>
          </w:rPr>
          <w:t>1</w:t>
        </w:r>
        <w:r w:rsidRPr="005B5A43">
          <w:rPr>
            <w:rFonts w:ascii="Times New Roman" w:hAnsi="Times New Roman" w:cs="Times New Roman"/>
            <w:szCs w:val="24"/>
          </w:rPr>
          <w:t xml:space="preserve"> Institute of Digestive Disease and Department of Medicine and Therapeutics, State Key Laboratory of Digestive Disease, Li Ka Shing Institute of Health Sciences, The Chinese University of Hong Kong, Hong Kong SAR, China </w:t>
        </w:r>
      </w:ins>
    </w:p>
    <w:p w14:paraId="1E3BC393" w14:textId="77777777" w:rsidR="005B5A43" w:rsidRPr="005B5A43" w:rsidRDefault="005B5A43" w:rsidP="005B5A43">
      <w:pPr>
        <w:jc w:val="both"/>
        <w:rPr>
          <w:ins w:id="14" w:author="LAU, Cheuk Hay" w:date="2021-11-30T10:38:00Z"/>
          <w:rFonts w:ascii="Times New Roman" w:hAnsi="Times New Roman" w:cs="Times New Roman"/>
          <w:szCs w:val="24"/>
        </w:rPr>
      </w:pPr>
    </w:p>
    <w:p w14:paraId="023ED771" w14:textId="4EE17FCA" w:rsidR="002075F0" w:rsidRDefault="005B5A43" w:rsidP="005B5A43">
      <w:pPr>
        <w:jc w:val="both"/>
        <w:rPr>
          <w:ins w:id="15" w:author="Jun Yu (MEDT)" w:date="2021-11-30T07:42:00Z"/>
          <w:rFonts w:ascii="Times New Roman" w:hAnsi="Times New Roman" w:cs="Times New Roman"/>
          <w:szCs w:val="24"/>
        </w:rPr>
      </w:pPr>
      <w:ins w:id="16" w:author="LAU, Cheuk Hay" w:date="2021-11-30T10:39:00Z">
        <w:r w:rsidRPr="005B5A43">
          <w:rPr>
            <w:rFonts w:ascii="Times New Roman" w:hAnsi="Times New Roman" w:cs="Times New Roman"/>
            <w:szCs w:val="24"/>
            <w:vertAlign w:val="superscript"/>
          </w:rPr>
          <w:t>2</w:t>
        </w:r>
      </w:ins>
      <w:ins w:id="17" w:author="LAU, Cheuk Hay" w:date="2021-11-30T10:38:00Z">
        <w:r w:rsidRPr="005B5A43">
          <w:rPr>
            <w:rFonts w:ascii="Times New Roman" w:hAnsi="Times New Roman" w:cs="Times New Roman"/>
            <w:szCs w:val="24"/>
          </w:rPr>
          <w:t xml:space="preserve"> Lee Kong </w:t>
        </w:r>
        <w:proofErr w:type="spellStart"/>
        <w:r w:rsidRPr="005B5A43">
          <w:rPr>
            <w:rFonts w:ascii="Times New Roman" w:hAnsi="Times New Roman" w:cs="Times New Roman"/>
            <w:szCs w:val="24"/>
          </w:rPr>
          <w:t>Chian</w:t>
        </w:r>
        <w:proofErr w:type="spellEnd"/>
        <w:r w:rsidRPr="005B5A43">
          <w:rPr>
            <w:rFonts w:ascii="Times New Roman" w:hAnsi="Times New Roman" w:cs="Times New Roman"/>
            <w:szCs w:val="24"/>
          </w:rPr>
          <w:t xml:space="preserve"> School of Medicine, Nanyang Technological University, Singapore</w:t>
        </w:r>
      </w:ins>
      <w:ins w:id="18" w:author="Jun Yu (MEDT)" w:date="2021-11-30T07:42:00Z">
        <w:del w:id="19" w:author="LAU, Cheuk Hay" w:date="2021-11-30T10:39:00Z">
          <w:r w:rsidR="002075F0" w:rsidRPr="00571130" w:rsidDel="005B5A43">
            <w:rPr>
              <w:rFonts w:ascii="Times New Roman" w:hAnsi="Times New Roman" w:cs="Times New Roman"/>
              <w:szCs w:val="24"/>
            </w:rPr>
            <w:delText>XXX</w:delText>
          </w:r>
        </w:del>
      </w:ins>
    </w:p>
    <w:p w14:paraId="2E630672" w14:textId="008F7D50" w:rsidR="002075F0" w:rsidDel="005B5A43" w:rsidRDefault="002075F0" w:rsidP="00FD52D6">
      <w:pPr>
        <w:jc w:val="both"/>
        <w:rPr>
          <w:ins w:id="20" w:author="Jun Yu (MEDT)" w:date="2021-11-30T07:42:00Z"/>
          <w:del w:id="21" w:author="LAU, Cheuk Hay" w:date="2021-11-30T10:40:00Z"/>
          <w:rFonts w:ascii="Times New Roman" w:hAnsi="Times New Roman" w:cs="Times New Roman"/>
          <w:szCs w:val="24"/>
        </w:rPr>
      </w:pPr>
    </w:p>
    <w:p w14:paraId="650BD5E6" w14:textId="77777777" w:rsidR="002075F0" w:rsidRPr="00F6381F" w:rsidRDefault="002075F0" w:rsidP="00FD52D6">
      <w:pPr>
        <w:jc w:val="both"/>
        <w:rPr>
          <w:rFonts w:ascii="Times New Roman" w:hAnsi="Times New Roman" w:cs="Times New Roman"/>
          <w:szCs w:val="24"/>
        </w:rPr>
      </w:pPr>
    </w:p>
    <w:p w14:paraId="20612AEC" w14:textId="77777777" w:rsidR="00FD52D6" w:rsidRPr="00F6381F" w:rsidRDefault="00FD52D6" w:rsidP="00FD52D6">
      <w:pPr>
        <w:jc w:val="both"/>
        <w:rPr>
          <w:rFonts w:ascii="Times New Roman" w:hAnsi="Times New Roman" w:cs="Times New Roman"/>
          <w:szCs w:val="24"/>
        </w:rPr>
      </w:pPr>
      <w:r w:rsidRPr="00F6381F">
        <w:rPr>
          <w:rFonts w:ascii="Times New Roman" w:hAnsi="Times New Roman" w:cs="Times New Roman"/>
          <w:b/>
          <w:bCs/>
          <w:szCs w:val="24"/>
        </w:rPr>
        <w:t>Background &amp; Aims:</w:t>
      </w:r>
    </w:p>
    <w:p w14:paraId="0D52480C" w14:textId="52CEE3D5" w:rsidR="00FD52D6" w:rsidRPr="00F6381F" w:rsidRDefault="00FD52D6" w:rsidP="00FD52D6">
      <w:pPr>
        <w:jc w:val="both"/>
        <w:rPr>
          <w:rFonts w:ascii="Times New Roman" w:hAnsi="Times New Roman" w:cs="Times New Roman"/>
          <w:szCs w:val="24"/>
        </w:rPr>
      </w:pPr>
      <w:r w:rsidRPr="00F6381F">
        <w:rPr>
          <w:rFonts w:ascii="Times New Roman" w:hAnsi="Times New Roman" w:cs="Times New Roman"/>
          <w:szCs w:val="24"/>
        </w:rPr>
        <w:t>Enteric fungi is a major component of human gut microbiota, but its role in colorectal cancer (CRC) remains largely elusive. We aimed to conduct a meta-analysis to uncover the contribution of fungal mycobiota to CRC progression and their clinical implication.</w:t>
      </w:r>
    </w:p>
    <w:p w14:paraId="20EC1BC9" w14:textId="77777777" w:rsidR="00FD52D6" w:rsidRPr="00F6381F" w:rsidRDefault="00FD52D6" w:rsidP="00FD52D6">
      <w:pPr>
        <w:jc w:val="both"/>
        <w:rPr>
          <w:rFonts w:ascii="Times New Roman" w:hAnsi="Times New Roman" w:cs="Times New Roman"/>
          <w:szCs w:val="24"/>
        </w:rPr>
      </w:pPr>
    </w:p>
    <w:p w14:paraId="5F208798" w14:textId="77777777" w:rsidR="00FD52D6" w:rsidRPr="00F6381F" w:rsidRDefault="00FD52D6" w:rsidP="00FD52D6">
      <w:pPr>
        <w:jc w:val="both"/>
        <w:rPr>
          <w:rFonts w:ascii="Times New Roman" w:hAnsi="Times New Roman" w:cs="Times New Roman"/>
          <w:szCs w:val="24"/>
        </w:rPr>
      </w:pPr>
      <w:r w:rsidRPr="00F6381F">
        <w:rPr>
          <w:rFonts w:ascii="Times New Roman" w:hAnsi="Times New Roman" w:cs="Times New Roman"/>
          <w:b/>
          <w:bCs/>
          <w:szCs w:val="24"/>
        </w:rPr>
        <w:t>Methods:</w:t>
      </w:r>
    </w:p>
    <w:p w14:paraId="28A2B2C7" w14:textId="4A4EAA3A" w:rsidR="00FD52D6" w:rsidDel="00C520CD" w:rsidRDefault="00C520CD" w:rsidP="00FD52D6">
      <w:pPr>
        <w:jc w:val="both"/>
        <w:rPr>
          <w:del w:id="22" w:author="LIN, Yufeng" w:date="2021-11-29T23:52:00Z"/>
          <w:rFonts w:ascii="Times New Roman" w:hAnsi="Times New Roman" w:cs="Times New Roman"/>
          <w:szCs w:val="24"/>
        </w:rPr>
      </w:pPr>
      <w:ins w:id="23" w:author="LIN, Yufeng" w:date="2021-11-29T23:52:00Z">
        <w:r w:rsidRPr="00F6381F">
          <w:rPr>
            <w:rFonts w:ascii="Times New Roman" w:hAnsi="Times New Roman" w:cs="Times New Roman"/>
            <w:szCs w:val="24"/>
          </w:rPr>
          <w:t xml:space="preserve">We retrieved faecal metagenomic datasets from </w:t>
        </w:r>
        <w:del w:id="24" w:author="Jun Yu (MEDT)" w:date="2021-11-30T14:47:00Z">
          <w:r w:rsidRPr="00F6381F" w:rsidDel="00571130">
            <w:rPr>
              <w:rFonts w:ascii="Times New Roman" w:hAnsi="Times New Roman" w:cs="Times New Roman"/>
              <w:szCs w:val="24"/>
            </w:rPr>
            <w:delText>7</w:delText>
          </w:r>
        </w:del>
      </w:ins>
      <w:ins w:id="25" w:author="Jun Yu (MEDT)" w:date="2021-11-30T14:47:00Z">
        <w:r w:rsidR="00571130">
          <w:rPr>
            <w:rFonts w:ascii="Times New Roman" w:hAnsi="Times New Roman" w:cs="Times New Roman"/>
            <w:szCs w:val="24"/>
          </w:rPr>
          <w:t>seven</w:t>
        </w:r>
      </w:ins>
      <w:ins w:id="26" w:author="LIN, Yufeng" w:date="2021-11-29T23:52:00Z">
        <w:r w:rsidRPr="00F6381F">
          <w:rPr>
            <w:rFonts w:ascii="Times New Roman" w:hAnsi="Times New Roman" w:cs="Times New Roman"/>
            <w:szCs w:val="24"/>
          </w:rPr>
          <w:t xml:space="preserve"> previous publications and established an additional </w:t>
        </w:r>
        <w:r>
          <w:rPr>
            <w:rFonts w:ascii="Times New Roman" w:hAnsi="Times New Roman" w:cs="Times New Roman"/>
            <w:szCs w:val="24"/>
          </w:rPr>
          <w:t xml:space="preserve">in-house </w:t>
        </w:r>
        <w:r w:rsidRPr="00F6381F">
          <w:rPr>
            <w:rFonts w:ascii="Times New Roman" w:hAnsi="Times New Roman" w:cs="Times New Roman"/>
            <w:szCs w:val="24"/>
          </w:rPr>
          <w:t xml:space="preserve">metagenomic cohort, totalling 1,329 metagenomes (454 CRC, 350 adenoma and 525 healthy </w:t>
        </w:r>
        <w:del w:id="27" w:author="Jun Yu (MEDT)" w:date="2021-11-30T07:48:00Z">
          <w:r w:rsidRPr="00F6381F" w:rsidDel="002075F0">
            <w:rPr>
              <w:rFonts w:ascii="Times New Roman" w:hAnsi="Times New Roman" w:cs="Times New Roman"/>
              <w:szCs w:val="24"/>
            </w:rPr>
            <w:delText>control</w:delText>
          </w:r>
        </w:del>
      </w:ins>
      <w:ins w:id="28" w:author="Jun Yu (MEDT)" w:date="2021-11-30T07:48:00Z">
        <w:r w:rsidR="002075F0">
          <w:rPr>
            <w:rFonts w:ascii="Times New Roman" w:hAnsi="Times New Roman" w:cs="Times New Roman"/>
            <w:szCs w:val="24"/>
          </w:rPr>
          <w:t>subject</w:t>
        </w:r>
      </w:ins>
      <w:ins w:id="29" w:author="LIN, Yufeng" w:date="2021-11-29T23:52:00Z">
        <w:del w:id="30" w:author="Jun Yu (MEDT)" w:date="2021-11-30T07:48:00Z">
          <w:r w:rsidRPr="00F6381F" w:rsidDel="002075F0">
            <w:rPr>
              <w:rFonts w:ascii="Times New Roman" w:hAnsi="Times New Roman" w:cs="Times New Roman"/>
              <w:szCs w:val="24"/>
            </w:rPr>
            <w:delText>s</w:delText>
          </w:r>
        </w:del>
        <w:r w:rsidRPr="00F6381F">
          <w:rPr>
            <w:rFonts w:ascii="Times New Roman" w:hAnsi="Times New Roman" w:cs="Times New Roman"/>
            <w:szCs w:val="24"/>
          </w:rPr>
          <w:t>).</w:t>
        </w:r>
        <w:r>
          <w:rPr>
            <w:rFonts w:ascii="Times New Roman" w:hAnsi="Times New Roman" w:cs="Times New Roman"/>
            <w:szCs w:val="24"/>
          </w:rPr>
          <w:t xml:space="preserve"> </w:t>
        </w:r>
        <w:r w:rsidRPr="00853BCE">
          <w:rPr>
            <w:rFonts w:ascii="Times New Roman" w:hAnsi="Times New Roman" w:cs="Times New Roman"/>
            <w:szCs w:val="24"/>
          </w:rPr>
          <w:t>Assignment of taxonomies was performed by exact k-mer alignment against an</w:t>
        </w:r>
        <w:r>
          <w:rPr>
            <w:rFonts w:ascii="Times New Roman" w:hAnsi="Times New Roman" w:cs="Times New Roman"/>
            <w:szCs w:val="24"/>
          </w:rPr>
          <w:t xml:space="preserve"> </w:t>
        </w:r>
        <w:r w:rsidRPr="00853BCE">
          <w:rPr>
            <w:rFonts w:ascii="Times New Roman" w:hAnsi="Times New Roman" w:cs="Times New Roman"/>
            <w:szCs w:val="24"/>
          </w:rPr>
          <w:t>integrated microbial reference genome database.</w:t>
        </w:r>
        <w:r>
          <w:rPr>
            <w:rFonts w:ascii="Times New Roman" w:hAnsi="Times New Roman" w:cs="Times New Roman"/>
            <w:szCs w:val="24"/>
          </w:rPr>
          <w:t xml:space="preserve"> DGCA was used to calculate </w:t>
        </w:r>
        <w:del w:id="31" w:author="LAU, Cheuk Hay" w:date="2021-11-30T10:45:00Z">
          <w:r w:rsidDel="0021602C">
            <w:rPr>
              <w:rFonts w:ascii="Times New Roman" w:hAnsi="Times New Roman" w:cs="Times New Roman"/>
              <w:szCs w:val="24"/>
            </w:rPr>
            <w:delText xml:space="preserve">the </w:delText>
          </w:r>
        </w:del>
        <w:r>
          <w:rPr>
            <w:rFonts w:ascii="Times New Roman" w:hAnsi="Times New Roman" w:cs="Times New Roman"/>
            <w:szCs w:val="24"/>
          </w:rPr>
          <w:t>intra- and trans-kingdom interaction</w:t>
        </w:r>
      </w:ins>
      <w:ins w:id="32" w:author="LAU, Cheuk Hay" w:date="2021-11-30T10:45:00Z">
        <w:r w:rsidR="0021602C">
          <w:rPr>
            <w:rFonts w:ascii="Times New Roman" w:hAnsi="Times New Roman" w:cs="Times New Roman"/>
            <w:szCs w:val="24"/>
          </w:rPr>
          <w:t>s</w:t>
        </w:r>
      </w:ins>
      <w:ins w:id="33" w:author="LIN, Yufeng" w:date="2021-11-29T23:52:00Z">
        <w:r>
          <w:rPr>
            <w:rFonts w:ascii="Times New Roman" w:hAnsi="Times New Roman" w:cs="Times New Roman"/>
            <w:szCs w:val="24"/>
          </w:rPr>
          <w:t xml:space="preserve">. The classification model was performed by random forest </w:t>
        </w:r>
        <w:r w:rsidRPr="0021602C">
          <w:rPr>
            <w:rFonts w:ascii="Times New Roman" w:hAnsi="Times New Roman" w:cs="Times New Roman"/>
            <w:szCs w:val="24"/>
          </w:rPr>
          <w:t xml:space="preserve">across </w:t>
        </w:r>
        <w:r w:rsidRPr="0021602C">
          <w:rPr>
            <w:rFonts w:ascii="Times New Roman" w:eastAsiaTheme="majorEastAsia" w:hAnsi="Times New Roman" w:cs="Times New Roman"/>
          </w:rPr>
          <w:t xml:space="preserve">leave-one-set-out. </w:t>
        </w:r>
        <w:r w:rsidRPr="0021602C">
          <w:rPr>
            <w:rFonts w:ascii="Times New Roman" w:hAnsi="Times New Roman" w:cs="Times New Roman"/>
            <w:szCs w:val="24"/>
          </w:rPr>
          <w:t>CRC cell lines and immunodeficient mice were used for functional investigation.</w:t>
        </w:r>
      </w:ins>
      <w:del w:id="34" w:author="LIN, Yufeng" w:date="2021-11-29T23:52:00Z">
        <w:r w:rsidR="00FD52D6" w:rsidRPr="00C976FE" w:rsidDel="00C520CD">
          <w:rPr>
            <w:rFonts w:ascii="Times New Roman" w:hAnsi="Times New Roman" w:cs="Times New Roman"/>
            <w:szCs w:val="24"/>
          </w:rPr>
          <w:delText>We retrieved faecal metagenomic</w:delText>
        </w:r>
        <w:r w:rsidR="00FD52D6" w:rsidRPr="00F6381F" w:rsidDel="00C520CD">
          <w:rPr>
            <w:rFonts w:ascii="Times New Roman" w:hAnsi="Times New Roman" w:cs="Times New Roman"/>
            <w:szCs w:val="24"/>
          </w:rPr>
          <w:delText xml:space="preserve"> datasets from 7 previous publications and established an additional </w:delText>
        </w:r>
      </w:del>
      <w:ins w:id="35" w:author="LAU, Cheuk Hay" w:date="2021-11-29T22:53:00Z">
        <w:del w:id="36" w:author="LIN, Yufeng" w:date="2021-11-29T23:52:00Z">
          <w:r w:rsidR="00F6381F" w:rsidDel="00C520CD">
            <w:rPr>
              <w:rFonts w:ascii="Times New Roman" w:hAnsi="Times New Roman" w:cs="Times New Roman"/>
              <w:szCs w:val="24"/>
            </w:rPr>
            <w:delText xml:space="preserve">in-house </w:delText>
          </w:r>
        </w:del>
      </w:ins>
      <w:del w:id="37" w:author="LIN, Yufeng" w:date="2021-11-29T23:52:00Z">
        <w:r w:rsidR="00FD52D6" w:rsidRPr="00F6381F" w:rsidDel="00C520CD">
          <w:rPr>
            <w:rFonts w:ascii="Times New Roman" w:hAnsi="Times New Roman" w:cs="Times New Roman"/>
            <w:szCs w:val="24"/>
          </w:rPr>
          <w:delText xml:space="preserve">metagenomic cohort, totalling 1,329 metagenomes (454 CRC, 350 adenoma and 525 healthy controls). Analyses on mycobiota composition, fungal interactions, and trans-kingdom interactions between fungi and bacteria were conducted. </w:delText>
        </w:r>
      </w:del>
      <w:moveFromRangeStart w:id="38" w:author="LAU, Cheuk Hay" w:date="2021-11-29T23:20:00Z" w:name="move89120420"/>
      <w:moveFrom w:id="39" w:author="LAU, Cheuk Hay" w:date="2021-11-29T23:20:00Z">
        <w:del w:id="40" w:author="LIN, Yufeng" w:date="2021-11-29T23:52:00Z">
          <w:r w:rsidR="00FD52D6" w:rsidRPr="00F6381F" w:rsidDel="00C520CD">
            <w:rPr>
              <w:rFonts w:ascii="Times New Roman" w:hAnsi="Times New Roman" w:cs="Times New Roman"/>
              <w:szCs w:val="24"/>
            </w:rPr>
            <w:delText>Performance of fungal and bacterial biomarkers in CRC diagnosis was also assessed.</w:delText>
          </w:r>
          <w:r w:rsidR="008A14CF" w:rsidRPr="00F6381F" w:rsidDel="00C520CD">
            <w:rPr>
              <w:rFonts w:ascii="Times New Roman" w:hAnsi="Times New Roman" w:cs="Times New Roman"/>
              <w:szCs w:val="24"/>
            </w:rPr>
            <w:delText xml:space="preserve"> </w:delText>
          </w:r>
        </w:del>
      </w:moveFrom>
      <w:moveFromRangeEnd w:id="38"/>
      <w:del w:id="41" w:author="LIN, Yufeng" w:date="2021-11-29T23:52:00Z">
        <w:r w:rsidR="008A14CF" w:rsidRPr="00F6381F" w:rsidDel="00C520CD">
          <w:rPr>
            <w:rFonts w:ascii="Times New Roman" w:hAnsi="Times New Roman" w:cs="Times New Roman"/>
            <w:szCs w:val="24"/>
          </w:rPr>
          <w:delText>CRC cell lines and immunodeficient mice were used for functional investigation.</w:delText>
        </w:r>
      </w:del>
      <w:ins w:id="42" w:author="Jun Yu (MEDT)" w:date="2021-11-29T21:45:00Z">
        <w:del w:id="43" w:author="LIN, Yufeng" w:date="2021-11-29T23:52:00Z">
          <w:r w:rsidR="00A90B13" w:rsidDel="00C520CD">
            <w:rPr>
              <w:rFonts w:ascii="Times New Roman" w:hAnsi="Times New Roman" w:cs="Times New Roman"/>
              <w:szCs w:val="24"/>
            </w:rPr>
            <w:delText xml:space="preserve"> </w:delText>
          </w:r>
          <w:commentRangeStart w:id="44"/>
          <w:commentRangeStart w:id="45"/>
          <w:commentRangeStart w:id="46"/>
          <w:r w:rsidR="00A90B13" w:rsidRPr="00F6381F" w:rsidDel="00C520CD">
            <w:rPr>
              <w:rFonts w:ascii="Times New Roman" w:hAnsi="Times New Roman" w:cs="Times New Roman"/>
              <w:szCs w:val="24"/>
              <w:highlight w:val="yellow"/>
            </w:rPr>
            <w:delText>XXX</w:delText>
          </w:r>
        </w:del>
      </w:ins>
      <w:ins w:id="47" w:author="LAU, Cheuk Hay" w:date="2021-11-29T23:20:00Z">
        <w:del w:id="48" w:author="LIN, Yufeng" w:date="2021-11-29T23:52:00Z">
          <w:r w:rsidR="00B412E1" w:rsidRPr="00B412E1" w:rsidDel="00C520CD">
            <w:rPr>
              <w:rFonts w:ascii="Times New Roman" w:hAnsi="Times New Roman" w:cs="Times New Roman"/>
              <w:szCs w:val="24"/>
            </w:rPr>
            <w:delText xml:space="preserve"> </w:delText>
          </w:r>
        </w:del>
      </w:ins>
      <w:moveToRangeStart w:id="49" w:author="LAU, Cheuk Hay" w:date="2021-11-29T23:20:00Z" w:name="move89120420"/>
      <w:moveTo w:id="50" w:author="LAU, Cheuk Hay" w:date="2021-11-29T23:20:00Z">
        <w:del w:id="51" w:author="LIN, Yufeng" w:date="2021-11-29T23:52:00Z">
          <w:r w:rsidR="00B412E1" w:rsidRPr="00F6381F" w:rsidDel="00C520CD">
            <w:rPr>
              <w:rFonts w:ascii="Times New Roman" w:hAnsi="Times New Roman" w:cs="Times New Roman"/>
              <w:szCs w:val="24"/>
            </w:rPr>
            <w:delText>Performance of fungal and bacterial biomarkers in CRC diagnosis was also assessed.</w:delText>
          </w:r>
        </w:del>
      </w:moveTo>
      <w:moveToRangeEnd w:id="49"/>
    </w:p>
    <w:p w14:paraId="6249A942" w14:textId="77777777" w:rsidR="00C520CD" w:rsidRPr="00F6381F" w:rsidRDefault="00C520CD" w:rsidP="00FD52D6">
      <w:pPr>
        <w:jc w:val="both"/>
        <w:rPr>
          <w:ins w:id="52" w:author="LIN, Yufeng" w:date="2021-11-29T23:52:00Z"/>
          <w:rFonts w:ascii="Times New Roman" w:hAnsi="Times New Roman" w:cs="Times New Roman"/>
          <w:i/>
          <w:iCs/>
          <w:szCs w:val="24"/>
        </w:rPr>
      </w:pPr>
    </w:p>
    <w:commentRangeEnd w:id="44"/>
    <w:p w14:paraId="3E7B8391" w14:textId="77777777" w:rsidR="00FD52D6" w:rsidRPr="00F6381F" w:rsidRDefault="00A90B13" w:rsidP="00FD52D6">
      <w:pPr>
        <w:jc w:val="both"/>
        <w:rPr>
          <w:rFonts w:ascii="Times New Roman" w:hAnsi="Times New Roman" w:cs="Times New Roman"/>
          <w:szCs w:val="24"/>
        </w:rPr>
      </w:pPr>
      <w:r>
        <w:rPr>
          <w:rStyle w:val="CommentReference"/>
        </w:rPr>
        <w:commentReference w:id="44"/>
      </w:r>
      <w:commentRangeEnd w:id="45"/>
      <w:r w:rsidR="0084699C">
        <w:rPr>
          <w:rStyle w:val="CommentReference"/>
        </w:rPr>
        <w:commentReference w:id="45"/>
      </w:r>
      <w:commentRangeEnd w:id="46"/>
      <w:r w:rsidR="00C520CD">
        <w:rPr>
          <w:rStyle w:val="CommentReference"/>
        </w:rPr>
        <w:commentReference w:id="46"/>
      </w:r>
    </w:p>
    <w:p w14:paraId="68ECE7FD" w14:textId="77777777" w:rsidR="00FD52D6" w:rsidRPr="00F6381F" w:rsidRDefault="00FD52D6" w:rsidP="00FD52D6">
      <w:pPr>
        <w:jc w:val="both"/>
        <w:rPr>
          <w:rFonts w:ascii="Times New Roman" w:hAnsi="Times New Roman" w:cs="Times New Roman"/>
          <w:b/>
          <w:bCs/>
          <w:szCs w:val="24"/>
        </w:rPr>
      </w:pPr>
      <w:r w:rsidRPr="00F6381F">
        <w:rPr>
          <w:rFonts w:ascii="Times New Roman" w:hAnsi="Times New Roman" w:cs="Times New Roman"/>
          <w:b/>
          <w:bCs/>
          <w:szCs w:val="24"/>
        </w:rPr>
        <w:t>Results:</w:t>
      </w:r>
    </w:p>
    <w:p w14:paraId="326191D2" w14:textId="7F247F2B" w:rsidR="003B1524" w:rsidRPr="007B70F8" w:rsidDel="00B412E1" w:rsidRDefault="00FD52D6" w:rsidP="003B1524">
      <w:pPr>
        <w:jc w:val="both"/>
        <w:rPr>
          <w:ins w:id="53" w:author="LIN, Yufeng" w:date="2021-11-30T00:05:00Z"/>
          <w:del w:id="54" w:author="LAU, Cheuk Hay" w:date="2021-11-29T23:19:00Z"/>
          <w:rFonts w:ascii="Times New Roman" w:hAnsi="Times New Roman" w:cs="Times New Roman"/>
          <w:szCs w:val="24"/>
        </w:rPr>
      </w:pPr>
      <w:r w:rsidRPr="00F6381F">
        <w:rPr>
          <w:rFonts w:ascii="Times New Roman" w:hAnsi="Times New Roman" w:cs="Times New Roman"/>
          <w:szCs w:val="24"/>
        </w:rPr>
        <w:t xml:space="preserve">Our multi-cohort analysis revealed that alteration in enteric mycobiota was occurred in CRC. </w:t>
      </w:r>
      <w:ins w:id="55" w:author="LAU, Cheuk Hay" w:date="2021-11-29T22:54:00Z">
        <w:r w:rsidR="00F6381F">
          <w:rPr>
            <w:rFonts w:ascii="Times New Roman" w:hAnsi="Times New Roman" w:cs="Times New Roman"/>
            <w:szCs w:val="24"/>
          </w:rPr>
          <w:t xml:space="preserve">We identified a core set </w:t>
        </w:r>
      </w:ins>
      <w:del w:id="56" w:author="LAU, Cheuk Hay" w:date="2021-11-29T22:54:00Z">
        <w:r w:rsidRPr="00F6381F" w:rsidDel="00F6381F">
          <w:rPr>
            <w:rFonts w:ascii="Times New Roman" w:hAnsi="Times New Roman" w:cs="Times New Roman"/>
            <w:szCs w:val="24"/>
          </w:rPr>
          <w:delText xml:space="preserve">Abundances </w:delText>
        </w:r>
      </w:del>
      <w:r w:rsidRPr="00F6381F">
        <w:rPr>
          <w:rFonts w:ascii="Times New Roman" w:hAnsi="Times New Roman" w:cs="Times New Roman"/>
          <w:szCs w:val="24"/>
        </w:rPr>
        <w:t xml:space="preserve">of 33 fungal species (10 </w:t>
      </w:r>
      <w:ins w:id="57" w:author="LAU, Cheuk Hay" w:date="2021-11-29T22:54:00Z">
        <w:r w:rsidR="00F6381F">
          <w:rPr>
            <w:rFonts w:ascii="Times New Roman" w:hAnsi="Times New Roman" w:cs="Times New Roman"/>
            <w:szCs w:val="24"/>
          </w:rPr>
          <w:t>CRC-</w:t>
        </w:r>
      </w:ins>
      <w:r w:rsidRPr="00F6381F">
        <w:rPr>
          <w:rFonts w:ascii="Times New Roman" w:hAnsi="Times New Roman" w:cs="Times New Roman"/>
          <w:szCs w:val="24"/>
        </w:rPr>
        <w:t>enriched</w:t>
      </w:r>
      <w:ins w:id="58" w:author="LAU, Cheuk Hay" w:date="2021-11-29T22:54:00Z">
        <w:r w:rsidR="00F6381F">
          <w:rPr>
            <w:rFonts w:ascii="Times New Roman" w:hAnsi="Times New Roman" w:cs="Times New Roman"/>
            <w:szCs w:val="24"/>
          </w:rPr>
          <w:t xml:space="preserve"> and</w:t>
        </w:r>
      </w:ins>
      <w:del w:id="59" w:author="LAU, Cheuk Hay" w:date="2021-11-29T22:54:00Z">
        <w:r w:rsidRPr="00F6381F" w:rsidDel="00F6381F">
          <w:rPr>
            <w:rFonts w:ascii="Times New Roman" w:hAnsi="Times New Roman" w:cs="Times New Roman"/>
            <w:szCs w:val="24"/>
          </w:rPr>
          <w:delText>,</w:delText>
        </w:r>
      </w:del>
      <w:r w:rsidRPr="00F6381F">
        <w:rPr>
          <w:rFonts w:ascii="Times New Roman" w:hAnsi="Times New Roman" w:cs="Times New Roman"/>
          <w:szCs w:val="24"/>
        </w:rPr>
        <w:t xml:space="preserve"> 23 </w:t>
      </w:r>
      <w:ins w:id="60" w:author="LAU, Cheuk Hay" w:date="2021-11-29T22:54:00Z">
        <w:r w:rsidR="00F6381F">
          <w:rPr>
            <w:rFonts w:ascii="Times New Roman" w:hAnsi="Times New Roman" w:cs="Times New Roman"/>
            <w:szCs w:val="24"/>
          </w:rPr>
          <w:t>CRC-</w:t>
        </w:r>
      </w:ins>
      <w:r w:rsidRPr="00F6381F">
        <w:rPr>
          <w:rFonts w:ascii="Times New Roman" w:hAnsi="Times New Roman" w:cs="Times New Roman"/>
          <w:szCs w:val="24"/>
        </w:rPr>
        <w:t>depleted)</w:t>
      </w:r>
      <w:ins w:id="61" w:author="LAU, Cheuk Hay" w:date="2021-11-29T22:54:00Z">
        <w:r w:rsidR="00F6381F">
          <w:rPr>
            <w:rFonts w:ascii="Times New Roman" w:hAnsi="Times New Roman" w:cs="Times New Roman"/>
            <w:szCs w:val="24"/>
          </w:rPr>
          <w:t>, of which their abundances</w:t>
        </w:r>
      </w:ins>
      <w:r w:rsidRPr="00F6381F">
        <w:rPr>
          <w:rFonts w:ascii="Times New Roman" w:hAnsi="Times New Roman" w:cs="Times New Roman"/>
          <w:szCs w:val="24"/>
        </w:rPr>
        <w:t xml:space="preserve"> were </w:t>
      </w:r>
      <w:ins w:id="62" w:author="LAU, Cheuk Hay" w:date="2021-11-30T10:47:00Z">
        <w:r w:rsidR="00C976FE">
          <w:rPr>
            <w:rFonts w:ascii="Times New Roman" w:hAnsi="Times New Roman" w:cs="Times New Roman"/>
            <w:szCs w:val="24"/>
          </w:rPr>
          <w:t>consistently</w:t>
        </w:r>
      </w:ins>
      <w:del w:id="63" w:author="LAU, Cheuk Hay" w:date="2021-11-30T10:47:00Z">
        <w:r w:rsidRPr="00F6381F" w:rsidDel="00C976FE">
          <w:rPr>
            <w:rFonts w:ascii="Times New Roman" w:hAnsi="Times New Roman" w:cs="Times New Roman"/>
            <w:szCs w:val="24"/>
          </w:rPr>
          <w:delText>significantly</w:delText>
        </w:r>
      </w:del>
      <w:r w:rsidRPr="00F6381F">
        <w:rPr>
          <w:rFonts w:ascii="Times New Roman" w:hAnsi="Times New Roman" w:cs="Times New Roman"/>
          <w:szCs w:val="24"/>
        </w:rPr>
        <w:t xml:space="preserve"> changed in CRC patients compared to healthy </w:t>
      </w:r>
      <w:del w:id="64" w:author="Jun Yu (MEDT)" w:date="2021-11-30T07:49:00Z">
        <w:r w:rsidRPr="00F6381F" w:rsidDel="002075F0">
          <w:rPr>
            <w:rFonts w:ascii="Times New Roman" w:hAnsi="Times New Roman" w:cs="Times New Roman"/>
            <w:szCs w:val="24"/>
          </w:rPr>
          <w:delText xml:space="preserve">controls </w:delText>
        </w:r>
      </w:del>
      <w:ins w:id="65" w:author="Jun Yu (MEDT)" w:date="2021-11-30T07:49:00Z">
        <w:r w:rsidR="002075F0">
          <w:rPr>
            <w:rFonts w:ascii="Times New Roman" w:hAnsi="Times New Roman" w:cs="Times New Roman"/>
            <w:szCs w:val="24"/>
          </w:rPr>
          <w:t>subject</w:t>
        </w:r>
        <w:r w:rsidR="002075F0" w:rsidRPr="00F6381F">
          <w:rPr>
            <w:rFonts w:ascii="Times New Roman" w:hAnsi="Times New Roman" w:cs="Times New Roman"/>
            <w:szCs w:val="24"/>
          </w:rPr>
          <w:t xml:space="preserve">s </w:t>
        </w:r>
      </w:ins>
      <w:r w:rsidRPr="00F6381F">
        <w:rPr>
          <w:rFonts w:ascii="Times New Roman" w:hAnsi="Times New Roman" w:cs="Times New Roman"/>
          <w:szCs w:val="24"/>
        </w:rPr>
        <w:t>(</w:t>
      </w:r>
      <w:ins w:id="66" w:author="LAU, Cheuk Hay" w:date="2021-11-29T22:55:00Z">
        <w:r w:rsidR="00F6381F">
          <w:rPr>
            <w:rFonts w:ascii="Times New Roman" w:hAnsi="Times New Roman" w:cs="Times New Roman"/>
            <w:szCs w:val="24"/>
          </w:rPr>
          <w:t>false discovery rate</w:t>
        </w:r>
      </w:ins>
      <w:del w:id="67" w:author="LAU, Cheuk Hay" w:date="2021-11-29T22:55:00Z">
        <w:r w:rsidRPr="00F6381F" w:rsidDel="00F6381F">
          <w:rPr>
            <w:rFonts w:ascii="Times New Roman" w:hAnsi="Times New Roman" w:cs="Times New Roman"/>
            <w:szCs w:val="24"/>
          </w:rPr>
          <w:delText>FDR</w:delText>
        </w:r>
      </w:del>
      <w:r w:rsidRPr="00F6381F">
        <w:rPr>
          <w:rFonts w:ascii="Times New Roman" w:hAnsi="Times New Roman" w:cs="Times New Roman"/>
          <w:szCs w:val="24"/>
        </w:rPr>
        <w:t xml:space="preserve"> &lt; 0.01)</w:t>
      </w:r>
      <w:ins w:id="68" w:author="LAU, Cheuk Hay" w:date="2021-11-29T22:55:00Z">
        <w:r w:rsidR="00F6381F">
          <w:rPr>
            <w:rFonts w:ascii="Times New Roman" w:hAnsi="Times New Roman" w:cs="Times New Roman"/>
            <w:szCs w:val="24"/>
          </w:rPr>
          <w:t xml:space="preserve"> across multiple cohorts</w:t>
        </w:r>
      </w:ins>
      <w:r w:rsidRPr="00F6381F">
        <w:rPr>
          <w:rFonts w:ascii="Times New Roman" w:hAnsi="Times New Roman" w:cs="Times New Roman"/>
          <w:szCs w:val="24"/>
        </w:rPr>
        <w:t xml:space="preserve">. </w:t>
      </w:r>
      <w:r w:rsidRPr="00F6381F">
        <w:rPr>
          <w:rFonts w:ascii="Times New Roman" w:hAnsi="Times New Roman" w:cs="Times New Roman"/>
          <w:i/>
          <w:iCs/>
          <w:szCs w:val="24"/>
        </w:rPr>
        <w:t>Aspergillus rambellii</w:t>
      </w:r>
      <w:r w:rsidRPr="00F6381F">
        <w:rPr>
          <w:rFonts w:ascii="Times New Roman" w:hAnsi="Times New Roman" w:cs="Times New Roman"/>
          <w:szCs w:val="24"/>
        </w:rPr>
        <w:t xml:space="preserve"> was the top enriched fungi in CRC patients</w:t>
      </w:r>
      <w:ins w:id="69" w:author="Jun Yu (MEDT)" w:date="2021-11-29T21:47:00Z">
        <w:r w:rsidR="00A90B13">
          <w:rPr>
            <w:rFonts w:ascii="Times New Roman" w:hAnsi="Times New Roman" w:cs="Times New Roman"/>
            <w:szCs w:val="24"/>
          </w:rPr>
          <w:t xml:space="preserve"> compared to healthy </w:t>
        </w:r>
      </w:ins>
      <w:ins w:id="70" w:author="Jun Yu (MEDT)" w:date="2021-11-30T07:49:00Z">
        <w:r w:rsidR="002075F0">
          <w:rPr>
            <w:rFonts w:ascii="Times New Roman" w:hAnsi="Times New Roman" w:cs="Times New Roman"/>
            <w:szCs w:val="24"/>
          </w:rPr>
          <w:t>subject</w:t>
        </w:r>
      </w:ins>
      <w:ins w:id="71" w:author="Jun Yu (MEDT)" w:date="2021-11-29T21:47:00Z">
        <w:r w:rsidR="00A90B13">
          <w:rPr>
            <w:rFonts w:ascii="Times New Roman" w:hAnsi="Times New Roman" w:cs="Times New Roman"/>
            <w:szCs w:val="24"/>
          </w:rPr>
          <w:t>s</w:t>
        </w:r>
      </w:ins>
      <w:ins w:id="72" w:author="LAU, Cheuk Hay" w:date="2021-11-29T22:55:00Z">
        <w:r w:rsidR="00F6381F">
          <w:rPr>
            <w:rFonts w:ascii="Times New Roman" w:hAnsi="Times New Roman" w:cs="Times New Roman"/>
            <w:szCs w:val="24"/>
          </w:rPr>
          <w:t xml:space="preserve"> (</w:t>
        </w:r>
        <w:r w:rsidR="00F6381F">
          <w:rPr>
            <w:rFonts w:ascii="Times New Roman" w:hAnsi="Times New Roman" w:cs="Times New Roman"/>
            <w:i/>
            <w:iCs/>
            <w:szCs w:val="24"/>
          </w:rPr>
          <w:t xml:space="preserve">p </w:t>
        </w:r>
        <w:r w:rsidR="00F6381F">
          <w:rPr>
            <w:rFonts w:ascii="Times New Roman" w:hAnsi="Times New Roman" w:cs="Times New Roman"/>
            <w:szCs w:val="24"/>
          </w:rPr>
          <w:t>&lt; 0.05 in 7 out of 8 cohorts)</w:t>
        </w:r>
      </w:ins>
      <w:r w:rsidRPr="00F7289F">
        <w:rPr>
          <w:rFonts w:ascii="Times New Roman" w:hAnsi="Times New Roman" w:cs="Times New Roman"/>
          <w:szCs w:val="24"/>
        </w:rPr>
        <w:t>.</w:t>
      </w:r>
      <w:ins w:id="73" w:author="Jun Yu (MEDT)" w:date="2021-11-29T21:47:00Z">
        <w:r w:rsidR="00A90B13">
          <w:rPr>
            <w:rFonts w:ascii="Times New Roman" w:hAnsi="Times New Roman" w:cs="Times New Roman"/>
            <w:szCs w:val="24"/>
          </w:rPr>
          <w:t xml:space="preserve"> </w:t>
        </w:r>
      </w:ins>
      <w:ins w:id="74" w:author="LAU, Cheuk Hay" w:date="2021-11-29T22:58:00Z">
        <w:r w:rsidR="00F7289F">
          <w:rPr>
            <w:rFonts w:ascii="Times New Roman" w:hAnsi="Times New Roman" w:cs="Times New Roman"/>
            <w:szCs w:val="24"/>
          </w:rPr>
          <w:t xml:space="preserve">Abundances of 24 fungal species </w:t>
        </w:r>
      </w:ins>
      <w:ins w:id="75" w:author="LAU, Cheuk Hay" w:date="2021-11-29T22:59:00Z">
        <w:r w:rsidR="00F7289F">
          <w:rPr>
            <w:rFonts w:ascii="Times New Roman" w:hAnsi="Times New Roman" w:cs="Times New Roman"/>
            <w:szCs w:val="24"/>
          </w:rPr>
          <w:t>(16 CRC-enriched and 8 CRC-depleted</w:t>
        </w:r>
      </w:ins>
      <w:ins w:id="76" w:author="LAU, Cheuk Hay" w:date="2021-11-29T23:00:00Z">
        <w:r w:rsidR="00F7289F">
          <w:rPr>
            <w:rFonts w:ascii="Times New Roman" w:hAnsi="Times New Roman" w:cs="Times New Roman"/>
            <w:szCs w:val="24"/>
          </w:rPr>
          <w:t>)</w:t>
        </w:r>
      </w:ins>
      <w:ins w:id="77" w:author="LAU, Cheuk Hay" w:date="2021-11-29T22:59:00Z">
        <w:r w:rsidR="00F7289F">
          <w:rPr>
            <w:rFonts w:ascii="Times New Roman" w:hAnsi="Times New Roman" w:cs="Times New Roman"/>
            <w:szCs w:val="24"/>
          </w:rPr>
          <w:t xml:space="preserve"> </w:t>
        </w:r>
      </w:ins>
      <w:ins w:id="78" w:author="LAU, Cheuk Hay" w:date="2021-11-29T22:58:00Z">
        <w:r w:rsidR="00F7289F">
          <w:rPr>
            <w:rFonts w:ascii="Times New Roman" w:hAnsi="Times New Roman" w:cs="Times New Roman"/>
            <w:szCs w:val="24"/>
          </w:rPr>
          <w:t xml:space="preserve">were also significantly altered </w:t>
        </w:r>
      </w:ins>
      <w:ins w:id="79" w:author="LAU, Cheuk Hay" w:date="2021-11-29T22:59:00Z">
        <w:r w:rsidR="00F7289F">
          <w:rPr>
            <w:rFonts w:ascii="Times New Roman" w:hAnsi="Times New Roman" w:cs="Times New Roman"/>
            <w:szCs w:val="24"/>
          </w:rPr>
          <w:t xml:space="preserve">in CRC patients compared to </w:t>
        </w:r>
      </w:ins>
      <w:ins w:id="80" w:author="LAU, Cheuk Hay" w:date="2021-11-29T23:00:00Z">
        <w:del w:id="81" w:author="Jun Yu (MEDT)" w:date="2021-11-30T07:46:00Z">
          <w:r w:rsidR="00F7289F" w:rsidDel="002075F0">
            <w:rPr>
              <w:rFonts w:ascii="Times New Roman" w:hAnsi="Times New Roman" w:cs="Times New Roman"/>
              <w:szCs w:val="24"/>
            </w:rPr>
            <w:delText>patien</w:delText>
          </w:r>
        </w:del>
      </w:ins>
      <w:ins w:id="82" w:author="LAU, Cheuk Hay" w:date="2021-11-29T23:01:00Z">
        <w:del w:id="83" w:author="Jun Yu (MEDT)" w:date="2021-11-30T07:46:00Z">
          <w:r w:rsidR="00F7289F" w:rsidDel="002075F0">
            <w:rPr>
              <w:rFonts w:ascii="Times New Roman" w:hAnsi="Times New Roman" w:cs="Times New Roman"/>
              <w:szCs w:val="24"/>
            </w:rPr>
            <w:delText xml:space="preserve">ts with </w:delText>
          </w:r>
        </w:del>
        <w:r w:rsidR="00F7289F">
          <w:rPr>
            <w:rFonts w:ascii="Times New Roman" w:hAnsi="Times New Roman" w:cs="Times New Roman"/>
            <w:szCs w:val="24"/>
          </w:rPr>
          <w:t>adenoma</w:t>
        </w:r>
      </w:ins>
      <w:ins w:id="84" w:author="Jun Yu (MEDT)" w:date="2021-11-30T07:46:00Z">
        <w:r w:rsidR="002075F0" w:rsidRPr="002075F0">
          <w:rPr>
            <w:rFonts w:ascii="Times New Roman" w:hAnsi="Times New Roman" w:cs="Times New Roman"/>
            <w:szCs w:val="24"/>
          </w:rPr>
          <w:t xml:space="preserve"> </w:t>
        </w:r>
        <w:r w:rsidR="002075F0">
          <w:rPr>
            <w:rFonts w:ascii="Times New Roman" w:hAnsi="Times New Roman" w:cs="Times New Roman"/>
            <w:szCs w:val="24"/>
          </w:rPr>
          <w:t>patients</w:t>
        </w:r>
      </w:ins>
      <w:ins w:id="85" w:author="LAU, Cheuk Hay" w:date="2021-11-29T22:59:00Z">
        <w:r w:rsidR="00F7289F">
          <w:rPr>
            <w:rFonts w:ascii="Times New Roman" w:hAnsi="Times New Roman" w:cs="Times New Roman"/>
            <w:szCs w:val="24"/>
          </w:rPr>
          <w:t xml:space="preserve">, and </w:t>
        </w:r>
      </w:ins>
      <w:ins w:id="86" w:author="LAU, Cheuk Hay" w:date="2021-11-29T22:57:00Z">
        <w:r w:rsidR="00F7289F" w:rsidRPr="00F7289F">
          <w:rPr>
            <w:rFonts w:ascii="Times New Roman" w:hAnsi="Times New Roman" w:cs="Times New Roman"/>
            <w:i/>
            <w:iCs/>
            <w:szCs w:val="24"/>
          </w:rPr>
          <w:t>A. rambellii</w:t>
        </w:r>
        <w:r w:rsidR="00F7289F" w:rsidRPr="00F7289F">
          <w:rPr>
            <w:rFonts w:ascii="Times New Roman" w:hAnsi="Times New Roman" w:cs="Times New Roman"/>
            <w:szCs w:val="24"/>
          </w:rPr>
          <w:t xml:space="preserve"> </w:t>
        </w:r>
      </w:ins>
      <w:ins w:id="87" w:author="LAU, Cheuk Hay" w:date="2021-11-29T22:59:00Z">
        <w:r w:rsidR="00F7289F">
          <w:rPr>
            <w:rFonts w:ascii="Times New Roman" w:hAnsi="Times New Roman" w:cs="Times New Roman"/>
            <w:szCs w:val="24"/>
          </w:rPr>
          <w:t>remained the top</w:t>
        </w:r>
      </w:ins>
      <w:ins w:id="88" w:author="LAU, Cheuk Hay" w:date="2021-11-29T23:00:00Z">
        <w:r w:rsidR="00F7289F">
          <w:rPr>
            <w:rFonts w:ascii="Times New Roman" w:hAnsi="Times New Roman" w:cs="Times New Roman"/>
            <w:szCs w:val="24"/>
          </w:rPr>
          <w:t xml:space="preserve"> enriched fungi</w:t>
        </w:r>
      </w:ins>
      <w:ins w:id="89" w:author="LAU, Cheuk Hay" w:date="2021-11-29T22:57:00Z">
        <w:r w:rsidR="00F7289F" w:rsidRPr="00F7289F">
          <w:rPr>
            <w:rFonts w:ascii="Times New Roman" w:hAnsi="Times New Roman" w:cs="Times New Roman"/>
            <w:szCs w:val="24"/>
          </w:rPr>
          <w:t>.</w:t>
        </w:r>
      </w:ins>
      <w:ins w:id="90" w:author="LAU, Cheuk Hay" w:date="2021-11-29T23:01:00Z">
        <w:r w:rsidR="00F7289F">
          <w:rPr>
            <w:rFonts w:ascii="Times New Roman" w:hAnsi="Times New Roman" w:cs="Times New Roman"/>
            <w:szCs w:val="24"/>
          </w:rPr>
          <w:t xml:space="preserve"> </w:t>
        </w:r>
      </w:ins>
      <w:commentRangeStart w:id="91"/>
      <w:commentRangeStart w:id="92"/>
      <w:commentRangeStart w:id="93"/>
      <w:commentRangeStart w:id="94"/>
      <w:ins w:id="95" w:author="Jun Yu (MEDT)" w:date="2021-11-29T21:47:00Z">
        <w:del w:id="96" w:author="LIN, Yufeng" w:date="2021-11-29T23:56:00Z">
          <w:r w:rsidR="00A90B13" w:rsidRPr="004A25BE" w:rsidDel="005070A2">
            <w:rPr>
              <w:rFonts w:ascii="Times New Roman" w:hAnsi="Times New Roman" w:cs="Times New Roman"/>
              <w:strike/>
              <w:szCs w:val="24"/>
              <w:highlight w:val="yellow"/>
              <w:rPrChange w:id="97" w:author="LIN, Yufeng" w:date="2021-11-30T00:13:00Z">
                <w:rPr>
                  <w:rFonts w:ascii="Times New Roman" w:hAnsi="Times New Roman" w:cs="Times New Roman"/>
                  <w:szCs w:val="24"/>
                  <w:highlight w:val="yellow"/>
                </w:rPr>
              </w:rPrChange>
            </w:rPr>
            <w:delText>X</w:delText>
          </w:r>
        </w:del>
      </w:ins>
      <w:ins w:id="98" w:author="LIN, Yufeng" w:date="2021-11-29T23:56:00Z">
        <w:del w:id="99" w:author="LAU, Cheuk Hay" w:date="2021-11-30T10:48:00Z">
          <w:r w:rsidR="005070A2" w:rsidRPr="004A25BE" w:rsidDel="00C976FE">
            <w:rPr>
              <w:rFonts w:ascii="Times New Roman" w:hAnsi="Times New Roman" w:cs="Times New Roman"/>
              <w:strike/>
              <w:szCs w:val="24"/>
              <w:highlight w:val="yellow"/>
              <w:rPrChange w:id="100" w:author="LIN, Yufeng" w:date="2021-11-30T00:13:00Z">
                <w:rPr>
                  <w:rFonts w:ascii="Times New Roman" w:hAnsi="Times New Roman" w:cs="Times New Roman"/>
                  <w:szCs w:val="24"/>
                  <w:highlight w:val="yellow"/>
                </w:rPr>
              </w:rPrChange>
            </w:rPr>
            <w:delText>S</w:delText>
          </w:r>
        </w:del>
      </w:ins>
      <w:ins w:id="101" w:author="Jun Yu (MEDT)" w:date="2021-11-29T21:47:00Z">
        <w:del w:id="102" w:author="LAU, Cheuk Hay" w:date="2021-11-30T10:48:00Z">
          <w:r w:rsidR="00A90B13" w:rsidRPr="004A25BE" w:rsidDel="00C976FE">
            <w:rPr>
              <w:rFonts w:ascii="Times New Roman" w:hAnsi="Times New Roman" w:cs="Times New Roman"/>
              <w:strike/>
              <w:szCs w:val="24"/>
              <w:highlight w:val="yellow"/>
              <w:rPrChange w:id="103" w:author="LIN, Yufeng" w:date="2021-11-30T00:13:00Z">
                <w:rPr>
                  <w:rFonts w:ascii="Times New Roman" w:hAnsi="Times New Roman" w:cs="Times New Roman"/>
                  <w:szCs w:val="24"/>
                  <w:highlight w:val="yellow"/>
                </w:rPr>
              </w:rPrChange>
            </w:rPr>
            <w:delText>XX</w:delText>
          </w:r>
          <w:commentRangeEnd w:id="91"/>
          <w:r w:rsidR="00A90B13" w:rsidRPr="004A25BE" w:rsidDel="00C976FE">
            <w:rPr>
              <w:rStyle w:val="CommentReference"/>
              <w:strike/>
              <w:rPrChange w:id="104" w:author="LIN, Yufeng" w:date="2021-11-30T00:13:00Z">
                <w:rPr>
                  <w:rStyle w:val="CommentReference"/>
                </w:rPr>
              </w:rPrChange>
            </w:rPr>
            <w:commentReference w:id="91"/>
          </w:r>
        </w:del>
      </w:ins>
      <w:commentRangeEnd w:id="92"/>
      <w:del w:id="105" w:author="LAU, Cheuk Hay" w:date="2021-11-30T10:48:00Z">
        <w:r w:rsidR="00F7289F" w:rsidRPr="004A25BE" w:rsidDel="00C976FE">
          <w:rPr>
            <w:rStyle w:val="CommentReference"/>
            <w:strike/>
            <w:rPrChange w:id="106" w:author="LIN, Yufeng" w:date="2021-11-30T00:13:00Z">
              <w:rPr>
                <w:rStyle w:val="CommentReference"/>
              </w:rPr>
            </w:rPrChange>
          </w:rPr>
          <w:commentReference w:id="92"/>
        </w:r>
        <w:commentRangeEnd w:id="93"/>
        <w:r w:rsidR="00C520CD" w:rsidRPr="004A25BE" w:rsidDel="00C976FE">
          <w:rPr>
            <w:rStyle w:val="CommentReference"/>
            <w:strike/>
            <w:rPrChange w:id="107" w:author="LIN, Yufeng" w:date="2021-11-30T00:13:00Z">
              <w:rPr>
                <w:rStyle w:val="CommentReference"/>
              </w:rPr>
            </w:rPrChange>
          </w:rPr>
          <w:commentReference w:id="93"/>
        </w:r>
        <w:commentRangeEnd w:id="94"/>
        <w:r w:rsidR="004A25BE" w:rsidDel="00C976FE">
          <w:rPr>
            <w:rStyle w:val="CommentReference"/>
          </w:rPr>
          <w:commentReference w:id="94"/>
        </w:r>
      </w:del>
      <w:ins w:id="108" w:author="LIN, Yufeng" w:date="2021-11-29T23:59:00Z">
        <w:del w:id="109" w:author="LAU, Cheuk Hay" w:date="2021-11-30T10:48:00Z">
          <w:r w:rsidR="005070A2" w:rsidRPr="004A25BE" w:rsidDel="00C976FE">
            <w:rPr>
              <w:rFonts w:ascii="Times New Roman" w:hAnsi="Times New Roman" w:cs="Times New Roman"/>
              <w:strike/>
              <w:szCs w:val="24"/>
              <w:rPrChange w:id="110" w:author="LIN, Yufeng" w:date="2021-11-30T00:13:00Z">
                <w:rPr>
                  <w:rFonts w:ascii="Times New Roman" w:hAnsi="Times New Roman" w:cs="Times New Roman"/>
                  <w:szCs w:val="24"/>
                </w:rPr>
              </w:rPrChange>
            </w:rPr>
            <w:delText>even fungi are coincident in the two comparisons</w:delText>
          </w:r>
        </w:del>
      </w:ins>
      <w:del w:id="111" w:author="LAU, Cheuk Hay" w:date="2021-11-29T23:01:00Z">
        <w:r w:rsidRPr="004A25BE" w:rsidDel="00F7289F">
          <w:rPr>
            <w:rFonts w:ascii="Times New Roman" w:hAnsi="Times New Roman" w:cs="Times New Roman"/>
            <w:strike/>
            <w:szCs w:val="24"/>
            <w:rPrChange w:id="112" w:author="LIN, Yufeng" w:date="2021-11-30T00:13:00Z">
              <w:rPr>
                <w:rFonts w:ascii="Arial" w:hAnsi="Arial" w:cs="Arial"/>
                <w:sz w:val="22"/>
                <w:szCs w:val="20"/>
              </w:rPr>
            </w:rPrChange>
          </w:rPr>
          <w:delText xml:space="preserve"> </w:delText>
        </w:r>
      </w:del>
      <w:commentRangeStart w:id="113"/>
      <w:ins w:id="114" w:author="Jun Yu (MEDT)" w:date="2021-11-29T21:49:00Z">
        <w:del w:id="115" w:author="LAU, Cheuk Hay" w:date="2021-11-29T23:01:00Z">
          <w:r w:rsidR="007261DF" w:rsidRPr="004A25BE" w:rsidDel="00F7289F">
            <w:rPr>
              <w:rFonts w:ascii="Times New Roman" w:hAnsi="Times New Roman" w:cs="Times New Roman"/>
              <w:strike/>
              <w:szCs w:val="24"/>
              <w:rPrChange w:id="116" w:author="LIN, Yufeng" w:date="2021-11-30T00:13:00Z">
                <w:rPr>
                  <w:rFonts w:ascii="Times New Roman" w:hAnsi="Times New Roman" w:cs="Times New Roman"/>
                  <w:szCs w:val="24"/>
                </w:rPr>
              </w:rPrChange>
            </w:rPr>
            <w:delText>XXX</w:delText>
          </w:r>
        </w:del>
        <w:commentRangeEnd w:id="113"/>
        <w:del w:id="117" w:author="LAU, Cheuk Hay" w:date="2021-11-30T10:48:00Z">
          <w:r w:rsidR="007261DF" w:rsidRPr="004A25BE" w:rsidDel="00C976FE">
            <w:rPr>
              <w:rStyle w:val="CommentReference"/>
              <w:strike/>
              <w:rPrChange w:id="118" w:author="LIN, Yufeng" w:date="2021-11-30T00:13:00Z">
                <w:rPr>
                  <w:rStyle w:val="CommentReference"/>
                </w:rPr>
              </w:rPrChange>
            </w:rPr>
            <w:commentReference w:id="113"/>
          </w:r>
          <w:r w:rsidR="007261DF" w:rsidRPr="004A25BE" w:rsidDel="00C976FE">
            <w:rPr>
              <w:rFonts w:ascii="Times New Roman" w:hAnsi="Times New Roman" w:cs="Times New Roman"/>
              <w:strike/>
              <w:szCs w:val="24"/>
              <w:rPrChange w:id="119" w:author="LIN, Yufeng" w:date="2021-11-30T00:13:00Z">
                <w:rPr>
                  <w:rFonts w:ascii="Times New Roman" w:hAnsi="Times New Roman" w:cs="Times New Roman"/>
                  <w:szCs w:val="24"/>
                </w:rPr>
              </w:rPrChange>
            </w:rPr>
            <w:delText xml:space="preserve"> </w:delText>
          </w:r>
        </w:del>
      </w:ins>
      <w:ins w:id="120" w:author="LIN, Yufeng" w:date="2021-11-29T23:56:00Z">
        <w:del w:id="121" w:author="LAU, Cheuk Hay" w:date="2021-11-30T10:48:00Z">
          <w:r w:rsidR="005070A2" w:rsidRPr="004A25BE" w:rsidDel="00C976FE">
            <w:rPr>
              <w:rFonts w:ascii="Times New Roman" w:hAnsi="Times New Roman" w:cs="Times New Roman"/>
              <w:strike/>
              <w:szCs w:val="24"/>
              <w:rPrChange w:id="122" w:author="LIN, Yufeng" w:date="2021-11-30T00:13:00Z">
                <w:rPr>
                  <w:rFonts w:ascii="Times New Roman" w:hAnsi="Times New Roman" w:cs="Times New Roman"/>
                  <w:szCs w:val="24"/>
                </w:rPr>
              </w:rPrChange>
            </w:rPr>
            <w:delText>.</w:delText>
          </w:r>
          <w:r w:rsidR="005070A2" w:rsidDel="00C976FE">
            <w:rPr>
              <w:rFonts w:ascii="Times New Roman" w:hAnsi="Times New Roman" w:cs="Times New Roman"/>
              <w:szCs w:val="24"/>
            </w:rPr>
            <w:delText xml:space="preserve"> </w:delText>
          </w:r>
        </w:del>
      </w:ins>
      <w:del w:id="123" w:author="Jun Yu (MEDT)" w:date="2021-11-30T07:50:00Z">
        <w:r w:rsidRPr="00F7289F" w:rsidDel="002075F0">
          <w:rPr>
            <w:rFonts w:ascii="Times New Roman" w:hAnsi="Times New Roman" w:cs="Times New Roman"/>
            <w:szCs w:val="24"/>
          </w:rPr>
          <w:delText>Whereas co</w:delText>
        </w:r>
      </w:del>
      <w:ins w:id="124" w:author="Jun Yu (MEDT)" w:date="2021-11-30T07:50:00Z">
        <w:r w:rsidR="002075F0">
          <w:rPr>
            <w:rFonts w:ascii="Times New Roman" w:hAnsi="Times New Roman" w:cs="Times New Roman"/>
            <w:szCs w:val="24"/>
          </w:rPr>
          <w:t>C</w:t>
        </w:r>
        <w:r w:rsidR="002075F0" w:rsidRPr="00F7289F">
          <w:rPr>
            <w:rFonts w:ascii="Times New Roman" w:hAnsi="Times New Roman" w:cs="Times New Roman"/>
            <w:szCs w:val="24"/>
          </w:rPr>
          <w:t>o</w:t>
        </w:r>
      </w:ins>
      <w:r w:rsidRPr="00F7289F">
        <w:rPr>
          <w:rFonts w:ascii="Times New Roman" w:hAnsi="Times New Roman" w:cs="Times New Roman"/>
          <w:szCs w:val="24"/>
        </w:rPr>
        <w:t>-occurrence interactions among</w:t>
      </w:r>
      <w:r w:rsidRPr="00F7289F">
        <w:rPr>
          <w:rFonts w:ascii="Times New Roman" w:hAnsi="Times New Roman" w:cs="Times New Roman"/>
          <w:i/>
          <w:iCs/>
          <w:szCs w:val="24"/>
        </w:rPr>
        <w:t xml:space="preserve"> </w:t>
      </w:r>
      <w:del w:id="125" w:author="Jun Yu (MEDT)" w:date="2021-11-30T07:48:00Z">
        <w:r w:rsidRPr="00F7289F" w:rsidDel="002075F0">
          <w:rPr>
            <w:rFonts w:ascii="Times New Roman" w:hAnsi="Times New Roman" w:cs="Times New Roman"/>
            <w:i/>
            <w:iCs/>
            <w:szCs w:val="24"/>
          </w:rPr>
          <w:delText>A. rambellii</w:delText>
        </w:r>
        <w:r w:rsidRPr="00F7289F" w:rsidDel="002075F0">
          <w:rPr>
            <w:rFonts w:ascii="Times New Roman" w:hAnsi="Times New Roman" w:cs="Times New Roman"/>
            <w:szCs w:val="24"/>
          </w:rPr>
          <w:delText xml:space="preserve"> and other </w:delText>
        </w:r>
      </w:del>
      <w:r w:rsidRPr="00F7289F">
        <w:rPr>
          <w:rFonts w:ascii="Times New Roman" w:hAnsi="Times New Roman" w:cs="Times New Roman"/>
          <w:szCs w:val="24"/>
        </w:rPr>
        <w:t>CRC-enriched fungi became stronger in CRC</w:t>
      </w:r>
      <w:ins w:id="126" w:author="Jun Yu (MEDT)" w:date="2021-11-30T07:48:00Z">
        <w:r w:rsidR="002075F0">
          <w:rPr>
            <w:rFonts w:ascii="Times New Roman" w:hAnsi="Times New Roman" w:cs="Times New Roman"/>
            <w:szCs w:val="24"/>
          </w:rPr>
          <w:t xml:space="preserve"> compared to </w:t>
        </w:r>
      </w:ins>
      <w:ins w:id="127" w:author="Jun Yu (MEDT)" w:date="2021-11-30T07:50:00Z">
        <w:r w:rsidR="002075F0">
          <w:rPr>
            <w:rFonts w:ascii="Times New Roman" w:hAnsi="Times New Roman" w:cs="Times New Roman"/>
            <w:szCs w:val="24"/>
          </w:rPr>
          <w:t xml:space="preserve">adenoma and </w:t>
        </w:r>
      </w:ins>
      <w:ins w:id="128" w:author="Jun Yu (MEDT)" w:date="2021-11-30T07:48:00Z">
        <w:r w:rsidR="002075F0">
          <w:rPr>
            <w:rFonts w:ascii="Times New Roman" w:hAnsi="Times New Roman" w:cs="Times New Roman"/>
            <w:szCs w:val="24"/>
          </w:rPr>
          <w:t>healthy subjects</w:t>
        </w:r>
      </w:ins>
      <w:ins w:id="129" w:author="Jun Yu (MEDT)" w:date="2021-11-30T07:50:00Z">
        <w:del w:id="130" w:author="LAU, Cheuk Hay" w:date="2021-11-30T10:49:00Z">
          <w:r w:rsidR="002075F0" w:rsidDel="00C976FE">
            <w:rPr>
              <w:rFonts w:ascii="Times New Roman" w:hAnsi="Times New Roman" w:cs="Times New Roman"/>
              <w:szCs w:val="24"/>
            </w:rPr>
            <w:delText>, respectively</w:delText>
          </w:r>
        </w:del>
      </w:ins>
      <w:r w:rsidRPr="00F7289F">
        <w:rPr>
          <w:rFonts w:ascii="Times New Roman" w:hAnsi="Times New Roman" w:cs="Times New Roman"/>
          <w:szCs w:val="24"/>
        </w:rPr>
        <w:t xml:space="preserve">. Our correlation analysis also demonstrated trans-kingdom interactions between enteric fungi and bacteria in CRC progression, of which </w:t>
      </w:r>
      <w:r w:rsidRPr="00F7289F">
        <w:rPr>
          <w:rFonts w:ascii="Times New Roman" w:hAnsi="Times New Roman" w:cs="Times New Roman"/>
          <w:i/>
          <w:iCs/>
          <w:szCs w:val="24"/>
        </w:rPr>
        <w:t>A. rambelli</w:t>
      </w:r>
      <w:r w:rsidRPr="00F7289F">
        <w:rPr>
          <w:rFonts w:ascii="Times New Roman" w:hAnsi="Times New Roman" w:cs="Times New Roman"/>
          <w:szCs w:val="24"/>
        </w:rPr>
        <w:t xml:space="preserve"> was closely associated with well-established CRC-enriched bacteria including </w:t>
      </w:r>
      <w:r w:rsidRPr="00F7289F">
        <w:rPr>
          <w:rFonts w:ascii="Times New Roman" w:hAnsi="Times New Roman" w:cs="Times New Roman"/>
          <w:i/>
          <w:iCs/>
          <w:szCs w:val="24"/>
        </w:rPr>
        <w:t xml:space="preserve">Fusobacterium nucleatum </w:t>
      </w:r>
      <w:r w:rsidRPr="00F7289F">
        <w:rPr>
          <w:rFonts w:ascii="Times New Roman" w:hAnsi="Times New Roman" w:cs="Times New Roman"/>
          <w:szCs w:val="24"/>
        </w:rPr>
        <w:t>and</w:t>
      </w:r>
      <w:r w:rsidRPr="00F7289F">
        <w:rPr>
          <w:rFonts w:ascii="Times New Roman" w:hAnsi="Times New Roman" w:cs="Times New Roman"/>
          <w:i/>
          <w:iCs/>
          <w:szCs w:val="24"/>
        </w:rPr>
        <w:t xml:space="preserve"> Parvimonas micra</w:t>
      </w:r>
      <w:r w:rsidRPr="00F7289F">
        <w:rPr>
          <w:rFonts w:ascii="Times New Roman" w:hAnsi="Times New Roman" w:cs="Times New Roman"/>
          <w:szCs w:val="24"/>
        </w:rPr>
        <w:t xml:space="preserve">. </w:t>
      </w:r>
      <w:moveToRangeStart w:id="131" w:author="Jun Yu (MEDT)" w:date="2021-11-29T21:43:00Z" w:name="move89114640"/>
      <w:moveTo w:id="132" w:author="Jun Yu (MEDT)" w:date="2021-11-29T21:43:00Z">
        <w:r w:rsidR="00A90B13" w:rsidRPr="00F7289F">
          <w:rPr>
            <w:rFonts w:ascii="Times New Roman" w:hAnsi="Times New Roman" w:cs="Times New Roman"/>
            <w:szCs w:val="24"/>
          </w:rPr>
          <w:t xml:space="preserve">Mechanically, </w:t>
        </w:r>
        <w:r w:rsidR="00A90B13" w:rsidRPr="00F7289F">
          <w:rPr>
            <w:rFonts w:ascii="Times New Roman" w:hAnsi="Times New Roman" w:cs="Times New Roman"/>
            <w:i/>
            <w:iCs/>
            <w:szCs w:val="24"/>
          </w:rPr>
          <w:t xml:space="preserve">A. </w:t>
        </w:r>
        <w:proofErr w:type="spellStart"/>
        <w:r w:rsidR="00A90B13" w:rsidRPr="00F7289F">
          <w:rPr>
            <w:rFonts w:ascii="Times New Roman" w:hAnsi="Times New Roman" w:cs="Times New Roman"/>
            <w:i/>
            <w:iCs/>
            <w:szCs w:val="24"/>
          </w:rPr>
          <w:t>rambellii</w:t>
        </w:r>
        <w:proofErr w:type="spellEnd"/>
        <w:r w:rsidR="00A90B13" w:rsidRPr="00F7289F">
          <w:rPr>
            <w:rFonts w:ascii="Times New Roman" w:hAnsi="Times New Roman" w:cs="Times New Roman"/>
            <w:i/>
            <w:iCs/>
            <w:szCs w:val="24"/>
          </w:rPr>
          <w:t xml:space="preserve"> </w:t>
        </w:r>
        <w:r w:rsidR="00A90B13" w:rsidRPr="00F7289F">
          <w:rPr>
            <w:rFonts w:ascii="Times New Roman" w:hAnsi="Times New Roman" w:cs="Times New Roman"/>
            <w:szCs w:val="24"/>
          </w:rPr>
          <w:t xml:space="preserve">promoted </w:t>
        </w:r>
        <w:del w:id="133" w:author="Jun Yu (MEDT)" w:date="2021-11-30T07:52:00Z">
          <w:r w:rsidR="00A90B13" w:rsidRPr="00F7289F" w:rsidDel="00470F0B">
            <w:rPr>
              <w:rFonts w:ascii="Times New Roman" w:hAnsi="Times New Roman" w:cs="Times New Roman"/>
              <w:i/>
              <w:iCs/>
              <w:szCs w:val="24"/>
            </w:rPr>
            <w:delText xml:space="preserve">in </w:delText>
          </w:r>
          <w:r w:rsidR="00A90B13" w:rsidRPr="00470F0B" w:rsidDel="00470F0B">
            <w:rPr>
              <w:rFonts w:ascii="Times New Roman" w:hAnsi="Times New Roman" w:cs="Times New Roman"/>
              <w:iCs/>
              <w:szCs w:val="24"/>
              <w:rPrChange w:id="134" w:author="Jun Yu (MEDT)" w:date="2021-11-30T07:52:00Z">
                <w:rPr>
                  <w:rFonts w:ascii="Times New Roman" w:hAnsi="Times New Roman" w:cs="Times New Roman"/>
                  <w:i/>
                  <w:iCs/>
                  <w:szCs w:val="24"/>
                </w:rPr>
              </w:rPrChange>
            </w:rPr>
            <w:delText>vitro</w:delText>
          </w:r>
        </w:del>
      </w:moveTo>
      <w:ins w:id="135" w:author="Jun Yu (MEDT)" w:date="2021-11-30T07:52:00Z">
        <w:r w:rsidR="00470F0B" w:rsidRPr="00470F0B">
          <w:rPr>
            <w:rFonts w:ascii="Times New Roman" w:hAnsi="Times New Roman" w:cs="Times New Roman"/>
            <w:iCs/>
            <w:szCs w:val="24"/>
            <w:rPrChange w:id="136" w:author="Jun Yu (MEDT)" w:date="2021-11-30T07:52:00Z">
              <w:rPr>
                <w:rFonts w:ascii="Times New Roman" w:hAnsi="Times New Roman" w:cs="Times New Roman"/>
                <w:i/>
                <w:iCs/>
                <w:szCs w:val="24"/>
              </w:rPr>
            </w:rPrChange>
          </w:rPr>
          <w:t>CRC cell</w:t>
        </w:r>
      </w:ins>
      <w:moveTo w:id="137" w:author="Jun Yu (MEDT)" w:date="2021-11-29T21:43:00Z">
        <w:r w:rsidR="00A90B13" w:rsidRPr="00F7289F">
          <w:rPr>
            <w:rFonts w:ascii="Times New Roman" w:hAnsi="Times New Roman" w:cs="Times New Roman"/>
            <w:i/>
            <w:iCs/>
            <w:szCs w:val="24"/>
          </w:rPr>
          <w:t xml:space="preserve"> </w:t>
        </w:r>
        <w:r w:rsidR="00A90B13" w:rsidRPr="00F7289F">
          <w:rPr>
            <w:rFonts w:ascii="Times New Roman" w:hAnsi="Times New Roman" w:cs="Times New Roman"/>
            <w:szCs w:val="24"/>
          </w:rPr>
          <w:t>growt</w:t>
        </w:r>
        <w:r w:rsidR="00A90B13" w:rsidRPr="00026814">
          <w:rPr>
            <w:rFonts w:ascii="Times New Roman" w:hAnsi="Times New Roman" w:cs="Times New Roman"/>
            <w:szCs w:val="24"/>
          </w:rPr>
          <w:t xml:space="preserve">h </w:t>
        </w:r>
      </w:moveTo>
      <w:commentRangeStart w:id="138"/>
      <w:commentRangeStart w:id="139"/>
      <w:ins w:id="140" w:author="Jun Yu (MEDT)" w:date="2021-11-30T07:53:00Z">
        <w:r w:rsidR="00470F0B" w:rsidRPr="009666A5">
          <w:rPr>
            <w:rFonts w:ascii="Times New Roman" w:hAnsi="Times New Roman" w:cs="Times New Roman"/>
            <w:szCs w:val="24"/>
          </w:rPr>
          <w:t>(</w:t>
        </w:r>
      </w:ins>
      <w:ins w:id="141" w:author="LIN, Yufeng" w:date="2021-11-30T11:54:00Z">
        <w:r w:rsidR="00026814" w:rsidRPr="00026814">
          <w:rPr>
            <w:rFonts w:ascii="Times New Roman" w:hAnsi="Times New Roman" w:cs="Times New Roman"/>
            <w:szCs w:val="24"/>
          </w:rPr>
          <w:t>HT29 and SW480</w:t>
        </w:r>
      </w:ins>
      <w:ins w:id="142" w:author="Jun Yu (MEDT)" w:date="2021-11-30T07:53:00Z">
        <w:del w:id="143" w:author="LIN, Yufeng" w:date="2021-11-30T11:54:00Z">
          <w:r w:rsidR="00470F0B" w:rsidRPr="00026814" w:rsidDel="00026814">
            <w:rPr>
              <w:rFonts w:ascii="Times New Roman" w:hAnsi="Times New Roman" w:cs="Times New Roman"/>
              <w:szCs w:val="24"/>
              <w:rPrChange w:id="144" w:author="LIN, Yufeng" w:date="2021-11-30T11:54:00Z">
                <w:rPr>
                  <w:rFonts w:ascii="Times New Roman" w:hAnsi="Times New Roman" w:cs="Times New Roman"/>
                  <w:szCs w:val="24"/>
                  <w:highlight w:val="yellow"/>
                </w:rPr>
              </w:rPrChange>
            </w:rPr>
            <w:delText>?, ?</w:delText>
          </w:r>
        </w:del>
        <w:r w:rsidR="00470F0B" w:rsidRPr="00026814">
          <w:rPr>
            <w:rFonts w:ascii="Times New Roman" w:hAnsi="Times New Roman" w:cs="Times New Roman"/>
            <w:szCs w:val="24"/>
            <w:rPrChange w:id="145" w:author="LIN, Yufeng" w:date="2021-11-30T11:54:00Z">
              <w:rPr>
                <w:rFonts w:ascii="Times New Roman" w:hAnsi="Times New Roman" w:cs="Times New Roman"/>
                <w:szCs w:val="24"/>
                <w:highlight w:val="yellow"/>
              </w:rPr>
            </w:rPrChange>
          </w:rPr>
          <w:t>)</w:t>
        </w:r>
      </w:ins>
      <w:commentRangeEnd w:id="138"/>
      <w:ins w:id="146" w:author="Jun Yu (MEDT)" w:date="2021-11-30T07:54:00Z">
        <w:r w:rsidR="00470F0B" w:rsidRPr="00026814">
          <w:rPr>
            <w:rStyle w:val="CommentReference"/>
          </w:rPr>
          <w:commentReference w:id="138"/>
        </w:r>
      </w:ins>
      <w:commentRangeEnd w:id="139"/>
      <w:r w:rsidR="00026814">
        <w:rPr>
          <w:rStyle w:val="CommentReference"/>
        </w:rPr>
        <w:commentReference w:id="139"/>
      </w:r>
      <w:ins w:id="147" w:author="Jun Yu (MEDT)" w:date="2021-11-30T07:53:00Z">
        <w:r w:rsidR="00470F0B">
          <w:rPr>
            <w:rFonts w:ascii="Times New Roman" w:hAnsi="Times New Roman" w:cs="Times New Roman"/>
            <w:szCs w:val="24"/>
          </w:rPr>
          <w:t xml:space="preserve"> </w:t>
        </w:r>
      </w:ins>
      <w:moveTo w:id="148" w:author="Jun Yu (MEDT)" w:date="2021-11-29T21:43:00Z">
        <w:del w:id="149" w:author="Jun Yu (MEDT)" w:date="2021-11-30T07:52:00Z">
          <w:r w:rsidR="00A90B13" w:rsidRPr="00F7289F" w:rsidDel="00470F0B">
            <w:rPr>
              <w:rFonts w:ascii="Times New Roman" w:hAnsi="Times New Roman" w:cs="Times New Roman"/>
              <w:szCs w:val="24"/>
            </w:rPr>
            <w:delText xml:space="preserve">of CRC cells </w:delText>
          </w:r>
        </w:del>
        <w:r w:rsidR="00A90B13" w:rsidRPr="00F7289F">
          <w:rPr>
            <w:rFonts w:ascii="Times New Roman" w:hAnsi="Times New Roman" w:cs="Times New Roman"/>
            <w:szCs w:val="24"/>
          </w:rPr>
          <w:t>and CRC progression in tumour-bearing mice</w:t>
        </w:r>
      </w:moveTo>
      <w:ins w:id="150" w:author="LAU, Cheuk Hay" w:date="2021-11-30T10:52:00Z">
        <w:r w:rsidR="00632012">
          <w:rPr>
            <w:rFonts w:ascii="Times New Roman" w:hAnsi="Times New Roman" w:cs="Times New Roman"/>
            <w:szCs w:val="24"/>
          </w:rPr>
          <w:t>.</w:t>
        </w:r>
      </w:ins>
      <w:moveTo w:id="151" w:author="Jun Yu (MEDT)" w:date="2021-11-29T21:43:00Z">
        <w:del w:id="152" w:author="LAU, Cheuk Hay" w:date="2021-11-30T10:52:00Z">
          <w:r w:rsidR="00A90B13" w:rsidRPr="00F7289F" w:rsidDel="00632012">
            <w:rPr>
              <w:rFonts w:ascii="Times New Roman" w:hAnsi="Times New Roman" w:cs="Times New Roman"/>
              <w:szCs w:val="24"/>
            </w:rPr>
            <w:delText>.</w:delText>
          </w:r>
        </w:del>
      </w:moveTo>
      <w:moveToRangeEnd w:id="131"/>
      <w:ins w:id="153" w:author="Jun Yu (MEDT)" w:date="2021-11-29T21:43:00Z">
        <w:del w:id="154" w:author="LAU, Cheuk Hay" w:date="2021-11-30T10:52:00Z">
          <w:r w:rsidR="00A90B13" w:rsidRPr="00F7289F" w:rsidDel="00632012">
            <w:rPr>
              <w:rFonts w:ascii="Times New Roman" w:hAnsi="Times New Roman" w:cs="Times New Roman"/>
              <w:szCs w:val="24"/>
            </w:rPr>
            <w:delText xml:space="preserve"> </w:delText>
          </w:r>
        </w:del>
      </w:ins>
      <w:commentRangeStart w:id="155"/>
      <w:del w:id="156" w:author="LAU, Cheuk Hay" w:date="2021-11-30T10:52:00Z">
        <w:r w:rsidRPr="00C976FE" w:rsidDel="00632012">
          <w:rPr>
            <w:rFonts w:ascii="Times New Roman" w:hAnsi="Times New Roman" w:cs="Times New Roman"/>
            <w:strike/>
            <w:szCs w:val="24"/>
          </w:rPr>
          <w:delText xml:space="preserve">Moreover, </w:delText>
        </w:r>
      </w:del>
      <w:ins w:id="157" w:author="LIN, Yufeng" w:date="2021-11-30T00:03:00Z">
        <w:del w:id="158" w:author="LAU, Cheuk Hay" w:date="2021-11-30T10:52:00Z">
          <w:r w:rsidR="003E6BBC" w:rsidRPr="003E6BBC" w:rsidDel="00632012">
            <w:delText xml:space="preserve"> </w:delText>
          </w:r>
        </w:del>
      </w:ins>
      <w:ins w:id="159" w:author="LIN, Yufeng" w:date="2021-11-30T00:05:00Z">
        <w:del w:id="160" w:author="LAU, Cheuk Hay" w:date="2021-11-30T10:52:00Z">
          <w:r w:rsidR="003B1524" w:rsidRPr="00C976FE" w:rsidDel="00632012">
            <w:rPr>
              <w:rFonts w:ascii="Times New Roman" w:hAnsi="Times New Roman" w:cs="Times New Roman"/>
              <w:strike/>
              <w:szCs w:val="24"/>
            </w:rPr>
            <w:delText>We further incorporated fungal and bacterial biomarkers into a diagnostic panel (),</w:delText>
          </w:r>
          <w:r w:rsidR="003B1524" w:rsidRPr="00C976FE" w:rsidDel="00632012">
            <w:rPr>
              <w:rFonts w:ascii="Times New Roman" w:hAnsi="Times New Roman" w:cs="Times New Roman"/>
              <w:i/>
              <w:iCs/>
              <w:strike/>
              <w:szCs w:val="24"/>
            </w:rPr>
            <w:delText xml:space="preserve"> </w:delText>
          </w:r>
          <w:r w:rsidR="003B1524" w:rsidRPr="00C976FE" w:rsidDel="00632012">
            <w:rPr>
              <w:rFonts w:ascii="Times New Roman" w:hAnsi="Times New Roman" w:cs="Times New Roman"/>
              <w:strike/>
              <w:szCs w:val="24"/>
            </w:rPr>
            <w:delText xml:space="preserve">and </w:delText>
          </w:r>
        </w:del>
        <w:commentRangeStart w:id="161"/>
        <w:del w:id="162" w:author="LAU, Cheuk Hay" w:date="2021-11-29T23:16:00Z">
          <w:r w:rsidR="003B1524" w:rsidRPr="00C976FE" w:rsidDel="00D30C19">
            <w:rPr>
              <w:rFonts w:ascii="Times New Roman" w:hAnsi="Times New Roman" w:cs="Times New Roman"/>
              <w:strike/>
              <w:szCs w:val="24"/>
            </w:rPr>
            <w:delText xml:space="preserve">we </w:delText>
          </w:r>
        </w:del>
        <w:del w:id="163" w:author="LAU, Cheuk Hay" w:date="2021-11-30T10:52:00Z">
          <w:r w:rsidR="003B1524" w:rsidRPr="00C976FE" w:rsidDel="00632012">
            <w:rPr>
              <w:rFonts w:ascii="Times New Roman" w:hAnsi="Times New Roman" w:cs="Times New Roman"/>
              <w:strike/>
              <w:szCs w:val="24"/>
            </w:rPr>
            <w:delText>found that such combined</w:delText>
          </w:r>
        </w:del>
        <w:del w:id="164" w:author="LAU, Cheuk Hay" w:date="2021-11-29T23:18:00Z">
          <w:r w:rsidR="003B1524" w:rsidRPr="00C976FE" w:rsidDel="00B412E1">
            <w:rPr>
              <w:rFonts w:ascii="Times New Roman" w:hAnsi="Times New Roman" w:cs="Times New Roman"/>
              <w:strike/>
              <w:szCs w:val="24"/>
            </w:rPr>
            <w:delText>a diagnostic</w:delText>
          </w:r>
        </w:del>
        <w:del w:id="165" w:author="LAU, Cheuk Hay" w:date="2021-11-30T10:52:00Z">
          <w:r w:rsidR="003B1524" w:rsidRPr="00C976FE" w:rsidDel="00632012">
            <w:rPr>
              <w:rFonts w:ascii="Times New Roman" w:hAnsi="Times New Roman" w:cs="Times New Roman"/>
              <w:strike/>
              <w:szCs w:val="24"/>
            </w:rPr>
            <w:delText xml:space="preserve"> panel w</w:delText>
          </w:r>
        </w:del>
        <w:del w:id="166" w:author="LAU, Cheuk Hay" w:date="2021-11-29T23:18:00Z">
          <w:r w:rsidR="003B1524" w:rsidRPr="00C976FE" w:rsidDel="00B412E1">
            <w:rPr>
              <w:rFonts w:ascii="Times New Roman" w:hAnsi="Times New Roman" w:cs="Times New Roman"/>
              <w:strike/>
              <w:szCs w:val="24"/>
            </w:rPr>
            <w:delText>ith combined fungal and bact</w:delText>
          </w:r>
        </w:del>
        <w:del w:id="167" w:author="LAU, Cheuk Hay" w:date="2021-11-30T10:52:00Z">
          <w:r w:rsidR="003B1524" w:rsidRPr="00C976FE" w:rsidDel="00632012">
            <w:rPr>
              <w:rFonts w:ascii="Times New Roman" w:hAnsi="Times New Roman" w:cs="Times New Roman"/>
              <w:strike/>
              <w:szCs w:val="24"/>
            </w:rPr>
            <w:delText>as more accurate than panels with pure bacteria to identify CRC patients (relative change of AUC increased by 1.44%-10.60%)</w:delText>
          </w:r>
          <w:r w:rsidR="003B1524" w:rsidRPr="00F7289F" w:rsidDel="00632012">
            <w:rPr>
              <w:rFonts w:ascii="Times New Roman" w:hAnsi="Times New Roman" w:cs="Times New Roman"/>
              <w:szCs w:val="24"/>
            </w:rPr>
            <w:delText>.</w:delText>
          </w:r>
          <w:commentRangeEnd w:id="161"/>
          <w:r w:rsidR="003B1524" w:rsidRPr="007B70F8" w:rsidDel="00632012">
            <w:rPr>
              <w:rStyle w:val="CommentReference"/>
              <w:rFonts w:ascii="Times New Roman" w:hAnsi="Times New Roman" w:cs="Times New Roman"/>
              <w:sz w:val="24"/>
              <w:szCs w:val="24"/>
            </w:rPr>
            <w:commentReference w:id="161"/>
          </w:r>
        </w:del>
      </w:ins>
      <w:commentRangeEnd w:id="155"/>
      <w:ins w:id="168" w:author="LIN, Yufeng" w:date="2021-11-30T00:16:00Z">
        <w:del w:id="169" w:author="LAU, Cheuk Hay" w:date="2021-11-30T10:52:00Z">
          <w:r w:rsidR="00773F89" w:rsidDel="00632012">
            <w:rPr>
              <w:rStyle w:val="CommentReference"/>
            </w:rPr>
            <w:commentReference w:id="155"/>
          </w:r>
        </w:del>
      </w:ins>
      <w:ins w:id="170" w:author="LIN, Yufeng" w:date="2021-11-30T00:06:00Z">
        <w:r w:rsidR="003B1524">
          <w:rPr>
            <w:rFonts w:ascii="Times New Roman" w:hAnsi="Times New Roman" w:cs="Times New Roman"/>
            <w:szCs w:val="24"/>
          </w:rPr>
          <w:t xml:space="preserve"> </w:t>
        </w:r>
      </w:ins>
    </w:p>
    <w:p w14:paraId="62B49AC7" w14:textId="41D65772" w:rsidR="00632012" w:rsidRPr="000600D8" w:rsidRDefault="003E6BBC" w:rsidP="00B412E1">
      <w:pPr>
        <w:jc w:val="both"/>
        <w:rPr>
          <w:ins w:id="171" w:author="LAU, Cheuk Hay" w:date="2021-11-30T10:53:00Z"/>
          <w:rFonts w:ascii="Times New Roman" w:hAnsi="Times New Roman" w:cs="Times New Roman"/>
          <w:szCs w:val="24"/>
        </w:rPr>
      </w:pPr>
      <w:ins w:id="172" w:author="LIN, Yufeng" w:date="2021-11-30T00:03:00Z">
        <w:r w:rsidRPr="009666A5">
          <w:rPr>
            <w:rFonts w:ascii="Times New Roman" w:hAnsi="Times New Roman" w:cs="Times New Roman"/>
            <w:szCs w:val="24"/>
          </w:rPr>
          <w:t xml:space="preserve">Moreover, we found that a diagnostic panel with trans-kingdom </w:t>
        </w:r>
      </w:ins>
      <w:ins w:id="173" w:author="LAU, Cheuk Hay" w:date="2021-11-30T10:53:00Z">
        <w:r w:rsidR="00632012" w:rsidRPr="009666A5">
          <w:rPr>
            <w:rFonts w:ascii="Times New Roman" w:hAnsi="Times New Roman" w:cs="Times New Roman"/>
            <w:szCs w:val="24"/>
          </w:rPr>
          <w:t xml:space="preserve">fungal and bacterial </w:t>
        </w:r>
      </w:ins>
      <w:ins w:id="174" w:author="LIN, Yufeng" w:date="2021-11-30T00:03:00Z">
        <w:r w:rsidRPr="009666A5">
          <w:rPr>
            <w:rFonts w:ascii="Times New Roman" w:hAnsi="Times New Roman" w:cs="Times New Roman"/>
            <w:szCs w:val="24"/>
          </w:rPr>
          <w:t>biomarkers (</w:t>
        </w:r>
      </w:ins>
      <w:ins w:id="175" w:author="LIN, Yufeng" w:date="2021-11-30T00:09:00Z">
        <w:del w:id="176" w:author="LAU, Cheuk Hay" w:date="2021-11-30T10:53:00Z">
          <w:r w:rsidR="003B1524" w:rsidRPr="009666A5" w:rsidDel="00632012">
            <w:rPr>
              <w:rFonts w:ascii="Times New Roman" w:hAnsi="Times New Roman" w:cs="Times New Roman"/>
              <w:szCs w:val="24"/>
            </w:rPr>
            <w:delText>area under the curve (AUC): 83%;</w:delText>
          </w:r>
        </w:del>
      </w:ins>
      <w:ins w:id="177" w:author="LIN, Yufeng" w:date="2021-11-30T00:14:00Z">
        <w:del w:id="178" w:author="LAU, Cheuk Hay" w:date="2021-11-30T10:53:00Z">
          <w:r w:rsidR="004A25BE" w:rsidRPr="009666A5" w:rsidDel="00632012">
            <w:rPr>
              <w:rFonts w:ascii="Times New Roman" w:hAnsi="Times New Roman" w:cs="Times New Roman"/>
              <w:szCs w:val="24"/>
            </w:rPr>
            <w:delText xml:space="preserve"> </w:delText>
          </w:r>
        </w:del>
      </w:ins>
      <w:ins w:id="179" w:author="LIN, Yufeng" w:date="2021-11-30T00:04:00Z">
        <w:r w:rsidRPr="009666A5">
          <w:rPr>
            <w:rFonts w:ascii="Times New Roman" w:hAnsi="Times New Roman" w:cs="Times New Roman"/>
            <w:szCs w:val="24"/>
          </w:rPr>
          <w:t xml:space="preserve">5 fungi including </w:t>
        </w:r>
        <w:r w:rsidRPr="009666A5">
          <w:rPr>
            <w:rFonts w:ascii="Times New Roman" w:hAnsi="Times New Roman" w:cs="Times New Roman"/>
            <w:i/>
            <w:iCs/>
            <w:szCs w:val="24"/>
          </w:rPr>
          <w:t xml:space="preserve">A. rambellii, </w:t>
        </w:r>
        <w:r w:rsidRPr="009666A5">
          <w:rPr>
            <w:rFonts w:ascii="Times New Roman" w:hAnsi="Times New Roman" w:cs="Times New Roman"/>
            <w:szCs w:val="24"/>
          </w:rPr>
          <w:t xml:space="preserve">and 9 bacteria including </w:t>
        </w:r>
        <w:r w:rsidRPr="009666A5">
          <w:rPr>
            <w:rFonts w:ascii="Times New Roman" w:hAnsi="Times New Roman" w:cs="Times New Roman"/>
            <w:i/>
            <w:iCs/>
            <w:szCs w:val="24"/>
          </w:rPr>
          <w:t xml:space="preserve">F. nucleatum </w:t>
        </w:r>
        <w:r w:rsidRPr="009666A5">
          <w:rPr>
            <w:rFonts w:ascii="Times New Roman" w:hAnsi="Times New Roman" w:cs="Times New Roman"/>
            <w:szCs w:val="24"/>
          </w:rPr>
          <w:t>and</w:t>
        </w:r>
        <w:r w:rsidRPr="009666A5">
          <w:rPr>
            <w:rFonts w:ascii="Times New Roman" w:hAnsi="Times New Roman" w:cs="Times New Roman"/>
            <w:i/>
            <w:iCs/>
            <w:szCs w:val="24"/>
          </w:rPr>
          <w:t xml:space="preserve"> P. micra</w:t>
        </w:r>
      </w:ins>
      <w:ins w:id="180" w:author="LAU, Cheuk Hay" w:date="2021-11-30T10:54:00Z">
        <w:r w:rsidR="00632012" w:rsidRPr="009666A5">
          <w:rPr>
            <w:rFonts w:ascii="Times New Roman" w:hAnsi="Times New Roman" w:cs="Times New Roman"/>
            <w:szCs w:val="24"/>
          </w:rPr>
          <w:t>; area under the curve (AUC) = 8</w:t>
        </w:r>
      </w:ins>
      <w:ins w:id="181" w:author="LIN, Yufeng" w:date="2021-11-30T11:57:00Z">
        <w:r w:rsidR="00026814" w:rsidRPr="009666A5">
          <w:rPr>
            <w:rFonts w:ascii="Times New Roman" w:hAnsi="Times New Roman" w:cs="Times New Roman"/>
            <w:szCs w:val="24"/>
          </w:rPr>
          <w:t>2</w:t>
        </w:r>
      </w:ins>
      <w:ins w:id="182" w:author="LIN, Yufeng" w:date="2021-11-30T11:58:00Z">
        <w:r w:rsidR="00026814" w:rsidRPr="009666A5">
          <w:rPr>
            <w:rFonts w:ascii="Times New Roman" w:hAnsi="Times New Roman" w:cs="Times New Roman"/>
            <w:szCs w:val="24"/>
          </w:rPr>
          <w:t>.52</w:t>
        </w:r>
      </w:ins>
      <w:ins w:id="183" w:author="LAU, Cheuk Hay" w:date="2021-11-30T10:54:00Z">
        <w:del w:id="184" w:author="LIN, Yufeng" w:date="2021-11-30T11:57:00Z">
          <w:r w:rsidR="00632012" w:rsidRPr="009666A5" w:rsidDel="00026814">
            <w:rPr>
              <w:rFonts w:ascii="Times New Roman" w:hAnsi="Times New Roman" w:cs="Times New Roman"/>
              <w:szCs w:val="24"/>
            </w:rPr>
            <w:delText>3</w:delText>
          </w:r>
        </w:del>
        <w:r w:rsidR="00632012" w:rsidRPr="009666A5">
          <w:rPr>
            <w:rFonts w:ascii="Times New Roman" w:hAnsi="Times New Roman" w:cs="Times New Roman"/>
            <w:szCs w:val="24"/>
          </w:rPr>
          <w:t>%</w:t>
        </w:r>
      </w:ins>
      <w:ins w:id="185" w:author="LIN, Yufeng" w:date="2021-11-30T00:03:00Z">
        <w:r w:rsidRPr="009666A5">
          <w:rPr>
            <w:rFonts w:ascii="Times New Roman" w:hAnsi="Times New Roman" w:cs="Times New Roman"/>
            <w:szCs w:val="24"/>
          </w:rPr>
          <w:t>) was more accurate than panel</w:t>
        </w:r>
        <w:del w:id="186" w:author="Jun Yu (MEDT)" w:date="2021-11-30T14:51:00Z">
          <w:r w:rsidRPr="009666A5" w:rsidDel="00F74C15">
            <w:rPr>
              <w:rFonts w:ascii="Times New Roman" w:hAnsi="Times New Roman" w:cs="Times New Roman"/>
              <w:szCs w:val="24"/>
            </w:rPr>
            <w:delText>s</w:delText>
          </w:r>
        </w:del>
        <w:r w:rsidRPr="009666A5">
          <w:rPr>
            <w:rFonts w:ascii="Times New Roman" w:hAnsi="Times New Roman" w:cs="Times New Roman"/>
            <w:szCs w:val="24"/>
          </w:rPr>
          <w:t xml:space="preserve"> with pure bacteria</w:t>
        </w:r>
      </w:ins>
      <w:ins w:id="187" w:author="LAU, Cheuk Hay" w:date="2021-11-30T10:53:00Z">
        <w:r w:rsidR="00632012" w:rsidRPr="009666A5">
          <w:rPr>
            <w:rFonts w:ascii="Times New Roman" w:hAnsi="Times New Roman" w:cs="Times New Roman"/>
            <w:szCs w:val="24"/>
          </w:rPr>
          <w:t>l species</w:t>
        </w:r>
      </w:ins>
      <w:ins w:id="188" w:author="LIN, Yufeng" w:date="2021-11-30T00:03:00Z">
        <w:r w:rsidRPr="009666A5">
          <w:rPr>
            <w:rFonts w:ascii="Times New Roman" w:hAnsi="Times New Roman" w:cs="Times New Roman"/>
            <w:szCs w:val="24"/>
          </w:rPr>
          <w:t xml:space="preserve"> (12 </w:t>
        </w:r>
      </w:ins>
      <w:ins w:id="189" w:author="LAU, Cheuk Hay" w:date="2021-11-30T10:53:00Z">
        <w:r w:rsidR="00632012" w:rsidRPr="009666A5">
          <w:rPr>
            <w:rFonts w:ascii="Times New Roman" w:hAnsi="Times New Roman" w:cs="Times New Roman"/>
            <w:szCs w:val="24"/>
          </w:rPr>
          <w:t>bacteria</w:t>
        </w:r>
      </w:ins>
      <w:ins w:id="190" w:author="LAU, Cheuk Hay" w:date="2021-11-30T10:54:00Z">
        <w:r w:rsidR="00632012" w:rsidRPr="009666A5">
          <w:rPr>
            <w:rFonts w:ascii="Times New Roman" w:hAnsi="Times New Roman" w:cs="Times New Roman"/>
            <w:szCs w:val="24"/>
          </w:rPr>
          <w:t xml:space="preserve">; AUC = </w:t>
        </w:r>
        <w:del w:id="191" w:author="LIN, Yufeng" w:date="2021-11-30T11:55:00Z">
          <w:r w:rsidR="00632012" w:rsidRPr="009666A5" w:rsidDel="00026814">
            <w:rPr>
              <w:rFonts w:ascii="Times New Roman" w:hAnsi="Times New Roman" w:cs="Times New Roman"/>
              <w:szCs w:val="24"/>
            </w:rPr>
            <w:delText>XX</w:delText>
          </w:r>
        </w:del>
      </w:ins>
      <w:ins w:id="192" w:author="LIN, Yufeng" w:date="2021-11-30T11:55:00Z">
        <w:r w:rsidR="00026814" w:rsidRPr="009666A5">
          <w:rPr>
            <w:rFonts w:ascii="Times New Roman" w:hAnsi="Times New Roman" w:cs="Times New Roman"/>
            <w:szCs w:val="24"/>
          </w:rPr>
          <w:t>8</w:t>
        </w:r>
      </w:ins>
      <w:ins w:id="193" w:author="LIN, Yufeng" w:date="2021-11-30T11:57:00Z">
        <w:r w:rsidR="00026814" w:rsidRPr="009666A5">
          <w:rPr>
            <w:rFonts w:ascii="Times New Roman" w:hAnsi="Times New Roman" w:cs="Times New Roman"/>
            <w:szCs w:val="24"/>
          </w:rPr>
          <w:t>0.82</w:t>
        </w:r>
      </w:ins>
      <w:ins w:id="194" w:author="LAU, Cheuk Hay" w:date="2021-11-30T10:54:00Z">
        <w:r w:rsidR="00632012" w:rsidRPr="009666A5">
          <w:rPr>
            <w:rFonts w:ascii="Times New Roman" w:hAnsi="Times New Roman" w:cs="Times New Roman"/>
            <w:szCs w:val="24"/>
          </w:rPr>
          <w:t>%</w:t>
        </w:r>
      </w:ins>
      <w:ins w:id="195" w:author="LIN, Yufeng" w:date="2021-11-30T00:03:00Z">
        <w:del w:id="196" w:author="LAU, Cheuk Hay" w:date="2021-11-30T10:53:00Z">
          <w:r w:rsidRPr="009666A5" w:rsidDel="00632012">
            <w:rPr>
              <w:rFonts w:ascii="Times New Roman" w:hAnsi="Times New Roman" w:cs="Times New Roman"/>
              <w:szCs w:val="24"/>
            </w:rPr>
            <w:delText>candidates</w:delText>
          </w:r>
        </w:del>
        <w:r w:rsidRPr="009666A5">
          <w:rPr>
            <w:rFonts w:ascii="Times New Roman" w:hAnsi="Times New Roman" w:cs="Times New Roman"/>
            <w:szCs w:val="24"/>
          </w:rPr>
          <w:t xml:space="preserve">) </w:t>
        </w:r>
      </w:ins>
      <w:ins w:id="197" w:author="LAU, Cheuk Hay" w:date="2021-11-30T10:53:00Z">
        <w:r w:rsidR="00632012" w:rsidRPr="009666A5">
          <w:rPr>
            <w:rFonts w:ascii="Times New Roman" w:hAnsi="Times New Roman" w:cs="Times New Roman"/>
            <w:szCs w:val="24"/>
          </w:rPr>
          <w:t xml:space="preserve">to discriminate CRC patients from healthy </w:t>
        </w:r>
      </w:ins>
      <w:ins w:id="198" w:author="LAU, Cheuk Hay" w:date="2021-11-30T10:54:00Z">
        <w:r w:rsidR="00632012" w:rsidRPr="009666A5">
          <w:rPr>
            <w:rFonts w:ascii="Times New Roman" w:hAnsi="Times New Roman" w:cs="Times New Roman"/>
            <w:szCs w:val="24"/>
          </w:rPr>
          <w:t>subjects</w:t>
        </w:r>
      </w:ins>
      <w:ins w:id="199" w:author="LAU, Cheuk Hay" w:date="2021-11-30T10:53:00Z">
        <w:r w:rsidR="00632012" w:rsidRPr="009666A5">
          <w:rPr>
            <w:rFonts w:ascii="Times New Roman" w:hAnsi="Times New Roman" w:cs="Times New Roman"/>
            <w:szCs w:val="24"/>
          </w:rPr>
          <w:t xml:space="preserve"> (AUC increased by 1.44%-10.60%).</w:t>
        </w:r>
        <w:r w:rsidR="00632012" w:rsidRPr="00026814">
          <w:rPr>
            <w:rFonts w:ascii="Times New Roman" w:hAnsi="Times New Roman" w:cs="Times New Roman"/>
            <w:szCs w:val="24"/>
          </w:rPr>
          <w:t xml:space="preserve"> </w:t>
        </w:r>
        <w:commentRangeStart w:id="200"/>
        <w:commentRangeStart w:id="201"/>
        <w:commentRangeStart w:id="202"/>
        <w:commentRangeEnd w:id="200"/>
        <w:r w:rsidR="00632012" w:rsidRPr="00026814">
          <w:rPr>
            <w:rStyle w:val="CommentReference"/>
          </w:rPr>
          <w:commentReference w:id="200"/>
        </w:r>
      </w:ins>
      <w:commentRangeEnd w:id="201"/>
      <w:ins w:id="203" w:author="LAU, Cheuk Hay" w:date="2021-11-30T11:00:00Z">
        <w:r w:rsidR="000600D8" w:rsidRPr="00026814">
          <w:rPr>
            <w:rStyle w:val="CommentReference"/>
          </w:rPr>
          <w:commentReference w:id="201"/>
        </w:r>
      </w:ins>
      <w:commentRangeEnd w:id="202"/>
      <w:r w:rsidR="00026814" w:rsidRPr="00026814">
        <w:rPr>
          <w:rStyle w:val="CommentReference"/>
        </w:rPr>
        <w:commentReference w:id="202"/>
      </w:r>
      <w:ins w:id="204" w:author="LAU, Cheuk Hay" w:date="2021-11-30T10:53:00Z">
        <w:del w:id="205" w:author="LIN, Yufeng" w:date="2021-11-30T00:05:00Z">
          <w:r w:rsidR="00632012" w:rsidRPr="00026814" w:rsidDel="003B1524">
            <w:rPr>
              <w:rFonts w:ascii="Times New Roman" w:hAnsi="Times New Roman" w:cs="Times New Roman"/>
              <w:szCs w:val="24"/>
            </w:rPr>
            <w:delText>),</w:delText>
          </w:r>
          <w:r w:rsidR="00632012" w:rsidRPr="00026814" w:rsidDel="003B1524">
            <w:rPr>
              <w:rFonts w:ascii="Times New Roman" w:hAnsi="Times New Roman" w:cs="Times New Roman"/>
              <w:i/>
              <w:iCs/>
              <w:szCs w:val="24"/>
            </w:rPr>
            <w:delText xml:space="preserve"> </w:delText>
          </w:r>
          <w:r w:rsidR="00632012" w:rsidRPr="00026814" w:rsidDel="003B1524">
            <w:rPr>
              <w:rFonts w:ascii="Times New Roman" w:hAnsi="Times New Roman" w:cs="Times New Roman"/>
              <w:szCs w:val="24"/>
            </w:rPr>
            <w:delText>and we found that such combineda diagnostic panel with combined fungal and bact</w:delText>
          </w:r>
        </w:del>
      </w:ins>
    </w:p>
    <w:p w14:paraId="04B13B89" w14:textId="59B9EA32" w:rsidR="00FD52D6" w:rsidRPr="007B70F8" w:rsidDel="00632012" w:rsidRDefault="003E6BBC" w:rsidP="00B412E1">
      <w:pPr>
        <w:jc w:val="both"/>
        <w:rPr>
          <w:del w:id="206" w:author="LAU, Cheuk Hay" w:date="2021-11-30T10:53:00Z"/>
          <w:rFonts w:ascii="Times New Roman" w:hAnsi="Times New Roman" w:cs="Times New Roman"/>
          <w:szCs w:val="24"/>
        </w:rPr>
      </w:pPr>
      <w:bookmarkStart w:id="207" w:name="_GoBack"/>
      <w:bookmarkEnd w:id="207"/>
      <w:ins w:id="208" w:author="LIN, Yufeng" w:date="2021-11-30T00:03:00Z">
        <w:del w:id="209" w:author="LAU, Cheuk Hay" w:date="2021-11-30T10:53:00Z">
          <w:r w:rsidRPr="00632012" w:rsidDel="00632012">
            <w:rPr>
              <w:rFonts w:ascii="Times New Roman" w:hAnsi="Times New Roman" w:cs="Times New Roman"/>
              <w:szCs w:val="24"/>
              <w:highlight w:val="yellow"/>
            </w:rPr>
            <w:delText xml:space="preserve">to discriminate CRC patients from healthy individuals (relative change of </w:delText>
          </w:r>
        </w:del>
      </w:ins>
      <w:ins w:id="210" w:author="LIN, Yufeng" w:date="2021-11-30T00:06:00Z">
        <w:del w:id="211" w:author="LAU, Cheuk Hay" w:date="2021-11-30T10:53:00Z">
          <w:r w:rsidR="003B1524" w:rsidRPr="00632012" w:rsidDel="00632012">
            <w:rPr>
              <w:rFonts w:ascii="Times New Roman" w:hAnsi="Times New Roman" w:cs="Times New Roman"/>
              <w:szCs w:val="24"/>
              <w:highlight w:val="yellow"/>
            </w:rPr>
            <w:delText>AUC</w:delText>
          </w:r>
        </w:del>
      </w:ins>
      <w:ins w:id="212" w:author="LIN, Yufeng" w:date="2021-11-30T00:03:00Z">
        <w:del w:id="213" w:author="LAU, Cheuk Hay" w:date="2021-11-30T10:53:00Z">
          <w:r w:rsidRPr="00632012" w:rsidDel="00632012">
            <w:rPr>
              <w:rFonts w:ascii="Times New Roman" w:hAnsi="Times New Roman" w:cs="Times New Roman"/>
              <w:szCs w:val="24"/>
              <w:highlight w:val="yellow"/>
            </w:rPr>
            <w:delText xml:space="preserve"> increased by 1.44%-10.60%).</w:delText>
          </w:r>
          <w:r w:rsidRPr="00632012" w:rsidDel="00632012">
            <w:rPr>
              <w:rFonts w:ascii="Times New Roman" w:hAnsi="Times New Roman" w:cs="Times New Roman"/>
              <w:szCs w:val="24"/>
            </w:rPr>
            <w:delText xml:space="preserve"> </w:delText>
          </w:r>
        </w:del>
      </w:ins>
      <w:commentRangeStart w:id="214"/>
      <w:del w:id="215" w:author="LAU, Cheuk Hay" w:date="2021-11-30T10:53:00Z">
        <w:r w:rsidR="00FD52D6" w:rsidRPr="00F7289F" w:rsidDel="00632012">
          <w:rPr>
            <w:rFonts w:ascii="Times New Roman" w:hAnsi="Times New Roman" w:cs="Times New Roman"/>
            <w:szCs w:val="24"/>
          </w:rPr>
          <w:delText xml:space="preserve">we found that a diagnostic panel with combined fungal and bacterial biomarkers </w:delText>
        </w:r>
        <w:r w:rsidR="008A14CF" w:rsidRPr="00F7289F" w:rsidDel="00632012">
          <w:rPr>
            <w:rFonts w:ascii="Times New Roman" w:hAnsi="Times New Roman" w:cs="Times New Roman"/>
            <w:szCs w:val="24"/>
          </w:rPr>
          <w:delText>i</w:delText>
        </w:r>
        <w:r w:rsidR="00FD52D6" w:rsidRPr="00F7289F" w:rsidDel="00632012">
          <w:rPr>
            <w:rFonts w:ascii="Times New Roman" w:hAnsi="Times New Roman" w:cs="Times New Roman"/>
            <w:szCs w:val="24"/>
          </w:rPr>
          <w:delText xml:space="preserve">s more accurate than panels with pure bacteria to discriminate CRC patients from healthy individuals (relative change </w:delText>
        </w:r>
        <w:r w:rsidR="008A14CF" w:rsidRPr="00F7289F" w:rsidDel="00632012">
          <w:rPr>
            <w:rFonts w:ascii="Times New Roman" w:hAnsi="Times New Roman" w:cs="Times New Roman"/>
            <w:szCs w:val="24"/>
          </w:rPr>
          <w:delText xml:space="preserve">of AUC </w:delText>
        </w:r>
        <w:r w:rsidR="00FD52D6" w:rsidRPr="00F7289F" w:rsidDel="00632012">
          <w:rPr>
            <w:rFonts w:ascii="Times New Roman" w:hAnsi="Times New Roman" w:cs="Times New Roman"/>
            <w:szCs w:val="24"/>
          </w:rPr>
          <w:delText xml:space="preserve">increased by 1.44%-10.60%). </w:delText>
        </w:r>
        <w:commentRangeEnd w:id="214"/>
        <w:r w:rsidR="00A90B13" w:rsidRPr="007B70F8" w:rsidDel="00632012">
          <w:rPr>
            <w:rStyle w:val="CommentReference"/>
            <w:rFonts w:ascii="Times New Roman" w:hAnsi="Times New Roman" w:cs="Times New Roman"/>
            <w:sz w:val="24"/>
            <w:szCs w:val="24"/>
          </w:rPr>
          <w:commentReference w:id="214"/>
        </w:r>
      </w:del>
      <w:moveFromRangeStart w:id="216" w:author="Jun Yu (MEDT)" w:date="2021-11-29T21:43:00Z" w:name="move89114640"/>
      <w:moveFrom w:id="217" w:author="Jun Yu (MEDT)" w:date="2021-11-29T21:43:00Z">
        <w:del w:id="218" w:author="LAU, Cheuk Hay" w:date="2021-11-30T10:53:00Z">
          <w:r w:rsidR="008A14CF" w:rsidRPr="007B70F8" w:rsidDel="00632012">
            <w:rPr>
              <w:rFonts w:ascii="Times New Roman" w:hAnsi="Times New Roman" w:cs="Times New Roman"/>
              <w:szCs w:val="24"/>
            </w:rPr>
            <w:delText xml:space="preserve">Mechanically, </w:delText>
          </w:r>
          <w:r w:rsidR="00FD52D6" w:rsidRPr="007B70F8" w:rsidDel="00632012">
            <w:rPr>
              <w:rFonts w:ascii="Times New Roman" w:hAnsi="Times New Roman" w:cs="Times New Roman"/>
              <w:i/>
              <w:iCs/>
              <w:szCs w:val="24"/>
            </w:rPr>
            <w:delText>A</w:delText>
          </w:r>
          <w:r w:rsidR="008A14CF" w:rsidRPr="007B70F8" w:rsidDel="00632012">
            <w:rPr>
              <w:rFonts w:ascii="Times New Roman" w:hAnsi="Times New Roman" w:cs="Times New Roman"/>
              <w:i/>
              <w:iCs/>
              <w:szCs w:val="24"/>
            </w:rPr>
            <w:delText>.</w:delText>
          </w:r>
          <w:r w:rsidR="00FD52D6" w:rsidRPr="007B70F8" w:rsidDel="00632012">
            <w:rPr>
              <w:rFonts w:ascii="Times New Roman" w:hAnsi="Times New Roman" w:cs="Times New Roman"/>
              <w:i/>
              <w:iCs/>
              <w:szCs w:val="24"/>
            </w:rPr>
            <w:delText xml:space="preserve"> rambellii</w:delText>
          </w:r>
          <w:r w:rsidR="008A14CF" w:rsidRPr="007B70F8" w:rsidDel="00632012">
            <w:rPr>
              <w:rFonts w:ascii="Times New Roman" w:hAnsi="Times New Roman" w:cs="Times New Roman"/>
              <w:i/>
              <w:iCs/>
              <w:szCs w:val="24"/>
            </w:rPr>
            <w:delText xml:space="preserve"> </w:delText>
          </w:r>
          <w:r w:rsidR="00FD52D6" w:rsidRPr="007B70F8" w:rsidDel="00632012">
            <w:rPr>
              <w:rFonts w:ascii="Times New Roman" w:hAnsi="Times New Roman" w:cs="Times New Roman"/>
              <w:szCs w:val="24"/>
            </w:rPr>
            <w:delText xml:space="preserve">promoted </w:delText>
          </w:r>
          <w:r w:rsidR="008A14CF" w:rsidRPr="007B70F8" w:rsidDel="00632012">
            <w:rPr>
              <w:rFonts w:ascii="Times New Roman" w:hAnsi="Times New Roman" w:cs="Times New Roman"/>
              <w:i/>
              <w:iCs/>
              <w:szCs w:val="24"/>
            </w:rPr>
            <w:delText xml:space="preserve">in vitro </w:delText>
          </w:r>
          <w:r w:rsidR="008A14CF" w:rsidRPr="007B70F8" w:rsidDel="00632012">
            <w:rPr>
              <w:rFonts w:ascii="Times New Roman" w:hAnsi="Times New Roman" w:cs="Times New Roman"/>
              <w:szCs w:val="24"/>
            </w:rPr>
            <w:delText>growth of CRC</w:delText>
          </w:r>
          <w:r w:rsidR="00FD52D6" w:rsidRPr="007B70F8" w:rsidDel="00632012">
            <w:rPr>
              <w:rFonts w:ascii="Times New Roman" w:hAnsi="Times New Roman" w:cs="Times New Roman"/>
              <w:szCs w:val="24"/>
            </w:rPr>
            <w:delText xml:space="preserve"> cell</w:delText>
          </w:r>
          <w:r w:rsidR="008A14CF" w:rsidRPr="007B70F8" w:rsidDel="00632012">
            <w:rPr>
              <w:rFonts w:ascii="Times New Roman" w:hAnsi="Times New Roman" w:cs="Times New Roman"/>
              <w:szCs w:val="24"/>
            </w:rPr>
            <w:delText>s</w:delText>
          </w:r>
          <w:r w:rsidR="00FD52D6" w:rsidRPr="007B70F8" w:rsidDel="00632012">
            <w:rPr>
              <w:rFonts w:ascii="Times New Roman" w:hAnsi="Times New Roman" w:cs="Times New Roman"/>
              <w:szCs w:val="24"/>
            </w:rPr>
            <w:delText xml:space="preserve"> </w:delText>
          </w:r>
          <w:r w:rsidR="008A14CF" w:rsidRPr="007B70F8" w:rsidDel="00632012">
            <w:rPr>
              <w:rFonts w:ascii="Times New Roman" w:hAnsi="Times New Roman" w:cs="Times New Roman"/>
              <w:szCs w:val="24"/>
            </w:rPr>
            <w:delText xml:space="preserve">and CRC progression </w:delText>
          </w:r>
          <w:r w:rsidR="00FD52D6" w:rsidRPr="007B70F8" w:rsidDel="00632012">
            <w:rPr>
              <w:rFonts w:ascii="Times New Roman" w:hAnsi="Times New Roman" w:cs="Times New Roman"/>
              <w:szCs w:val="24"/>
            </w:rPr>
            <w:delText xml:space="preserve">in </w:delText>
          </w:r>
          <w:r w:rsidR="008A14CF" w:rsidRPr="007B70F8" w:rsidDel="00632012">
            <w:rPr>
              <w:rFonts w:ascii="Times New Roman" w:hAnsi="Times New Roman" w:cs="Times New Roman"/>
              <w:szCs w:val="24"/>
            </w:rPr>
            <w:delText>tumour-bearing mice.</w:delText>
          </w:r>
        </w:del>
      </w:moveFrom>
      <w:moveFromRangeEnd w:id="216"/>
    </w:p>
    <w:p w14:paraId="69C1E5BA" w14:textId="77777777" w:rsidR="007B70F8" w:rsidRPr="007B70F8" w:rsidRDefault="007B70F8" w:rsidP="00FD52D6">
      <w:pPr>
        <w:jc w:val="both"/>
        <w:rPr>
          <w:rFonts w:ascii="Times New Roman" w:hAnsi="Times New Roman" w:cs="Times New Roman"/>
          <w:szCs w:val="24"/>
        </w:rPr>
      </w:pPr>
    </w:p>
    <w:p w14:paraId="0C608A65" w14:textId="77777777" w:rsidR="008A14CF" w:rsidRPr="007B70F8" w:rsidRDefault="00FD52D6" w:rsidP="00FD52D6">
      <w:pPr>
        <w:jc w:val="both"/>
        <w:rPr>
          <w:rFonts w:ascii="Times New Roman" w:hAnsi="Times New Roman" w:cs="Times New Roman"/>
          <w:b/>
          <w:bCs/>
          <w:szCs w:val="24"/>
        </w:rPr>
      </w:pPr>
      <w:r w:rsidRPr="007B70F8">
        <w:rPr>
          <w:rFonts w:ascii="Times New Roman" w:hAnsi="Times New Roman" w:cs="Times New Roman"/>
          <w:b/>
          <w:bCs/>
          <w:szCs w:val="24"/>
        </w:rPr>
        <w:t>Conclusions:</w:t>
      </w:r>
    </w:p>
    <w:p w14:paraId="3F79F7AE" w14:textId="3A9FE3B0" w:rsidR="00861DCD" w:rsidRPr="007B70F8" w:rsidRDefault="00FD52D6" w:rsidP="00FD52D6">
      <w:pPr>
        <w:jc w:val="both"/>
        <w:rPr>
          <w:rFonts w:ascii="Times New Roman" w:hAnsi="Times New Roman" w:cs="Times New Roman"/>
          <w:szCs w:val="24"/>
        </w:rPr>
      </w:pPr>
      <w:commentRangeStart w:id="219"/>
      <w:r w:rsidRPr="007B70F8">
        <w:rPr>
          <w:rFonts w:ascii="Times New Roman" w:hAnsi="Times New Roman" w:cs="Times New Roman"/>
          <w:szCs w:val="24"/>
        </w:rPr>
        <w:t xml:space="preserve">This </w:t>
      </w:r>
      <w:ins w:id="220" w:author="LAU, Cheuk Hay" w:date="2021-11-29T23:21:00Z">
        <w:r w:rsidR="00B412E1">
          <w:rPr>
            <w:rFonts w:ascii="Times New Roman" w:hAnsi="Times New Roman" w:cs="Times New Roman"/>
            <w:szCs w:val="24"/>
          </w:rPr>
          <w:t>meta-analysis</w:t>
        </w:r>
      </w:ins>
      <w:del w:id="221" w:author="LAU, Cheuk Hay" w:date="2021-11-29T23:21:00Z">
        <w:r w:rsidRPr="007B70F8" w:rsidDel="00B412E1">
          <w:rPr>
            <w:rFonts w:ascii="Times New Roman" w:hAnsi="Times New Roman" w:cs="Times New Roman"/>
            <w:szCs w:val="24"/>
          </w:rPr>
          <w:delText>study</w:delText>
        </w:r>
      </w:del>
      <w:r w:rsidRPr="007B70F8">
        <w:rPr>
          <w:rFonts w:ascii="Times New Roman" w:hAnsi="Times New Roman" w:cs="Times New Roman"/>
          <w:szCs w:val="24"/>
        </w:rPr>
        <w:t xml:space="preserve"> reveal</w:t>
      </w:r>
      <w:ins w:id="222" w:author="Jun Yu (MEDT)" w:date="2021-11-30T08:03:00Z">
        <w:r w:rsidR="00765541">
          <w:rPr>
            <w:rFonts w:ascii="Times New Roman" w:hAnsi="Times New Roman" w:cs="Times New Roman"/>
            <w:szCs w:val="24"/>
          </w:rPr>
          <w:t>s</w:t>
        </w:r>
      </w:ins>
      <w:del w:id="223" w:author="Jun Yu (MEDT)" w:date="2021-11-30T08:03:00Z">
        <w:r w:rsidRPr="007B70F8" w:rsidDel="00765541">
          <w:rPr>
            <w:rFonts w:ascii="Times New Roman" w:hAnsi="Times New Roman" w:cs="Times New Roman"/>
            <w:szCs w:val="24"/>
          </w:rPr>
          <w:delText>ed</w:delText>
        </w:r>
      </w:del>
      <w:r w:rsidRPr="007B70F8">
        <w:rPr>
          <w:rFonts w:ascii="Times New Roman" w:hAnsi="Times New Roman" w:cs="Times New Roman"/>
          <w:szCs w:val="24"/>
        </w:rPr>
        <w:t xml:space="preserve"> </w:t>
      </w:r>
      <w:del w:id="224" w:author="LAU, Cheuk Hay" w:date="2021-11-29T23:22:00Z">
        <w:r w:rsidRPr="007B70F8" w:rsidDel="00B412E1">
          <w:rPr>
            <w:rFonts w:ascii="Times New Roman" w:hAnsi="Times New Roman" w:cs="Times New Roman"/>
            <w:szCs w:val="24"/>
          </w:rPr>
          <w:delText xml:space="preserve">the </w:delText>
        </w:r>
      </w:del>
      <w:ins w:id="225" w:author="LAU, Cheuk Hay" w:date="2021-11-29T23:21:00Z">
        <w:del w:id="226" w:author="Jun Yu (MEDT)" w:date="2021-11-30T07:57:00Z">
          <w:r w:rsidR="00B412E1" w:rsidDel="00470F0B">
            <w:rPr>
              <w:rFonts w:ascii="Times New Roman" w:hAnsi="Times New Roman" w:cs="Times New Roman"/>
              <w:szCs w:val="24"/>
            </w:rPr>
            <w:delText xml:space="preserve">signature </w:delText>
          </w:r>
        </w:del>
      </w:ins>
      <w:del w:id="227" w:author="LAU, Cheuk Hay" w:date="2021-11-29T23:22:00Z">
        <w:r w:rsidRPr="007B70F8" w:rsidDel="00B412E1">
          <w:rPr>
            <w:rFonts w:ascii="Times New Roman" w:hAnsi="Times New Roman" w:cs="Times New Roman"/>
            <w:szCs w:val="24"/>
          </w:rPr>
          <w:delText xml:space="preserve">involvement of </w:delText>
        </w:r>
      </w:del>
      <w:r w:rsidRPr="007B70F8">
        <w:rPr>
          <w:rFonts w:ascii="Times New Roman" w:hAnsi="Times New Roman" w:cs="Times New Roman"/>
          <w:szCs w:val="24"/>
        </w:rPr>
        <w:t xml:space="preserve">enteric fungi </w:t>
      </w:r>
      <w:ins w:id="228" w:author="Jun Yu (MEDT)" w:date="2021-11-30T07:57:00Z">
        <w:r w:rsidR="00470F0B">
          <w:rPr>
            <w:rFonts w:ascii="Times New Roman" w:hAnsi="Times New Roman" w:cs="Times New Roman"/>
            <w:szCs w:val="24"/>
          </w:rPr>
          <w:t>signature</w:t>
        </w:r>
      </w:ins>
      <w:ins w:id="229" w:author="Jun Yu (MEDT)" w:date="2021-11-30T07:59:00Z">
        <w:r w:rsidR="00470F0B">
          <w:rPr>
            <w:rFonts w:ascii="Times New Roman" w:hAnsi="Times New Roman" w:cs="Times New Roman"/>
            <w:szCs w:val="24"/>
          </w:rPr>
          <w:t>s</w:t>
        </w:r>
      </w:ins>
      <w:ins w:id="230" w:author="Jun Yu (MEDT)" w:date="2021-11-30T07:57:00Z">
        <w:r w:rsidR="00470F0B">
          <w:rPr>
            <w:rFonts w:ascii="Times New Roman" w:hAnsi="Times New Roman" w:cs="Times New Roman"/>
            <w:szCs w:val="24"/>
          </w:rPr>
          <w:t xml:space="preserve"> </w:t>
        </w:r>
      </w:ins>
      <w:ins w:id="231" w:author="LAU, Cheuk Hay" w:date="2021-11-29T23:22:00Z">
        <w:del w:id="232" w:author="Jun Yu (MEDT)" w:date="2021-11-30T07:57:00Z">
          <w:r w:rsidR="00B412E1" w:rsidDel="00470F0B">
            <w:rPr>
              <w:rFonts w:ascii="Times New Roman" w:hAnsi="Times New Roman" w:cs="Times New Roman"/>
              <w:szCs w:val="24"/>
            </w:rPr>
            <w:delText xml:space="preserve">particularly </w:delText>
          </w:r>
          <w:r w:rsidR="00B412E1" w:rsidDel="00470F0B">
            <w:rPr>
              <w:rFonts w:ascii="Times New Roman" w:hAnsi="Times New Roman" w:cs="Times New Roman"/>
              <w:i/>
              <w:iCs/>
              <w:szCs w:val="24"/>
            </w:rPr>
            <w:delText>A. ramb</w:delText>
          </w:r>
        </w:del>
      </w:ins>
      <w:ins w:id="233" w:author="LAU, Cheuk Hay" w:date="2021-11-29T23:23:00Z">
        <w:del w:id="234" w:author="Jun Yu (MEDT)" w:date="2021-11-30T07:57:00Z">
          <w:r w:rsidR="00B412E1" w:rsidDel="00470F0B">
            <w:rPr>
              <w:rFonts w:ascii="Times New Roman" w:hAnsi="Times New Roman" w:cs="Times New Roman"/>
              <w:i/>
              <w:iCs/>
              <w:szCs w:val="24"/>
            </w:rPr>
            <w:delText xml:space="preserve">ellii </w:delText>
          </w:r>
        </w:del>
      </w:ins>
      <w:ins w:id="235" w:author="LAU, Cheuk Hay" w:date="2021-11-29T23:22:00Z">
        <w:del w:id="236" w:author="Jun Yu (MEDT)" w:date="2021-11-30T07:57:00Z">
          <w:r w:rsidR="00B412E1" w:rsidDel="00470F0B">
            <w:rPr>
              <w:rFonts w:ascii="Times New Roman" w:hAnsi="Times New Roman" w:cs="Times New Roman"/>
              <w:szCs w:val="24"/>
            </w:rPr>
            <w:delText xml:space="preserve">that are altered </w:delText>
          </w:r>
        </w:del>
        <w:r w:rsidR="00B412E1">
          <w:rPr>
            <w:rFonts w:ascii="Times New Roman" w:hAnsi="Times New Roman" w:cs="Times New Roman"/>
            <w:szCs w:val="24"/>
          </w:rPr>
          <w:t xml:space="preserve">in </w:t>
        </w:r>
      </w:ins>
      <w:ins w:id="237" w:author="Jun Yu (MEDT)" w:date="2021-11-30T08:01:00Z">
        <w:r w:rsidR="00470F0B">
          <w:rPr>
            <w:rFonts w:ascii="Times New Roman" w:hAnsi="Times New Roman" w:cs="Times New Roman"/>
            <w:szCs w:val="24"/>
          </w:rPr>
          <w:t>s</w:t>
        </w:r>
      </w:ins>
      <w:ins w:id="238" w:author="Jun Yu (MEDT)" w:date="2021-11-30T07:59:00Z">
        <w:r w:rsidR="00470F0B" w:rsidRPr="00470F0B">
          <w:rPr>
            <w:rFonts w:ascii="Times New Roman" w:hAnsi="Times New Roman" w:cs="Times New Roman"/>
            <w:szCs w:val="24"/>
          </w:rPr>
          <w:t>tages of colorectal tumo</w:t>
        </w:r>
      </w:ins>
      <w:ins w:id="239" w:author="LAU, Cheuk Hay" w:date="2021-11-30T11:09:00Z">
        <w:r w:rsidR="004953CC">
          <w:rPr>
            <w:rFonts w:ascii="Times New Roman" w:hAnsi="Times New Roman" w:cs="Times New Roman"/>
            <w:szCs w:val="24"/>
          </w:rPr>
          <w:t>u</w:t>
        </w:r>
      </w:ins>
      <w:ins w:id="240" w:author="Jun Yu (MEDT)" w:date="2021-11-30T07:59:00Z">
        <w:r w:rsidR="00470F0B" w:rsidRPr="00470F0B">
          <w:rPr>
            <w:rFonts w:ascii="Times New Roman" w:hAnsi="Times New Roman" w:cs="Times New Roman"/>
            <w:szCs w:val="24"/>
          </w:rPr>
          <w:t>rigenesis</w:t>
        </w:r>
      </w:ins>
      <w:ins w:id="241" w:author="LAU, Cheuk Hay" w:date="2021-11-29T23:22:00Z">
        <w:del w:id="242" w:author="Jun Yu (MEDT)" w:date="2021-11-30T07:59:00Z">
          <w:r w:rsidR="00B412E1" w:rsidDel="00470F0B">
            <w:rPr>
              <w:rFonts w:ascii="Times New Roman" w:hAnsi="Times New Roman" w:cs="Times New Roman"/>
              <w:szCs w:val="24"/>
            </w:rPr>
            <w:delText>CRC</w:delText>
          </w:r>
        </w:del>
        <w:del w:id="243" w:author="Jun Yu (MEDT)" w:date="2021-11-30T07:58:00Z">
          <w:r w:rsidR="00B412E1" w:rsidDel="00470F0B">
            <w:rPr>
              <w:rFonts w:ascii="Times New Roman" w:hAnsi="Times New Roman" w:cs="Times New Roman"/>
              <w:szCs w:val="24"/>
            </w:rPr>
            <w:delText xml:space="preserve"> </w:delText>
          </w:r>
        </w:del>
      </w:ins>
      <w:ins w:id="244" w:author="LAU, Cheuk Hay" w:date="2021-11-29T23:23:00Z">
        <w:del w:id="245" w:author="Jun Yu (MEDT)" w:date="2021-11-30T07:57:00Z">
          <w:r w:rsidR="00B412E1" w:rsidDel="00470F0B">
            <w:rPr>
              <w:rFonts w:ascii="Times New Roman" w:hAnsi="Times New Roman" w:cs="Times New Roman"/>
              <w:szCs w:val="24"/>
            </w:rPr>
            <w:delText>patients</w:delText>
          </w:r>
        </w:del>
        <w:del w:id="246" w:author="Jun Yu (MEDT)" w:date="2021-11-30T07:59:00Z">
          <w:r w:rsidR="00B412E1" w:rsidDel="00470F0B">
            <w:rPr>
              <w:rFonts w:ascii="Times New Roman" w:hAnsi="Times New Roman" w:cs="Times New Roman"/>
              <w:szCs w:val="24"/>
            </w:rPr>
            <w:delText xml:space="preserve"> </w:delText>
          </w:r>
        </w:del>
        <w:del w:id="247" w:author="Jun Yu (MEDT)" w:date="2021-11-30T08:01:00Z">
          <w:r w:rsidR="00B412E1" w:rsidDel="00470F0B">
            <w:rPr>
              <w:rFonts w:ascii="Times New Roman" w:hAnsi="Times New Roman" w:cs="Times New Roman"/>
              <w:szCs w:val="24"/>
            </w:rPr>
            <w:delText>across multiple independent cohorts</w:delText>
          </w:r>
        </w:del>
        <w:r w:rsidR="00B412E1">
          <w:rPr>
            <w:rFonts w:ascii="Times New Roman" w:hAnsi="Times New Roman" w:cs="Times New Roman"/>
            <w:szCs w:val="24"/>
          </w:rPr>
          <w:t>.</w:t>
        </w:r>
        <w:r w:rsidR="001709F6">
          <w:rPr>
            <w:rFonts w:ascii="Times New Roman" w:hAnsi="Times New Roman" w:cs="Times New Roman"/>
            <w:szCs w:val="24"/>
          </w:rPr>
          <w:t xml:space="preserve"> </w:t>
        </w:r>
        <w:del w:id="248" w:author="Jun Yu (MEDT)" w:date="2021-11-30T08:03:00Z">
          <w:r w:rsidR="001709F6" w:rsidRPr="00765541" w:rsidDel="00EE40AB">
            <w:rPr>
              <w:rFonts w:ascii="Times New Roman" w:hAnsi="Times New Roman" w:cs="Times New Roman"/>
              <w:i/>
              <w:szCs w:val="24"/>
              <w:rPrChange w:id="249" w:author="Jun Yu (MEDT)" w:date="2021-11-30T08:04:00Z">
                <w:rPr>
                  <w:rFonts w:ascii="Times New Roman" w:hAnsi="Times New Roman" w:cs="Times New Roman"/>
                  <w:szCs w:val="24"/>
                </w:rPr>
              </w:rPrChange>
            </w:rPr>
            <w:delText xml:space="preserve">Our results </w:delText>
          </w:r>
        </w:del>
      </w:ins>
      <w:ins w:id="250" w:author="LAU, Cheuk Hay" w:date="2021-11-29T23:24:00Z">
        <w:del w:id="251" w:author="Jun Yu (MEDT)" w:date="2021-11-30T08:03:00Z">
          <w:r w:rsidR="001709F6" w:rsidRPr="00765541" w:rsidDel="00EE40AB">
            <w:rPr>
              <w:rFonts w:ascii="Times New Roman" w:hAnsi="Times New Roman" w:cs="Times New Roman"/>
              <w:i/>
              <w:szCs w:val="24"/>
              <w:rPrChange w:id="252" w:author="Jun Yu (MEDT)" w:date="2021-11-30T08:04:00Z">
                <w:rPr>
                  <w:rFonts w:ascii="Times New Roman" w:hAnsi="Times New Roman" w:cs="Times New Roman"/>
                  <w:szCs w:val="24"/>
                </w:rPr>
              </w:rPrChange>
            </w:rPr>
            <w:delText>highlighted</w:delText>
          </w:r>
        </w:del>
      </w:ins>
      <w:ins w:id="253" w:author="LAU, Cheuk Hay" w:date="2021-11-29T23:23:00Z">
        <w:del w:id="254" w:author="Jun Yu (MEDT)" w:date="2021-11-30T08:03:00Z">
          <w:r w:rsidR="001709F6" w:rsidRPr="00765541" w:rsidDel="00EE40AB">
            <w:rPr>
              <w:rFonts w:ascii="Times New Roman" w:hAnsi="Times New Roman" w:cs="Times New Roman"/>
              <w:i/>
              <w:szCs w:val="24"/>
              <w:rPrChange w:id="255" w:author="Jun Yu (MEDT)" w:date="2021-11-30T08:04:00Z">
                <w:rPr>
                  <w:rFonts w:ascii="Times New Roman" w:hAnsi="Times New Roman" w:cs="Times New Roman"/>
                  <w:szCs w:val="24"/>
                </w:rPr>
              </w:rPrChange>
            </w:rPr>
            <w:delText xml:space="preserve"> the pathogenic roles of </w:delText>
          </w:r>
        </w:del>
        <w:r w:rsidR="001709F6" w:rsidRPr="00765541">
          <w:rPr>
            <w:rFonts w:ascii="Times New Roman" w:hAnsi="Times New Roman" w:cs="Times New Roman"/>
            <w:i/>
            <w:iCs/>
            <w:szCs w:val="24"/>
          </w:rPr>
          <w:t xml:space="preserve">A. rambellii </w:t>
        </w:r>
      </w:ins>
      <w:ins w:id="256" w:author="Jun Yu (MEDT)" w:date="2021-11-30T08:03:00Z">
        <w:r w:rsidR="00765541" w:rsidRPr="000600D8">
          <w:rPr>
            <w:rFonts w:ascii="Times New Roman" w:hAnsi="Times New Roman" w:cs="Times New Roman"/>
            <w:iCs/>
            <w:szCs w:val="24"/>
          </w:rPr>
          <w:t>is</w:t>
        </w:r>
      </w:ins>
      <w:ins w:id="257" w:author="Jun Yu (MEDT)" w:date="2021-11-30T08:04:00Z">
        <w:r w:rsidR="00765541">
          <w:rPr>
            <w:rFonts w:ascii="Times New Roman" w:hAnsi="Times New Roman" w:cs="Times New Roman"/>
            <w:iCs/>
            <w:szCs w:val="24"/>
          </w:rPr>
          <w:t xml:space="preserve"> a</w:t>
        </w:r>
      </w:ins>
      <w:ins w:id="258" w:author="Jun Yu (MEDT)" w:date="2021-11-30T08:03:00Z">
        <w:r w:rsidR="00765541" w:rsidRPr="000600D8">
          <w:rPr>
            <w:rFonts w:ascii="Times New Roman" w:hAnsi="Times New Roman" w:cs="Times New Roman"/>
            <w:iCs/>
            <w:szCs w:val="24"/>
          </w:rPr>
          <w:t xml:space="preserve"> potential novel</w:t>
        </w:r>
        <w:r w:rsidR="00765541">
          <w:rPr>
            <w:rFonts w:ascii="Times New Roman" w:hAnsi="Times New Roman" w:cs="Times New Roman"/>
            <w:i/>
            <w:iCs/>
            <w:szCs w:val="24"/>
          </w:rPr>
          <w:t xml:space="preserve"> </w:t>
        </w:r>
      </w:ins>
      <w:ins w:id="259" w:author="LAU, Cheuk Hay" w:date="2021-11-29T23:23:00Z">
        <w:del w:id="260" w:author="Jun Yu (MEDT)" w:date="2021-11-30T08:04:00Z">
          <w:r w:rsidR="001709F6" w:rsidDel="00765541">
            <w:rPr>
              <w:rFonts w:ascii="Times New Roman" w:hAnsi="Times New Roman" w:cs="Times New Roman"/>
              <w:szCs w:val="24"/>
            </w:rPr>
            <w:delText xml:space="preserve">and </w:delText>
          </w:r>
        </w:del>
      </w:ins>
      <w:ins w:id="261" w:author="LAU, Cheuk Hay" w:date="2021-11-29T23:24:00Z">
        <w:del w:id="262" w:author="Jun Yu (MEDT)" w:date="2021-11-30T08:04:00Z">
          <w:r w:rsidR="001709F6" w:rsidDel="00765541">
            <w:rPr>
              <w:rFonts w:ascii="Times New Roman" w:hAnsi="Times New Roman" w:cs="Times New Roman"/>
              <w:szCs w:val="24"/>
            </w:rPr>
            <w:delText>its interactions with other CRC-promoting bacteria an</w:delText>
          </w:r>
        </w:del>
      </w:ins>
      <w:ins w:id="263" w:author="LAU, Cheuk Hay" w:date="2021-11-29T23:25:00Z">
        <w:del w:id="264" w:author="Jun Yu (MEDT)" w:date="2021-11-30T08:04:00Z">
          <w:r w:rsidR="001709F6" w:rsidDel="00765541">
            <w:rPr>
              <w:rFonts w:ascii="Times New Roman" w:hAnsi="Times New Roman" w:cs="Times New Roman"/>
              <w:szCs w:val="24"/>
            </w:rPr>
            <w:delText xml:space="preserve">d </w:delText>
          </w:r>
        </w:del>
      </w:ins>
      <w:ins w:id="265" w:author="LAU, Cheuk Hay" w:date="2021-11-29T23:24:00Z">
        <w:del w:id="266" w:author="Jun Yu (MEDT)" w:date="2021-11-30T08:04:00Z">
          <w:r w:rsidR="001709F6" w:rsidDel="00765541">
            <w:rPr>
              <w:rFonts w:ascii="Times New Roman" w:hAnsi="Times New Roman" w:cs="Times New Roman"/>
              <w:szCs w:val="24"/>
            </w:rPr>
            <w:delText>fungi</w:delText>
          </w:r>
        </w:del>
      </w:ins>
      <w:del w:id="267" w:author="Jun Yu (MEDT)" w:date="2021-11-30T08:04:00Z">
        <w:r w:rsidRPr="007B70F8" w:rsidDel="00765541">
          <w:rPr>
            <w:rFonts w:ascii="Times New Roman" w:hAnsi="Times New Roman" w:cs="Times New Roman"/>
            <w:szCs w:val="24"/>
          </w:rPr>
          <w:delText xml:space="preserve">and their trans-kingdom interactions with bacteria in CRC, </w:delText>
        </w:r>
      </w:del>
      <w:ins w:id="268" w:author="LAU, Cheuk Hay" w:date="2021-11-29T23:25:00Z">
        <w:del w:id="269" w:author="Jun Yu (MEDT)" w:date="2021-11-30T08:04:00Z">
          <w:r w:rsidR="001709F6" w:rsidDel="00765541">
            <w:rPr>
              <w:rFonts w:ascii="Times New Roman" w:hAnsi="Times New Roman" w:cs="Times New Roman"/>
              <w:szCs w:val="24"/>
            </w:rPr>
            <w:delText xml:space="preserve">, thus </w:delText>
          </w:r>
        </w:del>
      </w:ins>
      <w:del w:id="270" w:author="Jun Yu (MEDT)" w:date="2021-11-30T08:04:00Z">
        <w:r w:rsidRPr="007B70F8" w:rsidDel="00765541">
          <w:rPr>
            <w:rFonts w:ascii="Times New Roman" w:hAnsi="Times New Roman" w:cs="Times New Roman"/>
            <w:szCs w:val="24"/>
          </w:rPr>
          <w:delText>implying the importance of fungal</w:delText>
        </w:r>
      </w:del>
      <w:ins w:id="271" w:author="Jun Yu (MEDT)" w:date="2021-11-30T08:04:00Z">
        <w:r w:rsidR="00765541">
          <w:rPr>
            <w:rFonts w:ascii="Times New Roman" w:hAnsi="Times New Roman" w:cs="Times New Roman"/>
            <w:szCs w:val="24"/>
          </w:rPr>
          <w:t>pathogenic</w:t>
        </w:r>
      </w:ins>
      <w:r w:rsidRPr="007B70F8">
        <w:rPr>
          <w:rFonts w:ascii="Times New Roman" w:hAnsi="Times New Roman" w:cs="Times New Roman"/>
          <w:szCs w:val="24"/>
        </w:rPr>
        <w:t xml:space="preserve"> </w:t>
      </w:r>
      <w:ins w:id="272" w:author="LAU, Cheuk Hay" w:date="2021-11-30T11:08:00Z">
        <w:r w:rsidR="004953CC">
          <w:rPr>
            <w:rFonts w:ascii="Times New Roman" w:hAnsi="Times New Roman" w:cs="Times New Roman"/>
            <w:szCs w:val="24"/>
          </w:rPr>
          <w:t>ent</w:t>
        </w:r>
      </w:ins>
      <w:ins w:id="273" w:author="LAU, Cheuk Hay" w:date="2021-11-30T11:09:00Z">
        <w:r w:rsidR="004953CC">
          <w:rPr>
            <w:rFonts w:ascii="Times New Roman" w:hAnsi="Times New Roman" w:cs="Times New Roman"/>
            <w:szCs w:val="24"/>
          </w:rPr>
          <w:t>eric fungi critical to CRC progression</w:t>
        </w:r>
      </w:ins>
      <w:del w:id="274" w:author="LAU, Cheuk Hay" w:date="2021-11-30T11:09:00Z">
        <w:r w:rsidRPr="007B70F8" w:rsidDel="004953CC">
          <w:rPr>
            <w:rFonts w:ascii="Times New Roman" w:hAnsi="Times New Roman" w:cs="Times New Roman"/>
            <w:szCs w:val="24"/>
          </w:rPr>
          <w:delText xml:space="preserve">mycobiota in colorectal </w:delText>
        </w:r>
        <w:r w:rsidRPr="00470F0B" w:rsidDel="004953CC">
          <w:rPr>
            <w:rFonts w:ascii="Times New Roman" w:hAnsi="Times New Roman" w:cs="Times New Roman"/>
            <w:szCs w:val="24"/>
          </w:rPr>
          <w:delText>tumo</w:delText>
        </w:r>
        <w:r w:rsidR="000A65D6" w:rsidRPr="00470F0B" w:rsidDel="004953CC">
          <w:rPr>
            <w:rFonts w:ascii="Times New Roman" w:hAnsi="Times New Roman" w:cs="Times New Roman"/>
            <w:szCs w:val="24"/>
          </w:rPr>
          <w:delText>u</w:delText>
        </w:r>
        <w:r w:rsidRPr="00470F0B" w:rsidDel="004953CC">
          <w:rPr>
            <w:rFonts w:ascii="Times New Roman" w:hAnsi="Times New Roman" w:cs="Times New Roman"/>
            <w:szCs w:val="24"/>
          </w:rPr>
          <w:delText>rigenesis</w:delText>
        </w:r>
      </w:del>
      <w:r w:rsidRPr="00470F0B">
        <w:rPr>
          <w:rFonts w:ascii="Times New Roman" w:hAnsi="Times New Roman" w:cs="Times New Roman"/>
          <w:szCs w:val="24"/>
        </w:rPr>
        <w:t>.</w:t>
      </w:r>
      <w:commentRangeEnd w:id="219"/>
      <w:r w:rsidR="007261DF" w:rsidRPr="000600D8">
        <w:rPr>
          <w:rStyle w:val="CommentReference"/>
          <w:rFonts w:ascii="Times New Roman" w:hAnsi="Times New Roman" w:cs="Times New Roman"/>
          <w:sz w:val="24"/>
          <w:szCs w:val="24"/>
        </w:rPr>
        <w:commentReference w:id="219"/>
      </w:r>
      <w:ins w:id="275" w:author="LAU, Cheuk Hay" w:date="2021-11-29T23:10:00Z">
        <w:r w:rsidR="0084699C" w:rsidRPr="000600D8">
          <w:rPr>
            <w:rFonts w:ascii="Times New Roman" w:hAnsi="Times New Roman" w:cs="Times New Roman"/>
            <w:szCs w:val="24"/>
          </w:rPr>
          <w:t xml:space="preserve"> </w:t>
        </w:r>
      </w:ins>
      <w:ins w:id="276" w:author="Jun Yu (MEDT)" w:date="2021-11-30T08:00:00Z">
        <w:r w:rsidR="00470F0B" w:rsidRPr="000600D8">
          <w:rPr>
            <w:rFonts w:ascii="Times New Roman" w:hAnsi="Times New Roman" w:cs="Times New Roman"/>
            <w:szCs w:val="24"/>
          </w:rPr>
          <w:t>F</w:t>
        </w:r>
      </w:ins>
      <w:ins w:id="277" w:author="LAU, Cheuk Hay" w:date="2021-11-30T11:09:00Z">
        <w:r w:rsidR="004953CC">
          <w:rPr>
            <w:rFonts w:ascii="Times New Roman" w:hAnsi="Times New Roman" w:cs="Times New Roman"/>
            <w:szCs w:val="24"/>
          </w:rPr>
          <w:t>a</w:t>
        </w:r>
      </w:ins>
      <w:ins w:id="278" w:author="Jun Yu (MEDT)" w:date="2021-11-30T08:00:00Z">
        <w:r w:rsidR="00470F0B" w:rsidRPr="000600D8">
          <w:rPr>
            <w:rFonts w:ascii="Times New Roman" w:hAnsi="Times New Roman" w:cs="Times New Roman"/>
            <w:szCs w:val="24"/>
          </w:rPr>
          <w:t>ecal fungi can be utilized, in addition to bacteria, for non-invasive diagnosis of colorectal neoplasia.</w:t>
        </w:r>
      </w:ins>
      <w:ins w:id="279" w:author="LAU, Cheuk Hay" w:date="2021-11-29T23:25:00Z">
        <w:del w:id="280" w:author="Jun Yu (MEDT)" w:date="2021-11-30T08:00:00Z">
          <w:r w:rsidR="001709F6" w:rsidDel="00470F0B">
            <w:rPr>
              <w:rFonts w:ascii="Times New Roman" w:hAnsi="Times New Roman" w:cs="Times New Roman"/>
              <w:szCs w:val="24"/>
            </w:rPr>
            <w:delText>We</w:delText>
          </w:r>
        </w:del>
      </w:ins>
      <w:ins w:id="281" w:author="LAU, Cheuk Hay" w:date="2021-11-29T23:10:00Z">
        <w:del w:id="282" w:author="Jun Yu (MEDT)" w:date="2021-11-30T08:00:00Z">
          <w:r w:rsidR="0084699C" w:rsidRPr="0084699C" w:rsidDel="00470F0B">
            <w:rPr>
              <w:rFonts w:ascii="Times New Roman" w:hAnsi="Times New Roman" w:cs="Times New Roman"/>
              <w:szCs w:val="24"/>
            </w:rPr>
            <w:delText xml:space="preserve"> also established a panel with bacterial and fungal biomarkers for CRC diagnosis which could be used in clinical application.</w:delText>
          </w:r>
        </w:del>
      </w:ins>
    </w:p>
    <w:sectPr w:rsidR="00861DCD" w:rsidRPr="007B70F8" w:rsidSect="00FD52D6">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Jun Yu (MEDT)" w:date="2021-11-29T21:46:00Z" w:initials="JY(">
    <w:p w14:paraId="4357A550" w14:textId="54552106" w:rsidR="00A90B13" w:rsidRDefault="00A90B13">
      <w:pPr>
        <w:pStyle w:val="CommentText"/>
      </w:pPr>
      <w:r>
        <w:rPr>
          <w:rStyle w:val="CommentReference"/>
        </w:rPr>
        <w:annotationRef/>
      </w:r>
      <w:r>
        <w:t>Yufeng, please provide the major bioinformatics methods used in this study.</w:t>
      </w:r>
    </w:p>
  </w:comment>
  <w:comment w:id="45" w:author="LAU, Cheuk Hay" w:date="2021-11-29T23:09:00Z" w:initials="LCH">
    <w:p w14:paraId="2C195DEF" w14:textId="476BF4CA" w:rsidR="0084699C" w:rsidRDefault="0084699C">
      <w:pPr>
        <w:pStyle w:val="CommentText"/>
      </w:pPr>
      <w:r>
        <w:rPr>
          <w:rStyle w:val="CommentReference"/>
        </w:rPr>
        <w:annotationRef/>
      </w:r>
      <w:r>
        <w:t>To Yufeng, please add the methods you used to train the biomarker panel.</w:t>
      </w:r>
    </w:p>
  </w:comment>
  <w:comment w:id="46" w:author="LIN, Yufeng" w:date="2021-11-29T23:53:00Z" w:initials="LY">
    <w:p w14:paraId="1F6BE8D9" w14:textId="6E7E3134" w:rsidR="00C520CD" w:rsidRPr="00C520CD" w:rsidRDefault="00C520CD">
      <w:pPr>
        <w:pStyle w:val="CommentText"/>
        <w:rPr>
          <w:rFonts w:eastAsia="DengXian"/>
          <w:lang w:eastAsia="zh-CN"/>
        </w:rPr>
      </w:pPr>
      <w:r>
        <w:rPr>
          <w:rStyle w:val="CommentReference"/>
        </w:rPr>
        <w:annotationRef/>
      </w:r>
      <w:r>
        <w:rPr>
          <w:rFonts w:eastAsia="DengXian"/>
          <w:lang w:eastAsia="zh-CN"/>
        </w:rPr>
        <w:t>Done, thanks.</w:t>
      </w:r>
    </w:p>
  </w:comment>
  <w:comment w:id="91" w:author="Jun Yu (MEDT)" w:date="2021-11-29T21:47:00Z" w:initials="JY(">
    <w:p w14:paraId="71FB6035" w14:textId="32382E5C" w:rsidR="00A90B13" w:rsidRDefault="00A90B13">
      <w:pPr>
        <w:pStyle w:val="CommentText"/>
      </w:pPr>
      <w:r>
        <w:rPr>
          <w:rStyle w:val="CommentReference"/>
        </w:rPr>
        <w:annotationRef/>
      </w:r>
      <w:r>
        <w:t>Please add the information between CRC and adenoma and between adenoma and normal controls</w:t>
      </w:r>
    </w:p>
  </w:comment>
  <w:comment w:id="92" w:author="LAU, Cheuk Hay" w:date="2021-11-29T23:01:00Z" w:initials="LCH">
    <w:p w14:paraId="6846F6A0" w14:textId="1BC83CAD" w:rsidR="00F7289F" w:rsidRDefault="00F7289F">
      <w:pPr>
        <w:pStyle w:val="CommentText"/>
      </w:pPr>
      <w:r>
        <w:rPr>
          <w:rStyle w:val="CommentReference"/>
        </w:rPr>
        <w:annotationRef/>
      </w:r>
      <w:r>
        <w:rPr>
          <w:rFonts w:hint="eastAsia"/>
        </w:rPr>
        <w:t>T</w:t>
      </w:r>
      <w:r>
        <w:t>o Yufeng, are there any results of adenoma vs controls?</w:t>
      </w:r>
    </w:p>
  </w:comment>
  <w:comment w:id="93" w:author="LIN, Yufeng" w:date="2021-11-29T23:54:00Z" w:initials="LY">
    <w:p w14:paraId="591C7B7C" w14:textId="22EB636B" w:rsidR="00C520CD" w:rsidRPr="00C520CD" w:rsidRDefault="00C520CD">
      <w:pPr>
        <w:pStyle w:val="CommentText"/>
        <w:rPr>
          <w:rFonts w:eastAsia="DengXian"/>
          <w:lang w:eastAsia="zh-CN"/>
        </w:rPr>
      </w:pPr>
      <w:r>
        <w:rPr>
          <w:rStyle w:val="CommentReference"/>
        </w:rPr>
        <w:annotationRef/>
      </w:r>
      <w:r>
        <w:rPr>
          <w:rFonts w:eastAsia="DengXian"/>
          <w:lang w:eastAsia="zh-CN"/>
        </w:rPr>
        <w:t xml:space="preserve">We don’t show the comparison between adenoma vs control in the manuscript, because its difference was not </w:t>
      </w:r>
      <w:r w:rsidR="005070A2">
        <w:rPr>
          <w:rFonts w:eastAsia="DengXian"/>
          <w:lang w:eastAsia="zh-CN"/>
        </w:rPr>
        <w:t>impressed and meaningful.</w:t>
      </w:r>
    </w:p>
  </w:comment>
  <w:comment w:id="94" w:author="LIN, Yufeng" w:date="2021-11-30T00:13:00Z" w:initials="LY">
    <w:p w14:paraId="2CA5B2E5" w14:textId="08071AFD" w:rsidR="004A25BE" w:rsidRPr="004A25BE" w:rsidRDefault="004A25BE">
      <w:pPr>
        <w:pStyle w:val="CommentText"/>
        <w:rPr>
          <w:rFonts w:eastAsia="DengXian"/>
          <w:lang w:eastAsia="zh-CN"/>
        </w:rPr>
      </w:pPr>
      <w:r>
        <w:rPr>
          <w:rStyle w:val="CommentReference"/>
        </w:rPr>
        <w:annotationRef/>
      </w:r>
      <w:r>
        <w:rPr>
          <w:rFonts w:eastAsia="DengXian"/>
          <w:lang w:eastAsia="zh-CN"/>
        </w:rPr>
        <w:t>Maybe this sentence could also be deleted?</w:t>
      </w:r>
    </w:p>
  </w:comment>
  <w:comment w:id="113" w:author="Jun Yu (MEDT)" w:date="2021-11-29T21:49:00Z" w:initials="JY(">
    <w:p w14:paraId="1C31F796" w14:textId="03C99453" w:rsidR="007261DF" w:rsidRDefault="007261DF">
      <w:pPr>
        <w:pStyle w:val="CommentText"/>
      </w:pPr>
      <w:r>
        <w:rPr>
          <w:rStyle w:val="CommentReference"/>
        </w:rPr>
        <w:annotationRef/>
      </w:r>
      <w:r>
        <w:t>Correlation analyses for fungi only in the disease progression from normal control to adenoma and to CRC. Please add this information as well.</w:t>
      </w:r>
    </w:p>
  </w:comment>
  <w:comment w:id="138" w:author="Jun Yu (MEDT)" w:date="2021-11-30T07:54:00Z" w:initials="JY(">
    <w:p w14:paraId="011393F8" w14:textId="2915D82D" w:rsidR="00470F0B" w:rsidRDefault="00470F0B">
      <w:pPr>
        <w:pStyle w:val="CommentText"/>
      </w:pPr>
      <w:r>
        <w:rPr>
          <w:rStyle w:val="CommentReference"/>
        </w:rPr>
        <w:annotationRef/>
      </w:r>
      <w:r>
        <w:t>Please add the two cell line names from Yali</w:t>
      </w:r>
    </w:p>
  </w:comment>
  <w:comment w:id="139" w:author="LIN, Yufeng" w:date="2021-11-30T11:55:00Z" w:initials="LY">
    <w:p w14:paraId="7EB63BA3" w14:textId="77777777" w:rsidR="00026814" w:rsidRDefault="00026814" w:rsidP="00167D54">
      <w:pPr>
        <w:pStyle w:val="CommentText"/>
      </w:pPr>
      <w:r>
        <w:rPr>
          <w:rStyle w:val="CommentReference"/>
        </w:rPr>
        <w:annotationRef/>
      </w:r>
      <w:r>
        <w:t>Done, thanks</w:t>
      </w:r>
    </w:p>
  </w:comment>
  <w:comment w:id="161" w:author="Jun Yu (MEDT)" w:date="2021-11-29T21:43:00Z" w:initials="JY(">
    <w:p w14:paraId="372CF99A" w14:textId="301ADF44" w:rsidR="003B1524" w:rsidRDefault="003B1524" w:rsidP="00026814">
      <w:pPr>
        <w:pStyle w:val="CommentText"/>
      </w:pPr>
      <w:r>
        <w:rPr>
          <w:rStyle w:val="CommentReference"/>
        </w:rPr>
        <w:annotationRef/>
      </w:r>
      <w:r>
        <w:t xml:space="preserve">Please provide the detail information for the diagnostic panel on Fungi, bacteria and their combination in details. </w:t>
      </w:r>
    </w:p>
  </w:comment>
  <w:comment w:id="155" w:author="LIN, Yufeng" w:date="2021-11-30T00:16:00Z" w:initials="LY">
    <w:p w14:paraId="31295C74" w14:textId="4F79DE71" w:rsidR="00773F89" w:rsidRPr="00773F89" w:rsidRDefault="00773F89">
      <w:pPr>
        <w:pStyle w:val="CommentText"/>
        <w:rPr>
          <w:rFonts w:eastAsia="DengXian"/>
          <w:lang w:eastAsia="zh-CN"/>
        </w:rPr>
      </w:pPr>
      <w:r>
        <w:rPr>
          <w:rStyle w:val="CommentReference"/>
        </w:rPr>
        <w:annotationRef/>
      </w:r>
      <w:r>
        <w:rPr>
          <w:rStyle w:val="CommentReference"/>
        </w:rPr>
        <w:annotationRef/>
      </w:r>
      <w:r w:rsidRPr="003E6BBC">
        <w:rPr>
          <w:rStyle w:val="CommentReference"/>
        </w:rPr>
        <w:t xml:space="preserve">Maybe it is no need to describe </w:t>
      </w:r>
      <w:r w:rsidR="00401C77">
        <w:rPr>
          <w:rStyle w:val="CommentReference"/>
        </w:rPr>
        <w:t>a lot of</w:t>
      </w:r>
      <w:r w:rsidRPr="003E6BBC">
        <w:rPr>
          <w:rStyle w:val="CommentReference"/>
        </w:rPr>
        <w:t xml:space="preserve"> detail here.</w:t>
      </w:r>
    </w:p>
  </w:comment>
  <w:comment w:id="200" w:author="Jun Yu (MEDT)" w:date="2021-11-30T07:55:00Z" w:initials="JY(">
    <w:p w14:paraId="0CC20161" w14:textId="77777777" w:rsidR="00632012" w:rsidRDefault="00632012" w:rsidP="00632012">
      <w:pPr>
        <w:pStyle w:val="CommentText"/>
      </w:pPr>
      <w:r>
        <w:rPr>
          <w:rStyle w:val="CommentReference"/>
        </w:rPr>
        <w:annotationRef/>
      </w:r>
      <w:r>
        <w:t>It is hardly to follow this sentence, please rewrite!</w:t>
      </w:r>
    </w:p>
  </w:comment>
  <w:comment w:id="201" w:author="LAU, Cheuk Hay" w:date="2021-11-30T11:00:00Z" w:initials="LCH">
    <w:p w14:paraId="2EBC6DA3" w14:textId="5938609C" w:rsidR="000600D8" w:rsidRDefault="000600D8">
      <w:pPr>
        <w:pStyle w:val="CommentText"/>
      </w:pPr>
      <w:r>
        <w:rPr>
          <w:rStyle w:val="CommentReference"/>
        </w:rPr>
        <w:annotationRef/>
      </w:r>
      <w:r>
        <w:rPr>
          <w:rStyle w:val="CommentReference"/>
        </w:rPr>
        <w:t>To Yufeng, I have revised this sentence. Please add the missing info.</w:t>
      </w:r>
    </w:p>
  </w:comment>
  <w:comment w:id="202" w:author="LIN, Yufeng" w:date="2021-11-30T11:58:00Z" w:initials="LY">
    <w:p w14:paraId="59AC3EE8" w14:textId="77777777" w:rsidR="00026814" w:rsidRDefault="00026814" w:rsidP="002616EC">
      <w:pPr>
        <w:pStyle w:val="CommentText"/>
      </w:pPr>
      <w:r>
        <w:rPr>
          <w:rStyle w:val="CommentReference"/>
        </w:rPr>
        <w:annotationRef/>
      </w:r>
      <w:r>
        <w:t>Done with thanks.</w:t>
      </w:r>
    </w:p>
  </w:comment>
  <w:comment w:id="214" w:author="Jun Yu (MEDT)" w:date="2021-11-29T21:43:00Z" w:initials="JY(">
    <w:p w14:paraId="6623D0C9" w14:textId="14162A72" w:rsidR="00A90B13" w:rsidRDefault="00A90B13">
      <w:pPr>
        <w:pStyle w:val="CommentText"/>
      </w:pPr>
      <w:r>
        <w:rPr>
          <w:rStyle w:val="CommentReference"/>
        </w:rPr>
        <w:annotationRef/>
      </w:r>
      <w:r>
        <w:t xml:space="preserve">Please provide the detail information for the diagnostic panel on Fungi, bacteria and their combination in details. </w:t>
      </w:r>
    </w:p>
  </w:comment>
  <w:comment w:id="219" w:author="Jun Yu (MEDT)" w:date="2021-11-29T21:50:00Z" w:initials="JY(">
    <w:p w14:paraId="674BED2C" w14:textId="3DE11FDC" w:rsidR="007261DF" w:rsidRDefault="007261DF">
      <w:pPr>
        <w:pStyle w:val="CommentText"/>
      </w:pPr>
      <w:r>
        <w:rPr>
          <w:rStyle w:val="CommentReference"/>
        </w:rPr>
        <w:annotationRef/>
      </w:r>
      <w:r>
        <w:t xml:space="preserve">Please highlight the important identification rather than this very superficial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57A550" w15:done="0"/>
  <w15:commentEx w15:paraId="2C195DEF" w15:paraIdParent="4357A550" w15:done="0"/>
  <w15:commentEx w15:paraId="1F6BE8D9" w15:paraIdParent="4357A550" w15:done="0"/>
  <w15:commentEx w15:paraId="71FB6035" w15:done="0"/>
  <w15:commentEx w15:paraId="6846F6A0" w15:paraIdParent="71FB6035" w15:done="0"/>
  <w15:commentEx w15:paraId="591C7B7C" w15:paraIdParent="71FB6035" w15:done="0"/>
  <w15:commentEx w15:paraId="2CA5B2E5" w15:paraIdParent="71FB6035" w15:done="0"/>
  <w15:commentEx w15:paraId="1C31F796" w15:done="0"/>
  <w15:commentEx w15:paraId="011393F8" w15:done="0"/>
  <w15:commentEx w15:paraId="7EB63BA3" w15:paraIdParent="011393F8" w15:done="0"/>
  <w15:commentEx w15:paraId="372CF99A" w15:done="0"/>
  <w15:commentEx w15:paraId="31295C74" w15:done="0"/>
  <w15:commentEx w15:paraId="0CC20161" w15:done="0"/>
  <w15:commentEx w15:paraId="2EBC6DA3" w15:paraIdParent="0CC20161" w15:done="0"/>
  <w15:commentEx w15:paraId="59AC3EE8" w15:paraIdParent="0CC20161" w15:done="0"/>
  <w15:commentEx w15:paraId="6623D0C9" w15:done="0"/>
  <w15:commentEx w15:paraId="674BED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C845" w16cex:dateUtc="2021-11-29T13:44:00Z"/>
  <w16cex:commentExtensible w16cex:durableId="25505464" w16cex:dateUtc="2021-11-29T23:42:00Z"/>
  <w16cex:commentExtensible w16cex:durableId="25507DFA" w16cex:dateUtc="2021-11-30T02:39:00Z"/>
  <w16cex:commentExtensible w16cex:durableId="254FC8A0" w16cex:dateUtc="2021-11-29T13:46:00Z"/>
  <w16cex:commentExtensible w16cex:durableId="254FDC3C" w16cex:dateUtc="2021-11-29T15:09:00Z"/>
  <w16cex:commentExtensible w16cex:durableId="254FE677" w16cex:dateUtc="2021-11-29T15:53:00Z"/>
  <w16cex:commentExtensible w16cex:durableId="254FC8F6" w16cex:dateUtc="2021-11-29T13:47:00Z"/>
  <w16cex:commentExtensible w16cex:durableId="254FDA3D" w16cex:dateUtc="2021-11-29T15:01:00Z"/>
  <w16cex:commentExtensible w16cex:durableId="254FE6A9" w16cex:dateUtc="2021-11-29T15:54:00Z"/>
  <w16cex:commentExtensible w16cex:durableId="254FEB20" w16cex:dateUtc="2021-11-29T16:13:00Z"/>
  <w16cex:commentExtensible w16cex:durableId="254FC95C" w16cex:dateUtc="2021-11-29T13:49:00Z"/>
  <w16cex:commentExtensible w16cex:durableId="25505719" w16cex:dateUtc="2021-11-29T23:54:00Z"/>
  <w16cex:commentExtensible w16cex:durableId="25508F99" w16cex:dateUtc="2021-11-30T03:55:00Z"/>
  <w16cex:commentExtensible w16cex:durableId="254FE94B" w16cex:dateUtc="2021-11-29T13:43:00Z"/>
  <w16cex:commentExtensible w16cex:durableId="254FEBE2" w16cex:dateUtc="2021-11-29T16:16:00Z"/>
  <w16cex:commentExtensible w16cex:durableId="25508147" w16cex:dateUtc="2021-11-29T23:55:00Z"/>
  <w16cex:commentExtensible w16cex:durableId="255082C7" w16cex:dateUtc="2021-11-30T03:00:00Z"/>
  <w16cex:commentExtensible w16cex:durableId="2550905A" w16cex:dateUtc="2021-11-30T03:58:00Z"/>
  <w16cex:commentExtensible w16cex:durableId="254FC81F" w16cex:dateUtc="2021-11-29T13:43:00Z"/>
  <w16cex:commentExtensible w16cex:durableId="254FC990" w16cex:dateUtc="2021-11-29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57A550" w16cid:durableId="254FC8A0"/>
  <w16cid:commentId w16cid:paraId="2C195DEF" w16cid:durableId="254FDC3C"/>
  <w16cid:commentId w16cid:paraId="1F6BE8D9" w16cid:durableId="254FE677"/>
  <w16cid:commentId w16cid:paraId="71FB6035" w16cid:durableId="254FC8F6"/>
  <w16cid:commentId w16cid:paraId="6846F6A0" w16cid:durableId="254FDA3D"/>
  <w16cid:commentId w16cid:paraId="591C7B7C" w16cid:durableId="254FE6A9"/>
  <w16cid:commentId w16cid:paraId="2CA5B2E5" w16cid:durableId="254FEB20"/>
  <w16cid:commentId w16cid:paraId="1C31F796" w16cid:durableId="254FC95C"/>
  <w16cid:commentId w16cid:paraId="011393F8" w16cid:durableId="25505719"/>
  <w16cid:commentId w16cid:paraId="7EB63BA3" w16cid:durableId="25508F99"/>
  <w16cid:commentId w16cid:paraId="372CF99A" w16cid:durableId="254FE94B"/>
  <w16cid:commentId w16cid:paraId="31295C74" w16cid:durableId="254FEBE2"/>
  <w16cid:commentId w16cid:paraId="0CC20161" w16cid:durableId="25508147"/>
  <w16cid:commentId w16cid:paraId="2EBC6DA3" w16cid:durableId="255082C7"/>
  <w16cid:commentId w16cid:paraId="59AC3EE8" w16cid:durableId="2550905A"/>
  <w16cid:commentId w16cid:paraId="6623D0C9" w16cid:durableId="254FC81F"/>
  <w16cid:commentId w16cid:paraId="674BED2C" w16cid:durableId="254FC9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 Cheuk Hay">
    <w15:presenceInfo w15:providerId="None" w15:userId="LAU, Cheuk Hay"/>
  </w15:person>
  <w15:person w15:author="Jun Yu (MEDT)">
    <w15:presenceInfo w15:providerId="None" w15:userId="Jun Yu (MEDT)"/>
  </w15:person>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D6"/>
    <w:rsid w:val="00026814"/>
    <w:rsid w:val="000600D8"/>
    <w:rsid w:val="000A65D6"/>
    <w:rsid w:val="00113FC9"/>
    <w:rsid w:val="001709F6"/>
    <w:rsid w:val="002075F0"/>
    <w:rsid w:val="0021602C"/>
    <w:rsid w:val="00282C8C"/>
    <w:rsid w:val="003B1524"/>
    <w:rsid w:val="003E6BBC"/>
    <w:rsid w:val="00401C77"/>
    <w:rsid w:val="00432020"/>
    <w:rsid w:val="00470F0B"/>
    <w:rsid w:val="004953CC"/>
    <w:rsid w:val="004A25BE"/>
    <w:rsid w:val="005070A2"/>
    <w:rsid w:val="005140D3"/>
    <w:rsid w:val="00571130"/>
    <w:rsid w:val="005B5A43"/>
    <w:rsid w:val="00632012"/>
    <w:rsid w:val="00637A96"/>
    <w:rsid w:val="007261DF"/>
    <w:rsid w:val="00765541"/>
    <w:rsid w:val="00773F89"/>
    <w:rsid w:val="007B70F8"/>
    <w:rsid w:val="0084699C"/>
    <w:rsid w:val="00853BCE"/>
    <w:rsid w:val="00861DCD"/>
    <w:rsid w:val="00870E0E"/>
    <w:rsid w:val="008A14CF"/>
    <w:rsid w:val="00932351"/>
    <w:rsid w:val="009666A5"/>
    <w:rsid w:val="00A90B13"/>
    <w:rsid w:val="00B412E1"/>
    <w:rsid w:val="00C520CD"/>
    <w:rsid w:val="00C976FE"/>
    <w:rsid w:val="00D30C19"/>
    <w:rsid w:val="00EE40AB"/>
    <w:rsid w:val="00F6381F"/>
    <w:rsid w:val="00F7289F"/>
    <w:rsid w:val="00F74C15"/>
    <w:rsid w:val="00FD5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1F55"/>
  <w15:chartTrackingRefBased/>
  <w15:docId w15:val="{0E0D72D7-5E5B-4978-BFA6-CDBD0824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B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13"/>
    <w:rPr>
      <w:rFonts w:ascii="Segoe UI" w:hAnsi="Segoe UI" w:cs="Segoe UI"/>
      <w:sz w:val="18"/>
      <w:szCs w:val="18"/>
      <w:lang w:val="en-GB"/>
    </w:rPr>
  </w:style>
  <w:style w:type="character" w:styleId="CommentReference">
    <w:name w:val="annotation reference"/>
    <w:basedOn w:val="DefaultParagraphFont"/>
    <w:uiPriority w:val="99"/>
    <w:semiHidden/>
    <w:unhideWhenUsed/>
    <w:rsid w:val="00A90B13"/>
    <w:rPr>
      <w:sz w:val="16"/>
      <w:szCs w:val="16"/>
    </w:rPr>
  </w:style>
  <w:style w:type="paragraph" w:styleId="CommentText">
    <w:name w:val="annotation text"/>
    <w:basedOn w:val="Normal"/>
    <w:link w:val="CommentTextChar"/>
    <w:uiPriority w:val="99"/>
    <w:unhideWhenUsed/>
    <w:rsid w:val="00A90B13"/>
    <w:rPr>
      <w:sz w:val="20"/>
      <w:szCs w:val="20"/>
    </w:rPr>
  </w:style>
  <w:style w:type="character" w:customStyle="1" w:styleId="CommentTextChar">
    <w:name w:val="Comment Text Char"/>
    <w:basedOn w:val="DefaultParagraphFont"/>
    <w:link w:val="CommentText"/>
    <w:uiPriority w:val="99"/>
    <w:rsid w:val="00A90B13"/>
    <w:rPr>
      <w:sz w:val="20"/>
      <w:szCs w:val="20"/>
      <w:lang w:val="en-GB"/>
    </w:rPr>
  </w:style>
  <w:style w:type="paragraph" w:styleId="CommentSubject">
    <w:name w:val="annotation subject"/>
    <w:basedOn w:val="CommentText"/>
    <w:next w:val="CommentText"/>
    <w:link w:val="CommentSubjectChar"/>
    <w:uiPriority w:val="99"/>
    <w:semiHidden/>
    <w:unhideWhenUsed/>
    <w:rsid w:val="00A90B13"/>
    <w:rPr>
      <w:b/>
      <w:bCs/>
    </w:rPr>
  </w:style>
  <w:style w:type="character" w:customStyle="1" w:styleId="CommentSubjectChar">
    <w:name w:val="Comment Subject Char"/>
    <w:basedOn w:val="CommentTextChar"/>
    <w:link w:val="CommentSubject"/>
    <w:uiPriority w:val="99"/>
    <w:semiHidden/>
    <w:rsid w:val="00A90B13"/>
    <w:rPr>
      <w:b/>
      <w:bCs/>
      <w:sz w:val="20"/>
      <w:szCs w:val="20"/>
      <w:lang w:val="en-GB"/>
    </w:rPr>
  </w:style>
  <w:style w:type="paragraph" w:styleId="Revision">
    <w:name w:val="Revision"/>
    <w:hidden/>
    <w:uiPriority w:val="99"/>
    <w:semiHidden/>
    <w:rsid w:val="00F6381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Cheuk Hay</dc:creator>
  <cp:keywords/>
  <dc:description/>
  <cp:lastModifiedBy>Jun Yu (MEDT)</cp:lastModifiedBy>
  <cp:revision>3</cp:revision>
  <dcterms:created xsi:type="dcterms:W3CDTF">2021-11-30T06:50:00Z</dcterms:created>
  <dcterms:modified xsi:type="dcterms:W3CDTF">2021-11-30T06:53:00Z</dcterms:modified>
</cp:coreProperties>
</file>