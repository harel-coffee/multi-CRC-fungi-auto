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85A9" w14:textId="2128C1AE" w:rsidR="00036E91" w:rsidRPr="002F77F6" w:rsidRDefault="00A44FBD">
      <w:pPr>
        <w:spacing w:before="0" w:after="0" w:line="360" w:lineRule="auto"/>
        <w:jc w:val="center"/>
        <w:rPr>
          <w:b/>
          <w:bCs/>
        </w:rPr>
        <w:pPrChange w:id="1" w:author="Jun Yu (MEDT)" w:date="2021-10-18T14:14:00Z">
          <w:pPr>
            <w:spacing w:before="0" w:after="0" w:line="360" w:lineRule="auto"/>
          </w:pPr>
        </w:pPrChange>
      </w:pPr>
      <w:r w:rsidRPr="002F77F6">
        <w:rPr>
          <w:b/>
          <w:bCs/>
        </w:rPr>
        <w:t>Multi-cohort fecal metagenomic analysis reveals</w:t>
      </w:r>
      <w:r w:rsidR="00E81CE7" w:rsidRPr="002F77F6">
        <w:rPr>
          <w:b/>
          <w:bCs/>
        </w:rPr>
        <w:t xml:space="preserve"> the altered fungal signatures in colorectal cancer</w:t>
      </w:r>
      <w:r w:rsidRPr="002F77F6">
        <w:rPr>
          <w:b/>
          <w:bCs/>
        </w:rPr>
        <w:t xml:space="preserve"> </w:t>
      </w:r>
      <w:r w:rsidR="00E81CE7" w:rsidRPr="002F77F6">
        <w:rPr>
          <w:b/>
          <w:bCs/>
        </w:rPr>
        <w:t xml:space="preserve">and </w:t>
      </w:r>
      <w:r w:rsidRPr="002F77F6">
        <w:rPr>
          <w:b/>
          <w:bCs/>
        </w:rPr>
        <w:t xml:space="preserve">the carcinogenic potential of </w:t>
      </w:r>
      <w:r w:rsidRPr="002F77F6">
        <w:rPr>
          <w:b/>
          <w:bCs/>
          <w:i/>
          <w:iCs/>
        </w:rPr>
        <w:t>Aspergillus rambellii</w:t>
      </w:r>
    </w:p>
    <w:p w14:paraId="4BA526F9" w14:textId="77777777" w:rsidR="00BA0A8A" w:rsidRPr="002F77F6" w:rsidRDefault="00BA0A8A" w:rsidP="00BA0A8A">
      <w:pPr>
        <w:widowControl/>
        <w:spacing w:before="0" w:after="0" w:line="360" w:lineRule="auto"/>
        <w:rPr>
          <w:b/>
          <w:bCs/>
        </w:rPr>
      </w:pPr>
    </w:p>
    <w:p w14:paraId="1D096D78" w14:textId="140F830F" w:rsidR="00BA0A8A" w:rsidRPr="002F77F6" w:rsidRDefault="00BA0A8A" w:rsidP="00BA0A8A">
      <w:pPr>
        <w:widowControl/>
        <w:spacing w:before="0" w:after="0" w:line="360" w:lineRule="auto"/>
      </w:pPr>
      <w:r w:rsidRPr="002F77F6">
        <w:rPr>
          <w:bCs/>
        </w:rPr>
        <w:t>Yufeng Lin</w:t>
      </w:r>
      <w:r w:rsidR="00995366" w:rsidRPr="002F77F6">
        <w:rPr>
          <w:vertAlign w:val="superscript"/>
        </w:rPr>
        <w:t>1</w:t>
      </w:r>
      <w:r w:rsidRPr="002F77F6">
        <w:t xml:space="preserve">, </w:t>
      </w:r>
      <w:proofErr w:type="spellStart"/>
      <w:r w:rsidR="00103087" w:rsidRPr="002F77F6">
        <w:t>Yali</w:t>
      </w:r>
      <w:proofErr w:type="spellEnd"/>
      <w:r w:rsidR="00103087" w:rsidRPr="002F77F6">
        <w:t xml:space="preserve"> Liu</w:t>
      </w:r>
      <w:r w:rsidR="00995366" w:rsidRPr="002F77F6">
        <w:rPr>
          <w:vertAlign w:val="superscript"/>
        </w:rPr>
        <w:t>1</w:t>
      </w:r>
      <w:r w:rsidR="00103087" w:rsidRPr="002F77F6">
        <w:t xml:space="preserve">, </w:t>
      </w:r>
      <w:r w:rsidRPr="002F77F6">
        <w:t xml:space="preserve">Nick </w:t>
      </w:r>
      <w:r w:rsidR="00103087" w:rsidRPr="002F77F6">
        <w:t>Lung</w:t>
      </w:r>
      <w:r w:rsidR="00995366" w:rsidRPr="002F77F6">
        <w:t>-</w:t>
      </w:r>
      <w:r w:rsidR="00103087" w:rsidRPr="002F77F6">
        <w:t xml:space="preserve">Ngai </w:t>
      </w:r>
      <w:r w:rsidRPr="002F77F6">
        <w:t>Ting</w:t>
      </w:r>
      <w:r w:rsidR="00995366" w:rsidRPr="002F77F6">
        <w:rPr>
          <w:vertAlign w:val="superscript"/>
        </w:rPr>
        <w:t>1</w:t>
      </w:r>
      <w:r w:rsidRPr="002F77F6">
        <w:t xml:space="preserve">, Thomas </w:t>
      </w:r>
      <w:r w:rsidR="00103087" w:rsidRPr="002F77F6">
        <w:t>Ngai</w:t>
      </w:r>
      <w:r w:rsidR="00995366" w:rsidRPr="002F77F6">
        <w:t>-</w:t>
      </w:r>
      <w:r w:rsidR="00103087" w:rsidRPr="002F77F6">
        <w:t xml:space="preserve">Yeung </w:t>
      </w:r>
      <w:r w:rsidRPr="002F77F6">
        <w:t>Kwong</w:t>
      </w:r>
      <w:r w:rsidR="00995366" w:rsidRPr="002F77F6">
        <w:rPr>
          <w:vertAlign w:val="superscript"/>
        </w:rPr>
        <w:t>1</w:t>
      </w:r>
      <w:r w:rsidRPr="002F77F6">
        <w:t xml:space="preserve">, </w:t>
      </w:r>
      <w:r w:rsidR="00EB2862" w:rsidRPr="002F77F6">
        <w:t>Han Jing</w:t>
      </w:r>
      <w:r w:rsidR="00EB2862" w:rsidRPr="002F77F6">
        <w:rPr>
          <w:vertAlign w:val="superscript"/>
        </w:rPr>
        <w:t>2</w:t>
      </w:r>
      <w:r w:rsidR="00EB2862" w:rsidRPr="002F77F6">
        <w:t xml:space="preserve">, </w:t>
      </w:r>
      <w:proofErr w:type="spellStart"/>
      <w:r w:rsidRPr="002F77F6">
        <w:t>Yiwei</w:t>
      </w:r>
      <w:proofErr w:type="spellEnd"/>
      <w:r w:rsidRPr="002F77F6">
        <w:t xml:space="preserve"> Wang</w:t>
      </w:r>
      <w:r w:rsidR="007479CD" w:rsidRPr="002F77F6">
        <w:rPr>
          <w:vertAlign w:val="superscript"/>
        </w:rPr>
        <w:t>3</w:t>
      </w:r>
      <w:r w:rsidRPr="002F77F6">
        <w:t xml:space="preserve">, Harry </w:t>
      </w:r>
      <w:r w:rsidR="00103087" w:rsidRPr="002F77F6">
        <w:t>Cheuk</w:t>
      </w:r>
      <w:r w:rsidR="00995366" w:rsidRPr="002F77F6">
        <w:t>-</w:t>
      </w:r>
      <w:r w:rsidR="00103087" w:rsidRPr="002F77F6">
        <w:t xml:space="preserve">Hay </w:t>
      </w:r>
      <w:r w:rsidRPr="002F77F6">
        <w:t>Lau</w:t>
      </w:r>
      <w:r w:rsidR="00995366" w:rsidRPr="002F77F6">
        <w:rPr>
          <w:vertAlign w:val="superscript"/>
        </w:rPr>
        <w:t>1</w:t>
      </w:r>
      <w:r w:rsidRPr="002F77F6">
        <w:t>,</w:t>
      </w:r>
      <w:r w:rsidR="007479CD" w:rsidRPr="002F77F6">
        <w:t xml:space="preserve"> Xing Kang</w:t>
      </w:r>
      <w:r w:rsidR="007479CD" w:rsidRPr="002F77F6">
        <w:rPr>
          <w:vertAlign w:val="superscript"/>
        </w:rPr>
        <w:t>1</w:t>
      </w:r>
      <w:r w:rsidR="007479CD" w:rsidRPr="002F77F6">
        <w:t>,</w:t>
      </w:r>
      <w:r w:rsidRPr="002F77F6">
        <w:t xml:space="preserve"> </w:t>
      </w:r>
      <w:r w:rsidR="00EB2862" w:rsidRPr="002F77F6">
        <w:t>Changan Liu</w:t>
      </w:r>
      <w:r w:rsidR="007479CD" w:rsidRPr="002F77F6">
        <w:rPr>
          <w:vertAlign w:val="superscript"/>
        </w:rPr>
        <w:t>1</w:t>
      </w:r>
      <w:r w:rsidR="00EB2862" w:rsidRPr="002F77F6">
        <w:t>, Junjun She</w:t>
      </w:r>
      <w:r w:rsidR="00EB2862" w:rsidRPr="002F77F6">
        <w:rPr>
          <w:vertAlign w:val="superscript"/>
        </w:rPr>
        <w:t>2</w:t>
      </w:r>
      <w:r w:rsidR="00EB2862" w:rsidRPr="002F77F6">
        <w:t xml:space="preserve">, </w:t>
      </w:r>
      <w:r w:rsidRPr="002F77F6">
        <w:t xml:space="preserve">Sunny </w:t>
      </w:r>
      <w:proofErr w:type="spellStart"/>
      <w:r w:rsidR="00995366" w:rsidRPr="002F77F6">
        <w:t>Hei</w:t>
      </w:r>
      <w:proofErr w:type="spellEnd"/>
      <w:r w:rsidR="00995366" w:rsidRPr="002F77F6">
        <w:t xml:space="preserve"> </w:t>
      </w:r>
      <w:r w:rsidRPr="002F77F6">
        <w:t>Wong</w:t>
      </w:r>
      <w:r w:rsidR="00995366" w:rsidRPr="002F77F6">
        <w:rPr>
          <w:vertAlign w:val="superscript"/>
        </w:rPr>
        <w:t>1</w:t>
      </w:r>
      <w:r w:rsidR="00C0070D" w:rsidRPr="002F77F6">
        <w:rPr>
          <w:vertAlign w:val="superscript"/>
        </w:rPr>
        <w:t>,</w:t>
      </w:r>
      <w:r w:rsidR="007479CD" w:rsidRPr="002F77F6">
        <w:rPr>
          <w:vertAlign w:val="superscript"/>
        </w:rPr>
        <w:t>4</w:t>
      </w:r>
      <w:r w:rsidRPr="002F77F6">
        <w:t xml:space="preserve">, </w:t>
      </w:r>
      <w:r w:rsidR="00E45512" w:rsidRPr="002F77F6">
        <w:t>Joseph JY Sung</w:t>
      </w:r>
      <w:r w:rsidR="00C0070D" w:rsidRPr="002F77F6">
        <w:rPr>
          <w:vertAlign w:val="superscript"/>
        </w:rPr>
        <w:t>1,</w:t>
      </w:r>
      <w:r w:rsidR="007479CD" w:rsidRPr="002F77F6">
        <w:rPr>
          <w:vertAlign w:val="superscript"/>
        </w:rPr>
        <w:t>4</w:t>
      </w:r>
      <w:r w:rsidR="00E45512" w:rsidRPr="002F77F6">
        <w:t xml:space="preserve">, </w:t>
      </w:r>
      <w:r w:rsidRPr="002F77F6">
        <w:t>Jun Yu</w:t>
      </w:r>
      <w:r w:rsidR="00995366" w:rsidRPr="002F77F6">
        <w:rPr>
          <w:vertAlign w:val="superscript"/>
        </w:rPr>
        <w:t>1</w:t>
      </w:r>
    </w:p>
    <w:p w14:paraId="01C467C9" w14:textId="66CE2B36" w:rsidR="00995366" w:rsidRPr="002F77F6" w:rsidRDefault="00995366" w:rsidP="00BA0A8A">
      <w:pPr>
        <w:widowControl/>
        <w:spacing w:before="0" w:after="0" w:line="360" w:lineRule="auto"/>
      </w:pPr>
    </w:p>
    <w:p w14:paraId="66235E49" w14:textId="57263DC5" w:rsidR="0095745B" w:rsidRPr="002F77F6" w:rsidRDefault="00995366" w:rsidP="00D70354">
      <w:pPr>
        <w:widowControl/>
        <w:spacing w:before="0" w:after="0" w:line="360" w:lineRule="auto"/>
      </w:pPr>
      <w:r w:rsidRPr="002F77F6">
        <w:rPr>
          <w:vertAlign w:val="superscript"/>
        </w:rPr>
        <w:t>1</w:t>
      </w:r>
      <w:r w:rsidR="00D70354" w:rsidRPr="002F77F6">
        <w:rPr>
          <w:vertAlign w:val="superscript"/>
        </w:rPr>
        <w:t xml:space="preserve"> </w:t>
      </w:r>
      <w:r w:rsidR="0095745B" w:rsidRPr="002F77F6">
        <w:t>Institute of Digestive Disease and Department of Medicine and Therapeutics, State Key Laboratory of Digestive Disease, Li Ka Shing Institute of Health Sciences, The Chinese University of Hong Kong, Hong Kong</w:t>
      </w:r>
      <w:r w:rsidRPr="002F77F6">
        <w:t xml:space="preserve"> SAR</w:t>
      </w:r>
      <w:r w:rsidR="0095745B" w:rsidRPr="002F77F6">
        <w:t xml:space="preserve">, China </w:t>
      </w:r>
    </w:p>
    <w:p w14:paraId="2225434B" w14:textId="52E05737" w:rsidR="00D70354" w:rsidRPr="002F77F6" w:rsidRDefault="00D70354" w:rsidP="00D70354">
      <w:pPr>
        <w:widowControl/>
        <w:spacing w:before="0" w:after="0" w:line="360" w:lineRule="auto"/>
        <w:rPr>
          <w:kern w:val="0"/>
        </w:rPr>
      </w:pPr>
      <w:r w:rsidRPr="002F77F6">
        <w:rPr>
          <w:vertAlign w:val="superscript"/>
        </w:rPr>
        <w:t xml:space="preserve">2 </w:t>
      </w:r>
      <w:r w:rsidRPr="002F77F6">
        <w:rPr>
          <w:kern w:val="0"/>
        </w:rPr>
        <w:t>Center for Gut Microbiome Research, Med-X Institute, The First Affiliated Hospital of Xi’an Jiao tong University, Xi’an, Shaanxi, China</w:t>
      </w:r>
      <w:r w:rsidRPr="002F77F6">
        <w:rPr>
          <w:vertAlign w:val="superscript"/>
        </w:rPr>
        <w:t xml:space="preserve"> </w:t>
      </w:r>
    </w:p>
    <w:p w14:paraId="1F33D602" w14:textId="194BDCF9" w:rsidR="00D70354" w:rsidRPr="002F77F6" w:rsidRDefault="00D70354" w:rsidP="00D70354">
      <w:pPr>
        <w:widowControl/>
        <w:spacing w:before="0" w:after="0" w:line="360" w:lineRule="auto"/>
        <w:rPr>
          <w:vertAlign w:val="superscript"/>
        </w:rPr>
      </w:pPr>
      <w:r w:rsidRPr="002F77F6">
        <w:rPr>
          <w:vertAlign w:val="superscript"/>
        </w:rPr>
        <w:t>3</w:t>
      </w:r>
      <w:r w:rsidRPr="002F77F6">
        <w:rPr>
          <w:kern w:val="0"/>
        </w:rPr>
        <w:t xml:space="preserve"> School of Biomedical Sciences, Faculty of Medicine, The Chinese University of Hong Kong, </w:t>
      </w:r>
      <w:r w:rsidRPr="002F77F6">
        <w:t>Hong Kong SAR, China</w:t>
      </w:r>
    </w:p>
    <w:p w14:paraId="4E714DF9" w14:textId="3234797B" w:rsidR="00EB2862" w:rsidRPr="002F77F6" w:rsidDel="00D70354" w:rsidRDefault="00D70354" w:rsidP="00D70354">
      <w:pPr>
        <w:widowControl/>
        <w:spacing w:before="0" w:after="0" w:line="360" w:lineRule="auto"/>
        <w:rPr>
          <w:del w:id="2" w:author="LIN, Yufeng" w:date="2021-10-20T09:23:00Z"/>
        </w:rPr>
      </w:pPr>
      <w:r w:rsidRPr="002F77F6">
        <w:rPr>
          <w:vertAlign w:val="superscript"/>
        </w:rPr>
        <w:t>4</w:t>
      </w:r>
      <w:r w:rsidRPr="002F77F6">
        <w:rPr>
          <w:kern w:val="0"/>
        </w:rPr>
        <w:t xml:space="preserve"> Lee Kong </w:t>
      </w:r>
      <w:proofErr w:type="spellStart"/>
      <w:r w:rsidRPr="002F77F6">
        <w:rPr>
          <w:kern w:val="0"/>
        </w:rPr>
        <w:t>Chian</w:t>
      </w:r>
      <w:proofErr w:type="spellEnd"/>
      <w:r w:rsidRPr="002F77F6">
        <w:rPr>
          <w:kern w:val="0"/>
        </w:rPr>
        <w:t xml:space="preserve"> School of Medicine, Nanyang Technological University, Singapore </w:t>
      </w:r>
    </w:p>
    <w:p w14:paraId="441A080E" w14:textId="77777777" w:rsidR="00103087" w:rsidRPr="002F77F6" w:rsidRDefault="00103087">
      <w:pPr>
        <w:widowControl/>
        <w:spacing w:before="0" w:after="0" w:line="240" w:lineRule="auto"/>
        <w:jc w:val="left"/>
        <w:rPr>
          <w:b/>
          <w:bCs/>
        </w:rPr>
      </w:pPr>
      <w:r w:rsidRPr="002F77F6">
        <w:rPr>
          <w:b/>
          <w:bCs/>
        </w:rPr>
        <w:br w:type="page"/>
      </w:r>
    </w:p>
    <w:p w14:paraId="176DB353" w14:textId="2BC51DEE" w:rsidR="00BA0A8A" w:rsidRPr="002F77F6" w:rsidRDefault="00BA0A8A" w:rsidP="00BA0A8A">
      <w:pPr>
        <w:widowControl/>
        <w:spacing w:before="0" w:after="0" w:line="360" w:lineRule="auto"/>
        <w:rPr>
          <w:rFonts w:eastAsiaTheme="minorEastAsia"/>
          <w:b/>
          <w:bCs/>
        </w:rPr>
      </w:pPr>
      <w:commentRangeStart w:id="3"/>
      <w:r w:rsidRPr="002F77F6">
        <w:rPr>
          <w:b/>
          <w:bCs/>
        </w:rPr>
        <w:lastRenderedPageBreak/>
        <w:t xml:space="preserve">Author contribution: </w:t>
      </w:r>
    </w:p>
    <w:p w14:paraId="6400D611" w14:textId="6DE22336" w:rsidR="00B666A6" w:rsidRPr="002F77F6" w:rsidRDefault="00036E91" w:rsidP="00BA0A8A">
      <w:pPr>
        <w:widowControl/>
        <w:spacing w:before="0" w:after="0" w:line="360" w:lineRule="auto"/>
      </w:pPr>
      <w:r w:rsidRPr="002F77F6">
        <w:rPr>
          <w:b/>
          <w:bCs/>
        </w:rPr>
        <w:t xml:space="preserve">Yufeng </w:t>
      </w:r>
      <w:r w:rsidR="00A84873" w:rsidRPr="002F77F6">
        <w:rPr>
          <w:b/>
          <w:bCs/>
        </w:rPr>
        <w:t>LIN</w:t>
      </w:r>
      <w:r w:rsidR="00A84873" w:rsidRPr="002F77F6">
        <w:t>,</w:t>
      </w:r>
      <w:r w:rsidRPr="002F77F6">
        <w:t xml:space="preserve"> study design, dry lab analysis, wet lab validation, and written.</w:t>
      </w:r>
    </w:p>
    <w:p w14:paraId="39FFD2C3" w14:textId="42CFC5EF" w:rsidR="00036E91" w:rsidRPr="002F77F6" w:rsidRDefault="00036E91" w:rsidP="00BA0A8A">
      <w:pPr>
        <w:widowControl/>
        <w:spacing w:before="0" w:after="0" w:line="360" w:lineRule="auto"/>
      </w:pPr>
      <w:r w:rsidRPr="002F77F6">
        <w:rPr>
          <w:b/>
          <w:bCs/>
        </w:rPr>
        <w:t xml:space="preserve">Wet Lab: </w:t>
      </w:r>
      <w:proofErr w:type="spellStart"/>
      <w:r w:rsidRPr="002F77F6">
        <w:t>Yali</w:t>
      </w:r>
      <w:proofErr w:type="spellEnd"/>
      <w:r w:rsidRPr="002F77F6">
        <w:t xml:space="preserve"> Liu, </w:t>
      </w:r>
      <w:r w:rsidR="00B94FE2" w:rsidRPr="002F77F6">
        <w:t xml:space="preserve">Xing Kang, </w:t>
      </w:r>
      <w:r w:rsidR="00A84873" w:rsidRPr="002F77F6">
        <w:t>Thomas Kwong.</w:t>
      </w:r>
    </w:p>
    <w:p w14:paraId="4A1E969A" w14:textId="0B1589C0" w:rsidR="00036E91" w:rsidRPr="002F77F6" w:rsidRDefault="00036E91" w:rsidP="00BA0A8A">
      <w:pPr>
        <w:widowControl/>
        <w:spacing w:before="0" w:after="0" w:line="360" w:lineRule="auto"/>
      </w:pPr>
      <w:r w:rsidRPr="002F77F6">
        <w:rPr>
          <w:b/>
          <w:bCs/>
        </w:rPr>
        <w:t>Dry Lab:</w:t>
      </w:r>
      <w:r w:rsidRPr="002F77F6">
        <w:t xml:space="preserve"> </w:t>
      </w:r>
      <w:proofErr w:type="spellStart"/>
      <w:r w:rsidRPr="002F77F6">
        <w:t>Yiwei</w:t>
      </w:r>
      <w:proofErr w:type="spellEnd"/>
      <w:r w:rsidRPr="002F77F6">
        <w:t xml:space="preserve"> Wang, Han Jing, Weixin Liu, SK, </w:t>
      </w:r>
      <w:proofErr w:type="spellStart"/>
      <w:r w:rsidRPr="002F77F6">
        <w:t>Yanqiang</w:t>
      </w:r>
      <w:proofErr w:type="spellEnd"/>
      <w:r w:rsidRPr="002F77F6">
        <w:t xml:space="preserve"> Ding</w:t>
      </w:r>
      <w:r w:rsidR="00A84873" w:rsidRPr="002F77F6">
        <w:t>.</w:t>
      </w:r>
    </w:p>
    <w:p w14:paraId="5F0667A1" w14:textId="71B599AA" w:rsidR="00E846A7" w:rsidRPr="002F77F6" w:rsidRDefault="00E846A7" w:rsidP="00BA0A8A">
      <w:pPr>
        <w:widowControl/>
        <w:spacing w:before="0" w:after="0" w:line="360" w:lineRule="auto"/>
      </w:pPr>
      <w:r w:rsidRPr="002F77F6">
        <w:rPr>
          <w:b/>
          <w:bCs/>
        </w:rPr>
        <w:t xml:space="preserve">Clinical guidance: </w:t>
      </w:r>
      <w:r w:rsidRPr="002F77F6">
        <w:t>Sunny Wong</w:t>
      </w:r>
    </w:p>
    <w:p w14:paraId="3D819617" w14:textId="1BF54E30" w:rsidR="00036E91" w:rsidRPr="002F77F6" w:rsidRDefault="00036E91" w:rsidP="00BA0A8A">
      <w:pPr>
        <w:widowControl/>
        <w:spacing w:before="0" w:after="0" w:line="360" w:lineRule="auto"/>
      </w:pPr>
      <w:r w:rsidRPr="002F77F6">
        <w:rPr>
          <w:b/>
          <w:bCs/>
        </w:rPr>
        <w:t>Manuscript revision:</w:t>
      </w:r>
      <w:r w:rsidRPr="002F77F6">
        <w:t xml:space="preserve"> Nick </w:t>
      </w:r>
      <w:r w:rsidR="00064B49" w:rsidRPr="002F77F6">
        <w:t>T</w:t>
      </w:r>
      <w:r w:rsidRPr="002F77F6">
        <w:t>ing</w:t>
      </w:r>
      <w:r w:rsidR="00A84873" w:rsidRPr="002F77F6">
        <w:t>, Thomas Kwong</w:t>
      </w:r>
      <w:r w:rsidRPr="002F77F6">
        <w:t>, Harry Lau.</w:t>
      </w:r>
    </w:p>
    <w:p w14:paraId="659B228A" w14:textId="538E5BBC" w:rsidR="00036E91" w:rsidRPr="002F77F6" w:rsidRDefault="008C3C02" w:rsidP="00BA0A8A">
      <w:pPr>
        <w:widowControl/>
        <w:spacing w:before="0" w:after="0" w:line="360" w:lineRule="auto"/>
      </w:pPr>
      <w:r w:rsidRPr="002F77F6">
        <w:rPr>
          <w:b/>
          <w:bCs/>
        </w:rPr>
        <w:t>Study design and supervise</w:t>
      </w:r>
      <w:r w:rsidR="003724DF" w:rsidRPr="002F77F6">
        <w:rPr>
          <w:b/>
          <w:bCs/>
        </w:rPr>
        <w:t>:</w:t>
      </w:r>
      <w:r w:rsidR="003724DF" w:rsidRPr="002F77F6">
        <w:t xml:space="preserve"> </w:t>
      </w:r>
      <w:r w:rsidR="00036E91" w:rsidRPr="002F77F6">
        <w:t>Jun Yu</w:t>
      </w:r>
      <w:commentRangeEnd w:id="3"/>
      <w:r w:rsidR="00B277F1" w:rsidRPr="002F77F6">
        <w:rPr>
          <w:rStyle w:val="CommentReference"/>
        </w:rPr>
        <w:commentReference w:id="3"/>
      </w:r>
    </w:p>
    <w:p w14:paraId="04E3A4C6" w14:textId="77777777" w:rsidR="00EB2862" w:rsidRPr="002F77F6" w:rsidRDefault="00EB2862" w:rsidP="00BA0A8A">
      <w:pPr>
        <w:widowControl/>
        <w:spacing w:before="0" w:after="0"/>
      </w:pPr>
    </w:p>
    <w:p w14:paraId="070BA737" w14:textId="7FA6F0A2" w:rsidR="00EB2862" w:rsidRPr="002F77F6" w:rsidRDefault="00EB2862" w:rsidP="00BA0A8A">
      <w:pPr>
        <w:widowControl/>
        <w:spacing w:before="0" w:after="0"/>
        <w:rPr>
          <w:b/>
        </w:rPr>
      </w:pPr>
      <w:proofErr w:type="spellStart"/>
      <w:r w:rsidRPr="002F77F6">
        <w:rPr>
          <w:b/>
        </w:rPr>
        <w:t>Achnowleagment</w:t>
      </w:r>
      <w:proofErr w:type="spellEnd"/>
    </w:p>
    <w:p w14:paraId="5035EB16" w14:textId="7C9D54B6" w:rsidR="00036E91" w:rsidRPr="002F77F6" w:rsidRDefault="00EB2862" w:rsidP="00BA0A8A">
      <w:pPr>
        <w:widowControl/>
        <w:spacing w:before="0" w:after="0"/>
        <w:rPr>
          <w:b/>
          <w:bCs/>
          <w:kern w:val="44"/>
        </w:rPr>
      </w:pPr>
      <w:r w:rsidRPr="002F77F6">
        <w:t xml:space="preserve">Weixin Liu, Siu-Kin Ng, </w:t>
      </w:r>
      <w:proofErr w:type="spellStart"/>
      <w:r w:rsidRPr="002F77F6">
        <w:t>Yanqiang</w:t>
      </w:r>
      <w:proofErr w:type="spellEnd"/>
      <w:r w:rsidRPr="002F77F6">
        <w:t xml:space="preserve"> Ding</w:t>
      </w:r>
      <w:r w:rsidR="00B94FE2" w:rsidRPr="002F77F6">
        <w:t xml:space="preserve">, Andrew </w:t>
      </w:r>
      <w:proofErr w:type="spellStart"/>
      <w:r w:rsidR="00B94FE2" w:rsidRPr="002F77F6">
        <w:t>Maltez</w:t>
      </w:r>
      <w:proofErr w:type="spellEnd"/>
      <w:r w:rsidR="00B94FE2" w:rsidRPr="002F77F6">
        <w:t xml:space="preserve"> Thomas, Nicola </w:t>
      </w:r>
      <w:proofErr w:type="spellStart"/>
      <w:r w:rsidR="00B94FE2" w:rsidRPr="002F77F6">
        <w:t>Segata</w:t>
      </w:r>
      <w:proofErr w:type="spellEnd"/>
      <w:r w:rsidR="00036E91" w:rsidRPr="002F77F6">
        <w:br w:type="page"/>
      </w:r>
    </w:p>
    <w:p w14:paraId="3BD012A3" w14:textId="20CE0DF4" w:rsidR="007829D5" w:rsidRPr="002F77F6" w:rsidRDefault="007829D5" w:rsidP="007829D5">
      <w:pPr>
        <w:rPr>
          <w:rFonts w:eastAsiaTheme="minorEastAsia"/>
        </w:rPr>
      </w:pPr>
      <w:r w:rsidRPr="002F77F6">
        <w:rPr>
          <w:rFonts w:eastAsiaTheme="minorEastAsia"/>
          <w:b/>
          <w:bCs/>
        </w:rPr>
        <w:lastRenderedPageBreak/>
        <w:t xml:space="preserve">Background </w:t>
      </w:r>
      <w:r w:rsidRPr="002F77F6">
        <w:rPr>
          <w:rFonts w:eastAsiaTheme="minorEastAsia"/>
        </w:rPr>
        <w:t>Gut microbiota alterations are associated with colorectal cancer (CRC) pathogenesis. However, the role of enteric fungi, an essential component of gut microbiota, in CRC remains largely elusive. We aim to characterize the contribution of enteric fungi to the development of CRC.</w:t>
      </w:r>
    </w:p>
    <w:p w14:paraId="002B18E7" w14:textId="688FA198" w:rsidR="007829D5" w:rsidRPr="002F77F6" w:rsidRDefault="007829D5" w:rsidP="007829D5">
      <w:pPr>
        <w:rPr>
          <w:rFonts w:eastAsiaTheme="minorEastAsia"/>
        </w:rPr>
      </w:pPr>
      <w:r w:rsidRPr="002F77F6">
        <w:rPr>
          <w:rFonts w:eastAsiaTheme="minorEastAsia"/>
          <w:b/>
          <w:bCs/>
        </w:rPr>
        <w:t xml:space="preserve">Methods </w:t>
      </w:r>
      <w:r w:rsidRPr="002F77F6">
        <w:rPr>
          <w:rFonts w:eastAsiaTheme="minorEastAsia"/>
        </w:rPr>
        <w:t>We performed shotgun metagenomic analyses of 1325 fecal samples from seven public datasets and one new cohort (454 CRC patients, 350 Adenoma patients and 216 healthy controls).</w:t>
      </w:r>
      <w:ins w:id="4" w:author="LIN, Yufeng" w:date="2021-10-22T11:16:00Z">
        <w:r w:rsidR="00AC1DC3" w:rsidRPr="002F77F6">
          <w:rPr>
            <w:rFonts w:eastAsiaTheme="minorEastAsia"/>
          </w:rPr>
          <w:t xml:space="preserve"> </w:t>
        </w:r>
      </w:ins>
      <w:commentRangeStart w:id="5"/>
      <w:ins w:id="6" w:author="Jun Yu (MEDT)" w:date="2021-10-19T10:27:00Z">
        <w:r w:rsidR="00B97629" w:rsidRPr="002F77F6">
          <w:rPr>
            <w:rFonts w:eastAsiaTheme="minorEastAsia"/>
          </w:rPr>
          <w:t>xx</w:t>
        </w:r>
        <w:commentRangeEnd w:id="5"/>
        <w:r w:rsidR="00B97629" w:rsidRPr="002F77F6">
          <w:rPr>
            <w:rStyle w:val="CommentReference"/>
          </w:rPr>
          <w:commentReference w:id="5"/>
        </w:r>
      </w:ins>
    </w:p>
    <w:p w14:paraId="58A73E7B" w14:textId="60357834" w:rsidR="007829D5" w:rsidRPr="002F77F6" w:rsidRDefault="007829D5" w:rsidP="007829D5">
      <w:pPr>
        <w:rPr>
          <w:rFonts w:eastAsiaTheme="minorEastAsia"/>
        </w:rPr>
      </w:pPr>
      <w:commentRangeStart w:id="7"/>
      <w:r w:rsidRPr="002F77F6">
        <w:rPr>
          <w:rFonts w:eastAsiaTheme="minorEastAsia"/>
          <w:b/>
          <w:bCs/>
        </w:rPr>
        <w:t>Results</w:t>
      </w:r>
      <w:commentRangeEnd w:id="7"/>
      <w:r w:rsidR="00B97629" w:rsidRPr="002F77F6">
        <w:rPr>
          <w:rStyle w:val="CommentReference"/>
        </w:rPr>
        <w:commentReference w:id="7"/>
      </w:r>
      <w:r w:rsidRPr="002F77F6">
        <w:rPr>
          <w:rFonts w:eastAsiaTheme="minorEastAsia"/>
          <w:b/>
          <w:bCs/>
        </w:rPr>
        <w:t xml:space="preserve"> </w:t>
      </w:r>
      <w:commentRangeStart w:id="8"/>
      <w:ins w:id="9" w:author="Jun Yu (MEDT)" w:date="2021-10-19T10:28:00Z">
        <w:r w:rsidR="00B97629" w:rsidRPr="00C77F17">
          <w:rPr>
            <w:rFonts w:eastAsiaTheme="minorEastAsia"/>
            <w:b/>
            <w:bCs/>
          </w:rPr>
          <w:t>xxx</w:t>
        </w:r>
        <w:commentRangeEnd w:id="8"/>
        <w:r w:rsidR="00B97629" w:rsidRPr="00C77F17">
          <w:rPr>
            <w:rStyle w:val="CommentReference"/>
          </w:rPr>
          <w:commentReference w:id="8"/>
        </w:r>
        <w:r w:rsidR="00B97629" w:rsidRPr="002F77F6">
          <w:rPr>
            <w:rFonts w:eastAsiaTheme="minorEastAsia"/>
            <w:b/>
            <w:bCs/>
          </w:rPr>
          <w:t xml:space="preserve"> </w:t>
        </w:r>
      </w:ins>
      <w:r w:rsidRPr="002F77F6">
        <w:rPr>
          <w:rFonts w:eastAsiaTheme="minorEastAsia"/>
        </w:rPr>
        <w:t xml:space="preserve">We identified 33 differentially abundant fungal species in CRC versus healthy individuals (false discovery rate (FDR) &lt; 0.01), of which </w:t>
      </w:r>
      <w:r w:rsidRPr="00C77F17">
        <w:rPr>
          <w:rStyle w:val="Emphasis"/>
          <w:color w:val="0E101A"/>
        </w:rPr>
        <w:t xml:space="preserve">Aspergillus rambellii </w:t>
      </w:r>
      <w:r w:rsidRPr="002F77F6">
        <w:rPr>
          <w:rStyle w:val="Emphasis"/>
          <w:i w:val="0"/>
          <w:iCs w:val="0"/>
          <w:color w:val="0E101A"/>
          <w:rPrChange w:id="10" w:author="LIN, Yufeng" w:date="2021-10-22T11:21:00Z">
            <w:rPr>
              <w:rStyle w:val="Emphasis"/>
              <w:color w:val="0E101A"/>
            </w:rPr>
          </w:rPrChange>
        </w:rPr>
        <w:t>showed the most significant difference (FDR = 5.13E-18)</w:t>
      </w:r>
      <w:r w:rsidRPr="002F77F6">
        <w:rPr>
          <w:rFonts w:eastAsiaTheme="minorEastAsia"/>
        </w:rPr>
        <w:t>.</w:t>
      </w:r>
      <w:ins w:id="11" w:author="LIN, Yufeng" w:date="2021-10-25T13:23:00Z">
        <w:r w:rsidR="0028152E" w:rsidRPr="002F77F6">
          <w:rPr>
            <w:rFonts w:eastAsiaTheme="minorEastAsia"/>
          </w:rPr>
          <w:t xml:space="preserve"> </w:t>
        </w:r>
      </w:ins>
      <w:moveToRangeStart w:id="12" w:author="LIN, Yufeng" w:date="2021-10-25T13:23:00Z" w:name="move86060622"/>
      <w:moveTo w:id="13" w:author="LIN, Yufeng" w:date="2021-10-25T13:23:00Z">
        <w:r w:rsidR="0028152E" w:rsidRPr="002F77F6">
          <w:rPr>
            <w:rFonts w:eastAsiaTheme="minorEastAsia"/>
          </w:rPr>
          <w:t xml:space="preserve">The role of </w:t>
        </w:r>
        <w:r w:rsidR="0028152E" w:rsidRPr="002F77F6">
          <w:rPr>
            <w:rFonts w:eastAsiaTheme="minorEastAsia"/>
            <w:i/>
            <w:iCs/>
          </w:rPr>
          <w:t>A. rambellii</w:t>
        </w:r>
        <w:r w:rsidR="0028152E" w:rsidRPr="002F77F6">
          <w:rPr>
            <w:rFonts w:eastAsiaTheme="minorEastAsia"/>
          </w:rPr>
          <w:t xml:space="preserve"> in colorectal carcinogenesis was further confirmed by our colorectal cancer stem cell proliferation experiment.</w:t>
        </w:r>
      </w:moveTo>
      <w:moveToRangeEnd w:id="12"/>
      <w:r w:rsidRPr="002F77F6">
        <w:rPr>
          <w:rFonts w:eastAsiaTheme="minorEastAsia"/>
        </w:rPr>
        <w:t xml:space="preserve"> In seven of the eight cohorts, the </w:t>
      </w:r>
      <w:ins w:id="14" w:author="LIN, Yufeng" w:date="2021-10-22T11:21:00Z">
        <w:r w:rsidR="000643B1" w:rsidRPr="002F77F6">
          <w:rPr>
            <w:rFonts w:eastAsiaTheme="minorEastAsia"/>
          </w:rPr>
          <w:t xml:space="preserve">composite </w:t>
        </w:r>
      </w:ins>
      <w:r w:rsidRPr="00C77F17">
        <w:rPr>
          <w:rFonts w:eastAsiaTheme="minorEastAsia"/>
        </w:rPr>
        <w:t xml:space="preserve">combined bacterial and fungal biomarkers classified CRC from healthy individuals with an </w:t>
      </w:r>
      <w:r w:rsidRPr="002F77F6">
        <w:rPr>
          <w:rFonts w:eastAsiaTheme="minorEastAsia"/>
          <w:rPrChange w:id="15" w:author="LIN, Yufeng" w:date="2021-10-26T14:27:00Z">
            <w:rPr>
              <w:rFonts w:eastAsiaTheme="minorEastAsia"/>
            </w:rPr>
          </w:rPrChange>
        </w:rPr>
        <w:t>AUC 1.44% - 10.60%</w:t>
      </w:r>
      <w:r w:rsidRPr="002F77F6">
        <w:rPr>
          <w:rFonts w:eastAsiaTheme="minorEastAsia"/>
          <w:rPrChange w:id="16" w:author="LIN, Yufeng" w:date="2021-10-22T11:21:00Z">
            <w:rPr>
              <w:rFonts w:eastAsiaTheme="minorEastAsia"/>
            </w:rPr>
          </w:rPrChange>
        </w:rPr>
        <w:t xml:space="preserve"> </w:t>
      </w:r>
      <w:ins w:id="17" w:author="LIN, Yufeng" w:date="2021-10-25T13:19:00Z">
        <w:r w:rsidR="002A5449" w:rsidRPr="002F77F6">
          <w:rPr>
            <w:rFonts w:eastAsiaTheme="minorEastAsia"/>
          </w:rPr>
          <w:t xml:space="preserve">relative change </w:t>
        </w:r>
      </w:ins>
      <w:r w:rsidRPr="00C77F17">
        <w:rPr>
          <w:rFonts w:eastAsiaTheme="minorEastAsia"/>
        </w:rPr>
        <w:t>higher than the bacterial classifier</w:t>
      </w:r>
      <w:r w:rsidRPr="002F77F6">
        <w:rPr>
          <w:rFonts w:eastAsiaTheme="minorEastAsia"/>
        </w:rPr>
        <w:t>. Among 14 biomarkers in the combined classifier,</w:t>
      </w:r>
      <w:r w:rsidRPr="002F77F6">
        <w:rPr>
          <w:rFonts w:eastAsiaTheme="minorEastAsia"/>
          <w:i/>
          <w:iCs/>
        </w:rPr>
        <w:t xml:space="preserve"> A. rambellii</w:t>
      </w:r>
      <w:r w:rsidRPr="002F77F6">
        <w:rPr>
          <w:rFonts w:eastAsiaTheme="minorEastAsia"/>
        </w:rPr>
        <w:t xml:space="preserve"> was the most important fungal species. Further abundance correlation analyses of the 64 differentially abundant species (33 fungi and 31 bacteria) showed </w:t>
      </w:r>
      <w:r w:rsidRPr="00C77F17">
        <w:rPr>
          <w:rFonts w:eastAsiaTheme="minorEastAsia"/>
        </w:rPr>
        <w:t xml:space="preserve">that cross-kingdom interactions </w:t>
      </w:r>
      <w:del w:id="18" w:author="LIN, Yufeng" w:date="2021-10-25T13:20:00Z">
        <w:r w:rsidRPr="002F77F6" w:rsidDel="0028152E">
          <w:rPr>
            <w:rFonts w:eastAsiaTheme="minorEastAsia"/>
            <w:rPrChange w:id="19" w:author="LIN, Yufeng" w:date="2021-10-22T11:22:00Z">
              <w:rPr>
                <w:rFonts w:eastAsiaTheme="minorEastAsia"/>
              </w:rPr>
            </w:rPrChange>
          </w:rPr>
          <w:delText xml:space="preserve">are </w:delText>
        </w:r>
      </w:del>
      <w:ins w:id="20" w:author="LIN, Yufeng" w:date="2021-10-25T13:20:00Z">
        <w:r w:rsidR="0028152E" w:rsidRPr="002F77F6">
          <w:rPr>
            <w:rFonts w:eastAsiaTheme="minorEastAsia"/>
          </w:rPr>
          <w:t>were</w:t>
        </w:r>
        <w:r w:rsidR="0028152E" w:rsidRPr="00C77F17">
          <w:rPr>
            <w:rFonts w:eastAsiaTheme="minorEastAsia"/>
          </w:rPr>
          <w:t xml:space="preserve"> </w:t>
        </w:r>
      </w:ins>
      <w:r w:rsidRPr="002F77F6">
        <w:rPr>
          <w:rFonts w:eastAsiaTheme="minorEastAsia"/>
          <w:rPrChange w:id="21" w:author="LIN, Yufeng" w:date="2021-10-22T11:22:00Z">
            <w:rPr>
              <w:rFonts w:eastAsiaTheme="minorEastAsia"/>
            </w:rPr>
          </w:rPrChange>
        </w:rPr>
        <w:t>associated with CRC</w:t>
      </w:r>
      <w:r w:rsidRPr="002F77F6">
        <w:rPr>
          <w:rFonts w:eastAsiaTheme="minorEastAsia"/>
        </w:rPr>
        <w:t xml:space="preserve">. Particularly, </w:t>
      </w:r>
      <w:r w:rsidRPr="00C77F17">
        <w:rPr>
          <w:rFonts w:eastAsiaTheme="minorEastAsia"/>
        </w:rPr>
        <w:t>strong differential correlations were shown between</w:t>
      </w:r>
      <w:r w:rsidRPr="002F77F6">
        <w:rPr>
          <w:rFonts w:eastAsiaTheme="minorEastAsia"/>
          <w:i/>
          <w:iCs/>
          <w:rPrChange w:id="22" w:author="LIN, Yufeng" w:date="2021-10-22T11:24:00Z">
            <w:rPr>
              <w:rFonts w:eastAsiaTheme="minorEastAsia"/>
              <w:i/>
              <w:iCs/>
            </w:rPr>
          </w:rPrChange>
        </w:rPr>
        <w:t xml:space="preserve"> A. rambellii</w:t>
      </w:r>
      <w:r w:rsidRPr="002F77F6">
        <w:rPr>
          <w:rFonts w:eastAsiaTheme="minorEastAsia"/>
          <w:rPrChange w:id="23" w:author="LIN, Yufeng" w:date="2021-10-22T11:24:00Z">
            <w:rPr>
              <w:rFonts w:eastAsiaTheme="minorEastAsia"/>
            </w:rPr>
          </w:rPrChange>
        </w:rPr>
        <w:t xml:space="preserve"> and two CRC-associated pathogens, </w:t>
      </w:r>
      <w:r w:rsidRPr="002F77F6">
        <w:rPr>
          <w:i/>
          <w:iCs/>
          <w:rPrChange w:id="24" w:author="LIN, Yufeng" w:date="2021-10-22T11:24:00Z">
            <w:rPr>
              <w:i/>
              <w:iCs/>
            </w:rPr>
          </w:rPrChange>
        </w:rPr>
        <w:t>Fusobacterium</w:t>
      </w:r>
      <w:r w:rsidRPr="002F77F6">
        <w:rPr>
          <w:rFonts w:eastAsiaTheme="minorEastAsia"/>
          <w:rPrChange w:id="25" w:author="LIN, Yufeng" w:date="2021-10-22T11:24:00Z">
            <w:rPr>
              <w:rFonts w:eastAsiaTheme="minorEastAsia"/>
            </w:rPr>
          </w:rPrChange>
        </w:rPr>
        <w:t xml:space="preserve"> </w:t>
      </w:r>
      <w:r w:rsidRPr="002F77F6">
        <w:rPr>
          <w:rFonts w:eastAsiaTheme="minorEastAsia"/>
          <w:i/>
          <w:iCs/>
          <w:rPrChange w:id="26" w:author="LIN, Yufeng" w:date="2021-10-22T11:24:00Z">
            <w:rPr>
              <w:rFonts w:eastAsiaTheme="minorEastAsia"/>
              <w:i/>
              <w:iCs/>
            </w:rPr>
          </w:rPrChange>
        </w:rPr>
        <w:t>nucleatum</w:t>
      </w:r>
      <w:r w:rsidRPr="002F77F6">
        <w:rPr>
          <w:rFonts w:eastAsiaTheme="minorEastAsia"/>
          <w:rPrChange w:id="27" w:author="LIN, Yufeng" w:date="2021-10-22T11:24:00Z">
            <w:rPr>
              <w:rFonts w:eastAsiaTheme="minorEastAsia"/>
            </w:rPr>
          </w:rPrChange>
        </w:rPr>
        <w:t xml:space="preserve"> and </w:t>
      </w:r>
      <w:r w:rsidRPr="002F77F6">
        <w:rPr>
          <w:i/>
          <w:iCs/>
          <w:rPrChange w:id="28" w:author="LIN, Yufeng" w:date="2021-10-22T11:24:00Z">
            <w:rPr>
              <w:i/>
              <w:iCs/>
            </w:rPr>
          </w:rPrChange>
        </w:rPr>
        <w:t>Parvimonas</w:t>
      </w:r>
      <w:r w:rsidRPr="002F77F6">
        <w:rPr>
          <w:rFonts w:eastAsiaTheme="minorEastAsia"/>
          <w:rPrChange w:id="29" w:author="LIN, Yufeng" w:date="2021-10-22T11:24:00Z">
            <w:rPr>
              <w:rFonts w:eastAsiaTheme="minorEastAsia"/>
            </w:rPr>
          </w:rPrChange>
        </w:rPr>
        <w:t xml:space="preserve"> </w:t>
      </w:r>
      <w:r w:rsidRPr="002F77F6">
        <w:rPr>
          <w:rFonts w:eastAsiaTheme="minorEastAsia"/>
          <w:i/>
          <w:iCs/>
          <w:rPrChange w:id="30" w:author="LIN, Yufeng" w:date="2021-10-22T11:24:00Z">
            <w:rPr>
              <w:rFonts w:eastAsiaTheme="minorEastAsia"/>
              <w:i/>
              <w:iCs/>
            </w:rPr>
          </w:rPrChange>
        </w:rPr>
        <w:t>micra</w:t>
      </w:r>
      <w:r w:rsidRPr="002F77F6">
        <w:rPr>
          <w:rFonts w:eastAsiaTheme="minorEastAsia"/>
        </w:rPr>
        <w:t xml:space="preserve">. </w:t>
      </w:r>
      <w:moveFromRangeStart w:id="31" w:author="LIN, Yufeng" w:date="2021-10-25T13:23:00Z" w:name="move86060622"/>
      <w:moveFrom w:id="32" w:author="LIN, Yufeng" w:date="2021-10-25T13:23:00Z">
        <w:r w:rsidRPr="002F77F6" w:rsidDel="0028152E">
          <w:rPr>
            <w:rFonts w:eastAsiaTheme="minorEastAsia"/>
          </w:rPr>
          <w:t xml:space="preserve">The role of </w:t>
        </w:r>
        <w:r w:rsidRPr="002F77F6" w:rsidDel="0028152E">
          <w:rPr>
            <w:rFonts w:eastAsiaTheme="minorEastAsia"/>
            <w:i/>
            <w:iCs/>
          </w:rPr>
          <w:t>A. rambellii</w:t>
        </w:r>
        <w:r w:rsidRPr="002F77F6" w:rsidDel="0028152E">
          <w:rPr>
            <w:rFonts w:eastAsiaTheme="minorEastAsia"/>
          </w:rPr>
          <w:t xml:space="preserve"> in colorectal carcinogenesis was further </w:t>
        </w:r>
        <w:r w:rsidRPr="00C77F17" w:rsidDel="0028152E">
          <w:rPr>
            <w:rFonts w:eastAsiaTheme="minorEastAsia"/>
          </w:rPr>
          <w:t>confirmed by our colorectal cancer stem cell proliferation experiment</w:t>
        </w:r>
        <w:r w:rsidRPr="002F77F6" w:rsidDel="0028152E">
          <w:rPr>
            <w:rFonts w:eastAsiaTheme="minorEastAsia"/>
          </w:rPr>
          <w:t>.</w:t>
        </w:r>
      </w:moveFrom>
      <w:moveFromRangeEnd w:id="31"/>
    </w:p>
    <w:p w14:paraId="715F9799" w14:textId="7E5148CA" w:rsidR="007829D5" w:rsidRPr="002F77F6" w:rsidDel="0028152E" w:rsidRDefault="007829D5" w:rsidP="007829D5">
      <w:pPr>
        <w:rPr>
          <w:del w:id="33" w:author="LIN, Yufeng" w:date="2021-10-25T13:23:00Z"/>
          <w:rFonts w:eastAsiaTheme="minorEastAsia"/>
        </w:rPr>
      </w:pPr>
      <w:r w:rsidRPr="002F77F6">
        <w:rPr>
          <w:rFonts w:eastAsiaTheme="minorEastAsia"/>
          <w:b/>
          <w:bCs/>
        </w:rPr>
        <w:t xml:space="preserve">Conclusions </w:t>
      </w:r>
      <w:r w:rsidRPr="002F77F6">
        <w:rPr>
          <w:rFonts w:eastAsiaTheme="minorEastAsia"/>
        </w:rPr>
        <w:t xml:space="preserve">This study revealed the mycobiome alterations in CRC particularly the enrichment of </w:t>
      </w:r>
      <w:r w:rsidRPr="002F77F6">
        <w:rPr>
          <w:rFonts w:eastAsiaTheme="minorEastAsia"/>
          <w:i/>
          <w:iCs/>
        </w:rPr>
        <w:t xml:space="preserve">A. rambellii </w:t>
      </w:r>
      <w:r w:rsidRPr="002F77F6">
        <w:rPr>
          <w:rFonts w:eastAsiaTheme="minorEastAsia"/>
        </w:rPr>
        <w:t>implying that the role of mycobiome in CRC is not negligeable.</w:t>
      </w:r>
    </w:p>
    <w:p w14:paraId="08A17ECB" w14:textId="77777777" w:rsidR="007829D5" w:rsidRPr="002F77F6" w:rsidRDefault="007829D5" w:rsidP="0028152E">
      <w:pPr>
        <w:rPr>
          <w:b/>
          <w:bCs/>
          <w:kern w:val="44"/>
        </w:rPr>
        <w:pPrChange w:id="34" w:author="LIN, Yufeng" w:date="2021-10-25T13:23:00Z">
          <w:pPr>
            <w:widowControl/>
            <w:spacing w:before="0" w:after="0"/>
            <w:jc w:val="left"/>
          </w:pPr>
        </w:pPrChange>
      </w:pPr>
      <w:r w:rsidRPr="002F77F6">
        <w:br w:type="page"/>
      </w:r>
    </w:p>
    <w:p w14:paraId="712F46EF" w14:textId="7B47B2C1" w:rsidR="00192D58" w:rsidRPr="002F77F6" w:rsidRDefault="00D9531B" w:rsidP="00BA0A8A">
      <w:pPr>
        <w:pStyle w:val="title10831"/>
        <w:spacing w:before="0" w:after="0" w:line="480" w:lineRule="auto"/>
        <w:jc w:val="both"/>
      </w:pPr>
      <w:r w:rsidRPr="002F77F6">
        <w:lastRenderedPageBreak/>
        <w:t>Introduction</w:t>
      </w:r>
    </w:p>
    <w:p w14:paraId="305AF17B" w14:textId="36AC347E" w:rsidR="00A305D8" w:rsidRPr="002F77F6" w:rsidRDefault="00D9531B" w:rsidP="00BA0A8A">
      <w:pPr>
        <w:spacing w:before="0" w:after="0"/>
      </w:pPr>
      <w:r w:rsidRPr="002F77F6">
        <w:t xml:space="preserve">Colorectal cancer </w:t>
      </w:r>
      <w:r w:rsidR="002F5B96" w:rsidRPr="002F77F6">
        <w:t xml:space="preserve">(CRC) </w:t>
      </w:r>
      <w:r w:rsidRPr="002F77F6">
        <w:t>is the third most common cancer and</w:t>
      </w:r>
      <w:r w:rsidR="00E46F05" w:rsidRPr="002F77F6">
        <w:t xml:space="preserve"> </w:t>
      </w:r>
      <w:del w:id="35" w:author="Jun Yu (MEDT)" w:date="2021-10-18T14:15:00Z">
        <w:r w:rsidR="00E46F05" w:rsidRPr="002F77F6" w:rsidDel="008D71FB">
          <w:delText>has</w:delText>
        </w:r>
      </w:del>
      <w:r w:rsidR="00E46F05" w:rsidRPr="002F77F6">
        <w:t xml:space="preserve"> </w:t>
      </w:r>
      <w:r w:rsidRPr="002F77F6">
        <w:t>the second</w:t>
      </w:r>
      <w:ins w:id="36" w:author="Jun Yu (MEDT)" w:date="2021-10-18T14:15:00Z">
        <w:r w:rsidR="008D71FB" w:rsidRPr="002F77F6">
          <w:t xml:space="preserve"> </w:t>
        </w:r>
      </w:ins>
      <w:ins w:id="37" w:author="Jun Yu (MEDT)" w:date="2021-10-18T14:16:00Z">
        <w:r w:rsidR="008D71FB" w:rsidRPr="002F77F6">
          <w:t xml:space="preserve">leading cause of cancer-related </w:t>
        </w:r>
      </w:ins>
      <w:del w:id="38" w:author="Jun Yu (MEDT)" w:date="2021-10-18T14:16:00Z">
        <w:r w:rsidRPr="002F77F6" w:rsidDel="008D71FB">
          <w:delText>-highest mortality rate after lung cancer</w:delText>
        </w:r>
      </w:del>
      <w:ins w:id="39" w:author="Jun Yu (MEDT)" w:date="2021-10-18T14:16:00Z">
        <w:r w:rsidR="008D71FB" w:rsidRPr="002F77F6">
          <w:t>death</w:t>
        </w:r>
      </w:ins>
      <w:r w:rsidR="009659EB" w:rsidRPr="002F77F6">
        <w:t xml:space="preserve"> globally</w:t>
      </w:r>
      <w:r w:rsidRPr="002F77F6">
        <w:fldChar w:fldCharType="begin"/>
      </w:r>
      <w:r w:rsidR="00DC0C5E" w:rsidRPr="002F77F6">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2F77F6">
        <w:fldChar w:fldCharType="separate"/>
      </w:r>
      <w:r w:rsidR="00D7106E" w:rsidRPr="002F77F6">
        <w:rPr>
          <w:kern w:val="0"/>
          <w:vertAlign w:val="superscript"/>
        </w:rPr>
        <w:t>1,2</w:t>
      </w:r>
      <w:r w:rsidRPr="002F77F6">
        <w:fldChar w:fldCharType="end"/>
      </w:r>
      <w:r w:rsidRPr="002F77F6">
        <w:t xml:space="preserve">. </w:t>
      </w:r>
      <w:del w:id="40" w:author="Jun Yu (MEDT)" w:date="2021-10-18T14:16:00Z">
        <w:r w:rsidR="00E46F05" w:rsidRPr="002F77F6" w:rsidDel="008D71FB">
          <w:delText xml:space="preserve">It is estimated that </w:delText>
        </w:r>
        <w:r w:rsidRPr="002F77F6" w:rsidDel="008D71FB">
          <w:delText>CRC</w:delText>
        </w:r>
        <w:r w:rsidR="00E46F05" w:rsidRPr="002F77F6" w:rsidDel="008D71FB">
          <w:delText xml:space="preserve"> </w:delText>
        </w:r>
        <w:r w:rsidR="006716FA" w:rsidRPr="002F77F6" w:rsidDel="008D71FB">
          <w:delText>incidence</w:delText>
        </w:r>
        <w:r w:rsidR="00E46F05" w:rsidRPr="002F77F6" w:rsidDel="008D71FB">
          <w:delText xml:space="preserve"> will</w:delText>
        </w:r>
        <w:r w:rsidRPr="002F77F6" w:rsidDel="008D71FB">
          <w:delText xml:space="preserve"> increase by approximately 80% to</w:delText>
        </w:r>
        <w:r w:rsidR="00E46F05" w:rsidRPr="002F77F6" w:rsidDel="008D71FB">
          <w:delText xml:space="preserve"> over </w:delText>
        </w:r>
        <w:r w:rsidRPr="002F77F6" w:rsidDel="008D71FB">
          <w:delText xml:space="preserve">two million cases </w:delText>
        </w:r>
        <w:r w:rsidR="00E46F05" w:rsidRPr="002F77F6" w:rsidDel="008D71FB">
          <w:delText xml:space="preserve">in </w:delText>
        </w:r>
        <w:r w:rsidRPr="002F77F6" w:rsidDel="008D71FB">
          <w:delText>the next two decades</w:delText>
        </w:r>
        <w:r w:rsidRPr="002F77F6" w:rsidDel="008D71FB">
          <w:fldChar w:fldCharType="begin"/>
        </w:r>
        <w:r w:rsidR="00FD106C" w:rsidRPr="002F77F6" w:rsidDel="008D71FB">
          <w:delInstrText xml:space="preserve"> ADDIN ZOTERO_ITEM CSL_CITATION {"citationID":"2orzJ6ze","properties":{"formattedCitation":"\\super 3\\nosupersub{}","plainCitation":"3","noteIndex":0},"citationItems":[{"id":24,"uris":["http://zotero.org/users/7908919/items/9F955KGE"],"uri":["http://zotero.org/users/7908919/items/9F955KGE"],"itemData":{"id":24,"type":"article-journal","abstract":"Colorectal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delInstrText>
        </w:r>
        <w:r w:rsidRPr="002F77F6" w:rsidDel="008D71FB">
          <w:fldChar w:fldCharType="separate"/>
        </w:r>
        <w:r w:rsidR="002F5B96" w:rsidRPr="002F77F6" w:rsidDel="008D71FB">
          <w:rPr>
            <w:rFonts w:eastAsia="PMingLiU"/>
            <w:kern w:val="0"/>
            <w:vertAlign w:val="superscript"/>
          </w:rPr>
          <w:delText>3</w:delText>
        </w:r>
        <w:r w:rsidRPr="002F77F6" w:rsidDel="008D71FB">
          <w:fldChar w:fldCharType="end"/>
        </w:r>
        <w:r w:rsidRPr="002F77F6" w:rsidDel="008D71FB">
          <w:delText>.</w:delText>
        </w:r>
        <w:r w:rsidR="006716FA" w:rsidRPr="002F77F6" w:rsidDel="008D71FB">
          <w:delText xml:space="preserve"> </w:delText>
        </w:r>
      </w:del>
      <w:r w:rsidR="006716FA" w:rsidRPr="002F77F6">
        <w:t>S</w:t>
      </w:r>
      <w:r w:rsidR="00B01273" w:rsidRPr="002F77F6">
        <w:t>poradic</w:t>
      </w:r>
      <w:r w:rsidRPr="002F77F6">
        <w:t xml:space="preserve"> CRC</w:t>
      </w:r>
      <w:r w:rsidR="009659EB" w:rsidRPr="002F77F6">
        <w:t>, which</w:t>
      </w:r>
      <w:r w:rsidR="00B01273" w:rsidRPr="002F77F6">
        <w:t xml:space="preserve"> arise</w:t>
      </w:r>
      <w:r w:rsidR="006716FA" w:rsidRPr="002F77F6">
        <w:t>s</w:t>
      </w:r>
      <w:r w:rsidR="00B01273" w:rsidRPr="002F77F6">
        <w:t xml:space="preserve"> without kn</w:t>
      </w:r>
      <w:r w:rsidR="00E46F05" w:rsidRPr="002F77F6">
        <w:t xml:space="preserve">own contribution from germline </w:t>
      </w:r>
      <w:r w:rsidR="00992A0C" w:rsidRPr="002F77F6">
        <w:t>mutations</w:t>
      </w:r>
      <w:r w:rsidR="00E46F05" w:rsidRPr="002F77F6">
        <w:t xml:space="preserve"> or significant family history</w:t>
      </w:r>
      <w:r w:rsidR="00B01273" w:rsidRPr="002F77F6">
        <w:t xml:space="preserve">, </w:t>
      </w:r>
      <w:r w:rsidRPr="002F77F6">
        <w:t>account</w:t>
      </w:r>
      <w:r w:rsidR="00E46F05" w:rsidRPr="002F77F6">
        <w:t>ed</w:t>
      </w:r>
      <w:r w:rsidRPr="002F77F6">
        <w:t xml:space="preserve"> for about 75% of CRC</w:t>
      </w:r>
      <w:r w:rsidR="006716FA" w:rsidRPr="002F77F6">
        <w:t>,</w:t>
      </w:r>
      <w:r w:rsidR="00B01273" w:rsidRPr="002F77F6">
        <w:t xml:space="preserve"> implying the importance of environmental factors</w:t>
      </w:r>
      <w:r w:rsidR="00543629" w:rsidRPr="002F77F6">
        <w:t xml:space="preserve"> in CRC pathogenesis</w:t>
      </w:r>
      <w:r w:rsidRPr="002F77F6">
        <w:fldChar w:fldCharType="begin"/>
      </w:r>
      <w:r w:rsidR="00DC0C5E" w:rsidRPr="002F77F6">
        <w:instrText xml:space="preserve"> ADDIN ZOTERO_ITEM CSL_CITATION {"citationID":"0NNflLRf","properties":{"formattedCitation":"\\super 3\\nosupersub{}","plainCitation":"3","noteIndex":0},"citationItems":[{"id":459,"uris":["http://zotero.org/users/7908919/items/84BBUQZV"],"uri":["http://zotero.org/users/7908919/items/84BBUQZV"],"itemData":{"id":459,"type":"article-journal","abstract":"Colorectal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2F77F6">
        <w:fldChar w:fldCharType="separate"/>
      </w:r>
      <w:r w:rsidR="00DC0C5E" w:rsidRPr="002F77F6">
        <w:rPr>
          <w:kern w:val="0"/>
          <w:vertAlign w:val="superscript"/>
        </w:rPr>
        <w:t>3</w:t>
      </w:r>
      <w:r w:rsidRPr="002F77F6">
        <w:fldChar w:fldCharType="end"/>
      </w:r>
      <w:r w:rsidRPr="002F77F6">
        <w:t>.</w:t>
      </w:r>
      <w:r w:rsidR="009659EB" w:rsidRPr="002F77F6">
        <w:t xml:space="preserve"> </w:t>
      </w:r>
      <w:del w:id="41" w:author="Jun Yu (MEDT)" w:date="2021-10-18T14:18:00Z">
        <w:r w:rsidR="009659EB" w:rsidRPr="002F77F6" w:rsidDel="008D71FB">
          <w:delText xml:space="preserve">The gut microbiome </w:delText>
        </w:r>
        <w:r w:rsidR="006E146A" w:rsidRPr="002F77F6" w:rsidDel="008D71FB">
          <w:delText>provid</w:delText>
        </w:r>
        <w:r w:rsidR="009B08A0" w:rsidRPr="002F77F6" w:rsidDel="008D71FB">
          <w:delText>es</w:delText>
        </w:r>
        <w:r w:rsidR="006E146A" w:rsidRPr="002F77F6" w:rsidDel="008D71FB">
          <w:delText xml:space="preserve"> numerous essential metabolic and physiological functions</w:delText>
        </w:r>
        <w:r w:rsidR="006716FA" w:rsidRPr="002F77F6" w:rsidDel="008D71FB">
          <w:delText xml:space="preserve"> for our bodies</w:delText>
        </w:r>
        <w:r w:rsidR="006E146A" w:rsidRPr="002F77F6" w:rsidDel="008D71FB">
          <w:delText>, including digestion, vitamins</w:delText>
        </w:r>
        <w:r w:rsidR="006716FA" w:rsidRPr="002F77F6" w:rsidDel="008D71FB">
          <w:delText xml:space="preserve"> synthesis, </w:delText>
        </w:r>
        <w:r w:rsidR="006E146A" w:rsidRPr="002F77F6" w:rsidDel="008D71FB">
          <w:delText>immune system</w:delText>
        </w:r>
        <w:r w:rsidR="006716FA" w:rsidRPr="002F77F6" w:rsidDel="008D71FB">
          <w:delText xml:space="preserve"> development</w:delText>
        </w:r>
        <w:r w:rsidR="00BD15CB" w:rsidRPr="002F77F6" w:rsidDel="008D71FB">
          <w:delText>,</w:delText>
        </w:r>
        <w:r w:rsidR="006716FA" w:rsidRPr="002F77F6" w:rsidDel="008D71FB">
          <w:delText xml:space="preserve"> and more</w:delText>
        </w:r>
        <w:r w:rsidR="006E146A" w:rsidRPr="002F77F6" w:rsidDel="008D71FB">
          <w:fldChar w:fldCharType="begin"/>
        </w:r>
        <w:r w:rsidR="00FD106C" w:rsidRPr="002F77F6" w:rsidDel="008D71FB">
          <w:delInstrText xml:space="preserve"> ADDIN ZOTERO_ITEM CSL_CITATION {"citationID":"wCYRPTbi","properties":{"formattedCitation":"\\super 2\\nosupersub{}","plainCitation":"2","noteIndex":0},"citationItems":[{"id":219,"uris":["http://zotero.org/users/7908919/items/PPUN7SA6"],"uri":["http://zotero.org/users/7908919/items/PPUN7SA6"],"itemData":{"id":219,"type":"article-journal","abstract":"Gut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delInstrText>
        </w:r>
        <w:r w:rsidR="006E146A" w:rsidRPr="002F77F6" w:rsidDel="008D71FB">
          <w:fldChar w:fldCharType="separate"/>
        </w:r>
        <w:r w:rsidR="00D7106E" w:rsidRPr="002F77F6" w:rsidDel="008D71FB">
          <w:rPr>
            <w:kern w:val="0"/>
            <w:vertAlign w:val="superscript"/>
          </w:rPr>
          <w:delText>2</w:delText>
        </w:r>
        <w:r w:rsidR="006E146A" w:rsidRPr="002F77F6" w:rsidDel="008D71FB">
          <w:fldChar w:fldCharType="end"/>
        </w:r>
        <w:r w:rsidR="006E146A" w:rsidRPr="002F77F6" w:rsidDel="008D71FB">
          <w:delText xml:space="preserve">. </w:delText>
        </w:r>
      </w:del>
      <w:r w:rsidR="00B01273" w:rsidRPr="002F77F6">
        <w:t xml:space="preserve">Recent studies have </w:t>
      </w:r>
      <w:r w:rsidR="0070227E" w:rsidRPr="002F77F6">
        <w:t>linked</w:t>
      </w:r>
      <w:r w:rsidR="005165C0" w:rsidRPr="002F77F6">
        <w:t xml:space="preserve"> </w:t>
      </w:r>
      <w:r w:rsidR="00B01273" w:rsidRPr="002F77F6">
        <w:t>gut microbiota alter</w:t>
      </w:r>
      <w:r w:rsidR="005165C0" w:rsidRPr="002F77F6">
        <w:t xml:space="preserve">ation </w:t>
      </w:r>
      <w:r w:rsidR="0070227E" w:rsidRPr="002F77F6">
        <w:t>to</w:t>
      </w:r>
      <w:r w:rsidR="005165C0" w:rsidRPr="002F77F6">
        <w:t xml:space="preserve"> </w:t>
      </w:r>
      <w:r w:rsidR="00B01273" w:rsidRPr="002F77F6">
        <w:t>CR</w:t>
      </w:r>
      <w:r w:rsidR="00D7106E" w:rsidRPr="002F77F6">
        <w:t>C</w:t>
      </w:r>
      <w:r w:rsidR="0070227E" w:rsidRPr="002F77F6">
        <w:t xml:space="preserve"> occurence</w:t>
      </w:r>
      <w:r w:rsidR="00D95D9D" w:rsidRPr="002F77F6">
        <w:fldChar w:fldCharType="begin"/>
      </w:r>
      <w:r w:rsidR="00594D09" w:rsidRPr="002F77F6">
        <w:instrText xml:space="preserve"> ADDIN ZOTERO_ITEM CSL_CITATION {"citationID":"a12f1uocv78","properties":{"formattedCitation":"\\super 4\\uc0\\u8211{}6\\nosupersub{}","plainCitation":"4–6","noteIndex":0},"citationItems":[{"id":90,"uris":["http://zotero.org/users/7908919/items/C9ATUFLG"],"uri":["http://zotero.org/users/7908919/items/C9ATUFLG"],"itemData":{"id":90,"type":"article-journal","abstract":"Colorectal cancer (CRC) accounts for about 10% of all new cancer cases globally. Located at close proximity to the colorectal epithelium, the gut microbiota comprises a large population of microorganisms that interact with host cells to regulate many physiological processes, such as energy harvest, metabolism and immune response. Sequencing studies have revealed microbial compositional and ecological changes in patients with CRC, whereas functional studies in animal models have pinpointed the roles of several bacteria in colorectal carcinogenesis, including Fusobacterium nucleatum and certain strains of Escherichia coli and Bacteroides fragilis. These findings give new opportunities to take advantage of our knowledge on the gut microbiota for clinical applications, such as gut microbiota analysis as screening, prognostic or predictive biomarkers, or modulating microorganisms to prevent cancer, augment therapies and reduce adverse effects of treatment. This Review aims to provide an overview and discussion of the gut microbiota in colorectal neoplasia, including relevant mechanisms in microbiota-related carcinogenesis, the potential of utilizing the microbiota as CRC biomarkers, and the prospect for modulating the microbiota for CRC prevention or treatment. These scientific findings will pave the way to clinically translate the use of gut microbiota for CRC in the near future.","container-title":"Nature Reviews Gastroenterology &amp; Hepatology","DOI":"10.1038/s41575-019-0209-8","ISSN":"1759-5053","issue":"11","language":"en","note":"number: 11\npublisher: Nature Publishing Group","page":"690-704","source":"www.nature.com","title":"Gut microbiota in colorectal cancer: mechanisms of action and clinical applications","title-short":"Gut microbiota in colorectal cancer","volume":"16","author":[{"family":"Wong","given":"Sunny H."},{"family":"Yu","given":"Jun"}],"issued":{"date-parts":[["2019",11]]}}},{"id":85,"uris":["http://zotero.org/users/7908919/items/34NS6IE9"],"uri":["http://zotero.org/users/7908919/items/34NS6IE9"],"itemData":{"id":85,"type":"article-journal","abstract":"Objective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r w:rsidR="00D95D9D" w:rsidRPr="002F77F6">
        <w:fldChar w:fldCharType="separate"/>
      </w:r>
      <w:r w:rsidR="00594D09" w:rsidRPr="002F77F6">
        <w:rPr>
          <w:kern w:val="0"/>
          <w:vertAlign w:val="superscript"/>
        </w:rPr>
        <w:t>4–6</w:t>
      </w:r>
      <w:r w:rsidR="00D95D9D" w:rsidRPr="002F77F6">
        <w:fldChar w:fldCharType="end"/>
      </w:r>
      <w:del w:id="42" w:author="LIN, Yufeng" w:date="2021-10-20T10:11:00Z">
        <w:r w:rsidR="00D7106E" w:rsidRPr="002F77F6" w:rsidDel="00D95D9D">
          <w:rPr>
            <w:kern w:val="0"/>
            <w:vertAlign w:val="superscript"/>
          </w:rPr>
          <w:delText>5</w:delText>
        </w:r>
      </w:del>
      <w:r w:rsidR="00B01273" w:rsidRPr="002F77F6">
        <w:t>.</w:t>
      </w:r>
      <w:r w:rsidR="00D7106E" w:rsidRPr="002F77F6">
        <w:t xml:space="preserve"> </w:t>
      </w:r>
      <w:del w:id="43" w:author="Jun Yu (MEDT)" w:date="2021-10-19T17:47:00Z">
        <w:r w:rsidR="0070227E" w:rsidRPr="002F77F6" w:rsidDel="00D641D6">
          <w:delText xml:space="preserve">Dysbiosis such as reduced gut microbial diversity and enrichment of oncogenic microorganisms have been associated </w:delText>
        </w:r>
        <w:r w:rsidR="00E81CE7" w:rsidRPr="002F77F6" w:rsidDel="00D641D6">
          <w:delText>with</w:delText>
        </w:r>
        <w:r w:rsidR="0070227E" w:rsidRPr="002F77F6" w:rsidDel="00D641D6">
          <w:delText xml:space="preserve"> CRC carcinogenesis</w:delText>
        </w:r>
      </w:del>
      <w:del w:id="44" w:author="Jun Yu (MEDT)" w:date="2021-10-18T14:32:00Z">
        <w:r w:rsidR="0070227E" w:rsidRPr="002F77F6" w:rsidDel="006F09A3">
          <w:delText xml:space="preserve">. </w:delText>
        </w:r>
        <w:r w:rsidR="00D7106E" w:rsidRPr="002F77F6" w:rsidDel="006F09A3">
          <w:delText>For instance,</w:delText>
        </w:r>
        <w:r w:rsidR="0070227E" w:rsidRPr="002F77F6" w:rsidDel="006F09A3">
          <w:delText xml:space="preserve"> the notorious</w:delText>
        </w:r>
        <w:r w:rsidR="00D7106E" w:rsidRPr="002F77F6" w:rsidDel="006F09A3">
          <w:delText xml:space="preserve"> </w:delText>
        </w:r>
        <w:r w:rsidR="0070227E" w:rsidRPr="002F77F6" w:rsidDel="006F09A3">
          <w:rPr>
            <w:i/>
            <w:iCs/>
          </w:rPr>
          <w:delText>Fusobacterium</w:delText>
        </w:r>
        <w:r w:rsidR="00D7106E" w:rsidRPr="002F77F6" w:rsidDel="006F09A3">
          <w:rPr>
            <w:i/>
            <w:iCs/>
          </w:rPr>
          <w:delText xml:space="preserve"> nucleatum</w:delText>
        </w:r>
        <w:r w:rsidR="00D7106E" w:rsidRPr="002F77F6" w:rsidDel="006F09A3">
          <w:delText xml:space="preserve"> promoted glycolysis and oncogenesis </w:delText>
        </w:r>
        <w:r w:rsidR="00752EF5" w:rsidRPr="002F77F6" w:rsidDel="006F09A3">
          <w:delText xml:space="preserve">of </w:delText>
        </w:r>
        <w:r w:rsidR="00D7106E" w:rsidRPr="002F77F6" w:rsidDel="006F09A3">
          <w:delText xml:space="preserve">CRC </w:delText>
        </w:r>
        <w:r w:rsidR="0070227E" w:rsidRPr="002F77F6" w:rsidDel="006F09A3">
          <w:delText>by</w:delText>
        </w:r>
        <w:r w:rsidR="00D7106E" w:rsidRPr="002F77F6" w:rsidDel="006F09A3">
          <w:delText xml:space="preserve"> targeting IncRNA ENO1-IT1</w:delText>
        </w:r>
      </w:del>
      <w:del w:id="45" w:author="LIN, Yufeng" w:date="2021-10-20T10:06:00Z">
        <w:r w:rsidR="00D7106E" w:rsidRPr="002F77F6" w:rsidDel="00DC0C5E">
          <w:fldChar w:fldCharType="begin"/>
        </w:r>
        <w:r w:rsidR="00DC0C5E" w:rsidRPr="002F77F6" w:rsidDel="00DC0C5E">
          <w:delInstrText xml:space="preserve"> ADDIN ZOTERO_ITEM CSL_CITATION {"citationID":"nqOZkrkk","properties":{"formattedCitation":"\\super 4\\nosupersub{}","plainCitation":"4","noteIndex":0},"citationItems":[{"id":617,"uris":["http://zotero.org/users/7908919/items/GBNEAEIL"],"uri":["http://zotero.org/users/7908919/items/GBNEAEIL"],"itemData":{"id":617,"type":"article-journal","abstract":"Objective 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delInstrText>
        </w:r>
        <w:r w:rsidR="00D7106E" w:rsidRPr="002F77F6" w:rsidDel="00DC0C5E">
          <w:fldChar w:fldCharType="separate"/>
        </w:r>
        <w:r w:rsidR="00DC0C5E" w:rsidRPr="002F77F6" w:rsidDel="00DC0C5E">
          <w:rPr>
            <w:kern w:val="0"/>
            <w:vertAlign w:val="superscript"/>
          </w:rPr>
          <w:delText>4</w:delText>
        </w:r>
        <w:r w:rsidR="00D7106E" w:rsidRPr="002F77F6" w:rsidDel="00DC0C5E">
          <w:fldChar w:fldCharType="end"/>
        </w:r>
        <w:r w:rsidR="00D7106E" w:rsidRPr="002F77F6" w:rsidDel="00DC0C5E">
          <w:delText>.</w:delText>
        </w:r>
      </w:del>
      <w:del w:id="46" w:author="LIN, Yufeng" w:date="2021-10-20T10:07:00Z">
        <w:r w:rsidR="00D7106E" w:rsidRPr="002F77F6" w:rsidDel="00D95D9D">
          <w:delText xml:space="preserve"> </w:delText>
        </w:r>
      </w:del>
      <w:r w:rsidR="00A310E1" w:rsidRPr="002F77F6">
        <w:t>A m</w:t>
      </w:r>
      <w:r w:rsidR="00F61633" w:rsidRPr="002F77F6">
        <w:t>eta-analysis</w:t>
      </w:r>
      <w:r w:rsidR="009B08A0" w:rsidRPr="002F77F6">
        <w:t xml:space="preserve"> </w:t>
      </w:r>
      <w:r w:rsidR="00F61633" w:rsidRPr="002F77F6">
        <w:t xml:space="preserve">with approximately 1,000 individuals from five cohorts </w:t>
      </w:r>
      <w:r w:rsidR="00E81CE7" w:rsidRPr="002F77F6">
        <w:t xml:space="preserve">has </w:t>
      </w:r>
      <w:r w:rsidR="00752EF5" w:rsidRPr="002F77F6">
        <w:t>revealed</w:t>
      </w:r>
      <w:r w:rsidRPr="002F77F6">
        <w:t xml:space="preserve"> the microbial signatures </w:t>
      </w:r>
      <w:r w:rsidR="009B08A0" w:rsidRPr="002F77F6">
        <w:t>o</w:t>
      </w:r>
      <w:r w:rsidR="00E81CE7" w:rsidRPr="002F77F6">
        <w:t>f</w:t>
      </w:r>
      <w:r w:rsidR="009B08A0" w:rsidRPr="002F77F6">
        <w:t xml:space="preserve"> genes </w:t>
      </w:r>
      <w:r w:rsidRPr="002F77F6">
        <w:t>specific</w:t>
      </w:r>
      <w:r w:rsidR="004266AF" w:rsidRPr="002F77F6">
        <w:t xml:space="preserve"> </w:t>
      </w:r>
      <w:r w:rsidRPr="002F77F6">
        <w:t>for CRC</w:t>
      </w:r>
      <w:r w:rsidR="004266AF" w:rsidRPr="002F77F6">
        <w:rPr>
          <w:strike/>
        </w:rPr>
        <w:fldChar w:fldCharType="begin"/>
      </w:r>
      <w:r w:rsidR="00594D09" w:rsidRPr="002F77F6">
        <w:rPr>
          <w:strike/>
        </w:rPr>
        <w:instrText xml:space="preserve"> ADDIN ZOTERO_ITEM CSL_CITATION {"citationID":"3yBfk9by","properties":{"formattedCitation":"\\super 7\\nosupersub{}","plainCitation":"7","noteIndex":0},"citationItems":[{"id":93,"uris":["http://zotero.org/users/7908919/items/ZDKZ4WLF"],"uri":["http://zotero.org/users/7908919/items/ZDKZ4WLF"],"itemData":{"id":93,"type":"article-journal","container-title":"Nature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4266AF" w:rsidRPr="002F77F6">
        <w:rPr>
          <w:strike/>
        </w:rPr>
        <w:fldChar w:fldCharType="separate"/>
      </w:r>
      <w:r w:rsidR="00594D09" w:rsidRPr="002F77F6">
        <w:rPr>
          <w:kern w:val="0"/>
          <w:vertAlign w:val="superscript"/>
        </w:rPr>
        <w:t>7</w:t>
      </w:r>
      <w:r w:rsidR="004266AF" w:rsidRPr="002F77F6">
        <w:rPr>
          <w:strike/>
        </w:rPr>
        <w:fldChar w:fldCharType="end"/>
      </w:r>
      <w:r w:rsidRPr="002F77F6">
        <w:t xml:space="preserve"> and the association between the gut microbiome and choline degradatio</w:t>
      </w:r>
      <w:r w:rsidR="00F61633" w:rsidRPr="002F77F6">
        <w:t>n</w:t>
      </w:r>
      <w:r w:rsidR="000B77CA" w:rsidRPr="002F77F6">
        <w:rPr>
          <w:strike/>
        </w:rPr>
        <w:fldChar w:fldCharType="begin"/>
      </w:r>
      <w:r w:rsidR="00594D09" w:rsidRPr="002F77F6">
        <w:rPr>
          <w:strike/>
        </w:rPr>
        <w:instrText xml:space="preserve"> ADDIN ZOTERO_ITEM CSL_CITATION {"citationID":"sHUzSLer","properties":{"formattedCitation":"\\super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0B77CA" w:rsidRPr="002F77F6">
        <w:rPr>
          <w:strike/>
        </w:rPr>
        <w:fldChar w:fldCharType="separate"/>
      </w:r>
      <w:r w:rsidR="00594D09" w:rsidRPr="002F77F6">
        <w:rPr>
          <w:kern w:val="0"/>
          <w:vertAlign w:val="superscript"/>
        </w:rPr>
        <w:t>8</w:t>
      </w:r>
      <w:r w:rsidR="000B77CA" w:rsidRPr="002F77F6">
        <w:rPr>
          <w:strike/>
        </w:rPr>
        <w:fldChar w:fldCharType="end"/>
      </w:r>
      <w:r w:rsidRPr="002F77F6">
        <w:t>.</w:t>
      </w:r>
      <w:r w:rsidR="00FC2A07" w:rsidRPr="002F77F6">
        <w:t xml:space="preserve"> </w:t>
      </w:r>
      <w:r w:rsidR="00E81CE7" w:rsidRPr="002F77F6">
        <w:t>Even though</w:t>
      </w:r>
      <w:r w:rsidR="004070E3" w:rsidRPr="002F77F6">
        <w:t xml:space="preserve"> </w:t>
      </w:r>
      <w:r w:rsidR="00FC2A07" w:rsidRPr="002F77F6">
        <w:t xml:space="preserve">&gt;90% of </w:t>
      </w:r>
      <w:r w:rsidR="00E81CE7" w:rsidRPr="002F77F6">
        <w:t xml:space="preserve">the </w:t>
      </w:r>
      <w:r w:rsidR="00FC2A07" w:rsidRPr="002F77F6">
        <w:t xml:space="preserve">gut microbiome are composed of bacteria, </w:t>
      </w:r>
      <w:r w:rsidR="00FC2A07" w:rsidRPr="002F77F6">
        <w:rPr>
          <w:lang w:eastAsia="zh-HK"/>
        </w:rPr>
        <w:t>a p</w:t>
      </w:r>
      <w:r w:rsidR="00FC2A07" w:rsidRPr="002F77F6">
        <w:t xml:space="preserve">erturbed gut fungal composition </w:t>
      </w:r>
      <w:del w:id="47" w:author="Jun Yu (MEDT)" w:date="2021-10-18T14:19:00Z">
        <w:r w:rsidR="00FC2A07" w:rsidRPr="002F77F6" w:rsidDel="00774F74">
          <w:delText xml:space="preserve">had </w:delText>
        </w:r>
      </w:del>
      <w:ins w:id="48" w:author="Jun Yu (MEDT)" w:date="2021-10-18T14:19:00Z">
        <w:r w:rsidR="00774F74" w:rsidRPr="002F77F6">
          <w:t xml:space="preserve">has </w:t>
        </w:r>
      </w:ins>
      <w:r w:rsidR="00752EF5" w:rsidRPr="002F77F6">
        <w:t xml:space="preserve">also </w:t>
      </w:r>
      <w:r w:rsidR="00FC2A07" w:rsidRPr="002F77F6">
        <w:t>been descr</w:t>
      </w:r>
      <w:r w:rsidR="00A305D8" w:rsidRPr="002F77F6">
        <w:t>i</w:t>
      </w:r>
      <w:r w:rsidR="00FC2A07" w:rsidRPr="002F77F6">
        <w:t xml:space="preserve">bed to </w:t>
      </w:r>
      <w:r w:rsidR="00A305D8" w:rsidRPr="002F77F6">
        <w:t xml:space="preserve">be </w:t>
      </w:r>
      <w:r w:rsidR="00FC2A07" w:rsidRPr="002F77F6">
        <w:t>associate</w:t>
      </w:r>
      <w:r w:rsidR="00A305D8" w:rsidRPr="002F77F6">
        <w:t>d</w:t>
      </w:r>
      <w:r w:rsidR="00FC2A07" w:rsidRPr="002F77F6">
        <w:t xml:space="preserve"> with inflammatory bowel disease</w:t>
      </w:r>
      <w:r w:rsidR="00422C33" w:rsidRPr="002F77F6">
        <w:fldChar w:fldCharType="begin"/>
      </w:r>
      <w:r w:rsidR="00594D09" w:rsidRPr="002F77F6">
        <w:instrText xml:space="preserve"> ADDIN ZOTERO_ITEM CSL_CITATION {"citationID":"A3lzt9nM","properties":{"formattedCitation":"\\super 9\\nosupersub{}","plainCitation":"9","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sidRPr="002F77F6">
        <w:fldChar w:fldCharType="separate"/>
      </w:r>
      <w:r w:rsidR="00594D09" w:rsidRPr="002F77F6">
        <w:rPr>
          <w:kern w:val="0"/>
          <w:vertAlign w:val="superscript"/>
        </w:rPr>
        <w:t>9</w:t>
      </w:r>
      <w:r w:rsidR="00422C33" w:rsidRPr="002F77F6">
        <w:fldChar w:fldCharType="end"/>
      </w:r>
      <w:del w:id="49" w:author="Jun Yu (MEDT)" w:date="2021-10-18T14:33:00Z">
        <w:r w:rsidR="00FC2A07" w:rsidRPr="002F77F6" w:rsidDel="006F09A3">
          <w:delText xml:space="preserve"> and</w:delText>
        </w:r>
      </w:del>
      <w:ins w:id="50" w:author="Jun Yu (MEDT)" w:date="2021-10-18T14:33:00Z">
        <w:r w:rsidR="006F09A3" w:rsidRPr="002F77F6">
          <w:t>,</w:t>
        </w:r>
      </w:ins>
      <w:r w:rsidR="00FC2A07" w:rsidRPr="002F77F6">
        <w:t xml:space="preserve"> liver cirrhosis</w:t>
      </w:r>
      <w:r w:rsidR="00422C33" w:rsidRPr="002F77F6">
        <w:fldChar w:fldCharType="begin"/>
      </w:r>
      <w:r w:rsidR="00594D09" w:rsidRPr="002F77F6">
        <w:instrText xml:space="preserve"> ADDIN ZOTERO_ITEM CSL_CITATION {"citationID":"ujyFO9KI","properties":{"formattedCitation":"\\super 10\\nosupersub{}","plainCitation":"10","noteIndex":0},"citationItems":[{"id":464,"uris":["http://zotero.org/users/7908919/items/V9WJAEPJ"],"uri":["http://zotero.org/users/7908919/items/V9WJAEPJ"],"itemData":{"id":464,"type":"article-journal","abstract":"Objective Cirrhotics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sidRPr="002F77F6">
        <w:fldChar w:fldCharType="separate"/>
      </w:r>
      <w:r w:rsidR="00594D09" w:rsidRPr="002F77F6">
        <w:rPr>
          <w:kern w:val="0"/>
          <w:vertAlign w:val="superscript"/>
        </w:rPr>
        <w:t>10</w:t>
      </w:r>
      <w:r w:rsidR="00422C33" w:rsidRPr="002F77F6">
        <w:fldChar w:fldCharType="end"/>
      </w:r>
      <w:ins w:id="51" w:author="Jun Yu (MEDT)" w:date="2021-10-18T14:33:00Z">
        <w:r w:rsidR="006F09A3" w:rsidRPr="002F77F6">
          <w:t xml:space="preserve"> and CRC</w:t>
        </w:r>
        <w:r w:rsidR="006F09A3" w:rsidRPr="002F77F6">
          <w:fldChar w:fldCharType="begin"/>
        </w:r>
      </w:ins>
      <w:r w:rsidR="00594D09" w:rsidRPr="002F77F6">
        <w:instrText xml:space="preserve"> ADDIN ZOTERO_ITEM CSL_CITATION {"citationID":"i82oYTk0","properties":{"formattedCitation":"\\super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id="52" w:author="Jun Yu (MEDT)" w:date="2021-10-18T14:33:00Z">
        <w:r w:rsidR="006F09A3" w:rsidRPr="002F77F6">
          <w:fldChar w:fldCharType="separate"/>
        </w:r>
      </w:ins>
      <w:r w:rsidR="00594D09" w:rsidRPr="002F77F6">
        <w:rPr>
          <w:kern w:val="0"/>
          <w:vertAlign w:val="superscript"/>
        </w:rPr>
        <w:t>11</w:t>
      </w:r>
      <w:ins w:id="53" w:author="Jun Yu (MEDT)" w:date="2021-10-18T14:33:00Z">
        <w:r w:rsidR="006F09A3" w:rsidRPr="002F77F6">
          <w:fldChar w:fldCharType="end"/>
        </w:r>
      </w:ins>
      <w:r w:rsidR="00422C33" w:rsidRPr="002F77F6">
        <w:t>.</w:t>
      </w:r>
      <w:r w:rsidR="007148B3" w:rsidRPr="002F77F6">
        <w:t xml:space="preserve"> </w:t>
      </w:r>
      <w:r w:rsidR="004314C2" w:rsidRPr="002F77F6">
        <w:t>Fungi</w:t>
      </w:r>
      <w:r w:rsidR="00422C33" w:rsidRPr="002F77F6">
        <w:t xml:space="preserve"> could influence the </w:t>
      </w:r>
      <w:r w:rsidR="00FC2A07" w:rsidRPr="002F77F6">
        <w:t>immunological responses of the host by dampening or promoting local inflammatory reactions</w:t>
      </w:r>
      <w:del w:id="54" w:author="Jun Yu (MEDT)" w:date="2021-10-18T14:33:00Z">
        <w:r w:rsidR="007148B3" w:rsidRPr="002F77F6" w:rsidDel="006F09A3">
          <w:delText xml:space="preserve"> </w:delText>
        </w:r>
      </w:del>
      <w:r w:rsidR="007148B3" w:rsidRPr="002F77F6">
        <w:fldChar w:fldCharType="begin"/>
      </w:r>
      <w:r w:rsidR="00594D09" w:rsidRPr="002F77F6">
        <w:instrText xml:space="preserve"> ADDIN ZOTERO_ITEM CSL_CITATION {"citationID":"8HC535wf","properties":{"formattedCitation":"\\super 9,10,12\\uc0\\u8211{}14\\nosupersub{}","plainCitation":"9,10,12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7148B3" w:rsidRPr="002F77F6">
        <w:fldChar w:fldCharType="separate"/>
      </w:r>
      <w:r w:rsidR="00594D09" w:rsidRPr="002F77F6">
        <w:rPr>
          <w:kern w:val="0"/>
          <w:vertAlign w:val="superscript"/>
        </w:rPr>
        <w:t>9,10,12–14</w:t>
      </w:r>
      <w:r w:rsidR="007148B3" w:rsidRPr="002F77F6">
        <w:fldChar w:fldCharType="end"/>
      </w:r>
      <w:r w:rsidR="00FC2A07" w:rsidRPr="002F77F6">
        <w:t xml:space="preserve">. </w:t>
      </w:r>
      <w:del w:id="55" w:author="Jun Yu (MEDT)" w:date="2021-10-18T14:27:00Z">
        <w:r w:rsidR="00422C33" w:rsidRPr="002F77F6" w:rsidDel="00F807A8">
          <w:delText xml:space="preserve">For instance, the mammalian intestinal </w:delText>
        </w:r>
        <w:r w:rsidR="00E06A91" w:rsidRPr="002F77F6" w:rsidDel="00F807A8">
          <w:delText>fungal</w:delText>
        </w:r>
        <w:r w:rsidR="00422C33" w:rsidRPr="002F77F6" w:rsidDel="00F807A8">
          <w:delText xml:space="preserve"> community interacts with the immune system through the innate immune receptor Dectin-1</w:delText>
        </w:r>
        <w:r w:rsidR="00422C33" w:rsidRPr="002F77F6" w:rsidDel="00F807A8">
          <w:fldChar w:fldCharType="begin"/>
        </w:r>
        <w:r w:rsidR="00FD106C" w:rsidRPr="002F77F6" w:rsidDel="00F807A8">
          <w:delInstrText xml:space="preserve"> ADDIN ZOTERO_ITEM CSL_CITATION {"citationID":"zHkdVwos","properties":{"formattedCitation":"\\super 11\\nosupersub{}","plainCitation":"11","noteIndex":0},"citationItems":[{"id":179,"uris":["http://zotero.org/users/7908919/items/SAH85TCQ"],"uri":["http://zotero.org/users/7908919/items/SAH85TCQ"],"itemData":{"id":179,"type":"article-journal","abstract":"Mammals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delInstrText>
        </w:r>
        <w:r w:rsidR="00422C33" w:rsidRPr="002F77F6" w:rsidDel="00F807A8">
          <w:fldChar w:fldCharType="separate"/>
        </w:r>
        <w:r w:rsidR="00422C33" w:rsidRPr="002F77F6" w:rsidDel="00F807A8">
          <w:rPr>
            <w:kern w:val="0"/>
            <w:vertAlign w:val="superscript"/>
          </w:rPr>
          <w:delText>11</w:delText>
        </w:r>
        <w:r w:rsidR="00422C33" w:rsidRPr="002F77F6" w:rsidDel="00F807A8">
          <w:fldChar w:fldCharType="end"/>
        </w:r>
        <w:r w:rsidR="00422C33" w:rsidRPr="002F77F6" w:rsidDel="00F807A8">
          <w:delText xml:space="preserve">. </w:delText>
        </w:r>
      </w:del>
      <w:r w:rsidR="007C755A" w:rsidRPr="002F77F6">
        <w:t>T</w:t>
      </w:r>
      <w:r w:rsidR="00422C33" w:rsidRPr="002F77F6">
        <w:t xml:space="preserve">he commensal fungi </w:t>
      </w:r>
      <w:r w:rsidR="007C755A" w:rsidRPr="002F77F6">
        <w:t>w</w:t>
      </w:r>
      <w:r w:rsidR="00E81CE7" w:rsidRPr="002F77F6">
        <w:t>ere</w:t>
      </w:r>
      <w:r w:rsidR="007C755A" w:rsidRPr="002F77F6">
        <w:t xml:space="preserve"> shown to</w:t>
      </w:r>
      <w:r w:rsidR="00422C33" w:rsidRPr="002F77F6">
        <w:t xml:space="preserve"> </w:t>
      </w:r>
      <w:r w:rsidR="00CC13E2" w:rsidRPr="002F77F6">
        <w:t>prevent</w:t>
      </w:r>
      <w:r w:rsidR="00D05AFE" w:rsidRPr="002F77F6">
        <w:t xml:space="preserve"> hosts from</w:t>
      </w:r>
      <w:r w:rsidR="00422C33" w:rsidRPr="002F77F6">
        <w:t xml:space="preserve"> colitis-associated colon cancer by prompting inflammasome activation and IL-18 maturation in </w:t>
      </w:r>
      <w:r w:rsidR="007C755A" w:rsidRPr="002F77F6">
        <w:t>murine model</w:t>
      </w:r>
      <w:r w:rsidR="00422C33" w:rsidRPr="002F77F6">
        <w:fldChar w:fldCharType="begin"/>
      </w:r>
      <w:r w:rsidR="00594D09" w:rsidRPr="002F77F6">
        <w:instrText xml:space="preserve"> ADDIN ZOTERO_ITEM CSL_CITATION {"citationID":"YufARzgA","properties":{"formattedCitation":"\\super 15\\nosupersub{}","plainCitation":"15","noteIndex":0},"citationItems":[{"id":621,"uris":["http://zotero.org/users/7908919/items/CRVSFTHB"],"uri":["http://zotero.org/users/7908919/items/CRVSFTHB"],"itemData":{"id":621,"type":"article-journal","abstract":"Fungi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sidRPr="002F77F6">
        <w:fldChar w:fldCharType="separate"/>
      </w:r>
      <w:r w:rsidR="00594D09" w:rsidRPr="002F77F6">
        <w:rPr>
          <w:kern w:val="0"/>
          <w:vertAlign w:val="superscript"/>
        </w:rPr>
        <w:t>15</w:t>
      </w:r>
      <w:r w:rsidR="00422C33" w:rsidRPr="002F77F6">
        <w:fldChar w:fldCharType="end"/>
      </w:r>
      <w:r w:rsidR="00422C33" w:rsidRPr="002F77F6">
        <w:t xml:space="preserve">. </w:t>
      </w:r>
      <w:r w:rsidR="007C755A" w:rsidRPr="002F77F6">
        <w:t>Therefore, i</w:t>
      </w:r>
      <w:r w:rsidR="00070C6B" w:rsidRPr="002F77F6">
        <w:t xml:space="preserve">t is apparent that </w:t>
      </w:r>
      <w:r w:rsidR="00D455A1" w:rsidRPr="002F77F6">
        <w:t>fungi</w:t>
      </w:r>
      <w:r w:rsidR="00070C6B" w:rsidRPr="002F77F6">
        <w:t xml:space="preserve"> </w:t>
      </w:r>
      <w:r w:rsidR="00E81CE7" w:rsidRPr="002F77F6">
        <w:t xml:space="preserve">play a </w:t>
      </w:r>
      <w:del w:id="56" w:author="Jun Yu (MEDT)" w:date="2021-10-18T14:44:00Z">
        <w:r w:rsidR="00BE5746" w:rsidRPr="002F77F6" w:rsidDel="00430E1F">
          <w:delText xml:space="preserve">more </w:delText>
        </w:r>
      </w:del>
      <w:r w:rsidR="00E81CE7" w:rsidRPr="002F77F6">
        <w:t>significant role i</w:t>
      </w:r>
      <w:r w:rsidR="00070C6B" w:rsidRPr="002F77F6">
        <w:t xml:space="preserve">n CRC development than </w:t>
      </w:r>
      <w:r w:rsidR="00000E4B" w:rsidRPr="002F77F6">
        <w:t>our previous anticipation</w:t>
      </w:r>
      <w:r w:rsidR="00FC2A07" w:rsidRPr="002F77F6">
        <w:t xml:space="preserve">. </w:t>
      </w:r>
      <w:r w:rsidR="007C755A" w:rsidRPr="002F77F6">
        <w:t xml:space="preserve">However, </w:t>
      </w:r>
      <w:r w:rsidR="00535819" w:rsidRPr="002F77F6">
        <w:t>apart from</w:t>
      </w:r>
      <w:r w:rsidR="00E81CE7" w:rsidRPr="002F77F6">
        <w:rPr>
          <w:lang w:eastAsia="zh-HK"/>
        </w:rPr>
        <w:t xml:space="preserve"> </w:t>
      </w:r>
      <w:r w:rsidR="00FC2A07" w:rsidRPr="002F77F6">
        <w:rPr>
          <w:lang w:eastAsia="zh-HK"/>
        </w:rPr>
        <w:t>our</w:t>
      </w:r>
      <w:r w:rsidR="00FC2A07" w:rsidRPr="002F77F6">
        <w:t xml:space="preserve"> previous study</w:t>
      </w:r>
      <w:del w:id="57" w:author="Jun Yu (MEDT)" w:date="2021-10-18T14:46:00Z">
        <w:r w:rsidR="00FC2A07" w:rsidRPr="002F77F6" w:rsidDel="004F68B2">
          <w:fldChar w:fldCharType="begin"/>
        </w:r>
        <w:r w:rsidR="00FD106C" w:rsidRPr="002F77F6" w:rsidDel="004F68B2">
          <w:delInstrText xml:space="preserve"> ADDIN ZOTERO_ITEM CSL_CITATION {"citationID":"i82oYTk0","properties":{"formattedCitation":"\\super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FC2A07" w:rsidRPr="002F77F6" w:rsidDel="004F68B2">
          <w:fldChar w:fldCharType="separate"/>
        </w:r>
        <w:r w:rsidR="00422C33" w:rsidRPr="002F77F6" w:rsidDel="004F68B2">
          <w:rPr>
            <w:kern w:val="0"/>
            <w:vertAlign w:val="superscript"/>
          </w:rPr>
          <w:delText>14</w:delText>
        </w:r>
        <w:r w:rsidR="00FC2A07" w:rsidRPr="002F77F6" w:rsidDel="004F68B2">
          <w:fldChar w:fldCharType="end"/>
        </w:r>
      </w:del>
      <w:r w:rsidR="00FC2A07" w:rsidRPr="002F77F6">
        <w:t xml:space="preserve"> </w:t>
      </w:r>
      <w:r w:rsidR="00752EF5" w:rsidRPr="002F77F6">
        <w:t xml:space="preserve">aiming to discover potential </w:t>
      </w:r>
      <w:r w:rsidR="00FC2A07" w:rsidRPr="002F77F6">
        <w:t>fungal biomarker</w:t>
      </w:r>
      <w:r w:rsidR="00E81CE7" w:rsidRPr="002F77F6">
        <w:t>s</w:t>
      </w:r>
      <w:r w:rsidR="00FC2A07" w:rsidRPr="002F77F6">
        <w:t xml:space="preserve"> </w:t>
      </w:r>
      <w:r w:rsidR="00752EF5" w:rsidRPr="002F77F6">
        <w:t xml:space="preserve">for </w:t>
      </w:r>
      <w:r w:rsidR="00FC2A07" w:rsidRPr="002F77F6">
        <w:t>CRC</w:t>
      </w:r>
      <w:r w:rsidR="00752EF5" w:rsidRPr="002F77F6">
        <w:t xml:space="preserve"> detection</w:t>
      </w:r>
      <w:ins w:id="58" w:author="Jun Yu (MEDT)" w:date="2021-10-18T14:46:00Z">
        <w:r w:rsidR="004F68B2" w:rsidRPr="002F77F6">
          <w:fldChar w:fldCharType="begin"/>
        </w:r>
      </w:ins>
      <w:r w:rsidR="00594D09" w:rsidRPr="002F77F6">
        <w:instrText xml:space="preserve"> ADDIN ZOTERO_ITEM CSL_CITATION {"citationID":"LaEHqZV3","properties":{"formattedCitation":"\\super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id="59" w:author="Jun Yu (MEDT)" w:date="2021-10-18T14:46:00Z">
        <w:r w:rsidR="004F68B2" w:rsidRPr="002F77F6">
          <w:fldChar w:fldCharType="separate"/>
        </w:r>
      </w:ins>
      <w:r w:rsidR="00594D09" w:rsidRPr="002F77F6">
        <w:rPr>
          <w:kern w:val="0"/>
          <w:vertAlign w:val="superscript"/>
        </w:rPr>
        <w:t>11</w:t>
      </w:r>
      <w:ins w:id="60" w:author="Jun Yu (MEDT)" w:date="2021-10-18T14:46:00Z">
        <w:r w:rsidR="004F68B2" w:rsidRPr="002F77F6">
          <w:fldChar w:fldCharType="end"/>
        </w:r>
      </w:ins>
      <w:r w:rsidR="00422C33" w:rsidRPr="002F77F6">
        <w:t xml:space="preserve">, </w:t>
      </w:r>
      <w:r w:rsidR="00752EF5" w:rsidRPr="002F77F6">
        <w:t>t</w:t>
      </w:r>
      <w:r w:rsidRPr="002F77F6">
        <w:t xml:space="preserve">he </w:t>
      </w:r>
      <w:ins w:id="61" w:author="Jun Yu (MEDT)" w:date="2021-10-18T14:46:00Z">
        <w:r w:rsidR="004F68B2" w:rsidRPr="002F77F6">
          <w:t xml:space="preserve">compositional feature and the </w:t>
        </w:r>
      </w:ins>
      <w:del w:id="62" w:author="Jun Yu (MEDT)" w:date="2021-10-18T14:46:00Z">
        <w:r w:rsidR="00752EF5" w:rsidRPr="002F77F6" w:rsidDel="004F68B2">
          <w:delText xml:space="preserve">exact </w:delText>
        </w:r>
      </w:del>
      <w:r w:rsidRPr="002F77F6">
        <w:t xml:space="preserve">role of </w:t>
      </w:r>
      <w:r w:rsidR="004314C2" w:rsidRPr="002F77F6">
        <w:t>fungi</w:t>
      </w:r>
      <w:r w:rsidRPr="002F77F6">
        <w:t xml:space="preserve"> in</w:t>
      </w:r>
      <w:r w:rsidR="004174A2" w:rsidRPr="002F77F6">
        <w:t xml:space="preserve"> </w:t>
      </w:r>
      <w:r w:rsidRPr="002F77F6">
        <w:t>CRC</w:t>
      </w:r>
      <w:r w:rsidR="004174A2" w:rsidRPr="002F77F6">
        <w:t xml:space="preserve"> pathogenesis</w:t>
      </w:r>
      <w:r w:rsidR="00752EF5" w:rsidRPr="002F77F6">
        <w:t xml:space="preserve"> remains </w:t>
      </w:r>
      <w:r w:rsidR="00E81CE7" w:rsidRPr="002F77F6">
        <w:t>unexplored</w:t>
      </w:r>
      <w:del w:id="63" w:author="Jun Yu (MEDT)" w:date="2021-10-18T14:47:00Z">
        <w:r w:rsidR="00E81CE7" w:rsidRPr="002F77F6" w:rsidDel="004F68B2">
          <w:delText xml:space="preserve"> mainly</w:delText>
        </w:r>
        <w:r w:rsidR="00752EF5" w:rsidRPr="002F77F6" w:rsidDel="004F68B2">
          <w:delText xml:space="preserve"> </w:delText>
        </w:r>
        <w:r w:rsidRPr="002F77F6" w:rsidDel="004F68B2">
          <w:delText>due to</w:delText>
        </w:r>
        <w:r w:rsidR="004174A2" w:rsidRPr="002F77F6" w:rsidDel="004F68B2">
          <w:delText xml:space="preserve"> their </w:delText>
        </w:r>
        <w:r w:rsidR="00752EF5" w:rsidRPr="002F77F6" w:rsidDel="004F68B2">
          <w:delText>relative</w:delText>
        </w:r>
        <w:r w:rsidR="00E81CE7" w:rsidRPr="002F77F6" w:rsidDel="004F68B2">
          <w:delText>ly</w:delText>
        </w:r>
        <w:r w:rsidR="00752EF5" w:rsidRPr="002F77F6" w:rsidDel="004F68B2">
          <w:delText xml:space="preserve"> </w:delText>
        </w:r>
        <w:r w:rsidRPr="002F77F6" w:rsidDel="004F68B2">
          <w:delText xml:space="preserve">low abundance and lack of well-characterized reference </w:delText>
        </w:r>
        <w:r w:rsidR="00E06A91" w:rsidRPr="002F77F6" w:rsidDel="004F68B2">
          <w:delText>fungal</w:delText>
        </w:r>
        <w:r w:rsidR="00422C33" w:rsidRPr="002F77F6" w:rsidDel="004F68B2">
          <w:delText xml:space="preserve"> </w:delText>
        </w:r>
        <w:r w:rsidRPr="002F77F6" w:rsidDel="004F68B2">
          <w:delText>genomes</w:delText>
        </w:r>
      </w:del>
      <w:r w:rsidRPr="002F77F6">
        <w:t>.</w:t>
      </w:r>
      <w:r w:rsidRPr="002F77F6">
        <w:rPr>
          <w:lang w:eastAsia="zh-HK"/>
        </w:rPr>
        <w:t xml:space="preserve"> </w:t>
      </w:r>
    </w:p>
    <w:p w14:paraId="0B221680" w14:textId="77777777" w:rsidR="00275254" w:rsidRPr="002F77F6" w:rsidRDefault="00275254" w:rsidP="00BA0A8A">
      <w:pPr>
        <w:spacing w:before="0" w:after="0"/>
      </w:pPr>
    </w:p>
    <w:p w14:paraId="7E9E5CB0" w14:textId="583202F3" w:rsidR="00915A94" w:rsidRPr="002F77F6" w:rsidRDefault="0019231B" w:rsidP="00275254">
      <w:pPr>
        <w:spacing w:before="0" w:after="0"/>
        <w:rPr>
          <w:ins w:id="64" w:author="LIN, Yufeng" w:date="2021-10-20T11:01:00Z"/>
        </w:rPr>
      </w:pPr>
      <w:r w:rsidRPr="002F77F6">
        <w:t xml:space="preserve">In this study, we performed a </w:t>
      </w:r>
      <w:ins w:id="65" w:author="Jun Yu (MEDT)" w:date="2021-10-18T14:45:00Z">
        <w:r w:rsidR="00430E1F" w:rsidRPr="002F77F6">
          <w:t xml:space="preserve">multi-cohort fecal metagenomic analysis </w:t>
        </w:r>
      </w:ins>
      <w:del w:id="66" w:author="Jun Yu (MEDT)" w:date="2021-10-18T14:45:00Z">
        <w:r w:rsidRPr="002F77F6" w:rsidDel="00430E1F">
          <w:delText xml:space="preserve">meta-analysis </w:delText>
        </w:r>
      </w:del>
      <w:r w:rsidRPr="002F77F6">
        <w:t>of eight available datasets</w:t>
      </w:r>
      <w:ins w:id="67" w:author="Jun Yu (MEDT)" w:date="2021-10-18T14:49:00Z">
        <w:r w:rsidR="005D7F10" w:rsidRPr="002F77F6">
          <w:t xml:space="preserve"> from </w:t>
        </w:r>
      </w:ins>
      <w:ins w:id="68" w:author="LIN, Yufeng" w:date="2021-10-20T10:38:00Z">
        <w:r w:rsidR="00D81C30" w:rsidRPr="002F77F6">
          <w:t>France</w:t>
        </w:r>
      </w:ins>
      <w:r w:rsidR="00D81C30" w:rsidRPr="002F77F6">
        <w:fldChar w:fldCharType="begin"/>
      </w:r>
      <w:r w:rsidR="00D81C30" w:rsidRPr="002F77F6">
        <w:instrText xml:space="preserve"> ADDIN ZOTERO_ITEM CSL_CITATION {"citationID":"aipe4oib3j","properties":{"formattedCitation":"\\super 16\\nosupersub{}","plainCitation":"16","noteIndex":0},"citationItems":[{"id":84,"uris":["http://zotero.org/users/7908919/items/FS69KVDN"],"uri":["http://zotero.org/users/7908919/items/FS69KVDN"],"itemData":{"id":84,"type":"article-journal","abstract":"Several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00D81C30" w:rsidRPr="002F77F6">
        <w:fldChar w:fldCharType="separate"/>
      </w:r>
      <w:r w:rsidR="00D81C30" w:rsidRPr="002F77F6">
        <w:rPr>
          <w:kern w:val="0"/>
          <w:vertAlign w:val="superscript"/>
        </w:rPr>
        <w:t>16</w:t>
      </w:r>
      <w:r w:rsidR="00D81C30" w:rsidRPr="002F77F6">
        <w:fldChar w:fldCharType="end"/>
      </w:r>
      <w:ins w:id="69" w:author="LIN, Yufeng" w:date="2021-10-20T10:38:00Z">
        <w:r w:rsidR="00D81C30" w:rsidRPr="002F77F6">
          <w:t>, Germany</w:t>
        </w:r>
      </w:ins>
      <w:r w:rsidR="00D81C30" w:rsidRPr="002F77F6">
        <w:fldChar w:fldCharType="begin"/>
      </w:r>
      <w:r w:rsidR="00D81C30" w:rsidRPr="002F77F6">
        <w:instrText xml:space="preserve"> ADDIN ZOTERO_ITEM CSL_CITATION {"citationID":"aba6jima9e","properties":{"formattedCitation":"\\super 7,16\\nosupersub{}","plainCitation":"7,16","noteIndex":0},"citationItems":[{"id":84,"uris":["http://zotero.org/users/7908919/items/FS69KVDN"],"uri":["http://zotero.org/users/7908919/items/FS69KVDN"],"itemData":{"id":84,"type":"article-journal","abstract":"Several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D81C30" w:rsidRPr="002F77F6">
        <w:fldChar w:fldCharType="separate"/>
      </w:r>
      <w:r w:rsidR="00D81C30" w:rsidRPr="002F77F6">
        <w:rPr>
          <w:kern w:val="0"/>
          <w:vertAlign w:val="superscript"/>
        </w:rPr>
        <w:t>7,16</w:t>
      </w:r>
      <w:r w:rsidR="00D81C30" w:rsidRPr="002F77F6">
        <w:fldChar w:fldCharType="end"/>
      </w:r>
      <w:ins w:id="70" w:author="LIN, Yufeng" w:date="2021-10-20T10:39:00Z">
        <w:r w:rsidR="00D81C30" w:rsidRPr="002F77F6">
          <w:t>, Australia</w:t>
        </w:r>
      </w:ins>
      <w:r w:rsidR="00D81C30" w:rsidRPr="002F77F6">
        <w:fldChar w:fldCharType="begin"/>
      </w:r>
      <w:r w:rsidR="00D81C30" w:rsidRPr="002F77F6">
        <w:instrText xml:space="preserve"> ADDIN ZOTERO_ITEM CSL_CITATION {"citationID":"a174sfdv9ij","properties":{"formattedCitation":"\\super 17\\nosupersub{}","plainCitation":"17","noteIndex":0},"citationItems":[{"id":89,"uris":["http://zotero.org/users/7908919/items/82A6J5UG"],"uri":["http://zotero.org/users/7908919/items/82A6J5UG"],"itemData":{"id":89,"type":"article-journal","abstract":"Colorectal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00D81C30" w:rsidRPr="002F77F6">
        <w:fldChar w:fldCharType="separate"/>
      </w:r>
      <w:r w:rsidR="00D81C30" w:rsidRPr="002F77F6">
        <w:rPr>
          <w:kern w:val="0"/>
          <w:vertAlign w:val="superscript"/>
        </w:rPr>
        <w:t>17</w:t>
      </w:r>
      <w:r w:rsidR="00D81C30" w:rsidRPr="002F77F6">
        <w:fldChar w:fldCharType="end"/>
      </w:r>
      <w:ins w:id="71" w:author="LIN, Yufeng" w:date="2021-10-20T10:38:00Z">
        <w:r w:rsidR="00D81C30" w:rsidRPr="002F77F6">
          <w:t>,</w:t>
        </w:r>
      </w:ins>
      <w:ins w:id="72" w:author="LIN, Yufeng" w:date="2021-10-20T10:40:00Z">
        <w:r w:rsidR="00D81C30" w:rsidRPr="002F77F6">
          <w:t xml:space="preserve"> America</w:t>
        </w:r>
      </w:ins>
      <w:r w:rsidR="00D81C30" w:rsidRPr="002F77F6">
        <w:fldChar w:fldCharType="begin"/>
      </w:r>
      <w:r w:rsidR="00D81C30" w:rsidRPr="002F77F6">
        <w:instrText xml:space="preserve"> ADDIN ZOTERO_ITEM CSL_CITATION {"citationID":"am1qikgmda","properties":{"formattedCitation":"\\super 18,19\\nosupersub{}","plainCitation":"18,19","noteIndex":0},"citationItems":[{"id":88,"uris":["http://zotero.org/users/7908919/items/QEBGUTA3"],"uri":["http://zotero.org/users/7908919/items/QEBGUTA3"],"itemData":{"id":88,"type":"article-journal","container-title":"PLOS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81C30" w:rsidRPr="002F77F6">
        <w:fldChar w:fldCharType="separate"/>
      </w:r>
      <w:r w:rsidR="00D81C30" w:rsidRPr="002F77F6">
        <w:rPr>
          <w:kern w:val="0"/>
          <w:vertAlign w:val="superscript"/>
        </w:rPr>
        <w:t>18,19</w:t>
      </w:r>
      <w:r w:rsidR="00D81C30" w:rsidRPr="002F77F6">
        <w:fldChar w:fldCharType="end"/>
      </w:r>
      <w:ins w:id="73" w:author="LIN, Yufeng" w:date="2021-10-20T10:40:00Z">
        <w:r w:rsidR="00D81C30" w:rsidRPr="002F77F6">
          <w:t>, Canada</w:t>
        </w:r>
      </w:ins>
      <w:r w:rsidR="00D81C30" w:rsidRPr="002F77F6">
        <w:fldChar w:fldCharType="begin"/>
      </w:r>
      <w:r w:rsidR="00D81C30" w:rsidRPr="002F77F6">
        <w:instrText xml:space="preserve"> ADDIN ZOTERO_ITEM CSL_CITATION {"citationID":"a2d3vkga5aj","properties":{"formattedCitation":"\\super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81C30" w:rsidRPr="002F77F6">
        <w:fldChar w:fldCharType="separate"/>
      </w:r>
      <w:r w:rsidR="00D81C30" w:rsidRPr="002F77F6">
        <w:rPr>
          <w:kern w:val="0"/>
          <w:vertAlign w:val="superscript"/>
        </w:rPr>
        <w:t>19</w:t>
      </w:r>
      <w:r w:rsidR="00D81C30" w:rsidRPr="002F77F6">
        <w:fldChar w:fldCharType="end"/>
      </w:r>
      <w:ins w:id="74" w:author="LIN, Yufeng" w:date="2021-10-20T10:41:00Z">
        <w:r w:rsidR="00D81C30" w:rsidRPr="002F77F6">
          <w:t>, Italy</w:t>
        </w:r>
      </w:ins>
      <w:r w:rsidR="00D81C30" w:rsidRPr="002F77F6">
        <w:fldChar w:fldCharType="begin"/>
      </w:r>
      <w:r w:rsidR="00D81C30" w:rsidRPr="002F77F6">
        <w:instrText xml:space="preserve"> ADDIN ZOTERO_ITEM CSL_CITATION {"citationID":"a8knh408er","properties":{"formattedCitation":"\\super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D81C30" w:rsidRPr="002F77F6">
        <w:fldChar w:fldCharType="separate"/>
      </w:r>
      <w:r w:rsidR="00D81C30" w:rsidRPr="002F77F6">
        <w:rPr>
          <w:kern w:val="0"/>
          <w:vertAlign w:val="superscript"/>
        </w:rPr>
        <w:t>8</w:t>
      </w:r>
      <w:r w:rsidR="00D81C30" w:rsidRPr="002F77F6">
        <w:fldChar w:fldCharType="end"/>
      </w:r>
      <w:ins w:id="75" w:author="LIN, Yufeng" w:date="2021-10-20T10:42:00Z">
        <w:r w:rsidR="00D81C30" w:rsidRPr="002F77F6">
          <w:t>,</w:t>
        </w:r>
      </w:ins>
      <w:ins w:id="76" w:author="LIN, Yufeng" w:date="2021-10-20T10:38:00Z">
        <w:r w:rsidR="00D81C30" w:rsidRPr="002F77F6">
          <w:t xml:space="preserve"> </w:t>
        </w:r>
      </w:ins>
      <w:ins w:id="77" w:author="Jun Yu (MEDT)" w:date="2021-10-18T14:49:00Z">
        <w:r w:rsidR="005D7F10" w:rsidRPr="002F77F6">
          <w:t>Chinese</w:t>
        </w:r>
      </w:ins>
      <w:r w:rsidR="003900D3" w:rsidRPr="002F77F6">
        <w:fldChar w:fldCharType="begin"/>
      </w:r>
      <w:r w:rsidR="00D81C30" w:rsidRPr="002F77F6">
        <w:instrText xml:space="preserve"> ADDIN ZOTERO_ITEM CSL_CITATION {"citationID":"a1ea3fj6keu","properties":{"formattedCitation":"\\super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3900D3" w:rsidRPr="002F77F6">
        <w:fldChar w:fldCharType="separate"/>
      </w:r>
      <w:r w:rsidR="00D81C30" w:rsidRPr="002F77F6">
        <w:rPr>
          <w:kern w:val="0"/>
          <w:vertAlign w:val="superscript"/>
        </w:rPr>
        <w:t>5</w:t>
      </w:r>
      <w:r w:rsidR="003900D3" w:rsidRPr="002F77F6">
        <w:fldChar w:fldCharType="end"/>
      </w:r>
      <w:ins w:id="78" w:author="LIN, Yufeng" w:date="2021-10-20T10:29:00Z">
        <w:r w:rsidR="003900D3" w:rsidRPr="002F77F6">
          <w:t xml:space="preserve">, </w:t>
        </w:r>
      </w:ins>
      <w:ins w:id="79" w:author="LIN, Yufeng" w:date="2021-10-20T10:42:00Z">
        <w:r w:rsidR="00D81C30" w:rsidRPr="002F77F6">
          <w:t>and Japan</w:t>
        </w:r>
      </w:ins>
      <w:r w:rsidR="00D81C30" w:rsidRPr="002F77F6">
        <w:fldChar w:fldCharType="begin"/>
      </w:r>
      <w:r w:rsidR="00D81C30" w:rsidRPr="002F77F6">
        <w:instrText xml:space="preserve"> ADDIN ZOTERO_ITEM CSL_CITATION {"citationID":"ar4novfhbk","properties":{"formattedCitation":"\\super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D81C30" w:rsidRPr="002F77F6">
        <w:fldChar w:fldCharType="separate"/>
      </w:r>
      <w:r w:rsidR="00D81C30" w:rsidRPr="002F77F6">
        <w:rPr>
          <w:kern w:val="0"/>
          <w:vertAlign w:val="superscript"/>
        </w:rPr>
        <w:t>20</w:t>
      </w:r>
      <w:r w:rsidR="00D81C30" w:rsidRPr="002F77F6">
        <w:fldChar w:fldCharType="end"/>
      </w:r>
      <w:ins w:id="80" w:author="Jun Yu (MEDT)" w:date="2021-10-18T14:49:00Z">
        <w:del w:id="81" w:author="LIN, Yufeng" w:date="2021-10-20T10:29:00Z">
          <w:r w:rsidR="005D7F10" w:rsidRPr="002F77F6" w:rsidDel="003900D3">
            <w:delText xml:space="preserve"> (r</w:delText>
          </w:r>
          <w:commentRangeStart w:id="82"/>
          <w:r w:rsidR="005D7F10" w:rsidRPr="002F77F6" w:rsidDel="003900D3">
            <w:delText>ef?</w:delText>
          </w:r>
          <w:r w:rsidR="005D7F10" w:rsidRPr="002F77F6" w:rsidDel="003900D3">
            <w:rPr>
              <w:rPrChange w:id="83" w:author="Jun Yu (MEDT)" w:date="2021-10-18T15:43:00Z">
                <w:rPr/>
              </w:rPrChange>
            </w:rPr>
            <w:delText>)</w:delText>
          </w:r>
          <w:commentRangeEnd w:id="82"/>
          <w:r w:rsidR="005D7F10" w:rsidRPr="002F77F6" w:rsidDel="003900D3">
            <w:rPr>
              <w:rStyle w:val="CommentReference"/>
              <w:rPrChange w:id="84" w:author="Jun Yu (MEDT)" w:date="2021-10-18T15:43:00Z">
                <w:rPr>
                  <w:rStyle w:val="CommentReference"/>
                </w:rPr>
              </w:rPrChange>
            </w:rPr>
            <w:commentReference w:id="82"/>
          </w:r>
        </w:del>
        <w:del w:id="85" w:author="LIN, Yufeng" w:date="2021-10-20T10:42:00Z">
          <w:r w:rsidR="005D7F10" w:rsidRPr="002F77F6" w:rsidDel="00D81C30">
            <w:rPr>
              <w:rPrChange w:id="86" w:author="Jun Yu (MEDT)" w:date="2021-10-18T15:43:00Z">
                <w:rPr/>
              </w:rPrChange>
            </w:rPr>
            <w:delText>,</w:delText>
          </w:r>
          <w:r w:rsidR="005D7F10" w:rsidRPr="002F77F6" w:rsidDel="00D81C30">
            <w:delText xml:space="preserve"> American </w:delText>
          </w:r>
          <w:r w:rsidR="005D7F10" w:rsidRPr="002F77F6" w:rsidDel="00D81C30">
            <w:rPr>
              <w:rPrChange w:id="87" w:author="Jun Yu (MEDT)" w:date="2021-10-18T15:43:00Z">
                <w:rPr/>
              </w:rPrChange>
            </w:rPr>
            <w:delText>(ref), ???</w:delText>
          </w:r>
        </w:del>
      </w:ins>
      <w:r w:rsidRPr="002F77F6">
        <w:t xml:space="preserve">. After rigorous and stringent data processing, a total of 1,329 samples from four </w:t>
      </w:r>
      <w:r w:rsidRPr="002F77F6">
        <w:lastRenderedPageBreak/>
        <w:t>continents</w:t>
      </w:r>
      <w:ins w:id="88" w:author="LIN, Yufeng" w:date="2021-10-20T10:44:00Z">
        <w:r w:rsidR="00D81C30" w:rsidRPr="002F77F6">
          <w:t xml:space="preserve">, European, </w:t>
        </w:r>
      </w:ins>
      <w:proofErr w:type="spellStart"/>
      <w:ins w:id="89" w:author="LIN, Yufeng" w:date="2021-10-20T10:45:00Z">
        <w:r w:rsidR="00D81C30" w:rsidRPr="002F77F6">
          <w:t>Occeanian</w:t>
        </w:r>
        <w:proofErr w:type="spellEnd"/>
        <w:r w:rsidR="00D81C30" w:rsidRPr="002F77F6">
          <w:t xml:space="preserve">, North American and </w:t>
        </w:r>
      </w:ins>
      <w:ins w:id="90" w:author="LIN, Yufeng" w:date="2021-10-20T10:46:00Z">
        <w:r w:rsidR="00D81C30" w:rsidRPr="002F77F6">
          <w:t>A</w:t>
        </w:r>
      </w:ins>
      <w:ins w:id="91" w:author="LIN, Yufeng" w:date="2021-10-20T10:45:00Z">
        <w:r w:rsidR="00D81C30" w:rsidRPr="002F77F6">
          <w:t>sian</w:t>
        </w:r>
      </w:ins>
      <w:ins w:id="92" w:author="Jun Yu (MEDT)" w:date="2021-10-18T14:48:00Z">
        <w:del w:id="93" w:author="LIN, Yufeng" w:date="2021-10-20T10:29:00Z">
          <w:r w:rsidR="005D7F10" w:rsidRPr="002F77F6" w:rsidDel="003900D3">
            <w:delText xml:space="preserve"> </w:delText>
          </w:r>
          <w:r w:rsidR="005D7F10" w:rsidRPr="002F77F6" w:rsidDel="003900D3">
            <w:rPr>
              <w:rPrChange w:id="94" w:author="Jun Yu (MEDT)" w:date="2021-10-18T15:43:00Z">
                <w:rPr/>
              </w:rPrChange>
            </w:rPr>
            <w:delText>(</w:delText>
          </w:r>
          <w:commentRangeStart w:id="95"/>
          <w:r w:rsidR="005D7F10" w:rsidRPr="002F77F6" w:rsidDel="003900D3">
            <w:rPr>
              <w:rPrChange w:id="96" w:author="Jun Yu (MEDT)" w:date="2021-10-18T15:43:00Z">
                <w:rPr/>
              </w:rPrChange>
            </w:rPr>
            <w:delText>??)</w:delText>
          </w:r>
          <w:commentRangeEnd w:id="95"/>
          <w:r w:rsidR="005D7F10" w:rsidRPr="002F77F6" w:rsidDel="003900D3">
            <w:rPr>
              <w:rStyle w:val="CommentReference"/>
              <w:rPrChange w:id="97" w:author="Jun Yu (MEDT)" w:date="2021-10-18T15:43:00Z">
                <w:rPr>
                  <w:rStyle w:val="CommentReference"/>
                </w:rPr>
              </w:rPrChange>
            </w:rPr>
            <w:commentReference w:id="95"/>
          </w:r>
        </w:del>
      </w:ins>
      <w:r w:rsidRPr="002F77F6">
        <w:t>, including 525 healthy individuals, 350 adenoma patients, and 454 CRC patients, were included in this analysis</w:t>
      </w:r>
      <w:commentRangeStart w:id="98"/>
      <w:commentRangeStart w:id="99"/>
      <w:r w:rsidRPr="002F77F6">
        <w:t>.</w:t>
      </w:r>
      <w:ins w:id="100" w:author="LIN, Yufeng" w:date="2021-10-20T11:05:00Z">
        <w:r w:rsidR="00915A94" w:rsidRPr="002F77F6">
          <w:t xml:space="preserve"> After consistent data reprocessing, we determined the compositional and ecologic </w:t>
        </w:r>
        <w:proofErr w:type="spellStart"/>
        <w:r w:rsidR="00915A94" w:rsidRPr="002F77F6">
          <w:t>alteraction</w:t>
        </w:r>
        <w:proofErr w:type="spellEnd"/>
        <w:r w:rsidR="00915A94" w:rsidRPr="002F77F6">
          <w:t xml:space="preserve"> of fungi in CRC</w:t>
        </w:r>
      </w:ins>
      <w:ins w:id="101" w:author="LIN, Yufeng" w:date="2021-10-20T11:06:00Z">
        <w:r w:rsidR="00915A94" w:rsidRPr="002F77F6">
          <w:t xml:space="preserve">. </w:t>
        </w:r>
      </w:ins>
      <w:ins w:id="102" w:author="LIN, Yufeng" w:date="2021-10-20T11:11:00Z">
        <w:r w:rsidR="00915A94" w:rsidRPr="002F77F6">
          <w:t>Our abundant differential analysis targeting the fung</w:t>
        </w:r>
      </w:ins>
      <w:ins w:id="103" w:author="LIN, Yufeng" w:date="2021-10-25T13:45:00Z">
        <w:r w:rsidR="00E002EE" w:rsidRPr="002F77F6">
          <w:t>al</w:t>
        </w:r>
      </w:ins>
      <w:ins w:id="104" w:author="LIN, Yufeng" w:date="2021-10-20T11:11:00Z">
        <w:r w:rsidR="00915A94" w:rsidRPr="002F77F6">
          <w:t xml:space="preserve"> genome reveale</w:t>
        </w:r>
      </w:ins>
      <w:ins w:id="105" w:author="LIN, Yufeng" w:date="2021-10-20T11:12:00Z">
        <w:r w:rsidR="00915A94" w:rsidRPr="002F77F6">
          <w:t xml:space="preserve">d the significant enrichment of </w:t>
        </w:r>
        <w:r w:rsidR="00915A94" w:rsidRPr="002F77F6">
          <w:rPr>
            <w:i/>
            <w:iCs/>
          </w:rPr>
          <w:t>Aspergillus rambellii</w:t>
        </w:r>
        <w:r w:rsidR="00915A94" w:rsidRPr="002F77F6">
          <w:t xml:space="preserve"> in CRC </w:t>
        </w:r>
        <w:r w:rsidR="00567815" w:rsidRPr="002F77F6">
          <w:t xml:space="preserve">patients. Oncogenic function of </w:t>
        </w:r>
        <w:r w:rsidR="00567815" w:rsidRPr="002F77F6">
          <w:rPr>
            <w:i/>
            <w:iCs/>
          </w:rPr>
          <w:t>A. rambellii</w:t>
        </w:r>
        <w:r w:rsidR="00567815" w:rsidRPr="002F77F6">
          <w:t xml:space="preserve"> in C</w:t>
        </w:r>
      </w:ins>
      <w:ins w:id="106" w:author="LIN, Yufeng" w:date="2021-10-20T11:13:00Z">
        <w:r w:rsidR="00567815" w:rsidRPr="002F77F6">
          <w:t>RC was further validated in vitro and in vivo.</w:t>
        </w:r>
      </w:ins>
      <w:ins w:id="107" w:author="LIN, Yufeng" w:date="2021-10-20T11:14:00Z">
        <w:r w:rsidR="00567815" w:rsidRPr="002F77F6">
          <w:t xml:space="preserve"> We then evaluated</w:t>
        </w:r>
      </w:ins>
      <w:ins w:id="108" w:author="LIN, Yufeng" w:date="2021-10-20T11:15:00Z">
        <w:r w:rsidR="00567815" w:rsidRPr="002F77F6">
          <w:t xml:space="preserve"> and compared </w:t>
        </w:r>
      </w:ins>
      <w:ins w:id="109" w:author="LIN, Yufeng" w:date="2021-10-20T11:19:00Z">
        <w:r w:rsidR="00567815" w:rsidRPr="002F77F6">
          <w:t>the</w:t>
        </w:r>
      </w:ins>
      <w:ins w:id="110" w:author="LIN, Yufeng" w:date="2021-10-20T11:15:00Z">
        <w:r w:rsidR="00567815" w:rsidRPr="002F77F6">
          <w:t xml:space="preserve"> differential correl</w:t>
        </w:r>
      </w:ins>
      <w:ins w:id="111" w:author="LIN, Yufeng" w:date="2021-10-20T11:16:00Z">
        <w:r w:rsidR="00567815" w:rsidRPr="002F77F6">
          <w:t>ations across the stages of colorectal carcinogenesis from healthy controls to adenoma, and CRC</w:t>
        </w:r>
      </w:ins>
      <w:ins w:id="112" w:author="LIN, Yufeng" w:date="2021-10-20T11:20:00Z">
        <w:r w:rsidR="00567815" w:rsidRPr="002F77F6">
          <w:t>, respectively</w:t>
        </w:r>
      </w:ins>
      <w:ins w:id="113" w:author="LIN, Yufeng" w:date="2021-10-20T11:16:00Z">
        <w:r w:rsidR="00567815" w:rsidRPr="002F77F6">
          <w:t>.</w:t>
        </w:r>
      </w:ins>
      <w:ins w:id="114" w:author="LIN, Yufeng" w:date="2021-10-20T11:17:00Z">
        <w:r w:rsidR="00567815" w:rsidRPr="002F77F6">
          <w:t xml:space="preserve"> </w:t>
        </w:r>
      </w:ins>
      <w:ins w:id="115" w:author="LIN, Yufeng" w:date="2021-10-20T11:22:00Z">
        <w:r w:rsidR="00CD2EC4" w:rsidRPr="002F77F6">
          <w:rPr>
            <w:i/>
            <w:iCs/>
          </w:rPr>
          <w:t xml:space="preserve">A. rambellii </w:t>
        </w:r>
        <w:r w:rsidR="00CD2EC4" w:rsidRPr="002F77F6">
          <w:t xml:space="preserve">and </w:t>
        </w:r>
      </w:ins>
      <w:ins w:id="116" w:author="LIN, Yufeng" w:date="2021-10-20T11:24:00Z">
        <w:r w:rsidR="00CD2EC4" w:rsidRPr="002F77F6">
          <w:rPr>
            <w:i/>
            <w:iCs/>
          </w:rPr>
          <w:t>Pichia kudriavzevii</w:t>
        </w:r>
        <w:r w:rsidR="00CD2EC4" w:rsidRPr="002F77F6">
          <w:t xml:space="preserve"> </w:t>
        </w:r>
      </w:ins>
      <w:ins w:id="117" w:author="LIN, Yufeng" w:date="2021-10-20T11:26:00Z">
        <w:r w:rsidR="00CD2EC4" w:rsidRPr="002F77F6">
          <w:t>exhibited the strong differential correlation</w:t>
        </w:r>
      </w:ins>
      <w:ins w:id="118" w:author="LIN, Yufeng" w:date="2021-10-20T11:29:00Z">
        <w:r w:rsidR="00CD2EC4" w:rsidRPr="002F77F6">
          <w:t>s</w:t>
        </w:r>
      </w:ins>
      <w:ins w:id="119" w:author="LIN, Yufeng" w:date="2021-10-20T11:26:00Z">
        <w:r w:rsidR="00CD2EC4" w:rsidRPr="002F77F6">
          <w:t xml:space="preserve"> with </w:t>
        </w:r>
      </w:ins>
      <w:ins w:id="120" w:author="LIN, Yufeng" w:date="2021-10-20T11:27:00Z">
        <w:r w:rsidR="00CD2EC4" w:rsidRPr="002F77F6">
          <w:t>carcinogens</w:t>
        </w:r>
      </w:ins>
      <w:ins w:id="121" w:author="LIN, Yufeng" w:date="2021-10-20T11:29:00Z">
        <w:r w:rsidR="00CD2EC4" w:rsidRPr="002F77F6">
          <w:t xml:space="preserve"> (</w:t>
        </w:r>
      </w:ins>
      <w:ins w:id="122" w:author="LIN, Yufeng" w:date="2021-10-20T11:30:00Z">
        <w:r w:rsidR="00CD2EC4" w:rsidRPr="002F77F6">
          <w:rPr>
            <w:i/>
            <w:iCs/>
          </w:rPr>
          <w:t>F. nucleatum</w:t>
        </w:r>
        <w:r w:rsidR="00CD2EC4" w:rsidRPr="002F77F6">
          <w:t xml:space="preserve"> and </w:t>
        </w:r>
        <w:r w:rsidR="00CD2EC4" w:rsidRPr="002F77F6">
          <w:rPr>
            <w:i/>
            <w:iCs/>
          </w:rPr>
          <w:t>P. micra</w:t>
        </w:r>
      </w:ins>
      <w:ins w:id="123" w:author="LIN, Yufeng" w:date="2021-10-20T11:29:00Z">
        <w:r w:rsidR="00CD2EC4" w:rsidRPr="002F77F6">
          <w:t>)</w:t>
        </w:r>
      </w:ins>
      <w:ins w:id="124" w:author="LIN, Yufeng" w:date="2021-10-20T11:27:00Z">
        <w:r w:rsidR="00CD2EC4" w:rsidRPr="002F77F6">
          <w:t xml:space="preserve"> and reported potential pro</w:t>
        </w:r>
      </w:ins>
      <w:ins w:id="125" w:author="LIN, Yufeng" w:date="2021-10-20T11:28:00Z">
        <w:r w:rsidR="00CD2EC4" w:rsidRPr="002F77F6">
          <w:t>biotics</w:t>
        </w:r>
      </w:ins>
      <w:ins w:id="126" w:author="LIN, Yufeng" w:date="2021-10-20T11:29:00Z">
        <w:r w:rsidR="00CD2EC4" w:rsidRPr="002F77F6">
          <w:t xml:space="preserve"> (</w:t>
        </w:r>
      </w:ins>
      <w:ins w:id="127" w:author="LIN, Yufeng" w:date="2021-10-20T11:30:00Z">
        <w:r w:rsidR="00CD2EC4" w:rsidRPr="002F77F6">
          <w:rPr>
            <w:i/>
            <w:iCs/>
          </w:rPr>
          <w:t>S. salivarius</w:t>
        </w:r>
        <w:r w:rsidR="00CD2EC4" w:rsidRPr="002F77F6">
          <w:t xml:space="preserve">, </w:t>
        </w:r>
        <w:r w:rsidR="00CD2EC4" w:rsidRPr="002F77F6">
          <w:rPr>
            <w:i/>
            <w:iCs/>
          </w:rPr>
          <w:t>A. hadrus</w:t>
        </w:r>
        <w:r w:rsidR="00CD2EC4" w:rsidRPr="002F77F6">
          <w:t xml:space="preserve"> and </w:t>
        </w:r>
        <w:r w:rsidR="00CD2EC4" w:rsidRPr="002F77F6">
          <w:rPr>
            <w:i/>
            <w:iCs/>
          </w:rPr>
          <w:t>S. thermophilus</w:t>
        </w:r>
      </w:ins>
      <w:ins w:id="128" w:author="LIN, Yufeng" w:date="2021-10-20T11:29:00Z">
        <w:r w:rsidR="00CD2EC4" w:rsidRPr="002F77F6">
          <w:t>)</w:t>
        </w:r>
      </w:ins>
      <w:ins w:id="129" w:author="LIN, Yufeng" w:date="2021-10-20T11:28:00Z">
        <w:r w:rsidR="00CD2EC4" w:rsidRPr="002F77F6">
          <w:t xml:space="preserve">, respectively, in CRC compared </w:t>
        </w:r>
      </w:ins>
      <w:ins w:id="130" w:author="LIN, Yufeng" w:date="2021-10-20T11:29:00Z">
        <w:r w:rsidR="00CD2EC4" w:rsidRPr="002F77F6">
          <w:t>with healthy controls</w:t>
        </w:r>
      </w:ins>
      <w:ins w:id="131" w:author="LIN, Yufeng" w:date="2021-10-20T11:28:00Z">
        <w:r w:rsidR="00CD2EC4" w:rsidRPr="002F77F6">
          <w:t>.</w:t>
        </w:r>
      </w:ins>
      <w:ins w:id="132" w:author="LIN, Yufeng" w:date="2021-10-20T11:35:00Z">
        <w:r w:rsidR="00C4272A" w:rsidRPr="002F77F6">
          <w:t xml:space="preserve"> For clinical application, </w:t>
        </w:r>
      </w:ins>
      <w:ins w:id="133" w:author="LIN, Yufeng" w:date="2021-10-21T08:56:00Z">
        <w:r w:rsidR="00BC061B" w:rsidRPr="002F77F6">
          <w:t>t</w:t>
        </w:r>
      </w:ins>
      <w:ins w:id="134" w:author="LIN, Yufeng" w:date="2021-10-20T11:36:00Z">
        <w:r w:rsidR="00C4272A" w:rsidRPr="002F77F6">
          <w:t>he trans-kingdoms CRC-screening models</w:t>
        </w:r>
      </w:ins>
      <w:ins w:id="135" w:author="LIN, Yufeng" w:date="2021-10-20T13:07:00Z">
        <w:r w:rsidR="008356D0" w:rsidRPr="002F77F6">
          <w:t xml:space="preserve"> were</w:t>
        </w:r>
      </w:ins>
      <w:ins w:id="136" w:author="LIN, Yufeng" w:date="2021-10-20T11:39:00Z">
        <w:r w:rsidR="00C4272A" w:rsidRPr="002F77F6">
          <w:t xml:space="preserve"> </w:t>
        </w:r>
      </w:ins>
      <w:ins w:id="137" w:author="LIN, Yufeng" w:date="2021-10-20T11:47:00Z">
        <w:r w:rsidR="00E20CD5" w:rsidRPr="002F77F6">
          <w:t>1.44%-10.60%</w:t>
        </w:r>
      </w:ins>
      <w:ins w:id="138" w:author="LIN, Yufeng" w:date="2021-10-25T13:46:00Z">
        <w:r w:rsidR="00E002EE" w:rsidRPr="002F77F6">
          <w:t xml:space="preserve"> relative change</w:t>
        </w:r>
      </w:ins>
      <w:ins w:id="139" w:author="LIN, Yufeng" w:date="2021-10-20T11:47:00Z">
        <w:r w:rsidR="00E20CD5" w:rsidRPr="002F77F6">
          <w:t xml:space="preserve"> higher than </w:t>
        </w:r>
      </w:ins>
      <w:ins w:id="140" w:author="LIN, Yufeng" w:date="2021-10-20T11:48:00Z">
        <w:r w:rsidR="00E20CD5" w:rsidRPr="002F77F6">
          <w:t>pure bacterial models in seven of eight studies.</w:t>
        </w:r>
      </w:ins>
      <w:r w:rsidR="008F1723" w:rsidRPr="002F77F6">
        <w:t xml:space="preserve"> </w:t>
      </w:r>
      <w:ins w:id="141" w:author="LIN, Yufeng" w:date="2021-10-20T11:50:00Z">
        <w:r w:rsidR="00E20CD5" w:rsidRPr="002F77F6">
          <w:t xml:space="preserve">And </w:t>
        </w:r>
        <w:r w:rsidR="00E20CD5" w:rsidRPr="002F77F6">
          <w:rPr>
            <w:i/>
            <w:iCs/>
          </w:rPr>
          <w:t>A. rambellii</w:t>
        </w:r>
        <w:r w:rsidR="00E20CD5" w:rsidRPr="002F77F6">
          <w:t xml:space="preserve"> ranked fourth </w:t>
        </w:r>
      </w:ins>
      <w:ins w:id="142" w:author="LIN, Yufeng" w:date="2021-10-20T11:51:00Z">
        <w:r w:rsidR="00E20CD5" w:rsidRPr="002F77F6">
          <w:t xml:space="preserve">in </w:t>
        </w:r>
      </w:ins>
      <w:ins w:id="143" w:author="LIN, Yufeng" w:date="2021-10-20T13:08:00Z">
        <w:r w:rsidR="008356D0" w:rsidRPr="002F77F6">
          <w:t xml:space="preserve">the </w:t>
        </w:r>
      </w:ins>
      <w:ins w:id="144" w:author="LIN, Yufeng" w:date="2021-10-20T11:50:00Z">
        <w:r w:rsidR="00E20CD5" w:rsidRPr="002F77F6">
          <w:t>importan</w:t>
        </w:r>
      </w:ins>
      <w:ins w:id="145" w:author="LIN, Yufeng" w:date="2021-10-20T11:51:00Z">
        <w:r w:rsidR="00E20CD5" w:rsidRPr="002F77F6">
          <w:t>ce</w:t>
        </w:r>
      </w:ins>
      <w:ins w:id="146" w:author="LIN, Yufeng" w:date="2021-10-20T13:07:00Z">
        <w:r w:rsidR="008356D0" w:rsidRPr="002F77F6">
          <w:t xml:space="preserve"> of tr</w:t>
        </w:r>
      </w:ins>
      <w:ins w:id="147" w:author="LIN, Yufeng" w:date="2021-10-20T13:08:00Z">
        <w:r w:rsidR="008356D0" w:rsidRPr="002F77F6">
          <w:t>ans-kingdoms model’s features</w:t>
        </w:r>
      </w:ins>
      <w:ins w:id="148" w:author="LIN, Yufeng" w:date="2021-10-20T11:51:00Z">
        <w:r w:rsidR="00E20CD5" w:rsidRPr="002F77F6">
          <w:t xml:space="preserve">, </w:t>
        </w:r>
      </w:ins>
      <w:ins w:id="149" w:author="LIN, Yufeng" w:date="2021-10-20T11:52:00Z">
        <w:r w:rsidR="00E20CD5" w:rsidRPr="002F77F6">
          <w:t xml:space="preserve">second only to the three famous carcinogens </w:t>
        </w:r>
        <w:r w:rsidR="004560CF" w:rsidRPr="002F77F6">
          <w:rPr>
            <w:i/>
            <w:iCs/>
          </w:rPr>
          <w:t>P. micra</w:t>
        </w:r>
        <w:r w:rsidR="004560CF" w:rsidRPr="002F77F6">
          <w:t xml:space="preserve">, </w:t>
        </w:r>
        <w:r w:rsidR="004560CF" w:rsidRPr="002F77F6">
          <w:rPr>
            <w:i/>
            <w:iCs/>
          </w:rPr>
          <w:t>F. nucleatum</w:t>
        </w:r>
        <w:r w:rsidR="004560CF" w:rsidRPr="002F77F6">
          <w:t xml:space="preserve">, and </w:t>
        </w:r>
        <w:r w:rsidR="004560CF" w:rsidRPr="002F77F6">
          <w:rPr>
            <w:i/>
            <w:iCs/>
          </w:rPr>
          <w:t>G. morbillorum</w:t>
        </w:r>
        <w:r w:rsidR="004560CF" w:rsidRPr="002F77F6">
          <w:t>.</w:t>
        </w:r>
      </w:ins>
      <w:ins w:id="150" w:author="LIN, Yufeng" w:date="2021-10-20T11:56:00Z">
        <w:r w:rsidR="004560CF" w:rsidRPr="002F77F6">
          <w:t xml:space="preserve"> All these suggested that enteric fungi, especially</w:t>
        </w:r>
        <w:r w:rsidR="004560CF" w:rsidRPr="002F77F6">
          <w:rPr>
            <w:i/>
            <w:iCs/>
          </w:rPr>
          <w:t> A</w:t>
        </w:r>
      </w:ins>
      <w:ins w:id="151" w:author="LIN, Yufeng" w:date="2021-10-20T11:58:00Z">
        <w:r w:rsidR="004560CF" w:rsidRPr="002F77F6">
          <w:rPr>
            <w:i/>
            <w:iCs/>
          </w:rPr>
          <w:t>.</w:t>
        </w:r>
      </w:ins>
      <w:ins w:id="152" w:author="LIN, Yufeng" w:date="2021-10-20T11:56:00Z">
        <w:r w:rsidR="004560CF" w:rsidRPr="002F77F6">
          <w:rPr>
            <w:i/>
            <w:iCs/>
          </w:rPr>
          <w:t xml:space="preserve"> rambellii </w:t>
        </w:r>
        <w:r w:rsidR="004560CF" w:rsidRPr="002F77F6">
          <w:t>might play a potential role in CRC carcinogenesis.</w:t>
        </w:r>
      </w:ins>
    </w:p>
    <w:p w14:paraId="01FAB956" w14:textId="267C6CDA" w:rsidR="00275254" w:rsidRPr="002F77F6" w:rsidDel="004560CF" w:rsidRDefault="0019231B" w:rsidP="00275254">
      <w:pPr>
        <w:spacing w:before="0" w:after="0"/>
        <w:rPr>
          <w:del w:id="153" w:author="LIN, Yufeng" w:date="2021-10-20T12:00:00Z"/>
        </w:rPr>
      </w:pPr>
      <w:del w:id="154" w:author="LIN, Yufeng" w:date="2021-10-20T12:00:00Z">
        <w:r w:rsidRPr="002F77F6" w:rsidDel="004560CF">
          <w:delText xml:space="preserve"> </w:delText>
        </w:r>
        <w:r w:rsidRPr="002F77F6" w:rsidDel="004560CF">
          <w:rPr>
            <w:rPrChange w:id="155" w:author="Jun Yu (MEDT)" w:date="2021-10-18T15:43:00Z">
              <w:rPr/>
            </w:rPrChange>
          </w:rPr>
          <w:delText>After consistent data reprocessing, the specific fungal diversity and features associated with CRC were identified.</w:delText>
        </w:r>
      </w:del>
      <w:ins w:id="156" w:author="Jun Yu (MEDT)" w:date="2021-10-18T14:54:00Z">
        <w:del w:id="157" w:author="LIN, Yufeng" w:date="2021-10-20T12:00:00Z">
          <w:r w:rsidR="0042128A" w:rsidRPr="002F77F6" w:rsidDel="004560CF">
            <w:rPr>
              <w:rPrChange w:id="158" w:author="Jun Yu (MEDT)" w:date="2021-10-18T15:43:00Z">
                <w:rPr/>
              </w:rPrChange>
            </w:rPr>
            <w:delText xml:space="preserve"> We</w:delText>
          </w:r>
        </w:del>
      </w:ins>
      <w:del w:id="159" w:author="LIN, Yufeng" w:date="2021-10-20T12:00:00Z">
        <w:r w:rsidRPr="002F77F6" w:rsidDel="004560CF">
          <w:rPr>
            <w:rPrChange w:id="160" w:author="Jun Yu (MEDT)" w:date="2021-10-18T15:43:00Z">
              <w:rPr/>
            </w:rPrChange>
          </w:rPr>
          <w:delText xml:space="preserve"> </w:delText>
        </w:r>
        <w:r w:rsidRPr="002F77F6" w:rsidDel="004560CF">
          <w:rPr>
            <w:rFonts w:asciiTheme="minorEastAsia" w:eastAsiaTheme="minorEastAsia" w:hAnsiTheme="minorEastAsia"/>
            <w:rPrChange w:id="161" w:author="Jun Yu (MEDT)" w:date="2021-10-18T15:43:00Z">
              <w:rPr>
                <w:rFonts w:asciiTheme="minorEastAsia" w:eastAsiaTheme="minorEastAsia" w:hAnsiTheme="minorEastAsia"/>
              </w:rPr>
            </w:rPrChange>
          </w:rPr>
          <w:delText>Second, w</w:delText>
        </w:r>
        <w:r w:rsidRPr="002F77F6" w:rsidDel="004560CF">
          <w:rPr>
            <w:rPrChange w:id="162" w:author="Jun Yu (MEDT)" w:date="2021-10-18T15:43:00Z">
              <w:rPr/>
            </w:rPrChange>
          </w:rPr>
          <w:delText xml:space="preserve">e </w:delText>
        </w:r>
      </w:del>
      <w:ins w:id="163" w:author="Jun Yu (MEDT)" w:date="2021-10-18T14:55:00Z">
        <w:del w:id="164" w:author="LIN, Yufeng" w:date="2021-10-20T12:00:00Z">
          <w:r w:rsidR="0042128A" w:rsidRPr="002F77F6" w:rsidDel="004560CF">
            <w:rPr>
              <w:rPrChange w:id="165" w:author="Jun Yu (MEDT)" w:date="2021-10-18T15:43:00Z">
                <w:rPr/>
              </w:rPrChange>
            </w:rPr>
            <w:delText xml:space="preserve">then </w:delText>
          </w:r>
        </w:del>
      </w:ins>
      <w:del w:id="166" w:author="LIN, Yufeng" w:date="2021-10-20T12:00:00Z">
        <w:r w:rsidRPr="002F77F6" w:rsidDel="004560CF">
          <w:rPr>
            <w:rPrChange w:id="167" w:author="Jun Yu (MEDT)" w:date="2021-10-18T15:43:00Z">
              <w:rPr/>
            </w:rPrChange>
          </w:rPr>
          <w:delText>trained the trans-kingdom CRC-screening models and compared them with pure bacterial or fungal classifiers. Moreover, we evaluated the inter-fungi and fungal-bacterial co-occurrence patterns in CRC and compared their correlations across the three groups:</w:delText>
        </w:r>
      </w:del>
      <w:ins w:id="168" w:author="Jun Yu (MEDT)" w:date="2021-10-18T14:57:00Z">
        <w:del w:id="169" w:author="LIN, Yufeng" w:date="2021-10-20T12:00:00Z">
          <w:r w:rsidR="004D0056" w:rsidRPr="002F77F6" w:rsidDel="004560CF">
            <w:rPr>
              <w:rPrChange w:id="170" w:author="Jun Yu (MEDT)" w:date="2021-10-18T15:43:00Z">
                <w:rPr/>
              </w:rPrChange>
            </w:rPr>
            <w:delText xml:space="preserve">stagas of colorectal carcinogenesisi from </w:delText>
          </w:r>
        </w:del>
      </w:ins>
      <w:del w:id="171" w:author="LIN, Yufeng" w:date="2021-10-20T12:00:00Z">
        <w:r w:rsidRPr="002F77F6" w:rsidDel="004560CF">
          <w:rPr>
            <w:rPrChange w:id="172" w:author="Jun Yu (MEDT)" w:date="2021-10-18T15:43:00Z">
              <w:rPr/>
            </w:rPrChange>
          </w:rPr>
          <w:delText xml:space="preserve"> </w:delText>
        </w:r>
      </w:del>
      <w:ins w:id="173" w:author="Jun Yu (MEDT)" w:date="2021-10-18T14:57:00Z">
        <w:del w:id="174" w:author="LIN, Yufeng" w:date="2021-10-20T12:00:00Z">
          <w:r w:rsidR="004D0056" w:rsidRPr="002F77F6" w:rsidDel="004560CF">
            <w:rPr>
              <w:rPrChange w:id="175" w:author="Jun Yu (MEDT)" w:date="2021-10-18T15:43:00Z">
                <w:rPr/>
              </w:rPrChange>
            </w:rPr>
            <w:delText xml:space="preserve">healthy controls, to  adenoma and </w:delText>
          </w:r>
        </w:del>
      </w:ins>
      <w:del w:id="176" w:author="LIN, Yufeng" w:date="2021-10-20T12:00:00Z">
        <w:r w:rsidRPr="002F77F6" w:rsidDel="004560CF">
          <w:rPr>
            <w:rPrChange w:id="177" w:author="Jun Yu (MEDT)" w:date="2021-10-18T15:43:00Z">
              <w:rPr/>
            </w:rPrChange>
          </w:rPr>
          <w:delText xml:space="preserve">CRC, adenoma, and healthy controls. Finally, </w:delText>
        </w:r>
      </w:del>
      <w:ins w:id="178" w:author="Jun Yu (MEDT)" w:date="2021-10-18T14:58:00Z">
        <w:del w:id="179" w:author="LIN, Yufeng" w:date="2021-10-20T12:00:00Z">
          <w:r w:rsidR="00E82391" w:rsidRPr="002F77F6" w:rsidDel="004560CF">
            <w:rPr>
              <w:rPrChange w:id="180" w:author="Jun Yu (MEDT)" w:date="2021-10-18T15:43:00Z">
                <w:rPr/>
              </w:rPrChange>
            </w:rPr>
            <w:delText>O</w:delText>
          </w:r>
        </w:del>
      </w:ins>
      <w:del w:id="181" w:author="LIN, Yufeng" w:date="2021-10-20T12:00:00Z">
        <w:r w:rsidRPr="002F77F6" w:rsidDel="004560CF">
          <w:rPr>
            <w:rPrChange w:id="182" w:author="Jun Yu (MEDT)" w:date="2021-10-18T15:43:00Z">
              <w:rPr/>
            </w:rPrChange>
          </w:rPr>
          <w:delText>our abundant differential analysis targeting the fungi genome revealed the significant enrichment of </w:delText>
        </w:r>
        <w:r w:rsidRPr="002F77F6" w:rsidDel="004560CF">
          <w:rPr>
            <w:rStyle w:val="Emphasis"/>
            <w:color w:val="0E101A"/>
            <w:rPrChange w:id="183" w:author="Jun Yu (MEDT)" w:date="2021-10-18T15:43:00Z">
              <w:rPr>
                <w:rStyle w:val="Emphasis"/>
                <w:color w:val="0E101A"/>
              </w:rPr>
            </w:rPrChange>
          </w:rPr>
          <w:delText>Aspergillus rambellii</w:delText>
        </w:r>
        <w:r w:rsidRPr="002F77F6" w:rsidDel="004560CF">
          <w:rPr>
            <w:rPrChange w:id="184" w:author="Jun Yu (MEDT)" w:date="2021-10-18T15:43:00Z">
              <w:rPr/>
            </w:rPrChange>
          </w:rPr>
          <w:delText xml:space="preserve"> in CRC patients. </w:delText>
        </w:r>
      </w:del>
      <w:ins w:id="185" w:author="Jun Yu (MEDT)" w:date="2021-10-18T14:59:00Z">
        <w:del w:id="186" w:author="LIN, Yufeng" w:date="2021-10-20T12:00:00Z">
          <w:r w:rsidR="00E82391" w:rsidRPr="002F77F6" w:rsidDel="004560CF">
            <w:rPr>
              <w:rPrChange w:id="187" w:author="Jun Yu (MEDT)" w:date="2021-10-18T15:43:00Z">
                <w:rPr/>
              </w:rPrChange>
            </w:rPr>
            <w:delText xml:space="preserve">The Oncogenic function of Aspergillus rambellii in CRC </w:delText>
          </w:r>
        </w:del>
      </w:ins>
      <w:del w:id="188" w:author="LIN, Yufeng" w:date="2021-10-20T12:00:00Z">
        <w:r w:rsidRPr="002F77F6" w:rsidDel="004560CF">
          <w:rPr>
            <w:rPrChange w:id="189" w:author="Jun Yu (MEDT)" w:date="2021-10-18T15:43:00Z">
              <w:rPr/>
            </w:rPrChange>
          </w:rPr>
          <w:delText xml:space="preserve">This was further validated by our in vitro </w:delText>
        </w:r>
      </w:del>
      <w:ins w:id="190" w:author="Jun Yu (MEDT)" w:date="2021-10-18T14:59:00Z">
        <w:del w:id="191" w:author="LIN, Yufeng" w:date="2021-10-20T12:00:00Z">
          <w:r w:rsidR="00E82391" w:rsidRPr="002F77F6" w:rsidDel="004560CF">
            <w:rPr>
              <w:rPrChange w:id="192" w:author="Jun Yu (MEDT)" w:date="2021-10-18T15:43:00Z">
                <w:rPr/>
              </w:rPrChange>
            </w:rPr>
            <w:delText>in vitro and in vivo</w:delText>
          </w:r>
        </w:del>
      </w:ins>
      <w:del w:id="193" w:author="LIN, Yufeng" w:date="2021-10-20T12:00:00Z">
        <w:r w:rsidRPr="002F77F6" w:rsidDel="004560CF">
          <w:rPr>
            <w:rPrChange w:id="194" w:author="Jun Yu (MEDT)" w:date="2021-10-18T15:43:00Z">
              <w:rPr/>
            </w:rPrChange>
          </w:rPr>
          <w:delText>experimental models. All these suggested that enteric fungi, especially</w:delText>
        </w:r>
        <w:r w:rsidRPr="002F77F6" w:rsidDel="004560CF">
          <w:rPr>
            <w:rStyle w:val="Emphasis"/>
            <w:color w:val="0E101A"/>
            <w:rPrChange w:id="195" w:author="Jun Yu (MEDT)" w:date="2021-10-18T15:43:00Z">
              <w:rPr>
                <w:rStyle w:val="Emphasis"/>
                <w:color w:val="0E101A"/>
              </w:rPr>
            </w:rPrChange>
          </w:rPr>
          <w:delText> Aspergillus rambellii </w:delText>
        </w:r>
        <w:r w:rsidRPr="002F77F6" w:rsidDel="004560CF">
          <w:rPr>
            <w:rPrChange w:id="196" w:author="Jun Yu (MEDT)" w:date="2021-10-18T15:43:00Z">
              <w:rPr/>
            </w:rPrChange>
          </w:rPr>
          <w:delText>might play a potential role in CRC carcinogenesis</w:delText>
        </w:r>
        <w:r w:rsidR="00F74E72" w:rsidRPr="002F77F6" w:rsidDel="004560CF">
          <w:rPr>
            <w:rPrChange w:id="197" w:author="Jun Yu (MEDT)" w:date="2021-10-18T15:43:00Z">
              <w:rPr/>
            </w:rPrChange>
          </w:rPr>
          <w:delText>.</w:delText>
        </w:r>
        <w:commentRangeEnd w:id="98"/>
        <w:r w:rsidR="007A1E2B" w:rsidRPr="002F77F6" w:rsidDel="004560CF">
          <w:rPr>
            <w:rStyle w:val="CommentReference"/>
            <w:rPrChange w:id="198" w:author="Jun Yu (MEDT)" w:date="2021-10-18T15:43:00Z">
              <w:rPr>
                <w:rStyle w:val="CommentReference"/>
              </w:rPr>
            </w:rPrChange>
          </w:rPr>
          <w:commentReference w:id="98"/>
        </w:r>
        <w:commentRangeEnd w:id="99"/>
        <w:r w:rsidR="004560CF" w:rsidRPr="002F77F6" w:rsidDel="004560CF">
          <w:rPr>
            <w:rStyle w:val="CommentReference"/>
          </w:rPr>
          <w:commentReference w:id="99"/>
        </w:r>
      </w:del>
    </w:p>
    <w:p w14:paraId="2CB8A457" w14:textId="77777777" w:rsidR="00275254" w:rsidRPr="002F77F6" w:rsidRDefault="00275254">
      <w:pPr>
        <w:widowControl/>
        <w:spacing w:before="0" w:after="0" w:line="240" w:lineRule="auto"/>
        <w:jc w:val="left"/>
      </w:pPr>
      <w:r w:rsidRPr="002F77F6">
        <w:br w:type="page"/>
      </w:r>
    </w:p>
    <w:p w14:paraId="7203D9A4" w14:textId="35C5D7F6" w:rsidR="00531B71" w:rsidRPr="002F77F6" w:rsidRDefault="00531B71" w:rsidP="00766643">
      <w:pPr>
        <w:pStyle w:val="title10831"/>
      </w:pPr>
      <w:r w:rsidRPr="002F77F6">
        <w:lastRenderedPageBreak/>
        <w:t>Methodology</w:t>
      </w:r>
    </w:p>
    <w:p w14:paraId="720A1DF9" w14:textId="77777777" w:rsidR="00766643" w:rsidRPr="002F77F6" w:rsidRDefault="009A3267" w:rsidP="00766643">
      <w:pPr>
        <w:pStyle w:val="title20825"/>
      </w:pPr>
      <w:ins w:id="199" w:author="Jun Yu (MEDT)" w:date="2021-10-19T13:47:00Z">
        <w:r w:rsidRPr="002F77F6">
          <w:t xml:space="preserve">Sample </w:t>
        </w:r>
        <w:r w:rsidR="00584585" w:rsidRPr="002F77F6">
          <w:t xml:space="preserve">collection </w:t>
        </w:r>
      </w:ins>
      <w:del w:id="200" w:author="Jun Yu (MEDT)" w:date="2021-10-19T13:47:00Z">
        <w:r w:rsidR="00656998" w:rsidRPr="002F77F6" w:rsidDel="00584585">
          <w:delText>Selection criteria</w:delText>
        </w:r>
        <w:r w:rsidR="00531B71" w:rsidRPr="002F77F6" w:rsidDel="00584585">
          <w:delText xml:space="preserve"> </w:delText>
        </w:r>
      </w:del>
      <w:r w:rsidR="00531B71" w:rsidRPr="002F77F6">
        <w:t xml:space="preserve">and data </w:t>
      </w:r>
      <w:proofErr w:type="spellStart"/>
      <w:r w:rsidR="00656998" w:rsidRPr="002F77F6">
        <w:t>retrieva</w:t>
      </w:r>
      <w:proofErr w:type="spellEnd"/>
    </w:p>
    <w:p w14:paraId="3F67CAA2" w14:textId="76B8F239" w:rsidR="005F0113" w:rsidRPr="002F77F6" w:rsidRDefault="005F0113" w:rsidP="00766643">
      <w:pPr>
        <w:pStyle w:val="title30825"/>
        <w:rPr>
          <w:ins w:id="201" w:author="Jun Yu (MEDT)" w:date="2021-10-19T13:48:00Z"/>
          <w:rFonts w:eastAsiaTheme="minorEastAsia"/>
          <w:rPrChange w:id="202" w:author="LIN, Yufeng" w:date="2021-10-20T09:48:00Z">
            <w:rPr>
              <w:ins w:id="203" w:author="Jun Yu (MEDT)" w:date="2021-10-19T13:48:00Z"/>
              <w:i w:val="0"/>
            </w:rPr>
          </w:rPrChange>
        </w:rPr>
      </w:pPr>
      <w:ins w:id="204" w:author="Jun Yu (MEDT)" w:date="2021-10-19T13:50:00Z">
        <w:r w:rsidRPr="002F77F6">
          <w:t xml:space="preserve">Hong Kong cohort with CRC, adenoma patients and healthy controls </w:t>
        </w:r>
      </w:ins>
      <w:commentRangeStart w:id="205"/>
      <w:ins w:id="206" w:author="Jun Yu (MEDT)" w:date="2021-10-19T13:48:00Z">
        <w:del w:id="207" w:author="Jun Yu (MEDT)" w:date="2021-10-19T13:50:00Z">
          <w:r w:rsidRPr="002F77F6" w:rsidDel="005F0113">
            <w:delText xml:space="preserve">Hong Kong cohort </w:delText>
          </w:r>
          <w:commentRangeEnd w:id="205"/>
          <w:r w:rsidRPr="002F77F6" w:rsidDel="005F0113">
            <w:rPr>
              <w:rStyle w:val="CommentReference"/>
              <w:sz w:val="24"/>
              <w:szCs w:val="24"/>
              <w:rPrChange w:id="208" w:author="Jun Yu (MEDT)" w:date="2021-10-19T13:51:00Z">
                <w:rPr>
                  <w:rStyle w:val="CommentReference"/>
                  <w:b w:val="0"/>
                </w:rPr>
              </w:rPrChange>
            </w:rPr>
            <w:commentReference w:id="205"/>
          </w:r>
          <w:r w:rsidRPr="002F77F6" w:rsidDel="005F0113">
            <w:delText>with CRC, adenoma patients and healthy controls</w:delText>
          </w:r>
        </w:del>
      </w:ins>
    </w:p>
    <w:p w14:paraId="1BBD667B" w14:textId="6C354675" w:rsidR="005F0113" w:rsidRPr="002F77F6" w:rsidRDefault="005F0113" w:rsidP="00766643">
      <w:pPr>
        <w:rPr>
          <w:ins w:id="209" w:author="Jun Yu (MEDT)" w:date="2021-10-19T13:51:00Z"/>
          <w:rFonts w:eastAsiaTheme="minorEastAsia"/>
        </w:rPr>
      </w:pPr>
      <w:ins w:id="210" w:author="Jun Yu (MEDT)" w:date="2021-10-19T13:48:00Z">
        <w:r w:rsidRPr="002F77F6">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For long-term storage, all samples were stored at –80°C within 24 hours of stool collection. Total DNA was extracted from stool samples by using the </w:t>
        </w:r>
        <w:proofErr w:type="spellStart"/>
        <w:r w:rsidRPr="002F77F6">
          <w:t>QIAamp</w:t>
        </w:r>
        <w:proofErr w:type="spellEnd"/>
        <w:r w:rsidRPr="002F77F6">
          <w:t xml:space="preserve"> DNA Stool Mini Kit according to the manufacturer's instructions (Qiagen, Germany). All subjects had intact colonic at the time of stool collection. An independent Chinese cohort with 112 healthy individuals, 111 patients with CRC, and 197 patients with colorectal adenoma were recruited. A subset of these samples have been published in a previous research</w:t>
        </w:r>
        <w:r w:rsidRPr="002F77F6">
          <w:fldChar w:fldCharType="begin"/>
        </w:r>
      </w:ins>
      <w:r w:rsidR="00D81C30" w:rsidRPr="002F77F6">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211" w:author="Jun Yu (MEDT)" w:date="2021-10-19T13:48:00Z">
        <w:r w:rsidRPr="002F77F6">
          <w:fldChar w:fldCharType="separate"/>
        </w:r>
      </w:ins>
      <w:r w:rsidR="00D81C30" w:rsidRPr="002F77F6">
        <w:rPr>
          <w:kern w:val="0"/>
          <w:vertAlign w:val="superscript"/>
        </w:rPr>
        <w:t>21</w:t>
      </w:r>
      <w:ins w:id="212" w:author="Jun Yu (MEDT)" w:date="2021-10-19T13:48:00Z">
        <w:r w:rsidRPr="002F77F6">
          <w:fldChar w:fldCharType="end"/>
        </w:r>
        <w:r w:rsidRPr="002F77F6">
          <w:t>.</w:t>
        </w:r>
      </w:ins>
    </w:p>
    <w:p w14:paraId="06CB8279" w14:textId="78646D2F" w:rsidR="005F0113" w:rsidRPr="002F77F6" w:rsidRDefault="005F0113" w:rsidP="00766643">
      <w:pPr>
        <w:pStyle w:val="title30825"/>
        <w:rPr>
          <w:ins w:id="213" w:author="Jun Yu (MEDT)" w:date="2021-10-19T13:51:00Z"/>
          <w:rPrChange w:id="214" w:author="Jun Yu (MEDT)" w:date="2021-10-19T13:51:00Z">
            <w:rPr>
              <w:ins w:id="215" w:author="Jun Yu (MEDT)" w:date="2021-10-19T13:51:00Z"/>
              <w:b w:val="0"/>
              <w:i w:val="0"/>
            </w:rPr>
          </w:rPrChange>
        </w:rPr>
      </w:pPr>
      <w:ins w:id="216" w:author="Jun Yu (MEDT)" w:date="2021-10-19T13:49:00Z">
        <w:r w:rsidRPr="002F77F6">
          <w:t>Samples collected from NCBI dataset</w:t>
        </w:r>
      </w:ins>
      <w:r w:rsidR="008F1723" w:rsidRPr="002F77F6">
        <w:t xml:space="preserve"> </w:t>
      </w:r>
    </w:p>
    <w:p w14:paraId="54D636DD" w14:textId="671AE325" w:rsidR="00BA0A8A" w:rsidRPr="002F77F6" w:rsidRDefault="00531B71" w:rsidP="00766643">
      <w:pPr>
        <w:spacing w:before="0" w:after="0"/>
      </w:pPr>
      <w:r w:rsidRPr="002F77F6">
        <w:t>Fecal shotgun metagenomic</w:t>
      </w:r>
      <w:r w:rsidR="004535CA" w:rsidRPr="002F77F6">
        <w:t xml:space="preserve"> sequencing</w:t>
      </w:r>
      <w:r w:rsidRPr="002F77F6">
        <w:t xml:space="preserve"> data </w:t>
      </w:r>
      <w:r w:rsidR="003E492E" w:rsidRPr="002F77F6">
        <w:t>of</w:t>
      </w:r>
      <w:r w:rsidRPr="002F77F6">
        <w:t xml:space="preserve"> CRC-related </w:t>
      </w:r>
      <w:r w:rsidR="00012651" w:rsidRPr="002F77F6">
        <w:t>studies</w:t>
      </w:r>
      <w:r w:rsidR="00301369" w:rsidRPr="002F77F6">
        <w:t xml:space="preserve"> from 2014 to 2020</w:t>
      </w:r>
      <w:r w:rsidRPr="002F77F6">
        <w:t xml:space="preserve"> with a minim</w:t>
      </w:r>
      <w:r w:rsidR="00E81CE7" w:rsidRPr="002F77F6">
        <w:t>um</w:t>
      </w:r>
      <w:r w:rsidRPr="002F77F6">
        <w:t xml:space="preserve"> of 2 subject categories (CRC patients and healthy controls) were retrieved from </w:t>
      </w:r>
      <w:r w:rsidR="00E81CE7" w:rsidRPr="002F77F6">
        <w:t xml:space="preserve">the </w:t>
      </w:r>
      <w:r w:rsidR="00F469D4" w:rsidRPr="002F77F6">
        <w:t>NCBI</w:t>
      </w:r>
      <w:r w:rsidRPr="002F77F6">
        <w:t xml:space="preserve">. </w:t>
      </w:r>
      <w:r w:rsidR="008E309A" w:rsidRPr="002F77F6">
        <w:t>Eight published cohorts and our recently completed</w:t>
      </w:r>
      <w:r w:rsidR="001F7EFD" w:rsidRPr="002F77F6">
        <w:t xml:space="preserve"> but unpublished</w:t>
      </w:r>
      <w:r w:rsidR="008E309A" w:rsidRPr="002F77F6">
        <w:t xml:space="preserve"> cohort were included in this meta-analysis</w:t>
      </w:r>
      <w:r w:rsidR="00544122" w:rsidRPr="002F77F6">
        <w:t>;</w:t>
      </w:r>
      <w:r w:rsidR="00937F41" w:rsidRPr="002F77F6">
        <w:t xml:space="preserve"> five of </w:t>
      </w:r>
      <w:del w:id="217" w:author="Jun Yu (MEDT)" w:date="2021-10-18T15:47:00Z">
        <w:r w:rsidR="00937F41" w:rsidRPr="002F77F6" w:rsidDel="00BE6784">
          <w:delText xml:space="preserve">o </w:delText>
        </w:r>
      </w:del>
      <w:ins w:id="218" w:author="Jun Yu (MEDT)" w:date="2021-10-18T15:47:00Z">
        <w:r w:rsidR="00BE6784" w:rsidRPr="002F77F6">
          <w:t xml:space="preserve">them </w:t>
        </w:r>
      </w:ins>
      <w:r w:rsidR="00937F41" w:rsidRPr="002F77F6">
        <w:t>also included adenoma patients</w:t>
      </w:r>
      <w:r w:rsidR="00937F41" w:rsidRPr="002F77F6">
        <w:fldChar w:fldCharType="begin"/>
      </w:r>
      <w:r w:rsidR="00D81C30" w:rsidRPr="002F77F6">
        <w:instrText xml:space="preserve"> ADDIN ZOTERO_ITEM CSL_CITATION {"citationID":"RsYwB56h","properties":{"formattedCitation":"\\super 8,16,17,19,20\\nosupersub{}","plainCitation":"8,16,17,19,20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937F41" w:rsidRPr="002F77F6">
        <w:fldChar w:fldCharType="separate"/>
      </w:r>
      <w:r w:rsidR="00D81C30" w:rsidRPr="002F77F6">
        <w:rPr>
          <w:kern w:val="0"/>
          <w:vertAlign w:val="superscript"/>
        </w:rPr>
        <w:t>8,16,17,19,20</w:t>
      </w:r>
      <w:r w:rsidR="00937F41" w:rsidRPr="002F77F6">
        <w:fldChar w:fldCharType="end"/>
      </w:r>
      <w:r w:rsidR="00937F41" w:rsidRPr="002F77F6">
        <w:t xml:space="preserve"> (</w:t>
      </w:r>
      <w:r w:rsidR="00937F41" w:rsidRPr="002F77F6">
        <w:rPr>
          <w:color w:val="0000FF"/>
          <w:rPrChange w:id="219" w:author="Jun Yu (MEDT)" w:date="2021-10-18T15:00:00Z">
            <w:rPr/>
          </w:rPrChange>
        </w:rPr>
        <w:t>table 1 and supplementary table 1</w:t>
      </w:r>
      <w:r w:rsidR="00937F41" w:rsidRPr="002F77F6">
        <w:t>).</w:t>
      </w:r>
      <w:r w:rsidR="008E309A" w:rsidRPr="002F77F6">
        <w:t xml:space="preserve"> </w:t>
      </w:r>
      <w:r w:rsidRPr="002F77F6">
        <w:t xml:space="preserve">We downloaded </w:t>
      </w:r>
      <w:r w:rsidR="008E309A" w:rsidRPr="002F77F6">
        <w:t>seven</w:t>
      </w:r>
      <w:r w:rsidRPr="002F77F6">
        <w:t xml:space="preserve"> public fecal shotgun </w:t>
      </w:r>
      <w:r w:rsidR="00C56746" w:rsidRPr="002F77F6">
        <w:t xml:space="preserve">metagenomic </w:t>
      </w:r>
      <w:r w:rsidRPr="002F77F6">
        <w:t>CRC datasets from European Nucleotide Archive (ENA) using the following ENA identifiers: ERP005534 for Zeller et al.</w:t>
      </w:r>
      <w:r w:rsidRPr="002F77F6">
        <w:fldChar w:fldCharType="begin"/>
      </w:r>
      <w:r w:rsidR="00D81C30" w:rsidRPr="002F77F6">
        <w:instrText xml:space="preserve"> ADDIN ZOTERO_ITEM CSL_CITATION {"citationID":"b5K4NDmG","properties":{"formattedCitation":"\\super 16\\nosupersub{}","plainCitation":"16","noteIndex":0},"citationItems":[{"id":84,"uris":["http://zotero.org/users/7908919/items/FS69KVDN"],"uri":["http://zotero.org/users/7908919/items/FS69KVDN"],"itemData":{"id":84,"type":"article-journal","abstract":"Several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Pr="002F77F6">
        <w:fldChar w:fldCharType="separate"/>
      </w:r>
      <w:r w:rsidR="00D81C30" w:rsidRPr="002F77F6">
        <w:rPr>
          <w:kern w:val="0"/>
          <w:vertAlign w:val="superscript"/>
        </w:rPr>
        <w:t>16</w:t>
      </w:r>
      <w:r w:rsidRPr="002F77F6">
        <w:fldChar w:fldCharType="end"/>
      </w:r>
      <w:r w:rsidRPr="002F77F6">
        <w:t>, ERP008729 for Feng et al.</w:t>
      </w:r>
      <w:r w:rsidRPr="002F77F6">
        <w:fldChar w:fldCharType="begin"/>
      </w:r>
      <w:r w:rsidR="00D81C30" w:rsidRPr="002F77F6">
        <w:instrText xml:space="preserve"> ADDIN ZOTERO_ITEM CSL_CITATION {"citationID":"W5tCztQo","properties":{"formattedCitation":"\\super 17\\nosupersub{}","plainCitation":"17","noteIndex":0},"citationItems":[{"id":89,"uris":["http://zotero.org/users/7908919/items/82A6J5UG"],"uri":["http://zotero.org/users/7908919/items/82A6J5UG"],"itemData":{"id":89,"type":"article-journal","abstract":"Colorectal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Pr="002F77F6">
        <w:fldChar w:fldCharType="separate"/>
      </w:r>
      <w:r w:rsidR="00D81C30" w:rsidRPr="002F77F6">
        <w:rPr>
          <w:kern w:val="0"/>
          <w:vertAlign w:val="superscript"/>
        </w:rPr>
        <w:t>17</w:t>
      </w:r>
      <w:r w:rsidRPr="002F77F6">
        <w:fldChar w:fldCharType="end"/>
      </w:r>
      <w:r w:rsidRPr="002F77F6">
        <w:t xml:space="preserve">, </w:t>
      </w:r>
      <w:r w:rsidR="008E309A" w:rsidRPr="002F77F6">
        <w:t>PRJEB10878 for Yu et al.</w:t>
      </w:r>
      <w:r w:rsidR="008E309A" w:rsidRPr="002F77F6">
        <w:fldChar w:fldCharType="begin"/>
      </w:r>
      <w:r w:rsidR="00594D09" w:rsidRPr="002F77F6">
        <w:instrText xml:space="preserve"> ADDIN ZOTERO_ITEM CSL_CITATION {"citationID":"rGilNmcC","properties":{"formattedCitation":"\\super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sidRPr="002F77F6">
        <w:fldChar w:fldCharType="separate"/>
      </w:r>
      <w:r w:rsidR="00594D09" w:rsidRPr="002F77F6">
        <w:rPr>
          <w:kern w:val="0"/>
          <w:vertAlign w:val="superscript"/>
        </w:rPr>
        <w:t>5</w:t>
      </w:r>
      <w:r w:rsidR="008E309A" w:rsidRPr="002F77F6">
        <w:fldChar w:fldCharType="end"/>
      </w:r>
      <w:r w:rsidR="008E309A" w:rsidRPr="002F77F6">
        <w:t xml:space="preserve">, </w:t>
      </w:r>
      <w:r w:rsidRPr="002F77F6">
        <w:lastRenderedPageBreak/>
        <w:t xml:space="preserve">PRJEB12449 for </w:t>
      </w:r>
      <w:proofErr w:type="spellStart"/>
      <w:r w:rsidRPr="002F77F6">
        <w:t>Vogtmann</w:t>
      </w:r>
      <w:proofErr w:type="spellEnd"/>
      <w:r w:rsidRPr="002F77F6">
        <w:t xml:space="preserve"> et al.</w:t>
      </w:r>
      <w:r w:rsidRPr="002F77F6">
        <w:fldChar w:fldCharType="begin"/>
      </w:r>
      <w:r w:rsidR="00D81C30" w:rsidRPr="002F77F6">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rsidRPr="002F77F6">
        <w:fldChar w:fldCharType="separate"/>
      </w:r>
      <w:r w:rsidR="00D81C30" w:rsidRPr="002F77F6">
        <w:rPr>
          <w:kern w:val="0"/>
          <w:vertAlign w:val="superscript"/>
        </w:rPr>
        <w:t>18</w:t>
      </w:r>
      <w:r w:rsidRPr="002F77F6">
        <w:fldChar w:fldCharType="end"/>
      </w:r>
      <w:r w:rsidRPr="002F77F6">
        <w:t xml:space="preserve">, PRJNA389927 for </w:t>
      </w:r>
      <w:proofErr w:type="spellStart"/>
      <w:r w:rsidRPr="002F77F6">
        <w:t>Hanningan</w:t>
      </w:r>
      <w:proofErr w:type="spellEnd"/>
      <w:r w:rsidRPr="002F77F6">
        <w:t xml:space="preserve"> et al.</w:t>
      </w:r>
      <w:r w:rsidRPr="002F77F6">
        <w:fldChar w:fldCharType="begin"/>
      </w:r>
      <w:r w:rsidR="00594D09" w:rsidRPr="002F77F6">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2F77F6">
        <w:fldChar w:fldCharType="separate"/>
      </w:r>
      <w:r w:rsidR="00594D09" w:rsidRPr="002F77F6">
        <w:rPr>
          <w:kern w:val="0"/>
          <w:vertAlign w:val="superscript"/>
        </w:rPr>
        <w:t>19</w:t>
      </w:r>
      <w:r w:rsidRPr="002F77F6">
        <w:fldChar w:fldCharType="end"/>
      </w:r>
      <w:r w:rsidRPr="002F77F6">
        <w:t xml:space="preserve">, PRJEB27928 for </w:t>
      </w:r>
      <w:proofErr w:type="spellStart"/>
      <w:r w:rsidRPr="002F77F6">
        <w:t>Wirbel</w:t>
      </w:r>
      <w:proofErr w:type="spellEnd"/>
      <w:r w:rsidRPr="002F77F6">
        <w:t xml:space="preserve"> et al.</w:t>
      </w:r>
      <w:r w:rsidRPr="002F77F6">
        <w:fldChar w:fldCharType="begin"/>
      </w:r>
      <w:r w:rsidR="00594D09" w:rsidRPr="002F77F6">
        <w:instrText xml:space="preserve"> ADDIN ZOTERO_ITEM CSL_CITATION {"citationID":"h5rgOoF4","properties":{"formattedCitation":"\\super 7\\nosupersub{}","plainCitation":"7","noteIndex":0},"citationItems":[{"id":93,"uris":["http://zotero.org/users/7908919/items/ZDKZ4WLF"],"uri":["http://zotero.org/users/7908919/items/ZDKZ4WLF"],"itemData":{"id":93,"type":"article-journal","container-title":"Nature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2F77F6">
        <w:fldChar w:fldCharType="separate"/>
      </w:r>
      <w:r w:rsidR="00594D09" w:rsidRPr="002F77F6">
        <w:rPr>
          <w:kern w:val="0"/>
          <w:vertAlign w:val="superscript"/>
        </w:rPr>
        <w:t>7</w:t>
      </w:r>
      <w:r w:rsidRPr="002F77F6">
        <w:fldChar w:fldCharType="end"/>
      </w:r>
      <w:r w:rsidRPr="002F77F6">
        <w:t>, and SRP136711 for Thomas et al.</w:t>
      </w:r>
      <w:r w:rsidRPr="002F77F6">
        <w:fldChar w:fldCharType="begin"/>
      </w:r>
      <w:r w:rsidR="00594D09" w:rsidRPr="002F77F6">
        <w:instrText xml:space="preserve"> ADDIN ZOTERO_ITEM CSL_CITATION {"citationID":"Noy6OAVA","properties":{"formattedCitation":"\\super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2F77F6">
        <w:fldChar w:fldCharType="separate"/>
      </w:r>
      <w:r w:rsidR="00594D09" w:rsidRPr="002F77F6">
        <w:rPr>
          <w:kern w:val="0"/>
          <w:vertAlign w:val="superscript"/>
        </w:rPr>
        <w:t>8</w:t>
      </w:r>
      <w:r w:rsidRPr="002F77F6">
        <w:fldChar w:fldCharType="end"/>
      </w:r>
      <w:r w:rsidRPr="002F77F6">
        <w:t xml:space="preserve">. </w:t>
      </w:r>
      <w:r w:rsidR="00C15937" w:rsidRPr="002F77F6">
        <w:t xml:space="preserve">The </w:t>
      </w:r>
      <w:r w:rsidRPr="002F77F6">
        <w:t xml:space="preserve">cohort </w:t>
      </w:r>
      <w:r w:rsidR="001406F0" w:rsidRPr="002F77F6">
        <w:t xml:space="preserve">from </w:t>
      </w:r>
      <w:proofErr w:type="spellStart"/>
      <w:r w:rsidR="001406F0" w:rsidRPr="002F77F6">
        <w:t>Yachida</w:t>
      </w:r>
      <w:proofErr w:type="spellEnd"/>
      <w:r w:rsidR="001406F0" w:rsidRPr="002F77F6">
        <w:t xml:space="preserve"> et al. </w:t>
      </w:r>
      <w:r w:rsidRPr="002F77F6">
        <w:t>was downloaded from the DNA Data Bank of Japan (DDBJ) with the Accession numbers: DRA006684</w:t>
      </w:r>
      <w:r w:rsidR="00F469D4" w:rsidRPr="002F77F6">
        <w:t xml:space="preserve"> and</w:t>
      </w:r>
      <w:r w:rsidRPr="002F77F6">
        <w:t xml:space="preserve"> DRA008156</w:t>
      </w:r>
      <w:r w:rsidRPr="002F77F6">
        <w:fldChar w:fldCharType="begin"/>
      </w:r>
      <w:r w:rsidR="00594D09" w:rsidRPr="002F77F6">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2F77F6">
        <w:fldChar w:fldCharType="separate"/>
      </w:r>
      <w:r w:rsidR="00594D09" w:rsidRPr="002F77F6">
        <w:rPr>
          <w:kern w:val="0"/>
          <w:vertAlign w:val="superscript"/>
        </w:rPr>
        <w:t>20</w:t>
      </w:r>
      <w:r w:rsidRPr="002F77F6">
        <w:fldChar w:fldCharType="end"/>
      </w:r>
      <w:r w:rsidRPr="002F77F6">
        <w:t>.</w:t>
      </w:r>
      <w:r w:rsidR="008F1723" w:rsidRPr="002F77F6">
        <w:t xml:space="preserve"> </w:t>
      </w:r>
      <w:r w:rsidR="00741764" w:rsidRPr="002F77F6">
        <w:t>For o</w:t>
      </w:r>
      <w:r w:rsidRPr="002F77F6">
        <w:t>ur cohort</w:t>
      </w:r>
      <w:r w:rsidR="00DE358E" w:rsidRPr="002F77F6">
        <w:t>,</w:t>
      </w:r>
      <w:r w:rsidRPr="002F77F6">
        <w:t xml:space="preserve"> fecal metagenomic </w:t>
      </w:r>
      <w:r w:rsidR="00DE358E" w:rsidRPr="002F77F6">
        <w:t xml:space="preserve">sequencing </w:t>
      </w:r>
      <w:r w:rsidRPr="002F77F6">
        <w:t xml:space="preserve">data </w:t>
      </w:r>
      <w:r w:rsidR="00DE358E" w:rsidRPr="002F77F6">
        <w:t>were used from</w:t>
      </w:r>
      <w:r w:rsidRPr="002F77F6">
        <w:t xml:space="preserve"> samples collected in Hong Kong from 2009 to 2012. </w:t>
      </w:r>
      <w:r w:rsidR="008E309A" w:rsidRPr="002F77F6">
        <w:t>A</w:t>
      </w:r>
      <w:r w:rsidRPr="002F77F6">
        <w:t xml:space="preserve"> subset of </w:t>
      </w:r>
      <w:r w:rsidR="00224A6B" w:rsidRPr="002F77F6">
        <w:t>samples in this cohort</w:t>
      </w:r>
      <w:r w:rsidRPr="002F77F6">
        <w:t xml:space="preserve"> </w:t>
      </w:r>
      <w:r w:rsidR="00224A6B" w:rsidRPr="002F77F6">
        <w:t>w</w:t>
      </w:r>
      <w:r w:rsidR="00AE63A9" w:rsidRPr="002F77F6">
        <w:t>ere</w:t>
      </w:r>
      <w:r w:rsidRPr="002F77F6">
        <w:t xml:space="preserve"> published previously</w:t>
      </w:r>
      <w:r w:rsidRPr="002F77F6">
        <w:fldChar w:fldCharType="begin"/>
      </w:r>
      <w:r w:rsidR="00594D09" w:rsidRPr="002F77F6">
        <w:instrText xml:space="preserve"> ADDIN ZOTERO_ITEM CSL_CITATION {"citationID":"lU7RBDcE","properties":{"formattedCitation":"\\super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2F77F6">
        <w:fldChar w:fldCharType="separate"/>
      </w:r>
      <w:r w:rsidR="00594D09" w:rsidRPr="002F77F6">
        <w:rPr>
          <w:kern w:val="0"/>
          <w:vertAlign w:val="superscript"/>
        </w:rPr>
        <w:t>11</w:t>
      </w:r>
      <w:r w:rsidRPr="002F77F6">
        <w:fldChar w:fldCharType="end"/>
      </w:r>
      <w:r w:rsidRPr="002F77F6">
        <w:t xml:space="preserve">. These nine studies were organized from eight countries and various sampling procedures, sample storage, and DNA extraction protocols. </w:t>
      </w:r>
    </w:p>
    <w:p w14:paraId="56498A6B" w14:textId="3903ADCD" w:rsidR="00531B71" w:rsidRPr="002F77F6" w:rsidRDefault="00531B71" w:rsidP="005F0113">
      <w:pPr>
        <w:pStyle w:val="title20825"/>
      </w:pPr>
      <w:r w:rsidRPr="002F77F6">
        <w:t xml:space="preserve">Sample </w:t>
      </w:r>
      <w:r w:rsidR="00D471BD" w:rsidRPr="002F77F6">
        <w:t>filtering</w:t>
      </w:r>
    </w:p>
    <w:p w14:paraId="0F1B2A4D" w14:textId="09A5919D" w:rsidR="00BA0A8A" w:rsidRPr="002F77F6" w:rsidRDefault="00531B71" w:rsidP="00766643">
      <w:pPr>
        <w:spacing w:before="0" w:after="0"/>
      </w:pPr>
      <w:r w:rsidRPr="002F77F6">
        <w:t>To ensure consistent and high</w:t>
      </w:r>
      <w:r w:rsidR="00E81CE7" w:rsidRPr="002F77F6">
        <w:t>-</w:t>
      </w:r>
      <w:r w:rsidRPr="002F77F6">
        <w:t xml:space="preserve">quality data, samples were subjected to filtering before analysis. </w:t>
      </w:r>
      <w:r w:rsidR="0092656E" w:rsidRPr="002F77F6">
        <w:t xml:space="preserve">Patients after </w:t>
      </w:r>
      <w:r w:rsidRPr="002F77F6">
        <w:t>su</w:t>
      </w:r>
      <w:r w:rsidR="00E81CE7" w:rsidRPr="002F77F6">
        <w:t>r</w:t>
      </w:r>
      <w:r w:rsidRPr="002F77F6">
        <w:t xml:space="preserve">gery, </w:t>
      </w:r>
      <w:r w:rsidR="0092656E" w:rsidRPr="002F77F6">
        <w:t>or with</w:t>
      </w:r>
      <w:r w:rsidRPr="002F77F6">
        <w:t xml:space="preserve"> ambiguous </w:t>
      </w:r>
      <w:r w:rsidR="00C4718F" w:rsidRPr="002F77F6">
        <w:t xml:space="preserve">conditions (CRC, </w:t>
      </w:r>
      <w:proofErr w:type="gramStart"/>
      <w:r w:rsidR="00C4718F" w:rsidRPr="002F77F6">
        <w:t>adenoma</w:t>
      </w:r>
      <w:proofErr w:type="gramEnd"/>
      <w:r w:rsidR="00C4718F" w:rsidRPr="002F77F6">
        <w:t xml:space="preserve"> or healthy controls)</w:t>
      </w:r>
      <w:r w:rsidRPr="002F77F6">
        <w:t xml:space="preserve"> were discarded. We only included the PCR-free cohort because the PCR-free kits could reduce bias and cell spike-in controls for</w:t>
      </w:r>
      <w:r w:rsidR="00C4718F" w:rsidRPr="002F77F6">
        <w:t xml:space="preserve"> a</w:t>
      </w:r>
      <w:r w:rsidRPr="002F77F6">
        <w:t xml:space="preserve"> more accurate quantification</w:t>
      </w:r>
      <w:r w:rsidRPr="002F77F6">
        <w:fldChar w:fldCharType="begin"/>
      </w:r>
      <w:r w:rsidR="00594D09" w:rsidRPr="002F77F6">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r w:rsidRPr="002F77F6">
        <w:fldChar w:fldCharType="separate"/>
      </w:r>
      <w:r w:rsidR="00594D09" w:rsidRPr="002F77F6">
        <w:rPr>
          <w:kern w:val="0"/>
          <w:vertAlign w:val="superscript"/>
        </w:rPr>
        <w:t>22</w:t>
      </w:r>
      <w:r w:rsidRPr="002F77F6">
        <w:fldChar w:fldCharType="end"/>
      </w:r>
      <w:r w:rsidRPr="002F77F6">
        <w:t xml:space="preserve">. </w:t>
      </w:r>
      <w:r w:rsidR="00C4718F" w:rsidRPr="002F77F6">
        <w:t>Finally</w:t>
      </w:r>
      <w:r w:rsidRPr="002F77F6">
        <w:t>, we excluded the samples</w:t>
      </w:r>
      <w:r w:rsidR="00D1238A" w:rsidRPr="002F77F6">
        <w:t xml:space="preserve"> </w:t>
      </w:r>
      <w:r w:rsidR="000D0018" w:rsidRPr="002F77F6">
        <w:t xml:space="preserve">with </w:t>
      </w:r>
      <w:proofErr w:type="gramStart"/>
      <w:r w:rsidR="000D0018" w:rsidRPr="002F77F6">
        <w:t>low-alignment</w:t>
      </w:r>
      <w:proofErr w:type="gramEnd"/>
      <w:r w:rsidR="000D0018" w:rsidRPr="002F77F6">
        <w:t xml:space="preserve"> reads </w:t>
      </w:r>
      <w:r w:rsidR="00D1238A" w:rsidRPr="002F77F6">
        <w:t>(less than 1,000,000)</w:t>
      </w:r>
      <w:r w:rsidRPr="002F77F6">
        <w:t xml:space="preserve">, which might </w:t>
      </w:r>
      <w:r w:rsidR="000D0018" w:rsidRPr="002F77F6">
        <w:t xml:space="preserve">be due to </w:t>
      </w:r>
      <w:r w:rsidRPr="002F77F6">
        <w:t>low sequencing depth</w:t>
      </w:r>
      <w:r w:rsidR="004204A4" w:rsidRPr="002F77F6">
        <w:t xml:space="preserve"> and</w:t>
      </w:r>
      <w:r w:rsidRPr="002F77F6">
        <w:t xml:space="preserve"> host reads contamination</w:t>
      </w:r>
      <w:r w:rsidR="004204A4" w:rsidRPr="002F77F6">
        <w:t>.</w:t>
      </w:r>
      <w:r w:rsidRPr="002F77F6">
        <w:t xml:space="preserve"> In the second part, we remove</w:t>
      </w:r>
      <w:r w:rsidR="000D0018" w:rsidRPr="002F77F6">
        <w:t>d</w:t>
      </w:r>
      <w:r w:rsidRPr="002F77F6">
        <w:t xml:space="preserve"> the outlier</w:t>
      </w:r>
      <w:r w:rsidR="000D0018" w:rsidRPr="002F77F6">
        <w:t>s</w:t>
      </w:r>
      <w:r w:rsidRPr="002F77F6">
        <w:t xml:space="preserve"> or suspected contaminated cases</w:t>
      </w:r>
      <w:r w:rsidR="004204A4" w:rsidRPr="002F77F6">
        <w:t xml:space="preserve">. These include </w:t>
      </w:r>
      <w:r w:rsidR="004D3184" w:rsidRPr="002F77F6">
        <w:t xml:space="preserve">samples with </w:t>
      </w:r>
      <w:r w:rsidRPr="002F77F6">
        <w:t>high-</w:t>
      </w:r>
      <w:r w:rsidR="00DB66B4" w:rsidRPr="002F77F6">
        <w:t>fungi</w:t>
      </w:r>
      <w:r w:rsidR="00180895" w:rsidRPr="002F77F6">
        <w:t xml:space="preserve"> composition</w:t>
      </w:r>
      <w:r w:rsidRPr="002F77F6">
        <w:t xml:space="preserve"> (</w:t>
      </w:r>
      <w:r w:rsidR="009B5131" w:rsidRPr="002F77F6">
        <w:t xml:space="preserve">the </w:t>
      </w:r>
      <w:r w:rsidR="004314C2" w:rsidRPr="002F77F6">
        <w:t>fungi</w:t>
      </w:r>
      <w:r w:rsidR="009B5131" w:rsidRPr="002F77F6">
        <w:t xml:space="preserve"> </w:t>
      </w:r>
      <w:r w:rsidR="00D04D62" w:rsidRPr="002F77F6">
        <w:t>composition is</w:t>
      </w:r>
      <w:r w:rsidR="009B5131" w:rsidRPr="002F77F6">
        <w:t xml:space="preserve"> more than </w:t>
      </w:r>
      <w:r w:rsidRPr="002F77F6">
        <w:t>1%</w:t>
      </w:r>
      <w:r w:rsidR="009B5131" w:rsidRPr="002F77F6">
        <w:t xml:space="preserve"> </w:t>
      </w:r>
      <w:r w:rsidR="004204A4" w:rsidRPr="002F77F6">
        <w:t>of</w:t>
      </w:r>
      <w:r w:rsidR="009B5131" w:rsidRPr="002F77F6">
        <w:t xml:space="preserve"> </w:t>
      </w:r>
      <w:r w:rsidR="005D2947" w:rsidRPr="002F77F6">
        <w:t>total</w:t>
      </w:r>
      <w:r w:rsidR="009B5131" w:rsidRPr="002F77F6">
        <w:t xml:space="preserve"> </w:t>
      </w:r>
      <w:r w:rsidR="00D04D62" w:rsidRPr="002F77F6">
        <w:t>gut</w:t>
      </w:r>
      <w:r w:rsidR="009B5131" w:rsidRPr="002F77F6">
        <w:t xml:space="preserve"> </w:t>
      </w:r>
      <w:r w:rsidR="00D04D62" w:rsidRPr="002F77F6">
        <w:t>microbiota</w:t>
      </w:r>
      <w:r w:rsidRPr="002F77F6">
        <w:t>), low-</w:t>
      </w:r>
      <w:r w:rsidR="00DB66B4" w:rsidRPr="002F77F6">
        <w:t>Fungi</w:t>
      </w:r>
      <w:r w:rsidR="00D04D62" w:rsidRPr="002F77F6">
        <w:t xml:space="preserve"> composition</w:t>
      </w:r>
      <w:r w:rsidR="008F1723" w:rsidRPr="002F77F6">
        <w:t xml:space="preserve"> </w:t>
      </w:r>
      <w:r w:rsidRPr="002F77F6">
        <w:t>(</w:t>
      </w:r>
      <w:r w:rsidR="009B5131" w:rsidRPr="002F77F6">
        <w:t xml:space="preserve">the </w:t>
      </w:r>
      <w:r w:rsidR="004314C2" w:rsidRPr="002F77F6">
        <w:t>fungi</w:t>
      </w:r>
      <w:r w:rsidR="009B5131" w:rsidRPr="002F77F6">
        <w:t xml:space="preserve"> </w:t>
      </w:r>
      <w:r w:rsidR="00D04D62" w:rsidRPr="002F77F6">
        <w:t xml:space="preserve">composition is </w:t>
      </w:r>
      <w:r w:rsidR="009B5131" w:rsidRPr="002F77F6">
        <w:t xml:space="preserve">less than </w:t>
      </w:r>
      <w:r w:rsidRPr="002F77F6">
        <w:t>0.01%</w:t>
      </w:r>
      <w:r w:rsidR="009B5131" w:rsidRPr="002F77F6">
        <w:t xml:space="preserve"> </w:t>
      </w:r>
      <w:r w:rsidR="004204A4" w:rsidRPr="002F77F6">
        <w:t>of</w:t>
      </w:r>
      <w:r w:rsidR="009B5131" w:rsidRPr="002F77F6">
        <w:t xml:space="preserve"> the gut microbiota</w:t>
      </w:r>
      <w:r w:rsidRPr="002F77F6">
        <w:t>), and bacteria</w:t>
      </w:r>
      <w:r w:rsidR="00E81CE7" w:rsidRPr="002F77F6">
        <w:t>l</w:t>
      </w:r>
      <w:r w:rsidRPr="002F77F6">
        <w:t xml:space="preserve"> or </w:t>
      </w:r>
      <w:r w:rsidR="00DB66B4" w:rsidRPr="002F77F6">
        <w:t>fung</w:t>
      </w:r>
      <w:r w:rsidR="00E81CE7" w:rsidRPr="002F77F6">
        <w:t>al</w:t>
      </w:r>
      <w:r w:rsidR="008F1723" w:rsidRPr="002F77F6">
        <w:t xml:space="preserve"> </w:t>
      </w:r>
      <w:r w:rsidR="004204A4" w:rsidRPr="002F77F6">
        <w:t>contaminated samples</w:t>
      </w:r>
      <w:r w:rsidRPr="002F77F6">
        <w:t xml:space="preserve"> (</w:t>
      </w:r>
      <w:r w:rsidR="002A0BA2" w:rsidRPr="002F77F6">
        <w:t>a particular</w:t>
      </w:r>
      <w:r w:rsidRPr="002F77F6">
        <w:t xml:space="preserve"> species </w:t>
      </w:r>
      <w:r w:rsidR="004204A4" w:rsidRPr="002F77F6">
        <w:t xml:space="preserve">constitutes </w:t>
      </w:r>
      <w:r w:rsidR="009B5131" w:rsidRPr="002F77F6">
        <w:t>more than</w:t>
      </w:r>
      <w:r w:rsidR="008F1723" w:rsidRPr="002F77F6">
        <w:t xml:space="preserve"> </w:t>
      </w:r>
      <w:r w:rsidRPr="002F77F6">
        <w:t>50%</w:t>
      </w:r>
      <w:r w:rsidR="009B5131" w:rsidRPr="002F77F6">
        <w:t xml:space="preserve"> of </w:t>
      </w:r>
      <w:r w:rsidR="00E81CE7" w:rsidRPr="002F77F6">
        <w:t xml:space="preserve">the </w:t>
      </w:r>
      <w:r w:rsidR="004204A4" w:rsidRPr="002F77F6">
        <w:t>gut microbiota</w:t>
      </w:r>
      <w:r w:rsidRPr="002F77F6">
        <w:t>). F</w:t>
      </w:r>
      <w:r w:rsidR="00DD4452" w:rsidRPr="002F77F6">
        <w:t>inally</w:t>
      </w:r>
      <w:r w:rsidRPr="002F77F6">
        <w:t xml:space="preserve">, </w:t>
      </w:r>
      <w:r w:rsidR="003557D0" w:rsidRPr="002F77F6">
        <w:t xml:space="preserve">the </w:t>
      </w:r>
      <w:r w:rsidRPr="002F77F6">
        <w:t>sample</w:t>
      </w:r>
      <w:r w:rsidR="00DD4452" w:rsidRPr="002F77F6">
        <w:t>s with low-fungal sequence depth</w:t>
      </w:r>
      <w:r w:rsidRPr="002F77F6">
        <w:t xml:space="preserve"> </w:t>
      </w:r>
      <w:r w:rsidR="009B5131" w:rsidRPr="002F77F6">
        <w:t>(</w:t>
      </w:r>
      <w:r w:rsidR="004314C2" w:rsidRPr="002F77F6">
        <w:t>fungi</w:t>
      </w:r>
      <w:r w:rsidR="009B5131" w:rsidRPr="002F77F6">
        <w:t xml:space="preserve"> </w:t>
      </w:r>
      <w:r w:rsidR="003557D0" w:rsidRPr="002F77F6">
        <w:t xml:space="preserve">aligned </w:t>
      </w:r>
      <w:r w:rsidR="009B5131" w:rsidRPr="002F77F6">
        <w:t>read counts less than 10,000</w:t>
      </w:r>
      <w:r w:rsidR="00DD4452" w:rsidRPr="002F77F6">
        <w:t xml:space="preserve"> reads</w:t>
      </w:r>
      <w:r w:rsidR="009B5131" w:rsidRPr="002F77F6">
        <w:t xml:space="preserve">) </w:t>
      </w:r>
      <w:r w:rsidRPr="002F77F6">
        <w:t xml:space="preserve">would be </w:t>
      </w:r>
      <w:r w:rsidR="00DD4452" w:rsidRPr="002F77F6">
        <w:t>discarded</w:t>
      </w:r>
      <w:r w:rsidRPr="002F77F6">
        <w:t>,</w:t>
      </w:r>
      <w:r w:rsidR="003557D0" w:rsidRPr="002F77F6">
        <w:t xml:space="preserve"> which was consistent with </w:t>
      </w:r>
      <w:r w:rsidR="00E81CE7" w:rsidRPr="002F77F6">
        <w:t xml:space="preserve">a </w:t>
      </w:r>
      <w:r w:rsidR="003557D0" w:rsidRPr="002F77F6">
        <w:t xml:space="preserve">previous study </w:t>
      </w:r>
      <w:r w:rsidR="00BC5917" w:rsidRPr="002F77F6">
        <w:t>revealing</w:t>
      </w:r>
      <w:r w:rsidR="003557D0" w:rsidRPr="002F77F6">
        <w:t xml:space="preserve"> that </w:t>
      </w:r>
      <w:r w:rsidR="00BC5917" w:rsidRPr="002F77F6">
        <w:t xml:space="preserve">fungi could not be detected in </w:t>
      </w:r>
      <w:r w:rsidRPr="002F77F6">
        <w:t xml:space="preserve">at least 30% </w:t>
      </w:r>
      <w:r w:rsidR="003557D0" w:rsidRPr="002F77F6">
        <w:t xml:space="preserve">of </w:t>
      </w:r>
      <w:r w:rsidRPr="002F77F6">
        <w:t>individual</w:t>
      </w:r>
      <w:r w:rsidR="003557D0" w:rsidRPr="002F77F6">
        <w:t>s</w:t>
      </w:r>
      <w:r w:rsidRPr="002F77F6">
        <w:fldChar w:fldCharType="begin"/>
      </w:r>
      <w:r w:rsidR="00594D09" w:rsidRPr="002F77F6">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Pr="002F77F6">
        <w:fldChar w:fldCharType="separate"/>
      </w:r>
      <w:r w:rsidR="00594D09" w:rsidRPr="002F77F6">
        <w:rPr>
          <w:kern w:val="0"/>
          <w:vertAlign w:val="superscript"/>
        </w:rPr>
        <w:t>23</w:t>
      </w:r>
      <w:r w:rsidRPr="002F77F6">
        <w:fldChar w:fldCharType="end"/>
      </w:r>
      <w:r w:rsidRPr="002F77F6">
        <w:t>.</w:t>
      </w:r>
    </w:p>
    <w:p w14:paraId="675EE6DA" w14:textId="77777777" w:rsidR="00766643" w:rsidRPr="002F77F6" w:rsidRDefault="00766643" w:rsidP="00766643">
      <w:pPr>
        <w:spacing w:before="0" w:after="0"/>
      </w:pPr>
    </w:p>
    <w:p w14:paraId="40DF941F" w14:textId="383B4D67" w:rsidR="00531B71" w:rsidRPr="002F77F6" w:rsidRDefault="00531B71">
      <w:pPr>
        <w:pStyle w:val="title20825"/>
      </w:pPr>
      <w:r w:rsidRPr="002F77F6">
        <w:t>Sequenc</w:t>
      </w:r>
      <w:r w:rsidR="004735AC" w:rsidRPr="002F77F6">
        <w:t xml:space="preserve">e </w:t>
      </w:r>
      <w:r w:rsidRPr="002F77F6">
        <w:t>pre-processing</w:t>
      </w:r>
      <w:r w:rsidR="004735AC" w:rsidRPr="002F77F6">
        <w:t xml:space="preserve"> and</w:t>
      </w:r>
      <w:r w:rsidRPr="002F77F6">
        <w:t xml:space="preserve"> taxonomic profiling</w:t>
      </w:r>
    </w:p>
    <w:p w14:paraId="5C424FC3" w14:textId="470A87E3" w:rsidR="00531B71" w:rsidRPr="002F77F6" w:rsidRDefault="00531B71" w:rsidP="00BA0A8A">
      <w:pPr>
        <w:spacing w:before="0" w:after="0"/>
      </w:pPr>
      <w:r w:rsidRPr="002F77F6">
        <w:t xml:space="preserve">We applied the KneadData default parameters </w:t>
      </w:r>
      <w:r w:rsidR="0005610C" w:rsidRPr="002F77F6">
        <w:t>for the</w:t>
      </w:r>
      <w:r w:rsidRPr="002F77F6">
        <w:t xml:space="preserve"> quality control </w:t>
      </w:r>
      <w:r w:rsidR="0005610C" w:rsidRPr="002F77F6">
        <w:t xml:space="preserve">of </w:t>
      </w:r>
      <w:r w:rsidRPr="002F77F6">
        <w:t xml:space="preserve">all the metagenomic </w:t>
      </w:r>
      <w:r w:rsidR="0005610C" w:rsidRPr="002F77F6">
        <w:t>sequencing data</w:t>
      </w:r>
      <w:r w:rsidR="009D6830" w:rsidRPr="002F77F6">
        <w:t xml:space="preserve">. This </w:t>
      </w:r>
      <w:r w:rsidR="00197567" w:rsidRPr="002F77F6">
        <w:t>separated</w:t>
      </w:r>
      <w:r w:rsidRPr="002F77F6">
        <w:t xml:space="preserve"> </w:t>
      </w:r>
      <w:r w:rsidR="003F1744" w:rsidRPr="002F77F6">
        <w:t>microbial</w:t>
      </w:r>
      <w:r w:rsidRPr="002F77F6">
        <w:t xml:space="preserve"> reads from </w:t>
      </w:r>
      <w:r w:rsidR="004F7AC7" w:rsidRPr="002F77F6">
        <w:t xml:space="preserve">the </w:t>
      </w:r>
      <w:r w:rsidRPr="002F77F6">
        <w:t>contamina</w:t>
      </w:r>
      <w:r w:rsidR="004F7AC7" w:rsidRPr="002F77F6">
        <w:t>ted</w:t>
      </w:r>
      <w:r w:rsidRPr="002F77F6">
        <w:t xml:space="preserve"> reads</w:t>
      </w:r>
      <w:r w:rsidR="00430E11" w:rsidRPr="002F77F6">
        <w:t xml:space="preserve"> from t</w:t>
      </w:r>
      <w:r w:rsidRPr="002F77F6">
        <w:t>he host or other user-defined sources</w:t>
      </w:r>
      <w:r w:rsidR="00430E11" w:rsidRPr="002F77F6">
        <w:t xml:space="preserve"> using principled in silico methods</w:t>
      </w:r>
      <w:r w:rsidRPr="002F77F6">
        <w:t xml:space="preserve">. </w:t>
      </w:r>
      <w:r w:rsidR="00754A5F" w:rsidRPr="002F77F6">
        <w:t>Next,</w:t>
      </w:r>
      <w:r w:rsidRPr="002F77F6">
        <w:t xml:space="preserve"> taxonomic profiles were generated with the Kraken2 v2.0.9-beta across the custom database. Our custom library contained 9,543 bacterial and 909 </w:t>
      </w:r>
      <w:r w:rsidR="004314C2" w:rsidRPr="002F77F6">
        <w:t>fung</w:t>
      </w:r>
      <w:r w:rsidR="004529C1" w:rsidRPr="002F77F6">
        <w:t>al</w:t>
      </w:r>
      <w:r w:rsidRPr="002F77F6">
        <w:t xml:space="preserve"> references from NCBI (https://www.ncbi.nlm.nih.gov/), </w:t>
      </w:r>
      <w:proofErr w:type="spellStart"/>
      <w:r w:rsidRPr="002F77F6">
        <w:t>FungiDB</w:t>
      </w:r>
      <w:proofErr w:type="spellEnd"/>
      <w:r w:rsidRPr="002F77F6">
        <w:t xml:space="preserve"> (https://fungidb.org/fungidb/), Ensemble (http://fungi.ensembl.org/index.html), and Broad Institute (</w:t>
      </w:r>
      <w:hyperlink r:id="rId12" w:history="1">
        <w:r w:rsidR="00C2383A" w:rsidRPr="002F77F6">
          <w:rPr>
            <w:rStyle w:val="Hyperlink"/>
            <w:u w:val="none"/>
          </w:rPr>
          <w:t>https://www.broadinstitute.org/</w:t>
        </w:r>
      </w:hyperlink>
      <w:r w:rsidRPr="002F77F6">
        <w:t>)</w:t>
      </w:r>
      <w:r w:rsidR="00C2383A" w:rsidRPr="002F77F6">
        <w:t xml:space="preserve">. The library </w:t>
      </w:r>
      <w:r w:rsidRPr="002F77F6">
        <w:t xml:space="preserve">was </w:t>
      </w:r>
      <w:r w:rsidR="00C2383A" w:rsidRPr="002F77F6">
        <w:t xml:space="preserve">then </w:t>
      </w:r>
      <w:r w:rsidRPr="002F77F6">
        <w:t xml:space="preserve">established with the Jellyfish program by counting distinct 31-mer. We </w:t>
      </w:r>
      <w:r w:rsidR="003E6E52" w:rsidRPr="002F77F6">
        <w:t xml:space="preserve">used the default parameters and </w:t>
      </w:r>
      <w:r w:rsidRPr="002F77F6">
        <w:t xml:space="preserve">discarded all reads </w:t>
      </w:r>
      <w:r w:rsidR="00C2383A" w:rsidRPr="002F77F6">
        <w:t>with</w:t>
      </w:r>
      <w:r w:rsidRPr="002F77F6">
        <w:t xml:space="preserve"> quality less than 20 and shorter than 50 nucleotides. Each query was classified to a </w:t>
      </w:r>
      <w:proofErr w:type="spellStart"/>
      <w:r w:rsidRPr="002F77F6">
        <w:t>taxon</w:t>
      </w:r>
      <w:proofErr w:type="spellEnd"/>
      <w:r w:rsidRPr="002F77F6">
        <w:t xml:space="preserve"> with the highest total hits of k-mer matched by pruning the general taxonomic trees affiliated with mapped genomes. The final metagenomic read counts were normalized by multiple methods, raref</w:t>
      </w:r>
      <w:r w:rsidR="009F2402" w:rsidRPr="002F77F6">
        <w:t>action</w:t>
      </w:r>
      <w:r w:rsidRPr="002F77F6">
        <w:t>, relative abundance</w:t>
      </w:r>
      <w:r w:rsidR="00274D15" w:rsidRPr="002F77F6">
        <w:t xml:space="preserve"> (</w:t>
      </w:r>
      <w:r w:rsidR="00274D15" w:rsidRPr="002F77F6">
        <w:rPr>
          <w:color w:val="0000FF"/>
          <w:rPrChange w:id="220" w:author="Jun Yu (MEDT)" w:date="2021-10-18T15:01:00Z">
            <w:rPr/>
          </w:rPrChange>
        </w:rPr>
        <w:t xml:space="preserve">supplementary table 2 and supplementary table </w:t>
      </w:r>
      <w:r w:rsidR="001A7063" w:rsidRPr="002F77F6">
        <w:rPr>
          <w:color w:val="0000FF"/>
          <w:rPrChange w:id="221" w:author="Jun Yu (MEDT)" w:date="2021-10-18T15:01:00Z">
            <w:rPr/>
          </w:rPrChange>
        </w:rPr>
        <w:t>8</w:t>
      </w:r>
      <w:r w:rsidR="00274D15" w:rsidRPr="002F77F6">
        <w:t>)</w:t>
      </w:r>
      <w:r w:rsidRPr="002F77F6">
        <w:t xml:space="preserve">, and </w:t>
      </w:r>
      <w:r w:rsidR="002779A9" w:rsidRPr="002F77F6">
        <w:t xml:space="preserve">median </w:t>
      </w:r>
      <w:r w:rsidR="00E80C55" w:rsidRPr="002F77F6">
        <w:t>normalization</w:t>
      </w:r>
      <w:r w:rsidR="004001DF" w:rsidRPr="002F77F6">
        <w:t xml:space="preserve"> </w:t>
      </w:r>
      <w:r w:rsidR="00274D15" w:rsidRPr="002F77F6">
        <w:t>(</w:t>
      </w:r>
      <w:r w:rsidR="00274D15" w:rsidRPr="002F77F6">
        <w:rPr>
          <w:color w:val="0000FF"/>
          <w:rPrChange w:id="222" w:author="Jun Yu (MEDT)" w:date="2021-10-18T15:01:00Z">
            <w:rPr/>
          </w:rPrChange>
        </w:rPr>
        <w:t>supplementary table 3 and supplementary table</w:t>
      </w:r>
      <w:r w:rsidR="001A7063" w:rsidRPr="002F77F6">
        <w:rPr>
          <w:rStyle w:val="CommentReference"/>
          <w:color w:val="0000FF"/>
          <w:sz w:val="24"/>
          <w:szCs w:val="24"/>
          <w:rPrChange w:id="223" w:author="Jun Yu (MEDT)" w:date="2021-10-18T15:01:00Z">
            <w:rPr>
              <w:rStyle w:val="CommentReference"/>
              <w:sz w:val="24"/>
              <w:szCs w:val="24"/>
            </w:rPr>
          </w:rPrChange>
        </w:rPr>
        <w:t xml:space="preserve"> 9</w:t>
      </w:r>
      <w:r w:rsidR="00274D15" w:rsidRPr="002F77F6">
        <w:t>)</w:t>
      </w:r>
      <w:r w:rsidRPr="002F77F6">
        <w:t xml:space="preserve"> with the script (</w:t>
      </w:r>
      <w:ins w:id="224" w:author="LIN, Yufeng" w:date="2021-10-20T13:32:00Z">
        <w:r w:rsidR="00443D03" w:rsidRPr="002F77F6">
          <w:fldChar w:fldCharType="begin"/>
        </w:r>
        <w:r w:rsidR="00443D03" w:rsidRPr="002F77F6">
          <w:instrText xml:space="preserve"> HYPERLINK "</w:instrText>
        </w:r>
      </w:ins>
      <w:r w:rsidR="00443D03" w:rsidRPr="002F77F6">
        <w:instrText>https://github.com/ifanlyn95/multi-CRC-fungi</w:instrText>
      </w:r>
      <w:ins w:id="225" w:author="LIN, Yufeng" w:date="2021-10-20T13:32:00Z">
        <w:r w:rsidR="00443D03" w:rsidRPr="002F77F6">
          <w:instrText xml:space="preserve">" </w:instrText>
        </w:r>
        <w:r w:rsidR="00443D03" w:rsidRPr="002F77F6">
          <w:fldChar w:fldCharType="separate"/>
        </w:r>
      </w:ins>
      <w:r w:rsidR="00443D03" w:rsidRPr="002F77F6">
        <w:rPr>
          <w:rStyle w:val="Hyperlink"/>
        </w:rPr>
        <w:t>https://github.com/ifanlyn95/multi-CRC-fungi</w:t>
      </w:r>
      <w:ins w:id="226" w:author="LIN, Yufeng" w:date="2021-10-20T13:32:00Z">
        <w:r w:rsidR="00443D03" w:rsidRPr="002F77F6">
          <w:fldChar w:fldCharType="end"/>
        </w:r>
      </w:ins>
      <w:r w:rsidRPr="002F77F6">
        <w:t>).</w:t>
      </w:r>
      <w:r w:rsidR="002779A9" w:rsidRPr="002F77F6">
        <w:t xml:space="preserve"> </w:t>
      </w:r>
      <w:r w:rsidR="00E81CE7" w:rsidRPr="002F77F6">
        <w:t>T</w:t>
      </w:r>
      <w:r w:rsidR="00EB3DCC" w:rsidRPr="002F77F6">
        <w:t>o prevent the denominator from being zero, all zero values will be replaced by the normal distribution with a mean value of one-tenth of the non-zero minimum value and one-hundredth of the non-zero minimum value of the variance</w:t>
      </w:r>
      <w:r w:rsidR="00221DBF" w:rsidRPr="002F77F6">
        <w:t xml:space="preserve">. </w:t>
      </w:r>
      <w:r w:rsidR="002779A9" w:rsidRPr="002F77F6">
        <w:t xml:space="preserve">The median </w:t>
      </w:r>
      <w:r w:rsidR="00562C5E" w:rsidRPr="002F77F6">
        <w:t>normalization</w:t>
      </w:r>
      <w:r w:rsidR="002779A9" w:rsidRPr="002F77F6">
        <w:t xml:space="preserve"> </w:t>
      </w:r>
      <w:r w:rsidR="00562C5E" w:rsidRPr="002F77F6">
        <w:t>means</w:t>
      </w:r>
      <w:r w:rsidR="002779A9" w:rsidRPr="002F77F6">
        <w:t xml:space="preserve"> dividing </w:t>
      </w:r>
      <w:r w:rsidR="00E60FE6" w:rsidRPr="002F77F6">
        <w:t xml:space="preserve">the relative abundance of each feature by </w:t>
      </w:r>
      <w:r w:rsidR="002779A9" w:rsidRPr="002F77F6">
        <w:t>the median of the control group:</w:t>
      </w:r>
    </w:p>
    <w:p w14:paraId="4DC40CD8" w14:textId="28AF2C0B" w:rsidR="002779A9" w:rsidRPr="002F77F6" w:rsidRDefault="00BD0EC5" w:rsidP="00BA0A8A">
      <w:pPr>
        <w:spacing w:before="0" w:after="0"/>
        <w:rPr>
          <w:i/>
        </w:rPr>
      </w:pPr>
      <m:oMathPara>
        <m:oMath>
          <m:sSub>
            <m:sSubPr>
              <m:ctrlPr>
                <w:rPr>
                  <w:rFonts w:ascii="Cambria Math" w:hAnsi="Cambria Math"/>
                  <w:i/>
                </w:rPr>
              </m:ctrlPr>
            </m:sSubPr>
            <m:e>
              <m:r>
                <w:rPr>
                  <w:rFonts w:ascii="Cambria Math" w:hAnsi="Cambria Math"/>
                </w:rPr>
                <m:t>MedNorm</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RelAbun</m:t>
                  </m:r>
                </m:e>
                <m:sub>
                  <m:r>
                    <w:rPr>
                      <w:rFonts w:ascii="Cambria Math" w:hAnsi="Cambria Math"/>
                    </w:rPr>
                    <m:t>i,j</m:t>
                  </m:r>
                </m:sub>
              </m:sSub>
            </m:num>
            <m:den>
              <m:r>
                <w:rPr>
                  <w:rFonts w:ascii="Cambria Math" w:hAnsi="Cambria Math"/>
                </w:rPr>
                <m:t>median(</m:t>
              </m:r>
              <m:sSub>
                <m:sSubPr>
                  <m:ctrlPr>
                    <w:rPr>
                      <w:rFonts w:ascii="Cambria Math" w:hAnsi="Cambria Math"/>
                      <w:i/>
                    </w:rPr>
                  </m:ctrlPr>
                </m:sSubPr>
                <m:e>
                  <m:r>
                    <w:rPr>
                      <w:rFonts w:ascii="Cambria Math" w:hAnsi="Cambria Math"/>
                    </w:rPr>
                    <m:t>RelAbun</m:t>
                  </m:r>
                </m:e>
                <m:sub>
                  <m:r>
                    <w:rPr>
                      <w:rFonts w:ascii="Cambria Math" w:hAnsi="Cambria Math"/>
                    </w:rPr>
                    <m:t>l,j</m:t>
                  </m:r>
                </m:sub>
              </m:sSub>
              <m:r>
                <w:rPr>
                  <w:rFonts w:ascii="Cambria Math" w:hAnsi="Cambria Math"/>
                </w:rPr>
                <m:t>)</m:t>
              </m:r>
            </m:den>
          </m:f>
          <m:r>
            <w:rPr>
              <w:rFonts w:ascii="Cambria Math" w:hAnsi="Cambria Math"/>
            </w:rPr>
            <m:t xml:space="preserve"> </m:t>
          </m:r>
          <m:r>
            <w:rPr>
              <w:rFonts w:ascii="Cambria Math" w:hAnsi="Cambria Math"/>
            </w:rPr>
            <m:t>, l=1, 2,…n</m:t>
          </m:r>
        </m:oMath>
      </m:oMathPara>
    </w:p>
    <w:p w14:paraId="4FE8156F" w14:textId="20AE4447" w:rsidR="00BA0A8A" w:rsidRPr="002F77F6" w:rsidRDefault="00BD0EC5" w:rsidP="00766643">
      <w:pPr>
        <w:spacing w:before="0" w:after="0"/>
        <w:ind w:left="120" w:hangingChars="50" w:hanging="120"/>
        <w:rPr>
          <w:ins w:id="227" w:author="LIN, Yufeng" w:date="2021-10-20T13:56:00Z"/>
        </w:rPr>
      </w:pPr>
      <m:oMath>
        <m:sSub>
          <m:sSubPr>
            <m:ctrlPr>
              <w:rPr>
                <w:rFonts w:ascii="Cambria Math" w:hAnsi="Cambria Math"/>
                <w:i/>
              </w:rPr>
            </m:ctrlPr>
          </m:sSubPr>
          <m:e>
            <m:r>
              <w:rPr>
                <w:rFonts w:ascii="Cambria Math" w:hAnsi="Cambria Math"/>
              </w:rPr>
              <m:t>RelAbun</m:t>
            </m:r>
          </m:e>
          <m:sub>
            <m:r>
              <w:rPr>
                <w:rFonts w:ascii="Cambria Math" w:hAnsi="Cambria Math"/>
              </w:rPr>
              <m:t>i, j</m:t>
            </m:r>
          </m:sub>
        </m:sSub>
      </m:oMath>
      <w:r w:rsidR="002779A9" w:rsidRPr="002F77F6">
        <w:t xml:space="preserve">: means the relative abundance of </w:t>
      </w:r>
      <w:r w:rsidR="004314C2" w:rsidRPr="002F77F6">
        <w:t>fungi</w:t>
      </w:r>
      <w:r w:rsidR="002779A9" w:rsidRPr="002F77F6">
        <w:t xml:space="preserve"> or bacteria</w:t>
      </w:r>
      <w:r w:rsidR="00F76818" w:rsidRPr="002F77F6">
        <w:t xml:space="preserve"> </w:t>
      </w:r>
      <m:oMath>
        <m:r>
          <w:rPr>
            <w:rFonts w:ascii="Cambria Math" w:hAnsi="Cambria Math"/>
          </w:rPr>
          <m:t>j</m:t>
        </m:r>
      </m:oMath>
      <w:r w:rsidR="002779A9" w:rsidRPr="002F77F6">
        <w:t xml:space="preserve"> in sample </w:t>
      </w:r>
      <m:oMath>
        <m:r>
          <w:rPr>
            <w:rFonts w:ascii="Cambria Math" w:hAnsi="Cambria Math"/>
          </w:rPr>
          <m:t>i</m:t>
        </m:r>
      </m:oMath>
      <w:r w:rsidR="002779A9" w:rsidRPr="002F77F6">
        <w:t>, which</w:t>
      </w:r>
      <w:r w:rsidR="003A57AB" w:rsidRPr="002F77F6">
        <w:t xml:space="preserve"> </w:t>
      </w:r>
      <w:r w:rsidR="002779A9" w:rsidRPr="002F77F6">
        <w:t xml:space="preserve">belongs to cohort </w:t>
      </w:r>
      <m:oMath>
        <m:r>
          <w:rPr>
            <w:rFonts w:ascii="Cambria Math" w:hAnsi="Cambria Math"/>
          </w:rPr>
          <m:t>k</m:t>
        </m:r>
      </m:oMath>
      <w:r w:rsidR="002779A9" w:rsidRPr="002F77F6">
        <w:t>.</w:t>
      </w:r>
      <w:r w:rsidR="00626B9C" w:rsidRPr="002F77F6">
        <w:t xml:space="preserve"> </w:t>
      </w:r>
      <w:r w:rsidR="00E81CE7" w:rsidRPr="002F77F6">
        <w:t>In contrast,</w:t>
      </w:r>
      <w:r w:rsidR="00626B9C" w:rsidRPr="002F77F6">
        <w:t xml:space="preserve"> cohort </w:t>
      </w:r>
      <m:oMath>
        <m:r>
          <w:rPr>
            <w:rFonts w:ascii="Cambria Math" w:hAnsi="Cambria Math"/>
          </w:rPr>
          <m:t>k</m:t>
        </m:r>
      </m:oMath>
      <w:r w:rsidR="00626B9C" w:rsidRPr="002F77F6">
        <w:t xml:space="preserve"> </w:t>
      </w:r>
      <w:r w:rsidR="00870917" w:rsidRPr="002F77F6">
        <w:t xml:space="preserve">has exactly </w:t>
      </w:r>
      <w:r w:rsidR="00626B9C" w:rsidRPr="002F77F6">
        <w:t xml:space="preserve">sample </w:t>
      </w:r>
      <m:oMath>
        <m:r>
          <w:rPr>
            <w:rFonts w:ascii="Cambria Math" w:hAnsi="Cambria Math"/>
          </w:rPr>
          <m:t>1</m:t>
        </m:r>
      </m:oMath>
      <w:r w:rsidR="00626B9C" w:rsidRPr="002F77F6">
        <w:t xml:space="preserve"> to sample </w:t>
      </w:r>
      <m:oMath>
        <m:r>
          <w:rPr>
            <w:rFonts w:ascii="Cambria Math" w:hAnsi="Cambria Math"/>
          </w:rPr>
          <m:t>n</m:t>
        </m:r>
      </m:oMath>
      <w:r w:rsidR="00626B9C" w:rsidRPr="002F77F6">
        <w:t>.</w:t>
      </w:r>
    </w:p>
    <w:p w14:paraId="587E1FCC" w14:textId="77777777" w:rsidR="0013640A" w:rsidRPr="002F77F6" w:rsidRDefault="0013640A" w:rsidP="00766643">
      <w:pPr>
        <w:spacing w:before="0" w:after="0"/>
        <w:ind w:left="120" w:hangingChars="50" w:hanging="120"/>
      </w:pPr>
    </w:p>
    <w:p w14:paraId="2FAFCB0A" w14:textId="77777777" w:rsidR="0013640A" w:rsidRPr="002F77F6" w:rsidRDefault="0013640A" w:rsidP="0013640A">
      <w:pPr>
        <w:pStyle w:val="title20825"/>
        <w:rPr>
          <w:ins w:id="228" w:author="LIN, Yufeng" w:date="2021-10-20T13:56:00Z"/>
        </w:rPr>
      </w:pPr>
      <w:commentRangeStart w:id="229"/>
      <w:ins w:id="230" w:author="LIN, Yufeng" w:date="2021-10-20T13:56:00Z">
        <w:r w:rsidRPr="002F77F6">
          <w:t>Overview of statistical analyses</w:t>
        </w:r>
        <w:commentRangeEnd w:id="229"/>
        <w:r w:rsidRPr="002F77F6">
          <w:rPr>
            <w:rStyle w:val="CommentReference"/>
          </w:rPr>
          <w:commentReference w:id="229"/>
        </w:r>
      </w:ins>
    </w:p>
    <w:p w14:paraId="060CFD6D" w14:textId="6356FCEB" w:rsidR="0013640A" w:rsidRPr="002F77F6" w:rsidRDefault="0013640A" w:rsidP="00654F30">
      <w:pPr>
        <w:rPr>
          <w:ins w:id="231" w:author="LIN, Yufeng" w:date="2021-10-20T13:56:00Z"/>
          <w:rFonts w:eastAsiaTheme="minorEastAsia"/>
        </w:rPr>
      </w:pPr>
      <w:ins w:id="232" w:author="LIN, Yufeng" w:date="2021-10-20T14:00:00Z">
        <w:r w:rsidRPr="002F77F6">
          <w:rPr>
            <w:rFonts w:eastAsiaTheme="minorEastAsia"/>
          </w:rPr>
          <w:t xml:space="preserve">To overcome the limitations of univariate statistics, relative abundance and </w:t>
        </w:r>
        <w:r w:rsidRPr="002F77F6">
          <w:t>median normalization were applied.</w:t>
        </w:r>
      </w:ins>
      <w:ins w:id="233" w:author="LIN, Yufeng" w:date="2021-10-20T14:07:00Z">
        <w:r w:rsidR="00FA16E6" w:rsidRPr="002F77F6">
          <w:t xml:space="preserve"> The confounding factor</w:t>
        </w:r>
      </w:ins>
      <w:ins w:id="234" w:author="LIN, Yufeng" w:date="2021-10-20T14:08:00Z">
        <w:r w:rsidR="00FA16E6" w:rsidRPr="002F77F6">
          <w:t>s</w:t>
        </w:r>
      </w:ins>
      <w:ins w:id="235" w:author="LIN, Yufeng" w:date="2021-10-20T14:07:00Z">
        <w:r w:rsidR="00FA16E6" w:rsidRPr="002F77F6">
          <w:t xml:space="preserve">, such as age, BMI, and </w:t>
        </w:r>
      </w:ins>
      <w:ins w:id="236" w:author="LIN, Yufeng" w:date="2021-10-20T14:08:00Z">
        <w:r w:rsidR="00FA16E6" w:rsidRPr="002F77F6">
          <w:t xml:space="preserve">tumor location, were not considered because </w:t>
        </w:r>
      </w:ins>
      <w:proofErr w:type="gramStart"/>
      <w:ins w:id="237" w:author="LIN, Yufeng" w:date="2021-10-20T14:09:00Z">
        <w:r w:rsidR="00FA16E6" w:rsidRPr="002F77F6">
          <w:t>these meta information</w:t>
        </w:r>
        <w:proofErr w:type="gramEnd"/>
        <w:r w:rsidR="00FA16E6" w:rsidRPr="002F77F6">
          <w:t xml:space="preserve"> </w:t>
        </w:r>
      </w:ins>
      <w:ins w:id="238" w:author="LIN, Yufeng" w:date="2021-10-20T17:47:00Z">
        <w:r w:rsidR="002454EB" w:rsidRPr="002F77F6">
          <w:t>we</w:t>
        </w:r>
      </w:ins>
      <w:ins w:id="239" w:author="LIN, Yufeng" w:date="2021-10-20T14:09:00Z">
        <w:r w:rsidR="00FA16E6" w:rsidRPr="002F77F6">
          <w:t>re not complete</w:t>
        </w:r>
      </w:ins>
      <w:ins w:id="240" w:author="LIN, Yufeng" w:date="2021-10-20T14:10:00Z">
        <w:r w:rsidR="00FA16E6" w:rsidRPr="002F77F6">
          <w:t xml:space="preserve"> in each cohort.</w:t>
        </w:r>
      </w:ins>
      <w:ins w:id="241" w:author="LIN, Yufeng" w:date="2021-10-20T14:00:00Z">
        <w:r w:rsidRPr="002F77F6">
          <w:t xml:space="preserve"> </w:t>
        </w:r>
      </w:ins>
      <w:ins w:id="242" w:author="LIN, Yufeng" w:date="2021-10-20T13:56:00Z">
        <w:r w:rsidRPr="002F77F6">
          <w:rPr>
            <w:rFonts w:eastAsiaTheme="minorEastAsia"/>
          </w:rPr>
          <w:t xml:space="preserve">The non-parametric test was used throughout for univariate association testing between the abundances of fungi and bacteria; all were two-sided Wilcoxon tests except were otherwise mentioned. </w:t>
        </w:r>
        <w:r w:rsidRPr="002F77F6">
          <w:t xml:space="preserve">Co-occurrence and co-exclusion relationships within </w:t>
        </w:r>
      </w:ins>
      <w:ins w:id="243" w:author="LIN, Yufeng" w:date="2021-10-20T13:57:00Z">
        <w:r w:rsidRPr="002F77F6">
          <w:t>fungi</w:t>
        </w:r>
      </w:ins>
      <w:ins w:id="244" w:author="LIN, Yufeng" w:date="2021-10-20T13:56:00Z">
        <w:r w:rsidRPr="002F77F6">
          <w:t xml:space="preserve"> and between </w:t>
        </w:r>
      </w:ins>
      <w:ins w:id="245" w:author="LIN, Yufeng" w:date="2021-10-20T13:57:00Z">
        <w:r w:rsidRPr="002F77F6">
          <w:t xml:space="preserve">fungi </w:t>
        </w:r>
      </w:ins>
      <w:ins w:id="246" w:author="LIN, Yufeng" w:date="2021-10-20T13:56:00Z">
        <w:r w:rsidRPr="002F77F6">
          <w:t>and</w:t>
        </w:r>
      </w:ins>
      <w:ins w:id="247" w:author="LIN, Yufeng" w:date="2021-10-20T17:22:00Z">
        <w:r w:rsidR="00443B80" w:rsidRPr="002F77F6">
          <w:t xml:space="preserve"> </w:t>
        </w:r>
      </w:ins>
      <w:ins w:id="248" w:author="LIN, Yufeng" w:date="2021-10-20T13:56:00Z">
        <w:r w:rsidRPr="002F77F6">
          <w:t>bacterial kingdoms were estimated using</w:t>
        </w:r>
      </w:ins>
      <w:ins w:id="249" w:author="LIN, Yufeng" w:date="2021-10-20T13:57:00Z">
        <w:r w:rsidRPr="002F77F6">
          <w:t xml:space="preserve"> </w:t>
        </w:r>
      </w:ins>
      <w:ins w:id="250" w:author="LIN, Yufeng" w:date="2021-10-20T13:58:00Z">
        <w:r w:rsidRPr="002F77F6">
          <w:t>Differential Gene Correlation Analysis (</w:t>
        </w:r>
      </w:ins>
      <w:ins w:id="251" w:author="LIN, Yufeng" w:date="2021-10-20T13:57:00Z">
        <w:r w:rsidRPr="002F77F6">
          <w:t>DGCA</w:t>
        </w:r>
      </w:ins>
      <w:ins w:id="252" w:author="LIN, Yufeng" w:date="2021-10-20T13:58:00Z">
        <w:r w:rsidRPr="002F77F6">
          <w:t>)</w:t>
        </w:r>
      </w:ins>
      <w:r w:rsidR="000C2944" w:rsidRPr="002F77F6">
        <w:fldChar w:fldCharType="begin"/>
      </w:r>
      <w:r w:rsidR="002454EB" w:rsidRPr="002F77F6">
        <w:instrText xml:space="preserve"> ADDIN ZOTERO_ITEM CSL_CITATION {"citationID":"a8kd2ef5iv","properties":{"formattedCitation":"\\super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0C2944" w:rsidRPr="002F77F6">
        <w:fldChar w:fldCharType="separate"/>
      </w:r>
      <w:r w:rsidR="002454EB" w:rsidRPr="002F77F6">
        <w:rPr>
          <w:kern w:val="0"/>
          <w:vertAlign w:val="superscript"/>
        </w:rPr>
        <w:t>24</w:t>
      </w:r>
      <w:r w:rsidR="000C2944" w:rsidRPr="002F77F6">
        <w:fldChar w:fldCharType="end"/>
      </w:r>
      <w:ins w:id="253" w:author="LIN, Yufeng" w:date="2021-10-20T13:58:00Z">
        <w:r w:rsidRPr="002F77F6">
          <w:t>.</w:t>
        </w:r>
      </w:ins>
      <w:ins w:id="254" w:author="LIN, Yufeng" w:date="2021-10-20T13:59:00Z">
        <w:r w:rsidRPr="002F77F6">
          <w:t xml:space="preserve"> </w:t>
        </w:r>
        <w:r w:rsidRPr="002F77F6">
          <w:rPr>
            <w:i/>
            <w:iCs/>
          </w:rPr>
          <w:t>P</w:t>
        </w:r>
        <w:r w:rsidRPr="002F77F6">
          <w:t xml:space="preserve"> value less than 0.05 after multiple comparisons correction using the false discovery rated method were considered significant</w:t>
        </w:r>
      </w:ins>
      <w:ins w:id="255" w:author="LIN, Yufeng" w:date="2021-10-20T14:04:00Z">
        <w:r w:rsidR="0099660A" w:rsidRPr="002F77F6">
          <w:rPr>
            <w:rFonts w:eastAsiaTheme="minorEastAsia"/>
          </w:rPr>
          <w:t xml:space="preserve"> except were otherwise mentioned</w:t>
        </w:r>
      </w:ins>
      <w:ins w:id="256" w:author="LIN, Yufeng" w:date="2021-10-20T13:59:00Z">
        <w:r w:rsidRPr="002F77F6">
          <w:t>.</w:t>
        </w:r>
      </w:ins>
      <w:ins w:id="257" w:author="LIN, Yufeng" w:date="2021-10-20T14:03:00Z">
        <w:r w:rsidR="000C2944" w:rsidRPr="002F77F6">
          <w:t xml:space="preserve"> </w:t>
        </w:r>
      </w:ins>
      <w:ins w:id="258" w:author="LIN, Yufeng" w:date="2021-10-20T17:36:00Z">
        <w:r w:rsidR="00654F30" w:rsidRPr="002F77F6">
          <w:t>Areas under the receiver operating characteristic curves (AUCs) were determined by random forest model</w:t>
        </w:r>
      </w:ins>
      <w:ins w:id="259" w:author="LIN, Yufeng" w:date="2021-10-20T17:37:00Z">
        <w:r w:rsidR="00654F30" w:rsidRPr="002F77F6">
          <w:t xml:space="preserve"> and the </w:t>
        </w:r>
      </w:ins>
      <w:ins w:id="260" w:author="LIN, Yufeng" w:date="2021-10-20T17:38:00Z">
        <w:r w:rsidR="00654F30" w:rsidRPr="002F77F6">
          <w:t xml:space="preserve">relative </w:t>
        </w:r>
      </w:ins>
      <w:ins w:id="261" w:author="LIN, Yufeng" w:date="2021-10-20T17:39:00Z">
        <w:r w:rsidR="00654F30" w:rsidRPr="002F77F6">
          <w:t>change</w:t>
        </w:r>
      </w:ins>
      <w:ins w:id="262" w:author="LIN, Yufeng" w:date="2021-10-20T17:37:00Z">
        <w:r w:rsidR="00654F30" w:rsidRPr="002F77F6">
          <w:t xml:space="preserve"> </w:t>
        </w:r>
      </w:ins>
      <w:ins w:id="263" w:author="LIN, Yufeng" w:date="2021-10-20T17:40:00Z">
        <w:r w:rsidR="00654F30" w:rsidRPr="002F77F6">
          <w:t xml:space="preserve">values </w:t>
        </w:r>
      </w:ins>
      <w:ins w:id="264" w:author="LIN, Yufeng" w:date="2021-10-20T17:37:00Z">
        <w:r w:rsidR="00654F30" w:rsidRPr="002F77F6">
          <w:t xml:space="preserve">between </w:t>
        </w:r>
      </w:ins>
      <w:ins w:id="265" w:author="LIN, Yufeng" w:date="2021-10-20T17:39:00Z">
        <w:r w:rsidR="00654F30" w:rsidRPr="002F77F6">
          <w:t xml:space="preserve">trans-kingdom AUCs </w:t>
        </w:r>
      </w:ins>
      <w:ins w:id="266" w:author="LIN, Yufeng" w:date="2021-10-20T17:40:00Z">
        <w:r w:rsidR="00654F30" w:rsidRPr="002F77F6">
          <w:t xml:space="preserve">and pure bacteria AUCs </w:t>
        </w:r>
      </w:ins>
      <w:ins w:id="267" w:author="LIN, Yufeng" w:date="2021-10-20T17:42:00Z">
        <w:r w:rsidR="00654F30" w:rsidRPr="002F77F6">
          <w:t xml:space="preserve">present the </w:t>
        </w:r>
      </w:ins>
      <w:proofErr w:type="gramStart"/>
      <w:ins w:id="268" w:author="LIN, Yufeng" w:date="2021-10-20T17:40:00Z">
        <w:r w:rsidR="00654F30" w:rsidRPr="002F77F6">
          <w:t>models</w:t>
        </w:r>
        <w:proofErr w:type="gramEnd"/>
        <w:r w:rsidR="00654F30" w:rsidRPr="002F77F6">
          <w:t xml:space="preserve"> </w:t>
        </w:r>
      </w:ins>
      <w:ins w:id="269" w:author="LIN, Yufeng" w:date="2021-10-20T17:42:00Z">
        <w:r w:rsidR="00654F30" w:rsidRPr="002F77F6">
          <w:t>difference</w:t>
        </w:r>
      </w:ins>
      <w:ins w:id="270" w:author="LIN, Yufeng" w:date="2021-10-20T17:41:00Z">
        <w:r w:rsidR="00654F30" w:rsidRPr="002F77F6">
          <w:t>.</w:t>
        </w:r>
      </w:ins>
      <w:ins w:id="271" w:author="LIN, Yufeng" w:date="2021-10-20T17:42:00Z">
        <w:r w:rsidR="00654F30" w:rsidRPr="002F77F6">
          <w:t xml:space="preserve"> Network parameters were estimated by using the network analyzer algorithm of </w:t>
        </w:r>
        <w:proofErr w:type="spellStart"/>
        <w:r w:rsidR="00654F30" w:rsidRPr="002F77F6">
          <w:t>Cytoscape</w:t>
        </w:r>
        <w:proofErr w:type="spellEnd"/>
        <w:r w:rsidR="00654F30" w:rsidRPr="002F77F6">
          <w:t>, version 3.0.4</w:t>
        </w:r>
      </w:ins>
      <w:r w:rsidR="002454EB" w:rsidRPr="002F77F6">
        <w:fldChar w:fldCharType="begin"/>
      </w:r>
      <w:r w:rsidR="002454EB" w:rsidRPr="002F77F6">
        <w:instrText xml:space="preserve"> ADDIN ZOTERO_ITEM CSL_CITATION {"citationID":"a29ifq4js01","properties":{"formattedCitation":"\\super 25\\nosupersub{}","plainCitation":"25","noteIndex":0},"citationItems":[{"id":799,"uris":["http://zotero.org/users/7908919/items/ZF63KY5B"],"uri":["http://zotero.org/users/7908919/items/ZF63KY5B"],"itemData":{"id":799,"type":"article-journal","container-title":"Genome Research","DOI":"10.1101/gr.1239303","ISSN":"1088-9051","issue":"11","journalAbbreviation":"Genome Research","language":"en","page":"2498-2504","source":"DOI.org (Crossref)","title":"Cytoscape: A Software Environment for Integrated Models of Biomolecular Interaction Networks","title-short":"Cytoscape","volume":"13","author":[{"family":"Shannon","given":"P."}],"issued":{"date-parts":[["2003",11,1]]}}}],"schema":"https://github.com/citation-style-language/schema/raw/master/csl-citation.json"} </w:instrText>
      </w:r>
      <w:r w:rsidR="002454EB" w:rsidRPr="002F77F6">
        <w:fldChar w:fldCharType="separate"/>
      </w:r>
      <w:r w:rsidR="002454EB" w:rsidRPr="002F77F6">
        <w:rPr>
          <w:kern w:val="0"/>
          <w:vertAlign w:val="superscript"/>
        </w:rPr>
        <w:t>25</w:t>
      </w:r>
      <w:r w:rsidR="002454EB" w:rsidRPr="002F77F6">
        <w:fldChar w:fldCharType="end"/>
      </w:r>
      <w:ins w:id="272" w:author="LIN, Yufeng" w:date="2021-10-20T17:42:00Z">
        <w:r w:rsidR="00654F30" w:rsidRPr="002F77F6">
          <w:t>, with default parameters</w:t>
        </w:r>
      </w:ins>
      <w:ins w:id="273" w:author="LIN, Yufeng" w:date="2021-10-20T17:43:00Z">
        <w:r w:rsidR="00654F30" w:rsidRPr="002F77F6">
          <w:t xml:space="preserve"> and cluster</w:t>
        </w:r>
        <w:r w:rsidR="002454EB" w:rsidRPr="002F77F6">
          <w:t xml:space="preserve">ed by </w:t>
        </w:r>
        <w:r w:rsidR="002454EB" w:rsidRPr="002F77F6">
          <w:rPr>
            <w:rFonts w:eastAsiaTheme="minorEastAsia"/>
          </w:rPr>
          <w:t>affinity propagation clusters methodology</w:t>
        </w:r>
        <w:r w:rsidR="002454EB" w:rsidRPr="002F77F6">
          <w:rPr>
            <w:rFonts w:eastAsiaTheme="minorEastAsia"/>
          </w:rPr>
          <w:fldChar w:fldCharType="begin"/>
        </w:r>
      </w:ins>
      <w:r w:rsidR="002454EB" w:rsidRPr="002F77F6">
        <w:rPr>
          <w:rFonts w:eastAsiaTheme="minorEastAsia"/>
        </w:rPr>
        <w:instrText xml:space="preserve"> ADDIN ZOTERO_ITEM CSL_CITATION {"citationID":"a19sphnmcef","properties":{"formattedCitation":"\\super 26\\nosupersub{}","plainCitation":"26","noteIndex":0},"citationItems":[{"id":670,"uris":["http://zotero.org/users/7908919/items/W42QJ7XW"],"uri":["http://zotero.org/users/7908919/items/W42QJ7XW"],"itemData":{"id":670,"type":"article-journal","abstract":"Motivation: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ins w:id="274" w:author="LIN, Yufeng" w:date="2021-10-20T17:43:00Z">
        <w:r w:rsidR="002454EB" w:rsidRPr="002F77F6">
          <w:rPr>
            <w:rFonts w:eastAsiaTheme="minorEastAsia"/>
          </w:rPr>
          <w:fldChar w:fldCharType="separate"/>
        </w:r>
      </w:ins>
      <w:r w:rsidR="002454EB" w:rsidRPr="002F77F6">
        <w:rPr>
          <w:kern w:val="0"/>
          <w:vertAlign w:val="superscript"/>
        </w:rPr>
        <w:t>26</w:t>
      </w:r>
      <w:ins w:id="275" w:author="LIN, Yufeng" w:date="2021-10-20T17:43:00Z">
        <w:r w:rsidR="002454EB" w:rsidRPr="002F77F6">
          <w:rPr>
            <w:rFonts w:eastAsiaTheme="minorEastAsia"/>
          </w:rPr>
          <w:fldChar w:fldCharType="end"/>
        </w:r>
        <w:r w:rsidR="002454EB" w:rsidRPr="002F77F6">
          <w:t xml:space="preserve"> </w:t>
        </w:r>
      </w:ins>
      <w:ins w:id="276" w:author="LIN, Yufeng" w:date="2021-10-20T17:44:00Z">
        <w:r w:rsidR="002454EB" w:rsidRPr="002F77F6">
          <w:t>.</w:t>
        </w:r>
      </w:ins>
    </w:p>
    <w:p w14:paraId="3530CC91" w14:textId="77777777" w:rsidR="00766643" w:rsidRPr="002F77F6" w:rsidRDefault="00766643" w:rsidP="00766643">
      <w:pPr>
        <w:spacing w:before="0" w:after="0"/>
        <w:ind w:left="120" w:hangingChars="50" w:hanging="120"/>
      </w:pPr>
    </w:p>
    <w:p w14:paraId="76FAD842" w14:textId="2032976E" w:rsidR="00531B71" w:rsidRPr="002F77F6" w:rsidRDefault="00B93709">
      <w:pPr>
        <w:pStyle w:val="title20825"/>
      </w:pPr>
      <w:r w:rsidRPr="002F77F6">
        <w:lastRenderedPageBreak/>
        <w:t xml:space="preserve">Differential abundance analysis </w:t>
      </w:r>
    </w:p>
    <w:p w14:paraId="104755D0" w14:textId="17CD87A2" w:rsidR="00531B71" w:rsidRPr="002F77F6" w:rsidRDefault="00A11EC9" w:rsidP="00BA0A8A">
      <w:pPr>
        <w:spacing w:before="0" w:after="0"/>
      </w:pPr>
      <w:r w:rsidRPr="002F77F6">
        <w:t xml:space="preserve">Three </w:t>
      </w:r>
      <w:r w:rsidR="00531B71" w:rsidRPr="002F77F6">
        <w:t xml:space="preserve">criteria </w:t>
      </w:r>
      <w:r w:rsidRPr="002F77F6">
        <w:t xml:space="preserve">were used </w:t>
      </w:r>
      <w:r w:rsidR="00531B71" w:rsidRPr="002F77F6">
        <w:t>to select the potential</w:t>
      </w:r>
      <w:r w:rsidRPr="002F77F6">
        <w:t xml:space="preserve"> differentially abundant</w:t>
      </w:r>
      <w:r w:rsidR="00531B71" w:rsidRPr="002F77F6">
        <w:t xml:space="preserve"> candidates</w:t>
      </w:r>
      <w:r w:rsidR="00992A41" w:rsidRPr="002F77F6">
        <w:t xml:space="preserve"> between CRC </w:t>
      </w:r>
      <w:r w:rsidR="0094345D" w:rsidRPr="002F77F6">
        <w:t>and healthy individuals</w:t>
      </w:r>
      <w:r w:rsidR="00531B71" w:rsidRPr="002F77F6">
        <w:t xml:space="preserve">. </w:t>
      </w:r>
      <w:r w:rsidR="00E81CE7" w:rsidRPr="002F77F6">
        <w:t>First</w:t>
      </w:r>
      <w:r w:rsidR="00531B71" w:rsidRPr="002F77F6">
        <w:t xml:space="preserve">, we excluded the candidates with an average </w:t>
      </w:r>
      <w:r w:rsidR="0094345D" w:rsidRPr="002F77F6">
        <w:t xml:space="preserve">rarefied </w:t>
      </w:r>
      <w:r w:rsidR="00531B71" w:rsidRPr="002F77F6">
        <w:t xml:space="preserve">abundance less than 0.1% </w:t>
      </w:r>
      <w:r w:rsidR="004314C2" w:rsidRPr="002F77F6">
        <w:t>fung</w:t>
      </w:r>
      <w:r w:rsidR="00873731" w:rsidRPr="002F77F6">
        <w:t>al composition</w:t>
      </w:r>
      <w:r w:rsidR="00531B71" w:rsidRPr="002F77F6">
        <w:t>. We selected the same trend features (SSTF), required more than 3/4 cohorts (not less than six cohorts) to perform the same trends. And the log2 of Multiple Median Fold Change (log</w:t>
      </w:r>
      <w:r w:rsidR="00531B71" w:rsidRPr="002F77F6">
        <w:rPr>
          <w:vertAlign w:val="subscript"/>
        </w:rPr>
        <w:t>2</w:t>
      </w:r>
      <w:r w:rsidR="00531B71" w:rsidRPr="002F77F6">
        <w:t>MultMedFC) was the evaluation index of SSTF. We define the log</w:t>
      </w:r>
      <w:r w:rsidR="00531B71" w:rsidRPr="002F77F6">
        <w:rPr>
          <w:vertAlign w:val="subscript"/>
        </w:rPr>
        <w:t>2</w:t>
      </w:r>
      <w:r w:rsidR="00531B71" w:rsidRPr="002F77F6">
        <w:t>MultMedFC as:</w:t>
      </w:r>
    </w:p>
    <w:p w14:paraId="1BB3CD87" w14:textId="78530962" w:rsidR="00531B71" w:rsidRPr="002F77F6" w:rsidRDefault="00BD0EC5" w:rsidP="00BA0A8A">
      <w:pPr>
        <w:spacing w:before="0" w:after="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MultMedFC</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(median(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crc</m:t>
                  </m:r>
                </m:sub>
              </m:sSub>
            </m:sup>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ctrl</m:t>
                      </m:r>
                    </m:sub>
                  </m:sSub>
                </m:sup>
                <m:e>
                  <m:f>
                    <m:fPr>
                      <m:ctrlPr>
                        <w:rPr>
                          <w:rFonts w:ascii="Cambria Math" w:hAnsi="Cambria Math"/>
                          <w:i/>
                        </w:rPr>
                      </m:ctrlPr>
                    </m:fPr>
                    <m:num>
                      <m:sSub>
                        <m:sSubPr>
                          <m:ctrlPr>
                            <w:rPr>
                              <w:rFonts w:ascii="Cambria Math" w:hAnsi="Cambria Math"/>
                              <w:i/>
                            </w:rPr>
                          </m:ctrlPr>
                        </m:sSubPr>
                        <m:e>
                          <m:r>
                            <w:rPr>
                              <w:rFonts w:ascii="Cambria Math" w:hAnsi="Cambria Math"/>
                            </w:rPr>
                            <m:t>ReAbund</m:t>
                          </m:r>
                        </m:e>
                        <m:sub>
                          <m:r>
                            <w:rPr>
                              <w:rFonts w:ascii="Cambria Math" w:hAnsi="Cambria Math"/>
                            </w:rPr>
                            <m:t>j,</m:t>
                          </m:r>
                          <m:r>
                            <w:rPr>
                              <w:rFonts w:ascii="Cambria Math" w:hAnsi="Cambria Math"/>
                            </w:rPr>
                            <m:t xml:space="preserve"> </m:t>
                          </m:r>
                          <m:r>
                            <w:rPr>
                              <w:rFonts w:ascii="Cambria Math" w:hAnsi="Cambria Math"/>
                            </w:rPr>
                            <m:t>i</m:t>
                          </m:r>
                        </m:sub>
                      </m:sSub>
                    </m:num>
                    <m:den>
                      <m:sSub>
                        <m:sSubPr>
                          <m:ctrlPr>
                            <w:rPr>
                              <w:rFonts w:ascii="Cambria Math" w:hAnsi="Cambria Math"/>
                              <w:i/>
                            </w:rPr>
                          </m:ctrlPr>
                        </m:sSubPr>
                        <m:e>
                          <m:r>
                            <w:rPr>
                              <w:rFonts w:ascii="Cambria Math" w:hAnsi="Cambria Math"/>
                            </w:rPr>
                            <m:t>ReAbund</m:t>
                          </m:r>
                        </m:e>
                        <m:sub>
                          <m:r>
                            <w:rPr>
                              <w:rFonts w:ascii="Cambria Math" w:hAnsi="Cambria Math"/>
                            </w:rPr>
                            <m:t>k,</m:t>
                          </m:r>
                          <m:r>
                            <w:rPr>
                              <w:rFonts w:ascii="Cambria Math" w:hAnsi="Cambria Math"/>
                            </w:rPr>
                            <m:t xml:space="preserve"> </m:t>
                          </m:r>
                          <m:r>
                            <w:rPr>
                              <w:rFonts w:ascii="Cambria Math" w:hAnsi="Cambria Math"/>
                            </w:rPr>
                            <m:t>i</m:t>
                          </m:r>
                        </m:sub>
                      </m:sSub>
                    </m:den>
                  </m:f>
                </m:e>
              </m:nary>
            </m:e>
          </m:nary>
          <m:r>
            <w:rPr>
              <w:rFonts w:ascii="Cambria Math" w:hAnsi="Cambria Math"/>
            </w:rPr>
            <m:t>))</m:t>
          </m:r>
        </m:oMath>
      </m:oMathPara>
    </w:p>
    <w:p w14:paraId="5BE07A06" w14:textId="77777777" w:rsidR="00531B71" w:rsidRPr="002F77F6" w:rsidRDefault="00BD0EC5" w:rsidP="00BA0A8A">
      <w:pPr>
        <w:spacing w:before="0" w:after="0"/>
        <w:ind w:leftChars="100" w:left="240"/>
      </w:pPr>
      <m:oMath>
        <m:sSub>
          <m:sSubPr>
            <m:ctrlPr>
              <w:rPr>
                <w:rFonts w:ascii="Cambria Math" w:hAnsi="Cambria Math"/>
                <w:i/>
              </w:rPr>
            </m:ctrlPr>
          </m:sSubPr>
          <m:e>
            <m:r>
              <w:rPr>
                <w:rFonts w:ascii="Cambria Math" w:hAnsi="Cambria Math"/>
              </w:rPr>
              <m:t>n</m:t>
            </m:r>
          </m:e>
          <m:sub>
            <m:r>
              <w:rPr>
                <w:rFonts w:ascii="Cambria Math" w:hAnsi="Cambria Math"/>
              </w:rPr>
              <m:t>crc</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ctrl</m:t>
            </m:r>
          </m:sub>
        </m:sSub>
        <m:r>
          <w:rPr>
            <w:rFonts w:ascii="Cambria Math" w:hAnsi="Cambria Math"/>
          </w:rPr>
          <m:t xml:space="preserve"> :</m:t>
        </m:r>
      </m:oMath>
      <w:r w:rsidR="00531B71" w:rsidRPr="002F77F6">
        <w:t xml:space="preserve"> means the counts of CRC/CTRL samples in an individual cohort.</w:t>
      </w:r>
    </w:p>
    <w:p w14:paraId="4DB62B0B" w14:textId="42D90ED8" w:rsidR="00531B71" w:rsidRPr="002F77F6" w:rsidRDefault="00531B71" w:rsidP="00BA0A8A">
      <w:pPr>
        <w:spacing w:before="0" w:after="0"/>
        <w:ind w:leftChars="100" w:left="240"/>
      </w:pPr>
      <m:oMath>
        <m:r>
          <w:rPr>
            <w:rFonts w:ascii="Cambria Math" w:hAnsi="Cambria Math"/>
          </w:rPr>
          <m:t>i :</m:t>
        </m:r>
      </m:oMath>
      <w:r w:rsidRPr="002F77F6">
        <w:t xml:space="preserve"> means the </w:t>
      </w:r>
      <w:r w:rsidR="004314C2" w:rsidRPr="002F77F6">
        <w:t>fungal</w:t>
      </w:r>
      <w:r w:rsidRPr="002F77F6">
        <w:t xml:space="preserve"> names.</w:t>
      </w:r>
    </w:p>
    <w:p w14:paraId="609E304B" w14:textId="77777777" w:rsidR="00531B71" w:rsidRPr="002F77F6" w:rsidRDefault="00BD0EC5" w:rsidP="00BA0A8A">
      <w:pPr>
        <w:spacing w:before="0" w:after="0"/>
        <w:ind w:leftChars="100" w:left="240"/>
      </w:pPr>
      <m:oMath>
        <m:sSub>
          <m:sSubPr>
            <m:ctrlPr>
              <w:rPr>
                <w:rFonts w:ascii="Cambria Math" w:hAnsi="Cambria Math"/>
                <w:i/>
              </w:rPr>
            </m:ctrlPr>
          </m:sSubPr>
          <m:e>
            <m:r>
              <w:rPr>
                <w:rFonts w:ascii="Cambria Math" w:hAnsi="Cambria Math"/>
              </w:rPr>
              <m:t>ReAbund</m:t>
            </m:r>
          </m:e>
          <m:sub>
            <m:r>
              <w:rPr>
                <w:rFonts w:ascii="Cambria Math" w:hAnsi="Cambria Math"/>
              </w:rPr>
              <m:t>j, i</m:t>
            </m:r>
          </m:sub>
        </m:sSub>
        <m:r>
          <w:rPr>
            <w:rFonts w:ascii="Cambria Math" w:hAnsi="Cambria Math"/>
          </w:rPr>
          <m:t xml:space="preserve"> :</m:t>
        </m:r>
      </m:oMath>
      <w:r w:rsidR="00531B71" w:rsidRPr="002F77F6">
        <w:t xml:space="preserve"> means the relative abundance of species </w:t>
      </w:r>
      <m:oMath>
        <m:r>
          <w:rPr>
            <w:rFonts w:ascii="Cambria Math" w:hAnsi="Cambria Math"/>
          </w:rPr>
          <m:t>i</m:t>
        </m:r>
      </m:oMath>
      <w:r w:rsidR="00531B71" w:rsidRPr="002F77F6">
        <w:t xml:space="preserve"> in sample </w:t>
      </w:r>
      <m:oMath>
        <m:r>
          <w:rPr>
            <w:rFonts w:ascii="Cambria Math" w:hAnsi="Cambria Math"/>
          </w:rPr>
          <m:t>j</m:t>
        </m:r>
      </m:oMath>
      <w:r w:rsidR="00531B71" w:rsidRPr="002F77F6">
        <w:t>.</w:t>
      </w:r>
    </w:p>
    <w:p w14:paraId="2FAF8B48" w14:textId="4AA4128D" w:rsidR="00531B71" w:rsidRPr="002F77F6" w:rsidRDefault="00531B71" w:rsidP="00BA0A8A">
      <w:pPr>
        <w:spacing w:before="0" w:after="0"/>
      </w:pPr>
      <w:r w:rsidRPr="002F77F6">
        <w:t xml:space="preserve">The second measure was based on the Wilcoxon </w:t>
      </w:r>
      <w:r w:rsidR="00302C4F" w:rsidRPr="002F77F6">
        <w:t xml:space="preserve">rank-sum </w:t>
      </w:r>
      <w:r w:rsidRPr="002F77F6">
        <w:t xml:space="preserve">test. </w:t>
      </w:r>
      <w:r w:rsidR="005576FC" w:rsidRPr="002F77F6">
        <w:t>We identified differentially abundant features between two groups on</w:t>
      </w:r>
      <w:r w:rsidRPr="002F77F6">
        <w:t xml:space="preserve"> a per species basis using Wilcoxon</w:t>
      </w:r>
      <w:r w:rsidR="00302C4F" w:rsidRPr="002F77F6">
        <w:t xml:space="preserve"> rank-sum</w:t>
      </w:r>
      <w:r w:rsidRPr="002F77F6">
        <w:t xml:space="preserve"> test and </w:t>
      </w:r>
      <w:r w:rsidR="00302C4F" w:rsidRPr="002F77F6">
        <w:t>with</w:t>
      </w:r>
      <w:r w:rsidRPr="002F77F6">
        <w:t xml:space="preserve"> p-value</w:t>
      </w:r>
      <w:r w:rsidR="00302C4F" w:rsidRPr="002F77F6">
        <w:t>s being adjusted using</w:t>
      </w:r>
      <w:r w:rsidRPr="002F77F6">
        <w:t xml:space="preserve"> the conservative Bonferroni correction. </w:t>
      </w:r>
      <w:r w:rsidR="00344F27" w:rsidRPr="002F77F6">
        <w:t>For the last criteria, w</w:t>
      </w:r>
      <w:r w:rsidRPr="002F77F6">
        <w:t xml:space="preserve">e </w:t>
      </w:r>
      <w:r w:rsidR="009564C2" w:rsidRPr="002F77F6">
        <w:t>discarded features with an</w:t>
      </w:r>
      <w:r w:rsidRPr="002F77F6">
        <w:t xml:space="preserve"> absolute value of log2 of features</w:t>
      </w:r>
      <w:r w:rsidR="00DE28C0" w:rsidRPr="002F77F6">
        <w:t>’</w:t>
      </w:r>
      <w:r w:rsidRPr="002F77F6">
        <w:t xml:space="preserve"> Fold Change </w:t>
      </w:r>
      <w:r w:rsidR="00DE28C0" w:rsidRPr="002F77F6">
        <w:t>less</w:t>
      </w:r>
      <w:r w:rsidR="00E81CE7" w:rsidRPr="002F77F6">
        <w:t xml:space="preserve"> </w:t>
      </w:r>
      <w:r w:rsidRPr="002F77F6">
        <w:t>than 0.5. In addition, we ignored the unclassified strain of bacteri</w:t>
      </w:r>
      <w:r w:rsidR="00DE28C0" w:rsidRPr="002F77F6">
        <w:t>a.</w:t>
      </w:r>
      <w:r w:rsidRPr="002F77F6">
        <w:t xml:space="preserve"> The scripts were </w:t>
      </w:r>
      <w:r w:rsidR="00F17081" w:rsidRPr="002F77F6">
        <w:t xml:space="preserve">available </w:t>
      </w:r>
      <w:r w:rsidRPr="002F77F6">
        <w:t xml:space="preserve">on </w:t>
      </w:r>
      <w:proofErr w:type="spellStart"/>
      <w:r w:rsidR="00E81CE7" w:rsidRPr="002F77F6">
        <w:t>G</w:t>
      </w:r>
      <w:r w:rsidRPr="002F77F6">
        <w:t>ithub</w:t>
      </w:r>
      <w:proofErr w:type="spellEnd"/>
      <w:r w:rsidRPr="002F77F6">
        <w:t xml:space="preserve"> (https://github.com/ifanlyn95/multi-CRC-fungi).</w:t>
      </w:r>
    </w:p>
    <w:p w14:paraId="13275A3D" w14:textId="721342A8" w:rsidR="00BA0A8A" w:rsidRPr="002F77F6" w:rsidDel="005F0113" w:rsidRDefault="00BA0A8A" w:rsidP="005F0113">
      <w:pPr>
        <w:pStyle w:val="title20825"/>
        <w:rPr>
          <w:del w:id="277" w:author="Jun Yu (MEDT)" w:date="2021-10-19T13:52:00Z"/>
        </w:rPr>
      </w:pPr>
    </w:p>
    <w:p w14:paraId="7586D446" w14:textId="633229AA" w:rsidR="008C7498" w:rsidRPr="002F77F6" w:rsidDel="005F0113" w:rsidRDefault="008C7498" w:rsidP="00C25889">
      <w:pPr>
        <w:pStyle w:val="title20825"/>
        <w:rPr>
          <w:del w:id="278" w:author="Jun Yu (MEDT)" w:date="2021-10-19T13:52:00Z"/>
          <w:moveFrom w:id="279" w:author="Jun Yu (MEDT)" w:date="2021-10-19T13:45:00Z"/>
        </w:rPr>
      </w:pPr>
      <w:moveFromRangeStart w:id="280" w:author="Jun Yu (MEDT)" w:date="2021-10-19T13:45:00Z" w:name="move85543516"/>
      <w:moveFrom w:id="281" w:author="Jun Yu (MEDT)" w:date="2021-10-19T13:45:00Z">
        <w:del w:id="282" w:author="Jun Yu (MEDT)" w:date="2021-10-19T13:52:00Z">
          <w:r w:rsidRPr="002F77F6" w:rsidDel="005F0113">
            <w:delText>The random forest</w:delText>
          </w:r>
          <w:r w:rsidR="00E81CE7" w:rsidRPr="002F77F6" w:rsidDel="005F0113">
            <w:delText xml:space="preserve"> </w:delText>
          </w:r>
          <w:r w:rsidRPr="002F77F6" w:rsidDel="005F0113">
            <w:delText>based machine learning approach</w:delText>
          </w:r>
        </w:del>
      </w:moveFrom>
    </w:p>
    <w:p w14:paraId="6A30CA9F" w14:textId="2F44CDC0" w:rsidR="00D64894" w:rsidRPr="002F77F6" w:rsidDel="005F0113" w:rsidRDefault="00D64894">
      <w:pPr>
        <w:pStyle w:val="title20825"/>
        <w:rPr>
          <w:del w:id="283" w:author="Jun Yu (MEDT)" w:date="2021-10-19T13:52:00Z"/>
          <w:moveFrom w:id="284" w:author="Jun Yu (MEDT)" w:date="2021-10-19T13:45:00Z"/>
        </w:rPr>
        <w:pPrChange w:id="285" w:author="Jun Yu (MEDT)" w:date="2021-10-19T13:50:00Z">
          <w:pPr>
            <w:spacing w:before="0" w:after="0"/>
          </w:pPr>
        </w:pPrChange>
      </w:pPr>
      <w:moveFrom w:id="286" w:author="Jun Yu (MEDT)" w:date="2021-10-19T13:45:00Z">
        <w:del w:id="287" w:author="Jun Yu (MEDT)" w:date="2021-10-19T13:52:00Z">
          <w:r w:rsidRPr="002F77F6" w:rsidDel="005F0113">
            <w:rPr>
              <w:rFonts w:eastAsiaTheme="majorEastAsia"/>
            </w:rPr>
            <w:delText>Our machine learning analyses exploited the taxonomic species-level median normalized relative abundance by Kraken2 and its plugin</w:delText>
          </w:r>
          <w:r w:rsidR="00584FE2" w:rsidRPr="002F77F6" w:rsidDel="005F0113">
            <w:delText xml:space="preserve"> </w:delText>
          </w:r>
          <w:r w:rsidRPr="002F77F6" w:rsidDel="005F0113">
            <w:rPr>
              <w:rFonts w:eastAsiaTheme="majorEastAsia"/>
            </w:rPr>
            <w:delText>Bracke</w:delText>
          </w:r>
          <w:r w:rsidR="00584FE2" w:rsidRPr="002F77F6" w:rsidDel="005F0113">
            <w:delText>n</w:delText>
          </w:r>
          <w:r w:rsidRPr="002F77F6" w:rsidDel="005F0113">
            <w:rPr>
              <w:rFonts w:eastAsiaTheme="majorEastAsia"/>
            </w:rPr>
            <w:delText xml:space="preserve">. To </w:delText>
          </w:r>
          <w:r w:rsidR="006C4FD9" w:rsidRPr="002F77F6" w:rsidDel="005F0113">
            <w:delText>obtain the</w:delText>
          </w:r>
          <w:r w:rsidRPr="002F77F6" w:rsidDel="005F0113">
            <w:rPr>
              <w:rFonts w:eastAsiaTheme="majorEastAsia"/>
            </w:rPr>
            <w:delText xml:space="preserve"> </w:delText>
          </w:r>
          <w:r w:rsidR="00E81CE7" w:rsidRPr="002F77F6" w:rsidDel="005F0113">
            <w:delText>test error estimates</w:delText>
          </w:r>
          <w:r w:rsidRPr="002F77F6" w:rsidDel="005F0113">
            <w:rPr>
              <w:rFonts w:eastAsiaTheme="majorEastAsia"/>
            </w:rPr>
            <w:delText xml:space="preserve"> with lower bias, the LOSO (leave one set out) was used to </w:delText>
          </w:r>
          <w:r w:rsidR="00340CA1" w:rsidRPr="002F77F6" w:rsidDel="005F0113">
            <w:delText>perform the</w:delText>
          </w:r>
          <w:r w:rsidRPr="002F77F6" w:rsidDel="005F0113">
            <w:rPr>
              <w:rFonts w:eastAsiaTheme="majorEastAsia"/>
            </w:rPr>
            <w:delText xml:space="preserve"> nested cross-validation. The feature selection and model training </w:delText>
          </w:r>
          <w:r w:rsidR="00795B33" w:rsidRPr="002F77F6" w:rsidDel="005F0113">
            <w:rPr>
              <w:rFonts w:eastAsiaTheme="majorEastAsia"/>
            </w:rPr>
            <w:delText>w</w:delText>
          </w:r>
          <w:r w:rsidR="00795B33" w:rsidRPr="002F77F6" w:rsidDel="005F0113">
            <w:delText>ere</w:delText>
          </w:r>
          <w:r w:rsidR="00E81CE7" w:rsidRPr="002F77F6" w:rsidDel="005F0113">
            <w:delText xml:space="preserve"> </w:delText>
          </w:r>
          <w:r w:rsidR="008552D8" w:rsidRPr="002F77F6" w:rsidDel="005F0113">
            <w:delText xml:space="preserve">performed </w:delText>
          </w:r>
          <w:r w:rsidR="00E81CE7" w:rsidRPr="002F77F6" w:rsidDel="005F0113">
            <w:delText>with</w:delText>
          </w:r>
          <w:r w:rsidR="008552D8" w:rsidRPr="002F77F6" w:rsidDel="005F0113">
            <w:delText xml:space="preserve"> the R package</w:delText>
          </w:r>
          <w:r w:rsidR="00E81CE7" w:rsidRPr="002F77F6" w:rsidDel="005F0113">
            <w:delText xml:space="preserve"> </w:delText>
          </w:r>
          <w:r w:rsidR="008552D8" w:rsidRPr="002F77F6" w:rsidDel="005F0113">
            <w:delText>“</w:delText>
          </w:r>
          <w:r w:rsidR="00340CA1" w:rsidRPr="002F77F6" w:rsidDel="005F0113">
            <w:delText>random Forest</w:delText>
          </w:r>
          <w:r w:rsidR="008552D8" w:rsidRPr="002F77F6" w:rsidDel="005F0113">
            <w:delText>”</w:delText>
          </w:r>
          <w:r w:rsidR="00E81CE7" w:rsidRPr="002F77F6" w:rsidDel="005F0113">
            <w:delText>. T</w:delText>
          </w:r>
          <w:r w:rsidRPr="002F77F6" w:rsidDel="005F0113">
            <w:rPr>
              <w:rFonts w:eastAsiaTheme="majorEastAsia"/>
            </w:rPr>
            <w:delText>o choose the best model,</w:delText>
          </w:r>
          <w:r w:rsidR="00E81CE7" w:rsidRPr="002F77F6" w:rsidDel="005F0113">
            <w:delText xml:space="preserve"> and</w:delText>
          </w:r>
          <w:r w:rsidRPr="002F77F6" w:rsidDel="005F0113">
            <w:rPr>
              <w:rFonts w:eastAsiaTheme="majorEastAsia"/>
            </w:rPr>
            <w:delText xml:space="preserve"> we utilized the </w:delText>
          </w:r>
          <w:r w:rsidR="005A6254" w:rsidRPr="002F77F6" w:rsidDel="005F0113">
            <w:rPr>
              <w:rFonts w:eastAsiaTheme="majorEastAsia"/>
            </w:rPr>
            <w:delText xml:space="preserve">max </w:delText>
          </w:r>
          <w:r w:rsidRPr="002F77F6" w:rsidDel="005F0113">
            <w:rPr>
              <w:rFonts w:eastAsiaTheme="majorEastAsia"/>
            </w:rPr>
            <w:delText xml:space="preserve">average AUC and best AUC in multi-features and </w:delText>
          </w:r>
          <w:r w:rsidR="00795B33" w:rsidRPr="002F77F6" w:rsidDel="005F0113">
            <w:rPr>
              <w:rFonts w:eastAsiaTheme="majorEastAsia"/>
            </w:rPr>
            <w:delText>single feature</w:delText>
          </w:r>
          <w:r w:rsidRPr="002F77F6" w:rsidDel="005F0113">
            <w:rPr>
              <w:rFonts w:eastAsiaTheme="majorEastAsia"/>
            </w:rPr>
            <w:delText xml:space="preserve"> as the selected criteria, respectively</w:delText>
          </w:r>
          <w:r w:rsidR="005A6254" w:rsidRPr="002F77F6" w:rsidDel="005F0113">
            <w:rPr>
              <w:rFonts w:eastAsiaTheme="majorEastAsia"/>
            </w:rPr>
            <w:delText xml:space="preserve">. Only species appearing in the top three ranking features in at least one cohort were </w:delText>
          </w:r>
          <w:r w:rsidR="00F97CC4" w:rsidRPr="002F77F6" w:rsidDel="005F0113">
            <w:rPr>
              <w:rFonts w:eastAsiaTheme="majorEastAsia"/>
            </w:rPr>
            <w:delText>included</w:delText>
          </w:r>
          <w:r w:rsidR="00A71977" w:rsidRPr="002F77F6" w:rsidDel="005F0113">
            <w:rPr>
              <w:rFonts w:eastAsiaTheme="majorEastAsia"/>
            </w:rPr>
            <w:delText xml:space="preserve"> in multi-features model characters selection</w:delText>
          </w:r>
          <w:r w:rsidRPr="002F77F6" w:rsidDel="005F0113">
            <w:rPr>
              <w:rFonts w:eastAsiaTheme="majorEastAsia"/>
            </w:rPr>
            <w:delText>. The code generating the analyses and the figures is available at https://github.com/ifanlyn95/multi-CRC-fungi.</w:delText>
          </w:r>
        </w:del>
      </w:moveFrom>
    </w:p>
    <w:moveFromRangeEnd w:id="280"/>
    <w:p w14:paraId="7BBFE48D" w14:textId="77777777" w:rsidR="005F0113" w:rsidRPr="002F77F6" w:rsidRDefault="005F0113" w:rsidP="005F0113">
      <w:pPr>
        <w:spacing w:before="0" w:after="0"/>
      </w:pPr>
    </w:p>
    <w:p w14:paraId="7938FED3" w14:textId="46D35619" w:rsidR="005F0113" w:rsidRPr="002F77F6" w:rsidRDefault="005F0113">
      <w:pPr>
        <w:pStyle w:val="title20825"/>
        <w:pPrChange w:id="288" w:author="LIN, Yufeng" w:date="2021-10-20T13:15:00Z">
          <w:pPr>
            <w:spacing w:before="0" w:after="0"/>
          </w:pPr>
        </w:pPrChange>
      </w:pPr>
      <w:r w:rsidRPr="002F77F6">
        <w:t>Microbial association and network analysis</w:t>
      </w:r>
    </w:p>
    <w:p w14:paraId="47DDDF05" w14:textId="5A0509E8" w:rsidR="00620DD8" w:rsidRPr="002F77F6" w:rsidRDefault="005E0319" w:rsidP="00766643">
      <w:pPr>
        <w:spacing w:before="0" w:after="0"/>
        <w:rPr>
          <w:ins w:id="289" w:author="LIN, Yufeng" w:date="2021-10-21T17:02:00Z"/>
        </w:rPr>
      </w:pPr>
      <w:r w:rsidRPr="002F77F6">
        <w:t>Inter-fungal and fungal-bacterial c</w:t>
      </w:r>
      <w:r w:rsidR="00531B71" w:rsidRPr="002F77F6">
        <w:t>o-occurrence and co-exclusion relationships were estimated using the DGCA algorithm</w:t>
      </w:r>
      <w:r w:rsidR="00531B71" w:rsidRPr="002F77F6">
        <w:fldChar w:fldCharType="begin"/>
      </w:r>
      <w:r w:rsidR="00594D09" w:rsidRPr="002F77F6">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531B71" w:rsidRPr="002F77F6">
        <w:fldChar w:fldCharType="separate"/>
      </w:r>
      <w:r w:rsidR="00594D09" w:rsidRPr="002F77F6">
        <w:rPr>
          <w:kern w:val="0"/>
          <w:vertAlign w:val="superscript"/>
        </w:rPr>
        <w:t>24</w:t>
      </w:r>
      <w:r w:rsidR="00531B71" w:rsidRPr="002F77F6">
        <w:fldChar w:fldCharType="end"/>
      </w:r>
      <w:r w:rsidRPr="002F77F6">
        <w:t>. DGCA</w:t>
      </w:r>
      <w:r w:rsidR="00531B71" w:rsidRPr="002F77F6">
        <w:t xml:space="preserve"> </w:t>
      </w:r>
      <w:r w:rsidRPr="002F77F6">
        <w:t xml:space="preserve">is </w:t>
      </w:r>
      <w:r w:rsidR="000E285F" w:rsidRPr="002F77F6">
        <w:t>an</w:t>
      </w:r>
      <w:r w:rsidRPr="002F77F6">
        <w:t xml:space="preserve"> algorithm</w:t>
      </w:r>
      <w:r w:rsidR="00E81CE7" w:rsidRPr="002F77F6">
        <w:t xml:space="preserve"> for systematically</w:t>
      </w:r>
      <w:r w:rsidR="00531B71" w:rsidRPr="002F77F6">
        <w:t xml:space="preserve"> assessing the difference </w:t>
      </w:r>
      <w:r w:rsidR="00531B71" w:rsidRPr="002F77F6">
        <w:lastRenderedPageBreak/>
        <w:t xml:space="preserve">in feature-feature regulatory relationships under different conditions. </w:t>
      </w:r>
      <w:r w:rsidR="00734B9D" w:rsidRPr="002F77F6">
        <w:t xml:space="preserve">In our case, DGCA was used to assess the difference of inter-fungal and fungal-bacterial correlations between different groups (CRC vs Adenoma vs Healthy controls). </w:t>
      </w:r>
      <w:r w:rsidR="00531B71" w:rsidRPr="002F77F6">
        <w:rPr>
          <w:i/>
          <w:iCs/>
        </w:rPr>
        <w:t>P</w:t>
      </w:r>
      <w:r w:rsidR="00654F30" w:rsidRPr="002F77F6">
        <w:t xml:space="preserve"> </w:t>
      </w:r>
      <w:r w:rsidR="00531B71" w:rsidRPr="002F77F6">
        <w:t xml:space="preserve">values less than 0.05 were considered significant. </w:t>
      </w:r>
      <w:r w:rsidR="00AD7AD4" w:rsidRPr="002F77F6">
        <w:t>When comparing the inter-fungal and fungal-bacterial correlation in different groups</w:t>
      </w:r>
      <w:r w:rsidR="00531B71" w:rsidRPr="002F77F6">
        <w:t>, DGCA leverages the permutation samples to calculate empirical p-values.</w:t>
      </w:r>
      <w:r w:rsidR="00AD32B8" w:rsidRPr="002F77F6">
        <w:t xml:space="preserve"> The inclusion criterion for network plot features is correlation index less than -0.2 or more than 0.5. </w:t>
      </w:r>
      <w:ins w:id="290" w:author="LIN, Yufeng" w:date="2021-10-21T17:01:00Z">
        <w:r w:rsidR="00620DD8" w:rsidRPr="002F77F6">
          <w:t xml:space="preserve">To </w:t>
        </w:r>
        <w:proofErr w:type="gramStart"/>
        <w:r w:rsidR="00620DD8" w:rsidRPr="002F77F6">
          <w:t>stabilized</w:t>
        </w:r>
        <w:proofErr w:type="gramEnd"/>
        <w:r w:rsidR="00620DD8" w:rsidRPr="002F77F6">
          <w:t xml:space="preserve"> the variance of sample correlation coefficients in </w:t>
        </w:r>
      </w:ins>
      <w:ins w:id="291" w:author="LIN, Yufeng" w:date="2021-10-21T17:02:00Z">
        <w:r w:rsidR="00620DD8" w:rsidRPr="002F77F6">
          <w:t xml:space="preserve">different stages, the Fisher z-transformation is </w:t>
        </w:r>
        <w:proofErr w:type="spellStart"/>
        <w:r w:rsidR="00620DD8" w:rsidRPr="002F77F6">
          <w:t>untilized</w:t>
        </w:r>
        <w:proofErr w:type="spellEnd"/>
        <w:r w:rsidR="00620DD8" w:rsidRPr="002F77F6">
          <w:t xml:space="preserve">: </w:t>
        </w:r>
      </w:ins>
    </w:p>
    <w:p w14:paraId="2D0E4409" w14:textId="05BD22E0" w:rsidR="00620DD8" w:rsidRPr="002F77F6" w:rsidRDefault="00620DD8" w:rsidP="00620DD8">
      <w:pPr>
        <w:spacing w:before="0" w:after="0"/>
        <w:rPr>
          <w:ins w:id="292" w:author="LIN, Yufeng" w:date="2021-10-21T17:02:00Z"/>
        </w:rPr>
      </w:pPr>
      <m:oMathPara>
        <m:oMath>
          <m:r>
            <w:ins w:id="293" w:author="LIN, Yufeng" w:date="2021-10-21T17:02:00Z">
              <w:rPr>
                <w:rFonts w:ascii="Cambria Math" w:hAnsi="Cambria Math"/>
              </w:rPr>
              <m:t>z=atanh⁡(r)=</m:t>
            </w:ins>
          </m:r>
          <m:f>
            <m:fPr>
              <m:ctrlPr>
                <w:ins w:id="294" w:author="LIN, Yufeng" w:date="2021-10-21T17:03:00Z">
                  <w:rPr>
                    <w:rFonts w:ascii="Cambria Math" w:hAnsi="Cambria Math"/>
                    <w:i/>
                  </w:rPr>
                </w:ins>
              </m:ctrlPr>
            </m:fPr>
            <m:num>
              <m:r>
                <w:ins w:id="295" w:author="LIN, Yufeng" w:date="2021-10-21T17:03:00Z">
                  <w:rPr>
                    <w:rFonts w:ascii="Cambria Math" w:hAnsi="Cambria Math"/>
                  </w:rPr>
                  <m:t>1</m:t>
                </w:ins>
              </m:r>
            </m:num>
            <m:den>
              <m:r>
                <w:ins w:id="296" w:author="LIN, Yufeng" w:date="2021-10-21T17:03:00Z">
                  <w:rPr>
                    <w:rFonts w:ascii="Cambria Math" w:hAnsi="Cambria Math"/>
                  </w:rPr>
                  <m:t>2</m:t>
                </w:ins>
              </m:r>
            </m:den>
          </m:f>
          <m:sSub>
            <m:sSubPr>
              <m:ctrlPr>
                <w:ins w:id="297" w:author="LIN, Yufeng" w:date="2021-10-21T17:02:00Z">
                  <w:rPr>
                    <w:rFonts w:ascii="Cambria Math" w:hAnsi="Cambria Math"/>
                    <w:i/>
                  </w:rPr>
                </w:ins>
              </m:ctrlPr>
            </m:sSubPr>
            <m:e>
              <m:r>
                <w:ins w:id="298" w:author="LIN, Yufeng" w:date="2021-10-21T17:02:00Z">
                  <w:rPr>
                    <w:rFonts w:ascii="Cambria Math" w:hAnsi="Cambria Math"/>
                  </w:rPr>
                  <m:t>log</m:t>
                </w:ins>
              </m:r>
            </m:e>
            <m:sub>
              <m:r>
                <w:ins w:id="299" w:author="LIN, Yufeng" w:date="2021-10-21T17:03:00Z">
                  <w:rPr>
                    <w:rFonts w:ascii="Cambria Math" w:hAnsi="Cambria Math"/>
                  </w:rPr>
                  <m:t>e</m:t>
                </w:ins>
              </m:r>
            </m:sub>
          </m:sSub>
          <m:r>
            <w:ins w:id="300" w:author="LIN, Yufeng" w:date="2021-10-21T17:02:00Z">
              <w:rPr>
                <w:rFonts w:ascii="Cambria Math" w:hAnsi="Cambria Math"/>
              </w:rPr>
              <m:t>(</m:t>
            </w:ins>
          </m:r>
          <m:f>
            <m:fPr>
              <m:ctrlPr>
                <w:ins w:id="301" w:author="LIN, Yufeng" w:date="2021-10-21T17:04:00Z">
                  <w:rPr>
                    <w:rFonts w:ascii="Cambria Math" w:hAnsi="Cambria Math"/>
                    <w:i/>
                  </w:rPr>
                </w:ins>
              </m:ctrlPr>
            </m:fPr>
            <m:num>
              <m:r>
                <w:ins w:id="302" w:author="LIN, Yufeng" w:date="2021-10-21T17:04:00Z">
                  <w:rPr>
                    <w:rFonts w:ascii="Cambria Math" w:hAnsi="Cambria Math"/>
                  </w:rPr>
                  <m:t>1+r</m:t>
                </w:ins>
              </m:r>
            </m:num>
            <m:den>
              <m:r>
                <w:ins w:id="303" w:author="LIN, Yufeng" w:date="2021-10-21T17:04:00Z">
                  <w:rPr>
                    <w:rFonts w:ascii="Cambria Math" w:hAnsi="Cambria Math"/>
                  </w:rPr>
                  <m:t>1-r</m:t>
                </w:ins>
              </m:r>
            </m:den>
          </m:f>
          <m:r>
            <w:ins w:id="304" w:author="LIN, Yufeng" w:date="2021-10-21T17:02:00Z">
              <w:rPr>
                <w:rFonts w:ascii="Cambria Math" w:hAnsi="Cambria Math"/>
              </w:rPr>
              <m:t>)</m:t>
            </w:ins>
          </m:r>
        </m:oMath>
      </m:oMathPara>
    </w:p>
    <w:p w14:paraId="534D3A07" w14:textId="07B39A97" w:rsidR="00620DD8" w:rsidRPr="002F77F6" w:rsidRDefault="00620DD8" w:rsidP="00766643">
      <w:pPr>
        <w:spacing w:before="0" w:after="0"/>
        <w:rPr>
          <w:ins w:id="305" w:author="LIN, Yufeng" w:date="2021-10-21T16:59:00Z"/>
        </w:rPr>
      </w:pPr>
      <w:ins w:id="306" w:author="LIN, Yufeng" w:date="2021-10-21T17:04:00Z">
        <w:r w:rsidRPr="002F77F6">
          <w:rPr>
            <w:rFonts w:eastAsiaTheme="minorEastAsia"/>
          </w:rPr>
          <w:t xml:space="preserve">where </w:t>
        </w:r>
      </w:ins>
      <m:oMath>
        <m:r>
          <w:ins w:id="307" w:author="LIN, Yufeng" w:date="2021-10-21T17:05:00Z">
            <w:rPr>
              <w:rFonts w:ascii="Cambria Math" w:hAnsi="Cambria Math"/>
            </w:rPr>
            <m:t>r</m:t>
          </w:ins>
        </m:r>
      </m:oMath>
      <w:ins w:id="308" w:author="LIN, Yufeng" w:date="2021-10-21T17:05:00Z">
        <w:r w:rsidRPr="002F77F6">
          <w:rPr>
            <w:rFonts w:eastAsiaTheme="minorEastAsia"/>
            <w:i/>
            <w:iCs/>
          </w:rPr>
          <w:t xml:space="preserve"> </w:t>
        </w:r>
      </w:ins>
      <w:ins w:id="309" w:author="LIN, Yufeng" w:date="2021-10-21T17:04:00Z">
        <w:r w:rsidRPr="002F77F6">
          <w:rPr>
            <w:rFonts w:eastAsiaTheme="minorEastAsia"/>
          </w:rPr>
          <w:t>presents the sample correlation coefficient.</w:t>
        </w:r>
      </w:ins>
      <w:ins w:id="310" w:author="LIN, Yufeng" w:date="2021-10-21T17:05:00Z">
        <w:r w:rsidRPr="002F77F6">
          <w:rPr>
            <w:rFonts w:eastAsiaTheme="minorEastAsia"/>
          </w:rPr>
          <w:t xml:space="preserve"> </w:t>
        </w:r>
      </w:ins>
      <w:r w:rsidR="00531B71" w:rsidRPr="002F77F6">
        <w:t xml:space="preserve">Another important index </w:t>
      </w:r>
      <w:r w:rsidR="00AD32B8" w:rsidRPr="002F77F6">
        <w:t xml:space="preserve">used </w:t>
      </w:r>
      <w:r w:rsidR="00531B71" w:rsidRPr="002F77F6">
        <w:t>is the z-score, which represents the relative strength of differential correlation.</w:t>
      </w:r>
      <w:ins w:id="311" w:author="LIN, Yufeng" w:date="2021-10-21T17:00:00Z">
        <w:r w:rsidRPr="002F77F6">
          <w:t xml:space="preserve"> The z-score is defined as:</w:t>
        </w:r>
      </w:ins>
    </w:p>
    <w:p w14:paraId="5308C39F" w14:textId="24A94998" w:rsidR="00620DD8" w:rsidRPr="002F77F6" w:rsidRDefault="00620DD8" w:rsidP="00620DD8">
      <w:pPr>
        <w:spacing w:before="0" w:after="0"/>
        <w:rPr>
          <w:ins w:id="312" w:author="LIN, Yufeng" w:date="2021-10-21T17:05:00Z"/>
        </w:rPr>
      </w:pPr>
      <m:oMathPara>
        <m:oMath>
          <m:r>
            <w:ins w:id="313" w:author="LIN, Yufeng" w:date="2021-10-21T17:05:00Z">
              <w:rPr>
                <w:rFonts w:ascii="Cambria Math" w:hAnsi="Cambria Math"/>
              </w:rPr>
              <m:t>dz=</m:t>
            </w:ins>
          </m:r>
          <m:f>
            <m:fPr>
              <m:ctrlPr>
                <w:ins w:id="314" w:author="LIN, Yufeng" w:date="2021-10-21T17:06:00Z">
                  <w:rPr>
                    <w:rFonts w:ascii="Cambria Math" w:hAnsi="Cambria Math"/>
                    <w:i/>
                  </w:rPr>
                </w:ins>
              </m:ctrlPr>
            </m:fPr>
            <m:num>
              <m:r>
                <w:ins w:id="315" w:author="LIN, Yufeng" w:date="2021-10-21T17:06:00Z">
                  <w:rPr>
                    <w:rFonts w:ascii="Cambria Math" w:hAnsi="Cambria Math"/>
                  </w:rPr>
                  <m:t>(</m:t>
                </w:ins>
              </m:r>
              <m:sSub>
                <m:sSubPr>
                  <m:ctrlPr>
                    <w:ins w:id="316" w:author="LIN, Yufeng" w:date="2021-10-21T17:06:00Z">
                      <w:rPr>
                        <w:rFonts w:ascii="Cambria Math" w:hAnsi="Cambria Math"/>
                        <w:i/>
                      </w:rPr>
                    </w:ins>
                  </m:ctrlPr>
                </m:sSubPr>
                <m:e>
                  <m:r>
                    <w:ins w:id="317" w:author="LIN, Yufeng" w:date="2021-10-21T17:06:00Z">
                      <w:rPr>
                        <w:rFonts w:ascii="Cambria Math" w:hAnsi="Cambria Math"/>
                      </w:rPr>
                      <m:t>z</m:t>
                    </w:ins>
                  </m:r>
                </m:e>
                <m:sub>
                  <m:r>
                    <w:ins w:id="318" w:author="LIN, Yufeng" w:date="2021-10-21T17:06:00Z">
                      <w:rPr>
                        <w:rFonts w:ascii="Cambria Math" w:hAnsi="Cambria Math"/>
                      </w:rPr>
                      <m:t>1</m:t>
                    </w:ins>
                  </m:r>
                </m:sub>
              </m:sSub>
              <m:r>
                <w:ins w:id="319" w:author="LIN, Yufeng" w:date="2021-10-21T17:06:00Z">
                  <w:rPr>
                    <w:rFonts w:ascii="Cambria Math" w:hAnsi="Cambria Math"/>
                  </w:rPr>
                  <m:t>-</m:t>
                </w:ins>
              </m:r>
              <m:sSub>
                <m:sSubPr>
                  <m:ctrlPr>
                    <w:ins w:id="320" w:author="LIN, Yufeng" w:date="2021-10-21T17:06:00Z">
                      <w:rPr>
                        <w:rFonts w:ascii="Cambria Math" w:hAnsi="Cambria Math"/>
                        <w:i/>
                      </w:rPr>
                    </w:ins>
                  </m:ctrlPr>
                </m:sSubPr>
                <m:e>
                  <m:r>
                    <w:ins w:id="321" w:author="LIN, Yufeng" w:date="2021-10-21T17:06:00Z">
                      <w:rPr>
                        <w:rFonts w:ascii="Cambria Math" w:hAnsi="Cambria Math"/>
                      </w:rPr>
                      <m:t>z</m:t>
                    </w:ins>
                  </m:r>
                </m:e>
                <m:sub>
                  <m:r>
                    <w:ins w:id="322" w:author="LIN, Yufeng" w:date="2021-10-21T17:06:00Z">
                      <w:rPr>
                        <w:rFonts w:ascii="Cambria Math" w:hAnsi="Cambria Math"/>
                      </w:rPr>
                      <m:t>2</m:t>
                    </w:ins>
                  </m:r>
                </m:sub>
              </m:sSub>
              <m:r>
                <w:ins w:id="323" w:author="LIN, Yufeng" w:date="2021-10-21T17:06:00Z">
                  <w:rPr>
                    <w:rFonts w:ascii="Cambria Math" w:hAnsi="Cambria Math"/>
                  </w:rPr>
                  <m:t>)</m:t>
                </w:ins>
              </m:r>
            </m:num>
            <m:den>
              <m:rad>
                <m:radPr>
                  <m:degHide m:val="1"/>
                  <m:ctrlPr>
                    <w:ins w:id="324" w:author="LIN, Yufeng" w:date="2021-10-21T17:06:00Z">
                      <w:rPr>
                        <w:rFonts w:ascii="Cambria Math" w:hAnsi="Cambria Math"/>
                        <w:i/>
                      </w:rPr>
                    </w:ins>
                  </m:ctrlPr>
                </m:radPr>
                <m:deg/>
                <m:e>
                  <m:d>
                    <m:dPr>
                      <m:begChr m:val="|"/>
                      <m:endChr m:val="|"/>
                      <m:ctrlPr>
                        <w:ins w:id="325" w:author="LIN, Yufeng" w:date="2021-10-21T17:07:00Z">
                          <w:rPr>
                            <w:rFonts w:ascii="Cambria Math" w:hAnsi="Cambria Math"/>
                            <w:i/>
                          </w:rPr>
                        </w:ins>
                      </m:ctrlPr>
                    </m:dPr>
                    <m:e>
                      <m:sSubSup>
                        <m:sSubSupPr>
                          <m:ctrlPr>
                            <w:ins w:id="326" w:author="LIN, Yufeng" w:date="2021-10-21T17:07:00Z">
                              <w:rPr>
                                <w:rFonts w:ascii="Cambria Math" w:hAnsi="Cambria Math"/>
                                <w:i/>
                              </w:rPr>
                            </w:ins>
                          </m:ctrlPr>
                        </m:sSubSupPr>
                        <m:e>
                          <m:r>
                            <w:ins w:id="327" w:author="LIN, Yufeng" w:date="2021-10-21T17:07:00Z">
                              <w:rPr>
                                <w:rFonts w:ascii="Cambria Math" w:hAnsi="Cambria Math"/>
                              </w:rPr>
                              <m:t>s</m:t>
                            </w:ins>
                          </m:r>
                        </m:e>
                        <m:sub>
                          <m:sSub>
                            <m:sSubPr>
                              <m:ctrlPr>
                                <w:ins w:id="328" w:author="LIN, Yufeng" w:date="2021-10-21T17:07:00Z">
                                  <w:rPr>
                                    <w:rFonts w:ascii="Cambria Math" w:hAnsi="Cambria Math"/>
                                    <w:i/>
                                  </w:rPr>
                                </w:ins>
                              </m:ctrlPr>
                            </m:sSubPr>
                            <m:e>
                              <m:r>
                                <w:ins w:id="329" w:author="LIN, Yufeng" w:date="2021-10-21T17:07:00Z">
                                  <w:rPr>
                                    <w:rFonts w:ascii="Cambria Math" w:hAnsi="Cambria Math"/>
                                  </w:rPr>
                                  <m:t>z</m:t>
                                </w:ins>
                              </m:r>
                            </m:e>
                            <m:sub>
                              <m:r>
                                <w:ins w:id="330" w:author="LIN, Yufeng" w:date="2021-10-21T17:07:00Z">
                                  <w:rPr>
                                    <w:rFonts w:ascii="Cambria Math" w:hAnsi="Cambria Math"/>
                                  </w:rPr>
                                  <m:t>1</m:t>
                                </w:ins>
                              </m:r>
                            </m:sub>
                          </m:sSub>
                        </m:sub>
                        <m:sup>
                          <m:r>
                            <w:ins w:id="331" w:author="LIN, Yufeng" w:date="2021-10-21T17:07:00Z">
                              <w:rPr>
                                <w:rFonts w:ascii="Cambria Math" w:hAnsi="Cambria Math"/>
                              </w:rPr>
                              <m:t>2</m:t>
                            </w:ins>
                          </m:r>
                        </m:sup>
                      </m:sSubSup>
                      <m:r>
                        <w:ins w:id="332" w:author="LIN, Yufeng" w:date="2021-10-21T17:07:00Z">
                          <w:rPr>
                            <w:rFonts w:ascii="Cambria Math" w:hAnsi="Cambria Math"/>
                          </w:rPr>
                          <m:t>-</m:t>
                        </w:ins>
                      </m:r>
                      <m:sSubSup>
                        <m:sSubSupPr>
                          <m:ctrlPr>
                            <w:ins w:id="333" w:author="LIN, Yufeng" w:date="2021-10-21T17:08:00Z">
                              <w:rPr>
                                <w:rFonts w:ascii="Cambria Math" w:hAnsi="Cambria Math"/>
                                <w:i/>
                              </w:rPr>
                            </w:ins>
                          </m:ctrlPr>
                        </m:sSubSupPr>
                        <m:e>
                          <m:r>
                            <w:ins w:id="334" w:author="LIN, Yufeng" w:date="2021-10-21T17:08:00Z">
                              <w:rPr>
                                <w:rFonts w:ascii="Cambria Math" w:hAnsi="Cambria Math"/>
                              </w:rPr>
                              <m:t>s</m:t>
                            </w:ins>
                          </m:r>
                        </m:e>
                        <m:sub>
                          <m:sSub>
                            <m:sSubPr>
                              <m:ctrlPr>
                                <w:ins w:id="335" w:author="LIN, Yufeng" w:date="2021-10-21T17:08:00Z">
                                  <w:rPr>
                                    <w:rFonts w:ascii="Cambria Math" w:hAnsi="Cambria Math"/>
                                    <w:i/>
                                  </w:rPr>
                                </w:ins>
                              </m:ctrlPr>
                            </m:sSubPr>
                            <m:e>
                              <m:r>
                                <w:ins w:id="336" w:author="LIN, Yufeng" w:date="2021-10-21T17:08:00Z">
                                  <w:rPr>
                                    <w:rFonts w:ascii="Cambria Math" w:hAnsi="Cambria Math"/>
                                  </w:rPr>
                                  <m:t>z</m:t>
                                </w:ins>
                              </m:r>
                            </m:e>
                            <m:sub>
                              <m:r>
                                <w:ins w:id="337" w:author="LIN, Yufeng" w:date="2021-10-21T17:08:00Z">
                                  <w:rPr>
                                    <w:rFonts w:ascii="Cambria Math" w:hAnsi="Cambria Math"/>
                                  </w:rPr>
                                  <m:t>2</m:t>
                                </w:ins>
                              </m:r>
                            </m:sub>
                          </m:sSub>
                        </m:sub>
                        <m:sup>
                          <m:r>
                            <w:ins w:id="338" w:author="LIN, Yufeng" w:date="2021-10-21T17:08:00Z">
                              <w:rPr>
                                <w:rFonts w:ascii="Cambria Math" w:hAnsi="Cambria Math"/>
                              </w:rPr>
                              <m:t>2</m:t>
                            </w:ins>
                          </m:r>
                        </m:sup>
                      </m:sSubSup>
                    </m:e>
                  </m:d>
                </m:e>
              </m:rad>
            </m:den>
          </m:f>
        </m:oMath>
      </m:oMathPara>
    </w:p>
    <w:p w14:paraId="20E48695" w14:textId="0B87718E" w:rsidR="00793047" w:rsidRPr="002F77F6" w:rsidRDefault="00A20FC1" w:rsidP="00766643">
      <w:pPr>
        <w:spacing w:before="0" w:after="0"/>
        <w:rPr>
          <w:rFonts w:eastAsiaTheme="minorEastAsia"/>
        </w:rPr>
      </w:pPr>
      <w:proofErr w:type="spellStart"/>
      <w:ins w:id="339" w:author="LIN, Yufeng" w:date="2021-10-21T17:09:00Z">
        <w:r w:rsidRPr="002F77F6">
          <w:t>wheres</w:t>
        </w:r>
        <w:proofErr w:type="spellEnd"/>
        <w:r w:rsidRPr="002F77F6">
          <w:t xml:space="preserve"> </w:t>
        </w:r>
      </w:ins>
      <m:oMath>
        <m:sSubSup>
          <m:sSubSupPr>
            <m:ctrlPr>
              <w:ins w:id="340" w:author="LIN, Yufeng" w:date="2021-10-21T17:09:00Z">
                <w:rPr>
                  <w:rFonts w:ascii="Cambria Math" w:hAnsi="Cambria Math"/>
                  <w:i/>
                </w:rPr>
              </w:ins>
            </m:ctrlPr>
          </m:sSubSupPr>
          <m:e>
            <m:r>
              <w:ins w:id="341" w:author="LIN, Yufeng" w:date="2021-10-21T17:09:00Z">
                <w:rPr>
                  <w:rFonts w:ascii="Cambria Math" w:hAnsi="Cambria Math"/>
                </w:rPr>
                <m:t>s</m:t>
              </w:ins>
            </m:r>
          </m:e>
          <m:sub>
            <m:sSub>
              <m:sSubPr>
                <m:ctrlPr>
                  <w:ins w:id="342" w:author="LIN, Yufeng" w:date="2021-10-21T17:09:00Z">
                    <w:rPr>
                      <w:rFonts w:ascii="Cambria Math" w:hAnsi="Cambria Math"/>
                      <w:i/>
                    </w:rPr>
                  </w:ins>
                </m:ctrlPr>
              </m:sSubPr>
              <m:e>
                <m:r>
                  <w:ins w:id="343" w:author="LIN, Yufeng" w:date="2021-10-21T17:09:00Z">
                    <w:rPr>
                      <w:rFonts w:ascii="Cambria Math" w:hAnsi="Cambria Math"/>
                    </w:rPr>
                    <m:t>z</m:t>
                  </w:ins>
                </m:r>
              </m:e>
              <m:sub>
                <m:r>
                  <w:ins w:id="344" w:author="LIN, Yufeng" w:date="2021-10-21T17:09:00Z">
                    <w:rPr>
                      <w:rFonts w:ascii="Cambria Math" w:hAnsi="Cambria Math"/>
                    </w:rPr>
                    <m:t>1</m:t>
                  </w:ins>
                </m:r>
              </m:sub>
            </m:sSub>
          </m:sub>
          <m:sup>
            <m:r>
              <w:ins w:id="345" w:author="LIN, Yufeng" w:date="2021-10-21T17:09:00Z">
                <w:rPr>
                  <w:rFonts w:ascii="Cambria Math" w:hAnsi="Cambria Math"/>
                </w:rPr>
                <m:t>2</m:t>
              </w:ins>
            </m:r>
          </m:sup>
        </m:sSubSup>
      </m:oMath>
      <w:ins w:id="346" w:author="LIN, Yufeng" w:date="2021-10-21T17:09:00Z">
        <w:r w:rsidRPr="002F77F6">
          <w:t>refers to the variance of the z-score in condition x. Using the difference in z-scores</w:t>
        </w:r>
        <w:r w:rsidRPr="002F77F6">
          <w:rPr>
            <w:rFonts w:ascii="Cambria Math" w:hAnsi="Cambria Math"/>
            <w:i/>
          </w:rPr>
          <w:t xml:space="preserve"> </w:t>
        </w:r>
      </w:ins>
      <m:oMath>
        <m:r>
          <w:ins w:id="347" w:author="LIN, Yufeng" w:date="2021-10-21T17:09:00Z">
            <w:rPr>
              <w:rFonts w:ascii="Cambria Math" w:hAnsi="Cambria Math"/>
            </w:rPr>
            <m:t>dz</m:t>
          </w:ins>
        </m:r>
      </m:oMath>
      <w:ins w:id="348" w:author="LIN, Yufeng" w:date="2021-10-21T17:09:00Z">
        <w:r w:rsidRPr="002F77F6">
          <w:t xml:space="preserve">, a two-sided </w:t>
        </w:r>
        <w:r w:rsidRPr="002F77F6">
          <w:rPr>
            <w:i/>
            <w:iCs/>
            <w:rPrChange w:id="349" w:author="LIN, Yufeng" w:date="2021-10-21T17:09:00Z">
              <w:rPr/>
            </w:rPrChange>
          </w:rPr>
          <w:t>p</w:t>
        </w:r>
        <w:r w:rsidRPr="002F77F6">
          <w:t xml:space="preserve">-value can be calculated </w:t>
        </w:r>
      </w:ins>
      <w:ins w:id="350" w:author="LIN, Yufeng" w:date="2021-10-21T17:10:00Z">
        <w:r w:rsidRPr="002F77F6">
          <w:t>with</w:t>
        </w:r>
      </w:ins>
      <w:ins w:id="351" w:author="LIN, Yufeng" w:date="2021-10-21T17:09:00Z">
        <w:r w:rsidRPr="002F77F6">
          <w:t xml:space="preserve"> the standard normal distribution. </w:t>
        </w:r>
      </w:ins>
      <w:r w:rsidR="00531B71" w:rsidRPr="002F77F6">
        <w:t xml:space="preserve">We considered the empirical p-values less than 0.05, and the absolute values of the z-score larger than 5 </w:t>
      </w:r>
      <w:r w:rsidR="003E39CE" w:rsidRPr="002F77F6">
        <w:t>as</w:t>
      </w:r>
      <w:r w:rsidR="00531B71" w:rsidRPr="002F77F6">
        <w:t xml:space="preserve"> a significantly different correlation between different </w:t>
      </w:r>
      <w:r w:rsidR="00FC5B3F" w:rsidRPr="002F77F6">
        <w:t>groups</w:t>
      </w:r>
      <w:r w:rsidR="00531B71" w:rsidRPr="002F77F6">
        <w:t>.</w:t>
      </w:r>
      <w:r w:rsidR="00D61C23" w:rsidRPr="002F77F6">
        <w:t xml:space="preserve"> When </w:t>
      </w:r>
      <w:r w:rsidR="008E4C32" w:rsidRPr="002F77F6">
        <w:t>the</w:t>
      </w:r>
      <w:r w:rsidR="00D61C23" w:rsidRPr="002F77F6">
        <w:t xml:space="preserve"> inter-fungal or fungal-bacterial</w:t>
      </w:r>
      <w:r w:rsidR="008E4C32" w:rsidRPr="002F77F6">
        <w:t xml:space="preserve"> correlation in CRC is weaker </w:t>
      </w:r>
      <w:r w:rsidR="00D61C23" w:rsidRPr="002F77F6">
        <w:t>than</w:t>
      </w:r>
      <w:r w:rsidR="008E4C32" w:rsidRPr="002F77F6">
        <w:t xml:space="preserve"> </w:t>
      </w:r>
      <w:r w:rsidR="00D61C23" w:rsidRPr="002F77F6">
        <w:t xml:space="preserve">that of the </w:t>
      </w:r>
      <w:r w:rsidR="008E4C32" w:rsidRPr="002F77F6">
        <w:t>healthy control,</w:t>
      </w:r>
      <w:r w:rsidR="00D61C23" w:rsidRPr="002F77F6">
        <w:t xml:space="preserve"> the z-score would be positive.</w:t>
      </w:r>
      <w:r w:rsidR="008E4C32" w:rsidRPr="002F77F6">
        <w:t xml:space="preserve"> </w:t>
      </w:r>
      <w:r w:rsidR="00D61C23" w:rsidRPr="002F77F6">
        <w:t>Whereas, if</w:t>
      </w:r>
      <w:r w:rsidR="008F1723" w:rsidRPr="002F77F6">
        <w:t xml:space="preserve"> </w:t>
      </w:r>
      <w:r w:rsidR="00D61C23" w:rsidRPr="002F77F6">
        <w:t>the correlation is stronger in CRC, the</w:t>
      </w:r>
      <w:r w:rsidR="008E4C32" w:rsidRPr="002F77F6">
        <w:t xml:space="preserve"> z-score</w:t>
      </w:r>
      <w:r w:rsidR="00D61C23" w:rsidRPr="002F77F6">
        <w:t xml:space="preserve"> would be negative</w:t>
      </w:r>
      <w:r w:rsidR="008E4C32" w:rsidRPr="002F77F6">
        <w:t>.</w:t>
      </w:r>
      <w:r w:rsidR="00964DEA" w:rsidRPr="002F77F6">
        <w:t xml:space="preserve"> </w:t>
      </w:r>
      <w:r w:rsidR="00121BF5" w:rsidRPr="002F77F6">
        <w:t xml:space="preserve">Based </w:t>
      </w:r>
      <w:r w:rsidR="00240D8B" w:rsidRPr="002F77F6">
        <w:t>on</w:t>
      </w:r>
      <w:r w:rsidR="00121BF5" w:rsidRPr="002F77F6">
        <w:t xml:space="preserve"> a threshold </w:t>
      </w:r>
      <w:r w:rsidR="006B722F" w:rsidRPr="002F77F6">
        <w:t>of</w:t>
      </w:r>
      <w:r w:rsidR="00121BF5" w:rsidRPr="002F77F6">
        <w:t xml:space="preserve"> correlation significance</w:t>
      </w:r>
      <w:r w:rsidR="00296DF7" w:rsidRPr="002F77F6">
        <w:t xml:space="preserve"> (p-value less than 0.05)</w:t>
      </w:r>
      <w:r w:rsidR="00121BF5" w:rsidRPr="002F77F6">
        <w:t xml:space="preserve"> and the </w:t>
      </w:r>
      <w:r w:rsidR="004521CB" w:rsidRPr="002F77F6">
        <w:t xml:space="preserve">direction of </w:t>
      </w:r>
      <w:r w:rsidR="00121BF5" w:rsidRPr="002F77F6">
        <w:t xml:space="preserve">correlation </w:t>
      </w:r>
      <w:r w:rsidR="004521CB" w:rsidRPr="002F77F6">
        <w:t xml:space="preserve">changes in different conditions </w:t>
      </w:r>
      <w:r w:rsidR="00121BF5" w:rsidRPr="002F77F6">
        <w:t>(</w:t>
      </w:r>
      <w:proofErr w:type="gramStart"/>
      <w:r w:rsidR="004521CB" w:rsidRPr="002F77F6">
        <w:t>i</w:t>
      </w:r>
      <w:r w:rsidR="00094EFA" w:rsidRPr="002F77F6">
        <w:t>.e.</w:t>
      </w:r>
      <w:proofErr w:type="gramEnd"/>
      <w:r w:rsidR="004521CB" w:rsidRPr="002F77F6">
        <w:t xml:space="preserve"> the correlation is stronger or weaker in CRC </w:t>
      </w:r>
      <w:r w:rsidR="004521CB" w:rsidRPr="002F77F6">
        <w:lastRenderedPageBreak/>
        <w:t>compared to healthy controls</w:t>
      </w:r>
      <w:r w:rsidR="00121BF5" w:rsidRPr="002F77F6">
        <w:t>), species-spec</w:t>
      </w:r>
      <w:r w:rsidR="00C64617" w:rsidRPr="002F77F6">
        <w:t>i</w:t>
      </w:r>
      <w:r w:rsidR="00121BF5" w:rsidRPr="002F77F6">
        <w:t>es correlations in each condition could be catego</w:t>
      </w:r>
      <w:r w:rsidR="00C64617" w:rsidRPr="002F77F6">
        <w:t>r</w:t>
      </w:r>
      <w:r w:rsidR="00121BF5" w:rsidRPr="002F77F6">
        <w:t xml:space="preserve">ized into </w:t>
      </w:r>
      <w:r w:rsidR="00E81CE7" w:rsidRPr="002F77F6">
        <w:t>three</w:t>
      </w:r>
      <w:r w:rsidR="00121BF5" w:rsidRPr="002F77F6">
        <w:t xml:space="preserve"> classes</w:t>
      </w:r>
      <w:r w:rsidR="004521CB" w:rsidRPr="002F77F6">
        <w:t>:</w:t>
      </w:r>
      <w:r w:rsidR="00121BF5" w:rsidRPr="002F77F6">
        <w:t xml:space="preserve"> significant positive correlation, no significant correlation</w:t>
      </w:r>
      <w:r w:rsidR="00C64617" w:rsidRPr="002F77F6">
        <w:t xml:space="preserve">, </w:t>
      </w:r>
      <w:r w:rsidR="00121BF5" w:rsidRPr="002F77F6">
        <w:t xml:space="preserve">and significant negative correlation. </w:t>
      </w:r>
      <w:r w:rsidR="002E480F" w:rsidRPr="002F77F6">
        <w:t>As we have two conditions (CRC vs Healthy controls)</w:t>
      </w:r>
      <w:r w:rsidR="00121BF5" w:rsidRPr="002F77F6">
        <w:t xml:space="preserve">, there were </w:t>
      </w:r>
      <w:r w:rsidR="00E81CE7" w:rsidRPr="002F77F6">
        <w:t>nine</w:t>
      </w:r>
      <w:r w:rsidR="00121BF5" w:rsidRPr="002F77F6">
        <w:t xml:space="preserve"> classes for differential correlation</w:t>
      </w:r>
      <w:r w:rsidR="002E480F" w:rsidRPr="002F77F6">
        <w:t xml:space="preserve"> analysis</w:t>
      </w:r>
      <w:r w:rsidR="00174DF5" w:rsidRPr="002F77F6">
        <w:t xml:space="preserve">, namely </w:t>
      </w:r>
      <w:r w:rsidR="00E81CE7" w:rsidRPr="002F77F6">
        <w:t>'</w:t>
      </w:r>
      <w:r w:rsidR="00174DF5" w:rsidRPr="002F77F6">
        <w:t>+/+</w:t>
      </w:r>
      <w:r w:rsidR="00E81CE7" w:rsidRPr="002F77F6">
        <w:t>'</w:t>
      </w:r>
      <w:r w:rsidR="00174DF5" w:rsidRPr="002F77F6">
        <w:t xml:space="preserve">, </w:t>
      </w:r>
      <w:r w:rsidR="00E81CE7" w:rsidRPr="002F77F6">
        <w:t>'</w:t>
      </w:r>
      <w:r w:rsidR="00174DF5" w:rsidRPr="002F77F6">
        <w:t>+/0</w:t>
      </w:r>
      <w:r w:rsidR="00E81CE7" w:rsidRPr="002F77F6">
        <w:t>'</w:t>
      </w:r>
      <w:r w:rsidR="00174DF5" w:rsidRPr="002F77F6">
        <w:t xml:space="preserve">, </w:t>
      </w:r>
      <w:r w:rsidR="00E81CE7" w:rsidRPr="002F77F6">
        <w:t>'</w:t>
      </w:r>
      <w:r w:rsidR="001145AC" w:rsidRPr="002F77F6">
        <w:t>+/-</w:t>
      </w:r>
      <w:r w:rsidR="00E81CE7" w:rsidRPr="002F77F6">
        <w:t>'</w:t>
      </w:r>
      <w:r w:rsidR="001145AC" w:rsidRPr="002F77F6">
        <w:t xml:space="preserve">, </w:t>
      </w:r>
      <w:r w:rsidR="00E81CE7" w:rsidRPr="002F77F6">
        <w:t>'</w:t>
      </w:r>
      <w:r w:rsidR="001145AC" w:rsidRPr="002F77F6">
        <w:t>0/+</w:t>
      </w:r>
      <w:r w:rsidR="00E81CE7" w:rsidRPr="002F77F6">
        <w:t>'</w:t>
      </w:r>
      <w:r w:rsidR="001145AC" w:rsidRPr="002F77F6">
        <w:t xml:space="preserve">, </w:t>
      </w:r>
      <w:r w:rsidR="00E81CE7" w:rsidRPr="002F77F6">
        <w:t>'</w:t>
      </w:r>
      <w:r w:rsidR="001145AC" w:rsidRPr="002F77F6">
        <w:t>0/0</w:t>
      </w:r>
      <w:r w:rsidR="00E81CE7" w:rsidRPr="002F77F6">
        <w:t>'</w:t>
      </w:r>
      <w:r w:rsidR="001145AC" w:rsidRPr="002F77F6">
        <w:t xml:space="preserve">, </w:t>
      </w:r>
      <w:r w:rsidR="00E81CE7" w:rsidRPr="002F77F6">
        <w:t>'</w:t>
      </w:r>
      <w:r w:rsidR="001145AC" w:rsidRPr="002F77F6">
        <w:t>0/-</w:t>
      </w:r>
      <w:r w:rsidR="00E81CE7" w:rsidRPr="002F77F6">
        <w:t>'</w:t>
      </w:r>
      <w:r w:rsidR="001145AC" w:rsidRPr="002F77F6">
        <w:t xml:space="preserve">, </w:t>
      </w:r>
      <w:r w:rsidR="00E81CE7" w:rsidRPr="002F77F6">
        <w:t>'</w:t>
      </w:r>
      <w:r w:rsidR="001145AC" w:rsidRPr="002F77F6">
        <w:t>-/+</w:t>
      </w:r>
      <w:r w:rsidR="00E81CE7" w:rsidRPr="002F77F6">
        <w:t>'</w:t>
      </w:r>
      <w:r w:rsidR="001145AC" w:rsidRPr="002F77F6">
        <w:t xml:space="preserve">, </w:t>
      </w:r>
      <w:r w:rsidR="00E81CE7" w:rsidRPr="002F77F6">
        <w:t>'</w:t>
      </w:r>
      <w:r w:rsidR="001145AC" w:rsidRPr="002F77F6">
        <w:t>-/0</w:t>
      </w:r>
      <w:r w:rsidR="00E81CE7" w:rsidRPr="002F77F6">
        <w:t>'</w:t>
      </w:r>
      <w:r w:rsidR="001145AC" w:rsidRPr="002F77F6">
        <w:t xml:space="preserve">, and </w:t>
      </w:r>
      <w:r w:rsidR="00E81CE7" w:rsidRPr="002F77F6">
        <w:t>'</w:t>
      </w:r>
      <w:r w:rsidR="001145AC" w:rsidRPr="002F77F6">
        <w:t>-/-</w:t>
      </w:r>
      <w:r w:rsidR="00E81CE7" w:rsidRPr="002F77F6">
        <w:t>'</w:t>
      </w:r>
      <w:r w:rsidR="001145AC" w:rsidRPr="002F77F6">
        <w:t xml:space="preserve">. </w:t>
      </w:r>
      <w:r w:rsidR="008010EB" w:rsidRPr="002F77F6">
        <w:rPr>
          <w:rFonts w:eastAsiaTheme="minorEastAsia"/>
        </w:rPr>
        <w:t xml:space="preserve">The </w:t>
      </w:r>
      <w:r w:rsidR="00964DEA" w:rsidRPr="002F77F6">
        <w:rPr>
          <w:rFonts w:eastAsiaTheme="minorEastAsia"/>
        </w:rPr>
        <w:t>interactions between these selected features</w:t>
      </w:r>
      <w:r w:rsidR="00714D5F" w:rsidRPr="002F77F6">
        <w:rPr>
          <w:rFonts w:eastAsiaTheme="minorEastAsia"/>
        </w:rPr>
        <w:t xml:space="preserve"> were clustered with affinity propagation clusters methodology</w:t>
      </w:r>
      <w:r w:rsidR="005C470B" w:rsidRPr="002F77F6">
        <w:rPr>
          <w:rFonts w:eastAsiaTheme="minorEastAsia"/>
        </w:rPr>
        <w:fldChar w:fldCharType="begin"/>
      </w:r>
      <w:r w:rsidR="002454EB" w:rsidRPr="002F77F6">
        <w:rPr>
          <w:rFonts w:eastAsiaTheme="minorEastAsia"/>
        </w:rPr>
        <w:instrText xml:space="preserve"> ADDIN ZOTERO_ITEM CSL_CITATION {"citationID":"t3bH6b9v","properties":{"formattedCitation":"\\super 26\\nosupersub{}","plainCitation":"26","noteIndex":0},"citationItems":[{"id":670,"uris":["http://zotero.org/users/7908919/items/W42QJ7XW"],"uri":["http://zotero.org/users/7908919/items/W42QJ7XW"],"itemData":{"id":670,"type":"article-journal","abstract":"Motivation: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5C470B" w:rsidRPr="002F77F6">
        <w:rPr>
          <w:rFonts w:eastAsiaTheme="minorEastAsia"/>
        </w:rPr>
        <w:fldChar w:fldCharType="separate"/>
      </w:r>
      <w:r w:rsidR="002454EB" w:rsidRPr="002F77F6">
        <w:rPr>
          <w:kern w:val="0"/>
          <w:vertAlign w:val="superscript"/>
        </w:rPr>
        <w:t>26</w:t>
      </w:r>
      <w:r w:rsidR="005C470B" w:rsidRPr="002F77F6">
        <w:rPr>
          <w:rFonts w:eastAsiaTheme="minorEastAsia"/>
        </w:rPr>
        <w:fldChar w:fldCharType="end"/>
      </w:r>
      <w:r w:rsidR="00714D5F" w:rsidRPr="002F77F6">
        <w:rPr>
          <w:rFonts w:eastAsiaTheme="minorEastAsia"/>
        </w:rPr>
        <w:t>.</w:t>
      </w:r>
    </w:p>
    <w:p w14:paraId="383BA683" w14:textId="77777777" w:rsidR="00766643" w:rsidRPr="002F77F6" w:rsidRDefault="00766643" w:rsidP="00766643">
      <w:pPr>
        <w:spacing w:before="0" w:after="0"/>
        <w:rPr>
          <w:ins w:id="352" w:author="Jun Yu (MEDT)" w:date="2021-10-19T13:45:00Z"/>
          <w:rFonts w:eastAsiaTheme="minorEastAsia"/>
        </w:rPr>
      </w:pPr>
    </w:p>
    <w:p w14:paraId="40970BDD" w14:textId="38DD67D1" w:rsidR="00793047" w:rsidRPr="002F77F6" w:rsidRDefault="00793047" w:rsidP="00C25889">
      <w:pPr>
        <w:pStyle w:val="title20825"/>
        <w:rPr>
          <w:moveTo w:id="353" w:author="Jun Yu (MEDT)" w:date="2021-10-19T13:45:00Z"/>
        </w:rPr>
      </w:pPr>
      <w:moveToRangeStart w:id="354" w:author="Jun Yu (MEDT)" w:date="2021-10-19T13:45:00Z" w:name="move85543516"/>
      <w:moveTo w:id="355" w:author="Jun Yu (MEDT)" w:date="2021-10-19T13:45:00Z">
        <w:r w:rsidRPr="002F77F6">
          <w:t xml:space="preserve">The random </w:t>
        </w:r>
        <w:proofErr w:type="gramStart"/>
        <w:r w:rsidRPr="002F77F6">
          <w:t>forest based</w:t>
        </w:r>
        <w:proofErr w:type="gramEnd"/>
        <w:r w:rsidRPr="002F77F6">
          <w:t xml:space="preserve"> machine learning approach</w:t>
        </w:r>
      </w:moveTo>
    </w:p>
    <w:p w14:paraId="0E65C4BB" w14:textId="53D4118D" w:rsidR="00BA0A8A" w:rsidRPr="002F77F6" w:rsidRDefault="00793047" w:rsidP="00766643">
      <w:pPr>
        <w:spacing w:before="0" w:after="0"/>
        <w:rPr>
          <w:ins w:id="356" w:author="LIN, Yufeng" w:date="2021-10-20T13:31:00Z"/>
          <w:rFonts w:eastAsiaTheme="majorEastAsia"/>
        </w:rPr>
      </w:pPr>
      <w:moveTo w:id="357" w:author="Jun Yu (MEDT)" w:date="2021-10-19T13:45:00Z">
        <w:r w:rsidRPr="002F77F6">
          <w:rPr>
            <w:rFonts w:eastAsiaTheme="majorEastAsia"/>
          </w:rPr>
          <w:t>Our machine learning analyses exploited the taxonomic species-level median normalized relative abundance by Kraken2 and its plugin</w:t>
        </w:r>
        <w:r w:rsidRPr="002F77F6">
          <w:t xml:space="preserve"> </w:t>
        </w:r>
        <w:r w:rsidRPr="002F77F6">
          <w:rPr>
            <w:rFonts w:eastAsiaTheme="majorEastAsia"/>
          </w:rPr>
          <w:t>Bracke</w:t>
        </w:r>
        <w:r w:rsidRPr="002F77F6">
          <w:t>n</w:t>
        </w:r>
        <w:r w:rsidRPr="002F77F6">
          <w:rPr>
            <w:rFonts w:eastAsiaTheme="majorEastAsia"/>
          </w:rPr>
          <w:t xml:space="preserve">. To </w:t>
        </w:r>
        <w:r w:rsidRPr="002F77F6">
          <w:t>obtain the</w:t>
        </w:r>
        <w:r w:rsidRPr="002F77F6">
          <w:rPr>
            <w:rFonts w:eastAsiaTheme="majorEastAsia"/>
          </w:rPr>
          <w:t xml:space="preserve"> </w:t>
        </w:r>
        <w:r w:rsidRPr="002F77F6">
          <w:t>test error estimates</w:t>
        </w:r>
        <w:r w:rsidRPr="002F77F6">
          <w:rPr>
            <w:rFonts w:eastAsiaTheme="majorEastAsia"/>
          </w:rPr>
          <w:t xml:space="preserve"> with lower bias, the LOSO (leave one set out) was used to </w:t>
        </w:r>
        <w:r w:rsidRPr="002F77F6">
          <w:t>perform the</w:t>
        </w:r>
        <w:r w:rsidRPr="002F77F6">
          <w:rPr>
            <w:rFonts w:eastAsiaTheme="majorEastAsia"/>
          </w:rPr>
          <w:t xml:space="preserve"> nested cross-validation. The feature selection and model training w</w:t>
        </w:r>
        <w:r w:rsidRPr="002F77F6">
          <w:t>ere performed with the R package “random Forest”. T</w:t>
        </w:r>
        <w:r w:rsidRPr="002F77F6">
          <w:rPr>
            <w:rFonts w:eastAsiaTheme="majorEastAsia"/>
          </w:rPr>
          <w:t>o choose the best model,</w:t>
        </w:r>
        <w:r w:rsidRPr="002F77F6">
          <w:t xml:space="preserve"> and</w:t>
        </w:r>
        <w:r w:rsidRPr="002F77F6">
          <w:rPr>
            <w:rFonts w:eastAsiaTheme="majorEastAsia"/>
          </w:rPr>
          <w:t xml:space="preserve"> we utilized the max average AUC and best AUC in multi-features and single feature as the selected criteria, respectively. Only species appearing in the top three ranking features in at least one cohort were included in multi-features model characters selection</w:t>
        </w:r>
        <w:r w:rsidRPr="002F77F6">
          <w:rPr>
            <w:rFonts w:eastAsiaTheme="majorEastAsia"/>
            <w:b/>
          </w:rPr>
          <w:t xml:space="preserve">. </w:t>
        </w:r>
        <w:r w:rsidRPr="002F77F6">
          <w:rPr>
            <w:rFonts w:eastAsiaTheme="majorEastAsia"/>
          </w:rPr>
          <w:t xml:space="preserve">The code generating the analyses and the figures is available at </w:t>
        </w:r>
      </w:moveTo>
      <w:r w:rsidR="00766643" w:rsidRPr="002F77F6">
        <w:rPr>
          <w:rFonts w:eastAsiaTheme="majorEastAsia"/>
        </w:rPr>
        <w:fldChar w:fldCharType="begin"/>
      </w:r>
      <w:r w:rsidR="00766643" w:rsidRPr="002F77F6">
        <w:rPr>
          <w:rFonts w:eastAsiaTheme="majorEastAsia"/>
        </w:rPr>
        <w:instrText xml:space="preserve"> HYPERLINK "</w:instrText>
      </w:r>
      <w:moveTo w:id="358" w:author="Jun Yu (MEDT)" w:date="2021-10-19T13:45:00Z">
        <w:r w:rsidR="00766643" w:rsidRPr="002F77F6">
          <w:rPr>
            <w:rFonts w:eastAsiaTheme="majorEastAsia"/>
          </w:rPr>
          <w:instrText>https://github.com/ifanlyn95/multi-CRC-fungi</w:instrText>
        </w:r>
      </w:moveTo>
      <w:r w:rsidR="00766643" w:rsidRPr="002F77F6">
        <w:rPr>
          <w:rFonts w:eastAsiaTheme="majorEastAsia"/>
        </w:rPr>
        <w:instrText xml:space="preserve">" </w:instrText>
      </w:r>
      <w:r w:rsidR="00766643" w:rsidRPr="002F77F6">
        <w:rPr>
          <w:rFonts w:eastAsiaTheme="majorEastAsia"/>
        </w:rPr>
        <w:fldChar w:fldCharType="separate"/>
      </w:r>
      <w:moveTo w:id="359" w:author="Jun Yu (MEDT)" w:date="2021-10-19T13:45:00Z">
        <w:r w:rsidR="00766643" w:rsidRPr="002F77F6">
          <w:rPr>
            <w:rStyle w:val="Hyperlink"/>
            <w:rFonts w:eastAsiaTheme="majorEastAsia"/>
          </w:rPr>
          <w:t>https://github.com/ifanlyn95/multi-CRC-fungi</w:t>
        </w:r>
      </w:moveTo>
      <w:r w:rsidR="00766643" w:rsidRPr="002F77F6">
        <w:rPr>
          <w:rFonts w:eastAsiaTheme="majorEastAsia"/>
        </w:rPr>
        <w:fldChar w:fldCharType="end"/>
      </w:r>
      <w:moveTo w:id="360" w:author="Jun Yu (MEDT)" w:date="2021-10-19T13:45:00Z">
        <w:r w:rsidRPr="002F77F6">
          <w:rPr>
            <w:rFonts w:eastAsiaTheme="majorEastAsia"/>
          </w:rPr>
          <w:t>.</w:t>
        </w:r>
      </w:moveTo>
      <w:moveToRangeEnd w:id="354"/>
    </w:p>
    <w:p w14:paraId="09B236D4" w14:textId="77777777" w:rsidR="00443D03" w:rsidRPr="002F77F6" w:rsidRDefault="00443D03" w:rsidP="00766643">
      <w:pPr>
        <w:spacing w:before="0" w:after="0"/>
        <w:rPr>
          <w:rFonts w:eastAsiaTheme="majorEastAsia"/>
        </w:rPr>
      </w:pPr>
    </w:p>
    <w:p w14:paraId="1EED6E32" w14:textId="493EEF0E" w:rsidR="00531B71" w:rsidRPr="002F77F6" w:rsidRDefault="00531B71" w:rsidP="00C25889">
      <w:pPr>
        <w:pStyle w:val="title20825"/>
      </w:pPr>
      <w:commentRangeStart w:id="361"/>
      <w:r w:rsidRPr="002F77F6">
        <w:t>Additional validation experiments on cancer cell line</w:t>
      </w:r>
    </w:p>
    <w:p w14:paraId="03558F9F" w14:textId="11E6D263" w:rsidR="00D9531B" w:rsidRPr="002F77F6" w:rsidDel="00443D03" w:rsidRDefault="00531B71" w:rsidP="00BA0A8A">
      <w:pPr>
        <w:spacing w:before="0" w:after="0"/>
        <w:rPr>
          <w:del w:id="362" w:author="LIN, Yufeng" w:date="2021-10-20T13:31:00Z"/>
        </w:rPr>
      </w:pPr>
      <w:r w:rsidRPr="002F77F6">
        <w:t>TBA</w:t>
      </w:r>
      <w:commentRangeEnd w:id="361"/>
      <w:r w:rsidR="00582DD2" w:rsidRPr="002F77F6">
        <w:rPr>
          <w:rStyle w:val="CommentReference"/>
        </w:rPr>
        <w:commentReference w:id="361"/>
      </w:r>
    </w:p>
    <w:p w14:paraId="4C96E012" w14:textId="670F6522" w:rsidR="00E15F7E" w:rsidRPr="002F77F6" w:rsidRDefault="00E15F7E">
      <w:pPr>
        <w:spacing w:before="0" w:after="0"/>
        <w:rPr>
          <w:kern w:val="44"/>
        </w:rPr>
        <w:pPrChange w:id="363" w:author="LIN, Yufeng" w:date="2021-10-20T13:31:00Z">
          <w:pPr>
            <w:pStyle w:val="title20825"/>
          </w:pPr>
        </w:pPrChange>
      </w:pPr>
      <w:r w:rsidRPr="002F77F6">
        <w:br w:type="page"/>
      </w:r>
    </w:p>
    <w:p w14:paraId="455625F5" w14:textId="1CDC5ADF" w:rsidR="00D9531B" w:rsidRPr="002F77F6" w:rsidRDefault="00D9531B" w:rsidP="00BA0A8A">
      <w:pPr>
        <w:pStyle w:val="title10831"/>
        <w:spacing w:before="0" w:after="0" w:line="480" w:lineRule="auto"/>
        <w:jc w:val="both"/>
      </w:pPr>
      <w:r w:rsidRPr="002F77F6">
        <w:lastRenderedPageBreak/>
        <w:t>Results</w:t>
      </w:r>
    </w:p>
    <w:p w14:paraId="43691899" w14:textId="3A1D55E7" w:rsidR="00D9531B" w:rsidRPr="002F77F6" w:rsidRDefault="00C0229F" w:rsidP="00C25889">
      <w:pPr>
        <w:pStyle w:val="title20825"/>
      </w:pPr>
      <w:r w:rsidRPr="002F77F6">
        <w:t xml:space="preserve">Data pre-processing </w:t>
      </w:r>
      <w:r w:rsidR="00DC0A79" w:rsidRPr="002F77F6">
        <w:t xml:space="preserve">of metagenomic datasets </w:t>
      </w:r>
      <w:r w:rsidR="00D9531B" w:rsidRPr="002F77F6">
        <w:t xml:space="preserve">for </w:t>
      </w:r>
      <w:r w:rsidR="00093ED9" w:rsidRPr="002F77F6">
        <w:t>studying the associations between mycobiome and CRC</w:t>
      </w:r>
    </w:p>
    <w:p w14:paraId="31839573" w14:textId="2542CAF9" w:rsidR="00BA0A8A" w:rsidRPr="002F77F6" w:rsidRDefault="00AD544D" w:rsidP="00766643">
      <w:pPr>
        <w:spacing w:before="0" w:after="0"/>
      </w:pPr>
      <w:ins w:id="364" w:author="LIN, Yufeng" w:date="2021-10-22T12:11:00Z">
        <w:r w:rsidRPr="002F77F6">
          <w:t>In the p</w:t>
        </w:r>
      </w:ins>
      <w:ins w:id="365" w:author="LIN, Yufeng" w:date="2021-10-22T12:12:00Z">
        <w:r w:rsidRPr="002F77F6">
          <w:t xml:space="preserve">resent study, </w:t>
        </w:r>
      </w:ins>
      <w:ins w:id="366" w:author="LIN, Yufeng" w:date="2021-10-22T12:14:00Z">
        <w:r w:rsidRPr="002F77F6">
          <w:t xml:space="preserve">a </w:t>
        </w:r>
      </w:ins>
      <w:ins w:id="367" w:author="LIN, Yufeng" w:date="2021-10-22T12:12:00Z">
        <w:r w:rsidRPr="002F77F6">
          <w:t>multi-cohort study was performed</w:t>
        </w:r>
      </w:ins>
      <w:del w:id="368" w:author="LIN, Yufeng" w:date="2021-10-22T12:13:00Z">
        <w:r w:rsidR="00A31D49" w:rsidRPr="002F77F6" w:rsidDel="00AD544D">
          <w:delText>We collected</w:delText>
        </w:r>
      </w:del>
      <w:ins w:id="369" w:author="LIN, Yufeng" w:date="2021-10-22T12:13:00Z">
        <w:r w:rsidRPr="002F77F6">
          <w:t xml:space="preserve"> based on the</w:t>
        </w:r>
      </w:ins>
      <w:del w:id="370" w:author="LIN, Yufeng" w:date="2021-10-22T12:13:00Z">
        <w:r w:rsidR="00A31D49" w:rsidRPr="002F77F6" w:rsidDel="00AD544D">
          <w:delText xml:space="preserve"> shotgun</w:delText>
        </w:r>
      </w:del>
      <w:r w:rsidR="00A31D49" w:rsidRPr="002F77F6">
        <w:t xml:space="preserve"> metagenomic</w:t>
      </w:r>
      <w:ins w:id="371" w:author="LIN, Yufeng" w:date="2021-10-22T12:13:00Z">
        <w:r w:rsidRPr="002F77F6">
          <w:t>s</w:t>
        </w:r>
      </w:ins>
      <w:del w:id="372" w:author="LIN, Yufeng" w:date="2021-10-22T12:13:00Z">
        <w:r w:rsidR="00A31D49" w:rsidRPr="002F77F6" w:rsidDel="00AD544D">
          <w:delText xml:space="preserve"> sequencing</w:delText>
        </w:r>
      </w:del>
      <w:r w:rsidR="00A31D49" w:rsidRPr="002F77F6">
        <w:t xml:space="preserve"> data</w:t>
      </w:r>
      <w:ins w:id="373" w:author="LIN, Yufeng" w:date="2021-10-22T12:13:00Z">
        <w:r w:rsidRPr="002F77F6">
          <w:t>set</w:t>
        </w:r>
      </w:ins>
      <w:r w:rsidR="00A31D49" w:rsidRPr="002F77F6">
        <w:t xml:space="preserve"> from </w:t>
      </w:r>
      <w:del w:id="374" w:author="Jun Yu (MEDT)" w:date="2021-10-18T15:46:00Z">
        <w:r w:rsidR="000E6ADD" w:rsidRPr="002F77F6" w:rsidDel="00BE6784">
          <w:delText>night</w:delText>
        </w:r>
        <w:r w:rsidR="00A31D49" w:rsidRPr="002F77F6" w:rsidDel="00BE6784">
          <w:delText xml:space="preserve"> </w:delText>
        </w:r>
      </w:del>
      <w:ins w:id="375" w:author="Jun Yu (MEDT)" w:date="2021-10-18T15:46:00Z">
        <w:r w:rsidR="00BE6784" w:rsidRPr="002F77F6">
          <w:t xml:space="preserve">eight </w:t>
        </w:r>
      </w:ins>
      <w:ins w:id="376" w:author="LIN, Yufeng" w:date="2021-10-22T12:13:00Z">
        <w:r w:rsidRPr="002F77F6">
          <w:t>published studies</w:t>
        </w:r>
      </w:ins>
      <w:del w:id="377" w:author="LIN, Yufeng" w:date="2021-10-22T12:13:00Z">
        <w:r w:rsidR="00A31D49" w:rsidRPr="002F77F6" w:rsidDel="00AD544D">
          <w:delText>cohorts</w:delText>
        </w:r>
      </w:del>
      <w:ins w:id="378" w:author="Jun Yu (MEDT)" w:date="2021-10-18T15:46:00Z">
        <w:r w:rsidR="00BE6784" w:rsidRPr="002F77F6">
          <w:t xml:space="preserve"> </w:t>
        </w:r>
      </w:ins>
      <w:ins w:id="379" w:author="Jun Yu (MEDT)" w:date="2021-10-18T15:48:00Z">
        <w:r w:rsidR="00BE6784" w:rsidRPr="002F77F6">
          <w:t>(</w:t>
        </w:r>
        <w:r w:rsidR="00BE6784" w:rsidRPr="002F77F6">
          <w:rPr>
            <w:color w:val="0000FF"/>
          </w:rPr>
          <w:t>table 1 and supplementary table 1</w:t>
        </w:r>
        <w:r w:rsidR="00BE6784" w:rsidRPr="002F77F6">
          <w:t>)</w:t>
        </w:r>
      </w:ins>
      <w:del w:id="380" w:author="LIN, Yufeng" w:date="2021-10-22T12:14:00Z">
        <w:r w:rsidR="00A31D49" w:rsidRPr="002F77F6" w:rsidDel="00AD544D">
          <w:delText>.</w:delText>
        </w:r>
      </w:del>
      <w:del w:id="381" w:author="LIN, Yufeng" w:date="2021-10-22T12:11:00Z">
        <w:r w:rsidR="00A31D49" w:rsidRPr="002F77F6" w:rsidDel="00AD544D">
          <w:delText xml:space="preserve"> </w:delText>
        </w:r>
        <w:r w:rsidR="008125F9" w:rsidRPr="002F77F6" w:rsidDel="00AD544D">
          <w:delText>All</w:delText>
        </w:r>
        <w:r w:rsidR="00370ECF" w:rsidRPr="002F77F6" w:rsidDel="00AD544D">
          <w:delText xml:space="preserve"> the</w:delText>
        </w:r>
        <w:r w:rsidR="008125F9" w:rsidRPr="002F77F6" w:rsidDel="00AD544D">
          <w:delText xml:space="preserve"> </w:delText>
        </w:r>
        <w:r w:rsidR="00D9531B" w:rsidRPr="002F77F6" w:rsidDel="00AD544D">
          <w:delText xml:space="preserve">raw sequencing data were </w:delText>
        </w:r>
      </w:del>
      <w:del w:id="382" w:author="LIN, Yufeng" w:date="2021-10-22T12:06:00Z">
        <w:r w:rsidR="00D9531B" w:rsidRPr="002F77F6" w:rsidDel="000643B1">
          <w:delText>re</w:delText>
        </w:r>
      </w:del>
      <w:del w:id="383" w:author="LIN, Yufeng" w:date="2021-10-22T12:08:00Z">
        <w:r w:rsidR="00D9531B" w:rsidRPr="002F77F6" w:rsidDel="00AD544D">
          <w:delText xml:space="preserve">processed </w:delText>
        </w:r>
      </w:del>
      <w:del w:id="384" w:author="LIN, Yufeng" w:date="2021-10-22T12:11:00Z">
        <w:r w:rsidR="00D9531B" w:rsidRPr="002F77F6" w:rsidDel="00AD544D">
          <w:delText xml:space="preserve">using </w:delText>
        </w:r>
      </w:del>
      <w:del w:id="385" w:author="LIN, Yufeng" w:date="2021-10-22T12:09:00Z">
        <w:r w:rsidR="00D9531B" w:rsidRPr="002F77F6" w:rsidDel="00AD544D">
          <w:delText xml:space="preserve">the </w:delText>
        </w:r>
      </w:del>
      <w:del w:id="386" w:author="LIN, Yufeng" w:date="2021-10-22T12:11:00Z">
        <w:r w:rsidR="00D9531B" w:rsidRPr="002F77F6" w:rsidDel="00AD544D">
          <w:delText>KneadData</w:delText>
        </w:r>
      </w:del>
      <w:del w:id="387" w:author="LIN, Yufeng" w:date="2021-10-22T12:08:00Z">
        <w:r w:rsidR="00D9531B" w:rsidRPr="002F77F6" w:rsidDel="000643B1">
          <w:delText xml:space="preserve">, </w:delText>
        </w:r>
      </w:del>
      <w:del w:id="388" w:author="LIN, Yufeng" w:date="2021-10-22T12:11:00Z">
        <w:r w:rsidR="00D9531B" w:rsidRPr="002F77F6" w:rsidDel="00AD544D">
          <w:delText>Kraken2</w:delText>
        </w:r>
        <w:r w:rsidR="00D9531B" w:rsidRPr="002F77F6" w:rsidDel="00AD544D">
          <w:fldChar w:fldCharType="begin"/>
        </w:r>
        <w:r w:rsidR="002454EB" w:rsidRPr="002F77F6" w:rsidDel="00AD544D">
          <w:delInstrText xml:space="preserve"> ADDIN ZOTERO_ITEM CSL_CITATION {"citationID":"7BsXlAN1","properties":{"formattedCitation":"\\super 27\\nosupersub{}","plainCitation":"27","noteIndex":0},"citationItems":[{"id":58,"uris":["http://zotero.org/users/7908919/items/P74A59ER"],"uri":["http://zotero.org/users/7908919/items/P74A59ER"],"itemData":{"id":58,"type":"article-journal","abstract":"Although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delInstrText>
        </w:r>
        <w:r w:rsidR="00D9531B" w:rsidRPr="002F77F6" w:rsidDel="00AD544D">
          <w:fldChar w:fldCharType="separate"/>
        </w:r>
        <w:r w:rsidR="002454EB" w:rsidRPr="002F77F6" w:rsidDel="00AD544D">
          <w:rPr>
            <w:kern w:val="0"/>
            <w:vertAlign w:val="superscript"/>
          </w:rPr>
          <w:delText>27</w:delText>
        </w:r>
        <w:r w:rsidR="00D9531B" w:rsidRPr="002F77F6" w:rsidDel="00AD544D">
          <w:fldChar w:fldCharType="end"/>
        </w:r>
        <w:r w:rsidR="00D9531B" w:rsidRPr="002F77F6" w:rsidDel="00AD544D">
          <w:delText>, and Bracken</w:delText>
        </w:r>
        <w:r w:rsidR="00D9531B" w:rsidRPr="002F77F6" w:rsidDel="00AD544D">
          <w:fldChar w:fldCharType="begin"/>
        </w:r>
        <w:r w:rsidR="002454EB" w:rsidRPr="002F77F6" w:rsidDel="00AD544D">
          <w:delInstrText xml:space="preserve"> ADDIN ZOTERO_ITEM CSL_CITATION {"citationID":"5rU9iBWa","properties":{"formattedCitation":"\\super 28\\nosupersub{}","plainCitation":"28","noteIndex":0},"citationItems":[{"id":59,"uris":["http://zotero.org/users/7908919/items/R9ZSRXS2"],"uri":["http://zotero.org/users/7908919/items/R9ZSRXS2"],"itemData":{"id":59,"type":"article-journal","abstract":"Metagenomic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delInstrText>
        </w:r>
        <w:r w:rsidR="00D9531B" w:rsidRPr="002F77F6" w:rsidDel="00AD544D">
          <w:fldChar w:fldCharType="separate"/>
        </w:r>
        <w:r w:rsidR="002454EB" w:rsidRPr="002F77F6" w:rsidDel="00AD544D">
          <w:rPr>
            <w:kern w:val="0"/>
            <w:vertAlign w:val="superscript"/>
          </w:rPr>
          <w:delText>28</w:delText>
        </w:r>
        <w:r w:rsidR="00D9531B" w:rsidRPr="002F77F6" w:rsidDel="00AD544D">
          <w:fldChar w:fldCharType="end"/>
        </w:r>
        <w:r w:rsidR="00D9531B" w:rsidRPr="002F77F6" w:rsidDel="00AD544D">
          <w:delText xml:space="preserve"> for taxonomic profiling</w:delText>
        </w:r>
      </w:del>
      <w:r w:rsidR="0030142C" w:rsidRPr="002F77F6">
        <w:t>.</w:t>
      </w:r>
      <w:r w:rsidR="00D9531B" w:rsidRPr="002F77F6">
        <w:t xml:space="preserve"> </w:t>
      </w:r>
      <w:ins w:id="389" w:author="LIN, Yufeng" w:date="2021-10-22T12:16:00Z">
        <w:r w:rsidRPr="002F77F6">
          <w:t xml:space="preserve">On </w:t>
        </w:r>
      </w:ins>
      <w:ins w:id="390" w:author="LIN, Yufeng" w:date="2021-10-26T09:19:00Z">
        <w:r w:rsidR="009D4C88" w:rsidRPr="002F77F6">
          <w:t>median</w:t>
        </w:r>
      </w:ins>
      <w:ins w:id="391" w:author="LIN, Yufeng" w:date="2021-10-22T12:16:00Z">
        <w:r w:rsidRPr="002F77F6">
          <w:t xml:space="preserve">, </w:t>
        </w:r>
      </w:ins>
      <w:ins w:id="392" w:author="LIN, Yufeng" w:date="2021-10-26T11:44:00Z">
        <w:r w:rsidR="003251E3" w:rsidRPr="002F77F6">
          <w:rPr>
            <w:rFonts w:eastAsiaTheme="minorEastAsia"/>
          </w:rPr>
          <w:t>68.28</w:t>
        </w:r>
      </w:ins>
      <w:ins w:id="393" w:author="LIN, Yufeng" w:date="2021-10-22T12:16:00Z">
        <w:r w:rsidRPr="002F77F6">
          <w:t xml:space="preserve">% </w:t>
        </w:r>
      </w:ins>
      <w:ins w:id="394" w:author="LIN, Yufeng" w:date="2021-10-22T12:18:00Z">
        <w:r w:rsidRPr="002F77F6">
          <w:t xml:space="preserve">and </w:t>
        </w:r>
      </w:ins>
      <w:ins w:id="395" w:author="LIN, Yufeng" w:date="2021-10-26T11:44:00Z">
        <w:r w:rsidR="003251E3" w:rsidRPr="002F77F6">
          <w:t>0.1</w:t>
        </w:r>
      </w:ins>
      <w:ins w:id="396" w:author="LIN, Yufeng" w:date="2021-10-22T12:18:00Z">
        <w:r w:rsidRPr="002F77F6">
          <w:t>%</w:t>
        </w:r>
      </w:ins>
      <w:del w:id="397" w:author="LIN, Yufeng" w:date="2021-10-22T12:16:00Z">
        <w:r w:rsidR="00D9531B" w:rsidRPr="002F77F6" w:rsidDel="00AD544D">
          <w:delText>E</w:delText>
        </w:r>
      </w:del>
      <w:del w:id="398" w:author="LIN, Yufeng" w:date="2021-10-22T12:17:00Z">
        <w:r w:rsidR="00D9531B" w:rsidRPr="002F77F6" w:rsidDel="00AD544D">
          <w:delText>ach</w:delText>
        </w:r>
      </w:del>
      <w:r w:rsidR="00D9531B" w:rsidRPr="002F77F6">
        <w:t xml:space="preserve"> </w:t>
      </w:r>
      <w:ins w:id="399" w:author="LIN, Yufeng" w:date="2021-10-22T12:18:00Z">
        <w:r w:rsidRPr="002F77F6">
          <w:t xml:space="preserve">of filtered reads were </w:t>
        </w:r>
        <w:r w:rsidR="00705D31" w:rsidRPr="002F77F6">
          <w:t xml:space="preserve">mapped to </w:t>
        </w:r>
      </w:ins>
      <w:del w:id="400" w:author="LIN, Yufeng" w:date="2021-10-22T12:19:00Z">
        <w:r w:rsidR="00D9531B" w:rsidRPr="002F77F6" w:rsidDel="00705D31">
          <w:delText xml:space="preserve">sample has about </w:delText>
        </w:r>
        <w:commentRangeStart w:id="401"/>
        <w:r w:rsidR="00D9531B" w:rsidRPr="002F77F6" w:rsidDel="00705D31">
          <w:delText>10</w:delText>
        </w:r>
        <w:r w:rsidR="00D9531B" w:rsidRPr="002F77F6" w:rsidDel="00705D31">
          <w:rPr>
            <w:rPrChange w:id="402" w:author="LIN, Yufeng" w:date="2021-10-22T12:16:00Z">
              <w:rPr>
                <w:vertAlign w:val="superscript"/>
              </w:rPr>
            </w:rPrChange>
          </w:rPr>
          <w:delText>7.19</w:delText>
        </w:r>
        <w:r w:rsidR="00D9531B" w:rsidRPr="002F77F6" w:rsidDel="00705D31">
          <w:delText xml:space="preserve"> (</w:delText>
        </w:r>
        <w:commentRangeEnd w:id="401"/>
        <w:r w:rsidR="00AC1DC3" w:rsidRPr="002F77F6" w:rsidDel="00705D31">
          <w:rPr>
            <w:rPrChange w:id="403" w:author="LIN, Yufeng" w:date="2021-10-22T12:16:00Z">
              <w:rPr>
                <w:rStyle w:val="CommentReference"/>
              </w:rPr>
            </w:rPrChange>
          </w:rPr>
          <w:commentReference w:id="401"/>
        </w:r>
        <w:r w:rsidR="00D9531B" w:rsidRPr="002F77F6" w:rsidDel="00705D31">
          <w:delText xml:space="preserve">median) high-quality paired reads that match the </w:delText>
        </w:r>
      </w:del>
      <w:r w:rsidR="00D9531B" w:rsidRPr="002F77F6">
        <w:t xml:space="preserve">bacterial </w:t>
      </w:r>
      <w:ins w:id="404" w:author="LIN, Yufeng" w:date="2021-10-22T12:19:00Z">
        <w:r w:rsidR="00705D31" w:rsidRPr="002F77F6">
          <w:t xml:space="preserve">and fungal </w:t>
        </w:r>
      </w:ins>
      <w:r w:rsidR="00D9531B" w:rsidRPr="002F77F6">
        <w:t>database</w:t>
      </w:r>
      <w:ins w:id="405" w:author="LIN, Yufeng" w:date="2021-10-22T12:19:00Z">
        <w:r w:rsidR="00705D31" w:rsidRPr="002F77F6">
          <w:t xml:space="preserve">s, respectively </w:t>
        </w:r>
      </w:ins>
      <w:del w:id="406" w:author="LIN, Yufeng" w:date="2021-10-22T12:19:00Z">
        <w:r w:rsidR="00F45B4E" w:rsidRPr="002F77F6" w:rsidDel="00705D31">
          <w:delText xml:space="preserve">. </w:delText>
        </w:r>
        <w:r w:rsidR="00D9531B" w:rsidRPr="002F77F6" w:rsidDel="00705D31">
          <w:delText>10</w:delText>
        </w:r>
        <w:r w:rsidR="00D9531B" w:rsidRPr="002F77F6" w:rsidDel="00705D31">
          <w:rPr>
            <w:vertAlign w:val="superscript"/>
          </w:rPr>
          <w:delText>4.31</w:delText>
        </w:r>
        <w:r w:rsidR="00D9531B" w:rsidRPr="002F77F6" w:rsidDel="00705D31">
          <w:delText xml:space="preserve"> (median) paired sequences were aligned to the </w:delText>
        </w:r>
        <w:r w:rsidR="004314C2" w:rsidRPr="002F77F6" w:rsidDel="00705D31">
          <w:delText>fungal</w:delText>
        </w:r>
        <w:r w:rsidR="00D9531B" w:rsidRPr="002F77F6" w:rsidDel="00705D31">
          <w:delText xml:space="preserve"> genome </w:delText>
        </w:r>
      </w:del>
      <w:r w:rsidR="00D9531B" w:rsidRPr="002F77F6">
        <w:t>(</w:t>
      </w:r>
      <w:ins w:id="407" w:author="LIN, Yufeng" w:date="2021-10-26T11:51:00Z">
        <w:r w:rsidR="003251E3" w:rsidRPr="002F77F6">
          <w:rPr>
            <w:color w:val="0000FF"/>
          </w:rPr>
          <w:t xml:space="preserve">supplementary </w:t>
        </w:r>
      </w:ins>
      <w:r w:rsidR="00D9531B" w:rsidRPr="002F77F6">
        <w:rPr>
          <w:color w:val="0000FF"/>
          <w:rPrChange w:id="408" w:author="Jun Yu (MEDT)" w:date="2021-10-18T15:04:00Z">
            <w:rPr/>
          </w:rPrChange>
        </w:rPr>
        <w:t>figure 1a</w:t>
      </w:r>
      <w:ins w:id="409" w:author="LIN, Yufeng" w:date="2021-10-26T11:54:00Z">
        <w:r w:rsidR="00A82272" w:rsidRPr="002F77F6">
          <w:rPr>
            <w:color w:val="0000FF"/>
          </w:rPr>
          <w:t xml:space="preserve"> </w:t>
        </w:r>
        <w:r w:rsidR="00A82272" w:rsidRPr="002F77F6">
          <w:rPr>
            <w:color w:val="0000FF"/>
          </w:rPr>
          <w:t>and supplementary table 1</w:t>
        </w:r>
      </w:ins>
      <w:r w:rsidR="00D9531B" w:rsidRPr="002F77F6">
        <w:t xml:space="preserve">). </w:t>
      </w:r>
      <w:del w:id="410" w:author="LIN, Yufeng" w:date="2021-10-22T12:20:00Z">
        <w:r w:rsidR="00177C66" w:rsidRPr="002F77F6" w:rsidDel="00705D31">
          <w:delText>T</w:delText>
        </w:r>
        <w:r w:rsidR="00D9531B" w:rsidRPr="002F77F6" w:rsidDel="00705D31">
          <w:delText xml:space="preserve">he median ratio of </w:delText>
        </w:r>
        <w:r w:rsidR="004314C2" w:rsidRPr="002F77F6" w:rsidDel="00705D31">
          <w:delText>fungi</w:delText>
        </w:r>
        <w:r w:rsidR="00D9531B" w:rsidRPr="002F77F6" w:rsidDel="00705D31">
          <w:delText xml:space="preserve"> to bacteria was 10</w:delText>
        </w:r>
        <w:r w:rsidR="00D9531B" w:rsidRPr="002F77F6" w:rsidDel="00705D31">
          <w:rPr>
            <w:vertAlign w:val="superscript"/>
          </w:rPr>
          <w:delText>-2.80</w:delText>
        </w:r>
      </w:del>
      <w:ins w:id="411" w:author="LIN, Yufeng" w:date="2021-10-22T12:20:00Z">
        <w:r w:rsidR="00705D31" w:rsidRPr="002F77F6">
          <w:t>Consistent with a</w:t>
        </w:r>
      </w:ins>
      <w:ins w:id="412" w:author="LIN, Yufeng" w:date="2021-10-22T12:26:00Z">
        <w:r w:rsidR="00741482" w:rsidRPr="002F77F6">
          <w:t xml:space="preserve"> </w:t>
        </w:r>
      </w:ins>
      <w:del w:id="413" w:author="LIN, Yufeng" w:date="2021-10-22T12:20:00Z">
        <w:r w:rsidR="00D9531B" w:rsidRPr="002F77F6" w:rsidDel="00705D31">
          <w:delText xml:space="preserve"> (</w:delText>
        </w:r>
        <w:r w:rsidR="00D9531B" w:rsidRPr="002F77F6" w:rsidDel="00705D31">
          <w:rPr>
            <w:color w:val="0000FF"/>
            <w:rPrChange w:id="414" w:author="Jun Yu (MEDT)" w:date="2021-10-18T15:04:00Z">
              <w:rPr/>
            </w:rPrChange>
          </w:rPr>
          <w:delText>figure 1a</w:delText>
        </w:r>
        <w:r w:rsidR="00D9531B" w:rsidRPr="002F77F6" w:rsidDel="00705D31">
          <w:delText xml:space="preserve">), consistent with </w:delText>
        </w:r>
        <w:r w:rsidR="002C382A" w:rsidRPr="002F77F6" w:rsidDel="00705D31">
          <w:delText xml:space="preserve">a </w:delText>
        </w:r>
      </w:del>
      <w:r w:rsidR="00D9531B" w:rsidRPr="002F77F6">
        <w:t>previous</w:t>
      </w:r>
      <w:r w:rsidR="00C777A3" w:rsidRPr="002F77F6">
        <w:t xml:space="preserve"> </w:t>
      </w:r>
      <w:r w:rsidR="002C382A" w:rsidRPr="002F77F6">
        <w:t>study</w:t>
      </w:r>
      <w:r w:rsidR="00D9531B" w:rsidRPr="002F77F6">
        <w:fldChar w:fldCharType="begin"/>
      </w:r>
      <w:r w:rsidR="00FE39FC" w:rsidRPr="002F77F6">
        <w:instrText xml:space="preserve"> ADDIN ZOTERO_ITEM CSL_CITATION {"citationID":"J0lsnBFN","properties":{"formattedCitation":"\\super 27\\nosupersub{}","plainCitation":"27","noteIndex":0},"citationItems":[{"id":320,"uris":["http://zotero.org/users/7908919/items/PCN6SICC"],"uri":["http://zotero.org/users/7908919/items/PCN6SICC"],"itemData":{"id":320,"type":"article-journal","abstract":"Human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2F77F6">
        <w:fldChar w:fldCharType="separate"/>
      </w:r>
      <w:r w:rsidR="00FE39FC" w:rsidRPr="002F77F6">
        <w:rPr>
          <w:kern w:val="0"/>
          <w:vertAlign w:val="superscript"/>
        </w:rPr>
        <w:t>27</w:t>
      </w:r>
      <w:r w:rsidR="00D9531B" w:rsidRPr="002F77F6">
        <w:fldChar w:fldCharType="end"/>
      </w:r>
      <w:r w:rsidR="002C382A" w:rsidRPr="002F77F6">
        <w:t xml:space="preserve"> </w:t>
      </w:r>
      <w:ins w:id="415" w:author="LIN, Yufeng" w:date="2021-10-22T12:26:00Z">
        <w:r w:rsidR="00741482" w:rsidRPr="002F77F6">
          <w:t xml:space="preserve">the </w:t>
        </w:r>
      </w:ins>
      <w:del w:id="416" w:author="LIN, Yufeng" w:date="2021-10-22T12:21:00Z">
        <w:r w:rsidR="002C382A" w:rsidRPr="002F77F6" w:rsidDel="00705D31">
          <w:delText>repor</w:delText>
        </w:r>
        <w:r w:rsidR="004D50DB" w:rsidRPr="002F77F6" w:rsidDel="00705D31">
          <w:delText>ting</w:delText>
        </w:r>
        <w:r w:rsidR="00D9531B" w:rsidRPr="002F77F6" w:rsidDel="00705D31">
          <w:delText xml:space="preserve"> that </w:delText>
        </w:r>
      </w:del>
      <w:r w:rsidR="00D9531B" w:rsidRPr="002F77F6">
        <w:t>fung</w:t>
      </w:r>
      <w:ins w:id="417" w:author="LIN, Yufeng" w:date="2021-10-22T12:26:00Z">
        <w:r w:rsidR="00741482" w:rsidRPr="002F77F6">
          <w:t>us-derived reads</w:t>
        </w:r>
      </w:ins>
      <w:del w:id="418" w:author="LIN, Yufeng" w:date="2021-10-22T12:26:00Z">
        <w:r w:rsidR="00D9531B" w:rsidRPr="002F77F6" w:rsidDel="00741482">
          <w:delText>i</w:delText>
        </w:r>
      </w:del>
      <w:r w:rsidR="00D9531B" w:rsidRPr="002F77F6">
        <w:t xml:space="preserve"> </w:t>
      </w:r>
      <w:ins w:id="419" w:author="LIN, Yufeng" w:date="2021-10-22T12:26:00Z">
        <w:r w:rsidR="00741482" w:rsidRPr="002F77F6">
          <w:t>observed in o</w:t>
        </w:r>
      </w:ins>
      <w:ins w:id="420" w:author="LIN, Yufeng" w:date="2021-10-22T12:27:00Z">
        <w:r w:rsidR="00741482" w:rsidRPr="002F77F6">
          <w:t>ur study</w:t>
        </w:r>
      </w:ins>
      <w:ins w:id="421" w:author="LIN, Yufeng" w:date="2021-10-22T12:26:00Z">
        <w:r w:rsidR="00741482" w:rsidRPr="002F77F6">
          <w:t xml:space="preserve"> </w:t>
        </w:r>
      </w:ins>
      <w:ins w:id="422" w:author="LIN, Yufeng" w:date="2021-10-22T12:22:00Z">
        <w:r w:rsidR="00705D31" w:rsidRPr="002F77F6">
          <w:t>account for</w:t>
        </w:r>
      </w:ins>
      <w:ins w:id="423" w:author="LIN, Yufeng" w:date="2021-10-22T12:27:00Z">
        <w:r w:rsidR="00741482" w:rsidRPr="002F77F6">
          <w:t xml:space="preserve"> around</w:t>
        </w:r>
      </w:ins>
      <w:del w:id="424" w:author="LIN, Yufeng" w:date="2021-10-22T12:22:00Z">
        <w:r w:rsidR="00C777A3" w:rsidRPr="002F77F6" w:rsidDel="00705D31">
          <w:delText>make up about</w:delText>
        </w:r>
        <w:r w:rsidR="00D9531B" w:rsidRPr="002F77F6" w:rsidDel="00705D31">
          <w:delText xml:space="preserve"> </w:delText>
        </w:r>
      </w:del>
      <w:ins w:id="425" w:author="LIN, Yufeng" w:date="2021-10-22T12:22:00Z">
        <w:r w:rsidR="00705D31" w:rsidRPr="002F77F6">
          <w:t xml:space="preserve"> </w:t>
        </w:r>
      </w:ins>
      <w:r w:rsidR="00D9531B" w:rsidRPr="002F77F6">
        <w:t>0.1</w:t>
      </w:r>
      <w:ins w:id="426" w:author="LIN, Yufeng" w:date="2021-10-26T11:45:00Z">
        <w:r w:rsidR="003251E3" w:rsidRPr="002F77F6">
          <w:t>6</w:t>
        </w:r>
      </w:ins>
      <w:r w:rsidR="00D9531B" w:rsidRPr="002F77F6">
        <w:t>%</w:t>
      </w:r>
      <w:ins w:id="427" w:author="LIN, Yufeng" w:date="2021-10-26T11:51:00Z">
        <w:r w:rsidR="003251E3" w:rsidRPr="002F77F6">
          <w:t xml:space="preserve"> </w:t>
        </w:r>
      </w:ins>
      <w:ins w:id="428" w:author="LIN, Yufeng" w:date="2021-10-26T11:46:00Z">
        <w:r w:rsidR="003251E3" w:rsidRPr="002F77F6">
          <w:t>(10</w:t>
        </w:r>
      </w:ins>
      <w:ins w:id="429" w:author="LIN, Yufeng" w:date="2021-10-26T11:51:00Z">
        <w:r w:rsidR="003251E3" w:rsidRPr="002F77F6">
          <w:t>e</w:t>
        </w:r>
      </w:ins>
      <w:ins w:id="430" w:author="LIN, Yufeng" w:date="2021-10-26T11:46:00Z">
        <w:r w:rsidR="003251E3" w:rsidRPr="002F77F6">
          <w:t>-2.80)</w:t>
        </w:r>
      </w:ins>
      <w:r w:rsidR="00D9531B" w:rsidRPr="002F77F6">
        <w:t xml:space="preserve"> of the total enteric microbes. </w:t>
      </w:r>
      <w:r w:rsidR="00E81CE7" w:rsidRPr="00C77F17">
        <w:t>The r</w:t>
      </w:r>
      <w:r w:rsidR="00D9531B" w:rsidRPr="00C77F17">
        <w:t>arefaction curve (</w:t>
      </w:r>
      <w:ins w:id="431" w:author="LIN, Yufeng" w:date="2021-10-26T11:54:00Z">
        <w:r w:rsidR="00A82272" w:rsidRPr="002F77F6">
          <w:rPr>
            <w:color w:val="0000FF"/>
          </w:rPr>
          <w:t xml:space="preserve">supplementary </w:t>
        </w:r>
      </w:ins>
      <w:r w:rsidR="00D9531B" w:rsidRPr="002F77F6">
        <w:rPr>
          <w:color w:val="0000FF"/>
          <w:rPrChange w:id="432" w:author="LIN, Yufeng" w:date="2021-10-22T12:29:00Z">
            <w:rPr/>
          </w:rPrChange>
        </w:rPr>
        <w:t>figure 1b</w:t>
      </w:r>
      <w:r w:rsidR="00D9531B" w:rsidRPr="00C77F17">
        <w:t>)</w:t>
      </w:r>
      <w:r w:rsidR="00C777A3" w:rsidRPr="00C77F17">
        <w:t xml:space="preserve"> showed that </w:t>
      </w:r>
      <w:r w:rsidR="00D9531B" w:rsidRPr="00C77F17">
        <w:t xml:space="preserve">all cohort samples reached </w:t>
      </w:r>
      <w:r w:rsidR="00C777A3" w:rsidRPr="00C77F17">
        <w:t>a p</w:t>
      </w:r>
      <w:r w:rsidR="00D9531B" w:rsidRPr="002F77F6">
        <w:rPr>
          <w:rPrChange w:id="433" w:author="LIN, Yufeng" w:date="2021-10-22T12:29:00Z">
            <w:rPr/>
          </w:rPrChange>
        </w:rPr>
        <w:t>lateau at 10,000</w:t>
      </w:r>
      <w:r w:rsidR="00C777A3" w:rsidRPr="002F77F6">
        <w:rPr>
          <w:rPrChange w:id="434" w:author="LIN, Yufeng" w:date="2021-10-22T12:29:00Z">
            <w:rPr/>
          </w:rPrChange>
        </w:rPr>
        <w:t xml:space="preserve"> sequencing reads</w:t>
      </w:r>
      <w:r w:rsidR="00D9531B" w:rsidRPr="002F77F6">
        <w:rPr>
          <w:rPrChange w:id="435" w:author="LIN, Yufeng" w:date="2021-10-22T12:29:00Z">
            <w:rPr/>
          </w:rPrChange>
        </w:rPr>
        <w:t>.</w:t>
      </w:r>
      <w:r w:rsidR="00D9531B" w:rsidRPr="002F77F6">
        <w:t xml:space="preserve"> </w:t>
      </w:r>
      <w:r w:rsidR="00E81CE7" w:rsidRPr="002F77F6">
        <w:t xml:space="preserve">We applied </w:t>
      </w:r>
      <w:del w:id="436" w:author="LIN, Yufeng" w:date="2021-10-22T12:30:00Z">
        <w:r w:rsidR="00E81CE7" w:rsidRPr="002F77F6" w:rsidDel="00866134">
          <w:delText xml:space="preserve">strict </w:delText>
        </w:r>
      </w:del>
      <w:ins w:id="437" w:author="LIN, Yufeng" w:date="2021-10-22T12:30:00Z">
        <w:r w:rsidR="00866134" w:rsidRPr="002F77F6">
          <w:t xml:space="preserve">stringent </w:t>
        </w:r>
      </w:ins>
      <w:del w:id="438" w:author="LIN, Yufeng" w:date="2021-10-22T12:30:00Z">
        <w:r w:rsidR="00E81CE7" w:rsidRPr="002F77F6" w:rsidDel="00866134">
          <w:delText xml:space="preserve">sample </w:delText>
        </w:r>
      </w:del>
      <w:r w:rsidR="00E81CE7" w:rsidRPr="002F77F6">
        <w:t xml:space="preserve">filtering criteria to ensure rigorous outcomes and </w:t>
      </w:r>
      <w:del w:id="439" w:author="LIN, Yufeng" w:date="2021-10-22T12:31:00Z">
        <w:r w:rsidR="00E81CE7" w:rsidRPr="002F77F6" w:rsidDel="00866134">
          <w:delText xml:space="preserve">reduce </w:delText>
        </w:r>
      </w:del>
      <w:ins w:id="440" w:author="LIN, Yufeng" w:date="2021-10-22T12:31:00Z">
        <w:r w:rsidR="00866134" w:rsidRPr="002F77F6">
          <w:t xml:space="preserve">minimize </w:t>
        </w:r>
      </w:ins>
      <w:r w:rsidR="00E81CE7" w:rsidRPr="002F77F6">
        <w:t>the outlier effect</w:t>
      </w:r>
      <w:r w:rsidR="00317AD9" w:rsidRPr="002F77F6">
        <w:t xml:space="preserve"> </w:t>
      </w:r>
      <w:r w:rsidR="00D9531B" w:rsidRPr="002F77F6">
        <w:t>(</w:t>
      </w:r>
      <w:ins w:id="441" w:author="LIN, Yufeng" w:date="2021-10-26T11:55:00Z">
        <w:r w:rsidR="00A82272" w:rsidRPr="002F77F6">
          <w:rPr>
            <w:color w:val="0000FF"/>
          </w:rPr>
          <w:t xml:space="preserve">supplementary </w:t>
        </w:r>
      </w:ins>
      <w:r w:rsidR="00D9531B" w:rsidRPr="002F77F6">
        <w:rPr>
          <w:color w:val="0000FF"/>
          <w:rPrChange w:id="442" w:author="Jun Yu (MEDT)" w:date="2021-10-18T15:05:00Z">
            <w:rPr/>
          </w:rPrChange>
        </w:rPr>
        <w:t>figure 1c</w:t>
      </w:r>
      <w:r w:rsidR="00D9531B" w:rsidRPr="002F77F6">
        <w:t xml:space="preserve">). </w:t>
      </w:r>
      <w:ins w:id="443" w:author="LIN, Yufeng" w:date="2021-10-22T12:31:00Z">
        <w:r w:rsidR="00866134" w:rsidRPr="002F77F6">
          <w:t>In total</w:t>
        </w:r>
      </w:ins>
      <w:del w:id="444" w:author="Jun Yu (MEDT)" w:date="2021-10-18T17:58:00Z">
        <w:r w:rsidR="003713B8" w:rsidRPr="002F77F6" w:rsidDel="00146D14">
          <w:delText xml:space="preserve">Collectively, we </w:delText>
        </w:r>
        <w:r w:rsidR="00203541" w:rsidRPr="002F77F6" w:rsidDel="00146D14">
          <w:delText>discarded</w:delText>
        </w:r>
        <w:r w:rsidR="003713B8" w:rsidRPr="002F77F6" w:rsidDel="00146D14">
          <w:delText xml:space="preserve"> 216 </w:delText>
        </w:r>
        <w:r w:rsidR="008E6A54" w:rsidRPr="002F77F6" w:rsidDel="00146D14">
          <w:delText>samples with unsati</w:delText>
        </w:r>
        <w:r w:rsidR="00E81CE7" w:rsidRPr="002F77F6" w:rsidDel="00146D14">
          <w:delText>s</w:delText>
        </w:r>
        <w:r w:rsidR="008E6A54" w:rsidRPr="002F77F6" w:rsidDel="00146D14">
          <w:delText>fied sequencing quality</w:delText>
        </w:r>
        <w:r w:rsidR="003713B8" w:rsidRPr="002F77F6" w:rsidDel="00146D14">
          <w:delText xml:space="preserve">, 211 </w:delText>
        </w:r>
        <w:r w:rsidR="00CD30EB" w:rsidRPr="002F77F6" w:rsidDel="00146D14">
          <w:delText>outliers</w:delText>
        </w:r>
        <w:r w:rsidR="008E6A54" w:rsidRPr="002F77F6" w:rsidDel="00146D14">
          <w:delText xml:space="preserve"> or contaminated samples</w:delText>
        </w:r>
        <w:r w:rsidR="002E1E6A" w:rsidRPr="002F77F6" w:rsidDel="00146D14">
          <w:delText xml:space="preserve">. </w:delText>
        </w:r>
        <w:r w:rsidR="0062543C" w:rsidRPr="002F77F6" w:rsidDel="00146D14">
          <w:delText>Notably</w:delText>
        </w:r>
        <w:r w:rsidR="00160D0B" w:rsidRPr="002F77F6" w:rsidDel="00146D14">
          <w:delText>,</w:delText>
        </w:r>
        <w:r w:rsidR="00CC3F07" w:rsidRPr="002F77F6" w:rsidDel="00146D14">
          <w:delText xml:space="preserve"> </w:delText>
        </w:r>
        <w:r w:rsidR="003A5690" w:rsidRPr="002F77F6" w:rsidDel="00146D14">
          <w:delText>all samples from</w:delText>
        </w:r>
        <w:r w:rsidR="00160D0B" w:rsidRPr="002F77F6" w:rsidDel="00146D14">
          <w:delText xml:space="preserve"> </w:delText>
        </w:r>
        <w:r w:rsidR="007F60A2" w:rsidRPr="002F77F6" w:rsidDel="00146D14">
          <w:delText>2018_HanniganGD</w:delText>
        </w:r>
        <w:r w:rsidR="00160D0B" w:rsidRPr="002F77F6" w:rsidDel="00146D14">
          <w:delText xml:space="preserve"> </w:delText>
        </w:r>
        <w:r w:rsidR="003A5690" w:rsidRPr="002F77F6" w:rsidDel="00146D14">
          <w:delText>were</w:delText>
        </w:r>
        <w:r w:rsidR="00CC3F07" w:rsidRPr="002F77F6" w:rsidDel="00146D14">
          <w:delText xml:space="preserve"> discard</w:delText>
        </w:r>
        <w:r w:rsidR="005E54C7" w:rsidRPr="002F77F6" w:rsidDel="00146D14">
          <w:delText>ed</w:delText>
        </w:r>
        <w:r w:rsidR="002E1E6A" w:rsidRPr="002F77F6" w:rsidDel="00146D14">
          <w:delText xml:space="preserve"> </w:delText>
        </w:r>
        <w:r w:rsidR="004A6985" w:rsidRPr="002F77F6" w:rsidDel="00146D14">
          <w:delText>because</w:delText>
        </w:r>
        <w:r w:rsidR="00B01FDD" w:rsidRPr="002F77F6" w:rsidDel="00146D14">
          <w:delText xml:space="preserve"> of </w:delText>
        </w:r>
        <w:r w:rsidR="00A9188E" w:rsidRPr="002F77F6" w:rsidDel="00146D14">
          <w:delText>their</w:delText>
        </w:r>
        <w:r w:rsidR="00B01FDD" w:rsidRPr="002F77F6" w:rsidDel="00146D14">
          <w:delText xml:space="preserve"> low </w:delText>
        </w:r>
        <w:r w:rsidR="002E2CD6" w:rsidRPr="002F77F6" w:rsidDel="00146D14">
          <w:delText xml:space="preserve">sequencing depth and </w:delText>
        </w:r>
        <w:r w:rsidR="006C5542" w:rsidRPr="002F77F6" w:rsidDel="00146D14">
          <w:delText>non-PCR-free processing.</w:delText>
        </w:r>
        <w:r w:rsidR="002E1E6A" w:rsidRPr="002F77F6" w:rsidDel="00146D14">
          <w:delText xml:space="preserve"> Additionally, </w:delText>
        </w:r>
        <w:r w:rsidR="003713B8" w:rsidRPr="002F77F6" w:rsidDel="00146D14">
          <w:delText xml:space="preserve">296 </w:delText>
        </w:r>
        <w:r w:rsidR="008E6A54" w:rsidRPr="002F77F6" w:rsidDel="00146D14">
          <w:delText>samples</w:delText>
        </w:r>
        <w:r w:rsidR="002E1E6A" w:rsidRPr="002F77F6" w:rsidDel="00146D14">
          <w:delText xml:space="preserve"> </w:delText>
        </w:r>
        <w:r w:rsidR="008E6A54" w:rsidRPr="002F77F6" w:rsidDel="00146D14">
          <w:delText>with</w:delText>
        </w:r>
        <w:r w:rsidR="003713B8" w:rsidRPr="002F77F6" w:rsidDel="00146D14">
          <w:delText xml:space="preserve"> </w:delText>
        </w:r>
        <w:r w:rsidR="00FD106C" w:rsidRPr="002F77F6" w:rsidDel="00146D14">
          <w:delText>low fungi</w:delText>
        </w:r>
        <w:r w:rsidR="003713B8" w:rsidRPr="002F77F6" w:rsidDel="00146D14">
          <w:delText xml:space="preserve"> sequencing depth</w:delText>
        </w:r>
        <w:r w:rsidR="002E1E6A" w:rsidRPr="002F77F6" w:rsidDel="00146D14">
          <w:delText xml:space="preserve"> were filter</w:delText>
        </w:r>
        <w:r w:rsidR="00E81CE7" w:rsidRPr="002F77F6" w:rsidDel="00146D14">
          <w:delText>e</w:delText>
        </w:r>
        <w:r w:rsidR="002E1E6A" w:rsidRPr="002F77F6" w:rsidDel="00146D14">
          <w:delText>d</w:delText>
        </w:r>
        <w:r w:rsidR="003713B8" w:rsidRPr="002F77F6" w:rsidDel="00146D14">
          <w:delText xml:space="preserve">. </w:delText>
        </w:r>
        <w:r w:rsidR="007370A2" w:rsidRPr="002F77F6" w:rsidDel="00146D14">
          <w:delText xml:space="preserve">In the end, </w:delText>
        </w:r>
        <w:r w:rsidR="00A62167" w:rsidRPr="002F77F6" w:rsidDel="00146D14">
          <w:delText>w</w:delText>
        </w:r>
      </w:del>
      <w:ins w:id="445" w:author="Jun Yu (MEDT)" w:date="2021-10-18T17:58:00Z">
        <w:del w:id="446" w:author="LIN, Yufeng" w:date="2021-10-22T12:31:00Z">
          <w:r w:rsidR="00146D14" w:rsidRPr="002F77F6" w:rsidDel="00866134">
            <w:delText>W</w:delText>
          </w:r>
        </w:del>
      </w:ins>
      <w:ins w:id="447" w:author="LIN, Yufeng" w:date="2021-10-22T12:31:00Z">
        <w:r w:rsidR="00866134" w:rsidRPr="002F77F6">
          <w:t xml:space="preserve">, </w:t>
        </w:r>
      </w:ins>
      <w:del w:id="448" w:author="LIN, Yufeng" w:date="2021-10-22T12:32:00Z">
        <w:r w:rsidR="00A62167" w:rsidRPr="002F77F6" w:rsidDel="00866134">
          <w:delText xml:space="preserve">e </w:delText>
        </w:r>
      </w:del>
      <w:ins w:id="449" w:author="Jun Yu (MEDT)" w:date="2021-10-18T17:59:00Z">
        <w:del w:id="450" w:author="LIN, Yufeng" w:date="2021-10-22T12:32:00Z">
          <w:r w:rsidR="00146D14" w:rsidRPr="002F77F6" w:rsidDel="00866134">
            <w:delText xml:space="preserve">finally </w:delText>
          </w:r>
        </w:del>
      </w:ins>
      <w:del w:id="451" w:author="LIN, Yufeng" w:date="2021-10-22T12:32:00Z">
        <w:r w:rsidR="00A62167" w:rsidRPr="002F77F6" w:rsidDel="00866134">
          <w:delText>included</w:delText>
        </w:r>
        <w:r w:rsidR="007370A2" w:rsidRPr="002F77F6" w:rsidDel="00866134">
          <w:delText xml:space="preserve"> </w:delText>
        </w:r>
      </w:del>
      <w:r w:rsidR="007370A2" w:rsidRPr="002F77F6">
        <w:t xml:space="preserve">1,329 </w:t>
      </w:r>
      <w:ins w:id="452" w:author="LIN, Yufeng" w:date="2021-10-22T12:32:00Z">
        <w:r w:rsidR="00866134" w:rsidRPr="002F77F6">
          <w:t xml:space="preserve">metagenomes </w:t>
        </w:r>
      </w:ins>
      <w:del w:id="453" w:author="LIN, Yufeng" w:date="2021-10-22T12:32:00Z">
        <w:r w:rsidR="007370A2" w:rsidRPr="002F77F6" w:rsidDel="00866134">
          <w:delText xml:space="preserve">samples </w:delText>
        </w:r>
        <w:r w:rsidR="00A62167" w:rsidRPr="002F77F6" w:rsidDel="00866134">
          <w:delText xml:space="preserve">with </w:delText>
        </w:r>
      </w:del>
      <w:ins w:id="454" w:author="LIN, Yufeng" w:date="2021-10-22T12:32:00Z">
        <w:r w:rsidR="00866134" w:rsidRPr="002F77F6">
          <w:t>(</w:t>
        </w:r>
      </w:ins>
      <w:r w:rsidR="005149A5" w:rsidRPr="002F77F6">
        <w:t>454 CRC patients,</w:t>
      </w:r>
      <w:r w:rsidR="00A62167" w:rsidRPr="002F77F6">
        <w:t xml:space="preserve"> </w:t>
      </w:r>
      <w:r w:rsidR="009B1B31" w:rsidRPr="002F77F6">
        <w:t xml:space="preserve">350 adenoma </w:t>
      </w:r>
      <w:r w:rsidR="00650107" w:rsidRPr="002F77F6">
        <w:t xml:space="preserve">and </w:t>
      </w:r>
      <w:r w:rsidR="0098382A" w:rsidRPr="002F77F6">
        <w:t>525 hea</w:t>
      </w:r>
      <w:r w:rsidR="00C424F5" w:rsidRPr="002F77F6">
        <w:t>l</w:t>
      </w:r>
      <w:r w:rsidR="0098382A" w:rsidRPr="002F77F6">
        <w:t>thy controls</w:t>
      </w:r>
      <w:ins w:id="455" w:author="LIN, Yufeng" w:date="2021-10-22T12:32:00Z">
        <w:r w:rsidR="00866134" w:rsidRPr="002F77F6">
          <w:t>) were analyzed</w:t>
        </w:r>
      </w:ins>
      <w:r w:rsidR="0098382A" w:rsidRPr="002F77F6">
        <w:t>.</w:t>
      </w:r>
      <w:r w:rsidR="007370A2" w:rsidRPr="002F77F6">
        <w:t xml:space="preserve"> </w:t>
      </w:r>
      <w:del w:id="456" w:author="Jun Yu (MEDT)" w:date="2021-10-18T17:59:00Z">
        <w:r w:rsidR="00BB1899" w:rsidRPr="002F77F6" w:rsidDel="00146D14">
          <w:delText>Altogether, this</w:delText>
        </w:r>
        <w:r w:rsidR="000D0043" w:rsidRPr="002F77F6" w:rsidDel="00146D14">
          <w:delText xml:space="preserve"> is consistent with </w:delText>
        </w:r>
        <w:r w:rsidR="002E1E6A" w:rsidRPr="002F77F6" w:rsidDel="00146D14">
          <w:delText xml:space="preserve">a </w:delText>
        </w:r>
        <w:r w:rsidR="000D0043" w:rsidRPr="002F77F6" w:rsidDel="00146D14">
          <w:delText>previous study</w:delText>
        </w:r>
        <w:r w:rsidR="000D0043" w:rsidRPr="002F77F6" w:rsidDel="00146D14">
          <w:fldChar w:fldCharType="begin"/>
        </w:r>
        <w:r w:rsidR="00FD106C" w:rsidRPr="002F77F6" w:rsidDel="00146D14">
          <w:delInstrText xml:space="preserve"> ADDIN ZOTERO_ITEM CSL_CITATION {"citationID":"I3A82hZO","properties":{"formattedCitation":"\\super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delInstrText>
        </w:r>
        <w:r w:rsidR="000D0043" w:rsidRPr="002F77F6" w:rsidDel="00146D14">
          <w:fldChar w:fldCharType="separate"/>
        </w:r>
        <w:r w:rsidR="008E309A" w:rsidRPr="002F77F6" w:rsidDel="00146D14">
          <w:rPr>
            <w:kern w:val="0"/>
            <w:vertAlign w:val="superscript"/>
          </w:rPr>
          <w:delText>23</w:delText>
        </w:r>
        <w:r w:rsidR="000D0043" w:rsidRPr="002F77F6" w:rsidDel="00146D14">
          <w:fldChar w:fldCharType="end"/>
        </w:r>
        <w:r w:rsidR="000D0043" w:rsidRPr="002F77F6" w:rsidDel="00146D14">
          <w:delText xml:space="preserve"> that </w:delText>
        </w:r>
        <w:r w:rsidR="004314C2" w:rsidRPr="002F77F6" w:rsidDel="00146D14">
          <w:delText>fungi</w:delText>
        </w:r>
        <w:r w:rsidR="002E1E6A" w:rsidRPr="002F77F6" w:rsidDel="00146D14">
          <w:delText xml:space="preserve"> could be detected in </w:delText>
        </w:r>
        <w:r w:rsidR="000D0043" w:rsidRPr="002F77F6" w:rsidDel="00146D14">
          <w:delText xml:space="preserve">approximately 70% of individuals in </w:delText>
        </w:r>
        <w:r w:rsidR="002E1E6A" w:rsidRPr="002F77F6" w:rsidDel="00146D14">
          <w:delText>the gut</w:delText>
        </w:r>
        <w:r w:rsidR="000D0043" w:rsidRPr="002F77F6" w:rsidDel="00146D14">
          <w:delText>.</w:delText>
        </w:r>
      </w:del>
    </w:p>
    <w:p w14:paraId="78DAA255" w14:textId="77777777" w:rsidR="00766643" w:rsidRPr="002F77F6" w:rsidRDefault="00766643" w:rsidP="00766643">
      <w:pPr>
        <w:spacing w:before="0" w:after="0"/>
      </w:pPr>
    </w:p>
    <w:p w14:paraId="16EDDBAC" w14:textId="178C0DBC" w:rsidR="00D9531B" w:rsidRPr="002F77F6" w:rsidRDefault="00D93222" w:rsidP="005F4FD0">
      <w:pPr>
        <w:pStyle w:val="title20825"/>
      </w:pPr>
      <w:r w:rsidRPr="002F77F6">
        <w:t>Alterations of</w:t>
      </w:r>
      <w:r w:rsidR="00527EAA" w:rsidRPr="002F77F6">
        <w:t xml:space="preserve"> </w:t>
      </w:r>
      <w:r w:rsidR="00D9531B" w:rsidRPr="002F77F6">
        <w:t xml:space="preserve">enteric </w:t>
      </w:r>
      <w:r w:rsidR="004314C2" w:rsidRPr="002F77F6">
        <w:t>fungal</w:t>
      </w:r>
      <w:r w:rsidR="00D9531B" w:rsidRPr="002F77F6">
        <w:t xml:space="preserve"> </w:t>
      </w:r>
      <w:del w:id="457" w:author="Jun Yu (MEDT)" w:date="2021-10-19T14:17:00Z">
        <w:r w:rsidR="00527EAA" w:rsidRPr="002F77F6" w:rsidDel="005F4FD0">
          <w:delText xml:space="preserve">and bacterial </w:delText>
        </w:r>
      </w:del>
      <w:r w:rsidR="00D9531B" w:rsidRPr="002F77F6">
        <w:t>composition</w:t>
      </w:r>
      <w:r w:rsidR="00FA0AD4" w:rsidRPr="002F77F6">
        <w:t xml:space="preserve"> in CRC</w:t>
      </w:r>
    </w:p>
    <w:p w14:paraId="2B090596" w14:textId="12DF6769" w:rsidR="007A072D" w:rsidRPr="002F77F6" w:rsidRDefault="002F77F6" w:rsidP="00BA0A8A">
      <w:pPr>
        <w:spacing w:before="0" w:after="0"/>
      </w:pPr>
      <w:ins w:id="458" w:author="LIN, Yufeng" w:date="2021-10-26T14:32:00Z">
        <w:r w:rsidRPr="002F77F6">
          <w:t xml:space="preserve">When we investigated at the overall fungal composition, we discovered that </w:t>
        </w:r>
        <w:r w:rsidRPr="002F77F6">
          <w:rPr>
            <w:i/>
            <w:iCs/>
            <w:rPrChange w:id="459" w:author="LIN, Yufeng" w:date="2021-10-26T14:32:00Z">
              <w:rPr/>
            </w:rPrChange>
          </w:rPr>
          <w:t>Ascomycota</w:t>
        </w:r>
        <w:r w:rsidRPr="002F77F6">
          <w:t xml:space="preserve"> was the most prevalent fungal phylum across all cohorts, whereas other dominant fungal phyla exhibited considerable inter-cohort heterogeneity</w:t>
        </w:r>
      </w:ins>
      <w:ins w:id="460" w:author="Jun Yu (MEDT)" w:date="2021-10-19T17:14:00Z">
        <w:del w:id="461" w:author="LIN, Yufeng" w:date="2021-10-26T14:32:00Z">
          <w:r w:rsidR="00D05C7C" w:rsidRPr="002F77F6" w:rsidDel="002F77F6">
            <w:delText xml:space="preserve">We assessed the </w:delText>
          </w:r>
        </w:del>
      </w:ins>
      <w:del w:id="462" w:author="LIN, Yufeng" w:date="2021-10-26T14:32:00Z">
        <w:r w:rsidR="007A072D" w:rsidRPr="002F77F6" w:rsidDel="002F77F6">
          <w:delText xml:space="preserve">Considering the overall </w:delText>
        </w:r>
        <w:r w:rsidR="004314C2" w:rsidRPr="002F77F6" w:rsidDel="002F77F6">
          <w:delText>fungal</w:delText>
        </w:r>
        <w:r w:rsidR="007A072D" w:rsidRPr="002F77F6" w:rsidDel="002F77F6">
          <w:delText xml:space="preserve"> composition</w:delText>
        </w:r>
        <w:r w:rsidR="00D9531B" w:rsidRPr="002F77F6" w:rsidDel="002F77F6">
          <w:delText xml:space="preserve">, </w:delText>
        </w:r>
        <w:r w:rsidR="00D9531B" w:rsidRPr="002F77F6" w:rsidDel="002F77F6">
          <w:rPr>
            <w:i/>
            <w:iCs/>
          </w:rPr>
          <w:delText>Ascomycota</w:delText>
        </w:r>
        <w:r w:rsidR="00971D87" w:rsidRPr="002F77F6" w:rsidDel="002F77F6">
          <w:delText xml:space="preserve"> </w:delText>
        </w:r>
        <w:r w:rsidR="003963F6" w:rsidRPr="002F77F6" w:rsidDel="002F77F6">
          <w:delText xml:space="preserve">was </w:delText>
        </w:r>
      </w:del>
      <w:ins w:id="463" w:author="Jun Yu (MEDT)" w:date="2021-10-19T17:15:00Z">
        <w:del w:id="464" w:author="LIN, Yufeng" w:date="2021-10-26T14:32:00Z">
          <w:r w:rsidR="00D05C7C" w:rsidRPr="002F77F6" w:rsidDel="002F77F6">
            <w:delText xml:space="preserve">identified to be </w:delText>
          </w:r>
        </w:del>
      </w:ins>
      <w:del w:id="465" w:author="LIN, Yufeng" w:date="2021-10-26T14:32:00Z">
        <w:r w:rsidR="00525A3D" w:rsidRPr="002F77F6" w:rsidDel="002F77F6">
          <w:delText xml:space="preserve">the most abundant </w:delText>
        </w:r>
        <w:r w:rsidR="004314C2" w:rsidRPr="002F77F6" w:rsidDel="002F77F6">
          <w:delText>fung</w:delText>
        </w:r>
        <w:r w:rsidR="00DE11B0" w:rsidRPr="002F77F6" w:rsidDel="002F77F6">
          <w:delText xml:space="preserve">al </w:delText>
        </w:r>
        <w:r w:rsidR="00525A3D" w:rsidRPr="002F77F6" w:rsidDel="002F77F6">
          <w:delText>phylum</w:delText>
        </w:r>
        <w:r w:rsidR="007A072D" w:rsidRPr="002F77F6" w:rsidDel="002F77F6">
          <w:delText xml:space="preserve"> among all the cohorts</w:delText>
        </w:r>
        <w:r w:rsidR="002E1E6A" w:rsidRPr="002F77F6" w:rsidDel="002F77F6">
          <w:delText>,</w:delText>
        </w:r>
        <w:r w:rsidR="00527EAA" w:rsidRPr="002F77F6" w:rsidDel="002F77F6">
          <w:delText xml:space="preserve"> while</w:delText>
        </w:r>
        <w:r w:rsidR="002E1E6A" w:rsidRPr="002F77F6" w:rsidDel="002F77F6">
          <w:delText xml:space="preserve"> </w:delText>
        </w:r>
        <w:r w:rsidR="00525A3D" w:rsidRPr="002F77F6" w:rsidDel="002F77F6">
          <w:delText xml:space="preserve">other dominating </w:delText>
        </w:r>
        <w:r w:rsidR="004314C2" w:rsidRPr="002F77F6" w:rsidDel="002F77F6">
          <w:delText>fungal</w:delText>
        </w:r>
        <w:r w:rsidR="00525A3D" w:rsidRPr="002F77F6" w:rsidDel="002F77F6">
          <w:delText xml:space="preserve"> phyl</w:delText>
        </w:r>
        <w:r w:rsidR="003963F6" w:rsidRPr="002F77F6" w:rsidDel="002F77F6">
          <w:delText>a</w:delText>
        </w:r>
        <w:r w:rsidR="00525A3D" w:rsidRPr="002F77F6" w:rsidDel="002F77F6">
          <w:delText xml:space="preserve"> </w:delText>
        </w:r>
        <w:r w:rsidR="00CD611D" w:rsidRPr="002F77F6" w:rsidDel="002F77F6">
          <w:delText xml:space="preserve">showed significant </w:delText>
        </w:r>
        <w:r w:rsidR="00527EAA" w:rsidRPr="002F77F6" w:rsidDel="002F77F6">
          <w:delText xml:space="preserve">inter-cohort </w:delText>
        </w:r>
        <w:r w:rsidR="00CD611D" w:rsidRPr="002F77F6" w:rsidDel="002F77F6">
          <w:delText>variation</w:delText>
        </w:r>
        <w:r w:rsidR="00525A3D" w:rsidRPr="002F77F6" w:rsidDel="002F77F6">
          <w:delText>s</w:delText>
        </w:r>
      </w:del>
      <w:ins w:id="466" w:author="Jun Yu (MEDT)" w:date="2021-10-18T18:03:00Z">
        <w:del w:id="467" w:author="LIN, Yufeng" w:date="2021-10-26T14:32:00Z">
          <w:r w:rsidR="00955254" w:rsidRPr="002F77F6" w:rsidDel="002F77F6">
            <w:delText xml:space="preserve"> </w:delText>
          </w:r>
        </w:del>
      </w:ins>
      <w:ins w:id="468" w:author="LIN, Yufeng" w:date="2021-10-26T14:32:00Z">
        <w:r w:rsidRPr="002F77F6">
          <w:t xml:space="preserve"> </w:t>
        </w:r>
      </w:ins>
      <w:ins w:id="469" w:author="Jun Yu (MEDT)" w:date="2021-10-18T18:03:00Z">
        <w:r w:rsidR="00955254" w:rsidRPr="002F77F6">
          <w:t>(</w:t>
        </w:r>
      </w:ins>
      <w:ins w:id="470" w:author="LIN, Yufeng" w:date="2021-10-26T11:55:00Z">
        <w:r w:rsidR="00A82272" w:rsidRPr="002F77F6">
          <w:rPr>
            <w:color w:val="0000FF"/>
          </w:rPr>
          <w:t xml:space="preserve">supplementary </w:t>
        </w:r>
      </w:ins>
      <w:ins w:id="471" w:author="Jun Yu (MEDT)" w:date="2021-10-18T18:03:00Z">
        <w:r w:rsidR="00955254" w:rsidRPr="002F77F6">
          <w:rPr>
            <w:color w:val="0000FF"/>
          </w:rPr>
          <w:t>figure 2a and 2b</w:t>
        </w:r>
        <w:r w:rsidR="00955254" w:rsidRPr="002F77F6">
          <w:t>)</w:t>
        </w:r>
      </w:ins>
      <w:r w:rsidR="00527EAA" w:rsidRPr="002F77F6">
        <w:t xml:space="preserve">. </w:t>
      </w:r>
      <w:r w:rsidR="00370955" w:rsidRPr="00370955">
        <w:t xml:space="preserve">Unlike all other cohorts, </w:t>
      </w:r>
      <w:proofErr w:type="spellStart"/>
      <w:r w:rsidR="00370955" w:rsidRPr="00370955">
        <w:t>Yachida's</w:t>
      </w:r>
      <w:proofErr w:type="spellEnd"/>
      <w:r w:rsidR="00370955" w:rsidRPr="00370955">
        <w:t xml:space="preserve"> Japanese cohort has </w:t>
      </w:r>
      <w:proofErr w:type="spellStart"/>
      <w:r w:rsidR="00370955" w:rsidRPr="00370955">
        <w:t>Mucoromycota</w:t>
      </w:r>
      <w:proofErr w:type="spellEnd"/>
      <w:r w:rsidR="00370955" w:rsidRPr="00370955">
        <w:t xml:space="preserve"> as the second most prevalent phylum, rather than Basidiomycota. Other instances include Asians having a lower prevalence of Microsporidia than non-</w:t>
      </w:r>
      <w:proofErr w:type="gramStart"/>
      <w:r w:rsidR="00370955" w:rsidRPr="00370955">
        <w:t>Asians</w:t>
      </w:r>
      <w:r w:rsidR="00D9531B" w:rsidRPr="002F77F6">
        <w:t>(</w:t>
      </w:r>
      <w:proofErr w:type="gramEnd"/>
      <w:ins w:id="472" w:author="LIN, Yufeng" w:date="2021-10-26T11:55:00Z">
        <w:r w:rsidR="00A82272" w:rsidRPr="002F77F6">
          <w:rPr>
            <w:color w:val="0000FF"/>
          </w:rPr>
          <w:t xml:space="preserve">supplementary </w:t>
        </w:r>
      </w:ins>
      <w:r w:rsidR="00D9531B" w:rsidRPr="002F77F6">
        <w:rPr>
          <w:color w:val="0000FF"/>
          <w:rPrChange w:id="473" w:author="Jun Yu (MEDT)" w:date="2021-10-18T15:05:00Z">
            <w:rPr/>
          </w:rPrChange>
        </w:rPr>
        <w:t xml:space="preserve">figure </w:t>
      </w:r>
      <w:commentRangeStart w:id="474"/>
      <w:r w:rsidR="00D9531B" w:rsidRPr="002F77F6">
        <w:rPr>
          <w:color w:val="0000FF"/>
          <w:rPrChange w:id="475" w:author="Jun Yu (MEDT)" w:date="2021-10-18T15:05:00Z">
            <w:rPr/>
          </w:rPrChange>
        </w:rPr>
        <w:t>2b</w:t>
      </w:r>
      <w:commentRangeEnd w:id="474"/>
      <w:r w:rsidR="00BC4AF1" w:rsidRPr="002F77F6">
        <w:rPr>
          <w:rStyle w:val="CommentReference"/>
        </w:rPr>
        <w:commentReference w:id="474"/>
      </w:r>
      <w:ins w:id="476" w:author="LIN, Yufeng" w:date="2021-10-26T12:03:00Z">
        <w:r w:rsidR="00A82272" w:rsidRPr="002F77F6">
          <w:rPr>
            <w:color w:val="0000FF"/>
          </w:rPr>
          <w:t xml:space="preserve"> and</w:t>
        </w:r>
      </w:ins>
      <w:ins w:id="477" w:author="LIN, Yufeng" w:date="2021-10-26T12:04:00Z">
        <w:r w:rsidR="00C33218" w:rsidRPr="002F77F6">
          <w:rPr>
            <w:color w:val="0000FF"/>
          </w:rPr>
          <w:t xml:space="preserve"> </w:t>
        </w:r>
      </w:ins>
      <w:ins w:id="478" w:author="LIN, Yufeng" w:date="2021-10-26T12:03:00Z">
        <w:r w:rsidR="00A82272" w:rsidRPr="002F77F6">
          <w:rPr>
            <w:color w:val="0000FF"/>
          </w:rPr>
          <w:t>2</w:t>
        </w:r>
        <w:r w:rsidR="00A82272" w:rsidRPr="002F77F6">
          <w:rPr>
            <w:color w:val="0000FF"/>
          </w:rPr>
          <w:t>c</w:t>
        </w:r>
      </w:ins>
      <w:r w:rsidR="00D9531B" w:rsidRPr="002F77F6">
        <w:t>).</w:t>
      </w:r>
      <w:r w:rsidR="00203541" w:rsidRPr="002F77F6">
        <w:t xml:space="preserve"> </w:t>
      </w:r>
    </w:p>
    <w:p w14:paraId="31E24533" w14:textId="10BD6B82" w:rsidR="007A072D" w:rsidRPr="002F77F6" w:rsidDel="00BC4AF1" w:rsidRDefault="007A072D" w:rsidP="00BA0A8A">
      <w:pPr>
        <w:spacing w:before="0" w:after="0"/>
        <w:rPr>
          <w:del w:id="479" w:author="Jun Yu (MEDT)" w:date="2021-10-18T18:16:00Z"/>
        </w:rPr>
      </w:pPr>
      <w:del w:id="480" w:author="Jun Yu (MEDT)" w:date="2021-10-18T18:16:00Z">
        <w:r w:rsidRPr="002F77F6" w:rsidDel="00BC4AF1">
          <w:delText xml:space="preserve">For the altered microbial composition in CRC, </w:delText>
        </w:r>
        <w:r w:rsidR="00203541" w:rsidRPr="002F77F6" w:rsidDel="00BC4AF1">
          <w:delText xml:space="preserve">we observed </w:delText>
        </w:r>
        <w:r w:rsidR="003963F6" w:rsidRPr="002F77F6" w:rsidDel="00BC4AF1">
          <w:delText xml:space="preserve">that </w:delText>
        </w:r>
        <w:r w:rsidR="00203541" w:rsidRPr="002F77F6" w:rsidDel="00BC4AF1">
          <w:delText xml:space="preserve">bacterial phyla </w:delText>
        </w:r>
        <w:r w:rsidR="00203541" w:rsidRPr="002F77F6" w:rsidDel="00BC4AF1">
          <w:rPr>
            <w:i/>
            <w:iCs/>
          </w:rPr>
          <w:delText>Bacteroidetes</w:delText>
        </w:r>
        <w:r w:rsidR="00203541" w:rsidRPr="002F77F6" w:rsidDel="00BC4AF1">
          <w:delText xml:space="preserve"> and </w:delText>
        </w:r>
        <w:r w:rsidR="00203541" w:rsidRPr="002F77F6" w:rsidDel="00BC4AF1">
          <w:rPr>
            <w:i/>
            <w:iCs/>
          </w:rPr>
          <w:delText>Fusobacteria</w:delText>
        </w:r>
        <w:r w:rsidR="00203541" w:rsidRPr="002F77F6" w:rsidDel="00BC4AF1">
          <w:delText xml:space="preserve"> were enriched in the CRC group compared </w:delText>
        </w:r>
        <w:r w:rsidR="001C7676" w:rsidRPr="002F77F6" w:rsidDel="00BC4AF1">
          <w:delText>to</w:delText>
        </w:r>
        <w:r w:rsidR="003963F6" w:rsidRPr="002F77F6" w:rsidDel="00BC4AF1">
          <w:delText xml:space="preserve"> the</w:delText>
        </w:r>
        <w:r w:rsidR="00203541" w:rsidRPr="002F77F6" w:rsidDel="00BC4AF1">
          <w:delText xml:space="preserve"> healthy control</w:delText>
        </w:r>
        <w:r w:rsidR="003963F6" w:rsidRPr="002F77F6" w:rsidDel="00BC4AF1">
          <w:delText xml:space="preserve"> group</w:delText>
        </w:r>
        <w:r w:rsidR="00203541" w:rsidRPr="002F77F6" w:rsidDel="00BC4AF1">
          <w:delText xml:space="preserve">. Conversely, </w:delText>
        </w:r>
        <w:r w:rsidR="00203541" w:rsidRPr="002F77F6" w:rsidDel="00BC4AF1">
          <w:rPr>
            <w:i/>
            <w:iCs/>
          </w:rPr>
          <w:delText>Firmicutes</w:delText>
        </w:r>
        <w:r w:rsidR="00203541" w:rsidRPr="002F77F6" w:rsidDel="00BC4AF1">
          <w:delText xml:space="preserve"> and </w:delText>
        </w:r>
        <w:r w:rsidR="00203541" w:rsidRPr="002F77F6" w:rsidDel="00BC4AF1">
          <w:rPr>
            <w:i/>
            <w:iCs/>
          </w:rPr>
          <w:delText>Actinobacteria</w:delText>
        </w:r>
        <w:r w:rsidR="00203541" w:rsidRPr="002F77F6" w:rsidDel="00BC4AF1">
          <w:delText xml:space="preserve"> were reduced </w:delText>
        </w:r>
        <w:r w:rsidR="003963F6" w:rsidRPr="002F77F6" w:rsidDel="00BC4AF1">
          <w:delText xml:space="preserve">in the CRC group </w:delText>
        </w:r>
        <w:r w:rsidR="00203541" w:rsidRPr="002F77F6" w:rsidDel="00BC4AF1">
          <w:delText>(</w:delText>
        </w:r>
        <w:r w:rsidR="00203541" w:rsidRPr="002F77F6" w:rsidDel="00BC4AF1">
          <w:rPr>
            <w:color w:val="0000FF"/>
            <w:rPrChange w:id="481" w:author="Jun Yu (MEDT)" w:date="2021-10-18T15:05:00Z">
              <w:rPr/>
            </w:rPrChange>
          </w:rPr>
          <w:delText>supplementary figure 1</w:delText>
        </w:r>
        <w:r w:rsidR="00E81CE7" w:rsidRPr="002F77F6" w:rsidDel="00BC4AF1">
          <w:rPr>
            <w:color w:val="0000FF"/>
            <w:rPrChange w:id="482" w:author="Jun Yu (MEDT)" w:date="2021-10-18T15:05:00Z">
              <w:rPr/>
            </w:rPrChange>
          </w:rPr>
          <w:delText>a</w:delText>
        </w:r>
        <w:r w:rsidR="00203541" w:rsidRPr="002F77F6" w:rsidDel="00BC4AF1">
          <w:delText>).</w:delText>
        </w:r>
        <w:r w:rsidR="00D9531B" w:rsidRPr="002F77F6" w:rsidDel="00BC4AF1">
          <w:delText xml:space="preserve"> </w:delText>
        </w:r>
        <w:r w:rsidRPr="002F77F6" w:rsidDel="00BC4AF1">
          <w:delText xml:space="preserve">When we investigated the individual cohort, </w:delText>
        </w:r>
        <w:r w:rsidR="00527EAA" w:rsidRPr="002F77F6" w:rsidDel="00BC4AF1">
          <w:delText>6 of the total cohorts</w:delText>
        </w:r>
        <w:r w:rsidR="00ED41D5" w:rsidRPr="002F77F6" w:rsidDel="00BC4AF1">
          <w:delText xml:space="preserve"> showed significant enrichment of</w:delText>
        </w:r>
        <w:r w:rsidR="00527EAA" w:rsidRPr="002F77F6" w:rsidDel="00BC4AF1">
          <w:delText xml:space="preserve"> </w:delText>
        </w:r>
        <w:r w:rsidR="00D9531B" w:rsidRPr="002F77F6" w:rsidDel="00BC4AF1">
          <w:rPr>
            <w:i/>
            <w:iCs/>
          </w:rPr>
          <w:delText>Fusobacteria</w:delText>
        </w:r>
        <w:r w:rsidR="00D9531B" w:rsidRPr="002F77F6" w:rsidDel="00BC4AF1">
          <w:delText xml:space="preserve"> </w:delText>
        </w:r>
        <w:r w:rsidR="00ED41D5" w:rsidRPr="002F77F6" w:rsidDel="00BC4AF1">
          <w:delText xml:space="preserve">(p-value &lt; 0.05) </w:delText>
        </w:r>
        <w:r w:rsidR="00D9531B" w:rsidRPr="002F77F6" w:rsidDel="00BC4AF1">
          <w:delText xml:space="preserve">in </w:delText>
        </w:r>
        <w:r w:rsidR="00527EAA" w:rsidRPr="002F77F6" w:rsidDel="00BC4AF1">
          <w:delText xml:space="preserve">the </w:delText>
        </w:r>
        <w:r w:rsidR="00D9531B" w:rsidRPr="002F77F6" w:rsidDel="00BC4AF1">
          <w:delText xml:space="preserve">CRC </w:delText>
        </w:r>
        <w:r w:rsidR="00527EAA" w:rsidRPr="002F77F6" w:rsidDel="00BC4AF1">
          <w:delText>group</w:delText>
        </w:r>
        <w:r w:rsidR="00D9531B" w:rsidRPr="002F77F6" w:rsidDel="00BC4AF1">
          <w:delText xml:space="preserve"> (</w:delText>
        </w:r>
        <w:r w:rsidR="00D9531B" w:rsidRPr="002F77F6" w:rsidDel="00BC4AF1">
          <w:rPr>
            <w:color w:val="0000FF"/>
            <w:rPrChange w:id="483" w:author="Jun Yu (MEDT)" w:date="2021-10-18T15:05:00Z">
              <w:rPr/>
            </w:rPrChange>
          </w:rPr>
          <w:delText xml:space="preserve">supplementary figure </w:delText>
        </w:r>
        <w:r w:rsidR="00E81CE7" w:rsidRPr="002F77F6" w:rsidDel="00BC4AF1">
          <w:rPr>
            <w:color w:val="0000FF"/>
            <w:rPrChange w:id="484" w:author="Jun Yu (MEDT)" w:date="2021-10-18T15:05:00Z">
              <w:rPr/>
            </w:rPrChange>
          </w:rPr>
          <w:delText>1b</w:delText>
        </w:r>
        <w:r w:rsidR="00D9531B" w:rsidRPr="002F77F6" w:rsidDel="00BC4AF1">
          <w:delText xml:space="preserve">). </w:delText>
        </w:r>
        <w:r w:rsidR="001F5D5D" w:rsidRPr="002F77F6" w:rsidDel="00BC4AF1">
          <w:delText xml:space="preserve">Although </w:delText>
        </w:r>
        <w:r w:rsidRPr="002F77F6" w:rsidDel="00BC4AF1">
          <w:delText xml:space="preserve">no </w:delText>
        </w:r>
        <w:r w:rsidR="00DB66B4" w:rsidRPr="002F77F6" w:rsidDel="00BC4AF1">
          <w:delText>fungi</w:delText>
        </w:r>
        <w:r w:rsidRPr="002F77F6" w:rsidDel="00BC4AF1">
          <w:delText xml:space="preserve"> w</w:delText>
        </w:r>
        <w:r w:rsidR="00E81CE7" w:rsidRPr="002F77F6" w:rsidDel="00BC4AF1">
          <w:delText xml:space="preserve">ere identified to show a stronger relationship with CRC than </w:delText>
        </w:r>
        <w:r w:rsidR="00E81CE7" w:rsidRPr="002F77F6" w:rsidDel="00BC4AF1">
          <w:rPr>
            <w:i/>
            <w:iCs/>
          </w:rPr>
          <w:delText>Fusobacteria</w:delText>
        </w:r>
        <w:r w:rsidR="00E81CE7" w:rsidRPr="002F77F6" w:rsidDel="00BC4AF1">
          <w:delText>, differentially abundant fungi were</w:delText>
        </w:r>
        <w:r w:rsidR="001F5D5D" w:rsidRPr="002F77F6" w:rsidDel="00BC4AF1">
          <w:delText xml:space="preserve"> identified, which will be discussed in </w:delText>
        </w:r>
        <w:r w:rsidRPr="002F77F6" w:rsidDel="00BC4AF1">
          <w:delText>later</w:delText>
        </w:r>
        <w:r w:rsidR="001F5D5D" w:rsidRPr="002F77F6" w:rsidDel="00BC4AF1">
          <w:delText xml:space="preserve"> sessions</w:delText>
        </w:r>
        <w:r w:rsidRPr="002F77F6" w:rsidDel="00BC4AF1">
          <w:delText xml:space="preserve"> </w:delText>
        </w:r>
        <w:r w:rsidR="00D9531B" w:rsidRPr="002F77F6" w:rsidDel="00BC4AF1">
          <w:delText>(</w:delText>
        </w:r>
        <w:r w:rsidR="00D9531B" w:rsidRPr="002F77F6" w:rsidDel="00BC4AF1">
          <w:rPr>
            <w:color w:val="0000FF"/>
            <w:rPrChange w:id="485" w:author="Jun Yu (MEDT)" w:date="2021-10-18T15:05:00Z">
              <w:rPr/>
            </w:rPrChange>
          </w:rPr>
          <w:delText>figure 2c</w:delText>
        </w:r>
        <w:r w:rsidR="0083342C" w:rsidRPr="002F77F6" w:rsidDel="00BC4AF1">
          <w:rPr>
            <w:color w:val="0000FF"/>
            <w:rPrChange w:id="486" w:author="Jun Yu (MEDT)" w:date="2021-10-18T15:05:00Z">
              <w:rPr/>
            </w:rPrChange>
          </w:rPr>
          <w:delText xml:space="preserve"> and supplementary figure 1</w:delText>
        </w:r>
        <w:r w:rsidR="00D9531B" w:rsidRPr="002F77F6" w:rsidDel="00BC4AF1">
          <w:delText xml:space="preserve">). </w:delText>
        </w:r>
      </w:del>
    </w:p>
    <w:p w14:paraId="189BA9F3" w14:textId="4DD214E5" w:rsidR="00BA0A8A" w:rsidRPr="002F77F6" w:rsidDel="00BC4AF1" w:rsidRDefault="00BA0A8A" w:rsidP="00BA0A8A">
      <w:pPr>
        <w:spacing w:before="0" w:after="0"/>
        <w:rPr>
          <w:del w:id="487" w:author="Jun Yu (MEDT)" w:date="2021-10-18T18:16:00Z"/>
        </w:rPr>
      </w:pPr>
    </w:p>
    <w:p w14:paraId="11885A2D" w14:textId="051C5F80" w:rsidR="00766643" w:rsidRDefault="00D9531B" w:rsidP="00766643">
      <w:pPr>
        <w:spacing w:before="0" w:after="0"/>
      </w:pPr>
      <w:r w:rsidRPr="002F77F6">
        <w:t>In agreement with previous research</w:t>
      </w:r>
      <w:r w:rsidR="008960A0" w:rsidRPr="002F77F6">
        <w:t>es</w:t>
      </w:r>
      <w:r w:rsidRPr="002F77F6">
        <w:t xml:space="preserve"> show</w:t>
      </w:r>
      <w:r w:rsidR="007E7EF9" w:rsidRPr="002F77F6">
        <w:t>ing</w:t>
      </w:r>
      <w:r w:rsidRPr="002F77F6">
        <w:t xml:space="preserve"> distort</w:t>
      </w:r>
      <w:r w:rsidR="007E7EF9" w:rsidRPr="002F77F6">
        <w:t xml:space="preserve">ed </w:t>
      </w:r>
      <w:r w:rsidRPr="002F77F6">
        <w:t>microbi</w:t>
      </w:r>
      <w:r w:rsidR="008960A0" w:rsidRPr="002F77F6">
        <w:t>al</w:t>
      </w:r>
      <w:r w:rsidRPr="002F77F6">
        <w:t xml:space="preserve"> diversity in the disease</w:t>
      </w:r>
      <w:r w:rsidR="007E7EF9" w:rsidRPr="002F77F6">
        <w:t xml:space="preserve">d </w:t>
      </w:r>
      <w:r w:rsidR="007E7EF9" w:rsidRPr="002F77F6">
        <w:lastRenderedPageBreak/>
        <w:t>group</w:t>
      </w:r>
      <w:r w:rsidRPr="002F77F6">
        <w:fldChar w:fldCharType="begin"/>
      </w:r>
      <w:r w:rsidR="00FE39FC" w:rsidRPr="002F77F6">
        <w:instrText xml:space="preserve"> ADDIN ZOTERO_ITEM CSL_CITATION {"citationID":"3lGlvNVp","properties":{"formattedCitation":"\\super 28\\nosupersub{}","plainCitation":"28","noteIndex":0},"citationItems":[{"id":48,"uris":["http://zotero.org/users/7908919/items/VVTM9ZZK"],"uri":["http://zotero.org/users/7908919/items/VVTM9ZZK"],"itemData":{"id":48,"type":"article-journal","abstract":"Gut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2F77F6">
        <w:fldChar w:fldCharType="separate"/>
      </w:r>
      <w:r w:rsidR="00FE39FC" w:rsidRPr="002F77F6">
        <w:rPr>
          <w:kern w:val="0"/>
          <w:vertAlign w:val="superscript"/>
        </w:rPr>
        <w:t>28</w:t>
      </w:r>
      <w:r w:rsidRPr="002F77F6">
        <w:fldChar w:fldCharType="end"/>
      </w:r>
      <w:r w:rsidRPr="002F77F6">
        <w:t xml:space="preserve">, </w:t>
      </w:r>
      <w:del w:id="488" w:author="Jun Yu (MEDT)" w:date="2021-10-18T18:28:00Z">
        <w:r w:rsidR="007E7EF9" w:rsidRPr="002F77F6" w:rsidDel="00D72DB9">
          <w:delText xml:space="preserve">we observed that </w:delText>
        </w:r>
      </w:del>
      <w:ins w:id="489" w:author="Jun Yu (MEDT)" w:date="2021-10-18T18:25:00Z">
        <w:r w:rsidR="00AE7823" w:rsidRPr="002F77F6">
          <w:t xml:space="preserve">the </w:t>
        </w:r>
      </w:ins>
      <w:r w:rsidRPr="002F77F6">
        <w:t xml:space="preserve">alpha diversity </w:t>
      </w:r>
      <w:ins w:id="490" w:author="Jun Yu (MEDT)" w:date="2021-10-18T18:25:00Z">
        <w:r w:rsidR="00AE7823" w:rsidRPr="002F77F6">
          <w:t xml:space="preserve">of enteric fungi </w:t>
        </w:r>
      </w:ins>
      <w:r w:rsidRPr="002F77F6">
        <w:t>w</w:t>
      </w:r>
      <w:r w:rsidR="00E81CE7" w:rsidRPr="002F77F6">
        <w:t>as</w:t>
      </w:r>
      <w:r w:rsidRPr="002F77F6">
        <w:t xml:space="preserve"> reduced </w:t>
      </w:r>
      <w:r w:rsidR="007E7EF9" w:rsidRPr="002F77F6">
        <w:t xml:space="preserve">in </w:t>
      </w:r>
      <w:r w:rsidRPr="002F77F6">
        <w:t>CRC</w:t>
      </w:r>
      <w:r w:rsidR="007E7EF9" w:rsidRPr="002F77F6">
        <w:t xml:space="preserve"> patients</w:t>
      </w:r>
      <w:r w:rsidRPr="002F77F6">
        <w:t xml:space="preserve"> compared to </w:t>
      </w:r>
      <w:r w:rsidR="007E7EF9" w:rsidRPr="002F77F6">
        <w:t xml:space="preserve">healthy </w:t>
      </w:r>
      <w:r w:rsidRPr="002F77F6">
        <w:t xml:space="preserve">individuals when </w:t>
      </w:r>
      <w:r w:rsidR="007E7EF9" w:rsidRPr="002F77F6">
        <w:t>considering all</w:t>
      </w:r>
      <w:r w:rsidRPr="002F77F6">
        <w:t xml:space="preserve"> </w:t>
      </w:r>
      <w:r w:rsidR="007E7EF9" w:rsidRPr="002F77F6">
        <w:t xml:space="preserve">the cohorts </w:t>
      </w:r>
      <w:r w:rsidRPr="002F77F6">
        <w:t>together</w:t>
      </w:r>
      <w:r w:rsidR="00370955">
        <w:t xml:space="preserve"> </w:t>
      </w:r>
      <w:ins w:id="491" w:author="Jun Yu (MEDT)" w:date="2021-10-18T18:26:00Z">
        <w:r w:rsidR="004A66E5" w:rsidRPr="002F77F6">
          <w:t xml:space="preserve">and in three </w:t>
        </w:r>
      </w:ins>
      <w:del w:id="492" w:author="Jun Yu (MEDT)" w:date="2021-10-18T18:26:00Z">
        <w:r w:rsidRPr="002F77F6" w:rsidDel="004A66E5">
          <w:delText xml:space="preserve">. </w:delText>
        </w:r>
        <w:r w:rsidR="007E7EF9" w:rsidRPr="002F77F6" w:rsidDel="004A66E5">
          <w:delText xml:space="preserve">When considering </w:delText>
        </w:r>
      </w:del>
      <w:r w:rsidR="007E7EF9" w:rsidRPr="002F77F6">
        <w:t xml:space="preserve">individual </w:t>
      </w:r>
      <w:r w:rsidRPr="002F77F6">
        <w:t>cohort</w:t>
      </w:r>
      <w:r w:rsidR="00E81CE7" w:rsidRPr="002F77F6">
        <w:t>s</w:t>
      </w:r>
      <w:del w:id="493" w:author="Jun Yu (MEDT)" w:date="2021-10-18T18:26:00Z">
        <w:r w:rsidR="007E7EF9" w:rsidRPr="002F77F6" w:rsidDel="004A66E5">
          <w:delText xml:space="preserve">, </w:delText>
        </w:r>
        <w:r w:rsidR="00E81CE7" w:rsidRPr="002F77F6" w:rsidDel="004A66E5">
          <w:delText xml:space="preserve">the </w:delText>
        </w:r>
        <w:r w:rsidR="001F5D5D" w:rsidRPr="002F77F6" w:rsidDel="004A66E5">
          <w:delText>majority</w:delText>
        </w:r>
        <w:r w:rsidRPr="002F77F6" w:rsidDel="004A66E5">
          <w:delText xml:space="preserve"> showed </w:delText>
        </w:r>
        <w:r w:rsidR="007E7EF9" w:rsidRPr="002F77F6" w:rsidDel="004A66E5">
          <w:delText xml:space="preserve">reduced </w:delText>
        </w:r>
        <w:r w:rsidRPr="002F77F6" w:rsidDel="004A66E5">
          <w:delText>alpha diversity</w:delText>
        </w:r>
        <w:r w:rsidR="007E7EF9" w:rsidRPr="002F77F6" w:rsidDel="004A66E5">
          <w:delText xml:space="preserve"> </w:delText>
        </w:r>
      </w:del>
      <w:ins w:id="494" w:author="Jun Yu (MEDT)" w:date="2021-10-18T18:26:00Z">
        <w:r w:rsidR="004A66E5" w:rsidRPr="002F77F6">
          <w:t xml:space="preserve"> </w:t>
        </w:r>
      </w:ins>
      <w:r w:rsidR="007E7EF9" w:rsidRPr="002F77F6">
        <w:t>(</w:t>
      </w:r>
      <w:r w:rsidRPr="002F77F6">
        <w:t>chao1</w:t>
      </w:r>
      <w:r w:rsidR="00930CB9" w:rsidRPr="002F77F6">
        <w:t xml:space="preserve"> </w:t>
      </w:r>
      <w:r w:rsidR="007E7EF9" w:rsidRPr="002F77F6">
        <w:t>index)</w:t>
      </w:r>
      <w:ins w:id="495" w:author="Jun Yu (MEDT)" w:date="2021-10-18T18:26:00Z">
        <w:r w:rsidR="004A66E5" w:rsidRPr="002F77F6">
          <w:t xml:space="preserve"> </w:t>
        </w:r>
      </w:ins>
      <w:ins w:id="496" w:author="Jun Yu (MEDT)" w:date="2021-10-18T18:27:00Z">
        <w:r w:rsidR="004A66E5" w:rsidRPr="002F77F6">
          <w:t>(</w:t>
        </w:r>
      </w:ins>
      <w:ins w:id="497" w:author="LIN, Yufeng" w:date="2021-10-26T12:02:00Z">
        <w:r w:rsidR="00A82272" w:rsidRPr="002F77F6">
          <w:rPr>
            <w:color w:val="0000FF"/>
          </w:rPr>
          <w:t xml:space="preserve">supplementary </w:t>
        </w:r>
      </w:ins>
      <w:ins w:id="498" w:author="Jun Yu (MEDT)" w:date="2021-10-18T18:27:00Z">
        <w:r w:rsidR="004A66E5" w:rsidRPr="002F77F6">
          <w:rPr>
            <w:color w:val="0000FF"/>
          </w:rPr>
          <w:t>figure 2d</w:t>
        </w:r>
        <w:r w:rsidR="004A66E5" w:rsidRPr="002F77F6">
          <w:t>)</w:t>
        </w:r>
      </w:ins>
      <w:r w:rsidRPr="002F77F6">
        <w:t xml:space="preserve">. </w:t>
      </w:r>
      <w:del w:id="499" w:author="Jun Yu (MEDT)" w:date="2021-10-18T18:27:00Z">
        <w:r w:rsidR="007A072D" w:rsidRPr="002F77F6" w:rsidDel="004A66E5">
          <w:delText>Despite the less apparent</w:delText>
        </w:r>
        <w:r w:rsidRPr="002F77F6" w:rsidDel="004A66E5">
          <w:delText xml:space="preserve"> alteration </w:delText>
        </w:r>
        <w:r w:rsidR="001F5D5D" w:rsidRPr="002F77F6" w:rsidDel="004A66E5">
          <w:delText xml:space="preserve">of </w:delText>
        </w:r>
        <w:r w:rsidR="004314C2" w:rsidRPr="002F77F6" w:rsidDel="004A66E5">
          <w:delText>fungal</w:delText>
        </w:r>
        <w:r w:rsidR="001F5D5D" w:rsidRPr="002F77F6" w:rsidDel="004A66E5">
          <w:delText xml:space="preserve"> composition</w:delText>
        </w:r>
        <w:r w:rsidRPr="002F77F6" w:rsidDel="004A66E5">
          <w:delText xml:space="preserve"> </w:delText>
        </w:r>
        <w:r w:rsidR="00E81CE7" w:rsidRPr="002F77F6" w:rsidDel="004A66E5">
          <w:delText>compared to the bacterial composition in CRC and the heterogeneity in different cohorts, we could still</w:delText>
        </w:r>
      </w:del>
      <w:r w:rsidR="00370955" w:rsidRPr="00370955">
        <w:t xml:space="preserve"> </w:t>
      </w:r>
      <w:r w:rsidR="00370955" w:rsidRPr="00370955">
        <w:t>When comparing the CRC group to healthy controls, we found significant changes in fungal phylum composition and alpha diversity.</w:t>
      </w:r>
    </w:p>
    <w:p w14:paraId="2C886C18" w14:textId="77777777" w:rsidR="00370955" w:rsidRPr="002F77F6" w:rsidRDefault="00370955" w:rsidP="00766643">
      <w:pPr>
        <w:spacing w:before="0" w:after="0"/>
      </w:pPr>
    </w:p>
    <w:p w14:paraId="128981FB" w14:textId="34EC9C0B" w:rsidR="00D9531B" w:rsidRPr="002F77F6" w:rsidRDefault="00D93222" w:rsidP="00C25889">
      <w:pPr>
        <w:pStyle w:val="title20825"/>
      </w:pPr>
      <w:r w:rsidRPr="002F77F6">
        <w:t>Identification of</w:t>
      </w:r>
      <w:r w:rsidR="00D9531B" w:rsidRPr="002F77F6">
        <w:t xml:space="preserve"> </w:t>
      </w:r>
      <w:r w:rsidR="004314C2" w:rsidRPr="002F77F6">
        <w:t>fungal</w:t>
      </w:r>
      <w:r w:rsidR="00D9531B" w:rsidRPr="002F77F6">
        <w:t xml:space="preserve"> species associated with CRC </w:t>
      </w:r>
      <w:del w:id="500" w:author="Jun Yu (MEDT)" w:date="2021-10-18T18:30:00Z">
        <w:r w:rsidRPr="002F77F6" w:rsidDel="00D72DB9">
          <w:delText xml:space="preserve">by </w:delText>
        </w:r>
        <w:r w:rsidR="00D9531B" w:rsidRPr="002F77F6" w:rsidDel="00D72DB9">
          <w:delText>univariate meta-analysis</w:delText>
        </w:r>
      </w:del>
    </w:p>
    <w:p w14:paraId="6ADA9F1C" w14:textId="5AAB78CE" w:rsidR="00BA3DCF" w:rsidRPr="002F77F6" w:rsidDel="00D72DB9" w:rsidRDefault="00D9531B" w:rsidP="00BA0A8A">
      <w:pPr>
        <w:widowControl/>
        <w:spacing w:before="0" w:after="0"/>
        <w:rPr>
          <w:del w:id="501" w:author="Jun Yu (MEDT)" w:date="2021-10-18T18:32:00Z"/>
        </w:rPr>
      </w:pPr>
      <w:r w:rsidRPr="002F77F6">
        <w:t>We</w:t>
      </w:r>
      <w:r w:rsidR="002276BF" w:rsidRPr="002F77F6">
        <w:t xml:space="preserve"> </w:t>
      </w:r>
      <w:del w:id="502" w:author="Jun Yu (MEDT)" w:date="2021-10-18T18:30:00Z">
        <w:r w:rsidR="002276BF" w:rsidRPr="002F77F6" w:rsidDel="00D72DB9">
          <w:delText xml:space="preserve">next </w:delText>
        </w:r>
      </w:del>
      <w:r w:rsidR="002276BF" w:rsidRPr="002F77F6">
        <w:t>searched for the</w:t>
      </w:r>
      <w:r w:rsidR="00DD671B" w:rsidRPr="002F77F6">
        <w:t xml:space="preserve"> potential enteric </w:t>
      </w:r>
      <w:r w:rsidR="004314C2" w:rsidRPr="002F77F6">
        <w:t>fungal</w:t>
      </w:r>
      <w:r w:rsidR="00DD671B" w:rsidRPr="002F77F6">
        <w:t xml:space="preserve"> shifts in CRC patients</w:t>
      </w:r>
      <w:r w:rsidR="00FA2A1F" w:rsidRPr="002F77F6">
        <w:t xml:space="preserve"> as</w:t>
      </w:r>
      <w:r w:rsidR="002276BF" w:rsidRPr="002F77F6">
        <w:t xml:space="preserve"> </w:t>
      </w:r>
      <w:r w:rsidR="00DD671B" w:rsidRPr="002F77F6">
        <w:t>compared to</w:t>
      </w:r>
      <w:r w:rsidR="002276BF" w:rsidRPr="002F77F6">
        <w:t xml:space="preserve"> hea</w:t>
      </w:r>
      <w:r w:rsidR="00E81CE7" w:rsidRPr="002F77F6">
        <w:t>l</w:t>
      </w:r>
      <w:r w:rsidR="002276BF" w:rsidRPr="002F77F6">
        <w:t>thy individuals.</w:t>
      </w:r>
      <w:r w:rsidRPr="002F77F6">
        <w:t xml:space="preserve"> </w:t>
      </w:r>
      <w:r w:rsidR="00370955">
        <w:t xml:space="preserve">And we investigated that </w:t>
      </w:r>
      <w:r w:rsidR="00370955" w:rsidRPr="00370955">
        <w:t>296 species were obtained for further investigation after filtering low abundant (0.1 percent) fungus from the 592 aligned species</w:t>
      </w:r>
      <w:r w:rsidR="00DD671B" w:rsidRPr="002F77F6">
        <w:t xml:space="preserve"> </w:t>
      </w:r>
      <w:r w:rsidRPr="002F77F6">
        <w:t>(</w:t>
      </w:r>
      <w:r w:rsidRPr="002F77F6">
        <w:rPr>
          <w:color w:val="0000FF"/>
          <w:rPrChange w:id="503" w:author="Jun Yu (MEDT)" w:date="2021-10-18T15:01:00Z">
            <w:rPr/>
          </w:rPrChange>
        </w:rPr>
        <w:t xml:space="preserve">figure </w:t>
      </w:r>
      <w:del w:id="504" w:author="LIN, Yufeng" w:date="2021-10-26T12:46:00Z">
        <w:r w:rsidRPr="002F77F6" w:rsidDel="009F0757">
          <w:rPr>
            <w:color w:val="0000FF"/>
            <w:rPrChange w:id="505" w:author="Jun Yu (MEDT)" w:date="2021-10-18T15:01:00Z">
              <w:rPr/>
            </w:rPrChange>
          </w:rPr>
          <w:delText xml:space="preserve">3a </w:delText>
        </w:r>
      </w:del>
      <w:ins w:id="506" w:author="LIN, Yufeng" w:date="2021-10-26T12:46:00Z">
        <w:r w:rsidR="009F0757" w:rsidRPr="002F77F6">
          <w:rPr>
            <w:color w:val="0000FF"/>
          </w:rPr>
          <w:t>1</w:t>
        </w:r>
        <w:r w:rsidR="009F0757" w:rsidRPr="002F77F6">
          <w:rPr>
            <w:color w:val="0000FF"/>
            <w:rPrChange w:id="507" w:author="Jun Yu (MEDT)" w:date="2021-10-18T15:01:00Z">
              <w:rPr/>
            </w:rPrChange>
          </w:rPr>
          <w:t xml:space="preserve">a </w:t>
        </w:r>
      </w:ins>
      <w:r w:rsidRPr="002F77F6">
        <w:rPr>
          <w:color w:val="0000FF"/>
          <w:rPrChange w:id="508" w:author="Jun Yu (MEDT)" w:date="2021-10-18T15:01:00Z">
            <w:rPr/>
          </w:rPrChange>
        </w:rPr>
        <w:t xml:space="preserve">and supplementary table </w:t>
      </w:r>
      <w:r w:rsidR="00683CAF" w:rsidRPr="002F77F6">
        <w:rPr>
          <w:color w:val="0000FF"/>
          <w:rPrChange w:id="509" w:author="Jun Yu (MEDT)" w:date="2021-10-18T15:01:00Z">
            <w:rPr/>
          </w:rPrChange>
        </w:rPr>
        <w:t xml:space="preserve">2, </w:t>
      </w:r>
      <w:r w:rsidR="00274D15" w:rsidRPr="002F77F6">
        <w:rPr>
          <w:color w:val="0000FF"/>
          <w:rPrChange w:id="510" w:author="Jun Yu (MEDT)" w:date="2021-10-18T15:01:00Z">
            <w:rPr/>
          </w:rPrChange>
        </w:rPr>
        <w:t>3</w:t>
      </w:r>
      <w:r w:rsidRPr="002F77F6">
        <w:t xml:space="preserve">). </w:t>
      </w:r>
      <w:r w:rsidR="00DD671B" w:rsidRPr="002F77F6">
        <w:t xml:space="preserve">Using the Wilcoxon rank-sum </w:t>
      </w:r>
      <w:r w:rsidR="0098399D" w:rsidRPr="002F77F6">
        <w:t>test</w:t>
      </w:r>
      <w:r w:rsidR="00BA3DCF" w:rsidRPr="002F77F6">
        <w:t xml:space="preserve"> to compare data from all the cohorts together</w:t>
      </w:r>
      <w:r w:rsidR="00DD671B" w:rsidRPr="002F77F6">
        <w:t>,</w:t>
      </w:r>
      <w:r w:rsidRPr="002F77F6">
        <w:t xml:space="preserve"> 74</w:t>
      </w:r>
      <w:r w:rsidR="0029149C" w:rsidRPr="002F77F6">
        <w:t xml:space="preserve"> differentially abundant </w:t>
      </w:r>
      <w:r w:rsidR="004314C2" w:rsidRPr="002F77F6">
        <w:t>fungi</w:t>
      </w:r>
      <w:r w:rsidR="00002608" w:rsidRPr="002F77F6">
        <w:t xml:space="preserve"> </w:t>
      </w:r>
      <w:r w:rsidR="0029149C" w:rsidRPr="002F77F6">
        <w:t>were identified</w:t>
      </w:r>
      <w:r w:rsidR="00E81CE7" w:rsidRPr="002F77F6">
        <w:t>,</w:t>
      </w:r>
      <w:r w:rsidR="0029149C" w:rsidRPr="002F77F6">
        <w:t xml:space="preserve"> which was named as the</w:t>
      </w:r>
      <w:r w:rsidR="00BA34C7" w:rsidRPr="002F77F6">
        <w:t xml:space="preserve"> </w:t>
      </w:r>
      <w:r w:rsidR="0029149C" w:rsidRPr="002F77F6">
        <w:t>m</w:t>
      </w:r>
      <w:r w:rsidR="00BA34C7" w:rsidRPr="002F77F6">
        <w:t>ain set</w:t>
      </w:r>
      <w:r w:rsidR="0012344C" w:rsidRPr="002F77F6">
        <w:t xml:space="preserve"> (FDR &lt; 0.1</w:t>
      </w:r>
      <w:r w:rsidR="00BA3DCF" w:rsidRPr="002F77F6">
        <w:t>)</w:t>
      </w:r>
      <w:r w:rsidR="0029149C" w:rsidRPr="002F77F6">
        <w:t>.</w:t>
      </w:r>
      <w:r w:rsidR="00BA3DCF" w:rsidRPr="002F77F6">
        <w:t xml:space="preserve"> Among the 74 identified species, we further shortlisted 33 species </w:t>
      </w:r>
      <w:r w:rsidR="00E81CE7" w:rsidRPr="002F77F6">
        <w:t>that</w:t>
      </w:r>
      <w:r w:rsidR="00BA3DCF" w:rsidRPr="002F77F6">
        <w:t xml:space="preserve"> demonstrated significant alterations (FDR &lt; 0.01) as the core set (</w:t>
      </w:r>
      <w:r w:rsidR="00BA3DCF" w:rsidRPr="002F77F6">
        <w:rPr>
          <w:color w:val="0000FF"/>
          <w:rPrChange w:id="511" w:author="Jun Yu (MEDT)" w:date="2021-10-18T15:01:00Z">
            <w:rPr/>
          </w:rPrChange>
        </w:rPr>
        <w:t xml:space="preserve">figure </w:t>
      </w:r>
      <w:del w:id="512" w:author="LIN, Yufeng" w:date="2021-10-26T12:49:00Z">
        <w:r w:rsidR="00BA3DCF" w:rsidRPr="002F77F6" w:rsidDel="009F0757">
          <w:rPr>
            <w:color w:val="0000FF"/>
            <w:rPrChange w:id="513" w:author="Jun Yu (MEDT)" w:date="2021-10-18T15:01:00Z">
              <w:rPr/>
            </w:rPrChange>
          </w:rPr>
          <w:delText xml:space="preserve">3a </w:delText>
        </w:r>
      </w:del>
      <w:ins w:id="514" w:author="LIN, Yufeng" w:date="2021-10-26T12:49:00Z">
        <w:r w:rsidR="009F0757" w:rsidRPr="002F77F6">
          <w:rPr>
            <w:color w:val="0000FF"/>
          </w:rPr>
          <w:t>1</w:t>
        </w:r>
        <w:r w:rsidR="009F0757" w:rsidRPr="002F77F6">
          <w:rPr>
            <w:color w:val="0000FF"/>
            <w:rPrChange w:id="515" w:author="Jun Yu (MEDT)" w:date="2021-10-18T15:01:00Z">
              <w:rPr/>
            </w:rPrChange>
          </w:rPr>
          <w:t xml:space="preserve">a </w:t>
        </w:r>
      </w:ins>
      <w:r w:rsidR="00BA3DCF" w:rsidRPr="002F77F6">
        <w:rPr>
          <w:color w:val="0000FF"/>
          <w:rPrChange w:id="516" w:author="Jun Yu (MEDT)" w:date="2021-10-18T15:01:00Z">
            <w:rPr/>
          </w:rPrChange>
        </w:rPr>
        <w:t>and supplementary table 4</w:t>
      </w:r>
      <w:r w:rsidR="00BA3DCF" w:rsidRPr="002F77F6">
        <w:t>).</w:t>
      </w:r>
      <w:ins w:id="517" w:author="Jun Yu (MEDT)" w:date="2021-10-18T18:32:00Z">
        <w:r w:rsidR="00D72DB9" w:rsidRPr="002F77F6">
          <w:t xml:space="preserve"> </w:t>
        </w:r>
      </w:ins>
    </w:p>
    <w:p w14:paraId="64C6DCBE" w14:textId="6912509B" w:rsidR="00BA0A8A" w:rsidRPr="002F77F6" w:rsidDel="00D72DB9" w:rsidRDefault="00BA0A8A" w:rsidP="00BA0A8A">
      <w:pPr>
        <w:widowControl/>
        <w:spacing w:before="0" w:after="0"/>
        <w:rPr>
          <w:del w:id="518" w:author="Jun Yu (MEDT)" w:date="2021-10-18T18:32:00Z"/>
        </w:rPr>
      </w:pPr>
    </w:p>
    <w:p w14:paraId="030033EB" w14:textId="78966214" w:rsidR="00D46E76" w:rsidRPr="002F77F6" w:rsidDel="001A2189" w:rsidRDefault="00370955" w:rsidP="00370955">
      <w:pPr>
        <w:widowControl/>
        <w:spacing w:before="0" w:after="0"/>
        <w:rPr>
          <w:del w:id="519" w:author="Jun Yu (MEDT)" w:date="2021-10-18T18:44:00Z"/>
        </w:rPr>
      </w:pPr>
      <w:r w:rsidRPr="00370955">
        <w:t>We used the SSTF and Wilcoxon rank-sum test to see whether these 33 fungi (main set) were consistently altered across all eight cohorts. Except for the 2019</w:t>
      </w:r>
      <w:r>
        <w:t>_</w:t>
      </w:r>
      <w:r w:rsidRPr="00370955">
        <w:t>ThomasAM and 2019</w:t>
      </w:r>
      <w:r>
        <w:t>_</w:t>
      </w:r>
      <w:r w:rsidRPr="00370955">
        <w:t xml:space="preserve">Yachida cohorts, the enrichment and depletion status of the 33 species were constant in six </w:t>
      </w:r>
      <w:proofErr w:type="gramStart"/>
      <w:r w:rsidRPr="00370955">
        <w:t>cohorts</w:t>
      </w:r>
      <w:ins w:id="520" w:author="LIN, Yufeng" w:date="2021-10-26T12:49:00Z">
        <w:r w:rsidR="009F0757" w:rsidRPr="002F77F6">
          <w:t>(</w:t>
        </w:r>
        <w:proofErr w:type="gramEnd"/>
        <w:r w:rsidR="009F0757" w:rsidRPr="002F77F6">
          <w:rPr>
            <w:color w:val="0000FF"/>
          </w:rPr>
          <w:t>figure 1</w:t>
        </w:r>
        <w:r w:rsidR="009F0757" w:rsidRPr="002F77F6">
          <w:rPr>
            <w:color w:val="0000FF"/>
          </w:rPr>
          <w:t>b</w:t>
        </w:r>
        <w:r w:rsidR="009F0757" w:rsidRPr="002F77F6">
          <w:rPr>
            <w:rPrChange w:id="521" w:author="LIN, Yufeng" w:date="2021-10-26T12:49:00Z">
              <w:rPr>
                <w:color w:val="0000FF"/>
              </w:rPr>
            </w:rPrChange>
          </w:rPr>
          <w:t>)</w:t>
        </w:r>
      </w:ins>
      <w:r w:rsidR="00811AE1" w:rsidRPr="002F77F6">
        <w:t>.</w:t>
      </w:r>
      <w:r w:rsidRPr="00370955">
        <w:t xml:space="preserve"> </w:t>
      </w:r>
      <w:r w:rsidRPr="00370955">
        <w:t>Interestingly, the most of the 33 species in the 2019_ThomasAM cohorts exhibited considerable enrichment in CRC patients or no significant difference, with just a handful showing depletion in CRC patients</w:t>
      </w:r>
      <w:r>
        <w:t xml:space="preserve"> </w:t>
      </w:r>
      <w:ins w:id="522" w:author="LIN, Yufeng" w:date="2021-10-26T12:49:00Z">
        <w:r w:rsidR="009F0757" w:rsidRPr="002F77F6">
          <w:t>(</w:t>
        </w:r>
        <w:r w:rsidR="009F0757" w:rsidRPr="002F77F6">
          <w:rPr>
            <w:color w:val="0000FF"/>
          </w:rPr>
          <w:t>figure 1b</w:t>
        </w:r>
        <w:r w:rsidR="009F0757" w:rsidRPr="002F77F6">
          <w:t>)</w:t>
        </w:r>
      </w:ins>
      <w:r w:rsidR="00BA3DCF" w:rsidRPr="002F77F6">
        <w:t xml:space="preserve">. Whereas in the 2019_Yachida group, most of </w:t>
      </w:r>
      <w:r w:rsidR="004E4D50" w:rsidRPr="002F77F6">
        <w:t>the</w:t>
      </w:r>
      <w:r w:rsidR="00BA3DCF" w:rsidRPr="002F77F6">
        <w:t xml:space="preserve"> identified</w:t>
      </w:r>
      <w:r w:rsidR="004E4D50" w:rsidRPr="002F77F6">
        <w:t xml:space="preserve"> </w:t>
      </w:r>
      <w:del w:id="523" w:author="LIN, Yufeng" w:date="2021-10-26T12:48:00Z">
        <w:r w:rsidR="004E4D50" w:rsidRPr="002F77F6" w:rsidDel="009F0757">
          <w:delText>74</w:delText>
        </w:r>
        <w:r w:rsidR="00BA3DCF" w:rsidRPr="002F77F6" w:rsidDel="009F0757">
          <w:delText xml:space="preserve"> </w:delText>
        </w:r>
      </w:del>
      <w:ins w:id="524" w:author="LIN, Yufeng" w:date="2021-10-26T12:48:00Z">
        <w:r w:rsidR="009F0757" w:rsidRPr="002F77F6">
          <w:t>33</w:t>
        </w:r>
        <w:r w:rsidR="009F0757" w:rsidRPr="002F77F6">
          <w:t xml:space="preserve"> </w:t>
        </w:r>
      </w:ins>
      <w:r w:rsidR="004314C2" w:rsidRPr="002F77F6">
        <w:t>fungi</w:t>
      </w:r>
      <w:r w:rsidR="00BA3DCF" w:rsidRPr="002F77F6">
        <w:t xml:space="preserve"> showed weak variance </w:t>
      </w:r>
      <w:r w:rsidR="004E4D50" w:rsidRPr="002F77F6">
        <w:t>in CRC patients versus hea</w:t>
      </w:r>
      <w:r w:rsidR="00E81CE7" w:rsidRPr="002F77F6">
        <w:t>l</w:t>
      </w:r>
      <w:r w:rsidR="004E4D50" w:rsidRPr="002F77F6">
        <w:t>thy individuals</w:t>
      </w:r>
      <w:r w:rsidR="00E81CE7" w:rsidRPr="002F77F6">
        <w:t>,</w:t>
      </w:r>
      <w:r w:rsidR="004E4D50" w:rsidRPr="002F77F6">
        <w:t xml:space="preserve"> unlike other cohorts</w:t>
      </w:r>
      <w:ins w:id="525" w:author="LIN, Yufeng" w:date="2021-10-26T12:49:00Z">
        <w:r w:rsidR="009F0757" w:rsidRPr="002F77F6">
          <w:t xml:space="preserve"> (</w:t>
        </w:r>
        <w:r w:rsidR="009F0757" w:rsidRPr="002F77F6">
          <w:rPr>
            <w:color w:val="0000FF"/>
          </w:rPr>
          <w:t>figure 1b</w:t>
        </w:r>
        <w:r w:rsidR="009F0757" w:rsidRPr="002F77F6">
          <w:t>)</w:t>
        </w:r>
      </w:ins>
      <w:r w:rsidR="004E4D50" w:rsidRPr="002F77F6">
        <w:t xml:space="preserve">. </w:t>
      </w:r>
      <w:bookmarkStart w:id="526" w:name="_Hlk86147774"/>
      <w:r w:rsidR="00C77F17" w:rsidRPr="00C77F17">
        <w:t xml:space="preserve">In addition, we noticed that three of the 33 species </w:t>
      </w:r>
      <w:r w:rsidR="00C77F17" w:rsidRPr="00C77F17">
        <w:lastRenderedPageBreak/>
        <w:t xml:space="preserve">exhibited similar alterations across all cohorts, with </w:t>
      </w:r>
      <w:r w:rsidR="00C77F17" w:rsidRPr="00C77F17">
        <w:rPr>
          <w:i/>
          <w:iCs/>
        </w:rPr>
        <w:t xml:space="preserve">Aspergillus rambellii </w:t>
      </w:r>
      <w:r w:rsidR="00C77F17" w:rsidRPr="00C77F17">
        <w:t xml:space="preserve">and </w:t>
      </w:r>
      <w:r w:rsidR="00C77F17" w:rsidRPr="00C77F17">
        <w:rPr>
          <w:i/>
          <w:iCs/>
        </w:rPr>
        <w:t xml:space="preserve">Erysiphe pulchra </w:t>
      </w:r>
      <w:r w:rsidR="00C77F17" w:rsidRPr="00C77F17">
        <w:t xml:space="preserve">being enriched in CRC and </w:t>
      </w:r>
      <w:r w:rsidR="00C77F17" w:rsidRPr="00C77F17">
        <w:rPr>
          <w:i/>
          <w:iCs/>
        </w:rPr>
        <w:t>Trichophyton mentagrophytes</w:t>
      </w:r>
      <w:r w:rsidR="00C77F17" w:rsidRPr="00C77F17">
        <w:t xml:space="preserve"> being reduced</w:t>
      </w:r>
      <w:r w:rsidR="00C77F17">
        <w:t xml:space="preserve"> </w:t>
      </w:r>
      <w:r w:rsidR="00D93222" w:rsidRPr="002F77F6">
        <w:t>(</w:t>
      </w:r>
      <w:r w:rsidR="00D93222" w:rsidRPr="002F77F6">
        <w:rPr>
          <w:color w:val="0000FF"/>
          <w:rPrChange w:id="527" w:author="Jun Yu (MEDT)" w:date="2021-10-18T15:01:00Z">
            <w:rPr/>
          </w:rPrChange>
        </w:rPr>
        <w:t xml:space="preserve">figure </w:t>
      </w:r>
      <w:del w:id="528" w:author="LIN, Yufeng" w:date="2021-10-26T12:59:00Z">
        <w:r w:rsidR="00D93222" w:rsidRPr="002F77F6" w:rsidDel="00D72005">
          <w:rPr>
            <w:color w:val="0000FF"/>
            <w:rPrChange w:id="529" w:author="Jun Yu (MEDT)" w:date="2021-10-18T15:01:00Z">
              <w:rPr/>
            </w:rPrChange>
          </w:rPr>
          <w:delText xml:space="preserve">3b </w:delText>
        </w:r>
      </w:del>
      <w:ins w:id="530" w:author="LIN, Yufeng" w:date="2021-10-26T12:59:00Z">
        <w:r w:rsidR="00D72005" w:rsidRPr="002F77F6">
          <w:rPr>
            <w:color w:val="0000FF"/>
          </w:rPr>
          <w:t>1</w:t>
        </w:r>
        <w:r w:rsidR="00D72005" w:rsidRPr="002F77F6">
          <w:rPr>
            <w:color w:val="0000FF"/>
            <w:rPrChange w:id="531" w:author="Jun Yu (MEDT)" w:date="2021-10-18T15:01:00Z">
              <w:rPr/>
            </w:rPrChange>
          </w:rPr>
          <w:t xml:space="preserve">b </w:t>
        </w:r>
      </w:ins>
      <w:r w:rsidR="00D93222" w:rsidRPr="002F77F6">
        <w:rPr>
          <w:color w:val="0000FF"/>
          <w:rPrChange w:id="532" w:author="Jun Yu (MEDT)" w:date="2021-10-18T15:01:00Z">
            <w:rPr/>
          </w:rPrChange>
        </w:rPr>
        <w:t xml:space="preserve">and supplementary table </w:t>
      </w:r>
      <w:ins w:id="533" w:author="LIN, Yufeng" w:date="2021-10-26T13:37:00Z">
        <w:r w:rsidR="00BD7F39" w:rsidRPr="002F77F6">
          <w:rPr>
            <w:color w:val="0000FF"/>
          </w:rPr>
          <w:t>5</w:t>
        </w:r>
      </w:ins>
      <w:del w:id="534" w:author="LIN, Yufeng" w:date="2021-10-26T12:59:00Z">
        <w:r w:rsidR="00D93222" w:rsidRPr="002F77F6" w:rsidDel="00D72005">
          <w:rPr>
            <w:color w:val="0000FF"/>
            <w:rPrChange w:id="535" w:author="Jun Yu (MEDT)" w:date="2021-10-18T15:01:00Z">
              <w:rPr/>
            </w:rPrChange>
          </w:rPr>
          <w:delText>6</w:delText>
        </w:r>
      </w:del>
      <w:r w:rsidR="00D93222" w:rsidRPr="002F77F6">
        <w:t>).</w:t>
      </w:r>
      <w:bookmarkEnd w:id="526"/>
      <w:r w:rsidR="00D93222" w:rsidRPr="002F77F6">
        <w:t xml:space="preserve"> We further identified 15 species </w:t>
      </w:r>
      <w:r w:rsidR="00E81CE7" w:rsidRPr="002F77F6">
        <w:t>that</w:t>
      </w:r>
      <w:r w:rsidR="00D93222" w:rsidRPr="002F77F6">
        <w:t xml:space="preserve"> were consistently altered in 7 </w:t>
      </w:r>
      <w:r w:rsidR="00FA2A1F" w:rsidRPr="002F77F6">
        <w:t xml:space="preserve">out </w:t>
      </w:r>
      <w:r w:rsidR="00D93222" w:rsidRPr="002F77F6">
        <w:t xml:space="preserve">of the </w:t>
      </w:r>
      <w:r w:rsidR="00E81CE7" w:rsidRPr="002F77F6">
        <w:t>eight</w:t>
      </w:r>
      <w:r w:rsidR="00D93222" w:rsidRPr="002F77F6">
        <w:t xml:space="preserve"> cohorts</w:t>
      </w:r>
      <w:r w:rsidR="00FA2A1F" w:rsidRPr="002F77F6">
        <w:t xml:space="preserve">. </w:t>
      </w:r>
      <w:r w:rsidR="00E81CE7" w:rsidRPr="002F77F6">
        <w:t>Ten</w:t>
      </w:r>
      <w:r w:rsidR="00FA2A1F" w:rsidRPr="002F77F6">
        <w:t xml:space="preserve"> of them</w:t>
      </w:r>
      <w:r w:rsidR="00D93222" w:rsidRPr="002F77F6">
        <w:t xml:space="preserve"> </w:t>
      </w:r>
      <w:r w:rsidR="00FA2A1F" w:rsidRPr="002F77F6">
        <w:t>were</w:t>
      </w:r>
      <w:r w:rsidR="00D93222" w:rsidRPr="002F77F6">
        <w:t xml:space="preserve"> enriched in CRC patie</w:t>
      </w:r>
      <w:r w:rsidR="00E81CE7" w:rsidRPr="002F77F6">
        <w:t>nt</w:t>
      </w:r>
      <w:r w:rsidR="00D93222" w:rsidRPr="002F77F6">
        <w:t>s</w:t>
      </w:r>
      <w:r w:rsidR="00E81CE7" w:rsidRPr="002F77F6">
        <w:t>,</w:t>
      </w:r>
      <w:r w:rsidR="00D93222" w:rsidRPr="002F77F6">
        <w:t xml:space="preserve"> while the remaining </w:t>
      </w:r>
      <w:r w:rsidR="00E81CE7" w:rsidRPr="002F77F6">
        <w:t>five</w:t>
      </w:r>
      <w:r w:rsidR="00D93222" w:rsidRPr="002F77F6">
        <w:t xml:space="preserve"> </w:t>
      </w:r>
      <w:r w:rsidR="00FA2A1F" w:rsidRPr="002F77F6">
        <w:t>were</w:t>
      </w:r>
      <w:r w:rsidR="00D93222" w:rsidRPr="002F77F6">
        <w:t xml:space="preserve"> depleted (</w:t>
      </w:r>
      <w:del w:id="536" w:author="Jun Yu (MEDT)" w:date="2021-10-18T15:02:00Z">
        <w:r w:rsidR="00D93222" w:rsidRPr="002F77F6" w:rsidDel="0072796B">
          <w:rPr>
            <w:color w:val="0000FF"/>
            <w:rPrChange w:id="537" w:author="Jun Yu (MEDT)" w:date="2021-10-18T15:02:00Z">
              <w:rPr/>
            </w:rPrChange>
          </w:rPr>
          <w:delText xml:space="preserve">see </w:delText>
        </w:r>
      </w:del>
      <w:r w:rsidR="00D93222" w:rsidRPr="002F77F6">
        <w:rPr>
          <w:color w:val="0000FF"/>
          <w:rPrChange w:id="538" w:author="Jun Yu (MEDT)" w:date="2021-10-18T15:02:00Z">
            <w:rPr/>
          </w:rPrChange>
        </w:rPr>
        <w:t xml:space="preserve">supplementary table </w:t>
      </w:r>
      <w:del w:id="539" w:author="LIN, Yufeng" w:date="2021-10-26T13:37:00Z">
        <w:r w:rsidR="00D93222" w:rsidRPr="002F77F6" w:rsidDel="00BD7F39">
          <w:rPr>
            <w:color w:val="0000FF"/>
            <w:rPrChange w:id="540" w:author="Jun Yu (MEDT)" w:date="2021-10-18T15:02:00Z">
              <w:rPr/>
            </w:rPrChange>
          </w:rPr>
          <w:delText>6</w:delText>
        </w:r>
      </w:del>
      <w:ins w:id="541" w:author="LIN, Yufeng" w:date="2021-10-26T13:37:00Z">
        <w:r w:rsidR="00BD7F39" w:rsidRPr="002F77F6">
          <w:rPr>
            <w:color w:val="0000FF"/>
          </w:rPr>
          <w:t>5</w:t>
        </w:r>
      </w:ins>
      <w:r w:rsidR="00D93222" w:rsidRPr="002F77F6">
        <w:t>).</w:t>
      </w:r>
      <w:moveFromRangeStart w:id="542" w:author="LIN, Yufeng" w:date="2021-10-20T17:55:00Z" w:name="move85644974"/>
      <w:moveFrom w:id="543" w:author="LIN, Yufeng" w:date="2021-10-20T17:55:00Z">
        <w:r w:rsidR="00D93222" w:rsidRPr="002F77F6" w:rsidDel="00A109ED">
          <w:t xml:space="preserve"> </w:t>
        </w:r>
        <w:r w:rsidR="00FA2A1F" w:rsidRPr="002F77F6" w:rsidDel="00A109ED">
          <w:t>Notably</w:t>
        </w:r>
        <w:r w:rsidR="00D93222" w:rsidRPr="002F77F6" w:rsidDel="00A109ED">
          <w:t xml:space="preserve">, only </w:t>
        </w:r>
        <w:r w:rsidR="00D93222" w:rsidRPr="002F77F6" w:rsidDel="00A109ED">
          <w:rPr>
            <w:i/>
            <w:iCs/>
          </w:rPr>
          <w:t>Aspergillus</w:t>
        </w:r>
        <w:r w:rsidR="00D93222" w:rsidRPr="002F77F6" w:rsidDel="00A109ED">
          <w:t xml:space="preserve"> </w:t>
        </w:r>
        <w:r w:rsidR="00D93222" w:rsidRPr="002F77F6" w:rsidDel="00A109ED">
          <w:rPr>
            <w:i/>
            <w:iCs/>
          </w:rPr>
          <w:t>rambellii</w:t>
        </w:r>
        <w:r w:rsidR="00D93222" w:rsidRPr="002F77F6" w:rsidDel="00A109ED">
          <w:t xml:space="preserve"> showed a significant difference (</w:t>
        </w:r>
        <w:r w:rsidR="00B260A4" w:rsidRPr="002F77F6" w:rsidDel="00A109ED">
          <w:t>p-value</w:t>
        </w:r>
        <w:r w:rsidR="00D93222" w:rsidRPr="002F77F6" w:rsidDel="00A109ED">
          <w:t xml:space="preserve"> &lt; 0.05) in all the cohorts, except</w:t>
        </w:r>
        <w:r w:rsidR="00FA2A1F" w:rsidRPr="002F77F6" w:rsidDel="00A109ED">
          <w:t xml:space="preserve"> the</w:t>
        </w:r>
        <w:r w:rsidR="00D93222" w:rsidRPr="002F77F6" w:rsidDel="00A109ED">
          <w:t xml:space="preserve"> 2019_ThomasA</w:t>
        </w:r>
        <w:r w:rsidR="00FD7AD9" w:rsidRPr="002F77F6" w:rsidDel="00A109ED">
          <w:t>M</w:t>
        </w:r>
        <w:r w:rsidR="00D93222" w:rsidRPr="002F77F6" w:rsidDel="00A109ED">
          <w:t xml:space="preserve"> </w:t>
        </w:r>
        <w:r w:rsidR="00FA2A1F" w:rsidRPr="002F77F6" w:rsidDel="00A109ED">
          <w:t>cohort</w:t>
        </w:r>
        <w:r w:rsidR="00D93222" w:rsidRPr="002F77F6" w:rsidDel="00A109ED">
          <w:t xml:space="preserve"> (</w:t>
        </w:r>
        <w:r w:rsidR="00D93222" w:rsidRPr="002F77F6" w:rsidDel="00A109ED">
          <w:rPr>
            <w:color w:val="0000FF"/>
            <w:rPrChange w:id="544" w:author="Jun Yu (MEDT)" w:date="2021-10-18T15:02:00Z">
              <w:rPr/>
            </w:rPrChange>
          </w:rPr>
          <w:t>figure 3d and supplementary table 7</w:t>
        </w:r>
        <w:r w:rsidR="00D93222" w:rsidRPr="002F77F6" w:rsidDel="00A109ED">
          <w:t>).</w:t>
        </w:r>
      </w:moveFrom>
      <w:moveFromRangeEnd w:id="542"/>
      <w:r w:rsidR="00811AE1" w:rsidRPr="002F77F6">
        <w:t xml:space="preserve"> </w:t>
      </w:r>
    </w:p>
    <w:p w14:paraId="4238E58C" w14:textId="518D5475" w:rsidR="00D93222" w:rsidRPr="002F77F6" w:rsidRDefault="00BA3DCF" w:rsidP="00370955">
      <w:pPr>
        <w:widowControl/>
        <w:spacing w:before="0" w:after="0"/>
      </w:pPr>
      <w:r w:rsidRPr="002F77F6">
        <w:t xml:space="preserve">For the 33 species in the core set, </w:t>
      </w:r>
      <w:del w:id="545" w:author="Jun Yu (MEDT)" w:date="2021-10-18T18:42:00Z">
        <w:r w:rsidR="00E81CE7" w:rsidRPr="002F77F6" w:rsidDel="003C7E3A">
          <w:delText>ten</w:delText>
        </w:r>
        <w:r w:rsidR="000975D5" w:rsidRPr="002F77F6" w:rsidDel="003C7E3A">
          <w:delText xml:space="preserve"> </w:delText>
        </w:r>
      </w:del>
      <w:ins w:id="546" w:author="Jun Yu (MEDT)" w:date="2021-10-18T18:42:00Z">
        <w:r w:rsidR="003C7E3A" w:rsidRPr="002F77F6">
          <w:t xml:space="preserve">10 </w:t>
        </w:r>
      </w:ins>
      <w:proofErr w:type="gramStart"/>
      <w:r w:rsidR="000975D5" w:rsidRPr="002F77F6">
        <w:t>were</w:t>
      </w:r>
      <w:proofErr w:type="gramEnd"/>
      <w:r w:rsidR="000975D5" w:rsidRPr="002F77F6">
        <w:t xml:space="preserve"> enriched</w:t>
      </w:r>
      <w:del w:id="547" w:author="Jun Yu (MEDT)" w:date="2021-10-18T18:42:00Z">
        <w:r w:rsidR="000975D5" w:rsidRPr="002F77F6" w:rsidDel="001A2189">
          <w:delText xml:space="preserve"> in CRC patients</w:delText>
        </w:r>
      </w:del>
      <w:r w:rsidR="00E81CE7" w:rsidRPr="002F77F6">
        <w:t>,</w:t>
      </w:r>
      <w:r w:rsidR="00FA2A1F" w:rsidRPr="002F77F6">
        <w:t xml:space="preserve"> and</w:t>
      </w:r>
      <w:r w:rsidR="000975D5" w:rsidRPr="002F77F6">
        <w:t xml:space="preserve"> the remaining 23 were depleted </w:t>
      </w:r>
      <w:ins w:id="548" w:author="Jun Yu (MEDT)" w:date="2021-10-18T18:42:00Z">
        <w:r w:rsidR="001A2189" w:rsidRPr="002F77F6">
          <w:t xml:space="preserve">in CRC patients </w:t>
        </w:r>
      </w:ins>
      <w:r w:rsidR="000975D5" w:rsidRPr="002F77F6">
        <w:t>(</w:t>
      </w:r>
      <w:commentRangeStart w:id="549"/>
      <w:commentRangeStart w:id="550"/>
      <w:r w:rsidR="000975D5" w:rsidRPr="002F77F6">
        <w:rPr>
          <w:color w:val="0000FF"/>
          <w:rPrChange w:id="551" w:author="Jun Yu (MEDT)" w:date="2021-10-18T15:06:00Z">
            <w:rPr/>
          </w:rPrChange>
        </w:rPr>
        <w:t xml:space="preserve">figure </w:t>
      </w:r>
      <w:del w:id="552" w:author="LIN, Yufeng" w:date="2021-10-26T13:00:00Z">
        <w:r w:rsidR="000975D5" w:rsidRPr="002F77F6" w:rsidDel="00D72005">
          <w:rPr>
            <w:color w:val="0000FF"/>
            <w:rPrChange w:id="553" w:author="Jun Yu (MEDT)" w:date="2021-10-18T15:06:00Z">
              <w:rPr/>
            </w:rPrChange>
          </w:rPr>
          <w:delText>3c</w:delText>
        </w:r>
      </w:del>
      <w:commentRangeEnd w:id="549"/>
      <w:ins w:id="554" w:author="LIN, Yufeng" w:date="2021-10-26T13:00:00Z">
        <w:r w:rsidR="00D72005" w:rsidRPr="002F77F6">
          <w:rPr>
            <w:color w:val="0000FF"/>
          </w:rPr>
          <w:t>1</w:t>
        </w:r>
        <w:r w:rsidR="00D72005" w:rsidRPr="002F77F6">
          <w:rPr>
            <w:color w:val="0000FF"/>
            <w:rPrChange w:id="555" w:author="Jun Yu (MEDT)" w:date="2021-10-18T15:06:00Z">
              <w:rPr/>
            </w:rPrChange>
          </w:rPr>
          <w:t>c</w:t>
        </w:r>
      </w:ins>
      <w:r w:rsidR="0072796B" w:rsidRPr="002F77F6">
        <w:rPr>
          <w:rStyle w:val="CommentReference"/>
        </w:rPr>
        <w:commentReference w:id="549"/>
      </w:r>
      <w:commentRangeEnd w:id="550"/>
      <w:r w:rsidR="00A109ED" w:rsidRPr="002F77F6">
        <w:rPr>
          <w:rStyle w:val="CommentReference"/>
        </w:rPr>
        <w:commentReference w:id="550"/>
      </w:r>
      <w:r w:rsidR="000975D5" w:rsidRPr="002F77F6">
        <w:t xml:space="preserve">). </w:t>
      </w:r>
      <w:ins w:id="556" w:author="Jun Yu (MEDT)" w:date="2021-10-18T18:44:00Z">
        <w:r w:rsidR="001A2189" w:rsidRPr="002F77F6">
          <w:t>The alterations of these 33 species in CRC patients versus healthy individuals were relatively consistent in most cohorts</w:t>
        </w:r>
        <w:del w:id="557" w:author="LIN, Yufeng" w:date="2021-10-26T13:00:00Z">
          <w:r w:rsidR="001A2189" w:rsidRPr="002F77F6" w:rsidDel="00D72005">
            <w:delText xml:space="preserve"> except 2019_ThomasAM and 2019_Yachida cohots</w:delText>
          </w:r>
        </w:del>
        <w:r w:rsidR="001A2189" w:rsidRPr="002F77F6">
          <w:t xml:space="preserve">. </w:t>
        </w:r>
      </w:ins>
      <w:del w:id="558" w:author="Jun Yu (MEDT)" w:date="2021-10-18T18:42:00Z">
        <w:r w:rsidR="007E03BE" w:rsidRPr="002F77F6" w:rsidDel="001A2189">
          <w:delText>Notably</w:delText>
        </w:r>
      </w:del>
      <w:ins w:id="559" w:author="Jun Yu (MEDT)" w:date="2021-10-18T18:44:00Z">
        <w:r w:rsidR="001A2189" w:rsidRPr="002F77F6">
          <w:t>Among them</w:t>
        </w:r>
      </w:ins>
      <w:r w:rsidR="0029149C" w:rsidRPr="002F77F6">
        <w:t>,</w:t>
      </w:r>
      <w:r w:rsidR="007E03BE" w:rsidRPr="002F77F6">
        <w:t xml:space="preserve"> </w:t>
      </w:r>
      <w:del w:id="560" w:author="Jun Yu (MEDT)" w:date="2021-10-18T18:42:00Z">
        <w:r w:rsidR="007E03BE" w:rsidRPr="002F77F6" w:rsidDel="001A2189">
          <w:delText>we identified that</w:delText>
        </w:r>
        <w:r w:rsidR="0029149C" w:rsidRPr="002F77F6" w:rsidDel="001A2189">
          <w:delText xml:space="preserve"> </w:delText>
        </w:r>
      </w:del>
      <w:r w:rsidR="00D9531B" w:rsidRPr="002F77F6">
        <w:rPr>
          <w:i/>
          <w:iCs/>
        </w:rPr>
        <w:t>Aspergillus</w:t>
      </w:r>
      <w:r w:rsidR="00D9531B" w:rsidRPr="002F77F6">
        <w:t xml:space="preserve"> </w:t>
      </w:r>
      <w:r w:rsidR="00D9531B" w:rsidRPr="002F77F6">
        <w:rPr>
          <w:i/>
          <w:iCs/>
        </w:rPr>
        <w:t>rambellii</w:t>
      </w:r>
      <w:r w:rsidR="00D9531B" w:rsidRPr="002F77F6">
        <w:t xml:space="preserve"> </w:t>
      </w:r>
      <w:r w:rsidR="0029149C" w:rsidRPr="002F77F6">
        <w:t xml:space="preserve">showed the most remarkable difference between the </w:t>
      </w:r>
      <w:r w:rsidR="007C6216" w:rsidRPr="002F77F6">
        <w:t>CRC</w:t>
      </w:r>
      <w:r w:rsidR="0029149C" w:rsidRPr="002F77F6">
        <w:t xml:space="preserve"> </w:t>
      </w:r>
      <w:r w:rsidR="0098399D" w:rsidRPr="002F77F6">
        <w:t xml:space="preserve">patients </w:t>
      </w:r>
      <w:r w:rsidR="0029149C" w:rsidRPr="002F77F6">
        <w:t xml:space="preserve">and </w:t>
      </w:r>
      <w:r w:rsidR="0098399D" w:rsidRPr="002F77F6">
        <w:t xml:space="preserve">the </w:t>
      </w:r>
      <w:r w:rsidR="007C6216" w:rsidRPr="002F77F6">
        <w:t>healthy control</w:t>
      </w:r>
      <w:r w:rsidR="0029149C" w:rsidRPr="002F77F6">
        <w:t xml:space="preserve"> groups </w:t>
      </w:r>
      <w:r w:rsidR="00D9531B" w:rsidRPr="002F77F6">
        <w:t>(-log</w:t>
      </w:r>
      <w:r w:rsidR="00D9531B" w:rsidRPr="002F77F6">
        <w:rPr>
          <w:vertAlign w:val="subscript"/>
        </w:rPr>
        <w:t>10</w:t>
      </w:r>
      <w:r w:rsidR="00D9531B" w:rsidRPr="002F77F6">
        <w:t xml:space="preserve">FDR = 17.29). </w:t>
      </w:r>
      <w:moveToRangeStart w:id="561" w:author="LIN, Yufeng" w:date="2021-10-20T17:55:00Z" w:name="move85644974"/>
      <w:moveTo w:id="562" w:author="LIN, Yufeng" w:date="2021-10-20T17:55:00Z">
        <w:r w:rsidR="00A109ED" w:rsidRPr="002F77F6">
          <w:t xml:space="preserve">Notably, only </w:t>
        </w:r>
        <w:r w:rsidR="00A109ED" w:rsidRPr="002F77F6">
          <w:rPr>
            <w:i/>
            <w:iCs/>
          </w:rPr>
          <w:t>Aspergillus</w:t>
        </w:r>
        <w:r w:rsidR="00A109ED" w:rsidRPr="002F77F6">
          <w:t xml:space="preserve"> </w:t>
        </w:r>
        <w:r w:rsidR="00A109ED" w:rsidRPr="002F77F6">
          <w:rPr>
            <w:i/>
            <w:iCs/>
          </w:rPr>
          <w:t>rambellii</w:t>
        </w:r>
        <w:r w:rsidR="00A109ED" w:rsidRPr="002F77F6">
          <w:t xml:space="preserve"> showed a significant difference (p-value &lt; 0.05) in all the cohorts, except the 2019_ThomasAM cohort (</w:t>
        </w:r>
        <w:r w:rsidR="00A109ED" w:rsidRPr="002F77F6">
          <w:rPr>
            <w:color w:val="0000FF"/>
          </w:rPr>
          <w:t>figure 3d and supplementary table 7</w:t>
        </w:r>
        <w:r w:rsidR="00A109ED" w:rsidRPr="002F77F6">
          <w:t xml:space="preserve">). </w:t>
        </w:r>
      </w:moveTo>
      <w:moveToRangeEnd w:id="561"/>
      <w:del w:id="563" w:author="Jun Yu (MEDT)" w:date="2021-10-18T18:43:00Z">
        <w:r w:rsidR="00FA2A1F" w:rsidRPr="002F77F6" w:rsidDel="001A2189">
          <w:delText>We observed that</w:delText>
        </w:r>
      </w:del>
      <w:del w:id="564" w:author="Jun Yu (MEDT)" w:date="2021-10-18T18:44:00Z">
        <w:r w:rsidR="00FA2A1F" w:rsidRPr="002F77F6" w:rsidDel="001A2189">
          <w:delText xml:space="preserve"> alteration</w:delText>
        </w:r>
        <w:r w:rsidR="00E81CE7" w:rsidRPr="002F77F6" w:rsidDel="001A2189">
          <w:delText>s of these 33 species in CRC patients versus healthy individuals were relatively consistent in most</w:delText>
        </w:r>
        <w:r w:rsidR="0098399D" w:rsidRPr="002F77F6" w:rsidDel="001A2189">
          <w:delText xml:space="preserve"> cohorts except 2019_Thomas</w:delText>
        </w:r>
        <w:r w:rsidR="000D03EB" w:rsidRPr="002F77F6" w:rsidDel="001A2189">
          <w:delText>AM</w:delText>
        </w:r>
        <w:r w:rsidR="0098399D" w:rsidRPr="002F77F6" w:rsidDel="001A2189">
          <w:delText xml:space="preserve"> and 2019_Yachida</w:delText>
        </w:r>
        <w:r w:rsidR="000D03EB" w:rsidRPr="002F77F6" w:rsidDel="001A2189">
          <w:delText xml:space="preserve"> cohots</w:delText>
        </w:r>
        <w:r w:rsidR="0098399D" w:rsidRPr="002F77F6" w:rsidDel="001A2189">
          <w:delText>.</w:delText>
        </w:r>
        <w:r w:rsidR="004E4D50" w:rsidRPr="002F77F6" w:rsidDel="001A2189">
          <w:delText xml:space="preserve"> Moreover, most of the species showed consistent alterations in at least </w:delText>
        </w:r>
        <w:r w:rsidR="00E81CE7" w:rsidRPr="002F77F6" w:rsidDel="001A2189">
          <w:delText>three</w:delText>
        </w:r>
        <w:r w:rsidR="004E4D50" w:rsidRPr="002F77F6" w:rsidDel="001A2189">
          <w:delText xml:space="preserve"> cohorts.</w:delText>
        </w:r>
      </w:del>
    </w:p>
    <w:p w14:paraId="314FE5EC" w14:textId="77777777" w:rsidR="00BA0A8A" w:rsidRPr="002F77F6" w:rsidRDefault="00BA0A8A" w:rsidP="00BA0A8A">
      <w:pPr>
        <w:widowControl/>
        <w:spacing w:before="0" w:after="0"/>
      </w:pPr>
    </w:p>
    <w:p w14:paraId="2B629A2E" w14:textId="6D26CF49" w:rsidR="00D93222" w:rsidRPr="002F77F6" w:rsidDel="0098213F" w:rsidRDefault="00D9531B" w:rsidP="00BA0A8A">
      <w:pPr>
        <w:widowControl/>
        <w:spacing w:before="0" w:after="0"/>
        <w:rPr>
          <w:del w:id="565" w:author="Jun Yu (MEDT)" w:date="2021-10-18T18:49:00Z"/>
        </w:rPr>
      </w:pPr>
      <w:del w:id="566" w:author="Jun Yu (MEDT)" w:date="2021-10-18T18:44:00Z">
        <w:r w:rsidRPr="002F77F6" w:rsidDel="001A2189">
          <w:delText>In the meantime, w</w:delText>
        </w:r>
      </w:del>
      <w:r w:rsidR="00C77F17" w:rsidRPr="00C77F17">
        <w:t xml:space="preserve"> </w:t>
      </w:r>
      <w:r w:rsidR="00C77F17" w:rsidRPr="00C77F17">
        <w:t>The fungal community of CRC and adenoma patients was also compared</w:t>
      </w:r>
      <w:r w:rsidRPr="002F77F6">
        <w:t xml:space="preserve"> (</w:t>
      </w:r>
      <w:r w:rsidRPr="002F77F6">
        <w:rPr>
          <w:color w:val="0000FF"/>
          <w:rPrChange w:id="567" w:author="Jun Yu (MEDT)" w:date="2021-10-18T15:02:00Z">
            <w:rPr/>
          </w:rPrChange>
        </w:rPr>
        <w:t xml:space="preserve">supplementary </w:t>
      </w:r>
      <w:ins w:id="568" w:author="LIN, Yufeng" w:date="2021-10-26T13:38:00Z">
        <w:r w:rsidR="00BD7F39" w:rsidRPr="002F77F6">
          <w:rPr>
            <w:color w:val="0000FF"/>
          </w:rPr>
          <w:t>figure 3</w:t>
        </w:r>
      </w:ins>
      <w:ins w:id="569" w:author="LIN, Yufeng" w:date="2021-10-26T13:40:00Z">
        <w:r w:rsidR="00BD7F39" w:rsidRPr="002F77F6">
          <w:rPr>
            <w:color w:val="0000FF"/>
          </w:rPr>
          <w:t xml:space="preserve">, </w:t>
        </w:r>
      </w:ins>
      <w:del w:id="570" w:author="LIN, Yufeng" w:date="2021-10-26T13:38:00Z">
        <w:r w:rsidRPr="002F77F6" w:rsidDel="00BD7F39">
          <w:rPr>
            <w:color w:val="0000FF"/>
            <w:rPrChange w:id="571" w:author="Jun Yu (MEDT)" w:date="2021-10-18T15:02:00Z">
              <w:rPr/>
            </w:rPrChange>
          </w:rPr>
          <w:delText xml:space="preserve">table </w:delText>
        </w:r>
        <w:r w:rsidR="00274D15" w:rsidRPr="002F77F6" w:rsidDel="00BD7F39">
          <w:rPr>
            <w:color w:val="0000FF"/>
            <w:rPrChange w:id="572" w:author="Jun Yu (MEDT)" w:date="2021-10-18T15:02:00Z">
              <w:rPr/>
            </w:rPrChange>
          </w:rPr>
          <w:delText>5</w:delText>
        </w:r>
        <w:r w:rsidR="008F0C4F" w:rsidRPr="002F77F6" w:rsidDel="00BD7F39">
          <w:rPr>
            <w:color w:val="0000FF"/>
            <w:rPrChange w:id="573" w:author="Jun Yu (MEDT)" w:date="2021-10-18T15:02:00Z">
              <w:rPr/>
            </w:rPrChange>
          </w:rPr>
          <w:delText xml:space="preserve"> </w:delText>
        </w:r>
      </w:del>
      <w:del w:id="574" w:author="LIN, Yufeng" w:date="2021-10-26T13:39:00Z">
        <w:r w:rsidR="008F0C4F" w:rsidRPr="002F77F6" w:rsidDel="00BD7F39">
          <w:rPr>
            <w:color w:val="0000FF"/>
            <w:rPrChange w:id="575" w:author="Jun Yu (MEDT)" w:date="2021-10-18T15:02:00Z">
              <w:rPr/>
            </w:rPrChange>
          </w:rPr>
          <w:delText xml:space="preserve">and </w:delText>
        </w:r>
      </w:del>
      <w:r w:rsidR="008F0C4F" w:rsidRPr="002F77F6">
        <w:rPr>
          <w:color w:val="0000FF"/>
          <w:rPrChange w:id="576" w:author="Jun Yu (MEDT)" w:date="2021-10-18T15:02:00Z">
            <w:rPr/>
          </w:rPrChange>
        </w:rPr>
        <w:t>supplementary</w:t>
      </w:r>
      <w:ins w:id="577" w:author="LIN, Yufeng" w:date="2021-10-26T13:38:00Z">
        <w:r w:rsidR="00BD7F39" w:rsidRPr="002F77F6">
          <w:rPr>
            <w:color w:val="0000FF"/>
          </w:rPr>
          <w:t xml:space="preserve"> </w:t>
        </w:r>
        <w:r w:rsidR="00BD7F39" w:rsidRPr="002F77F6">
          <w:rPr>
            <w:color w:val="0000FF"/>
          </w:rPr>
          <w:t xml:space="preserve">table </w:t>
        </w:r>
        <w:r w:rsidR="00BD7F39" w:rsidRPr="002F77F6">
          <w:rPr>
            <w:color w:val="0000FF"/>
          </w:rPr>
          <w:t>6</w:t>
        </w:r>
      </w:ins>
      <w:ins w:id="578" w:author="LIN, Yufeng" w:date="2021-10-26T13:39:00Z">
        <w:r w:rsidR="00BD7F39" w:rsidRPr="002F77F6">
          <w:rPr>
            <w:color w:val="0000FF"/>
          </w:rPr>
          <w:t xml:space="preserve"> and </w:t>
        </w:r>
      </w:ins>
      <w:ins w:id="579" w:author="LIN, Yufeng" w:date="2021-10-26T13:40:00Z">
        <w:r w:rsidR="00BD7F39" w:rsidRPr="002F77F6">
          <w:rPr>
            <w:color w:val="0000FF"/>
          </w:rPr>
          <w:t>supplementary table</w:t>
        </w:r>
        <w:r w:rsidR="00BD7F39" w:rsidRPr="002F77F6">
          <w:rPr>
            <w:color w:val="0000FF"/>
          </w:rPr>
          <w:t xml:space="preserve"> </w:t>
        </w:r>
      </w:ins>
      <w:ins w:id="580" w:author="LIN, Yufeng" w:date="2021-10-26T13:39:00Z">
        <w:r w:rsidR="00BD7F39" w:rsidRPr="002F77F6">
          <w:rPr>
            <w:color w:val="0000FF"/>
          </w:rPr>
          <w:t>7</w:t>
        </w:r>
      </w:ins>
      <w:del w:id="581" w:author="LIN, Yufeng" w:date="2021-10-26T13:38:00Z">
        <w:r w:rsidR="008F0C4F" w:rsidRPr="002F77F6" w:rsidDel="00BD7F39">
          <w:rPr>
            <w:color w:val="0000FF"/>
            <w:rPrChange w:id="582" w:author="Jun Yu (MEDT)" w:date="2021-10-18T15:02:00Z">
              <w:rPr/>
            </w:rPrChange>
          </w:rPr>
          <w:delText xml:space="preserve"> figure</w:delText>
        </w:r>
      </w:del>
      <w:del w:id="583" w:author="LIN, Yufeng" w:date="2021-10-26T13:01:00Z">
        <w:r w:rsidR="008F0C4F" w:rsidRPr="002F77F6" w:rsidDel="00D72005">
          <w:rPr>
            <w:color w:val="0000FF"/>
            <w:rPrChange w:id="584" w:author="Jun Yu (MEDT)" w:date="2021-10-18T15:02:00Z">
              <w:rPr/>
            </w:rPrChange>
          </w:rPr>
          <w:delText xml:space="preserve"> 2</w:delText>
        </w:r>
      </w:del>
      <w:r w:rsidRPr="002F77F6">
        <w:t xml:space="preserve">). </w:t>
      </w:r>
      <w:r w:rsidR="00C77F17" w:rsidRPr="00C77F17">
        <w:t>In both CRC patients against adenoma patients and CRC patients versus healthy persons, seven fungus species varied substantially (FDR</w:t>
      </w:r>
      <w:r w:rsidR="00C77F17">
        <w:t xml:space="preserve"> &lt;</w:t>
      </w:r>
      <w:r w:rsidR="00C77F17" w:rsidRPr="00C77F17">
        <w:t xml:space="preserve"> 0.01).</w:t>
      </w:r>
      <w:r w:rsidRPr="002F77F6">
        <w:t xml:space="preserve"> </w:t>
      </w:r>
      <w:r w:rsidR="00002608" w:rsidRPr="002F77F6">
        <w:t xml:space="preserve">These species </w:t>
      </w:r>
      <w:r w:rsidR="007C6216" w:rsidRPr="002F77F6">
        <w:t>include</w:t>
      </w:r>
      <w:r w:rsidRPr="002F77F6">
        <w:t xml:space="preserve"> </w:t>
      </w:r>
      <w:r w:rsidR="007240E6" w:rsidRPr="002F77F6">
        <w:rPr>
          <w:i/>
          <w:iCs/>
        </w:rPr>
        <w:t>Aspergillus rambellii</w:t>
      </w:r>
      <w:r w:rsidR="007240E6" w:rsidRPr="002F77F6">
        <w:t xml:space="preserve">, </w:t>
      </w:r>
      <w:r w:rsidR="007240E6" w:rsidRPr="002F77F6">
        <w:rPr>
          <w:i/>
          <w:iCs/>
        </w:rPr>
        <w:t>Moniliophthora perniciosa</w:t>
      </w:r>
      <w:r w:rsidR="007240E6" w:rsidRPr="002F77F6">
        <w:t xml:space="preserve">, </w:t>
      </w:r>
      <w:r w:rsidR="007240E6" w:rsidRPr="002F77F6">
        <w:rPr>
          <w:i/>
          <w:iCs/>
        </w:rPr>
        <w:t>Erysiphe pulchra</w:t>
      </w:r>
      <w:r w:rsidR="007240E6" w:rsidRPr="002F77F6">
        <w:t xml:space="preserve">, </w:t>
      </w:r>
      <w:r w:rsidR="007240E6" w:rsidRPr="002F77F6">
        <w:rPr>
          <w:i/>
          <w:iCs/>
        </w:rPr>
        <w:t>Sphaerulina musiva</w:t>
      </w:r>
      <w:r w:rsidR="007240E6" w:rsidRPr="002F77F6">
        <w:t xml:space="preserve">, </w:t>
      </w:r>
      <w:r w:rsidR="007240E6" w:rsidRPr="002F77F6">
        <w:rPr>
          <w:i/>
          <w:iCs/>
        </w:rPr>
        <w:t>Phytophthora capsici</w:t>
      </w:r>
      <w:r w:rsidR="007240E6" w:rsidRPr="002F77F6">
        <w:t xml:space="preserve">, </w:t>
      </w:r>
      <w:r w:rsidR="007240E6" w:rsidRPr="002F77F6">
        <w:rPr>
          <w:i/>
          <w:iCs/>
        </w:rPr>
        <w:t>Aspergillus kawachii</w:t>
      </w:r>
      <w:r w:rsidR="007240E6" w:rsidRPr="002F77F6">
        <w:t xml:space="preserve">, and </w:t>
      </w:r>
      <w:r w:rsidR="007240E6" w:rsidRPr="002F77F6">
        <w:rPr>
          <w:i/>
          <w:iCs/>
        </w:rPr>
        <w:t>Cordyceps sp. RAO-2017</w:t>
      </w:r>
      <w:r w:rsidR="007240E6" w:rsidRPr="002F77F6" w:rsidDel="007240E6">
        <w:rPr>
          <w:i/>
          <w:iCs/>
        </w:rPr>
        <w:t xml:space="preserve"> </w:t>
      </w:r>
      <w:ins w:id="585" w:author="LIN, Yufeng" w:date="2021-10-26T13:23:00Z">
        <w:r w:rsidR="00115CDB" w:rsidRPr="002F77F6">
          <w:t>(</w:t>
        </w:r>
        <w:r w:rsidR="00115CDB" w:rsidRPr="002F77F6">
          <w:rPr>
            <w:color w:val="0000FF"/>
          </w:rPr>
          <w:t xml:space="preserve">supplementary table </w:t>
        </w:r>
        <w:r w:rsidR="00115CDB" w:rsidRPr="002F77F6">
          <w:rPr>
            <w:color w:val="0000FF"/>
          </w:rPr>
          <w:t>4</w:t>
        </w:r>
        <w:r w:rsidR="00115CDB" w:rsidRPr="002F77F6">
          <w:rPr>
            <w:color w:val="0000FF"/>
          </w:rPr>
          <w:t xml:space="preserve"> and</w:t>
        </w:r>
      </w:ins>
      <w:ins w:id="586" w:author="LIN, Yufeng" w:date="2021-10-26T13:24:00Z">
        <w:r w:rsidR="00115CDB" w:rsidRPr="002F77F6">
          <w:rPr>
            <w:color w:val="0000FF"/>
          </w:rPr>
          <w:t xml:space="preserve"> table </w:t>
        </w:r>
      </w:ins>
      <w:ins w:id="587" w:author="LIN, Yufeng" w:date="2021-10-26T13:39:00Z">
        <w:r w:rsidR="00BD7F39" w:rsidRPr="002F77F6">
          <w:rPr>
            <w:color w:val="0000FF"/>
          </w:rPr>
          <w:t>6</w:t>
        </w:r>
      </w:ins>
      <w:ins w:id="588" w:author="LIN, Yufeng" w:date="2021-10-26T13:23:00Z">
        <w:r w:rsidR="00115CDB" w:rsidRPr="002F77F6">
          <w:t>)</w:t>
        </w:r>
      </w:ins>
      <w:r w:rsidRPr="002F77F6">
        <w:t xml:space="preserve">. </w:t>
      </w:r>
      <w:r w:rsidR="00E81CE7" w:rsidRPr="002F77F6">
        <w:t>T</w:t>
      </w:r>
      <w:r w:rsidR="003624D5" w:rsidRPr="002F77F6">
        <w:t>he</w:t>
      </w:r>
      <w:r w:rsidR="007C6216" w:rsidRPr="002F77F6">
        <w:t>se</w:t>
      </w:r>
      <w:r w:rsidR="003624D5" w:rsidRPr="002F77F6">
        <w:t xml:space="preserve"> species belong to the </w:t>
      </w:r>
      <w:r w:rsidR="003624D5" w:rsidRPr="002F77F6">
        <w:rPr>
          <w:i/>
          <w:iCs/>
        </w:rPr>
        <w:t>Ascomycota</w:t>
      </w:r>
      <w:r w:rsidR="003624D5" w:rsidRPr="002F77F6">
        <w:t xml:space="preserve"> phylum except </w:t>
      </w:r>
      <w:r w:rsidR="003624D5" w:rsidRPr="002F77F6">
        <w:rPr>
          <w:i/>
          <w:iCs/>
        </w:rPr>
        <w:t>Moniliophthora</w:t>
      </w:r>
      <w:r w:rsidR="003624D5" w:rsidRPr="002F77F6">
        <w:t xml:space="preserve"> </w:t>
      </w:r>
      <w:r w:rsidR="003624D5" w:rsidRPr="002F77F6">
        <w:rPr>
          <w:i/>
          <w:iCs/>
        </w:rPr>
        <w:t>perniciosa</w:t>
      </w:r>
      <w:r w:rsidR="007240E6" w:rsidRPr="002F77F6">
        <w:rPr>
          <w:i/>
          <w:iCs/>
        </w:rPr>
        <w:t xml:space="preserve"> </w:t>
      </w:r>
      <w:r w:rsidR="007240E6" w:rsidRPr="002F77F6">
        <w:t>and</w:t>
      </w:r>
      <w:r w:rsidR="007240E6" w:rsidRPr="002F77F6">
        <w:rPr>
          <w:i/>
          <w:iCs/>
        </w:rPr>
        <w:t xml:space="preserve"> Phytophthora capsici</w:t>
      </w:r>
      <w:r w:rsidR="003624D5" w:rsidRPr="002F77F6">
        <w:t xml:space="preserve"> (</w:t>
      </w:r>
      <w:r w:rsidR="00A13741" w:rsidRPr="002F77F6">
        <w:rPr>
          <w:color w:val="0000FF"/>
          <w:rPrChange w:id="589" w:author="Jun Yu (MEDT)" w:date="2021-10-18T15:02:00Z">
            <w:rPr/>
          </w:rPrChange>
        </w:rPr>
        <w:t>supplementary table 12</w:t>
      </w:r>
      <w:r w:rsidR="00A13741" w:rsidRPr="002F77F6">
        <w:t>)</w:t>
      </w:r>
      <w:r w:rsidRPr="002F77F6">
        <w:t>.</w:t>
      </w:r>
      <w:ins w:id="590" w:author="Jun Yu (MEDT)" w:date="2021-10-18T18:49:00Z">
        <w:r w:rsidR="0098213F" w:rsidRPr="002F77F6">
          <w:t xml:space="preserve"> </w:t>
        </w:r>
      </w:ins>
    </w:p>
    <w:p w14:paraId="30B3F710" w14:textId="397DCBF6" w:rsidR="00BA0A8A" w:rsidRPr="002F77F6" w:rsidDel="0098213F" w:rsidRDefault="00BA0A8A">
      <w:pPr>
        <w:widowControl/>
        <w:spacing w:before="0" w:after="0"/>
        <w:rPr>
          <w:del w:id="591" w:author="Jun Yu (MEDT)" w:date="2021-10-18T18:49:00Z"/>
        </w:rPr>
        <w:pPrChange w:id="592" w:author="Jun Yu (MEDT)" w:date="2021-10-18T18:49:00Z">
          <w:pPr>
            <w:spacing w:before="0" w:after="0"/>
          </w:pPr>
        </w:pPrChange>
      </w:pPr>
    </w:p>
    <w:p w14:paraId="1E09D19C" w14:textId="2F6DB418" w:rsidR="00766643" w:rsidRDefault="00C77F17" w:rsidP="00C77F17">
      <w:pPr>
        <w:spacing w:before="0" w:after="0"/>
      </w:pPr>
      <w:r w:rsidRPr="00C77F17">
        <w:t>We discovered universally differently numerous fung</w:t>
      </w:r>
      <w:r>
        <w:t>i</w:t>
      </w:r>
      <w:r w:rsidRPr="00C77F17">
        <w:t xml:space="preserve"> in CRC patients as compared to adenoma patients, which was somewhat consistent with healthy </w:t>
      </w:r>
      <w:r w:rsidRPr="00C77F17">
        <w:lastRenderedPageBreak/>
        <w:t>controls.</w:t>
      </w:r>
    </w:p>
    <w:p w14:paraId="618CC2C2" w14:textId="77777777" w:rsidR="00C77F17" w:rsidRPr="002F77F6" w:rsidRDefault="00C77F17" w:rsidP="00C77F17">
      <w:pPr>
        <w:spacing w:before="0" w:after="0"/>
      </w:pPr>
    </w:p>
    <w:p w14:paraId="6D5DD1BD" w14:textId="3C0D68E5" w:rsidR="00D9531B" w:rsidRPr="002F77F6" w:rsidRDefault="008B0617" w:rsidP="009C3D70">
      <w:pPr>
        <w:pStyle w:val="title20825"/>
      </w:pPr>
      <w:r w:rsidRPr="002F77F6">
        <w:rPr>
          <w:i/>
          <w:iCs/>
        </w:rPr>
        <w:t xml:space="preserve">A. rambellii </w:t>
      </w:r>
      <w:r w:rsidRPr="002F77F6">
        <w:t>is the</w:t>
      </w:r>
      <w:r w:rsidR="00405527" w:rsidRPr="002F77F6">
        <w:t xml:space="preserve"> most significant </w:t>
      </w:r>
      <w:ins w:id="593" w:author="Jun Yu (MEDT)" w:date="2021-10-18T18:18:00Z">
        <w:r w:rsidR="00BC4AF1" w:rsidRPr="002F77F6">
          <w:t xml:space="preserve">enriched </w:t>
        </w:r>
      </w:ins>
      <w:r w:rsidRPr="002F77F6">
        <w:t xml:space="preserve">fungus </w:t>
      </w:r>
      <w:del w:id="594" w:author="Jun Yu (MEDT)" w:date="2021-10-18T18:19:00Z">
        <w:r w:rsidRPr="002F77F6" w:rsidDel="00BC4AF1">
          <w:delText>associated</w:delText>
        </w:r>
        <w:r w:rsidR="00405527" w:rsidRPr="002F77F6" w:rsidDel="00BC4AF1">
          <w:delText xml:space="preserve"> with</w:delText>
        </w:r>
      </w:del>
      <w:ins w:id="595" w:author="Jun Yu (MEDT)" w:date="2021-10-18T18:19:00Z">
        <w:r w:rsidR="00BC4AF1" w:rsidRPr="002F77F6">
          <w:t>in</w:t>
        </w:r>
      </w:ins>
      <w:r w:rsidR="00405527" w:rsidRPr="002F77F6">
        <w:t xml:space="preserve"> CRC</w:t>
      </w:r>
    </w:p>
    <w:p w14:paraId="2260F013" w14:textId="74A6DD25" w:rsidR="00D11917" w:rsidRPr="002F77F6" w:rsidRDefault="00D05C7C" w:rsidP="00766643">
      <w:pPr>
        <w:spacing w:before="0" w:after="0"/>
      </w:pPr>
      <w:ins w:id="596" w:author="Jun Yu (MEDT)" w:date="2021-10-19T17:18:00Z">
        <w:r w:rsidRPr="002F77F6">
          <w:t xml:space="preserve">We sought to </w:t>
        </w:r>
      </w:ins>
      <w:del w:id="597" w:author="Jun Yu (MEDT)" w:date="2021-10-18T22:37:00Z">
        <w:r w:rsidR="00A13741" w:rsidRPr="002F77F6" w:rsidDel="00BB6FFD">
          <w:delText>T</w:delText>
        </w:r>
        <w:r w:rsidR="00D9531B" w:rsidRPr="002F77F6" w:rsidDel="00BB6FFD">
          <w:delText xml:space="preserve">o </w:delText>
        </w:r>
      </w:del>
      <w:proofErr w:type="spellStart"/>
      <w:ins w:id="598" w:author="Jun Yu (MEDT)" w:date="2021-10-19T17:19:00Z">
        <w:r w:rsidRPr="002F77F6">
          <w:t>idnetif</w:t>
        </w:r>
      </w:ins>
      <w:ins w:id="599" w:author="Jun Yu (MEDT)" w:date="2021-10-19T17:20:00Z">
        <w:r w:rsidRPr="002F77F6">
          <w:t>y</w:t>
        </w:r>
      </w:ins>
      <w:proofErr w:type="spellEnd"/>
      <w:del w:id="600" w:author="Jun Yu (MEDT)" w:date="2021-10-19T17:19:00Z">
        <w:r w:rsidR="00D9531B" w:rsidRPr="002F77F6" w:rsidDel="00D05C7C">
          <w:delText>identify</w:delText>
        </w:r>
      </w:del>
      <w:r w:rsidR="00D9531B" w:rsidRPr="002F77F6">
        <w:t xml:space="preserve"> the most </w:t>
      </w:r>
      <w:ins w:id="601" w:author="Jun Yu (MEDT)" w:date="2021-10-19T17:20:00Z">
        <w:r w:rsidRPr="002F77F6">
          <w:t>significant</w:t>
        </w:r>
        <w:r w:rsidRPr="002F77F6" w:rsidDel="00D05C7C">
          <w:t xml:space="preserve"> </w:t>
        </w:r>
      </w:ins>
      <w:del w:id="602" w:author="Jun Yu (MEDT)" w:date="2021-10-19T17:20:00Z">
        <w:r w:rsidR="00D9531B" w:rsidRPr="002F77F6" w:rsidDel="00D05C7C">
          <w:delText>crucial</w:delText>
        </w:r>
      </w:del>
      <w:ins w:id="603" w:author="Jun Yu (MEDT)" w:date="2021-10-18T22:33:00Z">
        <w:r w:rsidR="00BB6FFD" w:rsidRPr="002F77F6">
          <w:t>fungi</w:t>
        </w:r>
      </w:ins>
      <w:r w:rsidR="00D9531B" w:rsidRPr="002F77F6">
        <w:t xml:space="preserve"> candidate</w:t>
      </w:r>
      <w:r w:rsidR="00A13741" w:rsidRPr="002F77F6">
        <w:t>s</w:t>
      </w:r>
      <w:r w:rsidR="00D9531B" w:rsidRPr="002F77F6">
        <w:t xml:space="preserve"> associated with CRC</w:t>
      </w:r>
      <w:del w:id="604" w:author="Jun Yu (MEDT)" w:date="2021-10-18T22:37:00Z">
        <w:r w:rsidR="00474B2B" w:rsidRPr="002F77F6" w:rsidDel="00BB6FFD">
          <w:delText>,</w:delText>
        </w:r>
      </w:del>
      <w:ins w:id="605" w:author="Jun Yu (MEDT)" w:date="2021-10-18T22:37:00Z">
        <w:r w:rsidR="00BB6FFD" w:rsidRPr="002F77F6">
          <w:t xml:space="preserve"> using</w:t>
        </w:r>
      </w:ins>
      <w:r w:rsidR="00474B2B" w:rsidRPr="002F77F6">
        <w:t xml:space="preserve"> </w:t>
      </w:r>
      <w:r w:rsidR="002809E4" w:rsidRPr="002F77F6">
        <w:t>stringent</w:t>
      </w:r>
      <w:r w:rsidR="00474B2B" w:rsidRPr="002F77F6">
        <w:t xml:space="preserve"> criteria</w:t>
      </w:r>
      <w:del w:id="606" w:author="Jun Yu (MEDT)" w:date="2021-10-18T22:37:00Z">
        <w:r w:rsidR="002809E4" w:rsidRPr="002F77F6" w:rsidDel="00BB6FFD">
          <w:delText xml:space="preserve"> were used</w:delText>
        </w:r>
      </w:del>
      <w:del w:id="607" w:author="Jun Yu (MEDT)" w:date="2021-10-18T22:36:00Z">
        <w:r w:rsidR="00474B2B" w:rsidRPr="002F77F6" w:rsidDel="00BB6FFD">
          <w:delText xml:space="preserve"> (see methods)</w:delText>
        </w:r>
      </w:del>
      <w:r w:rsidR="00E81CE7" w:rsidRPr="002F77F6">
        <w:t xml:space="preserve">. </w:t>
      </w:r>
      <w:ins w:id="608" w:author="Jun Yu (MEDT)" w:date="2021-10-18T22:38:00Z">
        <w:r w:rsidR="00BB6FFD" w:rsidRPr="002F77F6">
          <w:t xml:space="preserve">As shown in </w:t>
        </w:r>
        <w:r w:rsidR="00BB6FFD" w:rsidRPr="002F77F6">
          <w:rPr>
            <w:color w:val="0000FF"/>
          </w:rPr>
          <w:t xml:space="preserve">figure </w:t>
        </w:r>
      </w:ins>
      <w:r w:rsidR="00C77F17">
        <w:rPr>
          <w:color w:val="0000FF"/>
        </w:rPr>
        <w:t>1</w:t>
      </w:r>
      <w:ins w:id="609" w:author="Jun Yu (MEDT)" w:date="2021-10-18T22:38:00Z">
        <w:r w:rsidR="00BB6FFD" w:rsidRPr="002F77F6">
          <w:rPr>
            <w:color w:val="0000FF"/>
          </w:rPr>
          <w:t xml:space="preserve">c, </w:t>
        </w:r>
      </w:ins>
      <w:del w:id="610" w:author="Jun Yu (MEDT)" w:date="2021-10-18T22:38:00Z">
        <w:r w:rsidR="00E81CE7" w:rsidRPr="002F77F6" w:rsidDel="00BB6FFD">
          <w:delText>W</w:delText>
        </w:r>
      </w:del>
      <w:del w:id="611" w:author="Jun Yu (MEDT)" w:date="2021-10-18T22:39:00Z">
        <w:r w:rsidR="00E81CE7" w:rsidRPr="002F77F6" w:rsidDel="00BA3BD7">
          <w:delText>e</w:delText>
        </w:r>
        <w:r w:rsidR="00474B2B" w:rsidRPr="002F77F6" w:rsidDel="00BA3BD7">
          <w:delText xml:space="preserve"> </w:delText>
        </w:r>
        <w:r w:rsidR="00100B81" w:rsidRPr="002F77F6" w:rsidDel="00BA3BD7">
          <w:delText>found</w:delText>
        </w:r>
        <w:r w:rsidR="00474B2B" w:rsidRPr="002F77F6" w:rsidDel="00BA3BD7">
          <w:delText xml:space="preserve"> that</w:delText>
        </w:r>
      </w:del>
      <w:r w:rsidR="00D9531B" w:rsidRPr="002F77F6">
        <w:t xml:space="preserve"> </w:t>
      </w:r>
      <w:ins w:id="612" w:author="Jun Yu (MEDT)" w:date="2021-10-18T22:39:00Z">
        <w:r w:rsidR="00BA3BD7" w:rsidRPr="002F77F6">
          <w:t xml:space="preserve">enriched </w:t>
        </w:r>
      </w:ins>
      <w:r w:rsidR="00474B2B" w:rsidRPr="002F77F6">
        <w:rPr>
          <w:i/>
          <w:iCs/>
        </w:rPr>
        <w:t>A.</w:t>
      </w:r>
      <w:r w:rsidR="00474B2B" w:rsidRPr="002F77F6">
        <w:t xml:space="preserve"> </w:t>
      </w:r>
      <w:r w:rsidR="00D9531B" w:rsidRPr="002F77F6">
        <w:rPr>
          <w:i/>
          <w:iCs/>
        </w:rPr>
        <w:t>rambellii</w:t>
      </w:r>
      <w:r w:rsidR="00D9531B" w:rsidRPr="002F77F6">
        <w:t xml:space="preserve"> and </w:t>
      </w:r>
      <w:ins w:id="613" w:author="Jun Yu (MEDT)" w:date="2021-10-18T22:39:00Z">
        <w:r w:rsidR="00BA3BD7" w:rsidRPr="002F77F6">
          <w:t xml:space="preserve">depleted </w:t>
        </w:r>
      </w:ins>
      <w:r w:rsidR="00474B2B" w:rsidRPr="002F77F6">
        <w:rPr>
          <w:i/>
          <w:iCs/>
        </w:rPr>
        <w:t>A.</w:t>
      </w:r>
      <w:r w:rsidR="00474B2B" w:rsidRPr="002F77F6">
        <w:t xml:space="preserve"> </w:t>
      </w:r>
      <w:r w:rsidR="00D9531B" w:rsidRPr="002F77F6">
        <w:rPr>
          <w:i/>
          <w:iCs/>
        </w:rPr>
        <w:t>kawachii</w:t>
      </w:r>
      <w:r w:rsidR="00D9531B" w:rsidRPr="002F77F6">
        <w:t xml:space="preserve"> were the </w:t>
      </w:r>
      <w:del w:id="614" w:author="Jun Yu (MEDT)" w:date="2021-10-18T22:40:00Z">
        <w:r w:rsidR="00D9531B" w:rsidRPr="002F77F6" w:rsidDel="00BA3BD7">
          <w:delText xml:space="preserve">only </w:delText>
        </w:r>
      </w:del>
      <w:r w:rsidR="00D9531B" w:rsidRPr="002F77F6">
        <w:t xml:space="preserve">two </w:t>
      </w:r>
      <w:r w:rsidR="00474B2B" w:rsidRPr="002F77F6">
        <w:t xml:space="preserve">significant </w:t>
      </w:r>
      <w:ins w:id="615" w:author="Jun Yu (MEDT)" w:date="2021-10-18T22:39:00Z">
        <w:r w:rsidR="00BA3BD7" w:rsidRPr="002F77F6">
          <w:t xml:space="preserve">altered </w:t>
        </w:r>
      </w:ins>
      <w:r w:rsidR="004314C2" w:rsidRPr="002F77F6">
        <w:t>fungi</w:t>
      </w:r>
      <w:ins w:id="616" w:author="Jun Yu (MEDT)" w:date="2021-10-18T22:39:00Z">
        <w:r w:rsidR="00BA3BD7" w:rsidRPr="002F77F6">
          <w:t xml:space="preserve"> in CRC</w:t>
        </w:r>
      </w:ins>
      <w:del w:id="617" w:author="Jun Yu (MEDT)" w:date="2021-10-18T22:38:00Z">
        <w:r w:rsidR="00100B81" w:rsidRPr="002F77F6" w:rsidDel="00BB6FFD">
          <w:delText xml:space="preserve"> </w:delText>
        </w:r>
        <w:r w:rsidR="00D9531B" w:rsidRPr="002F77F6" w:rsidDel="00BB6FFD">
          <w:delText>(</w:delText>
        </w:r>
        <w:r w:rsidR="00D9531B" w:rsidRPr="002F77F6" w:rsidDel="00BB6FFD">
          <w:rPr>
            <w:color w:val="0000FF"/>
            <w:rPrChange w:id="618" w:author="Jun Yu (MEDT)" w:date="2021-10-18T15:07:00Z">
              <w:rPr/>
            </w:rPrChange>
          </w:rPr>
          <w:delText>figure 3c</w:delText>
        </w:r>
        <w:r w:rsidR="00D9531B" w:rsidRPr="002F77F6" w:rsidDel="00BB6FFD">
          <w:delText>)</w:delText>
        </w:r>
      </w:del>
      <w:r w:rsidR="00D9531B" w:rsidRPr="002F77F6">
        <w:t xml:space="preserve">. </w:t>
      </w:r>
      <w:r w:rsidR="00D9531B" w:rsidRPr="002F77F6">
        <w:rPr>
          <w:i/>
          <w:iCs/>
        </w:rPr>
        <w:t>A. rambellii</w:t>
      </w:r>
      <w:r w:rsidR="00D9531B" w:rsidRPr="002F77F6">
        <w:t xml:space="preserve"> was </w:t>
      </w:r>
      <w:del w:id="619" w:author="Jun Yu (MEDT)" w:date="2021-10-18T22:40:00Z">
        <w:r w:rsidR="00D9531B" w:rsidRPr="002F77F6" w:rsidDel="00BA3BD7">
          <w:delText>the only candidate with a significant difference among</w:delText>
        </w:r>
      </w:del>
      <w:ins w:id="620" w:author="Jun Yu (MEDT)" w:date="2021-10-18T22:40:00Z">
        <w:r w:rsidR="00BA3BD7" w:rsidRPr="002F77F6">
          <w:t>significantly enriched in</w:t>
        </w:r>
      </w:ins>
      <w:r w:rsidR="00D9531B" w:rsidRPr="002F77F6">
        <w:t xml:space="preserve"> seven cohorts</w:t>
      </w:r>
      <w:del w:id="621" w:author="Jun Yu (MEDT)" w:date="2021-10-18T22:41:00Z">
        <w:r w:rsidR="00D9531B" w:rsidRPr="002F77F6" w:rsidDel="00BA3BD7">
          <w:delText>, excluding the 2019_Thomas</w:delText>
        </w:r>
        <w:r w:rsidR="00054090" w:rsidRPr="002F77F6" w:rsidDel="00BA3BD7">
          <w:delText>AM</w:delText>
        </w:r>
        <w:r w:rsidR="00D9531B" w:rsidRPr="002F77F6" w:rsidDel="00BA3BD7">
          <w:delText xml:space="preserve"> cohort</w:delText>
        </w:r>
      </w:del>
      <w:r w:rsidR="00D9531B" w:rsidRPr="002F77F6">
        <w:t xml:space="preserve"> (</w:t>
      </w:r>
      <w:r w:rsidR="00D9531B" w:rsidRPr="002F77F6">
        <w:rPr>
          <w:color w:val="0000FF"/>
          <w:rPrChange w:id="622" w:author="Jun Yu (MEDT)" w:date="2021-10-18T15:07:00Z">
            <w:rPr/>
          </w:rPrChange>
        </w:rPr>
        <w:t xml:space="preserve">figure </w:t>
      </w:r>
      <w:r w:rsidR="00C77F17">
        <w:rPr>
          <w:color w:val="0000FF"/>
        </w:rPr>
        <w:t>1</w:t>
      </w:r>
      <w:r w:rsidR="00D9531B" w:rsidRPr="002F77F6">
        <w:rPr>
          <w:color w:val="0000FF"/>
          <w:rPrChange w:id="623" w:author="Jun Yu (MEDT)" w:date="2021-10-18T15:07:00Z">
            <w:rPr/>
          </w:rPrChange>
        </w:rPr>
        <w:t>d</w:t>
      </w:r>
      <w:del w:id="624" w:author="Jun Yu (MEDT)" w:date="2021-10-18T22:41:00Z">
        <w:r w:rsidR="00D9531B" w:rsidRPr="002F77F6" w:rsidDel="00BA3BD7">
          <w:delText xml:space="preserve">). </w:delText>
        </w:r>
      </w:del>
      <w:ins w:id="625" w:author="Jun Yu (MEDT)" w:date="2021-10-18T22:41:00Z">
        <w:r w:rsidR="00BA3BD7" w:rsidRPr="002F77F6">
          <w:t xml:space="preserve">); </w:t>
        </w:r>
      </w:ins>
      <w:del w:id="626" w:author="Jun Yu (MEDT)" w:date="2021-10-18T22:41:00Z">
        <w:r w:rsidR="00E81CE7" w:rsidRPr="002F77F6" w:rsidDel="00BA3BD7">
          <w:delText>In contrast</w:delText>
        </w:r>
      </w:del>
      <w:ins w:id="627" w:author="Jun Yu (MEDT)" w:date="2021-10-18T22:41:00Z">
        <w:r w:rsidR="00BA3BD7" w:rsidRPr="002F77F6">
          <w:t>whilst</w:t>
        </w:r>
      </w:ins>
      <w:r w:rsidR="00E81CE7" w:rsidRPr="002F77F6">
        <w:t>,</w:t>
      </w:r>
      <w:r w:rsidR="00100B81" w:rsidRPr="002F77F6">
        <w:t xml:space="preserve"> </w:t>
      </w:r>
      <w:r w:rsidR="00D9531B" w:rsidRPr="002F77F6">
        <w:rPr>
          <w:i/>
          <w:iCs/>
        </w:rPr>
        <w:t xml:space="preserve">A. kawachii </w:t>
      </w:r>
      <w:r w:rsidR="00D9531B" w:rsidRPr="002F77F6">
        <w:t xml:space="preserve">was significantly </w:t>
      </w:r>
      <w:del w:id="628" w:author="Jun Yu (MEDT)" w:date="2021-10-18T22:41:00Z">
        <w:r w:rsidR="00D9531B" w:rsidRPr="002F77F6" w:rsidDel="00BA3BD7">
          <w:delText xml:space="preserve">different </w:delText>
        </w:r>
      </w:del>
      <w:ins w:id="629" w:author="Jun Yu (MEDT)" w:date="2021-10-18T22:41:00Z">
        <w:r w:rsidR="00BA3BD7" w:rsidRPr="002F77F6">
          <w:t>depleted in</w:t>
        </w:r>
      </w:ins>
      <w:del w:id="630" w:author="Jun Yu (MEDT)" w:date="2021-10-18T22:41:00Z">
        <w:r w:rsidR="00D9531B" w:rsidRPr="002F77F6" w:rsidDel="00BA3BD7">
          <w:delText>among</w:delText>
        </w:r>
      </w:del>
      <w:r w:rsidR="00D9531B" w:rsidRPr="002F77F6">
        <w:t xml:space="preserve"> </w:t>
      </w:r>
      <w:ins w:id="631" w:author="Jun Yu (MEDT)" w:date="2021-10-18T22:41:00Z">
        <w:r w:rsidR="00BA3BD7" w:rsidRPr="002F77F6">
          <w:t xml:space="preserve">cohorts of </w:t>
        </w:r>
      </w:ins>
      <w:r w:rsidR="00D9531B" w:rsidRPr="002F77F6">
        <w:t xml:space="preserve">2014_ZellerG, 2016_VogtmannE, 2017_JunY, and our </w:t>
      </w:r>
      <w:r w:rsidR="00474B2B" w:rsidRPr="002F77F6">
        <w:t xml:space="preserve">unpublished </w:t>
      </w:r>
      <w:r w:rsidR="00D9531B" w:rsidRPr="002F77F6">
        <w:t>dataset (</w:t>
      </w:r>
      <w:r w:rsidR="00D9531B" w:rsidRPr="002F77F6">
        <w:rPr>
          <w:color w:val="0000FF"/>
          <w:rPrChange w:id="632" w:author="Jun Yu (MEDT)" w:date="2021-10-18T15:07:00Z">
            <w:rPr/>
          </w:rPrChange>
        </w:rPr>
        <w:t xml:space="preserve">figure </w:t>
      </w:r>
      <w:r w:rsidR="00C77F17">
        <w:rPr>
          <w:color w:val="0000FF"/>
        </w:rPr>
        <w:t>1</w:t>
      </w:r>
      <w:r w:rsidR="00D9531B" w:rsidRPr="002F77F6">
        <w:rPr>
          <w:color w:val="0000FF"/>
          <w:rPrChange w:id="633" w:author="Jun Yu (MEDT)" w:date="2021-10-18T15:07:00Z">
            <w:rPr/>
          </w:rPrChange>
        </w:rPr>
        <w:t>d</w:t>
      </w:r>
      <w:r w:rsidR="00D9531B" w:rsidRPr="002F77F6">
        <w:t xml:space="preserve">). </w:t>
      </w:r>
      <w:commentRangeStart w:id="634"/>
      <w:del w:id="635" w:author="LIN, Yufeng" w:date="2021-10-20T17:59:00Z">
        <w:r w:rsidR="00D9531B" w:rsidRPr="002F77F6" w:rsidDel="00A109ED">
          <w:delText>Although they belong to the same genus,</w:delText>
        </w:r>
        <w:r w:rsidR="00100B81" w:rsidRPr="002F77F6" w:rsidDel="00A109ED">
          <w:delText xml:space="preserve"> they </w:delText>
        </w:r>
        <w:r w:rsidR="006A1ACE" w:rsidRPr="002F77F6" w:rsidDel="00A109ED">
          <w:delText xml:space="preserve">were shown to have </w:delText>
        </w:r>
        <w:r w:rsidR="00E81CE7" w:rsidRPr="002F77F6" w:rsidDel="00A109ED">
          <w:delText xml:space="preserve">a </w:delText>
        </w:r>
        <w:r w:rsidR="006A1ACE" w:rsidRPr="002F77F6" w:rsidDel="00A109ED">
          <w:delText>different association with CRC</w:delText>
        </w:r>
        <w:r w:rsidR="00E81CE7" w:rsidRPr="002F77F6" w:rsidDel="00A109ED">
          <w:delText>,</w:delText>
        </w:r>
        <w:r w:rsidR="006A1ACE" w:rsidRPr="002F77F6" w:rsidDel="00A109ED">
          <w:delText xml:space="preserve"> with</w:delText>
        </w:r>
        <w:r w:rsidR="00D9531B" w:rsidRPr="002F77F6" w:rsidDel="00A109ED">
          <w:rPr>
            <w:i/>
            <w:iCs/>
          </w:rPr>
          <w:delText xml:space="preserve"> A. rambellii</w:delText>
        </w:r>
        <w:r w:rsidR="00D9531B" w:rsidRPr="002F77F6" w:rsidDel="00A109ED">
          <w:delText xml:space="preserve"> </w:delText>
        </w:r>
        <w:r w:rsidR="006A1ACE" w:rsidRPr="002F77F6" w:rsidDel="00A109ED">
          <w:delText xml:space="preserve">being </w:delText>
        </w:r>
        <w:r w:rsidR="00D9531B" w:rsidRPr="002F77F6" w:rsidDel="00A109ED">
          <w:delText>enriched</w:delText>
        </w:r>
        <w:r w:rsidR="00474B2B" w:rsidRPr="002F77F6" w:rsidDel="00A109ED">
          <w:delText xml:space="preserve"> in CRC</w:delText>
        </w:r>
        <w:r w:rsidR="00D9531B" w:rsidRPr="002F77F6" w:rsidDel="00A109ED">
          <w:delText xml:space="preserve">, while </w:delText>
        </w:r>
        <w:r w:rsidR="00D9531B" w:rsidRPr="002F77F6" w:rsidDel="00A109ED">
          <w:rPr>
            <w:i/>
            <w:iCs/>
          </w:rPr>
          <w:delText>A. kawachii</w:delText>
        </w:r>
        <w:r w:rsidR="00D9531B" w:rsidRPr="002F77F6" w:rsidDel="00A109ED">
          <w:delText xml:space="preserve"> </w:delText>
        </w:r>
        <w:r w:rsidR="006A1ACE" w:rsidRPr="002F77F6" w:rsidDel="00A109ED">
          <w:delText xml:space="preserve">being </w:delText>
        </w:r>
        <w:r w:rsidR="00E81CE7" w:rsidRPr="002F77F6" w:rsidDel="00A109ED">
          <w:delText xml:space="preserve">the </w:delText>
        </w:r>
        <w:r w:rsidR="00474B2B" w:rsidRPr="002F77F6" w:rsidDel="00A109ED">
          <w:delText>opposite</w:delText>
        </w:r>
        <w:r w:rsidR="00D9531B" w:rsidRPr="002F77F6" w:rsidDel="00A109ED">
          <w:delText xml:space="preserve">. </w:delText>
        </w:r>
        <w:r w:rsidR="00E81CE7" w:rsidRPr="002F77F6" w:rsidDel="00A109ED">
          <w:delText>Notab</w:delText>
        </w:r>
        <w:r w:rsidR="006A1ACE" w:rsidRPr="002F77F6" w:rsidDel="00A109ED">
          <w:delText>ly, t</w:delText>
        </w:r>
      </w:del>
      <w:ins w:id="636" w:author="Jun Yu (MEDT)" w:date="2021-10-18T22:43:00Z">
        <w:del w:id="637" w:author="LIN, Yufeng" w:date="2021-10-20T17:59:00Z">
          <w:r w:rsidR="00BA3BD7" w:rsidRPr="002F77F6" w:rsidDel="00A109ED">
            <w:delText>T</w:delText>
          </w:r>
        </w:del>
      </w:ins>
      <w:del w:id="638" w:author="LIN, Yufeng" w:date="2021-10-20T17:59:00Z">
        <w:r w:rsidR="006A1ACE" w:rsidRPr="002F77F6" w:rsidDel="00A109ED">
          <w:delText>hey were also reported to have opposing actions in previous studies.</w:delText>
        </w:r>
        <w:r w:rsidR="00D9531B" w:rsidRPr="002F77F6" w:rsidDel="00A109ED">
          <w:delText xml:space="preserve"> </w:delText>
        </w:r>
        <w:r w:rsidR="00D9531B" w:rsidRPr="002F77F6" w:rsidDel="00A109ED">
          <w:rPr>
            <w:i/>
            <w:iCs/>
          </w:rPr>
          <w:delText xml:space="preserve">A. rambellii </w:delText>
        </w:r>
        <w:r w:rsidR="00D9531B" w:rsidRPr="002F77F6" w:rsidDel="00A109ED">
          <w:delText xml:space="preserve">has been </w:delText>
        </w:r>
        <w:r w:rsidR="006A1ACE" w:rsidRPr="002F77F6" w:rsidDel="00A109ED">
          <w:delText xml:space="preserve">demonstrated </w:delText>
        </w:r>
        <w:r w:rsidR="00D9531B" w:rsidRPr="002F77F6" w:rsidDel="00A109ED">
          <w:delText>to</w:delText>
        </w:r>
        <w:r w:rsidR="006A1ACE" w:rsidRPr="002F77F6" w:rsidDel="00A109ED">
          <w:delText xml:space="preserve"> </w:delText>
        </w:r>
        <w:r w:rsidR="00E81CE7" w:rsidRPr="002F77F6" w:rsidDel="00A109ED">
          <w:delText>accumulate</w:delText>
        </w:r>
        <w:r w:rsidR="00D9531B" w:rsidRPr="002F77F6" w:rsidDel="00A109ED">
          <w:delText xml:space="preserve"> aflatoxins (AF) and the aflatoxin precursor sterigmatocystin (ST)</w:delText>
        </w:r>
        <w:r w:rsidR="00D9531B" w:rsidRPr="002F77F6" w:rsidDel="00A109ED">
          <w:fldChar w:fldCharType="begin"/>
        </w:r>
        <w:r w:rsidR="002454EB" w:rsidRPr="002F77F6" w:rsidDel="00A109ED">
          <w:delInstrText xml:space="preserve"> ADDIN ZOTERO_ITEM CSL_CITATION {"citationID":"qcYljLH6","properties":{"formattedCitation":"\\super 31\\nosupersub{}","plainCitation":"31","noteIndex":0},"citationItems":[{"id":80,"uris":["http://zotero.org/users/7908919/items/PG8C37SZ"],"uri":["http://zotero.org/users/7908919/items/PG8C37SZ"],"itemData":{"id":80,"type":"article-journal","abstract":"Production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delInstrText>
        </w:r>
        <w:r w:rsidR="00D9531B" w:rsidRPr="002F77F6" w:rsidDel="00A109ED">
          <w:fldChar w:fldCharType="separate"/>
        </w:r>
        <w:r w:rsidR="002454EB" w:rsidRPr="002F77F6" w:rsidDel="00A109ED">
          <w:rPr>
            <w:kern w:val="0"/>
            <w:vertAlign w:val="superscript"/>
          </w:rPr>
          <w:delText>31</w:delText>
        </w:r>
        <w:r w:rsidR="00D9531B" w:rsidRPr="002F77F6" w:rsidDel="00A109ED">
          <w:fldChar w:fldCharType="end"/>
        </w:r>
        <w:r w:rsidR="00D9531B" w:rsidRPr="002F77F6" w:rsidDel="00A109ED">
          <w:delText xml:space="preserve">. AF and ST are </w:delText>
        </w:r>
        <w:r w:rsidR="006A1ACE" w:rsidRPr="002F77F6" w:rsidDel="00A109ED">
          <w:delText xml:space="preserve">well known as </w:delText>
        </w:r>
        <w:r w:rsidR="00D9531B" w:rsidRPr="002F77F6" w:rsidDel="00A109ED">
          <w:delText>the most carcinogenic natural products</w:delText>
        </w:r>
        <w:r w:rsidR="006A1ACE" w:rsidRPr="002F77F6" w:rsidDel="00A109ED">
          <w:delText xml:space="preserve"> </w:delText>
        </w:r>
        <w:r w:rsidR="00D9531B" w:rsidRPr="002F77F6" w:rsidDel="00A109ED">
          <w:fldChar w:fldCharType="begin"/>
        </w:r>
        <w:r w:rsidR="002454EB" w:rsidRPr="002F77F6" w:rsidDel="00A109ED">
          <w:delInstrText xml:space="preserve"> ADDIN ZOTERO_ITEM CSL_CITATION {"citationID":"bMfdjW53","properties":{"formattedCitation":"\\super 32\\nosupersub{}","plainCitation":"32","noteIndex":0},"citationItems":[{"id":79,"uris":["http://zotero.org/users/7908919/items/83I4FY7X"],"uri":["http://zotero.org/users/7908919/items/83I4FY7X"],"itemData":{"id":79,"type":"article-journal","abstract":"Accumulation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delInstrText>
        </w:r>
        <w:r w:rsidR="00D9531B" w:rsidRPr="002F77F6" w:rsidDel="00A109ED">
          <w:fldChar w:fldCharType="separate"/>
        </w:r>
        <w:r w:rsidR="002454EB" w:rsidRPr="002F77F6" w:rsidDel="00A109ED">
          <w:rPr>
            <w:kern w:val="0"/>
            <w:vertAlign w:val="superscript"/>
          </w:rPr>
          <w:delText>32</w:delText>
        </w:r>
        <w:r w:rsidR="00D9531B" w:rsidRPr="002F77F6" w:rsidDel="00A109ED">
          <w:fldChar w:fldCharType="end"/>
        </w:r>
        <w:r w:rsidR="00D9531B" w:rsidRPr="002F77F6" w:rsidDel="00A109ED">
          <w:delText>. In contrast,</w:delText>
        </w:r>
        <w:r w:rsidR="00D9531B" w:rsidRPr="002F77F6" w:rsidDel="00A109ED">
          <w:rPr>
            <w:i/>
            <w:iCs/>
          </w:rPr>
          <w:delText xml:space="preserve"> A. kawachii</w:delText>
        </w:r>
        <w:r w:rsidR="00D9531B" w:rsidRPr="002F77F6" w:rsidDel="00A109ED">
          <w:delText xml:space="preserve"> was reported </w:delText>
        </w:r>
        <w:r w:rsidR="00E81CE7" w:rsidRPr="002F77F6" w:rsidDel="00A109ED">
          <w:delText>to enhance</w:delText>
        </w:r>
        <w:r w:rsidR="00405527" w:rsidRPr="002F77F6" w:rsidDel="00A109ED">
          <w:delText xml:space="preserve"> anticancer effects of</w:delText>
        </w:r>
        <w:r w:rsidR="00D9531B" w:rsidRPr="002F77F6" w:rsidDel="00A109ED">
          <w:delText xml:space="preserve"> </w:delText>
        </w:r>
        <w:r w:rsidR="00E96C2E" w:rsidRPr="002F77F6" w:rsidDel="00A109ED">
          <w:delText>anti</w:delText>
        </w:r>
        <w:r w:rsidR="00D9531B" w:rsidRPr="002F77F6" w:rsidDel="00A109ED">
          <w:delText>cancer herbs, such as Korean mistletoe</w:delText>
        </w:r>
        <w:r w:rsidR="00D9531B" w:rsidRPr="002F77F6" w:rsidDel="00A109ED">
          <w:fldChar w:fldCharType="begin"/>
        </w:r>
        <w:r w:rsidR="002454EB" w:rsidRPr="002F77F6" w:rsidDel="00A109ED">
          <w:delInstrText xml:space="preserve"> ADDIN ZOTERO_ITEM CSL_CITATION {"citationID":"Mnvk10ju","properties":{"formattedCitation":"\\super 33\\nosupersub{}","plainCitation":"33","noteIndex":0},"citationItems":[{"id":378,"uris":["http://zotero.org/users/7908919/items/VJFURWF8"],"uri":["http://zotero.org/users/7908919/items/VJFURWF8"],"itemData":{"id":378,"type":"article-journal","abstract":"The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delInstrText>
        </w:r>
        <w:r w:rsidR="002454EB" w:rsidRPr="002F77F6" w:rsidDel="00A109ED">
          <w:rPr>
            <w:rFonts w:hint="eastAsia"/>
          </w:rPr>
          <w:delInstrText>′</w:delInstrText>
        </w:r>
        <w:r w:rsidR="002454EB" w:rsidRPr="002F77F6" w:rsidDel="00A109ED">
          <w:delInstrText>,7</w:delInstrText>
        </w:r>
        <w:r w:rsidR="002454EB" w:rsidRPr="002F77F6" w:rsidDel="00A109ED">
          <w:rPr>
            <w:rFonts w:hint="eastAsia"/>
          </w:rPr>
          <w:delInstrText>′</w:delInstrText>
        </w:r>
        <w:r w:rsidR="002454EB" w:rsidRPr="002F77F6" w:rsidDel="00A109ED">
          <w:del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delInstrText>
        </w:r>
        <w:r w:rsidR="00D9531B" w:rsidRPr="002F77F6" w:rsidDel="00A109ED">
          <w:fldChar w:fldCharType="separate"/>
        </w:r>
        <w:r w:rsidR="002454EB" w:rsidRPr="002F77F6" w:rsidDel="00A109ED">
          <w:rPr>
            <w:kern w:val="0"/>
            <w:vertAlign w:val="superscript"/>
          </w:rPr>
          <w:delText>33</w:delText>
        </w:r>
        <w:r w:rsidR="00D9531B" w:rsidRPr="002F77F6" w:rsidDel="00A109ED">
          <w:fldChar w:fldCharType="end"/>
        </w:r>
        <w:r w:rsidR="00D9531B" w:rsidRPr="002F77F6" w:rsidDel="00A109ED">
          <w:delText xml:space="preserve"> and fermented silkworm larvae</w:delText>
        </w:r>
        <w:r w:rsidR="00D9531B" w:rsidRPr="002F77F6" w:rsidDel="00A109ED">
          <w:fldChar w:fldCharType="begin"/>
        </w:r>
        <w:r w:rsidR="002454EB" w:rsidRPr="002F77F6" w:rsidDel="00A109ED">
          <w:delInstrText xml:space="preserve"> ADDIN ZOTERO_ITEM CSL_CITATION {"citationID":"d4hPaY0y","properties":{"formattedCitation":"\\super 34\\nosupersub{}","plainCitation":"34","noteIndex":0},"citationItems":[{"id":373,"uris":["http://zotero.org/users/7908919/items/7KMZE2U3"],"uri":["http://zotero.org/users/7908919/items/7KMZE2U3"],"itemData":{"id":373,"type":"article-journal","abstract":"Background\nMulberry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00D9531B" w:rsidRPr="002F77F6" w:rsidDel="00A109ED">
          <w:fldChar w:fldCharType="separate"/>
        </w:r>
        <w:r w:rsidR="002454EB" w:rsidRPr="002F77F6" w:rsidDel="00A109ED">
          <w:rPr>
            <w:kern w:val="0"/>
            <w:vertAlign w:val="superscript"/>
          </w:rPr>
          <w:delText>34</w:delText>
        </w:r>
        <w:r w:rsidR="00D9531B" w:rsidRPr="002F77F6" w:rsidDel="00A109ED">
          <w:fldChar w:fldCharType="end"/>
        </w:r>
        <w:r w:rsidR="00D9531B" w:rsidRPr="002F77F6" w:rsidDel="00A109ED">
          <w:delText>.</w:delText>
        </w:r>
        <w:r w:rsidR="00474B2B" w:rsidRPr="002F77F6" w:rsidDel="00A109ED">
          <w:delText xml:space="preserve"> </w:delText>
        </w:r>
        <w:r w:rsidR="006A1ACE" w:rsidRPr="002F77F6" w:rsidDel="00A109ED">
          <w:delText xml:space="preserve"> All these previous literature</w:delText>
        </w:r>
        <w:r w:rsidR="00E96C2E" w:rsidRPr="002F77F6" w:rsidDel="00A109ED">
          <w:delText>s</w:delText>
        </w:r>
        <w:r w:rsidR="006A1ACE" w:rsidRPr="002F77F6" w:rsidDel="00A109ED">
          <w:delText xml:space="preserve"> supported our findings</w:delText>
        </w:r>
        <w:r w:rsidR="00474B2B" w:rsidRPr="002F77F6" w:rsidDel="00A109ED">
          <w:delText>.</w:delText>
        </w:r>
        <w:r w:rsidR="00D9531B" w:rsidRPr="002F77F6" w:rsidDel="00A109ED">
          <w:delText xml:space="preserve"> </w:delText>
        </w:r>
        <w:commentRangeEnd w:id="634"/>
        <w:r w:rsidR="00BA3BD7" w:rsidRPr="002F77F6" w:rsidDel="00A109ED">
          <w:rPr>
            <w:rStyle w:val="CommentReference"/>
          </w:rPr>
          <w:commentReference w:id="634"/>
        </w:r>
      </w:del>
      <w:r w:rsidR="00D9531B" w:rsidRPr="002F77F6">
        <w:t xml:space="preserve">Collectively, our </w:t>
      </w:r>
      <w:ins w:id="639" w:author="Jun Yu (MEDT)" w:date="2021-10-18T22:45:00Z">
        <w:r w:rsidR="001968F1" w:rsidRPr="002F77F6">
          <w:t>m</w:t>
        </w:r>
      </w:ins>
      <w:ins w:id="640" w:author="Jun Yu (MEDT)" w:date="2021-10-18T22:44:00Z">
        <w:r w:rsidR="00637C2D" w:rsidRPr="002F77F6">
          <w:t xml:space="preserve">ulti-cohort </w:t>
        </w:r>
      </w:ins>
      <w:del w:id="641" w:author="Jun Yu (MEDT)" w:date="2021-10-18T22:44:00Z">
        <w:r w:rsidR="00D9531B" w:rsidRPr="002F77F6" w:rsidDel="00637C2D">
          <w:delText>meta-</w:delText>
        </w:r>
      </w:del>
      <w:r w:rsidR="00D9531B" w:rsidRPr="002F77F6">
        <w:t xml:space="preserve">analysis revealed </w:t>
      </w:r>
      <w:del w:id="642" w:author="Jun Yu (MEDT)" w:date="2021-10-18T22:45:00Z">
        <w:r w:rsidR="00D9531B" w:rsidRPr="002F77F6" w:rsidDel="001968F1">
          <w:delText xml:space="preserve">the </w:delText>
        </w:r>
        <w:r w:rsidR="00E81CE7" w:rsidRPr="002F77F6" w:rsidDel="001968F1">
          <w:delText>essential</w:delText>
        </w:r>
      </w:del>
      <w:ins w:id="643" w:author="Jun Yu (MEDT)" w:date="2021-10-18T22:45:00Z">
        <w:r w:rsidR="001968F1" w:rsidRPr="002F77F6">
          <w:t>that the</w:t>
        </w:r>
      </w:ins>
      <w:r w:rsidR="00E81CE7" w:rsidRPr="002F77F6">
        <w:t xml:space="preserve"> </w:t>
      </w:r>
      <w:ins w:id="644" w:author="Jun Yu (MEDT)" w:date="2021-10-18T22:45:00Z">
        <w:r w:rsidR="001968F1" w:rsidRPr="002F77F6">
          <w:t xml:space="preserve">enriched </w:t>
        </w:r>
      </w:ins>
      <w:del w:id="645" w:author="Jun Yu (MEDT)" w:date="2021-10-18T22:45:00Z">
        <w:r w:rsidR="004314C2" w:rsidRPr="002F77F6" w:rsidDel="001968F1">
          <w:delText>fungi</w:delText>
        </w:r>
        <w:r w:rsidR="00D9531B" w:rsidRPr="002F77F6" w:rsidDel="001968F1">
          <w:delText xml:space="preserve">, </w:delText>
        </w:r>
      </w:del>
      <w:r w:rsidR="00D9531B" w:rsidRPr="002F77F6">
        <w:rPr>
          <w:i/>
          <w:iCs/>
        </w:rPr>
        <w:t>A.</w:t>
      </w:r>
      <w:r w:rsidR="00D9531B" w:rsidRPr="002F77F6">
        <w:t xml:space="preserve"> </w:t>
      </w:r>
      <w:r w:rsidR="00D9531B" w:rsidRPr="002F77F6">
        <w:rPr>
          <w:i/>
          <w:iCs/>
        </w:rPr>
        <w:t>rambellii</w:t>
      </w:r>
      <w:r w:rsidR="00D9531B" w:rsidRPr="002F77F6">
        <w:t xml:space="preserve"> and </w:t>
      </w:r>
      <w:ins w:id="646" w:author="Jun Yu (MEDT)" w:date="2021-10-18T22:45:00Z">
        <w:r w:rsidR="001968F1" w:rsidRPr="002F77F6">
          <w:t xml:space="preserve">depleted </w:t>
        </w:r>
      </w:ins>
      <w:r w:rsidR="00D9531B" w:rsidRPr="002F77F6">
        <w:rPr>
          <w:i/>
          <w:iCs/>
        </w:rPr>
        <w:t>A. kawachii</w:t>
      </w:r>
      <w:r w:rsidR="00D9531B" w:rsidRPr="002F77F6">
        <w:t xml:space="preserve">, </w:t>
      </w:r>
      <w:del w:id="647" w:author="Jun Yu (MEDT)" w:date="2021-10-18T22:45:00Z">
        <w:r w:rsidR="00D9531B" w:rsidRPr="002F77F6" w:rsidDel="001968F1">
          <w:delText xml:space="preserve">that </w:delText>
        </w:r>
      </w:del>
      <w:r w:rsidR="006A1ACE" w:rsidRPr="002F77F6">
        <w:t xml:space="preserve">were </w:t>
      </w:r>
      <w:r w:rsidR="00D9531B" w:rsidRPr="002F77F6">
        <w:t xml:space="preserve">significantly </w:t>
      </w:r>
      <w:r w:rsidR="006A1ACE" w:rsidRPr="002F77F6">
        <w:t xml:space="preserve">associated </w:t>
      </w:r>
      <w:r w:rsidR="00D9531B" w:rsidRPr="002F77F6">
        <w:t xml:space="preserve">with CRC </w:t>
      </w:r>
      <w:del w:id="648" w:author="Jun Yu (MEDT)" w:date="2021-10-18T22:46:00Z">
        <w:r w:rsidR="006A1ACE" w:rsidRPr="002F77F6" w:rsidDel="001968F1">
          <w:delText xml:space="preserve">across </w:delText>
        </w:r>
      </w:del>
      <w:ins w:id="649" w:author="Jun Yu (MEDT)" w:date="2021-10-18T22:46:00Z">
        <w:r w:rsidR="001968F1" w:rsidRPr="002F77F6">
          <w:t xml:space="preserve">in </w:t>
        </w:r>
      </w:ins>
      <w:r w:rsidR="00D9531B" w:rsidRPr="002F77F6">
        <w:t xml:space="preserve">multiple </w:t>
      </w:r>
      <w:del w:id="650" w:author="Jun Yu (MEDT)" w:date="2021-10-18T22:45:00Z">
        <w:r w:rsidR="00D9531B" w:rsidRPr="002F77F6" w:rsidDel="001968F1">
          <w:delText>metagenomic studies</w:delText>
        </w:r>
      </w:del>
      <w:ins w:id="651" w:author="Jun Yu (MEDT)" w:date="2021-10-18T22:45:00Z">
        <w:r w:rsidR="001968F1" w:rsidRPr="002F77F6">
          <w:t>cohorts</w:t>
        </w:r>
      </w:ins>
      <w:r w:rsidR="00D9531B" w:rsidRPr="002F77F6">
        <w:t xml:space="preserve">. </w:t>
      </w:r>
    </w:p>
    <w:p w14:paraId="2FC03611" w14:textId="77777777" w:rsidR="00766643" w:rsidRPr="002F77F6" w:rsidRDefault="00766643" w:rsidP="00766643">
      <w:pPr>
        <w:spacing w:before="0" w:after="0"/>
        <w:rPr>
          <w:ins w:id="652" w:author="Jun Yu (MEDT)" w:date="2021-10-19T10:55:00Z"/>
        </w:rPr>
      </w:pPr>
    </w:p>
    <w:p w14:paraId="35CCA490" w14:textId="446176F4" w:rsidR="00D11917" w:rsidRPr="002F77F6" w:rsidRDefault="00D11917" w:rsidP="00C25889">
      <w:pPr>
        <w:pStyle w:val="title20825"/>
      </w:pPr>
      <w:r w:rsidRPr="00C77F17">
        <w:rPr>
          <w:i/>
        </w:rPr>
        <w:t xml:space="preserve">Aspergillus rambellii </w:t>
      </w:r>
      <w:del w:id="653" w:author="Jun Yu (MEDT)" w:date="2021-10-19T10:56:00Z">
        <w:r w:rsidRPr="002F77F6" w:rsidDel="00D11917">
          <w:rPr>
            <w:rPrChange w:id="654" w:author="Jun Yu (MEDT)" w:date="2021-10-19T14:18:00Z">
              <w:rPr/>
            </w:rPrChange>
          </w:rPr>
          <w:delText xml:space="preserve">and its conditioned medium </w:delText>
        </w:r>
      </w:del>
      <w:r w:rsidRPr="002F77F6">
        <w:rPr>
          <w:rPrChange w:id="655" w:author="Jun Yu (MEDT)" w:date="2021-10-19T14:18:00Z">
            <w:rPr/>
          </w:rPrChange>
        </w:rPr>
        <w:t>promote</w:t>
      </w:r>
      <w:ins w:id="656" w:author="Jun Yu (MEDT)" w:date="2021-10-19T10:56:00Z">
        <w:r w:rsidRPr="002F77F6">
          <w:rPr>
            <w:rPrChange w:id="657" w:author="Jun Yu (MEDT)" w:date="2021-10-19T14:18:00Z">
              <w:rPr/>
            </w:rPrChange>
          </w:rPr>
          <w:t>s</w:t>
        </w:r>
      </w:ins>
      <w:r w:rsidRPr="002F77F6">
        <w:rPr>
          <w:rPrChange w:id="658" w:author="Jun Yu (MEDT)" w:date="2021-10-19T14:18:00Z">
            <w:rPr/>
          </w:rPrChange>
        </w:rPr>
        <w:t xml:space="preserve"> </w:t>
      </w:r>
      <w:del w:id="659" w:author="Jun Yu (MEDT)" w:date="2021-10-19T10:56:00Z">
        <w:r w:rsidRPr="002F77F6" w:rsidDel="00D11917">
          <w:rPr>
            <w:rPrChange w:id="660" w:author="Jun Yu (MEDT)" w:date="2021-10-19T14:18:00Z">
              <w:rPr/>
            </w:rPrChange>
          </w:rPr>
          <w:delText xml:space="preserve">the viability of </w:delText>
        </w:r>
      </w:del>
      <w:r w:rsidRPr="002F77F6">
        <w:rPr>
          <w:rPrChange w:id="661" w:author="Jun Yu (MEDT)" w:date="2021-10-19T14:18:00Z">
            <w:rPr/>
          </w:rPrChange>
        </w:rPr>
        <w:t>colon cancer cell</w:t>
      </w:r>
      <w:ins w:id="662" w:author="Jun Yu (MEDT)" w:date="2021-10-19T10:56:00Z">
        <w:r w:rsidRPr="002F77F6">
          <w:rPr>
            <w:rPrChange w:id="663" w:author="Jun Yu (MEDT)" w:date="2021-10-19T14:18:00Z">
              <w:rPr/>
            </w:rPrChange>
          </w:rPr>
          <w:t xml:space="preserve"> growth</w:t>
        </w:r>
      </w:ins>
      <w:del w:id="664" w:author="Jun Yu (MEDT)" w:date="2021-10-19T10:56:00Z">
        <w:r w:rsidRPr="002F77F6" w:rsidDel="00D11917">
          <w:rPr>
            <w:rPrChange w:id="665" w:author="Jun Yu (MEDT)" w:date="2021-10-19T14:18:00Z">
              <w:rPr/>
            </w:rPrChange>
          </w:rPr>
          <w:delText>s.</w:delText>
        </w:r>
      </w:del>
      <w:r w:rsidRPr="002F77F6">
        <w:t xml:space="preserve"> </w:t>
      </w:r>
    </w:p>
    <w:p w14:paraId="2AAE6201" w14:textId="74F9A11C" w:rsidR="00BA0A8A" w:rsidRPr="002F77F6" w:rsidRDefault="00D11917" w:rsidP="00766643">
      <w:pPr>
        <w:spacing w:before="0" w:after="0"/>
        <w:rPr>
          <w:color w:val="0000FF"/>
        </w:rPr>
      </w:pPr>
      <w:r w:rsidRPr="002F77F6">
        <w:t>[TBA]</w:t>
      </w:r>
      <w:ins w:id="666" w:author="Jun Yu (MEDT)" w:date="2021-10-19T11:21:00Z">
        <w:r w:rsidR="00472BA0" w:rsidRPr="002F77F6">
          <w:t xml:space="preserve"> </w:t>
        </w:r>
        <w:r w:rsidR="00472BA0" w:rsidRPr="002F77F6">
          <w:rPr>
            <w:color w:val="0000FF"/>
            <w:rPrChange w:id="667" w:author="Jun Yu (MEDT)" w:date="2021-10-19T11:22:00Z">
              <w:rPr>
                <w:highlight w:val="yellow"/>
              </w:rPr>
            </w:rPrChange>
          </w:rPr>
          <w:t xml:space="preserve">figure </w:t>
        </w:r>
      </w:ins>
      <w:r w:rsidR="00C77F17">
        <w:rPr>
          <w:color w:val="0000FF"/>
        </w:rPr>
        <w:t>2</w:t>
      </w:r>
    </w:p>
    <w:p w14:paraId="59F3F13F" w14:textId="77777777" w:rsidR="00766643" w:rsidRPr="002F77F6" w:rsidRDefault="00766643" w:rsidP="00766643">
      <w:pPr>
        <w:spacing w:before="0" w:after="0"/>
        <w:rPr>
          <w:rFonts w:eastAsiaTheme="minorEastAsia"/>
          <w:color w:val="0000FF"/>
        </w:rPr>
      </w:pPr>
    </w:p>
    <w:p w14:paraId="4DF4DAF3" w14:textId="09850845" w:rsidR="00D64894" w:rsidRPr="002F77F6" w:rsidDel="008C161B" w:rsidRDefault="00A87D74">
      <w:pPr>
        <w:pStyle w:val="title20825"/>
        <w:rPr>
          <w:del w:id="668" w:author="Jun Yu (MEDT)" w:date="2021-10-19T10:56:00Z"/>
        </w:rPr>
      </w:pPr>
      <w:del w:id="669" w:author="Jun Yu (MEDT)" w:date="2021-10-19T09:56:00Z">
        <w:r w:rsidRPr="002F77F6" w:rsidDel="00DC1F8B">
          <w:delText>Machine learning model</w:delText>
        </w:r>
        <w:r w:rsidR="00C765A9" w:rsidRPr="002F77F6" w:rsidDel="00DC1F8B">
          <w:delText>s</w:delText>
        </w:r>
        <w:r w:rsidRPr="002F77F6" w:rsidDel="00DC1F8B">
          <w:delText xml:space="preserve"> using </w:delText>
        </w:r>
        <w:r w:rsidR="00D64894" w:rsidRPr="002F77F6" w:rsidDel="00DC1F8B">
          <w:delText>f</w:delText>
        </w:r>
      </w:del>
      <w:del w:id="670" w:author="Jun Yu (MEDT)" w:date="2021-10-19T10:56:00Z">
        <w:r w:rsidR="00D64894" w:rsidRPr="002F77F6" w:rsidDel="008C161B">
          <w:delText xml:space="preserve">ungal-bacterial </w:delText>
        </w:r>
        <w:r w:rsidRPr="002F77F6" w:rsidDel="008C161B">
          <w:delText xml:space="preserve">markers to </w:delText>
        </w:r>
      </w:del>
      <w:del w:id="671" w:author="Jun Yu (MEDT)" w:date="2021-10-19T09:56:00Z">
        <w:r w:rsidRPr="002F77F6" w:rsidDel="004E3E1A">
          <w:delText xml:space="preserve">identify </w:delText>
        </w:r>
      </w:del>
      <w:del w:id="672" w:author="Jun Yu (MEDT)" w:date="2021-10-19T10:56:00Z">
        <w:r w:rsidRPr="002F77F6" w:rsidDel="008C161B">
          <w:delText xml:space="preserve">CRC patients from </w:delText>
        </w:r>
        <w:r w:rsidR="00C765A9" w:rsidRPr="002F77F6" w:rsidDel="008C161B">
          <w:delText xml:space="preserve">healthy </w:delText>
        </w:r>
      </w:del>
      <w:del w:id="673" w:author="Jun Yu (MEDT)" w:date="2021-10-19T09:56:00Z">
        <w:r w:rsidR="00C765A9" w:rsidRPr="002F77F6" w:rsidDel="004E3E1A">
          <w:delText>populations</w:delText>
        </w:r>
      </w:del>
    </w:p>
    <w:p w14:paraId="4E4B6A0D" w14:textId="637930B7" w:rsidR="005428EB" w:rsidRPr="002F77F6" w:rsidDel="008C161B" w:rsidRDefault="00211129" w:rsidP="00A109ED">
      <w:pPr>
        <w:spacing w:before="0" w:after="0"/>
        <w:rPr>
          <w:del w:id="674" w:author="Jun Yu (MEDT)" w:date="2021-10-19T10:56:00Z"/>
        </w:rPr>
      </w:pPr>
      <w:del w:id="675" w:author="Jun Yu (MEDT)" w:date="2021-10-19T10:56:00Z">
        <w:r w:rsidRPr="002F77F6" w:rsidDel="008C161B">
          <w:delText xml:space="preserve">To identify the significant differentially abundant bacteria between CRC and healthy individuals, we performed Wilcoxon rank-sum test with stringent selection criteria (q-value &lt; 0.01, </w:delText>
        </w:r>
      </w:del>
      <m:oMath>
        <m:d>
          <m:dPr>
            <m:begChr m:val="|"/>
            <m:endChr m:val="|"/>
            <m:ctrlPr>
              <w:del w:id="676" w:author="Jun Yu (MEDT)" w:date="2021-10-19T10:56:00Z">
                <w:rPr>
                  <w:rFonts w:ascii="Cambria Math" w:hAnsi="Cambria Math"/>
                  <w:i/>
                </w:rPr>
              </w:del>
            </m:ctrlPr>
          </m:dPr>
          <m:e>
            <m:func>
              <m:funcPr>
                <m:ctrlPr>
                  <w:del w:id="677" w:author="Jun Yu (MEDT)" w:date="2021-10-19T10:56:00Z">
                    <w:rPr>
                      <w:rFonts w:ascii="Cambria Math" w:hAnsi="Cambria Math"/>
                      <w:i/>
                    </w:rPr>
                  </w:del>
                </m:ctrlPr>
              </m:funcPr>
              <m:fName>
                <m:sSub>
                  <m:sSubPr>
                    <m:ctrlPr>
                      <w:del w:id="678" w:author="Jun Yu (MEDT)" w:date="2021-10-19T10:56:00Z">
                        <w:rPr>
                          <w:rFonts w:ascii="Cambria Math" w:hAnsi="Cambria Math"/>
                          <w:i/>
                        </w:rPr>
                      </w:del>
                    </m:ctrlPr>
                  </m:sSubPr>
                  <m:e>
                    <m:r>
                      <w:del w:id="679" w:author="Jun Yu (MEDT)" w:date="2021-10-19T10:56:00Z">
                        <m:rPr>
                          <m:sty m:val="b"/>
                        </m:rPr>
                        <w:rPr>
                          <w:rFonts w:ascii="Cambria Math" w:hAnsi="Cambria Math"/>
                        </w:rPr>
                        <m:t>log</m:t>
                      </w:del>
                    </m:r>
                  </m:e>
                  <m:sub>
                    <m:r>
                      <w:del w:id="680" w:author="Jun Yu (MEDT)" w:date="2021-10-19T10:56:00Z">
                        <m:rPr>
                          <m:sty m:val="bi"/>
                        </m:rPr>
                        <w:rPr>
                          <w:rFonts w:ascii="Cambria Math" w:hAnsi="Cambria Math"/>
                        </w:rPr>
                        <m:t>2</m:t>
                      </w:del>
                    </m:r>
                  </m:sub>
                </m:sSub>
              </m:fName>
              <m:e>
                <m:r>
                  <w:del w:id="681" w:author="Jun Yu (MEDT)" w:date="2021-10-19T10:56:00Z">
                    <m:rPr>
                      <m:sty m:val="bi"/>
                    </m:rPr>
                    <w:rPr>
                      <w:rFonts w:ascii="Cambria Math" w:hAnsi="Cambria Math"/>
                    </w:rPr>
                    <m:t>FC</m:t>
                  </w:del>
                </m:r>
              </m:e>
            </m:func>
          </m:e>
        </m:d>
        <m:r>
          <w:del w:id="682" w:author="Jun Yu (MEDT)" w:date="2021-10-19T10:56:00Z">
            <m:rPr>
              <m:sty m:val="bi"/>
            </m:rPr>
            <w:rPr>
              <w:rFonts w:ascii="Cambria Math" w:hAnsi="Cambria Math"/>
            </w:rPr>
            <m:t>&gt;0.5</m:t>
          </w:del>
        </m:r>
      </m:oMath>
      <w:del w:id="683" w:author="Jun Yu (MEDT)" w:date="2021-10-19T10:56:00Z">
        <w:r w:rsidRPr="002F77F6" w:rsidDel="008C161B">
          <w:delText>, unclassified species removed) (</w:delText>
        </w:r>
        <w:r w:rsidRPr="002F77F6" w:rsidDel="008C161B">
          <w:rPr>
            <w:b/>
            <w:color w:val="0000FF"/>
            <w:rPrChange w:id="684" w:author="Jun Yu (MEDT)" w:date="2021-10-18T15:02:00Z">
              <w:rPr/>
            </w:rPrChange>
          </w:rPr>
          <w:delText>supplementary table 10</w:delText>
        </w:r>
        <w:r w:rsidRPr="002F77F6" w:rsidDel="008C161B">
          <w:delText>). Thirty-one differentially abundant bacteria were identified in CRC</w:delText>
        </w:r>
        <w:r w:rsidR="00E81CE7" w:rsidRPr="002F77F6" w:rsidDel="008C161B">
          <w:delText>,</w:delText>
        </w:r>
        <w:r w:rsidRPr="002F77F6" w:rsidDel="008C161B">
          <w:delText xml:space="preserve"> which w</w:delText>
        </w:r>
        <w:r w:rsidR="00E81CE7" w:rsidRPr="002F77F6" w:rsidDel="008C161B">
          <w:delText>as</w:delText>
        </w:r>
        <w:r w:rsidRPr="002F77F6" w:rsidDel="008C161B">
          <w:delText xml:space="preserve"> more significant </w:delText>
        </w:r>
        <w:r w:rsidR="00E81CE7" w:rsidRPr="002F77F6" w:rsidDel="008C161B">
          <w:delText>than</w:delText>
        </w:r>
        <w:r w:rsidRPr="002F77F6" w:rsidDel="008C161B">
          <w:delText xml:space="preserve"> fungi </w:delText>
        </w:r>
        <w:r w:rsidRPr="002F77F6" w:rsidDel="008C161B">
          <w:rPr>
            <w:b/>
            <w:color w:val="0000FF"/>
            <w:rPrChange w:id="685" w:author="Jun Yu (MEDT)" w:date="2021-10-18T15:02:00Z">
              <w:rPr/>
            </w:rPrChange>
          </w:rPr>
          <w:delText>(supplementary table 10</w:delText>
        </w:r>
      </w:del>
      <w:del w:id="686" w:author="Jun Yu (MEDT)" w:date="2021-10-19T10:03:00Z">
        <w:r w:rsidRPr="002F77F6" w:rsidDel="00E258C1">
          <w:delText xml:space="preserve">). At least half of the </w:delText>
        </w:r>
        <w:r w:rsidR="00E81CE7" w:rsidRPr="002F77F6" w:rsidDel="00E258C1">
          <w:delText>identified bacteria have been reported to be</w:delText>
        </w:r>
      </w:del>
      <w:del w:id="687" w:author="Jun Yu (MEDT)" w:date="2021-10-19T10:56:00Z">
        <w:r w:rsidR="00E81CE7" w:rsidRPr="002F77F6" w:rsidDel="008C161B">
          <w:delText xml:space="preserve"> CRC-related</w:delText>
        </w:r>
      </w:del>
      <w:del w:id="688" w:author="Jun Yu (MEDT)" w:date="2021-10-19T10:04:00Z">
        <w:r w:rsidR="00E81CE7" w:rsidRPr="002F77F6" w:rsidDel="00E258C1">
          <w:delText>, such as</w:delText>
        </w:r>
      </w:del>
      <w:del w:id="689" w:author="Jun Yu (MEDT)" w:date="2021-10-19T10:56:00Z">
        <w:r w:rsidR="00E81CE7" w:rsidRPr="002F77F6" w:rsidDel="008C161B">
          <w:delText xml:space="preserve"> </w:delText>
        </w:r>
        <w:r w:rsidR="00E81CE7" w:rsidRPr="002F77F6" w:rsidDel="008C161B">
          <w:rPr>
            <w:i/>
            <w:iCs/>
          </w:rPr>
          <w:delText>Fusobacterium nucleatum</w:delText>
        </w:r>
        <w:r w:rsidR="00E81CE7" w:rsidRPr="002F77F6" w:rsidDel="008C161B">
          <w:delText xml:space="preserve">, </w:delText>
        </w:r>
        <w:r w:rsidR="00E81CE7" w:rsidRPr="002F77F6" w:rsidDel="008C161B">
          <w:rPr>
            <w:i/>
            <w:iCs/>
          </w:rPr>
          <w:delText>Parvimonas micra</w:delText>
        </w:r>
        <w:r w:rsidR="00E81CE7" w:rsidRPr="002F77F6" w:rsidDel="008C161B">
          <w:delText xml:space="preserve">, and </w:delText>
        </w:r>
        <w:r w:rsidR="00E81CE7" w:rsidRPr="002F77F6" w:rsidDel="008C161B">
          <w:rPr>
            <w:i/>
            <w:iCs/>
          </w:rPr>
          <w:delText>Gemella morbillorum</w:delText>
        </w:r>
        <w:r w:rsidR="008F0C4F" w:rsidRPr="002F77F6" w:rsidDel="008C161B">
          <w:delText>,</w:delText>
        </w:r>
        <w:r w:rsidR="00E81CE7" w:rsidRPr="002F77F6" w:rsidDel="008C161B">
          <w:delText xml:space="preserve"> </w:delText>
        </w:r>
      </w:del>
      <w:del w:id="690" w:author="Jun Yu (MEDT)" w:date="2021-10-19T10:04:00Z">
        <w:r w:rsidR="00E81CE7" w:rsidRPr="002F77F6" w:rsidDel="00E258C1">
          <w:delText xml:space="preserve">or </w:delText>
        </w:r>
        <w:r w:rsidR="008F0C4F" w:rsidRPr="002F77F6" w:rsidDel="00E258C1">
          <w:delText xml:space="preserve">potential </w:delText>
        </w:r>
        <w:r w:rsidR="00E81CE7" w:rsidRPr="002F77F6" w:rsidDel="00E258C1">
          <w:delText>probiotics including</w:delText>
        </w:r>
      </w:del>
      <w:del w:id="691" w:author="Jun Yu (MEDT)" w:date="2021-10-19T10:56:00Z">
        <w:r w:rsidR="00E81CE7" w:rsidRPr="002F77F6" w:rsidDel="008C161B">
          <w:delText xml:space="preserve"> </w:delText>
        </w:r>
        <w:r w:rsidRPr="002F77F6" w:rsidDel="008C161B">
          <w:rPr>
            <w:i/>
            <w:iCs/>
          </w:rPr>
          <w:delText>Roseburia</w:delText>
        </w:r>
        <w:r w:rsidRPr="002F77F6" w:rsidDel="008C161B">
          <w:delText xml:space="preserve"> </w:delText>
        </w:r>
        <w:r w:rsidRPr="002F77F6" w:rsidDel="008C161B">
          <w:rPr>
            <w:i/>
            <w:iCs/>
          </w:rPr>
          <w:delText>intestinalis</w:delText>
        </w:r>
        <w:r w:rsidRPr="002F77F6" w:rsidDel="008C161B">
          <w:delText xml:space="preserve">, </w:delText>
        </w:r>
        <w:r w:rsidRPr="002F77F6" w:rsidDel="008C161B">
          <w:rPr>
            <w:i/>
            <w:iCs/>
          </w:rPr>
          <w:delText>Bifidobacterium</w:delText>
        </w:r>
        <w:r w:rsidRPr="002F77F6" w:rsidDel="008C161B">
          <w:delText xml:space="preserve"> </w:delText>
        </w:r>
        <w:r w:rsidRPr="002F77F6" w:rsidDel="008C161B">
          <w:rPr>
            <w:i/>
            <w:iCs/>
          </w:rPr>
          <w:delText>bifidum</w:delText>
        </w:r>
        <w:r w:rsidR="008F0C4F" w:rsidRPr="002F77F6" w:rsidDel="008C161B">
          <w:fldChar w:fldCharType="begin"/>
        </w:r>
        <w:r w:rsidR="00FD106C" w:rsidRPr="002F77F6" w:rsidDel="008C161B">
          <w:delInstrText xml:space="preserve"> ADDIN ZOTERO_ITEM CSL_CITATION {"citationID":"a1o7ntj50rv","properties":{"formattedCitation":"\\super 34\\uc0\\u8211{}45\\nosupersub{}","plainCitation":"34–45","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48,"uris":["http://zotero.org/users/7908919/items/2VHDRTRU"],"uri":["http://zotero.org/users/7908919/items/2VHDRTRU"],"itemData":{"id":48,"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32,"uris":["http://zotero.org/users/7908919/items/DP7HFNX4"],"uri":["http://zotero.org/users/7908919/items/DP7HFNX4"],"itemData":{"id":32,"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46,"uris":["http://zotero.org/users/7908919/items/U2Q6I9LC"],"uri":["http://zotero.org/users/7908919/items/U2Q6I9LC"],"itemData":{"id":46,"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C."}],"issued":{"date-parts":[["2019",4,24]]}}},{"id":45,"uris":["http://zotero.org/users/7908919/items/UPT4S67W"],"uri":["http://zotero.org/users/7908919/items/UPT4S67W"],"itemData":{"id":45,"type":"article-journal","abstract":"Background: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43,"uris":["http://zotero.org/users/7908919/items/TFTBCV6R"],"uri":["http://zotero.org/users/7908919/items/TFTBCV6R"],"itemData":{"id":43,"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44,"uris":["http://zotero.org/users/7908919/items/3A67R488"],"uri":["http://zotero.org/users/7908919/items/3A67R488"],"itemData":{"id":44,"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35,"uris":["http://zotero.org/users/7908919/items/25MWJI5V"],"uri":["http://zotero.org/users/7908919/items/25MWJI5V"],"itemData":{"id":35,"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41,"uris":["http://zotero.org/users/7908919/items/2D7CPM84"],"uri":["http://zotero.org/users/7908919/items/2D7CPM84"],"itemData":{"id":41,"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34,"uris":["http://zotero.org/users/7908919/items/EKQ5TN5Y"],"uri":["http://zotero.org/users/7908919/items/EKQ5TN5Y"],"itemData":{"id":34,"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uris":["http://zotero.org/users/7908919/items/RXK346ZS"],"uri":["http://zotero.org/users/7908919/items/RXK346ZS"],"itemData":{"id":40,"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37,"uris":["http://zotero.org/users/7908919/items/B37JZ2TZ"],"uri":["http://zotero.org/users/7908919/items/B37JZ2TZ"],"itemData":{"id":37,"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delInstrText>
        </w:r>
        <w:r w:rsidR="008F0C4F" w:rsidRPr="002F77F6" w:rsidDel="008C161B">
          <w:fldChar w:fldCharType="separate"/>
        </w:r>
        <w:r w:rsidR="00FD106C" w:rsidRPr="002F77F6" w:rsidDel="008C161B">
          <w:rPr>
            <w:kern w:val="0"/>
            <w:vertAlign w:val="superscript"/>
          </w:rPr>
          <w:delText>34–45</w:delText>
        </w:r>
        <w:r w:rsidR="008F0C4F" w:rsidRPr="002F77F6" w:rsidDel="008C161B">
          <w:fldChar w:fldCharType="end"/>
        </w:r>
        <w:r w:rsidRPr="002F77F6" w:rsidDel="008C161B">
          <w:delText xml:space="preserve">, and </w:delText>
        </w:r>
        <w:r w:rsidRPr="002F77F6" w:rsidDel="008C161B">
          <w:rPr>
            <w:i/>
            <w:iCs/>
          </w:rPr>
          <w:delText>Streptococcus</w:delText>
        </w:r>
        <w:r w:rsidRPr="002F77F6" w:rsidDel="008C161B">
          <w:delText xml:space="preserve"> </w:delText>
        </w:r>
        <w:r w:rsidRPr="002F77F6" w:rsidDel="008C161B">
          <w:rPr>
            <w:i/>
            <w:iCs/>
          </w:rPr>
          <w:delText>thermophilus</w:delText>
        </w:r>
        <w:r w:rsidRPr="002F77F6" w:rsidDel="008C161B">
          <w:delText>.</w:delText>
        </w:r>
        <w:r w:rsidRPr="002F77F6" w:rsidDel="008C161B">
          <w:fldChar w:fldCharType="begin"/>
        </w:r>
        <w:r w:rsidR="00FD106C" w:rsidRPr="002F77F6" w:rsidDel="008C161B">
          <w:delInstrText xml:space="preserve"> ADDIN ZOTERO_ITEM CSL_CITATION {"citationID":"ps6qkyaC","properties":{"formattedCitation":"\\super 46\\uc0\\u8211{}51\\nosupersub{}","plainCitation":"46–51","noteIndex":0},"citationItems":[{"id":187,"uris":["http://zotero.org/users/7908919/items/TV7GYR2W"],"uri":["http://zotero.org/users/7908919/items/TV7GYR2W"],"itemData":{"id":187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Yiu"},{"family":"Yu","given":"Jun"}],"issued":{"date-parts":[["2017",4,15]]}}},{"id":42,"uris":["http://zotero.org/users/7908919/items/Q2YPJIXN"],"uri":["http://zotero.org/users/7908919/items/Q2YPJIXN"],"itemData":{"id":42,"type":"article-journal","abstract":"Colorectal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 inﬂammation →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33,"uris":["http://zotero.org/users/7908919/items/SRCG4XXL"],"uri":["http://zotero.org/users/7908919/items/SRCG4XXL"],"itemData":{"id":33,"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38,"uris":["http://zotero.org/users/7908919/items/BDU3M3WH"],"uri":["http://zotero.org/users/7908919/items/BDU3M3WH"],"itemData":{"id":38,"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Iran"}],"issued":{"date-parts":[["2019",9,16]]}}},{"id":36,"uris":["http://zotero.org/users/7908919/items/GA5ZGNSP"],"uri":["http://zotero.org/users/7908919/items/GA5ZGNSP"],"itemData":{"id":36,"type":"article-journal","abstract":"Most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39,"uris":["http://zotero.org/users/7908919/items/YH7HVV2N"],"uri":["http://zotero.org/users/7908919/items/YH7HVV2N"],"itemData":{"id":39,"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delInstrText>
        </w:r>
        <w:r w:rsidRPr="002F77F6" w:rsidDel="008C161B">
          <w:fldChar w:fldCharType="separate"/>
        </w:r>
        <w:r w:rsidR="00FD106C" w:rsidRPr="002F77F6" w:rsidDel="008C161B">
          <w:rPr>
            <w:kern w:val="0"/>
            <w:vertAlign w:val="superscript"/>
          </w:rPr>
          <w:delText>46–51</w:delText>
        </w:r>
        <w:r w:rsidRPr="002F77F6" w:rsidDel="008C161B">
          <w:fldChar w:fldCharType="end"/>
        </w:r>
        <w:r w:rsidRPr="002F77F6" w:rsidDel="008C161B">
          <w:delText xml:space="preserve">. </w:delText>
        </w:r>
      </w:del>
      <w:del w:id="692" w:author="Jun Yu (MEDT)" w:date="2021-10-19T10:03:00Z">
        <w:r w:rsidRPr="002F77F6" w:rsidDel="00E258C1">
          <w:delText xml:space="preserve">The consistent results in differentially abundant bacteria analysis implied that our methods used in the previous differentially abundant fungi analysis were credible. </w:delText>
        </w:r>
      </w:del>
    </w:p>
    <w:p w14:paraId="3A0A45F9" w14:textId="3B4EBD83" w:rsidR="00BA0A8A" w:rsidRPr="002F77F6" w:rsidDel="008C161B" w:rsidRDefault="00BA0A8A" w:rsidP="00A109ED">
      <w:pPr>
        <w:spacing w:before="0" w:after="0"/>
        <w:rPr>
          <w:del w:id="693" w:author="Jun Yu (MEDT)" w:date="2021-10-19T10:56:00Z"/>
        </w:rPr>
      </w:pPr>
    </w:p>
    <w:p w14:paraId="55A51B35" w14:textId="0193A08F" w:rsidR="00211129" w:rsidRPr="002F77F6" w:rsidDel="008C161B" w:rsidRDefault="00211129" w:rsidP="00A109ED">
      <w:pPr>
        <w:spacing w:before="0" w:after="0"/>
        <w:rPr>
          <w:del w:id="694" w:author="Jun Yu (MEDT)" w:date="2021-10-19T10:56:00Z"/>
        </w:rPr>
      </w:pPr>
      <w:del w:id="695" w:author="Jun Yu (MEDT)" w:date="2021-10-19T10:56:00Z">
        <w:r w:rsidRPr="002F77F6" w:rsidDel="008C161B">
          <w:delText>In previous researches</w:delText>
        </w:r>
        <w:r w:rsidR="00662F96" w:rsidRPr="002F77F6" w:rsidDel="008C161B">
          <w:fldChar w:fldCharType="begin"/>
        </w:r>
        <w:r w:rsidR="00FD106C" w:rsidRPr="002F77F6" w:rsidDel="008C161B">
          <w:delInstrText xml:space="preserve"> ADDIN ZOTERO_ITEM CSL_CITATION {"citationID":"a13sph94emg","properties":{"formattedCitation":"\\super 6,7\\nosupersub{}","plainCitation":"6,7","noteIndex":0},"citationItems":[{"id":174,"uris":["http://zotero.org/users/7908919/items/ZDKZ4WLF"],"uri":["http://zotero.org/users/7908919/items/ZDKZ4WLF"],"itemData":{"id":174,"type":"article-journal","container-title":"Nature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delInstrText>
        </w:r>
        <w:r w:rsidR="00662F96" w:rsidRPr="002F77F6" w:rsidDel="008C161B">
          <w:fldChar w:fldCharType="separate"/>
        </w:r>
        <w:r w:rsidR="00662F96" w:rsidRPr="002F77F6" w:rsidDel="008C161B">
          <w:rPr>
            <w:kern w:val="0"/>
            <w:vertAlign w:val="superscript"/>
          </w:rPr>
          <w:delText>6,7</w:delText>
        </w:r>
        <w:r w:rsidR="00662F96" w:rsidRPr="002F77F6" w:rsidDel="008C161B">
          <w:fldChar w:fldCharType="end"/>
        </w:r>
        <w:r w:rsidRPr="002F77F6" w:rsidDel="008C161B">
          <w:delText xml:space="preserve">, </w:delText>
        </w:r>
        <w:r w:rsidR="006376A1" w:rsidRPr="002F77F6" w:rsidDel="008C161B">
          <w:delText xml:space="preserve">the classifier </w:delText>
        </w:r>
        <w:r w:rsidR="00455A48" w:rsidRPr="002F77F6" w:rsidDel="008C161B">
          <w:delText>distinguishing CRC patients from healthy individuals</w:delText>
        </w:r>
        <w:r w:rsidRPr="002F77F6" w:rsidDel="008C161B">
          <w:delText xml:space="preserve"> </w:delText>
        </w:r>
        <w:r w:rsidR="00662F96" w:rsidRPr="002F77F6" w:rsidDel="008C161B">
          <w:delText>was</w:delText>
        </w:r>
        <w:r w:rsidRPr="002F77F6" w:rsidDel="008C161B">
          <w:delText xml:space="preserve"> train</w:delText>
        </w:r>
        <w:r w:rsidR="00662F96" w:rsidRPr="002F77F6" w:rsidDel="008C161B">
          <w:delText>ed</w:delText>
        </w:r>
        <w:r w:rsidRPr="002F77F6" w:rsidDel="008C161B">
          <w:delText xml:space="preserve"> </w:delText>
        </w:r>
        <w:r w:rsidR="00455A48" w:rsidRPr="002F77F6" w:rsidDel="008C161B">
          <w:delText xml:space="preserve">using </w:delText>
        </w:r>
        <w:r w:rsidRPr="002F77F6" w:rsidDel="008C161B">
          <w:delText>bacteria</w:delText>
        </w:r>
        <w:r w:rsidR="00455A48" w:rsidRPr="002F77F6" w:rsidDel="008C161B">
          <w:delText>l markers</w:delText>
        </w:r>
        <w:r w:rsidR="0034072B" w:rsidRPr="002F77F6" w:rsidDel="008C161B">
          <w:delText xml:space="preserve"> only</w:delText>
        </w:r>
        <w:r w:rsidR="00662F96" w:rsidRPr="002F77F6" w:rsidDel="008C161B">
          <w:delText>.</w:delText>
        </w:r>
        <w:r w:rsidR="00713269" w:rsidRPr="002F77F6" w:rsidDel="008C161B">
          <w:delText xml:space="preserve"> W</w:delText>
        </w:r>
        <w:r w:rsidR="00662F96" w:rsidRPr="002F77F6" w:rsidDel="008C161B">
          <w:delText>e</w:delText>
        </w:r>
        <w:r w:rsidR="00713269" w:rsidRPr="002F77F6" w:rsidDel="008C161B">
          <w:delText>, therefore,</w:delText>
        </w:r>
        <w:r w:rsidR="00662F96" w:rsidRPr="002F77F6" w:rsidDel="008C161B">
          <w:delText xml:space="preserve"> asked whether the fungal </w:delText>
        </w:r>
        <w:r w:rsidR="00713269" w:rsidRPr="002F77F6" w:rsidDel="008C161B">
          <w:delText xml:space="preserve">markers identified in this study </w:delText>
        </w:r>
        <w:r w:rsidR="00662F96" w:rsidRPr="002F77F6" w:rsidDel="008C161B">
          <w:delText xml:space="preserve">could improve the </w:delText>
        </w:r>
        <w:r w:rsidR="005B444A" w:rsidRPr="002F77F6" w:rsidDel="008C161B">
          <w:delText>accuracy of</w:delText>
        </w:r>
        <w:r w:rsidR="00662F96" w:rsidRPr="002F77F6" w:rsidDel="008C161B">
          <w:delText xml:space="preserve"> the classifier</w:delText>
        </w:r>
        <w:r w:rsidR="00852225" w:rsidRPr="002F77F6" w:rsidDel="008C161B">
          <w:delText xml:space="preserve"> and further</w:delText>
        </w:r>
        <w:r w:rsidR="00E57669" w:rsidRPr="002F77F6" w:rsidDel="008C161B">
          <w:delText xml:space="preserve"> increase the potential of using </w:delText>
        </w:r>
        <w:r w:rsidR="00A0238C" w:rsidRPr="002F77F6" w:rsidDel="008C161B">
          <w:delText>fecal metagenomic markers to early identify CRC patients from the population. W</w:delText>
        </w:r>
        <w:r w:rsidR="00662F96" w:rsidRPr="002F77F6" w:rsidDel="008C161B">
          <w:delText>e trained the model with single</w:delText>
        </w:r>
        <w:r w:rsidR="00E33006" w:rsidRPr="002F77F6" w:rsidDel="008C161B">
          <w:delText xml:space="preserve"> feature</w:delText>
        </w:r>
        <w:r w:rsidR="00662F96" w:rsidRPr="002F77F6" w:rsidDel="008C161B">
          <w:delText xml:space="preserve"> or multiple features to </w:delText>
        </w:r>
        <w:r w:rsidR="004F44EF" w:rsidRPr="002F77F6" w:rsidDel="008C161B">
          <w:delText>distinguish</w:delText>
        </w:r>
        <w:r w:rsidR="00662F96" w:rsidRPr="002F77F6" w:rsidDel="008C161B">
          <w:delText xml:space="preserve"> CRC </w:delText>
        </w:r>
        <w:r w:rsidR="00CC4530" w:rsidRPr="002F77F6" w:rsidDel="008C161B">
          <w:delText xml:space="preserve">from healthy individuals. </w:delText>
        </w:r>
        <w:r w:rsidR="00E23DCA" w:rsidRPr="002F77F6" w:rsidDel="008C161B">
          <w:delText>Single feature</w:delText>
        </w:r>
        <w:r w:rsidR="00E33006" w:rsidRPr="002F77F6" w:rsidDel="008C161B">
          <w:delText xml:space="preserve"> refer</w:delText>
        </w:r>
        <w:r w:rsidR="00175CB4" w:rsidRPr="002F77F6" w:rsidDel="008C161B">
          <w:delText>s</w:delText>
        </w:r>
        <w:r w:rsidR="00E33006" w:rsidRPr="002F77F6" w:rsidDel="008C161B">
          <w:delText xml:space="preserve"> to using only one </w:delText>
        </w:r>
        <w:r w:rsidR="00662F96" w:rsidRPr="002F77F6" w:rsidDel="008C161B">
          <w:delText>fung</w:delText>
        </w:r>
        <w:r w:rsidR="00E33006" w:rsidRPr="002F77F6" w:rsidDel="008C161B">
          <w:delText xml:space="preserve">us </w:delText>
        </w:r>
        <w:r w:rsidR="00662F96" w:rsidRPr="002F77F6" w:rsidDel="008C161B">
          <w:delText xml:space="preserve">and </w:delText>
        </w:r>
        <w:r w:rsidR="00E33006" w:rsidRPr="002F77F6" w:rsidDel="008C161B">
          <w:delText>bacteria in the</w:delText>
        </w:r>
        <w:r w:rsidR="00662F96" w:rsidRPr="002F77F6" w:rsidDel="008C161B">
          <w:delText xml:space="preserve"> core set</w:delText>
        </w:r>
        <w:r w:rsidR="004A2E4C" w:rsidRPr="002F77F6" w:rsidDel="008C161B">
          <w:delText xml:space="preserve"> as the predictor of the model. </w:delText>
        </w:r>
        <w:r w:rsidR="0094770E" w:rsidRPr="002F77F6" w:rsidDel="008C161B">
          <w:delText>Whereas,</w:delText>
        </w:r>
        <w:r w:rsidR="004A2E4C" w:rsidRPr="002F77F6" w:rsidDel="008C161B">
          <w:delText xml:space="preserve"> multiple</w:delText>
        </w:r>
        <w:r w:rsidR="0094770E" w:rsidRPr="002F77F6" w:rsidDel="008C161B">
          <w:delText xml:space="preserve"> features refer to using a consortium of pure bacteria, pure fungi or a combination of fungi and bacteria in the co</w:delText>
        </w:r>
        <w:r w:rsidR="00FB6CCA" w:rsidRPr="002F77F6" w:rsidDel="008C161B">
          <w:delText>re set</w:delText>
        </w:r>
        <w:r w:rsidR="004A2E4C" w:rsidRPr="002F77F6" w:rsidDel="008C161B">
          <w:delText xml:space="preserve"> as the predictor</w:delText>
        </w:r>
        <w:r w:rsidR="00FB6CCA" w:rsidRPr="002F77F6" w:rsidDel="008C161B">
          <w:delText xml:space="preserve">. </w:delText>
        </w:r>
        <w:r w:rsidR="000051EC" w:rsidRPr="002F77F6" w:rsidDel="008C161B">
          <w:delText>Among the single-feature models, the average AUC value of</w:delText>
        </w:r>
        <w:r w:rsidR="004A2E4C" w:rsidRPr="002F77F6" w:rsidDel="008C161B">
          <w:delText xml:space="preserve"> the</w:delText>
        </w:r>
        <w:r w:rsidR="000051EC" w:rsidRPr="002F77F6" w:rsidDel="008C161B">
          <w:delText xml:space="preserve"> six features was greater than 60%. </w:delText>
        </w:r>
        <w:r w:rsidR="004A2E4C" w:rsidRPr="002F77F6" w:rsidDel="008C161B">
          <w:delText>These include</w:delText>
        </w:r>
        <w:r w:rsidR="000051EC" w:rsidRPr="002F77F6" w:rsidDel="008C161B">
          <w:delText xml:space="preserve"> four bacteria (</w:delText>
        </w:r>
        <w:r w:rsidR="000051EC" w:rsidRPr="002F77F6" w:rsidDel="008C161B">
          <w:rPr>
            <w:i/>
            <w:iCs/>
          </w:rPr>
          <w:delText>Fusobacterium nucleatum</w:delText>
        </w:r>
        <w:r w:rsidR="000051EC" w:rsidRPr="002F77F6" w:rsidDel="008C161B">
          <w:delText xml:space="preserve">, </w:delText>
        </w:r>
        <w:r w:rsidR="000051EC" w:rsidRPr="002F77F6" w:rsidDel="008C161B">
          <w:rPr>
            <w:i/>
            <w:iCs/>
          </w:rPr>
          <w:delText>Parvimonas micra</w:delText>
        </w:r>
        <w:r w:rsidR="000051EC" w:rsidRPr="002F77F6" w:rsidDel="008C161B">
          <w:delText xml:space="preserve">, </w:delText>
        </w:r>
        <w:r w:rsidR="000051EC" w:rsidRPr="002F77F6" w:rsidDel="008C161B">
          <w:rPr>
            <w:i/>
            <w:iCs/>
          </w:rPr>
          <w:delText>Gemella morbillorum</w:delText>
        </w:r>
        <w:r w:rsidR="000051EC" w:rsidRPr="002F77F6" w:rsidDel="008C161B">
          <w:delText xml:space="preserve">, and </w:delText>
        </w:r>
        <w:r w:rsidR="000051EC" w:rsidRPr="002F77F6" w:rsidDel="008C161B">
          <w:rPr>
            <w:i/>
            <w:iCs/>
          </w:rPr>
          <w:delText>Porphyromonas asaccharolytica</w:delText>
        </w:r>
        <w:r w:rsidR="000051EC" w:rsidRPr="002F77F6" w:rsidDel="008C161B">
          <w:delText xml:space="preserve">) and </w:delText>
        </w:r>
        <w:r w:rsidR="00DB66B4" w:rsidRPr="002F77F6" w:rsidDel="008C161B">
          <w:delText>two</w:delText>
        </w:r>
        <w:r w:rsidR="000051EC" w:rsidRPr="002F77F6" w:rsidDel="008C161B">
          <w:delText xml:space="preserve"> fungi (</w:delText>
        </w:r>
        <w:r w:rsidR="000051EC" w:rsidRPr="002F77F6" w:rsidDel="008C161B">
          <w:rPr>
            <w:i/>
            <w:iCs/>
          </w:rPr>
          <w:delText>Aspergillus rambellii</w:delText>
        </w:r>
        <w:r w:rsidR="000051EC" w:rsidRPr="002F77F6" w:rsidDel="008C161B">
          <w:delText xml:space="preserve"> and </w:delText>
        </w:r>
        <w:r w:rsidR="000051EC" w:rsidRPr="002F77F6" w:rsidDel="008C161B">
          <w:rPr>
            <w:i/>
            <w:iCs/>
          </w:rPr>
          <w:delText>Aspergillus kawachii</w:delText>
        </w:r>
        <w:r w:rsidR="000051EC" w:rsidRPr="002F77F6" w:rsidDel="008C161B">
          <w:delText>)</w:delText>
        </w:r>
        <w:r w:rsidR="00DB66B4" w:rsidRPr="002F77F6" w:rsidDel="008C161B">
          <w:delText xml:space="preserve"> (</w:delText>
        </w:r>
        <w:r w:rsidR="00AF35E0" w:rsidRPr="002F77F6" w:rsidDel="008C161B">
          <w:rPr>
            <w:b/>
            <w:color w:val="0000FF"/>
            <w:rPrChange w:id="696" w:author="Jun Yu (MEDT)" w:date="2021-10-18T15:03:00Z">
              <w:rPr/>
            </w:rPrChange>
          </w:rPr>
          <w:delText>table 2</w:delText>
        </w:r>
        <w:r w:rsidR="00DB66B4" w:rsidRPr="002F77F6" w:rsidDel="008C161B">
          <w:delText xml:space="preserve">). </w:delText>
        </w:r>
        <w:r w:rsidR="008379BC" w:rsidRPr="002F77F6" w:rsidDel="008C161B">
          <w:delText xml:space="preserve">Among these, </w:delText>
        </w:r>
        <w:r w:rsidR="008379BC" w:rsidRPr="002F77F6" w:rsidDel="008C161B">
          <w:rPr>
            <w:i/>
            <w:iCs/>
          </w:rPr>
          <w:delText>P. micra</w:delText>
        </w:r>
        <w:r w:rsidR="008379BC" w:rsidRPr="002F77F6" w:rsidDel="008C161B">
          <w:delText xml:space="preserve"> showed the best </w:delText>
        </w:r>
        <w:r w:rsidR="004A2E4C" w:rsidRPr="002F77F6" w:rsidDel="008C161B">
          <w:delText>performance</w:delText>
        </w:r>
        <w:r w:rsidR="008379BC" w:rsidRPr="002F77F6" w:rsidDel="008C161B">
          <w:delText xml:space="preserve">, with an average AUC value of 67.79%, but it played </w:delText>
        </w:r>
        <w:r w:rsidR="004A2E4C" w:rsidRPr="002F77F6" w:rsidDel="008C161B">
          <w:delText>a</w:delText>
        </w:r>
        <w:r w:rsidR="008379BC" w:rsidRPr="002F77F6" w:rsidDel="008C161B">
          <w:delText xml:space="preserve"> bad performance in 2016_VogtmannE (AUC: 56.15%), in which </w:delText>
        </w:r>
        <w:r w:rsidR="008379BC" w:rsidRPr="002F77F6" w:rsidDel="008C161B">
          <w:rPr>
            <w:i/>
            <w:iCs/>
          </w:rPr>
          <w:delText>A. rambellii</w:delText>
        </w:r>
        <w:r w:rsidR="008379BC" w:rsidRPr="002F77F6" w:rsidDel="008C161B">
          <w:delText xml:space="preserve"> performed the best (AUC: 67.57%). It revealed that the</w:delText>
        </w:r>
        <w:r w:rsidR="00CB10FC" w:rsidRPr="002F77F6" w:rsidDel="008C161B">
          <w:delText xml:space="preserve"> predictive values of</w:delText>
        </w:r>
        <w:r w:rsidR="008379BC" w:rsidRPr="002F77F6" w:rsidDel="008C161B">
          <w:delText xml:space="preserve"> fungi </w:delText>
        </w:r>
        <w:r w:rsidR="004A2E4C" w:rsidRPr="002F77F6" w:rsidDel="008C161B">
          <w:delText>might</w:delText>
        </w:r>
        <w:r w:rsidR="008379BC" w:rsidRPr="002F77F6" w:rsidDel="008C161B">
          <w:delText xml:space="preserve"> supplement the bacteria in some situation</w:delText>
        </w:r>
        <w:r w:rsidR="0034072B" w:rsidRPr="002F77F6" w:rsidDel="008C161B">
          <w:delText>s</w:delText>
        </w:r>
        <w:r w:rsidR="008379BC" w:rsidRPr="002F77F6" w:rsidDel="008C161B">
          <w:delText>.</w:delText>
        </w:r>
        <w:r w:rsidR="0034072B" w:rsidRPr="002F77F6" w:rsidDel="008C161B">
          <w:delText xml:space="preserve"> </w:delText>
        </w:r>
        <w:r w:rsidR="004A2E4C" w:rsidRPr="002F77F6" w:rsidDel="008C161B">
          <w:delText>Next</w:delText>
        </w:r>
        <w:r w:rsidR="008379BC" w:rsidRPr="002F77F6" w:rsidDel="008C161B">
          <w:delText xml:space="preserve">, </w:delText>
        </w:r>
        <w:r w:rsidR="0034072B" w:rsidRPr="002F77F6" w:rsidDel="008C161B">
          <w:delText xml:space="preserve">we wanted to know whether the classifier model would be improved when </w:delText>
        </w:r>
        <w:r w:rsidR="00FA573B" w:rsidRPr="002F77F6" w:rsidDel="008C161B">
          <w:delText xml:space="preserve">using a combination of </w:delText>
        </w:r>
        <w:r w:rsidR="0034072B" w:rsidRPr="002F77F6" w:rsidDel="008C161B">
          <w:delText xml:space="preserve">fungi and bacteria as the </w:delText>
        </w:r>
        <w:r w:rsidR="00FA573B" w:rsidRPr="002F77F6" w:rsidDel="008C161B">
          <w:delText>predictors. W</w:delText>
        </w:r>
        <w:r w:rsidR="0034072B" w:rsidRPr="002F77F6" w:rsidDel="008C161B">
          <w:delText xml:space="preserve">e </w:delText>
        </w:r>
        <w:r w:rsidR="000F1559" w:rsidRPr="002F77F6" w:rsidDel="008C161B">
          <w:delText>trained</w:delText>
        </w:r>
        <w:r w:rsidR="0034072B" w:rsidRPr="002F77F6" w:rsidDel="008C161B">
          <w:delText xml:space="preserve"> and compared</w:delText>
        </w:r>
        <w:r w:rsidR="000F1559" w:rsidRPr="002F77F6" w:rsidDel="008C161B">
          <w:delText xml:space="preserve"> the multi-features model with pure fungi, bacteria, and the fungal-bacterial combination, </w:delText>
        </w:r>
        <w:r w:rsidR="00FA573B" w:rsidRPr="002F77F6" w:rsidDel="008C161B">
          <w:delText>containing</w:delText>
        </w:r>
        <w:r w:rsidR="000F1559" w:rsidRPr="002F77F6" w:rsidDel="008C161B">
          <w:delText xml:space="preserve"> </w:delText>
        </w:r>
        <w:r w:rsidR="00433689" w:rsidRPr="002F77F6" w:rsidDel="008C161B">
          <w:delText xml:space="preserve">17, </w:delText>
        </w:r>
        <w:r w:rsidR="000F1559" w:rsidRPr="002F77F6" w:rsidDel="008C161B">
          <w:delText>1</w:delText>
        </w:r>
        <w:r w:rsidR="00433689" w:rsidRPr="002F77F6" w:rsidDel="008C161B">
          <w:delText>2</w:delText>
        </w:r>
        <w:r w:rsidR="000F1559" w:rsidRPr="002F77F6" w:rsidDel="008C161B">
          <w:delText>, and 1</w:delText>
        </w:r>
        <w:r w:rsidR="00433689" w:rsidRPr="002F77F6" w:rsidDel="008C161B">
          <w:delText>4</w:delText>
        </w:r>
        <w:r w:rsidR="000F1559" w:rsidRPr="002F77F6" w:rsidDel="008C161B">
          <w:delText xml:space="preserve"> </w:delText>
        </w:r>
        <w:r w:rsidR="00627711" w:rsidRPr="002F77F6" w:rsidDel="008C161B">
          <w:delText>species</w:delText>
        </w:r>
        <w:r w:rsidR="000F1559" w:rsidRPr="002F77F6" w:rsidDel="008C161B">
          <w:delText xml:space="preserve"> respectively (</w:delText>
        </w:r>
        <w:r w:rsidR="000F1559" w:rsidRPr="002F77F6" w:rsidDel="008C161B">
          <w:rPr>
            <w:b/>
            <w:color w:val="0000FF"/>
            <w:rPrChange w:id="697" w:author="Jun Yu (MEDT)" w:date="2021-10-18T15:07:00Z">
              <w:rPr/>
            </w:rPrChange>
          </w:rPr>
          <w:delText xml:space="preserve">figure 4a, supplementary figure </w:delText>
        </w:r>
        <w:r w:rsidR="00B145C8" w:rsidRPr="002F77F6" w:rsidDel="008C161B">
          <w:rPr>
            <w:b/>
            <w:color w:val="0000FF"/>
            <w:rPrChange w:id="698" w:author="Jun Yu (MEDT)" w:date="2021-10-18T15:07:00Z">
              <w:rPr/>
            </w:rPrChange>
          </w:rPr>
          <w:delText>3</w:delText>
        </w:r>
        <w:r w:rsidR="000F1559" w:rsidRPr="002F77F6" w:rsidDel="008C161B">
          <w:delText>)</w:delText>
        </w:r>
        <w:r w:rsidR="00E823BD" w:rsidRPr="002F77F6" w:rsidDel="008C161B">
          <w:delText>.</w:delText>
        </w:r>
        <w:r w:rsidR="00EB2FF7" w:rsidRPr="002F77F6" w:rsidDel="008C161B">
          <w:delText xml:space="preserve"> </w:delText>
        </w:r>
        <w:r w:rsidR="00C9196A" w:rsidRPr="002F77F6" w:rsidDel="008C161B">
          <w:delText xml:space="preserve">Unexpectedly, the fungal classifier played more accurate role than the bacterial one in 2016_VogtmannE (fungi: 77.27% vs bacteria: 70.63%) and 2019_WirbelJ (fungi: 93.23% vs bacterial 89.39%). </w:delText>
        </w:r>
        <w:r w:rsidR="004D126B" w:rsidRPr="002F77F6" w:rsidDel="008C161B">
          <w:delText>T</w:delText>
        </w:r>
        <w:r w:rsidR="00EB2FF7" w:rsidRPr="002F77F6" w:rsidDel="008C161B">
          <w:delText xml:space="preserve">he </w:delText>
        </w:r>
        <w:r w:rsidR="00570232" w:rsidRPr="002F77F6" w:rsidDel="008C161B">
          <w:delText xml:space="preserve">AUC of </w:delText>
        </w:r>
        <w:r w:rsidR="00EB2FF7" w:rsidRPr="002F77F6" w:rsidDel="008C161B">
          <w:delText>classifi</w:delText>
        </w:r>
        <w:r w:rsidR="004E4379" w:rsidRPr="002F77F6" w:rsidDel="008C161B">
          <w:delText>er</w:delText>
        </w:r>
        <w:r w:rsidR="00EB0413" w:rsidRPr="002F77F6" w:rsidDel="008C161B">
          <w:delText xml:space="preserve"> with combined fungal and bacterial markers</w:delText>
        </w:r>
        <w:r w:rsidR="004E4379" w:rsidRPr="002F77F6" w:rsidDel="008C161B">
          <w:delText xml:space="preserve"> </w:delText>
        </w:r>
        <w:r w:rsidR="00570232" w:rsidRPr="002F77F6" w:rsidDel="008C161B">
          <w:delText>was</w:delText>
        </w:r>
        <w:r w:rsidR="00B56AEB" w:rsidRPr="002F77F6" w:rsidDel="008C161B">
          <w:delText xml:space="preserve"> 1.44% - 10.60% </w:delText>
        </w:r>
        <w:r w:rsidR="00570232" w:rsidRPr="002F77F6" w:rsidDel="008C161B">
          <w:delText xml:space="preserve">greater than </w:delText>
        </w:r>
        <w:r w:rsidR="00B56AEB" w:rsidRPr="002F77F6" w:rsidDel="008C161B">
          <w:delText>the bacterial classifier</w:delText>
        </w:r>
        <w:r w:rsidR="000F1559" w:rsidRPr="002F77F6" w:rsidDel="008C161B">
          <w:delText xml:space="preserve"> </w:delText>
        </w:r>
        <w:r w:rsidR="006B5E84" w:rsidRPr="002F77F6" w:rsidDel="008C161B">
          <w:delText xml:space="preserve">in seven of eight cohorts </w:delText>
        </w:r>
        <w:r w:rsidR="000F1559" w:rsidRPr="002F77F6" w:rsidDel="008C161B">
          <w:delText>(</w:delText>
        </w:r>
        <w:r w:rsidR="000F1559" w:rsidRPr="002F77F6" w:rsidDel="008C161B">
          <w:rPr>
            <w:b/>
            <w:color w:val="0000FF"/>
            <w:rPrChange w:id="699" w:author="Jun Yu (MEDT)" w:date="2021-10-18T15:07:00Z">
              <w:rPr/>
            </w:rPrChange>
          </w:rPr>
          <w:delText>figure 4</w:delText>
        </w:r>
        <w:r w:rsidR="000F1559" w:rsidRPr="002F77F6" w:rsidDel="008C161B">
          <w:delText>)</w:delText>
        </w:r>
        <w:r w:rsidR="00B56AEB" w:rsidRPr="002F77F6" w:rsidDel="008C161B">
          <w:delText xml:space="preserve">. </w:delText>
        </w:r>
        <w:r w:rsidR="00C9196A" w:rsidRPr="002F77F6" w:rsidDel="008C161B">
          <w:delText>Altogether</w:delText>
        </w:r>
        <w:r w:rsidR="000F1559" w:rsidRPr="002F77F6" w:rsidDel="008C161B">
          <w:delText xml:space="preserve">, the classifier </w:delText>
        </w:r>
        <w:r w:rsidR="00C9196A" w:rsidRPr="002F77F6" w:rsidDel="008C161B">
          <w:delText xml:space="preserve">with combined fungal and bacterial markers </w:delText>
        </w:r>
        <w:r w:rsidR="0034072B" w:rsidRPr="002F77F6" w:rsidDel="008C161B">
          <w:delText>was</w:delText>
        </w:r>
        <w:r w:rsidR="000F1559" w:rsidRPr="002F77F6" w:rsidDel="008C161B">
          <w:delText xml:space="preserve"> more </w:delText>
        </w:r>
        <w:r w:rsidR="00C9196A" w:rsidRPr="002F77F6" w:rsidDel="008C161B">
          <w:delText>accurate</w:delText>
        </w:r>
        <w:r w:rsidR="0034072B" w:rsidRPr="002F77F6" w:rsidDel="008C161B">
          <w:delText xml:space="preserve"> </w:delText>
        </w:r>
        <w:r w:rsidR="00C9196A" w:rsidRPr="002F77F6" w:rsidDel="008C161B">
          <w:delText>than the conventional</w:delText>
        </w:r>
        <w:r w:rsidR="00E81CE7" w:rsidRPr="002F77F6" w:rsidDel="008C161B">
          <w:delText xml:space="preserve"> </w:delText>
        </w:r>
        <w:r w:rsidR="0034072B" w:rsidRPr="002F77F6" w:rsidDel="008C161B">
          <w:delText xml:space="preserve">pure fungal or bacterial </w:delText>
        </w:r>
        <w:r w:rsidR="00C9196A" w:rsidRPr="002F77F6" w:rsidDel="008C161B">
          <w:delText>classifiers</w:delText>
        </w:r>
        <w:r w:rsidR="0034072B" w:rsidRPr="002F77F6" w:rsidDel="008C161B">
          <w:delText>.</w:delText>
        </w:r>
      </w:del>
    </w:p>
    <w:p w14:paraId="0D4D09CA" w14:textId="17832EB2" w:rsidR="00BA0A8A" w:rsidRPr="002F77F6" w:rsidDel="008C161B" w:rsidRDefault="00BA0A8A" w:rsidP="00A109ED">
      <w:pPr>
        <w:spacing w:before="0" w:after="0"/>
        <w:rPr>
          <w:del w:id="700" w:author="Jun Yu (MEDT)" w:date="2021-10-19T10:56:00Z"/>
        </w:rPr>
      </w:pPr>
    </w:p>
    <w:p w14:paraId="539D56F6" w14:textId="290D8ACA" w:rsidR="00D9531B" w:rsidRPr="002F77F6" w:rsidRDefault="00587CC3" w:rsidP="00587CC3">
      <w:pPr>
        <w:pStyle w:val="title20825"/>
      </w:pPr>
      <w:ins w:id="701" w:author="Jun Yu (MEDT)" w:date="2021-10-19T15:05:00Z">
        <w:r w:rsidRPr="002F77F6">
          <w:t>E</w:t>
        </w:r>
      </w:ins>
      <w:ins w:id="702" w:author="Jun Yu (MEDT)" w:date="2021-10-19T15:03:00Z">
        <w:r w:rsidRPr="002F77F6">
          <w:t xml:space="preserve">cological networks </w:t>
        </w:r>
      </w:ins>
      <w:del w:id="703" w:author="Jun Yu (MEDT)" w:date="2021-10-19T15:03:00Z">
        <w:r w:rsidR="00211129" w:rsidRPr="002F77F6" w:rsidDel="00587CC3">
          <w:delText xml:space="preserve">Correlation </w:delText>
        </w:r>
      </w:del>
      <w:ins w:id="704" w:author="Jun Yu (MEDT)" w:date="2021-10-19T13:17:00Z">
        <w:r w:rsidR="004E4350" w:rsidRPr="002F77F6">
          <w:t xml:space="preserve">of </w:t>
        </w:r>
      </w:ins>
      <w:del w:id="705" w:author="Jun Yu (MEDT)" w:date="2021-10-19T13:17:00Z">
        <w:r w:rsidR="00211129" w:rsidRPr="002F77F6" w:rsidDel="004E4350">
          <w:delText xml:space="preserve">between </w:delText>
        </w:r>
      </w:del>
      <w:del w:id="706" w:author="Jun Yu (MEDT)" w:date="2021-10-18T18:19:00Z">
        <w:r w:rsidR="00211129" w:rsidRPr="002F77F6" w:rsidDel="00BC4AF1">
          <w:delText xml:space="preserve">CRC-associated bacteria and </w:delText>
        </w:r>
      </w:del>
      <w:r w:rsidR="00211129" w:rsidRPr="002F77F6">
        <w:t>CRC-</w:t>
      </w:r>
      <w:del w:id="707" w:author="Jun Yu (MEDT)" w:date="2021-10-19T13:17:00Z">
        <w:r w:rsidR="00211129" w:rsidRPr="002F77F6" w:rsidDel="004E4350">
          <w:delText xml:space="preserve">associated </w:delText>
        </w:r>
      </w:del>
      <w:ins w:id="708" w:author="Jun Yu (MEDT)" w:date="2021-10-19T13:17:00Z">
        <w:r w:rsidR="004E4350" w:rsidRPr="002F77F6">
          <w:t xml:space="preserve">enriched and </w:t>
        </w:r>
        <w:del w:id="709" w:author="LIN, Yufeng" w:date="2021-10-20T18:06:00Z">
          <w:r w:rsidR="004E4350" w:rsidRPr="002F77F6" w:rsidDel="00FA7B4B">
            <w:delText>-</w:delText>
          </w:r>
        </w:del>
        <w:r w:rsidR="004E4350" w:rsidRPr="002F77F6">
          <w:t xml:space="preserve">depleted </w:t>
        </w:r>
      </w:ins>
      <w:r w:rsidR="00211129" w:rsidRPr="002F77F6">
        <w:t>fungi</w:t>
      </w:r>
      <w:ins w:id="710" w:author="Jun Yu (MEDT)" w:date="2021-10-18T18:19:00Z">
        <w:r w:rsidR="00BC4AF1" w:rsidRPr="002F77F6">
          <w:t xml:space="preserve"> </w:t>
        </w:r>
      </w:ins>
      <w:ins w:id="711" w:author="Jun Yu (MEDT)" w:date="2021-10-19T13:18:00Z">
        <w:r w:rsidR="004E4350" w:rsidRPr="002F77F6">
          <w:t xml:space="preserve">increased with CRC </w:t>
        </w:r>
        <w:proofErr w:type="spellStart"/>
        <w:r w:rsidR="004E4350" w:rsidRPr="002F77F6">
          <w:t>progre</w:t>
        </w:r>
      </w:ins>
      <w:ins w:id="712" w:author="Jun Yu (MEDT)" w:date="2021-10-19T13:19:00Z">
        <w:r w:rsidR="004E4350" w:rsidRPr="002F77F6">
          <w:t>sion</w:t>
        </w:r>
      </w:ins>
      <w:proofErr w:type="spellEnd"/>
      <w:ins w:id="713" w:author="Jun Yu (MEDT)" w:date="2021-10-18T18:19:00Z">
        <w:r w:rsidR="00BC4AF1" w:rsidRPr="002F77F6">
          <w:t xml:space="preserve"> </w:t>
        </w:r>
      </w:ins>
    </w:p>
    <w:p w14:paraId="0AF9935B" w14:textId="488841B3" w:rsidR="00A305D8" w:rsidRPr="002F77F6" w:rsidDel="004E4350" w:rsidRDefault="00D9531B" w:rsidP="00BA0A8A">
      <w:pPr>
        <w:spacing w:before="0" w:after="0"/>
        <w:rPr>
          <w:del w:id="714" w:author="Jun Yu (MEDT)" w:date="2021-10-19T13:24:00Z"/>
        </w:rPr>
      </w:pPr>
      <w:del w:id="715" w:author="Jun Yu (MEDT)" w:date="2021-10-19T13:15:00Z">
        <w:r w:rsidRPr="002F77F6" w:rsidDel="004E4350">
          <w:delText>Due to the complex and multifactorial nature of CRC, w</w:delText>
        </w:r>
      </w:del>
      <w:ins w:id="716" w:author="Jun Yu (MEDT)" w:date="2021-10-19T13:15:00Z">
        <w:r w:rsidR="004E4350" w:rsidRPr="002F77F6">
          <w:t>W</w:t>
        </w:r>
      </w:ins>
      <w:r w:rsidRPr="002F77F6">
        <w:t xml:space="preserve">e </w:t>
      </w:r>
      <w:del w:id="717" w:author="Jun Yu (MEDT)" w:date="2021-10-19T13:19:00Z">
        <w:r w:rsidR="0033648F" w:rsidRPr="002F77F6" w:rsidDel="004E4350">
          <w:delText>asked whether</w:delText>
        </w:r>
      </w:del>
      <w:ins w:id="718" w:author="Jun Yu (MEDT)" w:date="2021-10-19T13:19:00Z">
        <w:r w:rsidR="004E4350" w:rsidRPr="002F77F6">
          <w:t>evaluated</w:t>
        </w:r>
      </w:ins>
      <w:r w:rsidR="0033648F" w:rsidRPr="002F77F6">
        <w:t xml:space="preserve"> </w:t>
      </w:r>
      <w:r w:rsidR="00D46E76" w:rsidRPr="002F77F6">
        <w:t xml:space="preserve">the </w:t>
      </w:r>
      <w:r w:rsidR="0033648F" w:rsidRPr="002F77F6">
        <w:t xml:space="preserve">interactions among </w:t>
      </w:r>
      <w:ins w:id="719" w:author="Jun Yu (MEDT)" w:date="2021-10-19T13:20:00Z">
        <w:r w:rsidR="004E4350" w:rsidRPr="002F77F6">
          <w:t xml:space="preserve">33 core </w:t>
        </w:r>
      </w:ins>
      <w:ins w:id="720" w:author="Jun Yu (MEDT)" w:date="2021-10-19T13:19:00Z">
        <w:r w:rsidR="004E4350" w:rsidRPr="002F77F6">
          <w:t xml:space="preserve">CRC-enriched and </w:t>
        </w:r>
        <w:del w:id="721" w:author="LIN, Yufeng" w:date="2021-10-20T18:06:00Z">
          <w:r w:rsidR="004E4350" w:rsidRPr="002F77F6" w:rsidDel="00FA7B4B">
            <w:delText>-</w:delText>
          </w:r>
        </w:del>
        <w:r w:rsidR="004E4350" w:rsidRPr="002F77F6">
          <w:t xml:space="preserve">depleted fungi </w:t>
        </w:r>
      </w:ins>
      <w:del w:id="722" w:author="Jun Yu (MEDT)" w:date="2021-10-19T13:19:00Z">
        <w:r w:rsidR="00DB66B4" w:rsidRPr="002F77F6" w:rsidDel="004E4350">
          <w:delText>fungi</w:delText>
        </w:r>
        <w:r w:rsidR="0033648F" w:rsidRPr="002F77F6" w:rsidDel="004E4350">
          <w:delText xml:space="preserve"> were associated </w:delText>
        </w:r>
      </w:del>
      <w:del w:id="723" w:author="Jun Yu (MEDT)" w:date="2021-10-19T13:21:00Z">
        <w:r w:rsidR="0033648F" w:rsidRPr="002F77F6" w:rsidDel="004E4350">
          <w:delText>with</w:delText>
        </w:r>
      </w:del>
      <w:proofErr w:type="spellStart"/>
      <w:ins w:id="724" w:author="Jun Yu (MEDT)" w:date="2021-10-19T13:21:00Z">
        <w:r w:rsidR="004E4350" w:rsidRPr="002F77F6">
          <w:t>acorss</w:t>
        </w:r>
      </w:ins>
      <w:proofErr w:type="spellEnd"/>
      <w:r w:rsidR="0033648F" w:rsidRPr="002F77F6">
        <w:t xml:space="preserve"> </w:t>
      </w:r>
      <w:ins w:id="725" w:author="Jun Yu (MEDT)" w:date="2021-10-19T13:19:00Z">
        <w:r w:rsidR="004E4350" w:rsidRPr="002F77F6">
          <w:t>steps</w:t>
        </w:r>
      </w:ins>
      <w:ins w:id="726" w:author="Jun Yu (MEDT)" w:date="2021-10-19T13:20:00Z">
        <w:r w:rsidR="004E4350" w:rsidRPr="002F77F6">
          <w:t xml:space="preserve"> of </w:t>
        </w:r>
      </w:ins>
      <w:r w:rsidR="0033648F" w:rsidRPr="002F77F6">
        <w:t>CRC</w:t>
      </w:r>
      <w:ins w:id="727" w:author="Jun Yu (MEDT)" w:date="2021-10-19T13:20:00Z">
        <w:r w:rsidR="004E4350" w:rsidRPr="002F77F6">
          <w:t xml:space="preserve"> progression </w:t>
        </w:r>
      </w:ins>
      <w:del w:id="728" w:author="Jun Yu (MEDT)" w:date="2021-10-19T13:20:00Z">
        <w:r w:rsidR="0033648F" w:rsidRPr="002F77F6" w:rsidDel="004E4350">
          <w:delText>. We performed</w:delText>
        </w:r>
      </w:del>
      <w:ins w:id="729" w:author="Jun Yu (MEDT)" w:date="2021-10-19T13:20:00Z">
        <w:r w:rsidR="004E4350" w:rsidRPr="002F77F6">
          <w:t>using</w:t>
        </w:r>
      </w:ins>
      <w:r w:rsidR="00B705DE" w:rsidRPr="002F77F6">
        <w:t xml:space="preserve"> </w:t>
      </w:r>
      <w:r w:rsidR="0033648F" w:rsidRPr="002F77F6">
        <w:t>t</w:t>
      </w:r>
      <w:r w:rsidR="00B705DE" w:rsidRPr="002F77F6">
        <w:t>he correlation analysis</w:t>
      </w:r>
      <w:r w:rsidR="00A009DF" w:rsidRPr="002F77F6">
        <w:t xml:space="preserve"> with DGCA</w:t>
      </w:r>
      <w:r w:rsidR="00A009DF" w:rsidRPr="002F77F6">
        <w:fldChar w:fldCharType="begin"/>
      </w:r>
      <w:r w:rsidR="00594D09" w:rsidRPr="002F77F6">
        <w:instrText xml:space="preserve"> ADDIN ZOTERO_ITEM CSL_CITATION {"citationID":"a1ag63v8ml9","properties":{"formattedCitation":"\\super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sidRPr="002F77F6">
        <w:fldChar w:fldCharType="separate"/>
      </w:r>
      <w:r w:rsidR="00594D09" w:rsidRPr="002F77F6">
        <w:rPr>
          <w:kern w:val="0"/>
          <w:vertAlign w:val="superscript"/>
        </w:rPr>
        <w:t>24</w:t>
      </w:r>
      <w:r w:rsidR="00A009DF" w:rsidRPr="002F77F6">
        <w:fldChar w:fldCharType="end"/>
      </w:r>
      <w:del w:id="730" w:author="Jun Yu (MEDT)" w:date="2021-10-19T13:20:00Z">
        <w:r w:rsidR="00B705DE" w:rsidRPr="002F77F6" w:rsidDel="004E4350">
          <w:delText xml:space="preserve"> on the 33 differentially abundant </w:delText>
        </w:r>
        <w:r w:rsidR="00DB66B4" w:rsidRPr="002F77F6" w:rsidDel="004E4350">
          <w:delText>fungi</w:delText>
        </w:r>
        <w:r w:rsidR="00B705DE" w:rsidRPr="002F77F6" w:rsidDel="004E4350">
          <w:delText xml:space="preserve"> in the core set</w:delText>
        </w:r>
      </w:del>
      <w:r w:rsidR="00E81CE7" w:rsidRPr="002F77F6">
        <w:t xml:space="preserve">. </w:t>
      </w:r>
      <w:ins w:id="731" w:author="Jun Yu (MEDT)" w:date="2021-10-19T13:23:00Z">
        <w:r w:rsidR="004E4350" w:rsidRPr="002F77F6">
          <w:t xml:space="preserve">As shown in </w:t>
        </w:r>
        <w:r w:rsidR="004E4350" w:rsidRPr="002F77F6">
          <w:rPr>
            <w:color w:val="0000FF"/>
            <w:rPrChange w:id="732" w:author="Jun Yu (MEDT)" w:date="2021-10-19T13:23:00Z">
              <w:rPr/>
            </w:rPrChange>
          </w:rPr>
          <w:t xml:space="preserve">figure </w:t>
        </w:r>
        <w:del w:id="733" w:author="LIN, Yufeng" w:date="2021-10-26T13:46:00Z">
          <w:r w:rsidR="004E4350" w:rsidRPr="002F77F6" w:rsidDel="008F1723">
            <w:rPr>
              <w:color w:val="0000FF"/>
              <w:rPrChange w:id="734" w:author="Jun Yu (MEDT)" w:date="2021-10-19T13:23:00Z">
                <w:rPr/>
              </w:rPrChange>
            </w:rPr>
            <w:delText>5</w:delText>
          </w:r>
        </w:del>
      </w:ins>
      <w:ins w:id="735" w:author="LIN, Yufeng" w:date="2021-10-26T13:46:00Z">
        <w:r w:rsidR="008F1723" w:rsidRPr="002F77F6">
          <w:rPr>
            <w:color w:val="0000FF"/>
          </w:rPr>
          <w:t>3</w:t>
        </w:r>
      </w:ins>
      <w:ins w:id="736" w:author="Jun Yu (MEDT)" w:date="2021-10-19T13:23:00Z">
        <w:r w:rsidR="004E4350" w:rsidRPr="002F77F6">
          <w:t xml:space="preserve">, </w:t>
        </w:r>
      </w:ins>
      <w:del w:id="737" w:author="Jun Yu (MEDT)" w:date="2021-10-19T13:23:00Z">
        <w:r w:rsidR="00E81CE7" w:rsidRPr="002F77F6" w:rsidDel="004E4350">
          <w:delText>W</w:delText>
        </w:r>
      </w:del>
      <w:ins w:id="738" w:author="Jun Yu (MEDT)" w:date="2021-10-19T13:23:00Z">
        <w:r w:rsidR="004E4350" w:rsidRPr="002F77F6">
          <w:t>w</w:t>
        </w:r>
      </w:ins>
      <w:r w:rsidR="00E81CE7" w:rsidRPr="002F77F6">
        <w:t>e</w:t>
      </w:r>
      <w:r w:rsidR="0033648F" w:rsidRPr="002F77F6">
        <w:t xml:space="preserve"> </w:t>
      </w:r>
      <w:r w:rsidRPr="002F77F6">
        <w:t xml:space="preserve">observed that </w:t>
      </w:r>
      <w:ins w:id="739" w:author="Jun Yu (MEDT)" w:date="2021-10-19T13:21:00Z">
        <w:r w:rsidR="004E4350" w:rsidRPr="002F77F6">
          <w:t>both co-occurrence and co-excluding interactions among CRC-enriched and -depleted fungi were significantly different across the stages</w:t>
        </w:r>
      </w:ins>
      <w:ins w:id="740" w:author="Jun Yu (MEDT)" w:date="2021-10-19T13:22:00Z">
        <w:r w:rsidR="004E4350" w:rsidRPr="002F77F6">
          <w:t xml:space="preserve"> </w:t>
        </w:r>
      </w:ins>
      <w:ins w:id="741" w:author="Jun Yu (MEDT)" w:date="2021-10-19T13:23:00Z">
        <w:r w:rsidR="004E4350" w:rsidRPr="002F77F6">
          <w:t xml:space="preserve">of </w:t>
        </w:r>
      </w:ins>
      <w:ins w:id="742" w:author="Jun Yu (MEDT)" w:date="2021-10-19T14:56:00Z">
        <w:r w:rsidR="00587CC3" w:rsidRPr="002F77F6">
          <w:t>healthy control</w:t>
        </w:r>
      </w:ins>
      <w:ins w:id="743" w:author="Jun Yu (MEDT)" w:date="2021-10-19T13:22:00Z">
        <w:r w:rsidR="004E4350" w:rsidRPr="002F77F6">
          <w:t>, adenoma and CRC)</w:t>
        </w:r>
      </w:ins>
      <w:ins w:id="744" w:author="Jun Yu (MEDT)" w:date="2021-10-19T13:21:00Z">
        <w:r w:rsidR="004E4350" w:rsidRPr="002F77F6">
          <w:t xml:space="preserve"> – progressively stronger towards carcinogenesis.</w:t>
        </w:r>
      </w:ins>
      <w:ins w:id="745" w:author="Jun Yu (MEDT)" w:date="2021-10-19T13:28:00Z">
        <w:r w:rsidR="00FD53D0" w:rsidRPr="002F77F6">
          <w:t xml:space="preserve"> </w:t>
        </w:r>
      </w:ins>
      <w:del w:id="746" w:author="Jun Yu (MEDT)" w:date="2021-10-19T13:24:00Z">
        <w:r w:rsidR="00A305D8" w:rsidRPr="002F77F6" w:rsidDel="004E4350">
          <w:delText xml:space="preserve">the </w:delText>
        </w:r>
        <w:r w:rsidRPr="002F77F6" w:rsidDel="004E4350">
          <w:delText xml:space="preserve">correlations within the core-set </w:delText>
        </w:r>
        <w:r w:rsidR="00A305D8" w:rsidRPr="002F77F6" w:rsidDel="004E4350">
          <w:delText xml:space="preserve">fungi </w:delText>
        </w:r>
        <w:r w:rsidRPr="002F77F6" w:rsidDel="004E4350">
          <w:delText>were stronger in CRC than</w:delText>
        </w:r>
        <w:r w:rsidR="000B2439" w:rsidRPr="002F77F6" w:rsidDel="004E4350">
          <w:delText xml:space="preserve"> in</w:delText>
        </w:r>
        <w:r w:rsidRPr="002F77F6" w:rsidDel="004E4350">
          <w:delText xml:space="preserve"> healthy control</w:delText>
        </w:r>
        <w:r w:rsidR="000B2439" w:rsidRPr="002F77F6" w:rsidDel="004E4350">
          <w:delText>s</w:delText>
        </w:r>
        <w:r w:rsidRPr="002F77F6" w:rsidDel="004E4350">
          <w:delText xml:space="preserve"> </w:delText>
        </w:r>
      </w:del>
      <w:del w:id="747" w:author="Jun Yu (MEDT)" w:date="2021-10-19T13:15:00Z">
        <w:r w:rsidRPr="002F77F6" w:rsidDel="004E4350">
          <w:delText>(</w:delText>
        </w:r>
      </w:del>
      <w:del w:id="748" w:author="Jun Yu (MEDT)" w:date="2021-10-19T12:27:00Z">
        <w:r w:rsidRPr="002F77F6" w:rsidDel="00840ADF">
          <w:rPr>
            <w:color w:val="0000FF"/>
            <w:rPrChange w:id="749" w:author="Jun Yu (MEDT)" w:date="2021-10-18T15:07:00Z">
              <w:rPr/>
            </w:rPrChange>
          </w:rPr>
          <w:delText xml:space="preserve">figure </w:delText>
        </w:r>
      </w:del>
      <w:del w:id="750" w:author="Jun Yu (MEDT)" w:date="2021-10-19T11:57:00Z">
        <w:r w:rsidRPr="002F77F6" w:rsidDel="009A100E">
          <w:rPr>
            <w:color w:val="0000FF"/>
            <w:rPrChange w:id="751" w:author="Jun Yu (MEDT)" w:date="2021-10-18T15:07:00Z">
              <w:rPr/>
            </w:rPrChange>
          </w:rPr>
          <w:delText>4</w:delText>
        </w:r>
        <w:r w:rsidR="002967E7" w:rsidRPr="002F77F6" w:rsidDel="009A100E">
          <w:rPr>
            <w:color w:val="0000FF"/>
            <w:rPrChange w:id="752" w:author="Jun Yu (MEDT)" w:date="2021-10-18T15:07:00Z">
              <w:rPr/>
            </w:rPrChange>
          </w:rPr>
          <w:delText xml:space="preserve"> </w:delText>
        </w:r>
      </w:del>
      <w:del w:id="753" w:author="Jun Yu (MEDT)" w:date="2021-10-19T12:27:00Z">
        <w:r w:rsidR="002967E7" w:rsidRPr="002F77F6" w:rsidDel="00840ADF">
          <w:rPr>
            <w:color w:val="0000FF"/>
            <w:rPrChange w:id="754" w:author="Jun Yu (MEDT)" w:date="2021-10-18T15:07:00Z">
              <w:rPr/>
            </w:rPrChange>
          </w:rPr>
          <w:delText xml:space="preserve">and </w:delText>
        </w:r>
      </w:del>
      <w:del w:id="755" w:author="Jun Yu (MEDT)" w:date="2021-10-19T13:15:00Z">
        <w:r w:rsidR="002967E7" w:rsidRPr="002F77F6" w:rsidDel="004E4350">
          <w:rPr>
            <w:color w:val="0000FF"/>
            <w:rPrChange w:id="756" w:author="Jun Yu (MEDT)" w:date="2021-10-18T15:07:00Z">
              <w:rPr/>
            </w:rPrChange>
          </w:rPr>
          <w:delText>supplementary figure 4</w:delText>
        </w:r>
        <w:r w:rsidRPr="002F77F6" w:rsidDel="004E4350">
          <w:delText>)</w:delText>
        </w:r>
      </w:del>
      <w:del w:id="757" w:author="Jun Yu (MEDT)" w:date="2021-10-19T13:24:00Z">
        <w:r w:rsidRPr="002F77F6" w:rsidDel="004E4350">
          <w:delText xml:space="preserve">. There were only four strong positive (correlation index ≥ 0.5) and three negative interactions (correlation index ≤ -0.15) in healthy </w:delText>
        </w:r>
        <w:r w:rsidR="00D46E76" w:rsidRPr="002F77F6" w:rsidDel="004E4350">
          <w:delText>individuals</w:delText>
        </w:r>
      </w:del>
      <w:del w:id="758" w:author="Jun Yu (MEDT)" w:date="2021-10-19T13:15:00Z">
        <w:r w:rsidRPr="002F77F6" w:rsidDel="004E4350">
          <w:delText xml:space="preserve"> (</w:delText>
        </w:r>
        <w:r w:rsidRPr="002F77F6" w:rsidDel="004E4350">
          <w:rPr>
            <w:color w:val="0000FF"/>
            <w:rPrChange w:id="759" w:author="Jun Yu (MEDT)" w:date="2021-10-18T15:08:00Z">
              <w:rPr/>
            </w:rPrChange>
          </w:rPr>
          <w:delText xml:space="preserve">figure </w:delText>
        </w:r>
      </w:del>
      <w:del w:id="760" w:author="Jun Yu (MEDT)" w:date="2021-10-19T11:57:00Z">
        <w:r w:rsidRPr="002F77F6" w:rsidDel="00F762BD">
          <w:rPr>
            <w:color w:val="0000FF"/>
            <w:rPrChange w:id="761" w:author="Jun Yu (MEDT)" w:date="2021-10-18T15:08:00Z">
              <w:rPr/>
            </w:rPrChange>
          </w:rPr>
          <w:delText>4a</w:delText>
        </w:r>
      </w:del>
      <w:del w:id="762" w:author="Jun Yu (MEDT)" w:date="2021-10-19T13:15:00Z">
        <w:r w:rsidRPr="002F77F6" w:rsidDel="004E4350">
          <w:delText>)</w:delText>
        </w:r>
      </w:del>
      <w:del w:id="763" w:author="Jun Yu (MEDT)" w:date="2021-10-19T13:24:00Z">
        <w:r w:rsidR="00A305D8" w:rsidRPr="002F77F6" w:rsidDel="004E4350">
          <w:delText xml:space="preserve"> as compared to the</w:delText>
        </w:r>
        <w:r w:rsidRPr="002F77F6" w:rsidDel="004E4350">
          <w:delText xml:space="preserve"> nine </w:delText>
        </w:r>
        <w:r w:rsidR="006210FC" w:rsidRPr="002F77F6" w:rsidDel="004E4350">
          <w:delText xml:space="preserve">strong </w:delText>
        </w:r>
        <w:r w:rsidRPr="002F77F6" w:rsidDel="004E4350">
          <w:delText>positive and four negative associations exhibit</w:delText>
        </w:r>
        <w:r w:rsidR="00B705DE" w:rsidRPr="002F77F6" w:rsidDel="004E4350">
          <w:delText>ed</w:delText>
        </w:r>
        <w:r w:rsidRPr="002F77F6" w:rsidDel="004E4350">
          <w:delText xml:space="preserve"> in CRC</w:delText>
        </w:r>
        <w:r w:rsidR="00AC3DA1" w:rsidRPr="002F77F6" w:rsidDel="004E4350">
          <w:delText xml:space="preserve"> patients</w:delText>
        </w:r>
        <w:r w:rsidRPr="002F77F6" w:rsidDel="004E4350">
          <w:delText xml:space="preserve"> (</w:delText>
        </w:r>
        <w:r w:rsidRPr="002F77F6" w:rsidDel="004E4350">
          <w:rPr>
            <w:color w:val="0000FF"/>
            <w:rPrChange w:id="764" w:author="Jun Yu (MEDT)" w:date="2021-10-18T15:08:00Z">
              <w:rPr/>
            </w:rPrChange>
          </w:rPr>
          <w:delText xml:space="preserve">figure </w:delText>
        </w:r>
      </w:del>
      <w:del w:id="765" w:author="Jun Yu (MEDT)" w:date="2021-10-19T11:57:00Z">
        <w:r w:rsidRPr="002F77F6" w:rsidDel="00F762BD">
          <w:rPr>
            <w:color w:val="0000FF"/>
            <w:rPrChange w:id="766" w:author="Jun Yu (MEDT)" w:date="2021-10-18T15:08:00Z">
              <w:rPr/>
            </w:rPrChange>
          </w:rPr>
          <w:delText>4b</w:delText>
        </w:r>
      </w:del>
      <w:del w:id="767" w:author="Jun Yu (MEDT)" w:date="2021-10-19T13:24:00Z">
        <w:r w:rsidRPr="002F77F6" w:rsidDel="004E4350">
          <w:delText xml:space="preserve">). </w:delText>
        </w:r>
        <w:r w:rsidR="00A305D8" w:rsidRPr="002F77F6" w:rsidDel="004E4350">
          <w:delText>Additionally</w:delText>
        </w:r>
        <w:r w:rsidRPr="002F77F6" w:rsidDel="004E4350">
          <w:delText>,</w:delText>
        </w:r>
        <w:r w:rsidR="00A305D8" w:rsidRPr="002F77F6" w:rsidDel="004E4350">
          <w:delText xml:space="preserve"> there were</w:delText>
        </w:r>
        <w:r w:rsidRPr="002F77F6" w:rsidDel="004E4350">
          <w:delText xml:space="preserve"> nine </w:delText>
        </w:r>
        <w:r w:rsidR="006210FC" w:rsidRPr="002F77F6" w:rsidDel="004E4350">
          <w:delText xml:space="preserve">strong </w:delText>
        </w:r>
        <w:r w:rsidRPr="002F77F6" w:rsidDel="004E4350">
          <w:delText xml:space="preserve">positives and one negative </w:delText>
        </w:r>
        <w:r w:rsidR="00A305D8" w:rsidRPr="002F77F6" w:rsidDel="004E4350">
          <w:delText>intera</w:delText>
        </w:r>
        <w:r w:rsidR="00E81CE7" w:rsidRPr="002F77F6" w:rsidDel="004E4350">
          <w:delText>c</w:delText>
        </w:r>
        <w:r w:rsidR="00A305D8" w:rsidRPr="002F77F6" w:rsidDel="004E4350">
          <w:delText>tion i</w:delText>
        </w:r>
        <w:r w:rsidRPr="002F77F6" w:rsidDel="004E4350">
          <w:delText>n adenoma</w:delText>
        </w:r>
        <w:r w:rsidR="00AC3DA1" w:rsidRPr="002F77F6" w:rsidDel="004E4350">
          <w:delText xml:space="preserve"> patients</w:delText>
        </w:r>
        <w:r w:rsidRPr="002F77F6" w:rsidDel="004E4350">
          <w:delText xml:space="preserve">. </w:delText>
        </w:r>
      </w:del>
    </w:p>
    <w:p w14:paraId="6389E948" w14:textId="20D5317B" w:rsidR="00BA0A8A" w:rsidRPr="002F77F6" w:rsidDel="004E4350" w:rsidRDefault="00BA0A8A" w:rsidP="00BA0A8A">
      <w:pPr>
        <w:spacing w:before="0" w:after="0"/>
        <w:rPr>
          <w:del w:id="768" w:author="Jun Yu (MEDT)" w:date="2021-10-19T13:24:00Z"/>
        </w:rPr>
      </w:pPr>
    </w:p>
    <w:p w14:paraId="580E476F" w14:textId="52A64EE9" w:rsidR="00C42F65" w:rsidRPr="002F77F6" w:rsidRDefault="00D9531B" w:rsidP="00BA0A8A">
      <w:pPr>
        <w:spacing w:before="0" w:after="0"/>
        <w:rPr>
          <w:ins w:id="769" w:author="Jun Yu (MEDT)" w:date="2021-10-19T13:39:00Z"/>
        </w:rPr>
      </w:pPr>
      <w:del w:id="770" w:author="Jun Yu (MEDT)" w:date="2021-10-19T13:26:00Z">
        <w:r w:rsidRPr="002F77F6" w:rsidDel="00FD53D0">
          <w:rPr>
            <w:i/>
            <w:iCs/>
          </w:rPr>
          <w:delText>Aspergillus</w:delText>
        </w:r>
        <w:r w:rsidRPr="002F77F6" w:rsidDel="00FD53D0">
          <w:delText xml:space="preserve"> </w:delText>
        </w:r>
        <w:r w:rsidRPr="002F77F6" w:rsidDel="00FD53D0">
          <w:rPr>
            <w:i/>
            <w:iCs/>
          </w:rPr>
          <w:delText>rambellii</w:delText>
        </w:r>
        <w:r w:rsidRPr="002F77F6" w:rsidDel="00FD53D0">
          <w:delText xml:space="preserve">, </w:delText>
        </w:r>
        <w:r w:rsidRPr="002F77F6" w:rsidDel="00FD53D0">
          <w:rPr>
            <w:i/>
            <w:iCs/>
          </w:rPr>
          <w:delText>Rhizophagus</w:delText>
        </w:r>
        <w:r w:rsidRPr="002F77F6" w:rsidDel="00FD53D0">
          <w:delText xml:space="preserve"> </w:delText>
        </w:r>
        <w:r w:rsidRPr="002F77F6" w:rsidDel="00FD53D0">
          <w:rPr>
            <w:i/>
            <w:iCs/>
          </w:rPr>
          <w:delText>irregularis</w:delText>
        </w:r>
        <w:r w:rsidRPr="002F77F6" w:rsidDel="00FD53D0">
          <w:delText xml:space="preserve">, </w:delText>
        </w:r>
        <w:r w:rsidRPr="002F77F6" w:rsidDel="00FD53D0">
          <w:rPr>
            <w:i/>
            <w:iCs/>
          </w:rPr>
          <w:delText>Rhizophagus</w:delText>
        </w:r>
        <w:r w:rsidRPr="002F77F6" w:rsidDel="00FD53D0">
          <w:delText xml:space="preserve"> </w:delText>
        </w:r>
        <w:r w:rsidRPr="002F77F6" w:rsidDel="00FD53D0">
          <w:rPr>
            <w:i/>
            <w:iCs/>
          </w:rPr>
          <w:delText>clarus</w:delText>
        </w:r>
        <w:r w:rsidRPr="002F77F6" w:rsidDel="00FD53D0">
          <w:delText xml:space="preserve">, </w:delText>
        </w:r>
        <w:r w:rsidRPr="002F77F6" w:rsidDel="00FD53D0">
          <w:rPr>
            <w:i/>
            <w:iCs/>
          </w:rPr>
          <w:delText>Phytopythium</w:delText>
        </w:r>
        <w:r w:rsidRPr="002F77F6" w:rsidDel="00FD53D0">
          <w:delText xml:space="preserve"> </w:delText>
        </w:r>
        <w:r w:rsidRPr="002F77F6" w:rsidDel="00FD53D0">
          <w:rPr>
            <w:i/>
            <w:iCs/>
          </w:rPr>
          <w:delText>vexans</w:delText>
        </w:r>
        <w:r w:rsidRPr="002F77F6" w:rsidDel="00FD53D0">
          <w:delText xml:space="preserve">, and </w:delText>
        </w:r>
        <w:r w:rsidRPr="002F77F6" w:rsidDel="00FD53D0">
          <w:rPr>
            <w:i/>
            <w:iCs/>
          </w:rPr>
          <w:delText>Edhazardia</w:delText>
        </w:r>
        <w:r w:rsidRPr="002F77F6" w:rsidDel="00FD53D0">
          <w:delText xml:space="preserve"> </w:delText>
        </w:r>
        <w:r w:rsidRPr="002F77F6" w:rsidDel="00FD53D0">
          <w:rPr>
            <w:i/>
            <w:iCs/>
          </w:rPr>
          <w:delText>aedis</w:delText>
        </w:r>
        <w:r w:rsidRPr="002F77F6" w:rsidDel="00FD53D0">
          <w:delText xml:space="preserve"> </w:delText>
        </w:r>
        <w:r w:rsidR="00637CC2" w:rsidRPr="002F77F6" w:rsidDel="00FD53D0">
          <w:delText xml:space="preserve">showed significant correlations </w:delText>
        </w:r>
        <w:r w:rsidRPr="002F77F6" w:rsidDel="00FD53D0">
          <w:delText xml:space="preserve">in all three </w:delText>
        </w:r>
        <w:r w:rsidR="00A305D8" w:rsidRPr="002F77F6" w:rsidDel="00FD53D0">
          <w:delText xml:space="preserve">conditions (Healthy, Adenoma, CRC) </w:delText>
        </w:r>
        <w:r w:rsidRPr="002F77F6" w:rsidDel="00FD53D0">
          <w:delText>(</w:delText>
        </w:r>
        <w:r w:rsidRPr="002F77F6" w:rsidDel="00FD53D0">
          <w:rPr>
            <w:color w:val="0000FF"/>
            <w:rPrChange w:id="771" w:author="Jun Yu (MEDT)" w:date="2021-10-18T15:08:00Z">
              <w:rPr/>
            </w:rPrChange>
          </w:rPr>
          <w:delText xml:space="preserve">figure </w:delText>
        </w:r>
      </w:del>
      <w:del w:id="772" w:author="Jun Yu (MEDT)" w:date="2021-10-19T11:57:00Z">
        <w:r w:rsidRPr="002F77F6" w:rsidDel="00F762BD">
          <w:rPr>
            <w:color w:val="0000FF"/>
            <w:rPrChange w:id="773" w:author="Jun Yu (MEDT)" w:date="2021-10-18T15:08:00Z">
              <w:rPr/>
            </w:rPrChange>
          </w:rPr>
          <w:delText xml:space="preserve">4 </w:delText>
        </w:r>
      </w:del>
      <w:del w:id="774" w:author="Jun Yu (MEDT)" w:date="2021-10-19T13:26:00Z">
        <w:r w:rsidRPr="002F77F6" w:rsidDel="00FD53D0">
          <w:rPr>
            <w:color w:val="0000FF"/>
            <w:rPrChange w:id="775" w:author="Jun Yu (MEDT)" w:date="2021-10-18T15:08:00Z">
              <w:rPr/>
            </w:rPrChange>
          </w:rPr>
          <w:delText xml:space="preserve">and supplementary figure </w:delText>
        </w:r>
        <w:r w:rsidR="002967E7" w:rsidRPr="002F77F6" w:rsidDel="00FD53D0">
          <w:rPr>
            <w:color w:val="0000FF"/>
            <w:rPrChange w:id="776" w:author="Jun Yu (MEDT)" w:date="2021-10-18T15:08:00Z">
              <w:rPr/>
            </w:rPrChange>
          </w:rPr>
          <w:delText>3</w:delText>
        </w:r>
        <w:r w:rsidRPr="002F77F6" w:rsidDel="00FD53D0">
          <w:delText xml:space="preserve">). </w:delText>
        </w:r>
        <w:r w:rsidR="006210FC" w:rsidRPr="002F77F6" w:rsidDel="00FD53D0">
          <w:delText>However</w:delText>
        </w:r>
        <w:r w:rsidRPr="002F77F6" w:rsidDel="00FD53D0">
          <w:delText xml:space="preserve">, </w:delText>
        </w:r>
        <w:r w:rsidR="00A305D8" w:rsidRPr="002F77F6" w:rsidDel="00FD53D0">
          <w:delText xml:space="preserve">no characteristic pattern was identified in the changes of their </w:delText>
        </w:r>
        <w:r w:rsidRPr="002F77F6" w:rsidDel="00FD53D0">
          <w:delText>correlation</w:delText>
        </w:r>
        <w:r w:rsidR="00A305D8" w:rsidRPr="002F77F6" w:rsidDel="00FD53D0">
          <w:delText>s</w:delText>
        </w:r>
        <w:r w:rsidRPr="002F77F6" w:rsidDel="00FD53D0">
          <w:delText xml:space="preserve"> </w:delText>
        </w:r>
        <w:r w:rsidR="00A305D8" w:rsidRPr="002F77F6" w:rsidDel="00FD53D0">
          <w:delText>across different conditions</w:delText>
        </w:r>
        <w:r w:rsidRPr="002F77F6" w:rsidDel="00FD53D0">
          <w:delText xml:space="preserve">. </w:delText>
        </w:r>
      </w:del>
      <w:del w:id="777" w:author="Jun Yu (MEDT)" w:date="2021-10-19T13:27:00Z">
        <w:r w:rsidR="00637CC2" w:rsidRPr="002F77F6" w:rsidDel="00FD53D0">
          <w:delText xml:space="preserve">A more </w:delText>
        </w:r>
        <w:r w:rsidRPr="002F77F6" w:rsidDel="00FD53D0">
          <w:delText xml:space="preserve">exciting discovery was that </w:delText>
        </w:r>
        <w:r w:rsidR="00637CC2" w:rsidRPr="002F77F6" w:rsidDel="00FD53D0">
          <w:delText>4 of the</w:delText>
        </w:r>
      </w:del>
      <w:ins w:id="778" w:author="Jun Yu (MEDT)" w:date="2021-10-19T13:32:00Z">
        <w:r w:rsidR="00FD53D0" w:rsidRPr="002F77F6">
          <w:t>F</w:t>
        </w:r>
      </w:ins>
      <w:ins w:id="779" w:author="Jun Yu (MEDT)" w:date="2021-10-19T13:27:00Z">
        <w:r w:rsidR="00FD53D0" w:rsidRPr="002F77F6">
          <w:t>our</w:t>
        </w:r>
      </w:ins>
      <w:r w:rsidR="00637CC2" w:rsidRPr="002F77F6">
        <w:t xml:space="preserve"> CRC-associated </w:t>
      </w:r>
      <w:r w:rsidR="004314C2" w:rsidRPr="002F77F6">
        <w:t>fungi</w:t>
      </w:r>
      <w:ins w:id="780" w:author="Jun Yu (MEDT)" w:date="2021-10-19T13:27:00Z">
        <w:r w:rsidR="00FD53D0" w:rsidRPr="002F77F6">
          <w:t xml:space="preserve"> including</w:t>
        </w:r>
      </w:ins>
      <w:del w:id="781" w:author="Jun Yu (MEDT)" w:date="2021-10-19T13:27:00Z">
        <w:r w:rsidR="00E81CE7" w:rsidRPr="002F77F6" w:rsidDel="00FD53D0">
          <w:delText>,</w:delText>
        </w:r>
      </w:del>
      <w:r w:rsidRPr="002F77F6">
        <w:t xml:space="preserve"> </w:t>
      </w:r>
      <w:r w:rsidRPr="002F77F6">
        <w:rPr>
          <w:i/>
          <w:iCs/>
        </w:rPr>
        <w:t>Aspergillus</w:t>
      </w:r>
      <w:r w:rsidRPr="002F77F6">
        <w:t xml:space="preserve"> </w:t>
      </w:r>
      <w:r w:rsidRPr="002F77F6">
        <w:rPr>
          <w:i/>
          <w:iCs/>
        </w:rPr>
        <w:t>rambellii</w:t>
      </w:r>
      <w:r w:rsidRPr="002F77F6">
        <w:t xml:space="preserve">, </w:t>
      </w:r>
      <w:r w:rsidRPr="002F77F6">
        <w:rPr>
          <w:i/>
          <w:iCs/>
        </w:rPr>
        <w:t>E</w:t>
      </w:r>
      <w:r w:rsidR="00E81CE7" w:rsidRPr="002F77F6">
        <w:rPr>
          <w:i/>
          <w:iCs/>
        </w:rPr>
        <w:t>r</w:t>
      </w:r>
      <w:r w:rsidRPr="002F77F6">
        <w:rPr>
          <w:i/>
          <w:iCs/>
        </w:rPr>
        <w:t>ysiphe</w:t>
      </w:r>
      <w:r w:rsidRPr="002F77F6">
        <w:t xml:space="preserve"> </w:t>
      </w:r>
      <w:r w:rsidRPr="002F77F6">
        <w:rPr>
          <w:i/>
          <w:iCs/>
        </w:rPr>
        <w:t>pulchra</w:t>
      </w:r>
      <w:r w:rsidRPr="002F77F6">
        <w:t xml:space="preserve">, </w:t>
      </w:r>
      <w:r w:rsidRPr="002F77F6">
        <w:rPr>
          <w:i/>
          <w:iCs/>
        </w:rPr>
        <w:t>Thielaviopsis</w:t>
      </w:r>
      <w:r w:rsidRPr="002F77F6">
        <w:t xml:space="preserve"> </w:t>
      </w:r>
      <w:r w:rsidRPr="002F77F6">
        <w:rPr>
          <w:i/>
          <w:iCs/>
        </w:rPr>
        <w:t>punctulata</w:t>
      </w:r>
      <w:r w:rsidRPr="002F77F6">
        <w:t xml:space="preserve">, and </w:t>
      </w:r>
      <w:r w:rsidRPr="002F77F6">
        <w:rPr>
          <w:i/>
          <w:iCs/>
        </w:rPr>
        <w:t>Sphaerulina</w:t>
      </w:r>
      <w:r w:rsidRPr="002F77F6">
        <w:t xml:space="preserve"> </w:t>
      </w:r>
      <w:r w:rsidRPr="002F77F6">
        <w:rPr>
          <w:i/>
          <w:iCs/>
        </w:rPr>
        <w:t>musiva</w:t>
      </w:r>
      <w:r w:rsidR="00E81CE7" w:rsidRPr="002F77F6">
        <w:rPr>
          <w:i/>
          <w:iCs/>
        </w:rPr>
        <w:t>,</w:t>
      </w:r>
      <w:r w:rsidR="00637CC2" w:rsidRPr="002F77F6">
        <w:t xml:space="preserve"> </w:t>
      </w:r>
      <w:del w:id="782" w:author="Jun Yu (MEDT)" w:date="2021-10-19T13:33:00Z">
        <w:r w:rsidR="00637CC2" w:rsidRPr="002F77F6" w:rsidDel="00FD53D0">
          <w:lastRenderedPageBreak/>
          <w:delText xml:space="preserve">were </w:delText>
        </w:r>
      </w:del>
      <w:ins w:id="783" w:author="Jun Yu (MEDT)" w:date="2021-10-19T13:33:00Z">
        <w:r w:rsidR="00FD53D0" w:rsidRPr="002F77F6">
          <w:t xml:space="preserve">showed </w:t>
        </w:r>
      </w:ins>
      <w:ins w:id="784" w:author="Jun Yu (MEDT)" w:date="2021-10-19T13:32:00Z">
        <w:r w:rsidR="00FD53D0" w:rsidRPr="002F77F6">
          <w:t xml:space="preserve">significant </w:t>
        </w:r>
      </w:ins>
      <w:ins w:id="785" w:author="Jun Yu (MEDT)" w:date="2021-10-19T13:41:00Z">
        <w:r w:rsidR="00A8000F" w:rsidRPr="002F77F6">
          <w:t xml:space="preserve">co-occurrence </w:t>
        </w:r>
      </w:ins>
      <w:ins w:id="786" w:author="Jun Yu (MEDT)" w:date="2021-10-19T13:32:00Z">
        <w:r w:rsidR="00FD53D0" w:rsidRPr="002F77F6">
          <w:t>centralities</w:t>
        </w:r>
      </w:ins>
      <w:ins w:id="787" w:author="Jun Yu (MEDT)" w:date="2021-10-19T13:36:00Z">
        <w:r w:rsidR="00C42F65" w:rsidRPr="002F77F6">
          <w:t xml:space="preserve">. </w:t>
        </w:r>
      </w:ins>
      <w:del w:id="788" w:author="Jun Yu (MEDT)" w:date="2021-10-19T13:26:00Z">
        <w:r w:rsidR="00637CC2" w:rsidRPr="002F77F6" w:rsidDel="00FD53D0">
          <w:delText>found to be positively correlated with one another</w:delText>
        </w:r>
      </w:del>
      <w:del w:id="789" w:author="Jun Yu (MEDT)" w:date="2021-10-19T13:36:00Z">
        <w:r w:rsidR="00637CC2" w:rsidRPr="002F77F6" w:rsidDel="00C42F65">
          <w:delText xml:space="preserve"> in CRC patients. </w:delText>
        </w:r>
      </w:del>
      <w:del w:id="790" w:author="Jun Yu (MEDT)" w:date="2021-10-19T13:40:00Z">
        <w:r w:rsidRPr="002F77F6" w:rsidDel="00A8000F">
          <w:delText xml:space="preserve">However, </w:delText>
        </w:r>
      </w:del>
      <w:ins w:id="791" w:author="Jun Yu (MEDT)" w:date="2021-10-19T13:40:00Z">
        <w:r w:rsidR="00A8000F" w:rsidRPr="002F77F6">
          <w:t>T</w:t>
        </w:r>
      </w:ins>
      <w:del w:id="792" w:author="Jun Yu (MEDT)" w:date="2021-10-19T13:40:00Z">
        <w:r w:rsidRPr="002F77F6" w:rsidDel="00A8000F">
          <w:delText>t</w:delText>
        </w:r>
      </w:del>
      <w:r w:rsidRPr="002F77F6">
        <w:t xml:space="preserve">hese </w:t>
      </w:r>
      <w:r w:rsidR="006B3C3B" w:rsidRPr="002F77F6">
        <w:t>correlations</w:t>
      </w:r>
      <w:r w:rsidRPr="002F77F6">
        <w:t xml:space="preserve"> </w:t>
      </w:r>
      <w:del w:id="793" w:author="Jun Yu (MEDT)" w:date="2021-10-19T13:37:00Z">
        <w:r w:rsidRPr="002F77F6" w:rsidDel="00C42F65">
          <w:delText xml:space="preserve">disappeared </w:delText>
        </w:r>
      </w:del>
      <w:ins w:id="794" w:author="Jun Yu (MEDT)" w:date="2021-10-19T13:37:00Z">
        <w:r w:rsidR="00C42F65" w:rsidRPr="002F77F6">
          <w:t>we</w:t>
        </w:r>
      </w:ins>
      <w:ins w:id="795" w:author="LIN, Yufeng" w:date="2021-10-21T11:15:00Z">
        <w:r w:rsidR="00871D07" w:rsidRPr="002F77F6">
          <w:t>a</w:t>
        </w:r>
      </w:ins>
      <w:ins w:id="796" w:author="Jun Yu (MEDT)" w:date="2021-10-19T13:37:00Z">
        <w:del w:id="797" w:author="LIN, Yufeng" w:date="2021-10-21T11:15:00Z">
          <w:r w:rsidR="00C42F65" w:rsidRPr="002F77F6" w:rsidDel="00871D07">
            <w:delText>e</w:delText>
          </w:r>
        </w:del>
        <w:r w:rsidR="00C42F65" w:rsidRPr="002F77F6">
          <w:t>ken</w:t>
        </w:r>
        <w:del w:id="798" w:author="LIN, Yufeng" w:date="2021-10-21T11:15:00Z">
          <w:r w:rsidR="00C42F65" w:rsidRPr="002F77F6" w:rsidDel="00871D07">
            <w:delText>d</w:delText>
          </w:r>
        </w:del>
        <w:r w:rsidR="00C42F65" w:rsidRPr="002F77F6">
          <w:t xml:space="preserve"> </w:t>
        </w:r>
      </w:ins>
      <w:r w:rsidRPr="002F77F6">
        <w:t xml:space="preserve">in </w:t>
      </w:r>
      <w:del w:id="799" w:author="Jun Yu (MEDT)" w:date="2021-10-19T13:37:00Z">
        <w:r w:rsidRPr="002F77F6" w:rsidDel="00C42F65">
          <w:delText xml:space="preserve">the </w:delText>
        </w:r>
      </w:del>
      <w:r w:rsidRPr="002F77F6">
        <w:t xml:space="preserve">adenoma </w:t>
      </w:r>
      <w:del w:id="800" w:author="Jun Yu (MEDT)" w:date="2021-10-19T13:37:00Z">
        <w:r w:rsidRPr="002F77F6" w:rsidDel="00C42F65">
          <w:delText xml:space="preserve">or </w:delText>
        </w:r>
      </w:del>
      <w:ins w:id="801" w:author="Jun Yu (MEDT)" w:date="2021-10-19T13:37:00Z">
        <w:r w:rsidR="00C42F65" w:rsidRPr="002F77F6">
          <w:t>and disappear</w:t>
        </w:r>
        <w:del w:id="802" w:author="LIN, Yufeng" w:date="2021-10-21T11:15:00Z">
          <w:r w:rsidR="00C42F65" w:rsidRPr="002F77F6" w:rsidDel="00871D07">
            <w:delText>ed</w:delText>
          </w:r>
        </w:del>
        <w:r w:rsidR="00C42F65" w:rsidRPr="002F77F6">
          <w:t xml:space="preserve"> in </w:t>
        </w:r>
      </w:ins>
      <w:r w:rsidRPr="002F77F6">
        <w:t>healthy</w:t>
      </w:r>
      <w:r w:rsidR="008C40FC" w:rsidRPr="002F77F6">
        <w:t xml:space="preserve"> individuals</w:t>
      </w:r>
      <w:r w:rsidRPr="002F77F6">
        <w:t xml:space="preserve"> (</w:t>
      </w:r>
      <w:r w:rsidRPr="002F77F6">
        <w:rPr>
          <w:color w:val="0000FF"/>
          <w:rPrChange w:id="803" w:author="Jun Yu (MEDT)" w:date="2021-10-18T15:08:00Z">
            <w:rPr/>
          </w:rPrChange>
        </w:rPr>
        <w:t xml:space="preserve">figure </w:t>
      </w:r>
      <w:del w:id="804" w:author="Jun Yu (MEDT)" w:date="2021-10-19T11:57:00Z">
        <w:r w:rsidRPr="002F77F6" w:rsidDel="00F762BD">
          <w:rPr>
            <w:color w:val="0000FF"/>
            <w:rPrChange w:id="805" w:author="Jun Yu (MEDT)" w:date="2021-10-18T15:08:00Z">
              <w:rPr/>
            </w:rPrChange>
          </w:rPr>
          <w:delText>4</w:delText>
        </w:r>
        <w:r w:rsidR="002967E7" w:rsidRPr="002F77F6" w:rsidDel="00F762BD">
          <w:rPr>
            <w:color w:val="0000FF"/>
            <w:rPrChange w:id="806" w:author="Jun Yu (MEDT)" w:date="2021-10-18T15:08:00Z">
              <w:rPr/>
            </w:rPrChange>
          </w:rPr>
          <w:delText>a</w:delText>
        </w:r>
        <w:r w:rsidRPr="002F77F6" w:rsidDel="00F762BD">
          <w:rPr>
            <w:color w:val="0000FF"/>
            <w:rPrChange w:id="807" w:author="Jun Yu (MEDT)" w:date="2021-10-18T15:08:00Z">
              <w:rPr/>
            </w:rPrChange>
          </w:rPr>
          <w:delText xml:space="preserve"> </w:delText>
        </w:r>
      </w:del>
      <w:ins w:id="808" w:author="Jun Yu (MEDT)" w:date="2021-10-19T11:57:00Z">
        <w:del w:id="809" w:author="LIN, Yufeng" w:date="2021-10-26T13:47:00Z">
          <w:r w:rsidR="00F762BD" w:rsidRPr="002F77F6" w:rsidDel="008F1723">
            <w:rPr>
              <w:color w:val="0000FF"/>
            </w:rPr>
            <w:delText>5</w:delText>
          </w:r>
        </w:del>
      </w:ins>
      <w:ins w:id="810" w:author="LIN, Yufeng" w:date="2021-10-26T13:47:00Z">
        <w:r w:rsidR="008F1723" w:rsidRPr="002F77F6">
          <w:rPr>
            <w:color w:val="0000FF"/>
          </w:rPr>
          <w:t>3</w:t>
        </w:r>
      </w:ins>
      <w:ins w:id="811" w:author="LIN, Yufeng" w:date="2021-10-21T11:18:00Z">
        <w:r w:rsidR="002C11D7" w:rsidRPr="002F77F6">
          <w:rPr>
            <w:color w:val="0000FF"/>
          </w:rPr>
          <w:t xml:space="preserve"> and supplementary figure 4</w:t>
        </w:r>
      </w:ins>
      <w:ins w:id="812" w:author="Jun Yu (MEDT)" w:date="2021-10-19T11:57:00Z">
        <w:del w:id="813" w:author="LIN, Yufeng" w:date="2021-10-21T11:16:00Z">
          <w:r w:rsidR="00F762BD" w:rsidRPr="002F77F6" w:rsidDel="00871D07">
            <w:rPr>
              <w:color w:val="0000FF"/>
              <w:rPrChange w:id="814" w:author="Jun Yu (MEDT)" w:date="2021-10-18T15:08:00Z">
                <w:rPr/>
              </w:rPrChange>
            </w:rPr>
            <w:delText xml:space="preserve"> </w:delText>
          </w:r>
        </w:del>
      </w:ins>
      <w:del w:id="815" w:author="LIN, Yufeng" w:date="2021-10-21T11:16:00Z">
        <w:r w:rsidRPr="002F77F6" w:rsidDel="00871D07">
          <w:rPr>
            <w:color w:val="0000FF"/>
            <w:rPrChange w:id="816" w:author="Jun Yu (MEDT)" w:date="2021-10-18T15:08:00Z">
              <w:rPr/>
            </w:rPrChange>
          </w:rPr>
          <w:delText xml:space="preserve">and supplementary figure </w:delText>
        </w:r>
        <w:r w:rsidR="002967E7" w:rsidRPr="002F77F6" w:rsidDel="00871D07">
          <w:rPr>
            <w:color w:val="0000FF"/>
            <w:rPrChange w:id="817" w:author="Jun Yu (MEDT)" w:date="2021-10-18T15:08:00Z">
              <w:rPr/>
            </w:rPrChange>
          </w:rPr>
          <w:delText>3</w:delText>
        </w:r>
      </w:del>
      <w:ins w:id="818" w:author="Jun Yu (MEDT)" w:date="2021-10-19T13:28:00Z">
        <w:del w:id="819" w:author="LIN, Yufeng" w:date="2021-10-21T11:16:00Z">
          <w:r w:rsidR="00FD53D0" w:rsidRPr="002F77F6" w:rsidDel="00871D07">
            <w:rPr>
              <w:color w:val="0000FF"/>
            </w:rPr>
            <w:delText>a</w:delText>
          </w:r>
        </w:del>
      </w:ins>
      <w:proofErr w:type="gramStart"/>
      <w:r w:rsidRPr="002F77F6">
        <w:t>)</w:t>
      </w:r>
      <w:ins w:id="820" w:author="Jun Yu (MEDT)" w:date="2021-10-19T13:42:00Z">
        <w:r w:rsidR="00A8000F" w:rsidRPr="002F77F6">
          <w:t xml:space="preserve"> ,</w:t>
        </w:r>
        <w:proofErr w:type="gramEnd"/>
        <w:r w:rsidR="00A8000F" w:rsidRPr="002F77F6">
          <w:t xml:space="preserve"> indicating they are the most significant fungi in the CRC interaction network</w:t>
        </w:r>
      </w:ins>
      <w:r w:rsidRPr="002F77F6">
        <w:t xml:space="preserve">. In </w:t>
      </w:r>
      <w:del w:id="821" w:author="Jun Yu (MEDT)" w:date="2021-10-19T13:38:00Z">
        <w:r w:rsidR="008C40FC" w:rsidRPr="002F77F6" w:rsidDel="00C42F65">
          <w:delText>these two</w:delText>
        </w:r>
      </w:del>
      <w:ins w:id="822" w:author="Jun Yu (MEDT)" w:date="2021-10-19T13:38:00Z">
        <w:r w:rsidR="00C42F65" w:rsidRPr="002F77F6">
          <w:t xml:space="preserve">both </w:t>
        </w:r>
        <w:del w:id="823" w:author="LIN, Yufeng" w:date="2021-10-26T13:52:00Z">
          <w:r w:rsidR="00C42F65" w:rsidRPr="002F77F6" w:rsidDel="00885AA3">
            <w:delText>CRC</w:delText>
          </w:r>
        </w:del>
      </w:ins>
      <w:ins w:id="824" w:author="LIN, Yufeng" w:date="2021-10-26T13:52:00Z">
        <w:r w:rsidR="00885AA3" w:rsidRPr="002F77F6">
          <w:t>healthy</w:t>
        </w:r>
      </w:ins>
      <w:ins w:id="825" w:author="Jun Yu (MEDT)" w:date="2021-10-19T13:38:00Z">
        <w:r w:rsidR="00C42F65" w:rsidRPr="002F77F6">
          <w:t xml:space="preserve"> and adenoma</w:t>
        </w:r>
      </w:ins>
      <w:r w:rsidR="008C40FC" w:rsidRPr="002F77F6">
        <w:t xml:space="preserve"> conditions</w:t>
      </w:r>
      <w:r w:rsidRPr="002F77F6">
        <w:t>,</w:t>
      </w:r>
      <w:r w:rsidR="00A305D8" w:rsidRPr="002F77F6">
        <w:t xml:space="preserve"> </w:t>
      </w:r>
      <w:del w:id="826" w:author="LIN, Yufeng" w:date="2021-10-26T13:52:00Z">
        <w:r w:rsidR="00A305D8" w:rsidRPr="002F77F6" w:rsidDel="00885AA3">
          <w:delText xml:space="preserve">only </w:delText>
        </w:r>
      </w:del>
      <w:r w:rsidR="00A305D8" w:rsidRPr="002F77F6">
        <w:rPr>
          <w:i/>
          <w:iCs/>
        </w:rPr>
        <w:t>A. rambellii</w:t>
      </w:r>
      <w:r w:rsidR="00A305D8" w:rsidRPr="002F77F6">
        <w:t xml:space="preserve"> </w:t>
      </w:r>
      <w:ins w:id="827" w:author="LIN, Yufeng" w:date="2021-10-26T13:52:00Z">
        <w:r w:rsidR="00885AA3" w:rsidRPr="002F77F6">
          <w:t xml:space="preserve">only </w:t>
        </w:r>
      </w:ins>
      <w:del w:id="828" w:author="Jun Yu (MEDT)" w:date="2021-10-19T13:38:00Z">
        <w:r w:rsidR="00A305D8" w:rsidRPr="002F77F6" w:rsidDel="00C42F65">
          <w:delText xml:space="preserve">still </w:delText>
        </w:r>
      </w:del>
      <w:r w:rsidR="00A305D8" w:rsidRPr="002F77F6">
        <w:t xml:space="preserve">showed </w:t>
      </w:r>
      <w:ins w:id="829" w:author="LIN, Yufeng" w:date="2021-10-26T13:53:00Z">
        <w:r w:rsidR="00885AA3" w:rsidRPr="002F77F6">
          <w:t xml:space="preserve">a </w:t>
        </w:r>
      </w:ins>
      <w:ins w:id="830" w:author="LIN, Yufeng" w:date="2021-10-26T13:52:00Z">
        <w:r w:rsidR="00885AA3" w:rsidRPr="002F77F6">
          <w:t xml:space="preserve">strong </w:t>
        </w:r>
      </w:ins>
      <w:r w:rsidR="00A305D8" w:rsidRPr="002F77F6">
        <w:t>correlation</w:t>
      </w:r>
      <w:ins w:id="831" w:author="LIN, Yufeng" w:date="2021-10-26T13:52:00Z">
        <w:r w:rsidR="00885AA3" w:rsidRPr="002F77F6">
          <w:t xml:space="preserve"> </w:t>
        </w:r>
      </w:ins>
      <w:del w:id="832" w:author="LIN, Yufeng" w:date="2021-10-26T13:52:00Z">
        <w:r w:rsidR="00A305D8" w:rsidRPr="002F77F6" w:rsidDel="00885AA3">
          <w:delText xml:space="preserve">s </w:delText>
        </w:r>
      </w:del>
      <w:r w:rsidR="00A305D8" w:rsidRPr="002F77F6">
        <w:t xml:space="preserve">with </w:t>
      </w:r>
      <w:ins w:id="833" w:author="LIN, Yufeng" w:date="2021-10-26T13:53:00Z">
        <w:r w:rsidR="00885AA3" w:rsidRPr="002F77F6">
          <w:rPr>
            <w:i/>
            <w:iCs/>
            <w:rPrChange w:id="834" w:author="LIN, Yufeng" w:date="2021-10-26T13:53:00Z">
              <w:rPr/>
            </w:rPrChange>
          </w:rPr>
          <w:t xml:space="preserve">Moniliophthora </w:t>
        </w:r>
        <w:proofErr w:type="spellStart"/>
        <w:r w:rsidR="00885AA3" w:rsidRPr="002F77F6">
          <w:rPr>
            <w:i/>
            <w:iCs/>
            <w:rPrChange w:id="835" w:author="LIN, Yufeng" w:date="2021-10-26T13:53:00Z">
              <w:rPr/>
            </w:rPrChange>
          </w:rPr>
          <w:t>permiciosa</w:t>
        </w:r>
      </w:ins>
      <w:proofErr w:type="spellEnd"/>
      <w:ins w:id="836" w:author="LIN, Yufeng" w:date="2021-10-26T13:54:00Z">
        <w:r w:rsidR="00885AA3" w:rsidRPr="002F77F6">
          <w:rPr>
            <w:i/>
            <w:iCs/>
          </w:rPr>
          <w:t>,</w:t>
        </w:r>
      </w:ins>
      <w:ins w:id="837" w:author="LIN, Yufeng" w:date="2021-10-26T13:55:00Z">
        <w:r w:rsidR="00885AA3" w:rsidRPr="002F77F6">
          <w:t xml:space="preserve"> </w:t>
        </w:r>
        <w:r w:rsidR="00885AA3" w:rsidRPr="002F77F6">
          <w:rPr>
            <w:rPrChange w:id="838" w:author="LIN, Yufeng" w:date="2021-10-26T13:55:00Z">
              <w:rPr>
                <w:i/>
                <w:iCs/>
              </w:rPr>
            </w:rPrChange>
          </w:rPr>
          <w:t>which is quite different from</w:t>
        </w:r>
        <w:r w:rsidR="00885AA3" w:rsidRPr="002F77F6">
          <w:rPr>
            <w:rPrChange w:id="839" w:author="LIN, Yufeng" w:date="2021-10-26T13:55:00Z">
              <w:rPr>
                <w:i/>
                <w:iCs/>
              </w:rPr>
            </w:rPrChange>
          </w:rPr>
          <w:t xml:space="preserve"> </w:t>
        </w:r>
        <w:r w:rsidR="00885AA3" w:rsidRPr="002F77F6">
          <w:t>CRC</w:t>
        </w:r>
      </w:ins>
      <w:ins w:id="840" w:author="LIN, Yufeng" w:date="2021-10-26T13:58:00Z">
        <w:r w:rsidR="00885AA3" w:rsidRPr="002F77F6">
          <w:t>(</w:t>
        </w:r>
        <w:r w:rsidR="00885AA3" w:rsidRPr="002F77F6">
          <w:rPr>
            <w:color w:val="0000FF"/>
          </w:rPr>
          <w:t>figure 3</w:t>
        </w:r>
        <w:r w:rsidR="00885AA3" w:rsidRPr="002F77F6">
          <w:t>)</w:t>
        </w:r>
      </w:ins>
      <w:del w:id="841" w:author="LIN, Yufeng" w:date="2021-10-26T13:53:00Z">
        <w:r w:rsidR="00A305D8" w:rsidRPr="002F77F6" w:rsidDel="00885AA3">
          <w:delText xml:space="preserve">other fungi </w:delText>
        </w:r>
      </w:del>
      <w:del w:id="842" w:author="Jun Yu (MEDT)" w:date="2021-10-19T13:39:00Z">
        <w:r w:rsidR="00A305D8" w:rsidRPr="002F77F6" w:rsidDel="00C42F65">
          <w:delText>but not</w:delText>
        </w:r>
        <w:r w:rsidRPr="002F77F6" w:rsidDel="00C42F65">
          <w:delText xml:space="preserve"> </w:delText>
        </w:r>
        <w:r w:rsidRPr="002F77F6" w:rsidDel="00C42F65">
          <w:rPr>
            <w:i/>
            <w:iCs/>
          </w:rPr>
          <w:delText>T. punctulata</w:delText>
        </w:r>
        <w:r w:rsidRPr="002F77F6" w:rsidDel="00C42F65">
          <w:delText xml:space="preserve">, </w:delText>
        </w:r>
        <w:r w:rsidRPr="002F77F6" w:rsidDel="00C42F65">
          <w:rPr>
            <w:i/>
            <w:iCs/>
          </w:rPr>
          <w:delText>S. musiva</w:delText>
        </w:r>
        <w:r w:rsidRPr="002F77F6" w:rsidDel="00C42F65">
          <w:delText xml:space="preserve">, and </w:delText>
        </w:r>
        <w:r w:rsidRPr="002F77F6" w:rsidDel="00C42F65">
          <w:rPr>
            <w:i/>
            <w:iCs/>
          </w:rPr>
          <w:delText>E. pulchra</w:delText>
        </w:r>
      </w:del>
      <w:r w:rsidRPr="002F77F6">
        <w:t xml:space="preserve">. </w:t>
      </w:r>
      <w:del w:id="843" w:author="Jun Yu (MEDT)" w:date="2021-10-19T13:39:00Z">
        <w:r w:rsidR="008C40FC" w:rsidRPr="002F77F6" w:rsidDel="00C42F65">
          <w:delText xml:space="preserve">Interestingly, CRC-depleted fungi such as </w:delText>
        </w:r>
        <w:r w:rsidR="008C40FC" w:rsidRPr="002F77F6" w:rsidDel="00C42F65">
          <w:rPr>
            <w:i/>
            <w:iCs/>
          </w:rPr>
          <w:delText>R. clarus</w:delText>
        </w:r>
        <w:r w:rsidR="008C40FC" w:rsidRPr="002F77F6" w:rsidDel="00C42F65">
          <w:delText xml:space="preserve">, </w:delText>
        </w:r>
        <w:r w:rsidR="008C40FC" w:rsidRPr="002F77F6" w:rsidDel="00C42F65">
          <w:rPr>
            <w:i/>
            <w:iCs/>
          </w:rPr>
          <w:delText>E. aedis</w:delText>
        </w:r>
        <w:r w:rsidR="005F24DC" w:rsidRPr="002F77F6" w:rsidDel="00C42F65">
          <w:delText xml:space="preserve">, </w:delText>
        </w:r>
        <w:r w:rsidR="008C40FC" w:rsidRPr="002F77F6" w:rsidDel="00C42F65">
          <w:rPr>
            <w:i/>
            <w:iCs/>
          </w:rPr>
          <w:delText>Naumovozyma dairenensis</w:delText>
        </w:r>
        <w:r w:rsidR="005F24DC" w:rsidRPr="002F77F6" w:rsidDel="00C42F65">
          <w:delText xml:space="preserve"> and </w:delText>
        </w:r>
        <w:r w:rsidR="005F24DC" w:rsidRPr="002F77F6" w:rsidDel="00C42F65">
          <w:rPr>
            <w:i/>
            <w:iCs/>
          </w:rPr>
          <w:delText>R. irregularis</w:delText>
        </w:r>
        <w:r w:rsidR="005F24DC" w:rsidRPr="002F77F6" w:rsidDel="00C42F65">
          <w:delText xml:space="preserve"> are correlated with one another in healthy individuals. </w:delText>
        </w:r>
      </w:del>
    </w:p>
    <w:p w14:paraId="7E1F2D6A" w14:textId="0C6E7963" w:rsidR="00C42F65" w:rsidRPr="002F77F6" w:rsidRDefault="00C42F65" w:rsidP="00BA0A8A">
      <w:pPr>
        <w:spacing w:before="0" w:after="0"/>
        <w:rPr>
          <w:ins w:id="844" w:author="Jun Yu (MEDT)" w:date="2021-10-19T14:19:00Z"/>
        </w:rPr>
      </w:pPr>
    </w:p>
    <w:p w14:paraId="64299BE1" w14:textId="6FB5DA6D" w:rsidR="00587CC3" w:rsidRPr="002F77F6" w:rsidDel="00A20FC1" w:rsidRDefault="00587CC3" w:rsidP="00587CC3">
      <w:pPr>
        <w:pStyle w:val="title20825"/>
        <w:rPr>
          <w:ins w:id="845" w:author="Jun Yu (MEDT)" w:date="2021-10-19T15:06:00Z"/>
          <w:del w:id="846" w:author="LIN, Yufeng" w:date="2021-10-21T17:13:00Z"/>
        </w:rPr>
      </w:pPr>
      <w:commentRangeStart w:id="847"/>
      <w:ins w:id="848" w:author="Jun Yu (MEDT)" w:date="2021-10-19T15:05:00Z">
        <w:del w:id="849" w:author="LIN, Yufeng" w:date="2021-10-21T17:13:00Z">
          <w:r w:rsidRPr="002F77F6" w:rsidDel="00A20FC1">
            <w:delText xml:space="preserve">Ecological interactions </w:delText>
          </w:r>
        </w:del>
      </w:ins>
      <w:ins w:id="850" w:author="Jun Yu (MEDT)" w:date="2021-10-19T15:06:00Z">
        <w:del w:id="851" w:author="LIN, Yufeng" w:date="2021-10-21T17:13:00Z">
          <w:r w:rsidRPr="002F77F6" w:rsidDel="00A20FC1">
            <w:delText>among differentially abundant fun</w:delText>
          </w:r>
        </w:del>
        <w:del w:id="852" w:author="LIN, Yufeng" w:date="2021-10-21T11:17:00Z">
          <w:r w:rsidRPr="002F77F6" w:rsidDel="00871D07">
            <w:delText>g</w:delText>
          </w:r>
        </w:del>
        <w:del w:id="853" w:author="LIN, Yufeng" w:date="2021-10-21T11:16:00Z">
          <w:r w:rsidRPr="002F77F6" w:rsidDel="00871D07">
            <w:rPr>
              <w:b w:val="0"/>
            </w:rPr>
            <w:delText>i</w:delText>
          </w:r>
        </w:del>
        <w:del w:id="854" w:author="LIN, Yufeng" w:date="2021-10-21T17:13:00Z">
          <w:r w:rsidRPr="002F77F6" w:rsidDel="00A20FC1">
            <w:delText xml:space="preserve"> and bacteria</w:delText>
          </w:r>
          <w:r w:rsidRPr="002F77F6" w:rsidDel="00A20FC1">
            <w:rPr>
              <w:b w:val="0"/>
            </w:rPr>
            <w:delText xml:space="preserve"> </w:delText>
          </w:r>
          <w:r w:rsidRPr="002F77F6" w:rsidDel="00A20FC1">
            <w:delText xml:space="preserve">with CRC progresion </w:delText>
          </w:r>
        </w:del>
      </w:ins>
      <w:commentRangeEnd w:id="847"/>
      <w:ins w:id="855" w:author="Jun Yu (MEDT)" w:date="2021-10-19T17:57:00Z">
        <w:del w:id="856" w:author="LIN, Yufeng" w:date="2021-10-21T17:13:00Z">
          <w:r w:rsidR="001A10DE" w:rsidRPr="002F77F6" w:rsidDel="00A20FC1">
            <w:rPr>
              <w:rStyle w:val="CommentReference"/>
              <w:b w:val="0"/>
            </w:rPr>
            <w:commentReference w:id="847"/>
          </w:r>
        </w:del>
      </w:ins>
    </w:p>
    <w:p w14:paraId="0E7D4488" w14:textId="49BF8EE3" w:rsidR="005F24DC" w:rsidRPr="002F77F6" w:rsidDel="00A20FC1" w:rsidRDefault="00587CC3" w:rsidP="00BA0A8A">
      <w:pPr>
        <w:spacing w:before="0" w:after="0"/>
        <w:rPr>
          <w:del w:id="857" w:author="LIN, Yufeng" w:date="2021-10-21T17:13:00Z"/>
        </w:rPr>
      </w:pPr>
      <w:ins w:id="858" w:author="Jun Yu (MEDT)" w:date="2021-10-19T15:07:00Z">
        <w:del w:id="859" w:author="LIN, Yufeng" w:date="2021-10-21T17:13:00Z">
          <w:r w:rsidRPr="002F77F6" w:rsidDel="00A20FC1">
            <w:delText>We performed additional ecological network</w:delText>
          </w:r>
        </w:del>
      </w:ins>
      <w:ins w:id="860" w:author="Jun Yu (MEDT)" w:date="2021-10-19T15:08:00Z">
        <w:del w:id="861" w:author="LIN, Yufeng" w:date="2021-10-21T17:13:00Z">
          <w:r w:rsidR="009155E8" w:rsidRPr="002F77F6" w:rsidDel="00A20FC1">
            <w:delText xml:space="preserve"> analyses on</w:delText>
          </w:r>
        </w:del>
      </w:ins>
      <w:ins w:id="862" w:author="Jun Yu (MEDT)" w:date="2021-10-19T15:07:00Z">
        <w:del w:id="863" w:author="LIN, Yufeng" w:date="2021-10-21T17:13:00Z">
          <w:r w:rsidRPr="002F77F6" w:rsidDel="00A20FC1">
            <w:delText xml:space="preserve"> the potential interplay among differentially abundant fungi </w:delText>
          </w:r>
        </w:del>
      </w:ins>
      <w:ins w:id="864" w:author="Jun Yu (MEDT)" w:date="2021-10-19T15:09:00Z">
        <w:del w:id="865" w:author="LIN, Yufeng" w:date="2021-10-21T17:13:00Z">
          <w:r w:rsidR="009155E8" w:rsidRPr="002F77F6" w:rsidDel="00A20FC1">
            <w:delText xml:space="preserve">and bacteria </w:delText>
          </w:r>
        </w:del>
      </w:ins>
      <w:ins w:id="866" w:author="Jun Yu (MEDT)" w:date="2021-10-19T15:07:00Z">
        <w:del w:id="867" w:author="LIN, Yufeng" w:date="2021-10-21T17:13:00Z">
          <w:r w:rsidRPr="002F77F6" w:rsidDel="00A20FC1">
            <w:delText xml:space="preserve">in CRC </w:delText>
          </w:r>
        </w:del>
      </w:ins>
      <w:ins w:id="868" w:author="Jun Yu (MEDT)" w:date="2021-10-19T15:10:00Z">
        <w:del w:id="869" w:author="LIN, Yufeng" w:date="2021-10-21T17:13:00Z">
          <w:r w:rsidR="009155E8" w:rsidRPr="002F77F6" w:rsidDel="00A20FC1">
            <w:delText xml:space="preserve">progression </w:delText>
          </w:r>
        </w:del>
        <w:del w:id="870" w:author="LIN, Yufeng" w:date="2021-10-20T18:06:00Z">
          <w:r w:rsidR="009155E8" w:rsidRPr="002F77F6" w:rsidDel="00FA7B4B">
            <w:delText>u</w:delText>
          </w:r>
        </w:del>
        <w:del w:id="871" w:author="LIN, Yufeng" w:date="2021-10-21T17:13:00Z">
          <w:r w:rsidR="009155E8" w:rsidRPr="002F77F6" w:rsidDel="00A20FC1">
            <w:delText>using</w:delText>
          </w:r>
        </w:del>
      </w:ins>
      <w:ins w:id="872" w:author="Jun Yu (MEDT)" w:date="2021-10-19T15:07:00Z">
        <w:del w:id="873" w:author="LIN, Yufeng" w:date="2021-10-21T17:13:00Z">
          <w:r w:rsidRPr="002F77F6" w:rsidDel="00A20FC1">
            <w:delText xml:space="preserve"> </w:delText>
          </w:r>
        </w:del>
      </w:ins>
      <w:ins w:id="874" w:author="Jun Yu (MEDT)" w:date="2021-10-19T15:10:00Z">
        <w:del w:id="875" w:author="LIN, Yufeng" w:date="2021-10-21T17:13:00Z">
          <w:r w:rsidR="009155E8" w:rsidRPr="002F77F6" w:rsidDel="00A20FC1">
            <w:delText>DGCA</w:delText>
          </w:r>
          <w:r w:rsidR="009155E8" w:rsidRPr="002F77F6" w:rsidDel="00A20FC1">
            <w:fldChar w:fldCharType="begin"/>
          </w:r>
        </w:del>
      </w:ins>
      <w:del w:id="876" w:author="LIN, Yufeng" w:date="2021-10-21T17:13:00Z">
        <w:r w:rsidR="00594D09" w:rsidRPr="002F77F6" w:rsidDel="00A20FC1">
          <w:del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del>
      <w:ins w:id="877" w:author="Jun Yu (MEDT)" w:date="2021-10-19T15:10:00Z">
        <w:del w:id="878" w:author="LIN, Yufeng" w:date="2021-10-21T17:13:00Z">
          <w:r w:rsidR="009155E8" w:rsidRPr="002F77F6" w:rsidDel="00A20FC1">
            <w:fldChar w:fldCharType="separate"/>
          </w:r>
        </w:del>
      </w:ins>
      <w:del w:id="879" w:author="LIN, Yufeng" w:date="2021-10-21T17:13:00Z">
        <w:r w:rsidR="00594D09" w:rsidRPr="002F77F6" w:rsidDel="00A20FC1">
          <w:rPr>
            <w:kern w:val="0"/>
            <w:vertAlign w:val="superscript"/>
          </w:rPr>
          <w:delText>24</w:delText>
        </w:r>
      </w:del>
      <w:ins w:id="880" w:author="Jun Yu (MEDT)" w:date="2021-10-19T15:10:00Z">
        <w:del w:id="881" w:author="LIN, Yufeng" w:date="2021-10-21T17:13:00Z">
          <w:r w:rsidR="009155E8" w:rsidRPr="002F77F6" w:rsidDel="00A20FC1">
            <w:fldChar w:fldCharType="end"/>
          </w:r>
        </w:del>
      </w:ins>
      <w:del w:id="882" w:author="LIN, Yufeng" w:date="2021-10-21T17:13:00Z">
        <w:r w:rsidR="005F24DC" w:rsidRPr="002F77F6" w:rsidDel="00A20FC1">
          <w:delText xml:space="preserve">Altogether, our results suggested that different sets of fungi </w:delText>
        </w:r>
        <w:r w:rsidR="00847B02" w:rsidRPr="002F77F6" w:rsidDel="00A20FC1">
          <w:delText>might interact with one another</w:delText>
        </w:r>
        <w:r w:rsidR="005F24DC" w:rsidRPr="002F77F6" w:rsidDel="00A20FC1">
          <w:delText xml:space="preserve"> in different conditions. While CRC-depleted fungi might be crucial for maintaining enteric homeostasis in </w:delText>
        </w:r>
        <w:r w:rsidR="00E81CE7" w:rsidRPr="002F77F6" w:rsidDel="00A20FC1">
          <w:delText xml:space="preserve">a </w:delText>
        </w:r>
        <w:r w:rsidR="005F24DC" w:rsidRPr="002F77F6" w:rsidDel="00A20FC1">
          <w:delText>healthy gut, enrichment of CRC-associated fungi might break the homeostasis contributing to CRC carcinogenesis.</w:delText>
        </w:r>
      </w:del>
    </w:p>
    <w:p w14:paraId="4394369F" w14:textId="1160D5DC" w:rsidR="0033275C" w:rsidRPr="002F77F6" w:rsidDel="00A20FC1" w:rsidRDefault="00AC7FAD" w:rsidP="00BA0A8A">
      <w:pPr>
        <w:spacing w:before="0" w:after="0"/>
        <w:rPr>
          <w:del w:id="883" w:author="LIN, Yufeng" w:date="2021-10-21T17:13:00Z"/>
        </w:rPr>
      </w:pPr>
      <w:del w:id="884" w:author="LIN, Yufeng" w:date="2021-10-21T17:13:00Z">
        <w:r w:rsidRPr="002F77F6" w:rsidDel="00A20FC1">
          <w:delText>N</w:delText>
        </w:r>
        <w:r w:rsidR="00D9531B" w:rsidRPr="002F77F6" w:rsidDel="00A20FC1">
          <w:delText xml:space="preserve">ext, we </w:delText>
        </w:r>
        <w:r w:rsidR="0043131C" w:rsidRPr="002F77F6" w:rsidDel="00A20FC1">
          <w:delText xml:space="preserve">asked whether the correlations </w:delText>
        </w:r>
        <w:r w:rsidR="00D9531B" w:rsidRPr="002F77F6" w:rsidDel="00A20FC1">
          <w:delText xml:space="preserve">between the </w:delText>
        </w:r>
        <w:r w:rsidR="005F24DC" w:rsidRPr="002F77F6" w:rsidDel="00A20FC1">
          <w:delText xml:space="preserve">differentially abundant </w:delText>
        </w:r>
        <w:r w:rsidR="00DB66B4" w:rsidRPr="002F77F6" w:rsidDel="00A20FC1">
          <w:delText xml:space="preserve">fungi </w:delText>
        </w:r>
        <w:r w:rsidR="00D9531B" w:rsidRPr="002F77F6" w:rsidDel="00A20FC1">
          <w:delText>and bacteria</w:delText>
        </w:r>
        <w:r w:rsidR="0043131C" w:rsidRPr="002F77F6" w:rsidDel="00A20FC1">
          <w:delText xml:space="preserve"> are associated with CRC</w:delText>
        </w:r>
        <w:r w:rsidR="00D9531B" w:rsidRPr="002F77F6" w:rsidDel="00A20FC1">
          <w:delText>. DGCA</w:delText>
        </w:r>
        <w:r w:rsidR="002967E7" w:rsidRPr="002F77F6" w:rsidDel="00A20FC1">
          <w:fldChar w:fldCharType="begin"/>
        </w:r>
        <w:r w:rsidR="00FD106C" w:rsidRPr="002F77F6" w:rsidDel="00A20FC1">
          <w:delInstrText xml:space="preserve"> ADDIN ZOTERO_ITEM CSL_CITATION {"citationID":"IB11J1aO","properties":{"formattedCitation":"\\super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002967E7" w:rsidRPr="002F77F6" w:rsidDel="00A20FC1">
          <w:fldChar w:fldCharType="separate"/>
        </w:r>
        <w:r w:rsidR="002967E7" w:rsidRPr="002F77F6" w:rsidDel="00A20FC1">
          <w:rPr>
            <w:vertAlign w:val="superscript"/>
          </w:rPr>
          <w:delText>24</w:delText>
        </w:r>
        <w:r w:rsidR="002967E7" w:rsidRPr="002F77F6" w:rsidDel="00A20FC1">
          <w:fldChar w:fldCharType="end"/>
        </w:r>
        <w:r w:rsidR="005F24DC" w:rsidRPr="002F77F6" w:rsidDel="00A20FC1">
          <w:delText xml:space="preserve"> was performed to calculate the correlation between fungi and bacteria.</w:delText>
        </w:r>
        <w:r w:rsidR="009134E0" w:rsidRPr="002F77F6" w:rsidDel="00A20FC1">
          <w:delText xml:space="preserve"> </w:delText>
        </w:r>
        <w:r w:rsidR="0043131C" w:rsidRPr="002F77F6" w:rsidDel="00A20FC1">
          <w:delText>W</w:delText>
        </w:r>
        <w:r w:rsidR="00A009DF" w:rsidRPr="002F77F6" w:rsidDel="00A20FC1">
          <w:delText>e discovered that t</w:delText>
        </w:r>
        <w:r w:rsidR="0043131C" w:rsidRPr="002F77F6" w:rsidDel="00A20FC1">
          <w:delText>he</w:delText>
        </w:r>
        <w:r w:rsidR="00A009DF" w:rsidRPr="002F77F6" w:rsidDel="00A20FC1">
          <w:delText xml:space="preserve"> </w:delText>
        </w:r>
        <w:r w:rsidR="005F24DC" w:rsidRPr="002F77F6" w:rsidDel="00A20FC1">
          <w:delText>fungal</w:delText>
        </w:r>
        <w:r w:rsidR="00A009DF" w:rsidRPr="002F77F6" w:rsidDel="00A20FC1">
          <w:delText>-bacteri</w:delText>
        </w:r>
        <w:r w:rsidR="0043131C" w:rsidRPr="002F77F6" w:rsidDel="00A20FC1">
          <w:delText>al corr</w:delText>
        </w:r>
        <w:r w:rsidR="005F24DC" w:rsidRPr="002F77F6" w:rsidDel="00A20FC1">
          <w:delText>e</w:delText>
        </w:r>
        <w:r w:rsidR="0043131C" w:rsidRPr="002F77F6" w:rsidDel="00A20FC1">
          <w:delText>lations</w:delText>
        </w:r>
        <w:r w:rsidR="00A009DF" w:rsidRPr="002F77F6" w:rsidDel="00A20FC1">
          <w:delText xml:space="preserve"> </w:delText>
        </w:r>
        <w:r w:rsidR="0043131C" w:rsidRPr="002F77F6" w:rsidDel="00A20FC1">
          <w:delText>were</w:delText>
        </w:r>
        <w:r w:rsidR="00A009DF" w:rsidRPr="002F77F6" w:rsidDel="00A20FC1">
          <w:delText xml:space="preserve"> weaker than </w:delText>
        </w:r>
        <w:r w:rsidR="0043131C" w:rsidRPr="002F77F6" w:rsidDel="00A20FC1">
          <w:delText>inter-</w:delText>
        </w:r>
        <w:r w:rsidR="005F24DC" w:rsidRPr="002F77F6" w:rsidDel="00A20FC1">
          <w:delText>fungal</w:delText>
        </w:r>
        <w:r w:rsidR="0043131C" w:rsidRPr="002F77F6" w:rsidDel="00A20FC1">
          <w:delText xml:space="preserve"> correlations across all three </w:delText>
        </w:r>
        <w:r w:rsidR="005F24DC" w:rsidRPr="002F77F6" w:rsidDel="00A20FC1">
          <w:delText>conditions</w:delText>
        </w:r>
        <w:r w:rsidR="0043131C" w:rsidRPr="002F77F6" w:rsidDel="00A20FC1">
          <w:delText xml:space="preserve"> (</w:delText>
        </w:r>
        <w:r w:rsidR="005F24DC" w:rsidRPr="002F77F6" w:rsidDel="00A20FC1">
          <w:delText>Healthy, Adenoma, CRC</w:delText>
        </w:r>
        <w:r w:rsidR="0043131C" w:rsidRPr="002F77F6" w:rsidDel="00A20FC1">
          <w:delText>)</w:delText>
        </w:r>
        <w:r w:rsidR="005F24DC" w:rsidRPr="002F77F6" w:rsidDel="00A20FC1">
          <w:delText xml:space="preserve"> </w:delText>
        </w:r>
        <w:r w:rsidR="00A009DF" w:rsidRPr="002F77F6" w:rsidDel="00A20FC1">
          <w:delText>(</w:delText>
        </w:r>
        <w:r w:rsidR="002967E7" w:rsidRPr="002F77F6" w:rsidDel="00A20FC1">
          <w:rPr>
            <w:color w:val="0000FF"/>
            <w:rPrChange w:id="885" w:author="Jun Yu (MEDT)" w:date="2021-10-18T15:03:00Z">
              <w:rPr/>
            </w:rPrChange>
          </w:rPr>
          <w:delText xml:space="preserve">supplementary figure 5 and </w:delText>
        </w:r>
        <w:r w:rsidR="00A009DF" w:rsidRPr="002F77F6" w:rsidDel="00A20FC1">
          <w:rPr>
            <w:color w:val="0000FF"/>
            <w:rPrChange w:id="886" w:author="Jun Yu (MEDT)" w:date="2021-10-18T15:03:00Z">
              <w:rPr/>
            </w:rPrChange>
          </w:rPr>
          <w:delText>supplementary table 11</w:delText>
        </w:r>
        <w:r w:rsidR="00A009DF" w:rsidRPr="002F77F6" w:rsidDel="00A20FC1">
          <w:delText xml:space="preserve">). </w:delText>
        </w:r>
        <w:r w:rsidR="00D9531B" w:rsidRPr="002F77F6" w:rsidDel="00A20FC1">
          <w:delText xml:space="preserve">However, the </w:delText>
        </w:r>
        <w:r w:rsidR="005F24DC" w:rsidRPr="002F77F6" w:rsidDel="00A20FC1">
          <w:delText>fungal</w:delText>
        </w:r>
        <w:r w:rsidR="0043131C" w:rsidRPr="002F77F6" w:rsidDel="00A20FC1">
          <w:delText xml:space="preserve">-bacterial correlation was still </w:delText>
        </w:r>
        <w:r w:rsidR="00E81CE7" w:rsidRPr="002F77F6" w:rsidDel="00A20FC1">
          <w:delText>more vigorous</w:delText>
        </w:r>
        <w:r w:rsidR="0043131C" w:rsidRPr="002F77F6" w:rsidDel="00A20FC1">
          <w:delText xml:space="preserve"> </w:delText>
        </w:r>
        <w:r w:rsidR="00D9531B" w:rsidRPr="002F77F6" w:rsidDel="00A20FC1">
          <w:delText>in</w:delText>
        </w:r>
      </w:del>
      <w:ins w:id="887" w:author="Jun Yu (MEDT)" w:date="2021-10-19T15:42:00Z">
        <w:del w:id="888" w:author="LIN, Yufeng" w:date="2021-10-21T17:13:00Z">
          <w:r w:rsidR="008D2239" w:rsidRPr="002F77F6" w:rsidDel="00A20FC1">
            <w:delText xml:space="preserve">progressively stronger from healthy control, ademona to </w:delText>
          </w:r>
        </w:del>
      </w:ins>
      <w:del w:id="889" w:author="LIN, Yufeng" w:date="2021-10-21T17:13:00Z">
        <w:r w:rsidR="00D9531B" w:rsidRPr="002F77F6" w:rsidDel="00A20FC1">
          <w:delText xml:space="preserve"> CRC </w:delText>
        </w:r>
        <w:r w:rsidR="0043131C" w:rsidRPr="002F77F6" w:rsidDel="00A20FC1">
          <w:delText>when compared to</w:delText>
        </w:r>
        <w:r w:rsidR="00D9531B" w:rsidRPr="002F77F6" w:rsidDel="00A20FC1">
          <w:delText xml:space="preserve"> healthy </w:delText>
        </w:r>
        <w:r w:rsidR="005F24DC" w:rsidRPr="002F77F6" w:rsidDel="00A20FC1">
          <w:delText>individuals</w:delText>
        </w:r>
        <w:r w:rsidR="00D9531B" w:rsidRPr="002F77F6" w:rsidDel="00A20FC1">
          <w:delText xml:space="preserve">, </w:delText>
        </w:r>
        <w:r w:rsidR="0043131C" w:rsidRPr="002F77F6" w:rsidDel="00A20FC1">
          <w:delText xml:space="preserve">which </w:delText>
        </w:r>
        <w:r w:rsidR="005F24DC" w:rsidRPr="002F77F6" w:rsidDel="00A20FC1">
          <w:delText>showed the same pattern</w:delText>
        </w:r>
        <w:r w:rsidR="00D9531B" w:rsidRPr="002F77F6" w:rsidDel="00A20FC1">
          <w:delText xml:space="preserve"> </w:delText>
        </w:r>
        <w:r w:rsidR="0043131C" w:rsidRPr="002F77F6" w:rsidDel="00A20FC1">
          <w:delText>as</w:delText>
        </w:r>
        <w:r w:rsidR="005F24DC" w:rsidRPr="002F77F6" w:rsidDel="00A20FC1">
          <w:delText xml:space="preserve"> in</w:delText>
        </w:r>
        <w:r w:rsidR="0043131C" w:rsidRPr="002F77F6" w:rsidDel="00A20FC1">
          <w:delText xml:space="preserve"> inter-</w:delText>
        </w:r>
        <w:r w:rsidR="005F24DC" w:rsidRPr="002F77F6" w:rsidDel="00A20FC1">
          <w:delText>fungal</w:delText>
        </w:r>
        <w:r w:rsidR="00DB66B4" w:rsidRPr="002F77F6" w:rsidDel="00A20FC1">
          <w:delText xml:space="preserve"> </w:delText>
        </w:r>
        <w:r w:rsidR="00D9531B" w:rsidRPr="002F77F6" w:rsidDel="00A20FC1">
          <w:delText>correlations (</w:delText>
        </w:r>
      </w:del>
      <w:ins w:id="890" w:author="Jun Yu (MEDT)" w:date="2021-10-19T15:38:00Z">
        <w:del w:id="891" w:author="LIN, Yufeng" w:date="2021-10-21T17:13:00Z">
          <w:r w:rsidR="008D2239" w:rsidRPr="002F77F6" w:rsidDel="00A20FC1">
            <w:rPr>
              <w:color w:val="0000FF"/>
            </w:rPr>
            <w:delText>figure 5</w:delText>
          </w:r>
        </w:del>
      </w:ins>
      <w:ins w:id="892" w:author="Jun Yu (MEDT)" w:date="2021-10-19T15:39:00Z">
        <w:del w:id="893" w:author="LIN, Yufeng" w:date="2021-10-21T17:13:00Z">
          <w:r w:rsidR="008D2239" w:rsidRPr="002F77F6" w:rsidDel="00A20FC1">
            <w:rPr>
              <w:color w:val="0000FF"/>
            </w:rPr>
            <w:delText>,</w:delText>
          </w:r>
        </w:del>
      </w:ins>
      <w:ins w:id="894" w:author="Jun Yu (MEDT)" w:date="2021-10-19T15:38:00Z">
        <w:del w:id="895" w:author="LIN, Yufeng" w:date="2021-10-21T17:13:00Z">
          <w:r w:rsidR="008D2239" w:rsidRPr="002F77F6" w:rsidDel="00A20FC1">
            <w:rPr>
              <w:color w:val="0000FF"/>
            </w:rPr>
            <w:delText xml:space="preserve"> </w:delText>
          </w:r>
        </w:del>
      </w:ins>
      <w:del w:id="896" w:author="LIN, Yufeng" w:date="2021-10-21T17:13:00Z">
        <w:r w:rsidR="00D9531B" w:rsidRPr="002F77F6" w:rsidDel="00A20FC1">
          <w:rPr>
            <w:color w:val="0000FF"/>
            <w:rPrChange w:id="897" w:author="Jun Yu (MEDT)" w:date="2021-10-18T15:03:00Z">
              <w:rPr/>
            </w:rPrChange>
          </w:rPr>
          <w:delText>figure 4</w:delText>
        </w:r>
        <w:r w:rsidR="002967E7" w:rsidRPr="002F77F6" w:rsidDel="00A20FC1">
          <w:rPr>
            <w:color w:val="0000FF"/>
            <w:rPrChange w:id="898" w:author="Jun Yu (MEDT)" w:date="2021-10-18T15:03:00Z">
              <w:rPr/>
            </w:rPrChange>
          </w:rPr>
          <w:delText>, supplementary figure 5</w:delText>
        </w:r>
        <w:r w:rsidR="00D9531B" w:rsidRPr="002F77F6" w:rsidDel="00A20FC1">
          <w:rPr>
            <w:color w:val="0000FF"/>
            <w:rPrChange w:id="899" w:author="Jun Yu (MEDT)" w:date="2021-10-18T15:03:00Z">
              <w:rPr/>
            </w:rPrChange>
          </w:rPr>
          <w:delText xml:space="preserve"> and supplementary table </w:delText>
        </w:r>
        <w:r w:rsidR="001A7063" w:rsidRPr="002F77F6" w:rsidDel="00A20FC1">
          <w:rPr>
            <w:color w:val="0000FF"/>
            <w:rPrChange w:id="900" w:author="Jun Yu (MEDT)" w:date="2021-10-18T15:03:00Z">
              <w:rPr/>
            </w:rPrChange>
          </w:rPr>
          <w:delText>1</w:delText>
        </w:r>
        <w:r w:rsidR="00F774B9" w:rsidRPr="002F77F6" w:rsidDel="00A20FC1">
          <w:rPr>
            <w:color w:val="0000FF"/>
            <w:rPrChange w:id="901" w:author="Jun Yu (MEDT)" w:date="2021-10-18T15:03:00Z">
              <w:rPr/>
            </w:rPrChange>
          </w:rPr>
          <w:delText>1</w:delText>
        </w:r>
        <w:r w:rsidR="00D9531B" w:rsidRPr="002F77F6" w:rsidDel="00A20FC1">
          <w:delText>).</w:delText>
        </w:r>
        <w:r w:rsidR="009134E0" w:rsidRPr="002F77F6" w:rsidDel="00A20FC1">
          <w:delText xml:space="preserve"> This suggested that although the</w:delText>
        </w:r>
        <w:r w:rsidR="005F24DC" w:rsidRPr="002F77F6" w:rsidDel="00A20FC1">
          <w:delText xml:space="preserve"> fungal-bacterial </w:delText>
        </w:r>
        <w:r w:rsidR="009134E0" w:rsidRPr="002F77F6" w:rsidDel="00A20FC1">
          <w:delText>interactions are weaker than inter-</w:delText>
        </w:r>
        <w:r w:rsidR="005F24DC" w:rsidRPr="002F77F6" w:rsidDel="00A20FC1">
          <w:delText>fungal</w:delText>
        </w:r>
        <w:r w:rsidR="009134E0" w:rsidRPr="002F77F6" w:rsidDel="00A20FC1">
          <w:delText xml:space="preserve"> interactions, they might still be</w:delText>
        </w:r>
      </w:del>
      <w:ins w:id="902" w:author="Jun Yu (MEDT)" w:date="2021-10-19T15:43:00Z">
        <w:del w:id="903" w:author="LIN, Yufeng" w:date="2021-10-21T17:13:00Z">
          <w:r w:rsidR="008D2239" w:rsidRPr="002F77F6" w:rsidDel="00A20FC1">
            <w:delText>might be</w:delText>
          </w:r>
        </w:del>
      </w:ins>
      <w:del w:id="904" w:author="LIN, Yufeng" w:date="2021-10-21T17:13:00Z">
        <w:r w:rsidR="009134E0" w:rsidRPr="002F77F6" w:rsidDel="00A20FC1">
          <w:delText xml:space="preserve"> associated with CRC tumorigenesis.</w:delText>
        </w:r>
      </w:del>
    </w:p>
    <w:p w14:paraId="45BDDF7F" w14:textId="4AF915FD" w:rsidR="00BA0A8A" w:rsidRPr="002F77F6" w:rsidDel="00A20FC1" w:rsidRDefault="00BA0A8A" w:rsidP="00BA0A8A">
      <w:pPr>
        <w:spacing w:before="0" w:after="0"/>
        <w:rPr>
          <w:del w:id="905" w:author="LIN, Yufeng" w:date="2021-10-21T17:13:00Z"/>
          <w:rFonts w:eastAsiaTheme="minorEastAsia"/>
          <w:b/>
          <w:bCs/>
        </w:rPr>
      </w:pPr>
    </w:p>
    <w:p w14:paraId="50CD662C" w14:textId="77777777" w:rsidR="00A20FC1" w:rsidRPr="002F77F6" w:rsidRDefault="00A20FC1" w:rsidP="00A20FC1">
      <w:pPr>
        <w:pStyle w:val="title20825"/>
        <w:rPr>
          <w:ins w:id="906" w:author="LIN, Yufeng" w:date="2021-10-21T17:13:00Z"/>
        </w:rPr>
      </w:pPr>
      <w:commentRangeStart w:id="907"/>
      <w:ins w:id="908" w:author="LIN, Yufeng" w:date="2021-10-21T17:13:00Z">
        <w:r w:rsidRPr="002F77F6">
          <w:t>Ecological interactions among differentially abundant fungi and bacteria</w:t>
        </w:r>
        <w:r w:rsidRPr="002F77F6">
          <w:rPr>
            <w:b w:val="0"/>
          </w:rPr>
          <w:t xml:space="preserve"> </w:t>
        </w:r>
        <w:r w:rsidRPr="002F77F6">
          <w:t xml:space="preserve">with CRC </w:t>
        </w:r>
        <w:proofErr w:type="spellStart"/>
        <w:r w:rsidRPr="002F77F6">
          <w:t>progresion</w:t>
        </w:r>
        <w:proofErr w:type="spellEnd"/>
        <w:r w:rsidRPr="002F77F6">
          <w:t xml:space="preserve"> </w:t>
        </w:r>
        <w:commentRangeEnd w:id="907"/>
        <w:r w:rsidRPr="002F77F6">
          <w:rPr>
            <w:rStyle w:val="CommentReference"/>
            <w:b w:val="0"/>
          </w:rPr>
          <w:commentReference w:id="907"/>
        </w:r>
      </w:ins>
    </w:p>
    <w:p w14:paraId="5244E02E" w14:textId="1AFCFF29" w:rsidR="00FE561E" w:rsidRPr="002F77F6" w:rsidRDefault="00FE561E" w:rsidP="00FE561E">
      <w:pPr>
        <w:spacing w:before="0" w:after="0"/>
        <w:rPr>
          <w:ins w:id="909" w:author="LIN, Yufeng" w:date="2021-10-22T09:54:00Z"/>
        </w:rPr>
      </w:pPr>
      <w:ins w:id="910" w:author="LIN, Yufeng" w:date="2021-10-22T09:54:00Z">
        <w:r w:rsidRPr="002F77F6">
          <w:t>To identify the significant differentially abundant bacteria</w:t>
        </w:r>
      </w:ins>
      <w:ins w:id="911" w:author="LIN, Yufeng" w:date="2021-10-26T13:59:00Z">
        <w:r w:rsidR="00885AA3" w:rsidRPr="002F77F6">
          <w:t xml:space="preserve"> </w:t>
        </w:r>
      </w:ins>
      <w:ins w:id="912" w:author="LIN, Yufeng" w:date="2021-10-22T09:54:00Z">
        <w:r w:rsidRPr="002F77F6">
          <w:t xml:space="preserve">between CRC and healthy individuals, we performed Wilcoxon rank-sum test with stringent selection criteria (q-value &lt; 0.01, </w:t>
        </w:r>
      </w:ins>
      <m:oMath>
        <m:d>
          <m:dPr>
            <m:begChr m:val="|"/>
            <m:endChr m:val="|"/>
            <m:ctrlPr>
              <w:ins w:id="913" w:author="LIN, Yufeng" w:date="2021-10-22T09:54:00Z">
                <w:rPr>
                  <w:rFonts w:ascii="Cambria Math" w:hAnsi="Cambria Math"/>
                  <w:i/>
                </w:rPr>
              </w:ins>
            </m:ctrlPr>
          </m:dPr>
          <m:e>
            <m:func>
              <m:funcPr>
                <m:ctrlPr>
                  <w:ins w:id="914" w:author="LIN, Yufeng" w:date="2021-10-22T09:54:00Z">
                    <w:rPr>
                      <w:rFonts w:ascii="Cambria Math" w:hAnsi="Cambria Math"/>
                      <w:i/>
                    </w:rPr>
                  </w:ins>
                </m:ctrlPr>
              </m:funcPr>
              <m:fName>
                <m:sSub>
                  <m:sSubPr>
                    <m:ctrlPr>
                      <w:ins w:id="915" w:author="LIN, Yufeng" w:date="2021-10-22T09:54:00Z">
                        <w:rPr>
                          <w:rFonts w:ascii="Cambria Math" w:hAnsi="Cambria Math"/>
                          <w:i/>
                        </w:rPr>
                      </w:ins>
                    </m:ctrlPr>
                  </m:sSubPr>
                  <m:e>
                    <m:r>
                      <w:ins w:id="916" w:author="LIN, Yufeng" w:date="2021-10-22T09:54:00Z">
                        <m:rPr>
                          <m:sty m:val="p"/>
                        </m:rPr>
                        <w:rPr>
                          <w:rFonts w:ascii="Cambria Math" w:hAnsi="Cambria Math"/>
                        </w:rPr>
                        <m:t>log</m:t>
                      </w:ins>
                    </m:r>
                  </m:e>
                  <m:sub>
                    <m:r>
                      <w:ins w:id="917" w:author="LIN, Yufeng" w:date="2021-10-22T09:54:00Z">
                        <w:rPr>
                          <w:rFonts w:ascii="Cambria Math" w:hAnsi="Cambria Math"/>
                        </w:rPr>
                        <m:t>2</m:t>
                      </w:ins>
                    </m:r>
                  </m:sub>
                </m:sSub>
              </m:fName>
              <m:e>
                <m:r>
                  <w:ins w:id="918" w:author="LIN, Yufeng" w:date="2021-10-22T09:54:00Z">
                    <w:rPr>
                      <w:rFonts w:ascii="Cambria Math" w:hAnsi="Cambria Math"/>
                    </w:rPr>
                    <m:t>FC</m:t>
                  </w:ins>
                </m:r>
              </m:e>
            </m:func>
          </m:e>
        </m:d>
        <m:r>
          <w:ins w:id="919" w:author="LIN, Yufeng" w:date="2021-10-22T09:54:00Z">
            <w:rPr>
              <w:rFonts w:ascii="Cambria Math" w:hAnsi="Cambria Math"/>
            </w:rPr>
            <m:t>&gt;0.5</m:t>
          </w:ins>
        </m:r>
      </m:oMath>
      <w:ins w:id="920" w:author="LIN, Yufeng" w:date="2021-10-22T09:54:00Z">
        <w:r w:rsidRPr="002F77F6">
          <w:t>, unclassified species removed)</w:t>
        </w:r>
      </w:ins>
      <w:ins w:id="921" w:author="LIN, Yufeng" w:date="2021-10-26T14:00:00Z">
        <w:r w:rsidR="00885AA3" w:rsidRPr="002F77F6">
          <w:t xml:space="preserve"> </w:t>
        </w:r>
        <w:r w:rsidR="00885AA3" w:rsidRPr="002F77F6">
          <w:t>(</w:t>
        </w:r>
        <w:r w:rsidR="00885AA3" w:rsidRPr="002F77F6">
          <w:rPr>
            <w:color w:val="0000FF"/>
          </w:rPr>
          <w:t>supplementary table 8 and supplementary 9</w:t>
        </w:r>
        <w:r w:rsidR="00885AA3" w:rsidRPr="002F77F6">
          <w:t>)</w:t>
        </w:r>
      </w:ins>
      <w:ins w:id="922" w:author="LIN, Yufeng" w:date="2021-10-22T09:54:00Z">
        <w:r w:rsidRPr="002F77F6">
          <w:t xml:space="preserve">. Thirty-one differentially abundant bacteria were identified in CRC, which was more significant than fungi </w:t>
        </w:r>
        <w:r w:rsidRPr="002F77F6">
          <w:rPr>
            <w:color w:val="0000FF"/>
          </w:rPr>
          <w:t>(supplementary table 10</w:t>
        </w:r>
        <w:r w:rsidRPr="002F77F6">
          <w:t xml:space="preserve">), including CRC-related enriched </w:t>
        </w:r>
        <w:proofErr w:type="spellStart"/>
        <w:r w:rsidRPr="002F77F6">
          <w:t>bateria</w:t>
        </w:r>
        <w:proofErr w:type="spellEnd"/>
        <w:r w:rsidRPr="002F77F6">
          <w:t xml:space="preserve"> </w:t>
        </w:r>
        <w:r w:rsidRPr="002F77F6">
          <w:rPr>
            <w:i/>
            <w:iCs/>
          </w:rPr>
          <w:t>Fusobacterium nucleatum</w:t>
        </w:r>
        <w:r w:rsidRPr="002F77F6">
          <w:t xml:space="preserve">, </w:t>
        </w:r>
        <w:r w:rsidRPr="002F77F6">
          <w:rPr>
            <w:i/>
            <w:iCs/>
          </w:rPr>
          <w:t>Parvimonas micra</w:t>
        </w:r>
        <w:r w:rsidRPr="002F77F6">
          <w:t xml:space="preserve">, and </w:t>
        </w:r>
        <w:r w:rsidRPr="002F77F6">
          <w:rPr>
            <w:i/>
            <w:iCs/>
          </w:rPr>
          <w:t>Gemella morbillorum</w:t>
        </w:r>
      </w:ins>
      <w:ins w:id="923" w:author="LIN, Yufeng" w:date="2021-10-26T14:01:00Z">
        <w:r w:rsidR="00885AA3" w:rsidRPr="002F77F6">
          <w:fldChar w:fldCharType="begin"/>
        </w:r>
      </w:ins>
      <w:r w:rsidR="00FE39FC" w:rsidRPr="002F77F6">
        <w:instrText xml:space="preserve"> ADDIN ZOTERO_ITEM CSL_CITATION {"citationID":"a1o7ntj50rv","properties":{"formattedCitation":"\\super 29\\uc0\\u8211{}40\\nosupersub{}","plainCitation":"29–40","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ins w:id="924" w:author="LIN, Yufeng" w:date="2021-10-26T14:01:00Z">
        <w:r w:rsidR="00885AA3" w:rsidRPr="002F77F6">
          <w:fldChar w:fldCharType="separate"/>
        </w:r>
      </w:ins>
      <w:r w:rsidR="00FE39FC" w:rsidRPr="002F77F6">
        <w:rPr>
          <w:kern w:val="0"/>
          <w:vertAlign w:val="superscript"/>
        </w:rPr>
        <w:t>29–40</w:t>
      </w:r>
      <w:ins w:id="925" w:author="LIN, Yufeng" w:date="2021-10-26T14:01:00Z">
        <w:r w:rsidR="00885AA3" w:rsidRPr="002F77F6">
          <w:fldChar w:fldCharType="end"/>
        </w:r>
      </w:ins>
      <w:ins w:id="926" w:author="LIN, Yufeng" w:date="2021-10-22T09:54:00Z">
        <w:r w:rsidRPr="002F77F6">
          <w:t xml:space="preserve">, and depleted beneficial bacteria </w:t>
        </w:r>
        <w:r w:rsidRPr="002F77F6">
          <w:rPr>
            <w:i/>
            <w:iCs/>
          </w:rPr>
          <w:t>Roseburia</w:t>
        </w:r>
        <w:r w:rsidRPr="002F77F6">
          <w:t xml:space="preserve"> </w:t>
        </w:r>
        <w:r w:rsidRPr="002F77F6">
          <w:rPr>
            <w:i/>
            <w:iCs/>
          </w:rPr>
          <w:t>intestinalis</w:t>
        </w:r>
        <w:r w:rsidRPr="002F77F6">
          <w:t xml:space="preserve">, </w:t>
        </w:r>
        <w:r w:rsidRPr="002F77F6">
          <w:rPr>
            <w:i/>
            <w:iCs/>
          </w:rPr>
          <w:t>Bifidobacterium</w:t>
        </w:r>
        <w:r w:rsidRPr="002F77F6">
          <w:t xml:space="preserve"> </w:t>
        </w:r>
        <w:r w:rsidRPr="002F77F6">
          <w:rPr>
            <w:i/>
            <w:iCs/>
          </w:rPr>
          <w:t>bifidum</w:t>
        </w:r>
        <w:r w:rsidRPr="002F77F6">
          <w:t xml:space="preserve">, and </w:t>
        </w:r>
        <w:r w:rsidRPr="002F77F6">
          <w:rPr>
            <w:i/>
            <w:iCs/>
          </w:rPr>
          <w:t>Streptococcus</w:t>
        </w:r>
        <w:r w:rsidRPr="002F77F6">
          <w:t xml:space="preserve"> </w:t>
        </w:r>
        <w:r w:rsidRPr="002F77F6">
          <w:rPr>
            <w:i/>
            <w:iCs/>
          </w:rPr>
          <w:t>thermophilus</w:t>
        </w:r>
        <w:del w:id="927" w:author="LIN, Yufeng" w:date="2021-10-21T18:31:00Z">
          <w:r w:rsidRPr="002F77F6" w:rsidDel="003677C1">
            <w:delText>.</w:delText>
          </w:r>
        </w:del>
        <w:r w:rsidRPr="002F77F6">
          <w:fldChar w:fldCharType="begin"/>
        </w:r>
      </w:ins>
      <w:r w:rsidR="00FE39FC" w:rsidRPr="002F77F6">
        <w:instrText xml:space="preserve"> ADDIN ZOTERO_ITEM CSL_CITATION {"citationID":"ps6qkyaC","properties":{"formattedCitation":"\\super 41\\uc0\\u8211{}46\\nosupersub{}","plainCitation":"41–46","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FE39FC" w:rsidRPr="002F77F6">
        <w:rPr>
          <w:rFonts w:hint="eastAsia"/>
        </w:rPr>
        <w:instrText>→</w:instrText>
      </w:r>
      <w:r w:rsidR="00FE39FC" w:rsidRPr="002F77F6">
        <w:instrText xml:space="preserve"> inﬂammation </w:instrText>
      </w:r>
      <w:r w:rsidR="00FE39FC" w:rsidRPr="002F77F6">
        <w:rPr>
          <w:rFonts w:hint="eastAsia"/>
        </w:rPr>
        <w:instrText>→</w:instrText>
      </w:r>
      <w:r w:rsidR="00FE39FC" w:rsidRPr="002F77F6">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ins w:id="928" w:author="LIN, Yufeng" w:date="2021-10-22T09:54:00Z">
        <w:r w:rsidRPr="002F77F6">
          <w:fldChar w:fldCharType="separate"/>
        </w:r>
      </w:ins>
      <w:r w:rsidR="00FE39FC" w:rsidRPr="002F77F6">
        <w:rPr>
          <w:kern w:val="0"/>
          <w:vertAlign w:val="superscript"/>
        </w:rPr>
        <w:t>41–46</w:t>
      </w:r>
      <w:ins w:id="929" w:author="LIN, Yufeng" w:date="2021-10-22T09:54:00Z">
        <w:r w:rsidRPr="002F77F6">
          <w:fldChar w:fldCharType="end"/>
        </w:r>
        <w:r w:rsidRPr="002F77F6">
          <w:t xml:space="preserve">. </w:t>
        </w:r>
      </w:ins>
    </w:p>
    <w:p w14:paraId="72D588F6" w14:textId="2BB9DFDE" w:rsidR="00A20FC1" w:rsidRPr="002F77F6" w:rsidRDefault="00A20FC1" w:rsidP="00A20FC1">
      <w:pPr>
        <w:spacing w:before="0" w:after="0"/>
        <w:rPr>
          <w:ins w:id="930" w:author="LIN, Yufeng" w:date="2021-10-21T17:13:00Z"/>
        </w:rPr>
      </w:pPr>
      <w:ins w:id="931" w:author="LIN, Yufeng" w:date="2021-10-21T17:13:00Z">
        <w:r w:rsidRPr="002F77F6">
          <w:t xml:space="preserve">We performed additional ecological network analyses on the potential interplay among differentially abundant fungi and bacteria in CRC progression. We discovered that the fungal-bacterial correlation was progressively stronger from healthy control, </w:t>
        </w:r>
        <w:proofErr w:type="spellStart"/>
        <w:r w:rsidRPr="002F77F6">
          <w:t>ademona</w:t>
        </w:r>
        <w:proofErr w:type="spellEnd"/>
        <w:r w:rsidRPr="002F77F6">
          <w:t xml:space="preserve"> to</w:t>
        </w:r>
      </w:ins>
      <w:r w:rsidR="008F1723" w:rsidRPr="002F77F6">
        <w:t xml:space="preserve"> </w:t>
      </w:r>
      <w:ins w:id="932" w:author="LIN, Yufeng" w:date="2021-10-21T17:13:00Z">
        <w:r w:rsidRPr="002F77F6">
          <w:t>CRC (</w:t>
        </w:r>
        <w:r w:rsidRPr="002F77F6">
          <w:rPr>
            <w:color w:val="0000FF"/>
          </w:rPr>
          <w:t>figure 5, supplementary figure 5 and supplementary table 11</w:t>
        </w:r>
        <w:r w:rsidRPr="002F77F6">
          <w:t xml:space="preserve">). The number of significant trans-kingdoms interactions was increased during the CRC progression, from 143 (healthy control), </w:t>
        </w:r>
        <w:r w:rsidRPr="002F77F6">
          <w:lastRenderedPageBreak/>
          <w:t>to 156 (adenoma), and 184 (CRC) (</w:t>
        </w:r>
        <w:r w:rsidRPr="002F77F6">
          <w:rPr>
            <w:color w:val="0000FF"/>
          </w:rPr>
          <w:t>supplementary table 11</w:t>
        </w:r>
        <w:r w:rsidRPr="002F77F6">
          <w:t>). And 99 fungal-bacterial correlations only appeared in CRC, which presented the important altered trans-kingdom community in CRC,</w:t>
        </w:r>
      </w:ins>
      <w:r w:rsidR="008F1723" w:rsidRPr="002F77F6">
        <w:t xml:space="preserve"> </w:t>
      </w:r>
      <w:ins w:id="933" w:author="LIN, Yufeng" w:date="2021-10-21T17:13:00Z">
        <w:r w:rsidRPr="002F77F6">
          <w:t xml:space="preserve">such as </w:t>
        </w:r>
        <w:r w:rsidRPr="002F77F6">
          <w:rPr>
            <w:i/>
            <w:iCs/>
          </w:rPr>
          <w:t>A. rambellii-F. nucleatum</w:t>
        </w:r>
        <w:r w:rsidRPr="002F77F6">
          <w:t xml:space="preserve">. </w:t>
        </w:r>
      </w:ins>
      <w:r w:rsidR="00FE561E" w:rsidRPr="002F77F6">
        <w:t>T</w:t>
      </w:r>
      <w:ins w:id="934" w:author="LIN, Yufeng" w:date="2021-10-21T17:13:00Z">
        <w:r w:rsidRPr="002F77F6">
          <w:t xml:space="preserve">he 17 pairs of relationships represented by </w:t>
        </w:r>
        <w:proofErr w:type="spellStart"/>
        <w:proofErr w:type="gramStart"/>
        <w:r w:rsidRPr="002F77F6">
          <w:rPr>
            <w:i/>
            <w:iCs/>
          </w:rPr>
          <w:t>A.rambellii</w:t>
        </w:r>
        <w:proofErr w:type="gramEnd"/>
        <w:r w:rsidRPr="002F77F6">
          <w:rPr>
            <w:i/>
            <w:iCs/>
          </w:rPr>
          <w:t>-P.micra</w:t>
        </w:r>
        <w:proofErr w:type="spellEnd"/>
        <w:r w:rsidRPr="002F77F6">
          <w:t xml:space="preserve"> were only significant in disease states (adenoma and CRC). This suggested that the fungal-bacterial interactions might be associated with CRC tumorigenesis.</w:t>
        </w:r>
      </w:ins>
    </w:p>
    <w:p w14:paraId="04F4438D" w14:textId="77777777" w:rsidR="00A20FC1" w:rsidRPr="002F77F6" w:rsidRDefault="00A20FC1" w:rsidP="00A20FC1">
      <w:pPr>
        <w:spacing w:before="0" w:after="0"/>
        <w:rPr>
          <w:ins w:id="935" w:author="LIN, Yufeng" w:date="2021-10-21T17:13:00Z"/>
          <w:rFonts w:eastAsiaTheme="minorEastAsia"/>
          <w:b/>
          <w:bCs/>
        </w:rPr>
      </w:pPr>
    </w:p>
    <w:p w14:paraId="2880458B" w14:textId="2B6AA6C6" w:rsidR="00D9531B" w:rsidRPr="002F77F6" w:rsidRDefault="00C765A9" w:rsidP="003A5000">
      <w:pPr>
        <w:pStyle w:val="title20825"/>
      </w:pPr>
      <w:commentRangeStart w:id="936"/>
      <w:r w:rsidRPr="002F77F6">
        <w:t xml:space="preserve">Differential inter-fungal and fungal-bacterial correlation analysis in CRC versus </w:t>
      </w:r>
      <w:del w:id="937" w:author="Jun Yu (MEDT)" w:date="2021-10-19T10:54:00Z">
        <w:r w:rsidRPr="002F77F6" w:rsidDel="00D11917">
          <w:delText xml:space="preserve">Healthy </w:delText>
        </w:r>
      </w:del>
      <w:ins w:id="938" w:author="Jun Yu (MEDT)" w:date="2021-10-19T10:54:00Z">
        <w:r w:rsidR="00D11917" w:rsidRPr="002F77F6">
          <w:t xml:space="preserve">healthy </w:t>
        </w:r>
      </w:ins>
      <w:r w:rsidRPr="002F77F6">
        <w:t>controls</w:t>
      </w:r>
      <w:commentRangeEnd w:id="936"/>
      <w:r w:rsidR="003A5000" w:rsidRPr="002F77F6">
        <w:rPr>
          <w:rStyle w:val="CommentReference"/>
          <w:b w:val="0"/>
        </w:rPr>
        <w:commentReference w:id="936"/>
      </w:r>
    </w:p>
    <w:p w14:paraId="56866ADB" w14:textId="6F33A7DC" w:rsidR="00C33557" w:rsidRPr="002F77F6" w:rsidRDefault="00C40C9A" w:rsidP="00BA0A8A">
      <w:pPr>
        <w:spacing w:before="0" w:after="0"/>
      </w:pPr>
      <w:commentRangeStart w:id="939"/>
      <w:r w:rsidRPr="002F77F6">
        <w:t xml:space="preserve">After </w:t>
      </w:r>
      <w:r w:rsidR="00AE28C8" w:rsidRPr="002F77F6">
        <w:t>determining</w:t>
      </w:r>
      <w:r w:rsidRPr="002F77F6">
        <w:t xml:space="preserve"> the </w:t>
      </w:r>
      <w:del w:id="940" w:author="Jun Yu (MEDT)" w:date="2021-10-19T15:45:00Z">
        <w:r w:rsidRPr="002F77F6" w:rsidDel="00816950">
          <w:delText xml:space="preserve">inter-bacteria, </w:delText>
        </w:r>
      </w:del>
      <w:r w:rsidRPr="002F77F6">
        <w:t>inter-</w:t>
      </w:r>
      <w:r w:rsidR="005F24DC" w:rsidRPr="002F77F6">
        <w:t>fungal</w:t>
      </w:r>
      <w:r w:rsidRPr="002F77F6">
        <w:t xml:space="preserve"> and </w:t>
      </w:r>
      <w:r w:rsidR="005F24DC" w:rsidRPr="002F77F6">
        <w:t>fungal</w:t>
      </w:r>
      <w:r w:rsidRPr="002F77F6">
        <w:t xml:space="preserve">-bacterial correlations in CRC </w:t>
      </w:r>
      <w:del w:id="941" w:author="Jun Yu (MEDT)" w:date="2021-10-19T15:45:00Z">
        <w:r w:rsidR="005F24DC" w:rsidRPr="002F77F6" w:rsidDel="00816950">
          <w:delText>and</w:delText>
        </w:r>
        <w:r w:rsidRPr="002F77F6" w:rsidDel="00816950">
          <w:delText xml:space="preserve"> healthy conditions</w:delText>
        </w:r>
      </w:del>
      <w:ins w:id="942" w:author="Jun Yu (MEDT)" w:date="2021-10-19T15:45:00Z">
        <w:r w:rsidR="00816950" w:rsidRPr="002F77F6">
          <w:t>progression</w:t>
        </w:r>
      </w:ins>
      <w:r w:rsidRPr="002F77F6">
        <w:t xml:space="preserve">, we </w:t>
      </w:r>
      <w:del w:id="943" w:author="Jun Yu (MEDT)" w:date="2021-10-19T15:49:00Z">
        <w:r w:rsidRPr="002F77F6" w:rsidDel="003A5000">
          <w:delText>next asked</w:delText>
        </w:r>
      </w:del>
      <w:ins w:id="944" w:author="Jun Yu (MEDT)" w:date="2021-10-19T15:49:00Z">
        <w:del w:id="945" w:author="LIN, Yufeng" w:date="2021-10-21T16:50:00Z">
          <w:r w:rsidR="003A5000" w:rsidRPr="002F77F6" w:rsidDel="00146A4B">
            <w:delText>determined</w:delText>
          </w:r>
        </w:del>
      </w:ins>
      <w:ins w:id="946" w:author="LIN, Yufeng" w:date="2021-10-21T16:50:00Z">
        <w:r w:rsidR="00146A4B" w:rsidRPr="002F77F6">
          <w:t>explored</w:t>
        </w:r>
      </w:ins>
      <w:ins w:id="947" w:author="Jun Yu (MEDT)" w:date="2021-10-19T15:49:00Z">
        <w:r w:rsidR="003A5000" w:rsidRPr="002F77F6">
          <w:t xml:space="preserve"> if</w:t>
        </w:r>
      </w:ins>
      <w:del w:id="948" w:author="Jun Yu (MEDT)" w:date="2021-10-19T15:49:00Z">
        <w:r w:rsidRPr="002F77F6" w:rsidDel="003A5000">
          <w:delText xml:space="preserve"> whether </w:delText>
        </w:r>
      </w:del>
      <w:ins w:id="949" w:author="Jun Yu (MEDT)" w:date="2021-10-19T15:49:00Z">
        <w:r w:rsidR="003A5000" w:rsidRPr="002F77F6">
          <w:t xml:space="preserve"> </w:t>
        </w:r>
      </w:ins>
      <w:r w:rsidRPr="002F77F6">
        <w:t xml:space="preserve">these correlations </w:t>
      </w:r>
      <w:del w:id="950" w:author="Jun Yu (MEDT)" w:date="2021-10-19T15:49:00Z">
        <w:r w:rsidRPr="002F77F6" w:rsidDel="003A5000">
          <w:delText xml:space="preserve">are </w:delText>
        </w:r>
      </w:del>
      <w:ins w:id="951" w:author="Jun Yu (MEDT)" w:date="2021-10-19T15:49:00Z">
        <w:r w:rsidR="003A5000" w:rsidRPr="002F77F6">
          <w:t xml:space="preserve">were </w:t>
        </w:r>
      </w:ins>
      <w:r w:rsidRPr="002F77F6">
        <w:t>significantly</w:t>
      </w:r>
      <w:r w:rsidR="00AE28C8" w:rsidRPr="002F77F6">
        <w:t xml:space="preserve"> different between </w:t>
      </w:r>
      <w:del w:id="952" w:author="Jun Yu (MEDT)" w:date="2021-10-19T15:49:00Z">
        <w:r w:rsidR="00AE28C8" w:rsidRPr="002F77F6" w:rsidDel="003A5000">
          <w:delText>these two conditions</w:delText>
        </w:r>
      </w:del>
      <w:ins w:id="953" w:author="Jun Yu (MEDT)" w:date="2021-10-19T15:49:00Z">
        <w:r w:rsidR="003A5000" w:rsidRPr="002F77F6">
          <w:t>CRC and healthy controls</w:t>
        </w:r>
      </w:ins>
      <w:r w:rsidR="00AE28C8" w:rsidRPr="002F77F6">
        <w:t>.</w:t>
      </w:r>
      <w:r w:rsidRPr="002F77F6">
        <w:t xml:space="preserve"> </w:t>
      </w:r>
      <w:del w:id="954" w:author="Jun Yu (MEDT)" w:date="2021-10-19T15:45:00Z">
        <w:r w:rsidR="00AE28C8" w:rsidRPr="002F77F6" w:rsidDel="00816950">
          <w:delText>DGCA w</w:delText>
        </w:r>
        <w:r w:rsidR="00E81CE7" w:rsidRPr="002F77F6" w:rsidDel="00816950">
          <w:delText>as</w:delText>
        </w:r>
        <w:r w:rsidR="00AE28C8" w:rsidRPr="002F77F6" w:rsidDel="00816950">
          <w:delText xml:space="preserve"> used to perform </w:delText>
        </w:r>
      </w:del>
      <w:del w:id="955" w:author="Jun Yu (MEDT)" w:date="2021-10-19T15:49:00Z">
        <w:r w:rsidR="00AE28C8" w:rsidRPr="002F77F6" w:rsidDel="003A5000">
          <w:delText>the differential correlation analysis</w:delText>
        </w:r>
      </w:del>
      <w:del w:id="956" w:author="Jun Yu (MEDT)" w:date="2021-10-19T15:50:00Z">
        <w:r w:rsidR="00AE28C8" w:rsidRPr="002F77F6" w:rsidDel="003A5000">
          <w:delText>.</w:delText>
        </w:r>
      </w:del>
      <w:r w:rsidR="00AE28C8" w:rsidRPr="002F77F6">
        <w:t xml:space="preserve"> </w:t>
      </w:r>
      <w:del w:id="957" w:author="Jun Yu (MEDT)" w:date="2021-10-19T15:50:00Z">
        <w:r w:rsidR="00E81CE7" w:rsidRPr="002F77F6" w:rsidDel="003A5000">
          <w:delText xml:space="preserve">Interestingly, </w:delText>
        </w:r>
      </w:del>
      <w:ins w:id="958" w:author="Jun Yu (MEDT)" w:date="2021-10-19T15:50:00Z">
        <w:del w:id="959" w:author="LIN, Yufeng" w:date="2021-10-21T17:53:00Z">
          <w:r w:rsidR="003A5000" w:rsidRPr="002F77F6" w:rsidDel="00CC6099">
            <w:delText xml:space="preserve">We fund that </w:delText>
          </w:r>
        </w:del>
      </w:ins>
      <w:del w:id="960" w:author="LIN, Yufeng" w:date="2021-10-21T17:53:00Z">
        <w:r w:rsidR="00E81CE7" w:rsidRPr="002F77F6" w:rsidDel="00CC6099">
          <w:delText>inter-bacterial correlations were stronger in CRC patients than in</w:delText>
        </w:r>
        <w:r w:rsidR="00232ACE" w:rsidRPr="002F77F6" w:rsidDel="00CC6099">
          <w:delText xml:space="preserve"> healthy ind</w:delText>
        </w:r>
        <w:r w:rsidR="00E81CE7" w:rsidRPr="002F77F6" w:rsidDel="00CC6099">
          <w:delText>i</w:delText>
        </w:r>
        <w:r w:rsidR="00232ACE" w:rsidRPr="002F77F6" w:rsidDel="00CC6099">
          <w:delText>viduals</w:delText>
        </w:r>
        <w:r w:rsidR="00E81CE7" w:rsidRPr="002F77F6" w:rsidDel="00CC6099">
          <w:delText>,</w:delText>
        </w:r>
        <w:r w:rsidR="00232ACE" w:rsidRPr="002F77F6" w:rsidDel="00CC6099">
          <w:delText xml:space="preserve"> while inter-fungal correlations were stronger in healthy individuals. </w:delText>
        </w:r>
        <w:r w:rsidR="00D9531B" w:rsidRPr="002F77F6" w:rsidDel="00CC6099">
          <w:delText>(</w:delText>
        </w:r>
      </w:del>
      <w:commentRangeStart w:id="961"/>
      <w:del w:id="962" w:author="LIN, Yufeng" w:date="2021-10-21T17:46:00Z">
        <w:r w:rsidR="00D9531B" w:rsidRPr="002F77F6" w:rsidDel="00CC6099">
          <w:rPr>
            <w:color w:val="0000FF"/>
            <w:rPrChange w:id="963" w:author="Jun Yu (MEDT)" w:date="2021-10-18T15:09:00Z">
              <w:rPr/>
            </w:rPrChange>
          </w:rPr>
          <w:delText>f</w:delText>
        </w:r>
      </w:del>
      <w:del w:id="964" w:author="LIN, Yufeng" w:date="2021-10-21T17:53:00Z">
        <w:r w:rsidR="00D9531B" w:rsidRPr="002F77F6" w:rsidDel="00CC6099">
          <w:rPr>
            <w:color w:val="0000FF"/>
            <w:rPrChange w:id="965" w:author="Jun Yu (MEDT)" w:date="2021-10-18T15:09:00Z">
              <w:rPr/>
            </w:rPrChange>
          </w:rPr>
          <w:delText>igure 5a</w:delText>
        </w:r>
      </w:del>
      <w:ins w:id="966" w:author="Jun Yu (MEDT)" w:date="2021-10-19T15:46:00Z">
        <w:del w:id="967" w:author="LIN, Yufeng" w:date="2021-10-21T17:53:00Z">
          <w:r w:rsidR="00816950" w:rsidRPr="002F77F6" w:rsidDel="00CC6099">
            <w:rPr>
              <w:color w:val="0000FF"/>
            </w:rPr>
            <w:delText>6</w:delText>
          </w:r>
          <w:r w:rsidR="00816950" w:rsidRPr="002F77F6" w:rsidDel="00CC6099">
            <w:rPr>
              <w:color w:val="0000FF"/>
              <w:rPrChange w:id="968" w:author="Jun Yu (MEDT)" w:date="2021-10-18T15:09:00Z">
                <w:rPr/>
              </w:rPrChange>
            </w:rPr>
            <w:delText>a</w:delText>
          </w:r>
        </w:del>
      </w:ins>
      <w:del w:id="969" w:author="LIN, Yufeng" w:date="2021-10-21T17:53:00Z">
        <w:r w:rsidR="00D9531B" w:rsidRPr="002F77F6" w:rsidDel="00CC6099">
          <w:delText>).</w:delText>
        </w:r>
        <w:r w:rsidR="00232ACE" w:rsidRPr="002F77F6" w:rsidDel="00CC6099">
          <w:delText xml:space="preserve"> </w:delText>
        </w:r>
        <w:commentRangeEnd w:id="961"/>
        <w:r w:rsidR="003A5000" w:rsidRPr="002F77F6" w:rsidDel="00CC6099">
          <w:rPr>
            <w:rStyle w:val="CommentReference"/>
          </w:rPr>
          <w:commentReference w:id="961"/>
        </w:r>
      </w:del>
      <w:r w:rsidR="00D9531B" w:rsidRPr="002F77F6">
        <w:t xml:space="preserve">When assessing </w:t>
      </w:r>
      <w:r w:rsidR="004314C2" w:rsidRPr="002F77F6">
        <w:t>fung</w:t>
      </w:r>
      <w:r w:rsidR="00232ACE" w:rsidRPr="002F77F6">
        <w:t>al</w:t>
      </w:r>
      <w:r w:rsidR="00D9531B" w:rsidRPr="002F77F6">
        <w:t>-bacteria</w:t>
      </w:r>
      <w:r w:rsidR="00232ACE" w:rsidRPr="002F77F6">
        <w:t>l</w:t>
      </w:r>
      <w:r w:rsidR="00D9531B" w:rsidRPr="002F77F6">
        <w:t xml:space="preserve"> correlations, </w:t>
      </w:r>
      <w:commentRangeStart w:id="970"/>
      <w:r w:rsidR="00D9531B" w:rsidRPr="002F77F6">
        <w:t>two peaks at -</w:t>
      </w:r>
      <w:r w:rsidR="00CC6099" w:rsidRPr="002F77F6">
        <w:t xml:space="preserve">2 </w:t>
      </w:r>
      <w:r w:rsidR="00D9531B" w:rsidRPr="002F77F6">
        <w:t xml:space="preserve">and </w:t>
      </w:r>
      <w:r w:rsidR="00232ACE" w:rsidRPr="002F77F6">
        <w:t>+</w:t>
      </w:r>
      <w:r w:rsidR="00CC6099" w:rsidRPr="002F77F6">
        <w:t xml:space="preserve">4 </w:t>
      </w:r>
      <w:r w:rsidR="00D9531B" w:rsidRPr="002F77F6">
        <w:t>were observed</w:t>
      </w:r>
      <w:r w:rsidR="00232ACE" w:rsidRPr="002F77F6">
        <w:t xml:space="preserve"> </w:t>
      </w:r>
      <w:commentRangeEnd w:id="970"/>
      <w:r w:rsidR="003A5000" w:rsidRPr="002F77F6">
        <w:rPr>
          <w:rStyle w:val="CommentReference"/>
        </w:rPr>
        <w:commentReference w:id="970"/>
      </w:r>
      <w:r w:rsidR="00232ACE" w:rsidRPr="002F77F6">
        <w:t xml:space="preserve">in the density graph with </w:t>
      </w:r>
      <w:ins w:id="971" w:author="LIN, Yufeng" w:date="2021-10-21T17:47:00Z">
        <w:r w:rsidR="00CC6099" w:rsidRPr="002F77F6">
          <w:t>z</w:t>
        </w:r>
      </w:ins>
      <w:del w:id="972" w:author="LIN, Yufeng" w:date="2021-10-21T17:47:00Z">
        <w:r w:rsidR="00232ACE" w:rsidRPr="002F77F6" w:rsidDel="00CC6099">
          <w:delText>Z</w:delText>
        </w:r>
      </w:del>
      <w:r w:rsidR="00232ACE" w:rsidRPr="002F77F6">
        <w:t>-score</w:t>
      </w:r>
      <w:ins w:id="973" w:author="LIN, Yufeng" w:date="2021-10-21T17:53:00Z">
        <w:r w:rsidR="00CC6099" w:rsidRPr="002F77F6">
          <w:t xml:space="preserve"> (</w:t>
        </w:r>
        <w:commentRangeStart w:id="974"/>
        <w:r w:rsidR="00CC6099" w:rsidRPr="002F77F6">
          <w:rPr>
            <w:color w:val="0000FF"/>
          </w:rPr>
          <w:t>supplementary figure 6a</w:t>
        </w:r>
        <w:r w:rsidR="00CC6099" w:rsidRPr="002F77F6">
          <w:t xml:space="preserve">) </w:t>
        </w:r>
        <w:commentRangeEnd w:id="974"/>
        <w:r w:rsidR="00CC6099" w:rsidRPr="002F77F6">
          <w:rPr>
            <w:rStyle w:val="CommentReference"/>
          </w:rPr>
          <w:commentReference w:id="974"/>
        </w:r>
      </w:ins>
      <w:del w:id="975" w:author="LIN, Yufeng" w:date="2021-10-21T17:47:00Z">
        <w:r w:rsidR="00D9531B" w:rsidRPr="002F77F6" w:rsidDel="00CC6099">
          <w:delText xml:space="preserve">, indicating the </w:delText>
        </w:r>
        <w:r w:rsidR="00232ACE" w:rsidRPr="002F77F6" w:rsidDel="00CC6099">
          <w:delText xml:space="preserve">strength of </w:delText>
        </w:r>
        <w:r w:rsidR="004314C2" w:rsidRPr="002F77F6" w:rsidDel="00CC6099">
          <w:delText>fung</w:delText>
        </w:r>
        <w:r w:rsidR="00232ACE" w:rsidRPr="002F77F6" w:rsidDel="00CC6099">
          <w:delText>al-</w:delText>
        </w:r>
        <w:r w:rsidR="00D9531B" w:rsidRPr="002F77F6" w:rsidDel="00CC6099">
          <w:delText>bacteria</w:delText>
        </w:r>
        <w:r w:rsidR="00232ACE" w:rsidRPr="002F77F6" w:rsidDel="00CC6099">
          <w:delText>l</w:delText>
        </w:r>
        <w:r w:rsidR="00D9531B" w:rsidRPr="002F77F6" w:rsidDel="00CC6099">
          <w:delText xml:space="preserve"> </w:delText>
        </w:r>
        <w:commentRangeStart w:id="976"/>
        <w:r w:rsidR="00D9531B" w:rsidRPr="002F77F6" w:rsidDel="00CC6099">
          <w:delText xml:space="preserve">correlations </w:delText>
        </w:r>
        <w:r w:rsidR="00232ACE" w:rsidRPr="002F77F6" w:rsidDel="00CC6099">
          <w:delText>do not show simple unidirectional changes across two conditions</w:delText>
        </w:r>
      </w:del>
      <w:r w:rsidR="00D9531B" w:rsidRPr="002F77F6">
        <w:t>.</w:t>
      </w:r>
      <w:r w:rsidR="00232ACE" w:rsidRPr="002F77F6">
        <w:t xml:space="preserve"> </w:t>
      </w:r>
      <w:commentRangeEnd w:id="976"/>
      <w:r w:rsidR="003A5000" w:rsidRPr="002F77F6">
        <w:rPr>
          <w:rStyle w:val="CommentReference"/>
        </w:rPr>
        <w:commentReference w:id="976"/>
      </w:r>
      <w:commentRangeStart w:id="977"/>
      <w:del w:id="978" w:author="LIN, Yufeng" w:date="2021-10-21T17:54:00Z">
        <w:r w:rsidR="00232ACE" w:rsidRPr="002F77F6" w:rsidDel="00CC6099">
          <w:delText>While a group of fungal-bacterial interactions became stronger</w:delText>
        </w:r>
        <w:r w:rsidR="00D9531B" w:rsidRPr="002F77F6" w:rsidDel="00CC6099">
          <w:delText xml:space="preserve"> </w:delText>
        </w:r>
        <w:r w:rsidR="00232ACE" w:rsidRPr="002F77F6" w:rsidDel="00CC6099">
          <w:delText xml:space="preserve">in CRC patients, another group of fungal-bacterial interactions became weaker. </w:delText>
        </w:r>
        <w:r w:rsidR="00D9531B" w:rsidRPr="002F77F6" w:rsidDel="00CC6099">
          <w:delText xml:space="preserve">Collectively, </w:delText>
        </w:r>
      </w:del>
      <w:ins w:id="979" w:author="LIN, Yufeng" w:date="2021-10-21T17:54:00Z">
        <w:r w:rsidR="00CC6099" w:rsidRPr="002F77F6">
          <w:t xml:space="preserve">And </w:t>
        </w:r>
      </w:ins>
      <w:r w:rsidR="00232ACE" w:rsidRPr="002F77F6">
        <w:t>our differential correlation analysis demonstrated distinct differences</w:t>
      </w:r>
      <w:r w:rsidR="00FA777A" w:rsidRPr="002F77F6">
        <w:t xml:space="preserve"> in the correlation changes among inter-fungal, inter-bacterial</w:t>
      </w:r>
      <w:ins w:id="980" w:author="LIN, Yufeng" w:date="2021-10-21T17:54:00Z">
        <w:r w:rsidR="00CC6099" w:rsidRPr="002F77F6">
          <w:t>,</w:t>
        </w:r>
      </w:ins>
      <w:r w:rsidR="00FA777A" w:rsidRPr="002F77F6">
        <w:t xml:space="preserve"> and fungal-bacterial </w:t>
      </w:r>
      <w:proofErr w:type="gramStart"/>
      <w:r w:rsidR="00FA777A" w:rsidRPr="002F77F6">
        <w:t>interactions</w:t>
      </w:r>
      <w:ins w:id="981" w:author="LIN, Yufeng" w:date="2021-10-21T17:55:00Z">
        <w:r w:rsidR="00CC6099" w:rsidRPr="002F77F6">
          <w:t>(</w:t>
        </w:r>
        <w:proofErr w:type="gramEnd"/>
        <w:r w:rsidR="00CC6099" w:rsidRPr="002F77F6">
          <w:rPr>
            <w:color w:val="0000FF"/>
          </w:rPr>
          <w:t>supplementary figure 6a</w:t>
        </w:r>
        <w:r w:rsidR="00CC6099" w:rsidRPr="002F77F6">
          <w:t>)</w:t>
        </w:r>
      </w:ins>
      <w:r w:rsidR="00FA777A" w:rsidRPr="002F77F6">
        <w:t>.</w:t>
      </w:r>
      <w:commentRangeEnd w:id="977"/>
      <w:r w:rsidR="003A5000" w:rsidRPr="002F77F6">
        <w:rPr>
          <w:rStyle w:val="CommentReference"/>
        </w:rPr>
        <w:commentReference w:id="977"/>
      </w:r>
    </w:p>
    <w:p w14:paraId="02069AF2" w14:textId="77777777" w:rsidR="00BA0A8A" w:rsidRPr="002F77F6" w:rsidRDefault="00BA0A8A" w:rsidP="00BA0A8A">
      <w:pPr>
        <w:spacing w:before="0" w:after="0"/>
      </w:pPr>
    </w:p>
    <w:p w14:paraId="078C74E8" w14:textId="402A023D" w:rsidR="00C33557" w:rsidRPr="002F77F6" w:rsidRDefault="00D9531B" w:rsidP="00BA0A8A">
      <w:pPr>
        <w:spacing w:before="0" w:after="0"/>
      </w:pPr>
      <w:commentRangeStart w:id="982"/>
      <w:r w:rsidRPr="002F77F6">
        <w:t xml:space="preserve">We also defined the </w:t>
      </w:r>
      <w:commentRangeStart w:id="983"/>
      <w:commentRangeStart w:id="984"/>
      <w:r w:rsidRPr="002F77F6">
        <w:t xml:space="preserve">nine </w:t>
      </w:r>
      <w:del w:id="985" w:author="LIN, Yufeng" w:date="2021-10-22T09:45:00Z">
        <w:r w:rsidRPr="002F77F6" w:rsidDel="007D1963">
          <w:delText>cases</w:delText>
        </w:r>
      </w:del>
      <w:ins w:id="986" w:author="LIN, Yufeng" w:date="2021-10-22T09:45:00Z">
        <w:r w:rsidR="007D1963" w:rsidRPr="002F77F6">
          <w:t xml:space="preserve">classes </w:t>
        </w:r>
      </w:ins>
      <w:del w:id="987" w:author="LIN, Yufeng" w:date="2021-10-22T09:44:00Z">
        <w:r w:rsidRPr="002F77F6" w:rsidDel="007D1963">
          <w:delText xml:space="preserve"> </w:delText>
        </w:r>
      </w:del>
      <w:commentRangeEnd w:id="983"/>
      <w:r w:rsidR="003A5000" w:rsidRPr="002F77F6">
        <w:rPr>
          <w:rStyle w:val="CommentReference"/>
        </w:rPr>
        <w:commentReference w:id="983"/>
      </w:r>
      <w:commentRangeEnd w:id="984"/>
      <w:r w:rsidR="007D1963" w:rsidRPr="002F77F6">
        <w:rPr>
          <w:rStyle w:val="CommentReference"/>
        </w:rPr>
        <w:commentReference w:id="984"/>
      </w:r>
      <w:r w:rsidRPr="002F77F6">
        <w:t>in the pair correlation comparison (</w:t>
      </w:r>
      <w:ins w:id="988" w:author="LIN, Yufeng" w:date="2021-10-21T17:59:00Z">
        <w:r w:rsidR="00C72C38" w:rsidRPr="002F77F6">
          <w:rPr>
            <w:color w:val="0000FF"/>
          </w:rPr>
          <w:t xml:space="preserve">supplementary </w:t>
        </w:r>
      </w:ins>
      <w:r w:rsidRPr="002F77F6">
        <w:rPr>
          <w:color w:val="0000FF"/>
          <w:rPrChange w:id="989" w:author="Jun Yu (MEDT)" w:date="2021-10-18T15:09:00Z">
            <w:rPr/>
          </w:rPrChange>
        </w:rPr>
        <w:t xml:space="preserve">figure </w:t>
      </w:r>
      <w:del w:id="990" w:author="Jun Yu (MEDT)" w:date="2021-10-19T15:46:00Z">
        <w:r w:rsidRPr="002F77F6" w:rsidDel="00816950">
          <w:rPr>
            <w:color w:val="0000FF"/>
            <w:rPrChange w:id="991" w:author="Jun Yu (MEDT)" w:date="2021-10-18T15:09:00Z">
              <w:rPr/>
            </w:rPrChange>
          </w:rPr>
          <w:delText xml:space="preserve">5b </w:delText>
        </w:r>
      </w:del>
      <w:ins w:id="992" w:author="Jun Yu (MEDT)" w:date="2021-10-19T15:46:00Z">
        <w:r w:rsidR="00816950" w:rsidRPr="002F77F6">
          <w:rPr>
            <w:color w:val="0000FF"/>
          </w:rPr>
          <w:t>6</w:t>
        </w:r>
        <w:r w:rsidR="00816950" w:rsidRPr="002F77F6">
          <w:rPr>
            <w:color w:val="0000FF"/>
            <w:rPrChange w:id="993" w:author="Jun Yu (MEDT)" w:date="2021-10-18T15:09:00Z">
              <w:rPr/>
            </w:rPrChange>
          </w:rPr>
          <w:t xml:space="preserve">b </w:t>
        </w:r>
      </w:ins>
      <w:r w:rsidR="00FA777A" w:rsidRPr="002F77F6">
        <w:t>left panel</w:t>
      </w:r>
      <w:del w:id="994" w:author="Jun Yu (MEDT)" w:date="2021-10-18T15:09:00Z">
        <w:r w:rsidR="00FA777A" w:rsidRPr="002F77F6" w:rsidDel="0072796B">
          <w:delText xml:space="preserve"> </w:delText>
        </w:r>
        <w:r w:rsidRPr="002F77F6" w:rsidDel="0072796B">
          <w:delText>and see methods</w:delText>
        </w:r>
      </w:del>
      <w:r w:rsidRPr="002F77F6">
        <w:t>).</w:t>
      </w:r>
      <w:del w:id="995" w:author="LIN, Yufeng" w:date="2021-10-21T17:55:00Z">
        <w:r w:rsidRPr="002F77F6" w:rsidDel="00CC6099">
          <w:delText xml:space="preserve"> Our results showed that the most significant correlations were </w:delText>
        </w:r>
        <w:r w:rsidR="000D0043" w:rsidRPr="002F77F6" w:rsidDel="00CC6099">
          <w:delText>'</w:delText>
        </w:r>
        <w:r w:rsidRPr="002F77F6" w:rsidDel="00CC6099">
          <w:delText>+/+</w:delText>
        </w:r>
        <w:r w:rsidR="000D0043" w:rsidRPr="002F77F6" w:rsidDel="00CC6099">
          <w:delText>'</w:delText>
        </w:r>
        <w:r w:rsidRPr="002F77F6" w:rsidDel="00CC6099">
          <w:delText xml:space="preserve">, </w:delText>
        </w:r>
        <w:r w:rsidR="000D0043" w:rsidRPr="002F77F6" w:rsidDel="00CC6099">
          <w:delText>'</w:delText>
        </w:r>
        <w:r w:rsidRPr="002F77F6" w:rsidDel="00CC6099">
          <w:delText>+/0</w:delText>
        </w:r>
        <w:r w:rsidR="000D0043" w:rsidRPr="002F77F6" w:rsidDel="00CC6099">
          <w:delText>'</w:delText>
        </w:r>
        <w:r w:rsidRPr="002F77F6" w:rsidDel="00CC6099">
          <w:delText xml:space="preserve">, and </w:delText>
        </w:r>
        <w:r w:rsidR="000D0043" w:rsidRPr="002F77F6" w:rsidDel="00CC6099">
          <w:delText>'</w:delText>
        </w:r>
        <w:r w:rsidRPr="002F77F6" w:rsidDel="00CC6099">
          <w:delText>0/+</w:delText>
        </w:r>
        <w:r w:rsidR="000D0043" w:rsidRPr="002F77F6" w:rsidDel="00CC6099">
          <w:delText>'</w:delText>
        </w:r>
        <w:r w:rsidRPr="002F77F6" w:rsidDel="00CC6099">
          <w:delText>, indicating that the most meaningful comparisons (</w:delText>
        </w:r>
        <w:r w:rsidRPr="002F77F6" w:rsidDel="00CC6099">
          <w:rPr>
            <w:i/>
            <w:iCs/>
          </w:rPr>
          <w:delText>pm</w:delText>
        </w:r>
        <w:r w:rsidR="00E81CE7" w:rsidRPr="002F77F6" w:rsidDel="00CC6099">
          <w:rPr>
            <w:i/>
            <w:iCs/>
          </w:rPr>
          <w:delText xml:space="preserve"> </w:delText>
        </w:r>
        <w:r w:rsidRPr="002F77F6" w:rsidDel="00CC6099">
          <w:rPr>
            <w:i/>
            <w:iCs/>
          </w:rPr>
          <w:delText>Val</w:delText>
        </w:r>
        <w:r w:rsidRPr="002F77F6" w:rsidDel="00CC6099">
          <w:delText xml:space="preserve"> &lt; 0.05) were based on the positive correlations; i</w:delText>
        </w:r>
      </w:del>
      <w:ins w:id="996" w:author="LIN, Yufeng" w:date="2021-10-21T17:56:00Z">
        <w:r w:rsidR="00C72C38" w:rsidRPr="002F77F6">
          <w:t xml:space="preserve"> I</w:t>
        </w:r>
      </w:ins>
      <w:r w:rsidRPr="002F77F6">
        <w:t xml:space="preserve">n </w:t>
      </w:r>
      <w:del w:id="997" w:author="LIN, Yufeng" w:date="2021-10-21T17:56:00Z">
        <w:r w:rsidRPr="002F77F6" w:rsidDel="00C72C38">
          <w:delText>other words</w:delText>
        </w:r>
      </w:del>
      <w:ins w:id="998" w:author="LIN, Yufeng" w:date="2021-10-21T17:56:00Z">
        <w:r w:rsidR="00C72C38" w:rsidRPr="002F77F6">
          <w:t>cases pair correlation analysis</w:t>
        </w:r>
      </w:ins>
      <w:r w:rsidRPr="002F77F6">
        <w:t>, negative correlations were rare (</w:t>
      </w:r>
      <w:ins w:id="999" w:author="LIN, Yufeng" w:date="2021-10-21T17:59:00Z">
        <w:r w:rsidR="00C72C38" w:rsidRPr="002F77F6">
          <w:rPr>
            <w:color w:val="0000FF"/>
          </w:rPr>
          <w:t>supplementary table 11</w:t>
        </w:r>
      </w:ins>
      <w:del w:id="1000" w:author="LIN, Yufeng" w:date="2021-10-21T17:59:00Z">
        <w:r w:rsidRPr="002F77F6" w:rsidDel="00C72C38">
          <w:rPr>
            <w:color w:val="0000FF"/>
            <w:rPrChange w:id="1001" w:author="Jun Yu (MEDT)" w:date="2021-10-18T15:09:00Z">
              <w:rPr/>
            </w:rPrChange>
          </w:rPr>
          <w:delText>figure 5c</w:delText>
        </w:r>
      </w:del>
      <w:ins w:id="1002" w:author="Jun Yu (MEDT)" w:date="2021-10-19T15:47:00Z">
        <w:del w:id="1003" w:author="LIN, Yufeng" w:date="2021-10-21T17:59:00Z">
          <w:r w:rsidR="00816950" w:rsidRPr="002F77F6" w:rsidDel="00C72C38">
            <w:rPr>
              <w:color w:val="0000FF"/>
            </w:rPr>
            <w:delText>6</w:delText>
          </w:r>
          <w:r w:rsidR="00816950" w:rsidRPr="002F77F6" w:rsidDel="00C72C38">
            <w:rPr>
              <w:color w:val="0000FF"/>
              <w:rPrChange w:id="1004" w:author="Jun Yu (MEDT)" w:date="2021-10-18T15:09:00Z">
                <w:rPr/>
              </w:rPrChange>
            </w:rPr>
            <w:delText>c</w:delText>
          </w:r>
        </w:del>
      </w:ins>
      <w:r w:rsidRPr="002F77F6">
        <w:t xml:space="preserve">). Notably, only the </w:t>
      </w:r>
      <w:r w:rsidR="00F96E61" w:rsidRPr="002F77F6">
        <w:t>intra-</w:t>
      </w:r>
      <w:r w:rsidR="004314C2" w:rsidRPr="002F77F6">
        <w:t>fungi</w:t>
      </w:r>
      <w:r w:rsidRPr="002F77F6">
        <w:t xml:space="preserve"> had six </w:t>
      </w:r>
      <w:r w:rsidR="000D0043" w:rsidRPr="002F77F6">
        <w:t>'</w:t>
      </w:r>
      <w:r w:rsidRPr="002F77F6">
        <w:t>-/+</w:t>
      </w:r>
      <w:r w:rsidR="000D0043" w:rsidRPr="002F77F6">
        <w:t>'</w:t>
      </w:r>
      <w:r w:rsidRPr="002F77F6">
        <w:t xml:space="preserve"> cases, which means the feature pair correlation in CRC was negative, while its association in healthy control was positive (</w:t>
      </w:r>
      <w:ins w:id="1005" w:author="LIN, Yufeng" w:date="2021-10-21T18:00:00Z">
        <w:r w:rsidR="00C72C38" w:rsidRPr="002F77F6">
          <w:rPr>
            <w:color w:val="0000FF"/>
          </w:rPr>
          <w:t>supplementary figure 6b right panel</w:t>
        </w:r>
      </w:ins>
      <w:del w:id="1006" w:author="LIN, Yufeng" w:date="2021-10-21T18:00:00Z">
        <w:r w:rsidRPr="002F77F6" w:rsidDel="00C72C38">
          <w:rPr>
            <w:color w:val="0000FF"/>
            <w:rPrChange w:id="1007" w:author="Jun Yu (MEDT)" w:date="2021-10-18T15:09:00Z">
              <w:rPr/>
            </w:rPrChange>
          </w:rPr>
          <w:delText>figure 5c</w:delText>
        </w:r>
      </w:del>
      <w:ins w:id="1008" w:author="Jun Yu (MEDT)" w:date="2021-10-19T15:47:00Z">
        <w:del w:id="1009" w:author="LIN, Yufeng" w:date="2021-10-21T18:00:00Z">
          <w:r w:rsidR="00816950" w:rsidRPr="002F77F6" w:rsidDel="00C72C38">
            <w:rPr>
              <w:color w:val="0000FF"/>
            </w:rPr>
            <w:delText>6</w:delText>
          </w:r>
          <w:r w:rsidR="00816950" w:rsidRPr="002F77F6" w:rsidDel="00C72C38">
            <w:rPr>
              <w:color w:val="0000FF"/>
              <w:rPrChange w:id="1010" w:author="Jun Yu (MEDT)" w:date="2021-10-18T15:09:00Z">
                <w:rPr/>
              </w:rPrChange>
            </w:rPr>
            <w:delText>c</w:delText>
          </w:r>
        </w:del>
      </w:ins>
      <w:r w:rsidRPr="002F77F6">
        <w:t xml:space="preserve">). It might reveal some potential markers or changes in the </w:t>
      </w:r>
      <w:r w:rsidRPr="002F77F6">
        <w:lastRenderedPageBreak/>
        <w:t>stage alteration.</w:t>
      </w:r>
      <w:commentRangeEnd w:id="982"/>
      <w:r w:rsidR="00F037BE" w:rsidRPr="002F77F6">
        <w:rPr>
          <w:rStyle w:val="CommentReference"/>
        </w:rPr>
        <w:commentReference w:id="982"/>
      </w:r>
    </w:p>
    <w:p w14:paraId="1BB5C6EC" w14:textId="77777777" w:rsidR="00BA0A8A" w:rsidRPr="002F77F6" w:rsidRDefault="00BA0A8A" w:rsidP="00BA0A8A">
      <w:pPr>
        <w:spacing w:before="0" w:after="0"/>
      </w:pPr>
    </w:p>
    <w:p w14:paraId="0B0305C3" w14:textId="5337F2BD" w:rsidR="004F1F81" w:rsidRPr="002F77F6" w:rsidRDefault="0096422D" w:rsidP="00BA0A8A">
      <w:pPr>
        <w:spacing w:before="0" w:after="0"/>
      </w:pPr>
      <w:r w:rsidRPr="002F77F6">
        <w:t>Sixty-four</w:t>
      </w:r>
      <w:r w:rsidR="00D9531B" w:rsidRPr="002F77F6">
        <w:t xml:space="preserve"> </w:t>
      </w:r>
      <w:r w:rsidR="00FA777A" w:rsidRPr="002F77F6">
        <w:t xml:space="preserve">microbes </w:t>
      </w:r>
      <w:r w:rsidR="00D9531B" w:rsidRPr="002F77F6">
        <w:t xml:space="preserve">(31 bacteria and 33 </w:t>
      </w:r>
      <w:r w:rsidR="004314C2" w:rsidRPr="002F77F6">
        <w:t>fungi</w:t>
      </w:r>
      <w:r w:rsidR="00D9531B" w:rsidRPr="002F77F6">
        <w:t>) were separated into six cluste</w:t>
      </w:r>
      <w:r w:rsidR="00FA777A" w:rsidRPr="002F77F6">
        <w:t>r</w:t>
      </w:r>
      <w:r w:rsidR="00D9531B" w:rsidRPr="002F77F6">
        <w:t xml:space="preserve">s </w:t>
      </w:r>
      <w:del w:id="1011" w:author="LIN, Yufeng" w:date="2021-10-21T18:02:00Z">
        <w:r w:rsidR="00D9531B" w:rsidRPr="002F77F6" w:rsidDel="00C72C38">
          <w:delText xml:space="preserve">with </w:delText>
        </w:r>
      </w:del>
      <w:bookmarkStart w:id="1012" w:name="_Hlk82182357"/>
      <w:ins w:id="1013" w:author="LIN, Yufeng" w:date="2021-10-21T18:02:00Z">
        <w:r w:rsidR="00C72C38" w:rsidRPr="002F77F6">
          <w:t xml:space="preserve">by </w:t>
        </w:r>
      </w:ins>
      <w:r w:rsidR="00D9531B" w:rsidRPr="002F77F6">
        <w:t>affinity propagation cluster</w:t>
      </w:r>
      <w:bookmarkEnd w:id="1012"/>
      <w:r w:rsidR="00E81CE7" w:rsidRPr="002F77F6">
        <w:t>s</w:t>
      </w:r>
      <w:r w:rsidR="00FE39FC" w:rsidRPr="002F77F6">
        <w:fldChar w:fldCharType="begin"/>
      </w:r>
      <w:r w:rsidR="00FE39FC" w:rsidRPr="002F77F6">
        <w:instrText xml:space="preserve"> ADDIN ZOTERO_ITEM CSL_CITATION {"citationID":"a20tkhib37m","properties":{"formattedCitation":"\\super 26\\nosupersub{}","plainCitation":"26","noteIndex":0},"citationItems":[{"id":670,"uris":["http://zotero.org/users/7908919/items/W42QJ7XW"],"uri":["http://zotero.org/users/7908919/items/W42QJ7XW"],"itemData":{"id":670,"type":"article-journal","abstract":"Motivation: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FE39FC" w:rsidRPr="002F77F6">
        <w:fldChar w:fldCharType="separate"/>
      </w:r>
      <w:r w:rsidR="00FE39FC" w:rsidRPr="002F77F6">
        <w:rPr>
          <w:kern w:val="0"/>
          <w:vertAlign w:val="superscript"/>
        </w:rPr>
        <w:t>26</w:t>
      </w:r>
      <w:r w:rsidR="00FE39FC" w:rsidRPr="002F77F6">
        <w:fldChar w:fldCharType="end"/>
      </w:r>
      <w:ins w:id="1014" w:author="LIN, Yufeng" w:date="2021-10-21T18:02:00Z">
        <w:r w:rsidR="00C72C38" w:rsidRPr="002F77F6">
          <w:t xml:space="preserve"> with z-score</w:t>
        </w:r>
      </w:ins>
      <w:r w:rsidR="00D9531B" w:rsidRPr="002F77F6">
        <w:t xml:space="preserve"> (</w:t>
      </w:r>
      <w:commentRangeStart w:id="1015"/>
      <w:r w:rsidR="00D9531B" w:rsidRPr="002F77F6">
        <w:rPr>
          <w:color w:val="0000FF"/>
          <w:rPrChange w:id="1016" w:author="Jun Yu (MEDT)" w:date="2021-10-18T15:10:00Z">
            <w:rPr/>
          </w:rPrChange>
        </w:rPr>
        <w:t xml:space="preserve">figure </w:t>
      </w:r>
      <w:del w:id="1017" w:author="Jun Yu (MEDT)" w:date="2021-10-19T15:47:00Z">
        <w:r w:rsidR="00D9531B" w:rsidRPr="002F77F6" w:rsidDel="00816950">
          <w:rPr>
            <w:color w:val="0000FF"/>
            <w:rPrChange w:id="1018" w:author="Jun Yu (MEDT)" w:date="2021-10-18T15:10:00Z">
              <w:rPr/>
            </w:rPrChange>
          </w:rPr>
          <w:delText>5d</w:delText>
        </w:r>
      </w:del>
      <w:ins w:id="1019" w:author="Jun Yu (MEDT)" w:date="2021-10-19T15:47:00Z">
        <w:del w:id="1020" w:author="LIN, Yufeng" w:date="2021-10-26T14:18:00Z">
          <w:r w:rsidR="00816950" w:rsidRPr="002F77F6" w:rsidDel="00B55B76">
            <w:rPr>
              <w:color w:val="0000FF"/>
            </w:rPr>
            <w:delText>6</w:delText>
          </w:r>
        </w:del>
      </w:ins>
      <w:ins w:id="1021" w:author="LIN, Yufeng" w:date="2021-10-26T14:18:00Z">
        <w:r w:rsidR="00B55B76" w:rsidRPr="002F77F6">
          <w:rPr>
            <w:color w:val="0000FF"/>
          </w:rPr>
          <w:t>4</w:t>
        </w:r>
      </w:ins>
      <w:ins w:id="1022" w:author="Jun Yu (MEDT)" w:date="2021-10-19T15:47:00Z">
        <w:del w:id="1023" w:author="LIN, Yufeng" w:date="2021-10-21T18:02:00Z">
          <w:r w:rsidR="00816950" w:rsidRPr="002F77F6" w:rsidDel="00C72C38">
            <w:rPr>
              <w:color w:val="0000FF"/>
              <w:rPrChange w:id="1024" w:author="Jun Yu (MEDT)" w:date="2021-10-18T15:10:00Z">
                <w:rPr/>
              </w:rPrChange>
            </w:rPr>
            <w:delText>d</w:delText>
          </w:r>
        </w:del>
        <w:commentRangeEnd w:id="1015"/>
        <w:r w:rsidR="00816950" w:rsidRPr="002F77F6">
          <w:rPr>
            <w:rStyle w:val="CommentReference"/>
          </w:rPr>
          <w:commentReference w:id="1015"/>
        </w:r>
      </w:ins>
      <w:r w:rsidR="00D9531B" w:rsidRPr="002F77F6">
        <w:t>). Among these, two cluste</w:t>
      </w:r>
      <w:r w:rsidR="00FA777A" w:rsidRPr="002F77F6">
        <w:t>r</w:t>
      </w:r>
      <w:r w:rsidR="00D9531B" w:rsidRPr="002F77F6">
        <w:t xml:space="preserve">s contained most of the candidates identified. </w:t>
      </w:r>
      <w:r w:rsidR="00EA49C9" w:rsidRPr="002F77F6">
        <w:t xml:space="preserve">We named the biggest one the </w:t>
      </w:r>
      <w:proofErr w:type="spellStart"/>
      <w:r w:rsidR="004314C2" w:rsidRPr="002F77F6">
        <w:t>Fun</w:t>
      </w:r>
      <w:r w:rsidR="00EA49C9" w:rsidRPr="002F77F6">
        <w:t>_cluster</w:t>
      </w:r>
      <w:proofErr w:type="spellEnd"/>
      <w:r w:rsidR="00EA49C9" w:rsidRPr="002F77F6">
        <w:t xml:space="preserve"> because 18 of 22 </w:t>
      </w:r>
      <w:r w:rsidR="00FA777A" w:rsidRPr="002F77F6">
        <w:t>microbes</w:t>
      </w:r>
      <w:r w:rsidR="00EA49C9" w:rsidRPr="002F77F6">
        <w:t xml:space="preserve"> were </w:t>
      </w:r>
      <w:r w:rsidR="004314C2" w:rsidRPr="002F77F6">
        <w:t>fungi</w:t>
      </w:r>
      <w:r w:rsidR="00D9531B" w:rsidRPr="002F77F6">
        <w:t xml:space="preserve">. </w:t>
      </w:r>
      <w:r w:rsidR="00DD468F" w:rsidRPr="002F77F6">
        <w:t xml:space="preserve">We named the second biggest one the Bac-cluster because 17 of the 21 microbes were bacteria. </w:t>
      </w:r>
      <w:r w:rsidR="00DE1E1E" w:rsidRPr="002F77F6">
        <w:t>As</w:t>
      </w:r>
      <w:r w:rsidR="00203AB6" w:rsidRPr="002F77F6">
        <w:t xml:space="preserve"> the clustering results</w:t>
      </w:r>
      <w:r w:rsidR="00DE1E1E" w:rsidRPr="002F77F6">
        <w:t xml:space="preserve"> were based on the z-score</w:t>
      </w:r>
      <w:r w:rsidR="00203AB6" w:rsidRPr="002F77F6">
        <w:t>, we can observ</w:t>
      </w:r>
      <w:r w:rsidR="006B7F70" w:rsidRPr="002F77F6">
        <w:t xml:space="preserve">e that </w:t>
      </w:r>
      <w:r w:rsidR="00AC238E" w:rsidRPr="002F77F6">
        <w:t xml:space="preserve">the alteration of inter-bacteria and inter-fungal correlation have </w:t>
      </w:r>
      <w:r w:rsidR="00AB6DEE" w:rsidRPr="002F77F6">
        <w:t>distinct differences.</w:t>
      </w:r>
      <w:r w:rsidR="005B5185" w:rsidRPr="002F77F6">
        <w:t xml:space="preserve"> Notably, </w:t>
      </w:r>
      <w:r w:rsidR="004F1F81" w:rsidRPr="002F77F6">
        <w:t xml:space="preserve">some </w:t>
      </w:r>
      <w:r w:rsidR="00960DC7" w:rsidRPr="002F77F6">
        <w:t xml:space="preserve">bacteria were present in the </w:t>
      </w:r>
      <w:proofErr w:type="spellStart"/>
      <w:r w:rsidR="00960DC7" w:rsidRPr="002F77F6">
        <w:t>Fun_cluster</w:t>
      </w:r>
      <w:proofErr w:type="spellEnd"/>
      <w:r w:rsidR="00960DC7" w:rsidRPr="002F77F6">
        <w:t xml:space="preserve"> while some fungi were present in the </w:t>
      </w:r>
      <w:proofErr w:type="spellStart"/>
      <w:r w:rsidR="00960DC7" w:rsidRPr="002F77F6">
        <w:t>Bac_cluster</w:t>
      </w:r>
      <w:proofErr w:type="spellEnd"/>
      <w:r w:rsidR="00960DC7" w:rsidRPr="002F77F6">
        <w:t>. This implies</w:t>
      </w:r>
      <w:r w:rsidR="000B0A34" w:rsidRPr="002F77F6">
        <w:t xml:space="preserve"> that these might be the special species that have more trans-kingdom interactions and might </w:t>
      </w:r>
      <w:r w:rsidR="002172FA" w:rsidRPr="002F77F6">
        <w:t>be important in CRC pathogenesis.</w:t>
      </w:r>
      <w:commentRangeEnd w:id="939"/>
      <w:r w:rsidR="00F037BE" w:rsidRPr="002F77F6">
        <w:rPr>
          <w:rStyle w:val="CommentReference"/>
        </w:rPr>
        <w:commentReference w:id="939"/>
      </w:r>
    </w:p>
    <w:p w14:paraId="4DB823A0" w14:textId="77777777" w:rsidR="00BA0A8A" w:rsidRPr="002F77F6" w:rsidRDefault="00BA0A8A" w:rsidP="00BA0A8A">
      <w:pPr>
        <w:spacing w:before="0" w:after="0"/>
      </w:pPr>
    </w:p>
    <w:p w14:paraId="0D121FEE" w14:textId="6CD2BAD5" w:rsidR="00FA777A" w:rsidRPr="002F77F6" w:rsidDel="00F037BE" w:rsidRDefault="00D9531B" w:rsidP="00BA0A8A">
      <w:pPr>
        <w:spacing w:before="0" w:after="0"/>
        <w:rPr>
          <w:del w:id="1025" w:author="Jun Yu (MEDT)" w:date="2021-10-19T16:00:00Z"/>
          <w:b/>
          <w:rPrChange w:id="1026" w:author="Jun Yu (MEDT)" w:date="2021-10-19T16:01:00Z">
            <w:rPr>
              <w:del w:id="1027" w:author="Jun Yu (MEDT)" w:date="2021-10-19T16:00:00Z"/>
            </w:rPr>
          </w:rPrChange>
        </w:rPr>
      </w:pPr>
      <w:del w:id="1028" w:author="Jun Yu (MEDT)" w:date="2021-10-19T16:00:00Z">
        <w:r w:rsidRPr="002F77F6" w:rsidDel="00F037BE">
          <w:rPr>
            <w:b/>
            <w:rPrChange w:id="1029" w:author="Jun Yu (MEDT)" w:date="2021-10-19T16:01:00Z">
              <w:rPr/>
            </w:rPrChange>
          </w:rPr>
          <w:delText xml:space="preserve">In </w:delText>
        </w:r>
        <w:r w:rsidR="002172FA" w:rsidRPr="002F77F6" w:rsidDel="00F037BE">
          <w:rPr>
            <w:b/>
            <w:rPrChange w:id="1030" w:author="Jun Yu (MEDT)" w:date="2021-10-19T16:01:00Z">
              <w:rPr/>
            </w:rPrChange>
          </w:rPr>
          <w:delText>the Fun_cluster</w:delText>
        </w:r>
        <w:r w:rsidRPr="002F77F6" w:rsidDel="00F037BE">
          <w:rPr>
            <w:b/>
            <w:rPrChange w:id="1031" w:author="Jun Yu (MEDT)" w:date="2021-10-19T16:01:00Z">
              <w:rPr/>
            </w:rPrChange>
          </w:rPr>
          <w:delText>, the correlation</w:delText>
        </w:r>
        <w:r w:rsidR="00EA49C9" w:rsidRPr="002F77F6" w:rsidDel="00F037BE">
          <w:rPr>
            <w:b/>
            <w:rPrChange w:id="1032" w:author="Jun Yu (MEDT)" w:date="2021-10-19T16:01:00Z">
              <w:rPr/>
            </w:rPrChange>
          </w:rPr>
          <w:delText>s</w:delText>
        </w:r>
        <w:r w:rsidRPr="002F77F6" w:rsidDel="00F037BE">
          <w:rPr>
            <w:b/>
            <w:rPrChange w:id="1033" w:author="Jun Yu (MEDT)" w:date="2021-10-19T16:01:00Z">
              <w:rPr/>
            </w:rPrChange>
          </w:rPr>
          <w:delText xml:space="preserve"> between the enriched </w:delText>
        </w:r>
        <w:r w:rsidR="004314C2" w:rsidRPr="002F77F6" w:rsidDel="00F037BE">
          <w:rPr>
            <w:b/>
            <w:rPrChange w:id="1034" w:author="Jun Yu (MEDT)" w:date="2021-10-19T16:01:00Z">
              <w:rPr/>
            </w:rPrChange>
          </w:rPr>
          <w:delText>fungi</w:delText>
        </w:r>
        <w:r w:rsidRPr="002F77F6" w:rsidDel="00F037BE">
          <w:rPr>
            <w:b/>
            <w:rPrChange w:id="1035" w:author="Jun Yu (MEDT)" w:date="2021-10-19T16:01:00Z">
              <w:rPr/>
            </w:rPrChange>
          </w:rPr>
          <w:delText xml:space="preserve"> </w:delText>
        </w:r>
        <w:r w:rsidR="00EA49C9" w:rsidRPr="002F77F6" w:rsidDel="00F037BE">
          <w:rPr>
            <w:b/>
            <w:rPrChange w:id="1036" w:author="Jun Yu (MEDT)" w:date="2021-10-19T16:01:00Z">
              <w:rPr/>
            </w:rPrChange>
          </w:rPr>
          <w:delText xml:space="preserve">were </w:delText>
        </w:r>
        <w:r w:rsidRPr="002F77F6" w:rsidDel="00F037BE">
          <w:rPr>
            <w:b/>
            <w:rPrChange w:id="1037" w:author="Jun Yu (MEDT)" w:date="2021-10-19T16:01:00Z">
              <w:rPr/>
            </w:rPrChange>
          </w:rPr>
          <w:delText>enhanced in CRC compared</w:delText>
        </w:r>
        <w:r w:rsidR="004F1C35" w:rsidRPr="002F77F6" w:rsidDel="00F037BE">
          <w:rPr>
            <w:b/>
            <w:rPrChange w:id="1038" w:author="Jun Yu (MEDT)" w:date="2021-10-19T16:01:00Z">
              <w:rPr/>
            </w:rPrChange>
          </w:rPr>
          <w:delText xml:space="preserve"> to healthy individuals</w:delText>
        </w:r>
        <w:r w:rsidRPr="002F77F6" w:rsidDel="00F037BE">
          <w:rPr>
            <w:b/>
            <w:rPrChange w:id="1039" w:author="Jun Yu (MEDT)" w:date="2021-10-19T16:01:00Z">
              <w:rPr/>
            </w:rPrChange>
          </w:rPr>
          <w:delText xml:space="preserve">. We identified that </w:delText>
        </w:r>
        <w:r w:rsidRPr="002F77F6" w:rsidDel="00F037BE">
          <w:rPr>
            <w:b/>
            <w:i/>
            <w:iCs/>
            <w:rPrChange w:id="1040" w:author="Jun Yu (MEDT)" w:date="2021-10-19T16:01:00Z">
              <w:rPr>
                <w:i/>
                <w:iCs/>
              </w:rPr>
            </w:rPrChange>
          </w:rPr>
          <w:delText>E. pulchra</w:delText>
        </w:r>
        <w:r w:rsidRPr="002F77F6" w:rsidDel="00F037BE">
          <w:rPr>
            <w:b/>
            <w:rPrChange w:id="1041" w:author="Jun Yu (MEDT)" w:date="2021-10-19T16:01:00Z">
              <w:rPr/>
            </w:rPrChange>
          </w:rPr>
          <w:delText xml:space="preserve"> and </w:delText>
        </w:r>
        <w:r w:rsidRPr="002F77F6" w:rsidDel="00F037BE">
          <w:rPr>
            <w:b/>
            <w:i/>
            <w:iCs/>
            <w:rPrChange w:id="1042" w:author="Jun Yu (MEDT)" w:date="2021-10-19T16:01:00Z">
              <w:rPr>
                <w:i/>
                <w:iCs/>
              </w:rPr>
            </w:rPrChange>
          </w:rPr>
          <w:delText>A. rambellii</w:delText>
        </w:r>
        <w:r w:rsidRPr="002F77F6" w:rsidDel="00F037BE">
          <w:rPr>
            <w:b/>
            <w:rPrChange w:id="1043" w:author="Jun Yu (MEDT)" w:date="2021-10-19T16:01:00Z">
              <w:rPr/>
            </w:rPrChange>
          </w:rPr>
          <w:delText xml:space="preserve"> were the core </w:delText>
        </w:r>
        <w:r w:rsidR="004314C2" w:rsidRPr="002F77F6" w:rsidDel="00F037BE">
          <w:rPr>
            <w:b/>
            <w:rPrChange w:id="1044" w:author="Jun Yu (MEDT)" w:date="2021-10-19T16:01:00Z">
              <w:rPr/>
            </w:rPrChange>
          </w:rPr>
          <w:delText>fungi</w:delText>
        </w:r>
        <w:r w:rsidRPr="002F77F6" w:rsidDel="00F037BE">
          <w:rPr>
            <w:b/>
            <w:rPrChange w:id="1045" w:author="Jun Yu (MEDT)" w:date="2021-10-19T16:01:00Z">
              <w:rPr/>
            </w:rPrChange>
          </w:rPr>
          <w:delText xml:space="preserve"> in the eEuk_cluster. </w:delText>
        </w:r>
        <w:r w:rsidR="00EA49C9" w:rsidRPr="002F77F6" w:rsidDel="00F037BE">
          <w:rPr>
            <w:b/>
            <w:rPrChange w:id="1046" w:author="Jun Yu (MEDT)" w:date="2021-10-19T16:01:00Z">
              <w:rPr/>
            </w:rPrChange>
          </w:rPr>
          <w:delText>T</w:delText>
        </w:r>
        <w:r w:rsidRPr="002F77F6" w:rsidDel="00F037BE">
          <w:rPr>
            <w:b/>
            <w:rPrChange w:id="1047" w:author="Jun Yu (MEDT)" w:date="2021-10-19T16:01:00Z">
              <w:rPr/>
            </w:rPrChange>
          </w:rPr>
          <w:delText xml:space="preserve">hree CRC enriched bacteria, including </w:delText>
        </w:r>
        <w:r w:rsidRPr="002F77F6" w:rsidDel="00F037BE">
          <w:rPr>
            <w:b/>
            <w:i/>
            <w:iCs/>
            <w:rPrChange w:id="1048" w:author="Jun Yu (MEDT)" w:date="2021-10-19T16:01:00Z">
              <w:rPr>
                <w:i/>
                <w:iCs/>
              </w:rPr>
            </w:rPrChange>
          </w:rPr>
          <w:delText>F. nucleatum</w:delText>
        </w:r>
        <w:r w:rsidRPr="002F77F6" w:rsidDel="00F037BE">
          <w:rPr>
            <w:b/>
            <w:rPrChange w:id="1049" w:author="Jun Yu (MEDT)" w:date="2021-10-19T16:01:00Z">
              <w:rPr/>
            </w:rPrChange>
          </w:rPr>
          <w:delText xml:space="preserve">, </w:delText>
        </w:r>
        <w:r w:rsidRPr="002F77F6" w:rsidDel="00F037BE">
          <w:rPr>
            <w:b/>
            <w:i/>
            <w:iCs/>
            <w:rPrChange w:id="1050" w:author="Jun Yu (MEDT)" w:date="2021-10-19T16:01:00Z">
              <w:rPr>
                <w:i/>
                <w:iCs/>
              </w:rPr>
            </w:rPrChange>
          </w:rPr>
          <w:delText>F. periodonticum</w:delText>
        </w:r>
        <w:r w:rsidRPr="002F77F6" w:rsidDel="00F037BE">
          <w:rPr>
            <w:b/>
            <w:rPrChange w:id="1051" w:author="Jun Yu (MEDT)" w:date="2021-10-19T16:01:00Z">
              <w:rPr/>
            </w:rPrChange>
          </w:rPr>
          <w:delText xml:space="preserve">, and </w:delText>
        </w:r>
        <w:r w:rsidRPr="002F77F6" w:rsidDel="00F037BE">
          <w:rPr>
            <w:b/>
            <w:i/>
            <w:iCs/>
            <w:rPrChange w:id="1052" w:author="Jun Yu (MEDT)" w:date="2021-10-19T16:01:00Z">
              <w:rPr>
                <w:i/>
                <w:iCs/>
              </w:rPr>
            </w:rPrChange>
          </w:rPr>
          <w:delText>P. micra</w:delText>
        </w:r>
        <w:r w:rsidR="00E81CE7" w:rsidRPr="002F77F6" w:rsidDel="00F037BE">
          <w:rPr>
            <w:b/>
            <w:i/>
            <w:iCs/>
            <w:rPrChange w:id="1053" w:author="Jun Yu (MEDT)" w:date="2021-10-19T16:01:00Z">
              <w:rPr>
                <w:i/>
                <w:iCs/>
              </w:rPr>
            </w:rPrChange>
          </w:rPr>
          <w:delText>,</w:delText>
        </w:r>
        <w:r w:rsidRPr="002F77F6" w:rsidDel="00F037BE">
          <w:rPr>
            <w:b/>
            <w:rPrChange w:id="1054" w:author="Jun Yu (MEDT)" w:date="2021-10-19T16:01:00Z">
              <w:rPr/>
            </w:rPrChange>
          </w:rPr>
          <w:delText xml:space="preserve"> had strong correlations with these </w:delText>
        </w:r>
        <w:r w:rsidR="004314C2" w:rsidRPr="002F77F6" w:rsidDel="00F037BE">
          <w:rPr>
            <w:b/>
            <w:rPrChange w:id="1055" w:author="Jun Yu (MEDT)" w:date="2021-10-19T16:01:00Z">
              <w:rPr/>
            </w:rPrChange>
          </w:rPr>
          <w:delText>fungi</w:delText>
        </w:r>
        <w:r w:rsidRPr="002F77F6" w:rsidDel="00F037BE">
          <w:rPr>
            <w:b/>
            <w:rPrChange w:id="1056" w:author="Jun Yu (MEDT)" w:date="2021-10-19T16:01:00Z">
              <w:rPr/>
            </w:rPrChange>
          </w:rPr>
          <w:delText xml:space="preserve"> (</w:delText>
        </w:r>
        <w:commentRangeStart w:id="1057"/>
        <w:r w:rsidRPr="002F77F6" w:rsidDel="00F037BE">
          <w:rPr>
            <w:b/>
            <w:color w:val="0000FF"/>
            <w:rPrChange w:id="1058" w:author="Jun Yu (MEDT)" w:date="2021-10-19T16:01:00Z">
              <w:rPr/>
            </w:rPrChange>
          </w:rPr>
          <w:delText>figure 5d</w:delText>
        </w:r>
        <w:commentRangeEnd w:id="1057"/>
        <w:r w:rsidR="00816950" w:rsidRPr="002F77F6" w:rsidDel="00F037BE">
          <w:rPr>
            <w:rStyle w:val="CommentReference"/>
            <w:b/>
            <w:rPrChange w:id="1059" w:author="Jun Yu (MEDT)" w:date="2021-10-19T16:01:00Z">
              <w:rPr>
                <w:rStyle w:val="CommentReference"/>
              </w:rPr>
            </w:rPrChange>
          </w:rPr>
          <w:commentReference w:id="1057"/>
        </w:r>
        <w:r w:rsidRPr="002F77F6" w:rsidDel="00F037BE">
          <w:rPr>
            <w:b/>
            <w:rPrChange w:id="1060" w:author="Jun Yu (MEDT)" w:date="2021-10-19T16:01:00Z">
              <w:rPr/>
            </w:rPrChange>
          </w:rPr>
          <w:delText xml:space="preserve">). </w:delText>
        </w:r>
        <w:r w:rsidR="00EA49C9" w:rsidRPr="002F77F6" w:rsidDel="00F037BE">
          <w:rPr>
            <w:b/>
            <w:rPrChange w:id="1061" w:author="Jun Yu (MEDT)" w:date="2021-10-19T16:01:00Z">
              <w:rPr/>
            </w:rPrChange>
          </w:rPr>
          <w:delText>T</w:delText>
        </w:r>
        <w:r w:rsidRPr="002F77F6" w:rsidDel="00F037BE">
          <w:rPr>
            <w:b/>
            <w:rPrChange w:id="1062" w:author="Jun Yu (MEDT)" w:date="2021-10-19T16:01:00Z">
              <w:rPr/>
            </w:rPrChange>
          </w:rPr>
          <w:delText xml:space="preserve">he most </w:delText>
        </w:r>
        <w:r w:rsidR="000206E9" w:rsidRPr="002F77F6" w:rsidDel="00F037BE">
          <w:rPr>
            <w:b/>
            <w:rPrChange w:id="1063" w:author="Jun Yu (MEDT)" w:date="2021-10-19T16:01:00Z">
              <w:rPr/>
            </w:rPrChange>
          </w:rPr>
          <w:delText xml:space="preserve">significant </w:delText>
        </w:r>
        <w:r w:rsidR="004314C2" w:rsidRPr="002F77F6" w:rsidDel="00F037BE">
          <w:rPr>
            <w:b/>
            <w:rPrChange w:id="1064" w:author="Jun Yu (MEDT)" w:date="2021-10-19T16:01:00Z">
              <w:rPr/>
            </w:rPrChange>
          </w:rPr>
          <w:delText>fungi</w:delText>
        </w:r>
        <w:r w:rsidRPr="002F77F6" w:rsidDel="00F037BE">
          <w:rPr>
            <w:b/>
            <w:rPrChange w:id="1065" w:author="Jun Yu (MEDT)" w:date="2021-10-19T16:01:00Z">
              <w:rPr/>
            </w:rPrChange>
          </w:rPr>
          <w:delText xml:space="preserve">, </w:delText>
        </w:r>
        <w:r w:rsidRPr="002F77F6" w:rsidDel="00F037BE">
          <w:rPr>
            <w:b/>
            <w:i/>
            <w:rPrChange w:id="1066" w:author="Jun Yu (MEDT)" w:date="2021-10-19T16:01:00Z">
              <w:rPr>
                <w:i/>
              </w:rPr>
            </w:rPrChange>
          </w:rPr>
          <w:delText>A. rambellii</w:delText>
        </w:r>
        <w:r w:rsidRPr="002F77F6" w:rsidDel="00F037BE">
          <w:rPr>
            <w:b/>
            <w:rPrChange w:id="1067" w:author="Jun Yu (MEDT)" w:date="2021-10-19T16:01:00Z">
              <w:rPr/>
            </w:rPrChange>
          </w:rPr>
          <w:delText>, and the cancer-related pathogens,</w:delText>
        </w:r>
        <w:r w:rsidRPr="002F77F6" w:rsidDel="00F037BE">
          <w:rPr>
            <w:b/>
            <w:i/>
            <w:rPrChange w:id="1068" w:author="Jun Yu (MEDT)" w:date="2021-10-19T16:01:00Z">
              <w:rPr>
                <w:i/>
              </w:rPr>
            </w:rPrChange>
          </w:rPr>
          <w:delText xml:space="preserve"> F. nucleatum</w:delText>
        </w:r>
        <w:r w:rsidRPr="002F77F6" w:rsidDel="00F037BE">
          <w:rPr>
            <w:b/>
            <w:rPrChange w:id="1069" w:author="Jun Yu (MEDT)" w:date="2021-10-19T16:01:00Z">
              <w:rPr/>
            </w:rPrChange>
          </w:rPr>
          <w:delText xml:space="preserve">, were in the same cluster. Its z-score was -5.95, and it belonged to the </w:delText>
        </w:r>
        <w:r w:rsidR="000D0043" w:rsidRPr="002F77F6" w:rsidDel="00F037BE">
          <w:rPr>
            <w:b/>
            <w:rPrChange w:id="1070" w:author="Jun Yu (MEDT)" w:date="2021-10-19T16:01:00Z">
              <w:rPr/>
            </w:rPrChange>
          </w:rPr>
          <w:delText>'</w:delText>
        </w:r>
        <w:r w:rsidRPr="002F77F6" w:rsidDel="00F037BE">
          <w:rPr>
            <w:b/>
            <w:rPrChange w:id="1071" w:author="Jun Yu (MEDT)" w:date="2021-10-19T16:01:00Z">
              <w:rPr/>
            </w:rPrChange>
          </w:rPr>
          <w:delText>+/+</w:delText>
        </w:r>
        <w:r w:rsidR="000D0043" w:rsidRPr="002F77F6" w:rsidDel="00F037BE">
          <w:rPr>
            <w:b/>
            <w:rPrChange w:id="1072" w:author="Jun Yu (MEDT)" w:date="2021-10-19T16:01:00Z">
              <w:rPr/>
            </w:rPrChange>
          </w:rPr>
          <w:delText>'</w:delText>
        </w:r>
        <w:r w:rsidRPr="002F77F6" w:rsidDel="00F037BE">
          <w:rPr>
            <w:b/>
            <w:rPrChange w:id="1073" w:author="Jun Yu (MEDT)" w:date="2021-10-19T16:01:00Z">
              <w:rPr/>
            </w:rPrChange>
          </w:rPr>
          <w:delText xml:space="preserve"> case (</w:delText>
        </w:r>
      </w:del>
      <w:del w:id="1074" w:author="Jun Yu (MEDT)" w:date="2021-10-18T15:03:00Z">
        <w:r w:rsidRPr="002F77F6" w:rsidDel="0072796B">
          <w:rPr>
            <w:b/>
            <w:color w:val="0000FF"/>
            <w:rPrChange w:id="1075" w:author="Jun Yu (MEDT)" w:date="2021-10-19T16:01:00Z">
              <w:rPr/>
            </w:rPrChange>
          </w:rPr>
          <w:delText xml:space="preserve">see </w:delText>
        </w:r>
      </w:del>
      <w:del w:id="1076" w:author="Jun Yu (MEDT)" w:date="2021-10-19T16:00:00Z">
        <w:r w:rsidRPr="002F77F6" w:rsidDel="00F037BE">
          <w:rPr>
            <w:b/>
            <w:color w:val="0000FF"/>
            <w:rPrChange w:id="1077" w:author="Jun Yu (MEDT)" w:date="2021-10-19T16:01:00Z">
              <w:rPr/>
            </w:rPrChange>
          </w:rPr>
          <w:delText xml:space="preserve">supplementary table </w:delText>
        </w:r>
        <w:r w:rsidR="001A7063" w:rsidRPr="002F77F6" w:rsidDel="00F037BE">
          <w:rPr>
            <w:b/>
            <w:color w:val="0000FF"/>
            <w:rPrChange w:id="1078" w:author="Jun Yu (MEDT)" w:date="2021-10-19T16:01:00Z">
              <w:rPr/>
            </w:rPrChange>
          </w:rPr>
          <w:delText>1</w:delText>
        </w:r>
        <w:r w:rsidR="00F774B9" w:rsidRPr="002F77F6" w:rsidDel="00F037BE">
          <w:rPr>
            <w:b/>
            <w:color w:val="0000FF"/>
            <w:rPrChange w:id="1079" w:author="Jun Yu (MEDT)" w:date="2021-10-19T16:01:00Z">
              <w:rPr/>
            </w:rPrChange>
          </w:rPr>
          <w:delText>1</w:delText>
        </w:r>
        <w:r w:rsidRPr="002F77F6" w:rsidDel="00F037BE">
          <w:rPr>
            <w:b/>
            <w:rPrChange w:id="1080" w:author="Jun Yu (MEDT)" w:date="2021-10-19T16:01:00Z">
              <w:rPr/>
            </w:rPrChange>
          </w:rPr>
          <w:delText xml:space="preserve">), indicating that </w:delText>
        </w:r>
        <w:r w:rsidR="00401D44" w:rsidRPr="002F77F6" w:rsidDel="00F037BE">
          <w:rPr>
            <w:b/>
            <w:rPrChange w:id="1081" w:author="Jun Yu (MEDT)" w:date="2021-10-19T16:01:00Z">
              <w:rPr/>
            </w:rPrChange>
          </w:rPr>
          <w:delText xml:space="preserve">the correlation between </w:delText>
        </w:r>
        <w:r w:rsidR="004314C2" w:rsidRPr="002F77F6" w:rsidDel="00F037BE">
          <w:rPr>
            <w:b/>
            <w:rPrChange w:id="1082" w:author="Jun Yu (MEDT)" w:date="2021-10-19T16:01:00Z">
              <w:rPr/>
            </w:rPrChange>
          </w:rPr>
          <w:delText>fungi</w:delText>
        </w:r>
        <w:r w:rsidRPr="002F77F6" w:rsidDel="00F037BE">
          <w:rPr>
            <w:b/>
            <w:rPrChange w:id="1083" w:author="Jun Yu (MEDT)" w:date="2021-10-19T16:01:00Z">
              <w:rPr/>
            </w:rPrChange>
          </w:rPr>
          <w:delText xml:space="preserve"> </w:delText>
        </w:r>
        <w:r w:rsidRPr="002F77F6" w:rsidDel="00F037BE">
          <w:rPr>
            <w:b/>
            <w:i/>
            <w:rPrChange w:id="1084" w:author="Jun Yu (MEDT)" w:date="2021-10-19T16:01:00Z">
              <w:rPr>
                <w:i/>
              </w:rPr>
            </w:rPrChange>
          </w:rPr>
          <w:delText>A. rambellii</w:delText>
        </w:r>
        <w:r w:rsidRPr="002F77F6" w:rsidDel="00F037BE">
          <w:rPr>
            <w:b/>
            <w:rPrChange w:id="1085" w:author="Jun Yu (MEDT)" w:date="2021-10-19T16:01:00Z">
              <w:rPr/>
            </w:rPrChange>
          </w:rPr>
          <w:delText xml:space="preserve"> and bacteria </w:delText>
        </w:r>
        <w:r w:rsidRPr="002F77F6" w:rsidDel="00F037BE">
          <w:rPr>
            <w:b/>
            <w:i/>
            <w:rPrChange w:id="1086" w:author="Jun Yu (MEDT)" w:date="2021-10-19T16:01:00Z">
              <w:rPr>
                <w:i/>
              </w:rPr>
            </w:rPrChange>
          </w:rPr>
          <w:delText>F. nucleatum</w:delText>
        </w:r>
        <w:r w:rsidRPr="002F77F6" w:rsidDel="00F037BE">
          <w:rPr>
            <w:b/>
            <w:rPrChange w:id="1087" w:author="Jun Yu (MEDT)" w:date="2021-10-19T16:01:00Z">
              <w:rPr/>
            </w:rPrChange>
          </w:rPr>
          <w:delText xml:space="preserve"> were positive </w:delText>
        </w:r>
        <w:r w:rsidR="001F2DC9" w:rsidRPr="002F77F6" w:rsidDel="00F037BE">
          <w:rPr>
            <w:b/>
            <w:rPrChange w:id="1088" w:author="Jun Yu (MEDT)" w:date="2021-10-19T16:01:00Z">
              <w:rPr/>
            </w:rPrChange>
          </w:rPr>
          <w:delText>both conditions and the correlation is even stronger in CRC</w:delText>
        </w:r>
        <w:r w:rsidRPr="002F77F6" w:rsidDel="00F037BE">
          <w:rPr>
            <w:b/>
            <w:rPrChange w:id="1089" w:author="Jun Yu (MEDT)" w:date="2021-10-19T16:01:00Z">
              <w:rPr/>
            </w:rPrChange>
          </w:rPr>
          <w:delText xml:space="preserve">. Also, </w:delText>
        </w:r>
        <w:r w:rsidRPr="002F77F6" w:rsidDel="00F037BE">
          <w:rPr>
            <w:b/>
            <w:i/>
            <w:rPrChange w:id="1090" w:author="Jun Yu (MEDT)" w:date="2021-10-19T16:01:00Z">
              <w:rPr>
                <w:i/>
              </w:rPr>
            </w:rPrChange>
          </w:rPr>
          <w:delText xml:space="preserve">A. rambellii </w:delText>
        </w:r>
        <w:r w:rsidRPr="002F77F6" w:rsidDel="00F037BE">
          <w:rPr>
            <w:b/>
            <w:rPrChange w:id="1091" w:author="Jun Yu (MEDT)" w:date="2021-10-19T16:01:00Z">
              <w:rPr/>
            </w:rPrChange>
          </w:rPr>
          <w:delText xml:space="preserve">showed a strong correlation with another CRC-enriched bacteria </w:delText>
        </w:r>
        <w:r w:rsidRPr="002F77F6" w:rsidDel="00F037BE">
          <w:rPr>
            <w:b/>
            <w:i/>
            <w:rPrChange w:id="1092" w:author="Jun Yu (MEDT)" w:date="2021-10-19T16:01:00Z">
              <w:rPr>
                <w:i/>
              </w:rPr>
            </w:rPrChange>
          </w:rPr>
          <w:delText>P. micra</w:delText>
        </w:r>
        <w:r w:rsidRPr="002F77F6" w:rsidDel="00F037BE">
          <w:rPr>
            <w:b/>
            <w:rPrChange w:id="1093" w:author="Jun Yu (MEDT)" w:date="2021-10-19T16:01:00Z">
              <w:rPr/>
            </w:rPrChange>
          </w:rPr>
          <w:delText>, with a z-score -5.07, belonged</w:delText>
        </w:r>
        <w:r w:rsidR="000D0043" w:rsidRPr="002F77F6" w:rsidDel="00F037BE">
          <w:rPr>
            <w:b/>
            <w:rPrChange w:id="1094" w:author="Jun Yu (MEDT)" w:date="2021-10-19T16:01:00Z">
              <w:rPr/>
            </w:rPrChange>
          </w:rPr>
          <w:delText xml:space="preserve">' </w:delText>
        </w:r>
        <w:r w:rsidRPr="002F77F6" w:rsidDel="00F037BE">
          <w:rPr>
            <w:b/>
            <w:rPrChange w:id="1095" w:author="Jun Yu (MEDT)" w:date="2021-10-19T16:01:00Z">
              <w:rPr/>
            </w:rPrChange>
          </w:rPr>
          <w:delText>+/0</w:delText>
        </w:r>
        <w:r w:rsidR="000D0043" w:rsidRPr="002F77F6" w:rsidDel="00F037BE">
          <w:rPr>
            <w:b/>
            <w:rPrChange w:id="1096" w:author="Jun Yu (MEDT)" w:date="2021-10-19T16:01:00Z">
              <w:rPr/>
            </w:rPrChange>
          </w:rPr>
          <w:delText>'</w:delText>
        </w:r>
        <w:r w:rsidRPr="002F77F6" w:rsidDel="00F037BE">
          <w:rPr>
            <w:b/>
            <w:rPrChange w:id="1097" w:author="Jun Yu (MEDT)" w:date="2021-10-19T16:01:00Z">
              <w:rPr/>
            </w:rPrChange>
          </w:rPr>
          <w:delText xml:space="preserve"> (</w:delText>
        </w:r>
      </w:del>
      <w:del w:id="1098" w:author="Jun Yu (MEDT)" w:date="2021-10-18T15:03:00Z">
        <w:r w:rsidRPr="002F77F6" w:rsidDel="0072796B">
          <w:rPr>
            <w:b/>
            <w:color w:val="0000FF"/>
            <w:rPrChange w:id="1099" w:author="Jun Yu (MEDT)" w:date="2021-10-19T16:01:00Z">
              <w:rPr/>
            </w:rPrChange>
          </w:rPr>
          <w:delText xml:space="preserve">see </w:delText>
        </w:r>
      </w:del>
      <w:del w:id="1100" w:author="Jun Yu (MEDT)" w:date="2021-10-19T16:00:00Z">
        <w:r w:rsidRPr="002F77F6" w:rsidDel="00F037BE">
          <w:rPr>
            <w:b/>
            <w:color w:val="0000FF"/>
            <w:rPrChange w:id="1101" w:author="Jun Yu (MEDT)" w:date="2021-10-19T16:01:00Z">
              <w:rPr/>
            </w:rPrChange>
          </w:rPr>
          <w:delText xml:space="preserve">supplementary table </w:delText>
        </w:r>
        <w:r w:rsidR="001A7063" w:rsidRPr="002F77F6" w:rsidDel="00F037BE">
          <w:rPr>
            <w:b/>
            <w:color w:val="0000FF"/>
            <w:rPrChange w:id="1102" w:author="Jun Yu (MEDT)" w:date="2021-10-19T16:01:00Z">
              <w:rPr/>
            </w:rPrChange>
          </w:rPr>
          <w:delText>1</w:delText>
        </w:r>
        <w:r w:rsidR="00F774B9" w:rsidRPr="002F77F6" w:rsidDel="00F037BE">
          <w:rPr>
            <w:b/>
            <w:color w:val="0000FF"/>
            <w:rPrChange w:id="1103" w:author="Jun Yu (MEDT)" w:date="2021-10-19T16:01:00Z">
              <w:rPr/>
            </w:rPrChange>
          </w:rPr>
          <w:delText>1</w:delText>
        </w:r>
        <w:r w:rsidRPr="002F77F6" w:rsidDel="00F037BE">
          <w:rPr>
            <w:b/>
            <w:rPrChange w:id="1104" w:author="Jun Yu (MEDT)" w:date="2021-10-19T16:01:00Z">
              <w:rPr/>
            </w:rPrChange>
          </w:rPr>
          <w:delText>).</w:delText>
        </w:r>
        <w:r w:rsidR="000218B1" w:rsidRPr="002F77F6" w:rsidDel="00F037BE">
          <w:rPr>
            <w:b/>
            <w:rPrChange w:id="1105" w:author="Jun Yu (MEDT)" w:date="2021-10-19T16:01:00Z">
              <w:rPr/>
            </w:rPrChange>
          </w:rPr>
          <w:delText xml:space="preserve"> This means that their correlation is much stronger in CRC when compared to </w:delText>
        </w:r>
        <w:r w:rsidR="006A1B8B" w:rsidRPr="002F77F6" w:rsidDel="00F037BE">
          <w:rPr>
            <w:b/>
            <w:rPrChange w:id="1106" w:author="Jun Yu (MEDT)" w:date="2021-10-19T16:01:00Z">
              <w:rPr/>
            </w:rPrChange>
          </w:rPr>
          <w:delText>healthy control.</w:delText>
        </w:r>
        <w:r w:rsidRPr="002F77F6" w:rsidDel="00F037BE">
          <w:rPr>
            <w:b/>
            <w:rPrChange w:id="1107" w:author="Jun Yu (MEDT)" w:date="2021-10-19T16:01:00Z">
              <w:rPr/>
            </w:rPrChange>
          </w:rPr>
          <w:delText xml:space="preserve"> In contrast, </w:delText>
        </w:r>
        <w:r w:rsidR="00E81CE7" w:rsidRPr="002F77F6" w:rsidDel="00F037BE">
          <w:rPr>
            <w:b/>
            <w:rPrChange w:id="1108" w:author="Jun Yu (MEDT)" w:date="2021-10-19T16:01:00Z">
              <w:rPr/>
            </w:rPrChange>
          </w:rPr>
          <w:delText xml:space="preserve">there was no direct correlation between another critical fungus, </w:delText>
        </w:r>
        <w:r w:rsidR="00E81CE7" w:rsidRPr="002F77F6" w:rsidDel="00F037BE">
          <w:rPr>
            <w:b/>
            <w:i/>
            <w:iCs/>
            <w:rPrChange w:id="1109" w:author="Jun Yu (MEDT)" w:date="2021-10-19T16:01:00Z">
              <w:rPr>
                <w:i/>
                <w:iCs/>
              </w:rPr>
            </w:rPrChange>
          </w:rPr>
          <w:delText>E. pulchra</w:delText>
        </w:r>
        <w:r w:rsidR="00E81CE7" w:rsidRPr="002F77F6" w:rsidDel="00F037BE">
          <w:rPr>
            <w:b/>
            <w:rPrChange w:id="1110" w:author="Jun Yu (MEDT)" w:date="2021-10-19T16:01:00Z">
              <w:rPr/>
            </w:rPrChange>
          </w:rPr>
          <w:delText>, and these three CRC-enriched bacteria</w:delText>
        </w:r>
        <w:r w:rsidR="006A1B8B" w:rsidRPr="002F77F6" w:rsidDel="00F037BE">
          <w:rPr>
            <w:b/>
            <w:rPrChange w:id="1111" w:author="Jun Yu (MEDT)" w:date="2021-10-19T16:01:00Z">
              <w:rPr/>
            </w:rPrChange>
          </w:rPr>
          <w:delText xml:space="preserve">. </w:delText>
        </w:r>
        <w:r w:rsidR="00852BD9" w:rsidRPr="002F77F6" w:rsidDel="00F037BE">
          <w:rPr>
            <w:b/>
            <w:rPrChange w:id="1112" w:author="Jun Yu (MEDT)" w:date="2021-10-19T16:01:00Z">
              <w:rPr/>
            </w:rPrChange>
          </w:rPr>
          <w:delText xml:space="preserve">It revealed that </w:delText>
        </w:r>
        <w:r w:rsidR="00852BD9" w:rsidRPr="002F77F6" w:rsidDel="00F037BE">
          <w:rPr>
            <w:b/>
            <w:i/>
            <w:rPrChange w:id="1113" w:author="Jun Yu (MEDT)" w:date="2021-10-19T16:01:00Z">
              <w:rPr>
                <w:i/>
              </w:rPr>
            </w:rPrChange>
          </w:rPr>
          <w:delText>A. rambellii</w:delText>
        </w:r>
        <w:r w:rsidR="00852BD9" w:rsidRPr="002F77F6" w:rsidDel="00F037BE">
          <w:rPr>
            <w:b/>
            <w:rPrChange w:id="1114" w:author="Jun Yu (MEDT)" w:date="2021-10-19T16:01:00Z">
              <w:rPr/>
            </w:rPrChange>
          </w:rPr>
          <w:delText xml:space="preserve"> </w:delText>
        </w:r>
        <w:r w:rsidR="006A1B8B" w:rsidRPr="002F77F6" w:rsidDel="00F037BE">
          <w:rPr>
            <w:b/>
            <w:rPrChange w:id="1115" w:author="Jun Yu (MEDT)" w:date="2021-10-19T16:01:00Z">
              <w:rPr/>
            </w:rPrChange>
          </w:rPr>
          <w:delText xml:space="preserve">may play a role in the CRC carcinogenesis contributed by </w:delText>
        </w:r>
        <w:r w:rsidR="001B6E96" w:rsidRPr="002F77F6" w:rsidDel="00F037BE">
          <w:rPr>
            <w:b/>
            <w:i/>
            <w:rPrChange w:id="1116" w:author="Jun Yu (MEDT)" w:date="2021-10-19T16:01:00Z">
              <w:rPr>
                <w:i/>
              </w:rPr>
            </w:rPrChange>
          </w:rPr>
          <w:delText>F. nucleatum</w:delText>
        </w:r>
        <w:r w:rsidR="00852BD9" w:rsidRPr="002F77F6" w:rsidDel="00F037BE">
          <w:rPr>
            <w:b/>
            <w:rPrChange w:id="1117" w:author="Jun Yu (MEDT)" w:date="2021-10-19T16:01:00Z">
              <w:rPr/>
            </w:rPrChange>
          </w:rPr>
          <w:delText>.</w:delText>
        </w:r>
      </w:del>
    </w:p>
    <w:p w14:paraId="021B653F" w14:textId="2A2580AB" w:rsidR="00BA0A8A" w:rsidRPr="002F77F6" w:rsidDel="00F037BE" w:rsidRDefault="00BA0A8A" w:rsidP="00BA0A8A">
      <w:pPr>
        <w:spacing w:before="0" w:after="0"/>
        <w:rPr>
          <w:del w:id="1118" w:author="Jun Yu (MEDT)" w:date="2021-10-19T16:00:00Z"/>
          <w:b/>
          <w:rPrChange w:id="1119" w:author="Jun Yu (MEDT)" w:date="2021-10-19T16:01:00Z">
            <w:rPr>
              <w:del w:id="1120" w:author="Jun Yu (MEDT)" w:date="2021-10-19T16:00:00Z"/>
            </w:rPr>
          </w:rPrChange>
        </w:rPr>
      </w:pPr>
    </w:p>
    <w:p w14:paraId="520D95D0" w14:textId="1EE61A09" w:rsidR="008C161B" w:rsidRPr="002F77F6" w:rsidRDefault="001B6E96" w:rsidP="00FE561E">
      <w:pPr>
        <w:pStyle w:val="title20825"/>
        <w:rPr>
          <w:ins w:id="1121" w:author="Jun Yu (MEDT)" w:date="2021-10-19T10:57:00Z"/>
        </w:rPr>
      </w:pPr>
      <w:del w:id="1122" w:author="Jun Yu (MEDT)" w:date="2021-10-19T16:00:00Z">
        <w:r w:rsidRPr="002F77F6" w:rsidDel="00F037BE">
          <w:delText>In the Bac_cluster,</w:delText>
        </w:r>
        <w:r w:rsidR="00D9531B" w:rsidRPr="002F77F6" w:rsidDel="00F037BE">
          <w:delText xml:space="preserve"> </w:delText>
        </w:r>
        <w:r w:rsidRPr="002F77F6" w:rsidDel="00F037BE">
          <w:delText>i</w:delText>
        </w:r>
        <w:r w:rsidR="00D9531B" w:rsidRPr="002F77F6" w:rsidDel="00F037BE">
          <w:delText xml:space="preserve">t </w:delText>
        </w:r>
        <w:r w:rsidR="004F32BE" w:rsidRPr="002F77F6" w:rsidDel="00F037BE">
          <w:delText>contained m</w:delText>
        </w:r>
        <w:r w:rsidR="00D9531B" w:rsidRPr="002F77F6" w:rsidDel="00F037BE">
          <w:delText>ost</w:delText>
        </w:r>
        <w:r w:rsidR="004F32BE" w:rsidRPr="002F77F6" w:rsidDel="00F037BE">
          <w:delText xml:space="preserve"> of the</w:delText>
        </w:r>
        <w:r w:rsidR="00D9531B" w:rsidRPr="002F77F6" w:rsidDel="00F037BE">
          <w:delText xml:space="preserve"> reported probiotics or potential probiotics</w:delText>
        </w:r>
        <w:r w:rsidR="004F32BE" w:rsidRPr="002F77F6" w:rsidDel="00F037BE">
          <w:delText xml:space="preserve"> identified in this study</w:delText>
        </w:r>
        <w:r w:rsidR="00D9531B" w:rsidRPr="002F77F6" w:rsidDel="00F037BE">
          <w:delText xml:space="preserve">, including </w:delText>
        </w:r>
        <w:r w:rsidR="00D9531B" w:rsidRPr="002F77F6" w:rsidDel="00F037BE">
          <w:rPr>
            <w:i/>
          </w:rPr>
          <w:delText>S. thermophilus</w:delText>
        </w:r>
        <w:r w:rsidR="00D9531B" w:rsidRPr="002F77F6" w:rsidDel="00F037BE">
          <w:delText xml:space="preserve">, </w:delText>
        </w:r>
        <w:r w:rsidR="00D9531B" w:rsidRPr="002F77F6" w:rsidDel="00F037BE">
          <w:rPr>
            <w:i/>
          </w:rPr>
          <w:delText>S. salivarius</w:delText>
        </w:r>
        <w:r w:rsidR="00D9531B" w:rsidRPr="002F77F6" w:rsidDel="00F037BE">
          <w:delText xml:space="preserve">, </w:delText>
        </w:r>
        <w:r w:rsidR="00D9531B" w:rsidRPr="002F77F6" w:rsidDel="00F037BE">
          <w:rPr>
            <w:i/>
          </w:rPr>
          <w:delText>A. hadrus</w:delText>
        </w:r>
        <w:r w:rsidR="00D9531B" w:rsidRPr="002F77F6" w:rsidDel="00F037BE">
          <w:delText xml:space="preserve">, and </w:delText>
        </w:r>
        <w:r w:rsidR="00D9531B" w:rsidRPr="002F77F6" w:rsidDel="00F037BE">
          <w:rPr>
            <w:i/>
          </w:rPr>
          <w:delText>E. eligens</w:delText>
        </w:r>
        <w:r w:rsidR="00D9531B" w:rsidRPr="002F77F6" w:rsidDel="00F037BE">
          <w:delText xml:space="preserve"> (</w:delText>
        </w:r>
        <w:r w:rsidR="00D9531B" w:rsidRPr="002F77F6" w:rsidDel="00F037BE">
          <w:rPr>
            <w:color w:val="0000FF"/>
            <w:rPrChange w:id="1123" w:author="Jun Yu (MEDT)" w:date="2021-10-19T16:01:00Z">
              <w:rPr/>
            </w:rPrChange>
          </w:rPr>
          <w:delText>figure 5d</w:delText>
        </w:r>
        <w:r w:rsidR="00D9531B" w:rsidRPr="002F77F6" w:rsidDel="00F037BE">
          <w:delText xml:space="preserve">). </w:delText>
        </w:r>
        <w:r w:rsidR="004F32BE" w:rsidRPr="002F77F6" w:rsidDel="00F037BE">
          <w:delText>S</w:delText>
        </w:r>
        <w:r w:rsidR="00D9531B" w:rsidRPr="002F77F6" w:rsidDel="00F037BE">
          <w:delText>ome cancer</w:delText>
        </w:r>
        <w:r w:rsidR="004F32BE" w:rsidRPr="002F77F6" w:rsidDel="00F037BE">
          <w:delText>-</w:delText>
        </w:r>
        <w:r w:rsidR="00D9531B" w:rsidRPr="002F77F6" w:rsidDel="00F037BE">
          <w:delText>enriched</w:delText>
        </w:r>
        <w:r w:rsidR="00632345" w:rsidRPr="002F77F6" w:rsidDel="00F037BE">
          <w:delText xml:space="preserve"> bacteria</w:delText>
        </w:r>
        <w:r w:rsidR="00D9531B" w:rsidRPr="002F77F6" w:rsidDel="00F037BE">
          <w:delText xml:space="preserve"> such as </w:delText>
        </w:r>
        <w:r w:rsidR="00D9531B" w:rsidRPr="002F77F6" w:rsidDel="00F037BE">
          <w:rPr>
            <w:i/>
          </w:rPr>
          <w:delText>D. pneumosintes</w:delText>
        </w:r>
        <w:r w:rsidR="00D9531B" w:rsidRPr="002F77F6" w:rsidDel="00F037BE">
          <w:delText xml:space="preserve">, </w:delText>
        </w:r>
        <w:r w:rsidR="00D9531B" w:rsidRPr="002F77F6" w:rsidDel="00F037BE">
          <w:rPr>
            <w:i/>
          </w:rPr>
          <w:delText>S. anginosus</w:delText>
        </w:r>
        <w:r w:rsidR="00D9531B" w:rsidRPr="002F77F6" w:rsidDel="00F037BE">
          <w:delText xml:space="preserve">, and </w:delText>
        </w:r>
        <w:r w:rsidR="00D9531B" w:rsidRPr="002F77F6" w:rsidDel="00F037BE">
          <w:rPr>
            <w:i/>
          </w:rPr>
          <w:delText xml:space="preserve">P. intermedia </w:delText>
        </w:r>
        <w:r w:rsidR="00D9531B" w:rsidRPr="002F77F6" w:rsidDel="00F037BE">
          <w:delText>were also included in this clustering (</w:delText>
        </w:r>
        <w:r w:rsidR="00D9531B" w:rsidRPr="002F77F6" w:rsidDel="00F037BE">
          <w:rPr>
            <w:color w:val="0000FF"/>
            <w:rPrChange w:id="1124" w:author="Jun Yu (MEDT)" w:date="2021-10-19T16:01:00Z">
              <w:rPr/>
            </w:rPrChange>
          </w:rPr>
          <w:delText>figure 5d</w:delText>
        </w:r>
        <w:r w:rsidR="00D9531B" w:rsidRPr="002F77F6" w:rsidDel="00F037BE">
          <w:delText xml:space="preserve">). </w:delText>
        </w:r>
        <w:r w:rsidR="004F32BE" w:rsidRPr="002F77F6" w:rsidDel="00F037BE">
          <w:delText>T</w:delText>
        </w:r>
        <w:r w:rsidR="00D9531B" w:rsidRPr="002F77F6" w:rsidDel="00F037BE">
          <w:delText xml:space="preserve">hese results were consistent with many previous studies reporting the correlations among bacteria. </w:delText>
        </w:r>
        <w:r w:rsidR="00D72E28" w:rsidRPr="002F77F6" w:rsidDel="00F037BE">
          <w:delText xml:space="preserve">Interestingly, </w:delText>
        </w:r>
        <w:r w:rsidR="00D72E28" w:rsidRPr="002F77F6" w:rsidDel="00F037BE">
          <w:rPr>
            <w:i/>
          </w:rPr>
          <w:delText xml:space="preserve">P. kudriavzevii </w:delText>
        </w:r>
        <w:r w:rsidR="00D72E28" w:rsidRPr="002F77F6" w:rsidDel="00F037BE">
          <w:delText xml:space="preserve">was the only one correlated with three of </w:delText>
        </w:r>
        <w:r w:rsidR="00197BA3" w:rsidRPr="002F77F6" w:rsidDel="00F037BE">
          <w:delText xml:space="preserve">the </w:delText>
        </w:r>
        <w:r w:rsidR="00D72E28" w:rsidRPr="002F77F6" w:rsidDel="00F037BE">
          <w:delText xml:space="preserve">four probiotics. </w:delText>
        </w:r>
        <w:r w:rsidR="00852BD9" w:rsidRPr="002F77F6" w:rsidDel="00F037BE">
          <w:delText>In previous research</w:delText>
        </w:r>
        <w:r w:rsidR="00852BD9" w:rsidRPr="002F77F6" w:rsidDel="00F037BE">
          <w:rPr>
            <w:rPrChange w:id="1125" w:author="Jun Yu (MEDT)" w:date="2021-10-19T16:01:00Z">
              <w:rPr/>
            </w:rPrChange>
          </w:rPr>
          <w:fldChar w:fldCharType="begin"/>
        </w:r>
        <w:r w:rsidR="00FD106C" w:rsidRPr="002F77F6" w:rsidDel="00F037BE">
          <w:delInstrText xml:space="preserve"> ADDIN ZOTERO_ITEM CSL_CITATION {"citationID":"a1oii05r3jl","properties":{"formattedCitation":"\\super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delInstrText>
        </w:r>
        <w:r w:rsidR="00FD106C" w:rsidRPr="002F77F6" w:rsidDel="00F037BE">
          <w:rPr>
            <w:rFonts w:hint="eastAsia"/>
          </w:rPr>
          <w:delInstrText>′</w:delInstrText>
        </w:r>
        <w:r w:rsidR="00FD106C" w:rsidRPr="002F77F6" w:rsidDel="00F037BE">
          <w:del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delInstrText>
        </w:r>
        <w:r w:rsidR="00852BD9" w:rsidRPr="002F77F6" w:rsidDel="00F037BE">
          <w:rPr>
            <w:rPrChange w:id="1126" w:author="Jun Yu (MEDT)" w:date="2021-10-19T16:01:00Z">
              <w:rPr/>
            </w:rPrChange>
          </w:rPr>
          <w:fldChar w:fldCharType="separate"/>
        </w:r>
        <w:r w:rsidR="00FD106C" w:rsidRPr="002F77F6" w:rsidDel="00F037BE">
          <w:rPr>
            <w:kern w:val="0"/>
            <w:vertAlign w:val="superscript"/>
          </w:rPr>
          <w:delText>52</w:delText>
        </w:r>
        <w:r w:rsidR="00852BD9" w:rsidRPr="002F77F6" w:rsidDel="00F037BE">
          <w:rPr>
            <w:rPrChange w:id="1127" w:author="Jun Yu (MEDT)" w:date="2021-10-19T16:01:00Z">
              <w:rPr/>
            </w:rPrChange>
          </w:rPr>
          <w:fldChar w:fldCharType="end"/>
        </w:r>
        <w:r w:rsidR="00852BD9" w:rsidRPr="002F77F6" w:rsidDel="00F037BE">
          <w:delText>, c</w:delText>
        </w:r>
        <w:r w:rsidR="00D72E28" w:rsidRPr="002F77F6" w:rsidDel="00F037BE">
          <w:delText xml:space="preserve">olon cancer cell proliferation, </w:delText>
        </w:r>
        <w:r w:rsidR="007F44E7" w:rsidRPr="002F77F6" w:rsidDel="00F037BE">
          <w:delText xml:space="preserve">inhibition </w:delText>
        </w:r>
        <w:r w:rsidR="00D72E28" w:rsidRPr="002F77F6" w:rsidDel="00F037BE">
          <w:delText xml:space="preserve">of endogenous and exogenous apoptosis would be inhibited by metabolites from </w:delText>
        </w:r>
        <w:r w:rsidR="00D72E28" w:rsidRPr="002F77F6" w:rsidDel="00F037BE">
          <w:rPr>
            <w:i/>
          </w:rPr>
          <w:delText>P. kudriavzevii</w:delText>
        </w:r>
        <w:r w:rsidR="00D72E28" w:rsidRPr="002F77F6" w:rsidDel="00F037BE">
          <w:delText xml:space="preserve">. </w:delText>
        </w:r>
        <w:r w:rsidR="00D9531B" w:rsidRPr="002F77F6" w:rsidDel="00F037BE">
          <w:delText>Collectively, these findings revealed that th</w:delText>
        </w:r>
        <w:r w:rsidR="00CC1D74" w:rsidRPr="002F77F6" w:rsidDel="00F037BE">
          <w:delText xml:space="preserve">e </w:delText>
        </w:r>
        <w:r w:rsidR="004314C2" w:rsidRPr="002F77F6" w:rsidDel="00F037BE">
          <w:delText>int</w:delText>
        </w:r>
        <w:r w:rsidR="008F6C6C" w:rsidRPr="002F77F6" w:rsidDel="00F037BE">
          <w:delText>er</w:delText>
        </w:r>
        <w:r w:rsidR="00D9531B" w:rsidRPr="002F77F6" w:rsidDel="00F037BE">
          <w:delText>-</w:delText>
        </w:r>
        <w:r w:rsidR="004314C2" w:rsidRPr="002F77F6" w:rsidDel="00F037BE">
          <w:delText>fung</w:delText>
        </w:r>
        <w:r w:rsidR="00CC1D74" w:rsidRPr="002F77F6" w:rsidDel="00F037BE">
          <w:delText>al</w:delText>
        </w:r>
        <w:r w:rsidR="00D9531B" w:rsidRPr="002F77F6" w:rsidDel="00F037BE">
          <w:delText xml:space="preserve">, </w:delText>
        </w:r>
        <w:r w:rsidR="004314C2" w:rsidRPr="002F77F6" w:rsidDel="00F037BE">
          <w:delText>fung</w:delText>
        </w:r>
        <w:r w:rsidR="00CC1D74" w:rsidRPr="002F77F6" w:rsidDel="00F037BE">
          <w:delText>al</w:delText>
        </w:r>
        <w:r w:rsidR="00D9531B" w:rsidRPr="002F77F6" w:rsidDel="00F037BE">
          <w:delText>-bacteria</w:delText>
        </w:r>
        <w:r w:rsidR="00CC1D74" w:rsidRPr="002F77F6" w:rsidDel="00F037BE">
          <w:delText>l</w:delText>
        </w:r>
        <w:r w:rsidR="00D9531B" w:rsidRPr="002F77F6" w:rsidDel="00F037BE">
          <w:delText xml:space="preserve"> and bacteria</w:delText>
        </w:r>
        <w:r w:rsidR="00CC1D74" w:rsidRPr="002F77F6" w:rsidDel="00F037BE">
          <w:delText>l</w:delText>
        </w:r>
        <w:r w:rsidR="00D9531B" w:rsidRPr="002F77F6" w:rsidDel="00F037BE">
          <w:delText>-bacteria</w:delText>
        </w:r>
        <w:r w:rsidR="00CC1D74" w:rsidRPr="002F77F6" w:rsidDel="00F037BE">
          <w:delText>l correlations</w:delText>
        </w:r>
        <w:r w:rsidR="00D9531B" w:rsidRPr="002F77F6" w:rsidDel="00F037BE">
          <w:delText xml:space="preserve"> were </w:delText>
        </w:r>
        <w:r w:rsidR="0088212D" w:rsidRPr="002F77F6" w:rsidDel="00F037BE">
          <w:delText xml:space="preserve">significantly </w:delText>
        </w:r>
        <w:r w:rsidR="00D9531B" w:rsidRPr="002F77F6" w:rsidDel="00F037BE">
          <w:delText>different in CRC</w:delText>
        </w:r>
        <w:r w:rsidR="00881177" w:rsidRPr="002F77F6" w:rsidDel="00F037BE">
          <w:delText xml:space="preserve">. The specific relationships between </w:delText>
        </w:r>
        <w:r w:rsidR="00881177" w:rsidRPr="002F77F6" w:rsidDel="00F037BE">
          <w:rPr>
            <w:i/>
          </w:rPr>
          <w:delText>A. rambellii</w:delText>
        </w:r>
        <w:r w:rsidR="00881177" w:rsidRPr="002F77F6" w:rsidDel="00F037BE">
          <w:delText xml:space="preserve"> with CRC-carcinogen and </w:delText>
        </w:r>
        <w:r w:rsidR="00881177" w:rsidRPr="002F77F6" w:rsidDel="00F037BE">
          <w:rPr>
            <w:i/>
          </w:rPr>
          <w:delText>P. kudriavzevii</w:delText>
        </w:r>
        <w:r w:rsidR="00881177" w:rsidRPr="002F77F6" w:rsidDel="00F037BE">
          <w:delText xml:space="preserve"> with CRC-probiotics revealed that </w:delText>
        </w:r>
        <w:r w:rsidR="004314C2" w:rsidRPr="002F77F6" w:rsidDel="00F037BE">
          <w:delText>fungi</w:delText>
        </w:r>
        <w:r w:rsidR="00881177" w:rsidRPr="002F77F6" w:rsidDel="00F037BE">
          <w:delText xml:space="preserve"> </w:delText>
        </w:r>
        <w:r w:rsidR="007568D6" w:rsidRPr="002F77F6" w:rsidDel="00F037BE">
          <w:delText xml:space="preserve">might play an important role in CRC development or be </w:delText>
        </w:r>
        <w:r w:rsidR="00322E7E" w:rsidRPr="002F77F6" w:rsidDel="00F037BE">
          <w:delText>potential predictive biomarkers</w:delText>
        </w:r>
        <w:r w:rsidR="00881177" w:rsidRPr="002F77F6" w:rsidDel="00F037BE">
          <w:delText>.</w:delText>
        </w:r>
      </w:del>
      <w:commentRangeStart w:id="1128"/>
      <w:ins w:id="1129" w:author="Jun Yu (MEDT)" w:date="2021-10-19T10:57:00Z">
        <w:r w:rsidR="008C161B" w:rsidRPr="002F77F6">
          <w:t xml:space="preserve">Fecal fungal-bacterial biomarkers to </w:t>
        </w:r>
        <w:proofErr w:type="spellStart"/>
        <w:r w:rsidR="008C161B" w:rsidRPr="002F77F6">
          <w:t>distingruish</w:t>
        </w:r>
        <w:proofErr w:type="spellEnd"/>
        <w:r w:rsidR="008C161B" w:rsidRPr="002F77F6">
          <w:t xml:space="preserve"> CRC patients from healthy subjects</w:t>
        </w:r>
        <w:commentRangeEnd w:id="1128"/>
        <w:r w:rsidR="008C161B" w:rsidRPr="002F77F6">
          <w:rPr>
            <w:rStyle w:val="CommentReference"/>
          </w:rPr>
          <w:commentReference w:id="1128"/>
        </w:r>
      </w:ins>
    </w:p>
    <w:p w14:paraId="6E391BE9" w14:textId="4A818A70" w:rsidR="008C161B" w:rsidRPr="002F77F6" w:rsidRDefault="008C161B" w:rsidP="008C161B">
      <w:pPr>
        <w:spacing w:before="0" w:after="0"/>
        <w:rPr>
          <w:ins w:id="1130" w:author="Jun Yu (MEDT)" w:date="2021-10-19T10:57:00Z"/>
        </w:rPr>
      </w:pPr>
      <w:ins w:id="1131" w:author="Jun Yu (MEDT)" w:date="2021-10-19T10:57:00Z">
        <w:r w:rsidRPr="002F77F6">
          <w:t>In previous researches</w:t>
        </w:r>
        <w:r w:rsidRPr="002F77F6">
          <w:fldChar w:fldCharType="begin"/>
        </w:r>
      </w:ins>
      <w:r w:rsidR="00594D09" w:rsidRPr="002F77F6">
        <w:instrText xml:space="preserve"> ADDIN ZOTERO_ITEM CSL_CITATION {"citationID":"a13sph94emg","properties":{"formattedCitation":"\\super 7,8\\nosupersub{}","plainCitation":"7,8","noteIndex":0},"citationItems":[{"id":93,"uris":["http://zotero.org/users/7908919/items/ZDKZ4WLF"],"uri":["http://zotero.org/users/7908919/items/ZDKZ4WLF"],"itemData":{"id":93,"type":"article-journal","container-title":"Nature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1132" w:author="Jun Yu (MEDT)" w:date="2021-10-19T10:57:00Z">
        <w:r w:rsidRPr="002F77F6">
          <w:fldChar w:fldCharType="separate"/>
        </w:r>
      </w:ins>
      <w:r w:rsidR="00594D09" w:rsidRPr="002F77F6">
        <w:rPr>
          <w:kern w:val="0"/>
          <w:vertAlign w:val="superscript"/>
        </w:rPr>
        <w:t>7,8</w:t>
      </w:r>
      <w:ins w:id="1133" w:author="Jun Yu (MEDT)" w:date="2021-10-19T10:57:00Z">
        <w:r w:rsidRPr="002F77F6">
          <w:fldChar w:fldCharType="end"/>
        </w:r>
        <w:r w:rsidRPr="002F77F6">
          <w:t>, the classifier distinguishing CRC patients from healthy individuals was trained using bacterial markers only. We</w:t>
        </w:r>
      </w:ins>
      <w:ins w:id="1134" w:author="Jun Yu (MEDT)" w:date="2021-10-19T16:02:00Z">
        <w:r w:rsidR="00F037BE" w:rsidRPr="002F77F6">
          <w:t xml:space="preserve"> examined if </w:t>
        </w:r>
      </w:ins>
      <w:ins w:id="1135" w:author="Jun Yu (MEDT)" w:date="2021-10-19T10:57:00Z">
        <w:r w:rsidRPr="002F77F6">
          <w:t xml:space="preserve">the fungal markers identified in this study could improve the accuracy of the classifier and further increase the potential of using fecal metagenomic markers to early identify CRC patients from the population. We trained the model with single feature or multiple features to distinguish CRC from healthy individuals. Single feature refers to using only one fungus </w:t>
        </w:r>
        <w:del w:id="1136" w:author="LIN, Yufeng" w:date="2021-10-26T14:15:00Z">
          <w:r w:rsidRPr="002F77F6" w:rsidDel="00B55B76">
            <w:delText>and</w:delText>
          </w:r>
        </w:del>
      </w:ins>
      <w:ins w:id="1137" w:author="LIN, Yufeng" w:date="2021-10-26T14:15:00Z">
        <w:r w:rsidR="00B55B76" w:rsidRPr="002F77F6">
          <w:t>or</w:t>
        </w:r>
      </w:ins>
      <w:ins w:id="1138" w:author="Jun Yu (MEDT)" w:date="2021-10-19T10:57:00Z">
        <w:r w:rsidRPr="002F77F6">
          <w:t xml:space="preserve"> bacteria in the core set as the predictor of the model. Whereas, multiple features refer to using a consortium of pure bacteria, pure fungi or a combination of fungi and bacteria in the core set as the predictor. Among the single-feature </w:t>
        </w:r>
        <w:r w:rsidRPr="002F77F6">
          <w:lastRenderedPageBreak/>
          <w:t>models, the average AUC value of the six features was greater than 60%. These include four bacteria (</w:t>
        </w:r>
        <w:r w:rsidRPr="002F77F6">
          <w:rPr>
            <w:i/>
            <w:iCs/>
          </w:rPr>
          <w:t>Fusobacterium nucleatum</w:t>
        </w:r>
        <w:r w:rsidRPr="002F77F6">
          <w:t xml:space="preserve">, </w:t>
        </w:r>
        <w:r w:rsidRPr="002F77F6">
          <w:rPr>
            <w:i/>
            <w:iCs/>
          </w:rPr>
          <w:t>Parvimonas micra</w:t>
        </w:r>
        <w:r w:rsidRPr="002F77F6">
          <w:t xml:space="preserve">, </w:t>
        </w:r>
        <w:r w:rsidRPr="002F77F6">
          <w:rPr>
            <w:i/>
            <w:iCs/>
          </w:rPr>
          <w:t>Gemella morbillorum</w:t>
        </w:r>
        <w:r w:rsidRPr="002F77F6">
          <w:t xml:space="preserve">, and </w:t>
        </w:r>
        <w:r w:rsidRPr="002F77F6">
          <w:rPr>
            <w:i/>
            <w:iCs/>
          </w:rPr>
          <w:t>Porphyromonas asaccharolytica</w:t>
        </w:r>
        <w:r w:rsidRPr="002F77F6">
          <w:t>) and two fungi (</w:t>
        </w:r>
        <w:r w:rsidRPr="002F77F6">
          <w:rPr>
            <w:i/>
            <w:iCs/>
          </w:rPr>
          <w:t>Aspergillus rambellii</w:t>
        </w:r>
        <w:r w:rsidRPr="002F77F6">
          <w:t xml:space="preserve"> and </w:t>
        </w:r>
        <w:r w:rsidRPr="002F77F6">
          <w:rPr>
            <w:i/>
            <w:iCs/>
          </w:rPr>
          <w:t>Aspergillus kawachii</w:t>
        </w:r>
        <w:r w:rsidRPr="002F77F6">
          <w:t>) (</w:t>
        </w:r>
        <w:r w:rsidRPr="002F77F6">
          <w:rPr>
            <w:color w:val="0000FF"/>
          </w:rPr>
          <w:t>table 2</w:t>
        </w:r>
        <w:r w:rsidRPr="002F77F6">
          <w:t xml:space="preserve">). Among these, </w:t>
        </w:r>
        <w:r w:rsidRPr="002F77F6">
          <w:rPr>
            <w:i/>
            <w:iCs/>
          </w:rPr>
          <w:t>P. micra</w:t>
        </w:r>
        <w:r w:rsidRPr="002F77F6">
          <w:t xml:space="preserve"> showed the best performance, with an average AUC value of 67.79%, but it played a bad performance in 2016_VogtmannE (AUC: 56.15%), in which </w:t>
        </w:r>
        <w:r w:rsidRPr="002F77F6">
          <w:rPr>
            <w:i/>
            <w:iCs/>
          </w:rPr>
          <w:t>A. rambellii</w:t>
        </w:r>
        <w:r w:rsidRPr="002F77F6">
          <w:t xml:space="preserve"> performed the best (AUC: 67.57%). It revealed that the predictive values of fungi might supplement the bacteria in some situations. Next, we wanted to know whether the classifier model would be improved when using a combination of fungi and bacteria as the predictors. We trained and compared the multi-features model with pure fungi, bacteria, and the fungal-bacterial combination, containing 17, 12, and 14 species respectively (</w:t>
        </w:r>
        <w:r w:rsidRPr="002F77F6">
          <w:rPr>
            <w:color w:val="0000FF"/>
          </w:rPr>
          <w:t xml:space="preserve">figure </w:t>
        </w:r>
      </w:ins>
      <w:ins w:id="1139" w:author="Jun Yu (MEDT)" w:date="2021-10-19T16:03:00Z">
        <w:del w:id="1140" w:author="LIN, Yufeng" w:date="2021-10-26T14:17:00Z">
          <w:r w:rsidR="00F037BE" w:rsidRPr="002F77F6" w:rsidDel="00B55B76">
            <w:rPr>
              <w:color w:val="0000FF"/>
            </w:rPr>
            <w:delText>7</w:delText>
          </w:r>
        </w:del>
      </w:ins>
      <w:ins w:id="1141" w:author="LIN, Yufeng" w:date="2021-10-26T14:17:00Z">
        <w:r w:rsidR="00B55B76" w:rsidRPr="002F77F6">
          <w:rPr>
            <w:color w:val="0000FF"/>
          </w:rPr>
          <w:t>5</w:t>
        </w:r>
      </w:ins>
      <w:ins w:id="1142" w:author="Jun Yu (MEDT)" w:date="2021-10-19T10:57:00Z">
        <w:r w:rsidRPr="002F77F6">
          <w:rPr>
            <w:color w:val="0000FF"/>
          </w:rPr>
          <w:t xml:space="preserve">a, supplementary figure </w:t>
        </w:r>
        <w:del w:id="1143" w:author="LIN, Yufeng" w:date="2021-10-26T14:19:00Z">
          <w:r w:rsidRPr="002F77F6" w:rsidDel="00B55B76">
            <w:rPr>
              <w:color w:val="0000FF"/>
            </w:rPr>
            <w:delText>3</w:delText>
          </w:r>
        </w:del>
      </w:ins>
      <w:ins w:id="1144" w:author="LIN, Yufeng" w:date="2021-10-26T14:19:00Z">
        <w:r w:rsidR="00B55B76" w:rsidRPr="002F77F6">
          <w:rPr>
            <w:color w:val="0000FF"/>
          </w:rPr>
          <w:t>7</w:t>
        </w:r>
      </w:ins>
      <w:ins w:id="1145" w:author="Jun Yu (MEDT)" w:date="2021-10-19T10:57:00Z">
        <w:r w:rsidRPr="002F77F6">
          <w:t xml:space="preserve">). Unexpectedly, the fungal classifier played more accurate role than the bacterial one in 2016_VogtmannE (fungi: 77.27% vs bacteria: 70.63%) and 2019_WirbelJ (fungi: 93.23% vs bacterial 89.39%). The AUC of classifier with combined fungal and bacterial markers was 1.44% - 10.60% </w:t>
        </w:r>
      </w:ins>
      <w:ins w:id="1146" w:author="LIN, Yufeng" w:date="2021-10-26T14:20:00Z">
        <w:r w:rsidR="00B55B76" w:rsidRPr="002F77F6">
          <w:t xml:space="preserve">relative change </w:t>
        </w:r>
      </w:ins>
      <w:ins w:id="1147" w:author="Jun Yu (MEDT)" w:date="2021-10-19T10:57:00Z">
        <w:del w:id="1148" w:author="LIN, Yufeng" w:date="2021-10-26T14:20:00Z">
          <w:r w:rsidRPr="002F77F6" w:rsidDel="00B55B76">
            <w:delText xml:space="preserve">greater </w:delText>
          </w:r>
        </w:del>
      </w:ins>
      <w:ins w:id="1149" w:author="LIN, Yufeng" w:date="2021-10-26T14:20:00Z">
        <w:r w:rsidR="00B55B76" w:rsidRPr="002F77F6">
          <w:t xml:space="preserve">higher </w:t>
        </w:r>
      </w:ins>
      <w:ins w:id="1150" w:author="Jun Yu (MEDT)" w:date="2021-10-19T10:57:00Z">
        <w:r w:rsidRPr="002F77F6">
          <w:t>than the bacterial classifier in seven of eight cohorts (</w:t>
        </w:r>
        <w:r w:rsidRPr="002F77F6">
          <w:rPr>
            <w:color w:val="0000FF"/>
          </w:rPr>
          <w:t xml:space="preserve">figure </w:t>
        </w:r>
      </w:ins>
      <w:ins w:id="1151" w:author="Jun Yu (MEDT)" w:date="2021-10-19T16:03:00Z">
        <w:del w:id="1152" w:author="LIN, Yufeng" w:date="2021-10-26T14:20:00Z">
          <w:r w:rsidR="00F037BE" w:rsidRPr="002F77F6" w:rsidDel="00B55B76">
            <w:rPr>
              <w:color w:val="0000FF"/>
            </w:rPr>
            <w:delText>7</w:delText>
          </w:r>
        </w:del>
      </w:ins>
      <w:ins w:id="1153" w:author="LIN, Yufeng" w:date="2021-10-26T14:20:00Z">
        <w:r w:rsidR="00B55B76" w:rsidRPr="002F77F6">
          <w:rPr>
            <w:color w:val="0000FF"/>
          </w:rPr>
          <w:t>5</w:t>
        </w:r>
      </w:ins>
      <w:ins w:id="1154" w:author="Jun Yu (MEDT)" w:date="2021-10-19T16:03:00Z">
        <w:r w:rsidR="00F037BE" w:rsidRPr="002F77F6">
          <w:rPr>
            <w:color w:val="0000FF"/>
          </w:rPr>
          <w:t>b</w:t>
        </w:r>
      </w:ins>
      <w:ins w:id="1155" w:author="Jun Yu (MEDT)" w:date="2021-10-19T10:57:00Z">
        <w:r w:rsidRPr="002F77F6">
          <w:t>). Altogether, the classifier with combined fungal and bacterial markers was more accurate than the conventional pure fungal or bacterial classifiers.</w:t>
        </w:r>
      </w:ins>
    </w:p>
    <w:p w14:paraId="6415BFB1" w14:textId="51829A0C" w:rsidR="008C161B" w:rsidRPr="002F77F6" w:rsidDel="009155E8" w:rsidRDefault="008C161B">
      <w:pPr>
        <w:widowControl/>
        <w:spacing w:before="0" w:after="0"/>
        <w:rPr>
          <w:del w:id="1156" w:author="Jun Yu (MEDT)" w:date="2021-10-19T10:57:00Z"/>
        </w:rPr>
      </w:pPr>
    </w:p>
    <w:p w14:paraId="1A5C96B4" w14:textId="77777777" w:rsidR="009155E8" w:rsidRPr="002F77F6" w:rsidRDefault="009155E8" w:rsidP="00BA0A8A">
      <w:pPr>
        <w:spacing w:before="0" w:after="0"/>
        <w:rPr>
          <w:ins w:id="1157" w:author="Jun Yu (MEDT)" w:date="2021-10-19T15:12:00Z"/>
        </w:rPr>
      </w:pPr>
    </w:p>
    <w:p w14:paraId="749764BA" w14:textId="1B00635F" w:rsidR="00BA0A8A" w:rsidRPr="002F77F6" w:rsidDel="008C161B" w:rsidRDefault="00BA0A8A" w:rsidP="00BA0A8A">
      <w:pPr>
        <w:spacing w:before="0" w:after="0"/>
        <w:rPr>
          <w:del w:id="1158" w:author="Jun Yu (MEDT)" w:date="2021-10-19T10:57:00Z"/>
        </w:rPr>
      </w:pPr>
    </w:p>
    <w:p w14:paraId="14AA41EB" w14:textId="74C3846D" w:rsidR="00867992" w:rsidRPr="002F77F6" w:rsidDel="00C80DB8" w:rsidRDefault="00867992" w:rsidP="00BA0A8A">
      <w:pPr>
        <w:widowControl/>
        <w:spacing w:before="0" w:after="0"/>
        <w:rPr>
          <w:del w:id="1159" w:author="Jun Yu (MEDT)" w:date="2021-10-18T18:20:00Z"/>
          <w:b/>
          <w:kern w:val="44"/>
        </w:rPr>
      </w:pPr>
      <w:del w:id="1160" w:author="Jun Yu (MEDT)" w:date="2021-10-19T10:57:00Z">
        <w:r w:rsidRPr="002F77F6" w:rsidDel="008C161B">
          <w:br w:type="page"/>
        </w:r>
      </w:del>
    </w:p>
    <w:p w14:paraId="62AF8E70" w14:textId="77777777" w:rsidR="00867992" w:rsidRPr="002F77F6" w:rsidRDefault="00867992">
      <w:pPr>
        <w:pStyle w:val="title10831"/>
        <w:pPrChange w:id="1161" w:author="Jun Yu (MEDT)" w:date="2021-10-18T18:20:00Z">
          <w:pPr>
            <w:pStyle w:val="title10831"/>
            <w:spacing w:before="0" w:after="0" w:line="480" w:lineRule="auto"/>
            <w:jc w:val="both"/>
          </w:pPr>
        </w:pPrChange>
      </w:pPr>
      <w:r w:rsidRPr="002F77F6">
        <w:rPr>
          <w:rPrChange w:id="1162" w:author="Jun Yu (MEDT)" w:date="2021-10-18T18:20:00Z">
            <w:rPr>
              <w:b w:val="0"/>
              <w:bCs w:val="0"/>
              <w:sz w:val="36"/>
              <w:szCs w:val="44"/>
              <w:u w:val="single"/>
            </w:rPr>
          </w:rPrChange>
        </w:rPr>
        <w:t>Discussion</w:t>
      </w:r>
    </w:p>
    <w:p w14:paraId="56A6A671" w14:textId="23E8290D" w:rsidR="007873F2" w:rsidRPr="002F77F6" w:rsidRDefault="000E2930" w:rsidP="00BA0A8A">
      <w:pPr>
        <w:spacing w:before="0" w:after="0"/>
      </w:pPr>
      <w:ins w:id="1163" w:author="Jun Yu (MEDT)" w:date="2021-10-19T16:15:00Z">
        <w:r w:rsidRPr="002F77F6">
          <w:t xml:space="preserve">Researchers mainly focused on the relationship between gut bacteria and host pathology. </w:t>
        </w:r>
        <w:del w:id="1164" w:author="LIN, Yufeng" w:date="2021-10-22T09:57:00Z">
          <w:r w:rsidRPr="002F77F6" w:rsidDel="00FE561E">
            <w:delText>Mycobiota</w:delText>
          </w:r>
        </w:del>
      </w:ins>
      <w:ins w:id="1165" w:author="LIN, Yufeng" w:date="2021-10-22T09:57:00Z">
        <w:r w:rsidR="00FE561E" w:rsidRPr="002F77F6">
          <w:t>Fungi</w:t>
        </w:r>
      </w:ins>
      <w:ins w:id="1166" w:author="Jun Yu (MEDT)" w:date="2021-10-19T16:15:00Z">
        <w:r w:rsidRPr="002F77F6">
          <w:t xml:space="preserve"> is usually overlooked because of their low proportion in the enteric microbiome</w:t>
        </w:r>
        <w:r w:rsidRPr="002F77F6">
          <w:fldChar w:fldCharType="begin"/>
        </w:r>
      </w:ins>
      <w:r w:rsidR="00FE39FC" w:rsidRPr="002F77F6">
        <w:instrText xml:space="preserve"> ADDIN ZOTERO_ITEM CSL_CITATION {"citationID":"J3uTXWDX","properties":{"formattedCitation":"\\super 47\\nosupersub{}","plainCitation":"47","noteIndex":0},"citationItems":[{"id":484,"uris":["http://zotero.org/users/7908919/items/AVI9WFNL"],"uri":["http://zotero.org/users/7908919/items/AVI9WFNL"],"itemData":{"id":484,"type":"article-journal","container-title":"PLOS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ins w:id="1167" w:author="Jun Yu (MEDT)" w:date="2021-10-19T16:15:00Z">
        <w:r w:rsidRPr="002F77F6">
          <w:fldChar w:fldCharType="separate"/>
        </w:r>
      </w:ins>
      <w:r w:rsidR="00FE39FC" w:rsidRPr="002F77F6">
        <w:rPr>
          <w:kern w:val="0"/>
          <w:vertAlign w:val="superscript"/>
        </w:rPr>
        <w:t>47</w:t>
      </w:r>
      <w:ins w:id="1168" w:author="Jun Yu (MEDT)" w:date="2021-10-19T16:15:00Z">
        <w:r w:rsidRPr="002F77F6">
          <w:fldChar w:fldCharType="end"/>
        </w:r>
        <w:r w:rsidRPr="002F77F6">
          <w:t xml:space="preserve">. </w:t>
        </w:r>
      </w:ins>
      <w:del w:id="1169" w:author="Jun Yu (MEDT)" w:date="2021-10-19T16:03:00Z">
        <w:r w:rsidR="00DD4166" w:rsidRPr="002F77F6" w:rsidDel="00F037BE">
          <w:delText>Our study</w:delText>
        </w:r>
      </w:del>
      <w:ins w:id="1170" w:author="Jun Yu (MEDT)" w:date="2021-10-19T16:03:00Z">
        <w:r w:rsidR="00F037BE" w:rsidRPr="002F77F6">
          <w:t>We</w:t>
        </w:r>
      </w:ins>
      <w:r w:rsidR="00DD4166" w:rsidRPr="002F77F6">
        <w:t xml:space="preserve"> performed the first comprehensive multi-cohort </w:t>
      </w:r>
      <w:del w:id="1171" w:author="Jun Yu (MEDT)" w:date="2021-10-19T16:03:00Z">
        <w:r w:rsidR="00DD4166" w:rsidRPr="002F77F6" w:rsidDel="00F037BE">
          <w:delText>meta-</w:delText>
        </w:r>
      </w:del>
      <w:r w:rsidR="00DD4166" w:rsidRPr="002F77F6">
        <w:t>analysis of enteric fungi shotgun metagenomics in CRC</w:t>
      </w:r>
      <w:ins w:id="1172" w:author="Jun Yu (MEDT)" w:date="2021-10-19T16:08:00Z">
        <w:r w:rsidR="00F037BE" w:rsidRPr="002F77F6">
          <w:t xml:space="preserve"> </w:t>
        </w:r>
      </w:ins>
      <w:del w:id="1173" w:author="Jun Yu (MEDT)" w:date="2021-10-19T16:09:00Z">
        <w:r w:rsidR="0099700F" w:rsidRPr="002F77F6" w:rsidDel="000E2930">
          <w:delText>.</w:delText>
        </w:r>
        <w:r w:rsidR="00DD4166" w:rsidRPr="002F77F6" w:rsidDel="000E2930">
          <w:delText xml:space="preserve"> </w:delText>
        </w:r>
        <w:r w:rsidR="0099700F" w:rsidRPr="002F77F6" w:rsidDel="000E2930">
          <w:delText xml:space="preserve">Samples </w:delText>
        </w:r>
      </w:del>
      <w:del w:id="1174" w:author="Jun Yu (MEDT)" w:date="2021-10-19T16:10:00Z">
        <w:r w:rsidR="00DD4166" w:rsidRPr="002F77F6" w:rsidDel="000E2930">
          <w:delText>from</w:delText>
        </w:r>
      </w:del>
      <w:ins w:id="1175" w:author="Jun Yu (MEDT)" w:date="2021-10-19T16:10:00Z">
        <w:r w:rsidRPr="002F77F6">
          <w:t>of</w:t>
        </w:r>
      </w:ins>
      <w:r w:rsidR="00DD4166" w:rsidRPr="002F77F6">
        <w:t xml:space="preserve"> </w:t>
      </w:r>
      <w:del w:id="1176" w:author="LIN, Yufeng" w:date="2021-10-26T14:21:00Z">
        <w:r w:rsidR="00DD4166" w:rsidRPr="002F77F6" w:rsidDel="00B55B76">
          <w:delText xml:space="preserve">eight </w:delText>
        </w:r>
      </w:del>
      <w:ins w:id="1177" w:author="LIN, Yufeng" w:date="2021-10-26T14:21:00Z">
        <w:r w:rsidR="00B55B76" w:rsidRPr="002F77F6">
          <w:t>seven</w:t>
        </w:r>
        <w:r w:rsidR="00B55B76" w:rsidRPr="002F77F6">
          <w:t xml:space="preserve"> </w:t>
        </w:r>
      </w:ins>
      <w:r w:rsidR="00DD4166" w:rsidRPr="002F77F6">
        <w:t xml:space="preserve">publicly available cohorts and </w:t>
      </w:r>
      <w:del w:id="1178" w:author="Jun Yu (MEDT)" w:date="2021-10-19T16:04:00Z">
        <w:r w:rsidR="00DD4166" w:rsidRPr="002F77F6" w:rsidDel="00F037BE">
          <w:delText xml:space="preserve">one </w:delText>
        </w:r>
      </w:del>
      <w:ins w:id="1179" w:author="Jun Yu (MEDT)" w:date="2021-10-19T16:04:00Z">
        <w:r w:rsidR="00F037BE" w:rsidRPr="002F77F6">
          <w:t xml:space="preserve">our </w:t>
        </w:r>
      </w:ins>
      <w:r w:rsidR="00DD4166" w:rsidRPr="002F77F6">
        <w:t>unpublished dataset</w:t>
      </w:r>
      <w:del w:id="1180" w:author="LIN, Yufeng" w:date="2021-10-22T09:55:00Z">
        <w:r w:rsidR="00126C1D" w:rsidRPr="002F77F6" w:rsidDel="00FE561E">
          <w:delText xml:space="preserve"> were assembled in this study</w:delText>
        </w:r>
      </w:del>
      <w:ins w:id="1181" w:author="Jun Yu (MEDT)" w:date="2021-10-19T16:09:00Z">
        <w:del w:id="1182" w:author="LIN, Yufeng" w:date="2021-10-22T09:55:00Z">
          <w:r w:rsidRPr="002F77F6" w:rsidDel="00FE561E">
            <w:delText xml:space="preserve">from </w:delText>
          </w:r>
          <w:r w:rsidRPr="002F77F6" w:rsidDel="00FE561E">
            <w:rPr>
              <w:rPrChange w:id="1183" w:author="Jun Yu (MEDT)" w:date="2021-10-19T16:09:00Z">
                <w:rPr/>
              </w:rPrChange>
            </w:rPr>
            <w:delText>?</w:delText>
          </w:r>
          <w:r w:rsidRPr="002F77F6" w:rsidDel="00FE561E">
            <w:delText xml:space="preserve"> ethinal population</w:delText>
          </w:r>
        </w:del>
      </w:ins>
      <w:r w:rsidR="00DD4166" w:rsidRPr="002F77F6">
        <w:t xml:space="preserve">. </w:t>
      </w:r>
      <w:r w:rsidR="00CE631D" w:rsidRPr="002F77F6">
        <w:t xml:space="preserve">We </w:t>
      </w:r>
      <w:r w:rsidR="00CE631D" w:rsidRPr="002F77F6">
        <w:lastRenderedPageBreak/>
        <w:t xml:space="preserve">were able to demonstrate the </w:t>
      </w:r>
      <w:del w:id="1184" w:author="Jun Yu (MEDT)" w:date="2021-10-19T16:11:00Z">
        <w:r w:rsidR="00CE631D" w:rsidRPr="002F77F6" w:rsidDel="000E2930">
          <w:delText xml:space="preserve">distinct </w:delText>
        </w:r>
      </w:del>
      <w:ins w:id="1185" w:author="Jun Yu (MEDT)" w:date="2021-10-19T16:11:00Z">
        <w:r w:rsidRPr="002F77F6">
          <w:t xml:space="preserve">universal </w:t>
        </w:r>
      </w:ins>
      <w:r w:rsidR="00CE631D" w:rsidRPr="002F77F6">
        <w:t>mycobiota alteration in CRC patients versus hea</w:t>
      </w:r>
      <w:r w:rsidR="00E81CE7" w:rsidRPr="002F77F6">
        <w:t>l</w:t>
      </w:r>
      <w:r w:rsidR="00CE631D" w:rsidRPr="002F77F6">
        <w:t xml:space="preserve">thy individuals. Using robust statistical methods, we identified differentially abundant fungi </w:t>
      </w:r>
      <w:ins w:id="1186" w:author="Jun Yu (MEDT)" w:date="2021-10-19T17:09:00Z">
        <w:r w:rsidR="00C612B1" w:rsidRPr="002F77F6">
          <w:t>and the</w:t>
        </w:r>
      </w:ins>
      <w:ins w:id="1187" w:author="Jun Yu (MEDT)" w:date="2021-10-19T17:10:00Z">
        <w:r w:rsidR="00C612B1" w:rsidRPr="002F77F6">
          <w:t>ir</w:t>
        </w:r>
      </w:ins>
      <w:ins w:id="1188" w:author="Jun Yu (MEDT)" w:date="2021-10-19T17:09:00Z">
        <w:r w:rsidR="00C612B1" w:rsidRPr="002F77F6">
          <w:t xml:space="preserve"> ecological networks </w:t>
        </w:r>
      </w:ins>
      <w:del w:id="1189" w:author="Jun Yu (MEDT)" w:date="2021-10-19T17:10:00Z">
        <w:r w:rsidR="00CE631D" w:rsidRPr="002F77F6" w:rsidDel="00C612B1">
          <w:delText>present in</w:delText>
        </w:r>
      </w:del>
      <w:ins w:id="1190" w:author="Jun Yu (MEDT)" w:date="2021-10-19T17:10:00Z">
        <w:r w:rsidR="00C612B1" w:rsidRPr="002F77F6">
          <w:t>in stages of</w:t>
        </w:r>
      </w:ins>
      <w:r w:rsidR="00CE631D" w:rsidRPr="002F77F6">
        <w:t xml:space="preserve"> CRC </w:t>
      </w:r>
      <w:del w:id="1191" w:author="Jun Yu (MEDT)" w:date="2021-10-19T17:10:00Z">
        <w:r w:rsidR="00CE631D" w:rsidRPr="002F77F6" w:rsidDel="00C612B1">
          <w:delText>patients</w:delText>
        </w:r>
      </w:del>
      <w:ins w:id="1192" w:author="Jun Yu (MEDT)" w:date="2021-10-19T17:10:00Z">
        <w:r w:rsidR="00C612B1" w:rsidRPr="002F77F6">
          <w:t>progression</w:t>
        </w:r>
      </w:ins>
      <w:ins w:id="1193" w:author="Jun Yu (MEDT)" w:date="2021-10-19T17:11:00Z">
        <w:r w:rsidR="00C612B1" w:rsidRPr="002F77F6">
          <w:t xml:space="preserve">. </w:t>
        </w:r>
      </w:ins>
      <w:del w:id="1194" w:author="Jun Yu (MEDT)" w:date="2021-10-19T17:11:00Z">
        <w:r w:rsidR="00E81CE7" w:rsidRPr="002F77F6" w:rsidDel="00C612B1">
          <w:delText>,</w:delText>
        </w:r>
        <w:r w:rsidR="00CE631D" w:rsidRPr="002F77F6" w:rsidDel="00C612B1">
          <w:delText xml:space="preserve"> </w:delText>
        </w:r>
      </w:del>
      <w:del w:id="1195" w:author="Jun Yu (MEDT)" w:date="2021-10-19T17:07:00Z">
        <w:r w:rsidR="00CE631D" w:rsidRPr="002F77F6" w:rsidDel="00467AC1">
          <w:delText xml:space="preserve">which could be used together with bacterial markers to improve the accuracy of distinguishing CRC patients from tumor-free healthy individuals based on fecal metagenomes. </w:delText>
        </w:r>
      </w:del>
      <w:del w:id="1196" w:author="Jun Yu (MEDT)" w:date="2021-10-19T17:11:00Z">
        <w:r w:rsidR="00CE631D" w:rsidRPr="002F77F6" w:rsidDel="00C612B1">
          <w:delText>Our DAGC analysis further inferred the correlations among fungal markers and bacterial markers identified</w:delText>
        </w:r>
        <w:r w:rsidR="00126C1D" w:rsidRPr="002F77F6" w:rsidDel="00C612B1">
          <w:delText xml:space="preserve">. We further calculated the </w:delText>
        </w:r>
        <w:r w:rsidR="00CE631D" w:rsidRPr="002F77F6" w:rsidDel="00C612B1">
          <w:delText>correlation differences in CRC patients versus healthy controls</w:delText>
        </w:r>
        <w:r w:rsidR="00E81CE7" w:rsidRPr="002F77F6" w:rsidDel="00C612B1">
          <w:delText>,</w:delText>
        </w:r>
        <w:r w:rsidR="00126C1D" w:rsidRPr="002F77F6" w:rsidDel="00C612B1">
          <w:delText xml:space="preserve"> which </w:delText>
        </w:r>
        <w:r w:rsidR="0099700F" w:rsidRPr="002F77F6" w:rsidDel="00C612B1">
          <w:delText xml:space="preserve">revealed the potential fungi-bacterial interactions associated with CRC pathogenesis. </w:delText>
        </w:r>
      </w:del>
      <w:del w:id="1197" w:author="Jun Yu (MEDT)" w:date="2021-10-19T16:11:00Z">
        <w:r w:rsidR="00C82F35" w:rsidRPr="002F77F6" w:rsidDel="000E2930">
          <w:rPr>
            <w:b/>
          </w:rPr>
          <w:delText>[TBA]</w:delText>
        </w:r>
      </w:del>
    </w:p>
    <w:p w14:paraId="5152EB08" w14:textId="57E7A67B" w:rsidR="0072796B" w:rsidRPr="002F77F6" w:rsidDel="00FE561E" w:rsidRDefault="0072796B" w:rsidP="00BA0A8A">
      <w:pPr>
        <w:spacing w:before="0" w:after="0"/>
        <w:rPr>
          <w:ins w:id="1198" w:author="Jun Yu (MEDT)" w:date="2021-10-18T15:11:00Z"/>
          <w:del w:id="1199" w:author="LIN, Yufeng" w:date="2021-10-22T09:56:00Z"/>
        </w:rPr>
      </w:pPr>
    </w:p>
    <w:p w14:paraId="02ECDD6E" w14:textId="757696D2" w:rsidR="0012784A" w:rsidRPr="002F77F6" w:rsidDel="00FE561E" w:rsidRDefault="0012784A" w:rsidP="00BA0A8A">
      <w:pPr>
        <w:spacing w:before="0" w:after="0"/>
        <w:rPr>
          <w:del w:id="1200" w:author="LIN, Yufeng" w:date="2021-10-22T09:56:00Z"/>
          <w:rPrChange w:id="1201" w:author="Jun Yu (MEDT)" w:date="2021-10-19T16:16:00Z">
            <w:rPr>
              <w:del w:id="1202" w:author="LIN, Yufeng" w:date="2021-10-22T09:56:00Z"/>
            </w:rPr>
          </w:rPrChange>
        </w:rPr>
      </w:pPr>
      <w:commentRangeStart w:id="1203"/>
      <w:del w:id="1204" w:author="LIN, Yufeng" w:date="2021-10-22T09:56:00Z">
        <w:r w:rsidRPr="00C77F17" w:rsidDel="00FE561E">
          <w:delText>Previous</w:delText>
        </w:r>
        <w:r w:rsidR="007873F2" w:rsidRPr="002F77F6" w:rsidDel="00FE561E">
          <w:rPr>
            <w:rPrChange w:id="1205" w:author="Jun Yu (MEDT)" w:date="2021-10-19T16:16:00Z">
              <w:rPr/>
            </w:rPrChange>
          </w:rPr>
          <w:delText>ly,</w:delText>
        </w:r>
        <w:r w:rsidRPr="002F77F6" w:rsidDel="00FE561E">
          <w:rPr>
            <w:rPrChange w:id="1206" w:author="Jun Yu (MEDT)" w:date="2021-10-19T16:16:00Z">
              <w:rPr/>
            </w:rPrChange>
          </w:rPr>
          <w:delText xml:space="preserve"> research</w:delText>
        </w:r>
        <w:r w:rsidR="007873F2" w:rsidRPr="002F77F6" w:rsidDel="00FE561E">
          <w:rPr>
            <w:rPrChange w:id="1207" w:author="Jun Yu (MEDT)" w:date="2021-10-19T16:16:00Z">
              <w:rPr/>
            </w:rPrChange>
          </w:rPr>
          <w:delText>ers</w:delText>
        </w:r>
        <w:r w:rsidRPr="002F77F6" w:rsidDel="00FE561E">
          <w:rPr>
            <w:rPrChange w:id="1208" w:author="Jun Yu (MEDT)" w:date="2021-10-19T16:16:00Z">
              <w:rPr/>
            </w:rPrChange>
          </w:rPr>
          <w:delText xml:space="preserve"> mainly focused on the relationship between gut bacteria and host pathology. </w:delText>
        </w:r>
        <w:r w:rsidR="008946DC" w:rsidRPr="002F77F6" w:rsidDel="00FE561E">
          <w:rPr>
            <w:rPrChange w:id="1209" w:author="Jun Yu (MEDT)" w:date="2021-10-19T16:16:00Z">
              <w:rPr/>
            </w:rPrChange>
          </w:rPr>
          <w:delText>My</w:delText>
        </w:r>
        <w:r w:rsidR="007873F2" w:rsidRPr="002F77F6" w:rsidDel="00FE561E">
          <w:rPr>
            <w:rPrChange w:id="1210" w:author="Jun Yu (MEDT)" w:date="2021-10-19T16:16:00Z">
              <w:rPr/>
            </w:rPrChange>
          </w:rPr>
          <w:delText xml:space="preserve">cobiota is usually </w:delText>
        </w:r>
        <w:r w:rsidR="004A30C1" w:rsidRPr="002F77F6" w:rsidDel="00FE561E">
          <w:rPr>
            <w:rPrChange w:id="1211" w:author="Jun Yu (MEDT)" w:date="2021-10-19T16:16:00Z">
              <w:rPr/>
            </w:rPrChange>
          </w:rPr>
          <w:delText>overlooked</w:delText>
        </w:r>
        <w:r w:rsidRPr="002F77F6" w:rsidDel="00FE561E">
          <w:rPr>
            <w:rPrChange w:id="1212" w:author="Jun Yu (MEDT)" w:date="2021-10-19T16:16:00Z">
              <w:rPr/>
            </w:rPrChange>
          </w:rPr>
          <w:delText xml:space="preserve"> because of their low proportion in the enteric microbiome</w:delText>
        </w:r>
        <w:r w:rsidRPr="002F77F6" w:rsidDel="00FE561E">
          <w:rPr>
            <w:rPrChange w:id="1213" w:author="Jun Yu (MEDT)" w:date="2021-10-19T16:16:00Z">
              <w:rPr/>
            </w:rPrChange>
          </w:rPr>
          <w:fldChar w:fldCharType="begin"/>
        </w:r>
        <w:r w:rsidR="00FD106C" w:rsidRPr="002F77F6" w:rsidDel="00FE561E">
          <w:rPr>
            <w:rPrChange w:id="1214" w:author="Jun Yu (MEDT)" w:date="2021-10-19T16:16:00Z">
              <w:rPr/>
            </w:rPrChange>
          </w:rPr>
          <w:delInstrText xml:space="preserve"> ADDIN ZOTERO_ITEM CSL_CITATION {"citationID":"J3uTXWDX","properties":{"formattedCitation":"\\super 53\\nosupersub{}","plainCitation":"53","noteIndex":0},"citationItems":[{"id":216,"uris":["http://zotero.org/users/7908919/items/AVI9WFNL"],"uri":["http://zotero.org/users/7908919/items/AVI9WFNL"],"itemData":{"id":216,"type":"article-journal","container-title":"PLOS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delInstrText>
        </w:r>
        <w:r w:rsidRPr="002F77F6" w:rsidDel="00FE561E">
          <w:rPr>
            <w:rPrChange w:id="1215" w:author="Jun Yu (MEDT)" w:date="2021-10-19T16:16:00Z">
              <w:rPr/>
            </w:rPrChange>
          </w:rPr>
          <w:fldChar w:fldCharType="separate"/>
        </w:r>
        <w:r w:rsidRPr="002F77F6" w:rsidDel="00FE561E">
          <w:rPr>
            <w:kern w:val="0"/>
            <w:vertAlign w:val="superscript"/>
            <w:rPrChange w:id="1216" w:author="Jun Yu (MEDT)" w:date="2021-10-19T16:16:00Z">
              <w:rPr>
                <w:kern w:val="0"/>
                <w:vertAlign w:val="superscript"/>
              </w:rPr>
            </w:rPrChange>
          </w:rPr>
          <w:delText>53</w:delText>
        </w:r>
        <w:r w:rsidRPr="002F77F6" w:rsidDel="00FE561E">
          <w:rPr>
            <w:rPrChange w:id="1217" w:author="Jun Yu (MEDT)" w:date="2021-10-19T16:16:00Z">
              <w:rPr/>
            </w:rPrChange>
          </w:rPr>
          <w:fldChar w:fldCharType="end"/>
        </w:r>
        <w:r w:rsidRPr="002F77F6" w:rsidDel="00FE561E">
          <w:rPr>
            <w:rPrChange w:id="1218" w:author="Jun Yu (MEDT)" w:date="2021-10-19T16:16:00Z">
              <w:rPr/>
            </w:rPrChange>
          </w:rPr>
          <w:delText xml:space="preserve">. </w:delText>
        </w:r>
        <w:r w:rsidR="001D6162" w:rsidRPr="002F77F6" w:rsidDel="00FE561E">
          <w:rPr>
            <w:rPrChange w:id="1219" w:author="Jun Yu (MEDT)" w:date="2021-10-19T16:16:00Z">
              <w:rPr/>
            </w:rPrChange>
          </w:rPr>
          <w:delText xml:space="preserve">From our </w:delText>
        </w:r>
        <w:r w:rsidRPr="002F77F6" w:rsidDel="00FE561E">
          <w:rPr>
            <w:rPrChange w:id="1220" w:author="Jun Yu (MEDT)" w:date="2021-10-19T16:16:00Z">
              <w:rPr/>
            </w:rPrChange>
          </w:rPr>
          <w:delText xml:space="preserve">alpha diversity rarefaction curve, </w:delText>
        </w:r>
        <w:r w:rsidR="00BB709E" w:rsidRPr="002F77F6" w:rsidDel="00FE561E">
          <w:rPr>
            <w:rPrChange w:id="1221" w:author="Jun Yu (MEDT)" w:date="2021-10-19T16:16:00Z">
              <w:rPr/>
            </w:rPrChange>
          </w:rPr>
          <w:delText xml:space="preserve">a sequencing depth of at least ten thousand reads is required </w:delText>
        </w:r>
        <w:r w:rsidR="00444049" w:rsidRPr="002F77F6" w:rsidDel="00FE561E">
          <w:rPr>
            <w:rPrChange w:id="1222" w:author="Jun Yu (MEDT)" w:date="2021-10-19T16:16:00Z">
              <w:rPr/>
            </w:rPrChange>
          </w:rPr>
          <w:delText xml:space="preserve">to study </w:delText>
        </w:r>
        <w:r w:rsidRPr="002F77F6" w:rsidDel="00FE561E">
          <w:rPr>
            <w:rPrChange w:id="1223" w:author="Jun Yu (MEDT)" w:date="2021-10-19T16:16:00Z">
              <w:rPr/>
            </w:rPrChange>
          </w:rPr>
          <w:delText xml:space="preserve">enteric fungi. </w:delText>
        </w:r>
        <w:r w:rsidR="00580825" w:rsidRPr="002F77F6" w:rsidDel="00FE561E">
          <w:rPr>
            <w:rPrChange w:id="1224" w:author="Jun Yu (MEDT)" w:date="2021-10-19T16:16:00Z">
              <w:rPr/>
            </w:rPrChange>
          </w:rPr>
          <w:delText xml:space="preserve">To improve credibility and accuracy, we adopted strict criteria to </w:delText>
        </w:r>
        <w:r w:rsidR="007A0762" w:rsidRPr="002F77F6" w:rsidDel="00FE561E">
          <w:rPr>
            <w:rPrChange w:id="1225" w:author="Jun Yu (MEDT)" w:date="2021-10-19T16:16:00Z">
              <w:rPr/>
            </w:rPrChange>
          </w:rPr>
          <w:delText>obtain</w:delText>
        </w:r>
        <w:r w:rsidR="00580825" w:rsidRPr="002F77F6" w:rsidDel="00FE561E">
          <w:rPr>
            <w:rPrChange w:id="1226" w:author="Jun Yu (MEDT)" w:date="2021-10-19T16:16:00Z">
              <w:rPr/>
            </w:rPrChange>
          </w:rPr>
          <w:delText xml:space="preserve"> 1,329 from 2,052, </w:delText>
        </w:r>
        <w:r w:rsidR="007A0762" w:rsidRPr="002F77F6" w:rsidDel="00FE561E">
          <w:rPr>
            <w:rPrChange w:id="1227" w:author="Jun Yu (MEDT)" w:date="2021-10-19T16:16:00Z">
              <w:rPr/>
            </w:rPrChange>
          </w:rPr>
          <w:delText>by filtering low quality samples</w:delText>
        </w:r>
        <w:r w:rsidR="00580825" w:rsidRPr="002F77F6" w:rsidDel="00FE561E">
          <w:rPr>
            <w:rPrChange w:id="1228" w:author="Jun Yu (MEDT)" w:date="2021-10-19T16:16:00Z">
              <w:rPr/>
            </w:rPrChange>
          </w:rPr>
          <w:fldChar w:fldCharType="begin"/>
        </w:r>
        <w:r w:rsidR="002454EB" w:rsidRPr="002F77F6" w:rsidDel="00FE561E">
          <w:delInstrText xml:space="preserve"> ADDIN ZOTERO_ITEM CSL_CITATION {"citationID":"arrnnodak0","properties":{"formattedCitation":"\\super 23,54\\nosupersub{}","plainCitation":"23,54","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delInstrText>
        </w:r>
        <w:r w:rsidR="00580825" w:rsidRPr="002F77F6" w:rsidDel="00FE561E">
          <w:rPr>
            <w:rPrChange w:id="1229" w:author="Jun Yu (MEDT)" w:date="2021-10-19T16:16:00Z">
              <w:rPr/>
            </w:rPrChange>
          </w:rPr>
          <w:fldChar w:fldCharType="separate"/>
        </w:r>
        <w:r w:rsidR="002454EB" w:rsidRPr="002F77F6" w:rsidDel="00FE561E">
          <w:rPr>
            <w:kern w:val="0"/>
            <w:vertAlign w:val="superscript"/>
          </w:rPr>
          <w:delText>23,54</w:delText>
        </w:r>
        <w:r w:rsidR="00580825" w:rsidRPr="002F77F6" w:rsidDel="00FE561E">
          <w:rPr>
            <w:rPrChange w:id="1230" w:author="Jun Yu (MEDT)" w:date="2021-10-19T16:16:00Z">
              <w:rPr/>
            </w:rPrChange>
          </w:rPr>
          <w:fldChar w:fldCharType="end"/>
        </w:r>
        <w:r w:rsidR="00580825" w:rsidRPr="002F77F6" w:rsidDel="00FE561E">
          <w:rPr>
            <w:rPrChange w:id="1231" w:author="Jun Yu (MEDT)" w:date="2021-10-19T16:16:00Z">
              <w:rPr/>
            </w:rPrChange>
          </w:rPr>
          <w:delText xml:space="preserve">. </w:delText>
        </w:r>
      </w:del>
    </w:p>
    <w:p w14:paraId="6D827A97" w14:textId="6184EBA0" w:rsidR="0072796B" w:rsidRPr="002F77F6" w:rsidDel="00FE561E" w:rsidRDefault="0072796B" w:rsidP="00BA0A8A">
      <w:pPr>
        <w:spacing w:before="0" w:after="0"/>
        <w:rPr>
          <w:ins w:id="1232" w:author="Jun Yu (MEDT)" w:date="2021-10-18T15:11:00Z"/>
          <w:del w:id="1233" w:author="LIN, Yufeng" w:date="2021-10-22T09:56:00Z"/>
          <w:rPrChange w:id="1234" w:author="Jun Yu (MEDT)" w:date="2021-10-19T16:16:00Z">
            <w:rPr>
              <w:ins w:id="1235" w:author="Jun Yu (MEDT)" w:date="2021-10-18T15:11:00Z"/>
              <w:del w:id="1236" w:author="LIN, Yufeng" w:date="2021-10-22T09:56:00Z"/>
            </w:rPr>
          </w:rPrChange>
        </w:rPr>
      </w:pPr>
    </w:p>
    <w:p w14:paraId="1BDE4607" w14:textId="688F2E14" w:rsidR="00D33202" w:rsidRPr="002F77F6" w:rsidDel="00FE561E" w:rsidRDefault="00A5201E" w:rsidP="00BA0A8A">
      <w:pPr>
        <w:spacing w:before="0" w:after="0"/>
        <w:rPr>
          <w:del w:id="1237" w:author="LIN, Yufeng" w:date="2021-10-22T09:56:00Z"/>
        </w:rPr>
      </w:pPr>
      <w:del w:id="1238" w:author="LIN, Yufeng" w:date="2021-10-22T09:56:00Z">
        <w:r w:rsidRPr="002F77F6" w:rsidDel="00FE561E">
          <w:rPr>
            <w:rPrChange w:id="1239" w:author="Jun Yu (MEDT)" w:date="2021-10-19T16:16:00Z">
              <w:rPr/>
            </w:rPrChange>
          </w:rPr>
          <w:delText>C</w:delText>
        </w:r>
        <w:r w:rsidR="00124759" w:rsidRPr="002F77F6" w:rsidDel="00FE561E">
          <w:rPr>
            <w:rPrChange w:id="1240" w:author="Jun Yu (MEDT)" w:date="2021-10-19T16:16:00Z">
              <w:rPr/>
            </w:rPrChange>
          </w:rPr>
          <w:delText>ohort heterogeneity of</w:delText>
        </w:r>
        <w:r w:rsidR="00F94A48" w:rsidRPr="002F77F6" w:rsidDel="00FE561E">
          <w:rPr>
            <w:rPrChange w:id="1241" w:author="Jun Yu (MEDT)" w:date="2021-10-19T16:16:00Z">
              <w:rPr/>
            </w:rPrChange>
          </w:rPr>
          <w:delText xml:space="preserve"> the</w:delText>
        </w:r>
        <w:r w:rsidR="00124759" w:rsidRPr="002F77F6" w:rsidDel="00FE561E">
          <w:rPr>
            <w:rPrChange w:id="1242" w:author="Jun Yu (MEDT)" w:date="2021-10-19T16:16:00Z">
              <w:rPr/>
            </w:rPrChange>
          </w:rPr>
          <w:delText xml:space="preserve"> enteric mycobiota was observed</w:delText>
        </w:r>
        <w:r w:rsidR="00F94A48" w:rsidRPr="002F77F6" w:rsidDel="00FE561E">
          <w:rPr>
            <w:rPrChange w:id="1243" w:author="Jun Yu (MEDT)" w:date="2021-10-19T16:16:00Z">
              <w:rPr/>
            </w:rPrChange>
          </w:rPr>
          <w:delText xml:space="preserve"> across different studies</w:delText>
        </w:r>
        <w:r w:rsidR="00615D1D" w:rsidRPr="002F77F6" w:rsidDel="00FE561E">
          <w:rPr>
            <w:rPrChange w:id="1244" w:author="Jun Yu (MEDT)" w:date="2021-10-19T16:16:00Z">
              <w:rPr/>
            </w:rPrChange>
          </w:rPr>
          <w:delText xml:space="preserve">. </w:delText>
        </w:r>
        <w:r w:rsidR="00F94A48" w:rsidRPr="002F77F6" w:rsidDel="00FE561E">
          <w:rPr>
            <w:rPrChange w:id="1245" w:author="Jun Yu (MEDT)" w:date="2021-10-19T16:16:00Z">
              <w:rPr/>
            </w:rPrChange>
          </w:rPr>
          <w:delText xml:space="preserve">From our principal component analysis, there were significant p-values for the fungal compositional differences across cohorts. </w:delText>
        </w:r>
        <w:r w:rsidR="005C59A5" w:rsidRPr="002F77F6" w:rsidDel="00FE561E">
          <w:rPr>
            <w:rPrChange w:id="1246" w:author="Jun Yu (MEDT)" w:date="2021-10-19T16:16:00Z">
              <w:rPr/>
            </w:rPrChange>
          </w:rPr>
          <w:delText>This is consistent with p</w:delText>
        </w:r>
        <w:r w:rsidR="00867992" w:rsidRPr="002F77F6" w:rsidDel="00FE561E">
          <w:rPr>
            <w:rPrChange w:id="1247" w:author="Jun Yu (MEDT)" w:date="2021-10-19T16:16:00Z">
              <w:rPr/>
            </w:rPrChange>
          </w:rPr>
          <w:delText xml:space="preserve">revious studies </w:delText>
        </w:r>
        <w:r w:rsidR="005C59A5" w:rsidRPr="002F77F6" w:rsidDel="00FE561E">
          <w:rPr>
            <w:rPrChange w:id="1248" w:author="Jun Yu (MEDT)" w:date="2021-10-19T16:16:00Z">
              <w:rPr/>
            </w:rPrChange>
          </w:rPr>
          <w:delText>showing the crucial roles of</w:delText>
        </w:r>
        <w:r w:rsidR="00867992" w:rsidRPr="002F77F6" w:rsidDel="00FE561E">
          <w:rPr>
            <w:rPrChange w:id="1249" w:author="Jun Yu (MEDT)" w:date="2021-10-19T16:16:00Z">
              <w:rPr/>
            </w:rPrChange>
          </w:rPr>
          <w:delText xml:space="preserve"> genetic background, age, dietary habits, lifestyle, and local environments in </w:delText>
        </w:r>
        <w:r w:rsidR="00E81CE7" w:rsidRPr="002F77F6" w:rsidDel="00FE561E">
          <w:rPr>
            <w:rPrChange w:id="1250" w:author="Jun Yu (MEDT)" w:date="2021-10-19T16:16:00Z">
              <w:rPr/>
            </w:rPrChange>
          </w:rPr>
          <w:delText>microbiota composition</w:delText>
        </w:r>
        <w:r w:rsidR="005C59A5" w:rsidRPr="002F77F6" w:rsidDel="00FE561E">
          <w:rPr>
            <w:rPrChange w:id="1251" w:author="Jun Yu (MEDT)" w:date="2021-10-19T16:16:00Z">
              <w:rPr/>
            </w:rPrChange>
          </w:rPr>
          <w:delText xml:space="preserve"> across different populations</w:delText>
        </w:r>
        <w:r w:rsidR="00867992" w:rsidRPr="002F77F6" w:rsidDel="00FE561E">
          <w:rPr>
            <w:rPrChange w:id="1252" w:author="Jun Yu (MEDT)" w:date="2021-10-19T16:16:00Z">
              <w:rPr/>
            </w:rPrChange>
          </w:rPr>
          <w:fldChar w:fldCharType="begin"/>
        </w:r>
        <w:r w:rsidR="002454EB" w:rsidRPr="002F77F6" w:rsidDel="00FE561E">
          <w:delInstrText xml:space="preserve"> ADDIN ZOTERO_ITEM CSL_CITATION {"citationID":"ZkAoCZVT","properties":{"formattedCitation":"\\super 55\\nosupersub{}","plainCitation":"55","noteIndex":0},"citationItems":[{"id":547,"uris":["http://zotero.org/users/7908919/items/R6ATM5E4"],"uri":["http://zotero.org/users/7908919/items/R6ATM5E4"],"itemData":{"id":547,"type":"article-journal","abstract":"Background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delInstrText>
        </w:r>
        <w:r w:rsidR="00867992" w:rsidRPr="002F77F6" w:rsidDel="00FE561E">
          <w:rPr>
            <w:rPrChange w:id="1253" w:author="Jun Yu (MEDT)" w:date="2021-10-19T16:16:00Z">
              <w:rPr/>
            </w:rPrChange>
          </w:rPr>
          <w:fldChar w:fldCharType="separate"/>
        </w:r>
        <w:r w:rsidR="002454EB" w:rsidRPr="002F77F6" w:rsidDel="00FE561E">
          <w:rPr>
            <w:kern w:val="0"/>
            <w:vertAlign w:val="superscript"/>
          </w:rPr>
          <w:delText>55</w:delText>
        </w:r>
        <w:r w:rsidR="00867992" w:rsidRPr="002F77F6" w:rsidDel="00FE561E">
          <w:rPr>
            <w:rPrChange w:id="1254" w:author="Jun Yu (MEDT)" w:date="2021-10-19T16:16:00Z">
              <w:rPr/>
            </w:rPrChange>
          </w:rPr>
          <w:fldChar w:fldCharType="end"/>
        </w:r>
        <w:r w:rsidR="00867992" w:rsidRPr="002F77F6" w:rsidDel="00FE561E">
          <w:rPr>
            <w:rPrChange w:id="1255" w:author="Jun Yu (MEDT)" w:date="2021-10-19T16:16:00Z">
              <w:rPr/>
            </w:rPrChange>
          </w:rPr>
          <w:delText>.</w:delText>
        </w:r>
        <w:r w:rsidR="00867992" w:rsidRPr="002F77F6" w:rsidDel="00FE561E">
          <w:delText xml:space="preserve"> </w:delText>
        </w:r>
        <w:commentRangeEnd w:id="1203"/>
        <w:r w:rsidR="000E2930" w:rsidRPr="002F77F6" w:rsidDel="00FE561E">
          <w:rPr>
            <w:rStyle w:val="CommentReference"/>
          </w:rPr>
          <w:commentReference w:id="1203"/>
        </w:r>
      </w:del>
    </w:p>
    <w:p w14:paraId="761F810D" w14:textId="77777777" w:rsidR="00BA0A8A" w:rsidRPr="002F77F6" w:rsidRDefault="00BA0A8A" w:rsidP="00BA0A8A">
      <w:pPr>
        <w:spacing w:before="0" w:after="0"/>
        <w:rPr>
          <w:rFonts w:eastAsiaTheme="minorEastAsia"/>
          <w:rPrChange w:id="1256" w:author="LIN, Yufeng" w:date="2021-10-22T09:56:00Z">
            <w:rPr/>
          </w:rPrChange>
        </w:rPr>
      </w:pPr>
    </w:p>
    <w:p w14:paraId="2D9F0CF9" w14:textId="28BA7138" w:rsidR="00615D1D" w:rsidRPr="002F77F6" w:rsidDel="000E2930" w:rsidRDefault="006914BC" w:rsidP="00BA0A8A">
      <w:pPr>
        <w:spacing w:before="0" w:after="0"/>
        <w:rPr>
          <w:del w:id="1257" w:author="Jun Yu (MEDT)" w:date="2021-10-19T16:18:00Z"/>
        </w:rPr>
      </w:pPr>
      <w:del w:id="1258" w:author="Jun Yu (MEDT)" w:date="2021-10-19T16:17:00Z">
        <w:r w:rsidRPr="002F77F6" w:rsidDel="000E2930">
          <w:delText xml:space="preserve">Similar to previous </w:delText>
        </w:r>
        <w:r w:rsidR="00D750E3" w:rsidRPr="002F77F6" w:rsidDel="000E2930">
          <w:delText>research</w:delText>
        </w:r>
        <w:r w:rsidRPr="002F77F6" w:rsidDel="000E2930">
          <w:delText xml:space="preserve"> studying gut bacterial composition, w</w:delText>
        </w:r>
      </w:del>
      <w:ins w:id="1259" w:author="Jun Yu (MEDT)" w:date="2021-10-19T16:17:00Z">
        <w:r w:rsidR="000E2930" w:rsidRPr="002F77F6">
          <w:t>W</w:t>
        </w:r>
      </w:ins>
      <w:r w:rsidRPr="002F77F6">
        <w:t xml:space="preserve">e </w:t>
      </w:r>
      <w:ins w:id="1260" w:author="Jun Yu (MEDT)" w:date="2021-10-19T17:11:00Z">
        <w:del w:id="1261" w:author="LIN, Yufeng" w:date="2021-10-26T14:22:00Z">
          <w:r w:rsidR="00C612B1" w:rsidRPr="002F77F6" w:rsidDel="0040556C">
            <w:delText xml:space="preserve">first </w:delText>
          </w:r>
        </w:del>
      </w:ins>
      <w:del w:id="1262" w:author="Jun Yu (MEDT)" w:date="2021-10-19T16:17:00Z">
        <w:r w:rsidRPr="002F77F6" w:rsidDel="000E2930">
          <w:delText xml:space="preserve">also </w:delText>
        </w:r>
      </w:del>
      <w:r w:rsidRPr="002F77F6">
        <w:t>observed the alter</w:t>
      </w:r>
      <w:r w:rsidR="00E81CE7" w:rsidRPr="002F77F6">
        <w:t>e</w:t>
      </w:r>
      <w:r w:rsidRPr="002F77F6">
        <w:t>d mycobiota composition in CRC versus healthy controls</w:t>
      </w:r>
      <w:del w:id="1263" w:author="LIN, Yufeng" w:date="2021-10-26T14:22:00Z">
        <w:r w:rsidRPr="002F77F6" w:rsidDel="0040556C">
          <w:delText>.</w:delText>
        </w:r>
        <w:r w:rsidR="00677B2D" w:rsidRPr="002F77F6" w:rsidDel="0040556C">
          <w:delText xml:space="preserve"> </w:delText>
        </w:r>
        <w:r w:rsidR="00126C1D" w:rsidRPr="002F77F6" w:rsidDel="0040556C">
          <w:delText>We</w:delText>
        </w:r>
      </w:del>
      <w:ins w:id="1264" w:author="LIN, Yufeng" w:date="2021-10-26T14:22:00Z">
        <w:r w:rsidR="0040556C" w:rsidRPr="002F77F6">
          <w:t xml:space="preserve"> and</w:t>
        </w:r>
      </w:ins>
      <w:r w:rsidR="00126C1D" w:rsidRPr="002F77F6">
        <w:t xml:space="preserve"> found that the </w:t>
      </w:r>
      <w:r w:rsidR="00A71A68" w:rsidRPr="002F77F6">
        <w:t>fungal</w:t>
      </w:r>
      <w:r w:rsidR="00126C1D" w:rsidRPr="002F77F6">
        <w:t xml:space="preserve"> chao1 </w:t>
      </w:r>
      <w:r w:rsidRPr="002F77F6">
        <w:t xml:space="preserve">index </w:t>
      </w:r>
      <w:r w:rsidR="00126C1D" w:rsidRPr="002F77F6">
        <w:t xml:space="preserve">in CRC was </w:t>
      </w:r>
      <w:r w:rsidR="00E4061C" w:rsidRPr="002F77F6">
        <w:t>lower</w:t>
      </w:r>
      <w:r w:rsidR="00542FB5" w:rsidRPr="002F77F6">
        <w:t xml:space="preserve"> </w:t>
      </w:r>
      <w:r w:rsidR="00126C1D" w:rsidRPr="002F77F6">
        <w:t xml:space="preserve">than </w:t>
      </w:r>
      <w:r w:rsidR="000A6A39" w:rsidRPr="002F77F6">
        <w:t xml:space="preserve">that of </w:t>
      </w:r>
      <w:r w:rsidR="00E4061C" w:rsidRPr="002F77F6">
        <w:t>hea</w:t>
      </w:r>
      <w:r w:rsidR="0056726E" w:rsidRPr="002F77F6">
        <w:t xml:space="preserve">lthy </w:t>
      </w:r>
      <w:r w:rsidR="00126C1D" w:rsidRPr="002F77F6">
        <w:t xml:space="preserve">controls, </w:t>
      </w:r>
      <w:r w:rsidR="00542FB5" w:rsidRPr="002F77F6">
        <w:t>as in the case of</w:t>
      </w:r>
      <w:r w:rsidR="008F1723" w:rsidRPr="002F77F6">
        <w:t xml:space="preserve"> </w:t>
      </w:r>
      <w:r w:rsidR="00126C1D" w:rsidRPr="002F77F6">
        <w:t>gut bacteria</w:t>
      </w:r>
      <w:r w:rsidR="00126C1D" w:rsidRPr="002F77F6">
        <w:fldChar w:fldCharType="begin"/>
      </w:r>
      <w:r w:rsidR="00FE39FC" w:rsidRPr="002F77F6">
        <w:instrText xml:space="preserve"> ADDIN ZOTERO_ITEM CSL_CITATION {"citationID":"a1sd08hedmu","properties":{"formattedCitation":"\\super 48,49\\nosupersub{}","plainCitation":"48,49","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instrText>
      </w:r>
      <w:r w:rsidR="00FE39FC" w:rsidRPr="002F77F6">
        <w:rPr>
          <w:rFonts w:hint="eastAsia"/>
        </w:rPr>
        <w:instrText>‐</w:instrText>
      </w:r>
      <w:r w:rsidR="00FE39FC" w:rsidRPr="002F77F6">
        <w: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instrText>
      </w:r>
      <w:r w:rsidR="00FE39FC" w:rsidRPr="002F77F6">
        <w:rPr>
          <w:rFonts w:hint="eastAsia"/>
        </w:rPr>
        <w:instrText>‐</w:instrText>
      </w:r>
      <w:r w:rsidR="00FE39FC" w:rsidRPr="002F77F6">
        <w: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instrText>
      </w:r>
      <w:r w:rsidR="00126C1D" w:rsidRPr="002F77F6">
        <w:fldChar w:fldCharType="separate"/>
      </w:r>
      <w:r w:rsidR="00FE39FC" w:rsidRPr="002F77F6">
        <w:rPr>
          <w:kern w:val="0"/>
          <w:vertAlign w:val="superscript"/>
        </w:rPr>
        <w:t>48,49</w:t>
      </w:r>
      <w:r w:rsidR="00126C1D" w:rsidRPr="002F77F6">
        <w:fldChar w:fldCharType="end"/>
      </w:r>
      <w:r w:rsidR="00126C1D" w:rsidRPr="002F77F6">
        <w:t>.</w:t>
      </w:r>
      <w:r w:rsidR="00D33202" w:rsidRPr="002F77F6">
        <w:t xml:space="preserve"> </w:t>
      </w:r>
      <w:r w:rsidR="00232C21" w:rsidRPr="002F77F6">
        <w:t xml:space="preserve">This phenomenon </w:t>
      </w:r>
      <w:r w:rsidR="00867992" w:rsidRPr="002F77F6">
        <w:t xml:space="preserve">was </w:t>
      </w:r>
      <w:r w:rsidR="00232C21" w:rsidRPr="002F77F6">
        <w:t>also observed in</w:t>
      </w:r>
      <w:r w:rsidR="00867992" w:rsidRPr="002F77F6">
        <w:t xml:space="preserve"> other intestinal diseases </w:t>
      </w:r>
      <w:r w:rsidRPr="002F77F6">
        <w:t>such as inflammatory bowel diseases (IBD)</w:t>
      </w:r>
      <w:r w:rsidR="00867992" w:rsidRPr="002F77F6">
        <w:fldChar w:fldCharType="begin"/>
      </w:r>
      <w:r w:rsidR="00594D09" w:rsidRPr="002F77F6">
        <w:instrText xml:space="preserve"> ADDIN ZOTERO_ITEM CSL_CITATION {"citationID":"DTN23all","properties":{"formattedCitation":"\\super 9\\nosupersub{}","plainCitation":"9","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867992" w:rsidRPr="002F77F6">
        <w:fldChar w:fldCharType="separate"/>
      </w:r>
      <w:r w:rsidR="00594D09" w:rsidRPr="002F77F6">
        <w:rPr>
          <w:kern w:val="0"/>
          <w:vertAlign w:val="superscript"/>
        </w:rPr>
        <w:t>9</w:t>
      </w:r>
      <w:r w:rsidR="00867992" w:rsidRPr="002F77F6">
        <w:fldChar w:fldCharType="end"/>
      </w:r>
      <w:r w:rsidR="00867992" w:rsidRPr="002F77F6">
        <w:t>.</w:t>
      </w:r>
      <w:r w:rsidR="00232C21" w:rsidRPr="002F77F6">
        <w:t xml:space="preserve"> </w:t>
      </w:r>
      <w:del w:id="1265" w:author="Jun Yu (MEDT)" w:date="2021-10-19T16:18:00Z">
        <w:r w:rsidR="004D0744" w:rsidRPr="002F77F6" w:rsidDel="000E2930">
          <w:delText>In IBD, the</w:delText>
        </w:r>
        <w:r w:rsidR="00232C21" w:rsidRPr="002F77F6" w:rsidDel="000E2930">
          <w:delText xml:space="preserve"> enrichment of </w:delText>
        </w:r>
        <w:r w:rsidR="00867992" w:rsidRPr="002F77F6" w:rsidDel="000E2930">
          <w:rPr>
            <w:i/>
          </w:rPr>
          <w:delText>Saccharomyces cerevisiae</w:delText>
        </w:r>
        <w:r w:rsidR="00867992" w:rsidRPr="002F77F6" w:rsidDel="000E2930">
          <w:delText xml:space="preserve"> and </w:delText>
        </w:r>
        <w:r w:rsidR="00867992" w:rsidRPr="002F77F6" w:rsidDel="000E2930">
          <w:rPr>
            <w:i/>
          </w:rPr>
          <w:delText xml:space="preserve">Candida albicans </w:delText>
        </w:r>
        <w:r w:rsidR="00232C21" w:rsidRPr="002F77F6" w:rsidDel="000E2930">
          <w:delText>was found to be</w:delText>
        </w:r>
        <w:r w:rsidR="00867992" w:rsidRPr="002F77F6" w:rsidDel="000E2930">
          <w:delText xml:space="preserve"> the </w:delText>
        </w:r>
        <w:r w:rsidR="004D0744" w:rsidRPr="002F77F6" w:rsidDel="000E2930">
          <w:delText xml:space="preserve">culprit </w:delText>
        </w:r>
        <w:r w:rsidR="00232C21" w:rsidRPr="002F77F6" w:rsidDel="000E2930">
          <w:delText xml:space="preserve">of </w:delText>
        </w:r>
        <w:r w:rsidR="00867992" w:rsidRPr="002F77F6" w:rsidDel="000E2930">
          <w:delText>low alpha diversity</w:delText>
        </w:r>
        <w:r w:rsidR="00677B2D" w:rsidRPr="002F77F6" w:rsidDel="000E2930">
          <w:fldChar w:fldCharType="begin"/>
        </w:r>
        <w:r w:rsidR="00FD106C" w:rsidRPr="002F77F6" w:rsidDel="000E2930">
          <w:delInstrText xml:space="preserve"> ADDIN ZOTERO_ITEM CSL_CITATION {"citationID":"aqeg84g9us","properties":{"formattedCitation":"\\super 58\\nosupersub{}","plainCitation":"58","noteIndex":0},"citationItems":[{"id":55,"uris":["http://zotero.org/users/7908919/items/KHI26LQP"],"uri":["http://zotero.org/users/7908919/items/KHI26LQP"],"itemData":{"id":55,"type":"article-journal","abstract":"Objective The bacterial intestinal microbiota plays major roles in human physiology and IBDs. Although some data suggest a role of the fungal microbiota in IBD pathogenesis, the available data are scarce. The aim of our study was to characterise the faecal fungal microbiota in patients with IBD. Design Bacterial and fungal composition of the faecal microbiota of 235 patients with IBD and 38 healthy subjects (HS) was determined using 16S and ITS2 sequencing, respectively. The obtained sequences were analysed using the Qiime pipeline to assess composition and diversity. Bacterial and fungal taxa associated with clinical parameters were identiﬁed using multivariate association with linear models. Correlation between bacterial and fungal microbiota was investigated using Spearman’s test and distance correlation.\nResults We observed that fungal microbiota is skewed in IBD, with an increased Basidiomycota/Ascomycota ratio, a decreased proportion of Saccharomyces cerevisiae and an increased proportion of Candida albicans compared with HS. We also identiﬁed diseasespeciﬁc alterations in diversity, indicating that a Crohn’s disease-speciﬁc gut environment may favour fungi at the expense of bacteria. The concomitant analysis of bacterial and fungal microbiota showed a dense and homogenous correlation network in HS but a dramatically unbalanced network in IBD, suggesting the existence of disease-speciﬁc inter-kingdom alterations.\nConclusions Besides bacterial dysbiosis, our study identiﬁes a distinct fungal microbiota dysbiosis in IBD characterised by alterations in biodiversity and composition. Moreover, we unravel here disease-speciﬁc inter-kingdom network alterations in IBD, suggesting that, beyond bacteria, fungi might also play a role in IBD pathogenesis.","container-title":"Gut","DOI":"10.1136/gutjnl-2015-310746","ISSN":"0017-5749, 1468-3288","issue":"6","journalAbbreviation":"Gut","language":"en","page":"1039-1048","source":"DOI.org (Crossref)","title":"Fungal microbiota dysbiosis in IBD","volume":"66","author":[{"family":"Sokol","given":"Harry"},{"family":"Leducq","given":"Valentin"},{"family":"Aschard","given":"Hugues"},{"family":"Pham","given":"Hang-Phuong"},{"family":"Jegou","given":"Sarah"},{"family":"Landman","given":"Cecilia"},{"family":"Cohen","given":"David"},{"family":"Liguori","given":"Giuseppina"},{"family":"Bourrier","given":"Anne"},{"family":"Nion-Larmurier","given":"Isabelle"},{"family":"Cosnes","given":"Jacques"},{"family":"Seksik","given":"Philippe"},{"family":"Langella","given":"Philippe"},{"family":"Skurnik","given":"David"},{"family":"Richard","given":"Mathias L"},{"family":"Beaugerie","given":"Laurent"}],"issued":{"date-parts":[["2017",6]]}}}],"schema":"https://github.com/citation-style-language/schema/raw/master/csl-citation.json"} </w:delInstrText>
        </w:r>
        <w:r w:rsidR="00677B2D" w:rsidRPr="002F77F6" w:rsidDel="000E2930">
          <w:fldChar w:fldCharType="separate"/>
        </w:r>
        <w:r w:rsidR="00FD106C" w:rsidRPr="002F77F6" w:rsidDel="000E2930">
          <w:rPr>
            <w:kern w:val="0"/>
            <w:vertAlign w:val="superscript"/>
          </w:rPr>
          <w:delText>58</w:delText>
        </w:r>
        <w:r w:rsidR="00677B2D" w:rsidRPr="002F77F6" w:rsidDel="000E2930">
          <w:fldChar w:fldCharType="end"/>
        </w:r>
        <w:r w:rsidR="00867992" w:rsidRPr="002F77F6" w:rsidDel="000E2930">
          <w:delText xml:space="preserve">. However, </w:delText>
        </w:r>
        <w:r w:rsidR="0051404B" w:rsidRPr="002F77F6" w:rsidDel="000E2930">
          <w:delText>we could not observe the enrichment of these two fungi in CRC patients</w:delText>
        </w:r>
        <w:r w:rsidR="00867992" w:rsidRPr="002F77F6" w:rsidDel="000E2930">
          <w:delText xml:space="preserve">. </w:delText>
        </w:r>
        <w:r w:rsidR="0051404B" w:rsidRPr="002F77F6" w:rsidDel="000E2930">
          <w:delText xml:space="preserve">Although a low alpha diversity was observed to be associated with various diseases, </w:delText>
        </w:r>
        <w:r w:rsidR="00CA7FB1" w:rsidRPr="002F77F6" w:rsidDel="000E2930">
          <w:delText>the mechanism</w:delText>
        </w:r>
        <w:r w:rsidR="009F5E91" w:rsidRPr="002F77F6" w:rsidDel="000E2930">
          <w:delText>s</w:delText>
        </w:r>
        <w:r w:rsidR="00CA7FB1" w:rsidRPr="002F77F6" w:rsidDel="000E2930">
          <w:delText xml:space="preserve"> causing a low alpha diversity and subsequently how </w:delText>
        </w:r>
        <w:r w:rsidR="00BD6D8E" w:rsidRPr="002F77F6" w:rsidDel="000E2930">
          <w:delText xml:space="preserve">is a low alpha diversity related to the pathogenesis process </w:delText>
        </w:r>
        <w:r w:rsidR="009F5E91" w:rsidRPr="002F77F6" w:rsidDel="000E2930">
          <w:delText xml:space="preserve">vary </w:delText>
        </w:r>
        <w:r w:rsidR="00BD6D8E" w:rsidRPr="002F77F6" w:rsidDel="000E2930">
          <w:delText xml:space="preserve">across </w:delText>
        </w:r>
        <w:r w:rsidR="009F5E91" w:rsidRPr="002F77F6" w:rsidDel="000E2930">
          <w:delText xml:space="preserve">different </w:delText>
        </w:r>
        <w:r w:rsidR="00BD6D8E" w:rsidRPr="002F77F6" w:rsidDel="000E2930">
          <w:delText xml:space="preserve">diseases. </w:delText>
        </w:r>
      </w:del>
    </w:p>
    <w:p w14:paraId="6874FDFB" w14:textId="0C903BC9" w:rsidR="00BA0A8A" w:rsidRPr="002F77F6" w:rsidDel="000E2930" w:rsidRDefault="00BA0A8A" w:rsidP="00BA0A8A">
      <w:pPr>
        <w:spacing w:before="0" w:after="0"/>
        <w:rPr>
          <w:del w:id="1266" w:author="Jun Yu (MEDT)" w:date="2021-10-19T16:18:00Z"/>
        </w:rPr>
      </w:pPr>
    </w:p>
    <w:p w14:paraId="660F8A86" w14:textId="0BF822C6" w:rsidR="00472BA0" w:rsidRPr="002F77F6" w:rsidRDefault="004C7970" w:rsidP="00BA0A8A">
      <w:pPr>
        <w:spacing w:before="0" w:after="0"/>
        <w:rPr>
          <w:ins w:id="1267" w:author="Jun Yu (MEDT)" w:date="2021-10-19T11:16:00Z"/>
        </w:rPr>
      </w:pPr>
      <w:r w:rsidRPr="002F77F6">
        <w:t xml:space="preserve">The </w:t>
      </w:r>
      <w:ins w:id="1268" w:author="Jun Yu (MEDT)" w:date="2021-10-19T16:05:00Z">
        <w:r w:rsidR="00F037BE" w:rsidRPr="002F77F6">
          <w:t>multi-cohort</w:t>
        </w:r>
      </w:ins>
      <w:del w:id="1269" w:author="Jun Yu (MEDT)" w:date="2021-10-19T16:05:00Z">
        <w:r w:rsidRPr="002F77F6" w:rsidDel="00F037BE">
          <w:delText>meta</w:delText>
        </w:r>
      </w:del>
      <w:r w:rsidRPr="002F77F6">
        <w:t xml:space="preserve">-analysis approach has been used to evaluate and combine results </w:t>
      </w:r>
      <w:r w:rsidR="007B7B95" w:rsidRPr="002F77F6">
        <w:t>from</w:t>
      </w:r>
      <w:r w:rsidRPr="002F77F6">
        <w:t xml:space="preserve"> comparable studies</w:t>
      </w:r>
      <w:r w:rsidRPr="002F77F6">
        <w:fldChar w:fldCharType="begin"/>
      </w:r>
      <w:r w:rsidR="00FE39FC" w:rsidRPr="002F77F6">
        <w:instrText xml:space="preserve"> ADDIN ZOTERO_ITEM CSL_CITATION {"citationID":"ouQtFkHQ","properties":{"formattedCitation":"\\super 50\\nosupersub{}","plainCitation":"50","noteIndex":0},"citationItems":[{"id":539,"uris":["http://zotero.org/users/7908919/items/QTCUJGUC"],"uri":["http://zotero.org/users/7908919/items/QTCUJGUC"],"itemData":{"id":539,"type":"article-journal","abstract":"Background: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2F77F6">
        <w:fldChar w:fldCharType="separate"/>
      </w:r>
      <w:r w:rsidR="00FE39FC" w:rsidRPr="002F77F6">
        <w:rPr>
          <w:kern w:val="0"/>
          <w:vertAlign w:val="superscript"/>
        </w:rPr>
        <w:t>50</w:t>
      </w:r>
      <w:r w:rsidRPr="002F77F6">
        <w:fldChar w:fldCharType="end"/>
      </w:r>
      <w:r w:rsidRPr="002F77F6">
        <w:t xml:space="preserve"> with significant advantages of reducing the influence by </w:t>
      </w:r>
      <w:r w:rsidR="007B7B95" w:rsidRPr="002F77F6">
        <w:t>cohort</w:t>
      </w:r>
      <w:r w:rsidR="00E81CE7" w:rsidRPr="002F77F6">
        <w:t>-</w:t>
      </w:r>
      <w:r w:rsidR="007B7B95" w:rsidRPr="002F77F6">
        <w:t>specific bias and increasing statistical power</w:t>
      </w:r>
      <w:r w:rsidRPr="002F77F6">
        <w:t xml:space="preserve">. </w:t>
      </w:r>
      <w:r w:rsidR="007B7B95" w:rsidRPr="002F77F6">
        <w:t xml:space="preserve">Using the </w:t>
      </w:r>
      <w:r w:rsidR="00C82F35" w:rsidRPr="002F77F6">
        <w:t>rank</w:t>
      </w:r>
      <w:r w:rsidR="00E81CE7" w:rsidRPr="002F77F6">
        <w:t>-</w:t>
      </w:r>
      <w:r w:rsidR="00C82F35" w:rsidRPr="002F77F6">
        <w:t>sum test and SSTF</w:t>
      </w:r>
      <w:r w:rsidR="007B7B95" w:rsidRPr="002F77F6">
        <w:t xml:space="preserve"> in our </w:t>
      </w:r>
      <w:del w:id="1270" w:author="Jun Yu (MEDT)" w:date="2021-10-19T16:19:00Z">
        <w:r w:rsidR="007B7B95" w:rsidRPr="002F77F6" w:rsidDel="00877B71">
          <w:delText>meta-</w:delText>
        </w:r>
      </w:del>
      <w:r w:rsidR="007B7B95" w:rsidRPr="002F77F6">
        <w:t>analysis</w:t>
      </w:r>
      <w:r w:rsidR="00C82F35" w:rsidRPr="002F77F6">
        <w:t xml:space="preserve">, </w:t>
      </w:r>
      <w:r w:rsidR="007B7B95" w:rsidRPr="002F77F6">
        <w:t xml:space="preserve">we </w:t>
      </w:r>
      <w:r w:rsidR="00C82F35" w:rsidRPr="002F77F6">
        <w:t xml:space="preserve">identified 33 fungi </w:t>
      </w:r>
      <w:del w:id="1271" w:author="Jun Yu (MEDT)" w:date="2021-10-19T16:19:00Z">
        <w:r w:rsidR="00C82F35" w:rsidRPr="002F77F6" w:rsidDel="00877B71">
          <w:delText xml:space="preserve">and 31 bacteria </w:delText>
        </w:r>
      </w:del>
      <w:r w:rsidR="00C82F35" w:rsidRPr="002F77F6">
        <w:t>that were</w:t>
      </w:r>
      <w:r w:rsidR="007B7B95" w:rsidRPr="002F77F6">
        <w:t xml:space="preserve"> associated with CRC</w:t>
      </w:r>
      <w:r w:rsidR="00C82F35" w:rsidRPr="002F77F6">
        <w:t xml:space="preserve"> across eight cohort</w:t>
      </w:r>
      <w:r w:rsidR="007B7B95" w:rsidRPr="002F77F6">
        <w:t>s</w:t>
      </w:r>
      <w:r w:rsidR="00C82F35" w:rsidRPr="002F77F6">
        <w:t>.</w:t>
      </w:r>
      <w:r w:rsidRPr="002F77F6">
        <w:t xml:space="preserve"> </w:t>
      </w:r>
      <w:r w:rsidR="007E6892" w:rsidRPr="002F77F6">
        <w:t xml:space="preserve">Our results suggested that </w:t>
      </w:r>
      <w:r w:rsidR="007E6892" w:rsidRPr="002F77F6">
        <w:rPr>
          <w:i/>
        </w:rPr>
        <w:t>A. rambellii</w:t>
      </w:r>
      <w:r w:rsidR="007E6892" w:rsidRPr="002F77F6">
        <w:t xml:space="preserve"> was </w:t>
      </w:r>
      <w:r w:rsidR="007B7B95" w:rsidRPr="002F77F6">
        <w:t>the most significant CRC-</w:t>
      </w:r>
      <w:r w:rsidR="00FB74AA" w:rsidRPr="002F77F6">
        <w:t>enriched</w:t>
      </w:r>
      <w:r w:rsidR="007B7B95" w:rsidRPr="002F77F6">
        <w:t xml:space="preserve"> </w:t>
      </w:r>
      <w:r w:rsidR="00A2499F" w:rsidRPr="002F77F6">
        <w:t>fungus</w:t>
      </w:r>
      <w:r w:rsidR="00E81CE7" w:rsidRPr="002F77F6">
        <w:t>,</w:t>
      </w:r>
      <w:r w:rsidR="007E6892" w:rsidRPr="002F77F6">
        <w:t xml:space="preserve"> </w:t>
      </w:r>
      <w:r w:rsidR="007B7B95" w:rsidRPr="002F77F6">
        <w:t>which showed universal associations</w:t>
      </w:r>
      <w:r w:rsidR="007E6892" w:rsidRPr="002F77F6">
        <w:t xml:space="preserve"> with CRC </w:t>
      </w:r>
      <w:r w:rsidR="007B7B95" w:rsidRPr="002F77F6">
        <w:t>in</w:t>
      </w:r>
      <w:r w:rsidR="007E6892" w:rsidRPr="002F77F6">
        <w:t xml:space="preserve"> seven of eight cohorts.</w:t>
      </w:r>
      <w:r w:rsidR="007B7B95" w:rsidRPr="002F77F6">
        <w:t xml:space="preserve"> This finding was supported by previous studies showing</w:t>
      </w:r>
      <w:r w:rsidR="007E6892" w:rsidRPr="002F77F6">
        <w:t xml:space="preserve"> </w:t>
      </w:r>
      <w:r w:rsidR="007B7B95" w:rsidRPr="002F77F6">
        <w:t>the ability</w:t>
      </w:r>
      <w:r w:rsidR="007E6892" w:rsidRPr="002F77F6">
        <w:t xml:space="preserve"> </w:t>
      </w:r>
      <w:r w:rsidR="007B7B95" w:rsidRPr="002F77F6">
        <w:t xml:space="preserve">of </w:t>
      </w:r>
      <w:r w:rsidR="007B7B95" w:rsidRPr="002F77F6">
        <w:rPr>
          <w:i/>
        </w:rPr>
        <w:t>A. rambellii</w:t>
      </w:r>
      <w:r w:rsidR="007B7B95" w:rsidRPr="002F77F6">
        <w:t xml:space="preserve"> in synthesizing </w:t>
      </w:r>
      <w:r w:rsidR="007E6892" w:rsidRPr="002F77F6">
        <w:t>carcinogenic products, aflatoxin and aflatoxin precursor sterigmatocystin</w:t>
      </w:r>
      <w:r w:rsidR="007E6892" w:rsidRPr="002F77F6">
        <w:fldChar w:fldCharType="begin"/>
      </w:r>
      <w:r w:rsidR="00FE39FC" w:rsidRPr="002F77F6">
        <w:instrText xml:space="preserve"> ADDIN ZOTERO_ITEM CSL_CITATION {"citationID":"lwBife61","properties":{"formattedCitation":"\\super 51,52\\nosupersub{}","plainCitation":"51,52","noteIndex":0},"citationItems":[{"id":80,"uris":["http://zotero.org/users/7908919/items/PG8C37SZ"],"uri":["http://zotero.org/users/7908919/items/PG8C37SZ"],"itemData":{"id":80,"type":"article-journal","abstract":"Production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7E6892" w:rsidRPr="002F77F6">
        <w:fldChar w:fldCharType="separate"/>
      </w:r>
      <w:r w:rsidR="00FE39FC" w:rsidRPr="002F77F6">
        <w:rPr>
          <w:kern w:val="0"/>
          <w:vertAlign w:val="superscript"/>
        </w:rPr>
        <w:t>51,52</w:t>
      </w:r>
      <w:r w:rsidR="007E6892" w:rsidRPr="002F77F6">
        <w:fldChar w:fldCharType="end"/>
      </w:r>
      <w:r w:rsidR="007E6892" w:rsidRPr="002F77F6">
        <w:t>.</w:t>
      </w:r>
      <w:r w:rsidR="002C3DB3" w:rsidRPr="002F77F6">
        <w:t xml:space="preserve"> </w:t>
      </w:r>
      <w:ins w:id="1272" w:author="Jun Yu (MEDT)" w:date="2021-10-19T11:16:00Z">
        <w:r w:rsidR="00472BA0" w:rsidRPr="002F77F6">
          <w:t>XXX.</w:t>
        </w:r>
        <w:commentRangeStart w:id="1273"/>
        <w:commentRangeEnd w:id="1273"/>
        <w:r w:rsidR="00472BA0" w:rsidRPr="002F77F6">
          <w:rPr>
            <w:rStyle w:val="CommentReference"/>
          </w:rPr>
          <w:commentReference w:id="1273"/>
        </w:r>
      </w:ins>
    </w:p>
    <w:p w14:paraId="6B55466A" w14:textId="77777777" w:rsidR="00472BA0" w:rsidRPr="002F77F6" w:rsidRDefault="00472BA0" w:rsidP="00BA0A8A">
      <w:pPr>
        <w:spacing w:before="0" w:after="0"/>
        <w:rPr>
          <w:ins w:id="1274" w:author="Jun Yu (MEDT)" w:date="2021-10-19T11:16:00Z"/>
        </w:rPr>
      </w:pPr>
    </w:p>
    <w:p w14:paraId="7610BDA8" w14:textId="4E7DD40C" w:rsidR="00877B71" w:rsidRPr="002F77F6" w:rsidRDefault="002C3DB3" w:rsidP="00BA0A8A">
      <w:pPr>
        <w:spacing w:before="0" w:after="0"/>
        <w:rPr>
          <w:ins w:id="1275" w:author="Jun Yu (MEDT)" w:date="2021-10-19T16:26:00Z"/>
        </w:rPr>
      </w:pPr>
      <w:del w:id="1276" w:author="Jun Yu (MEDT)" w:date="2021-10-19T16:20:00Z">
        <w:r w:rsidRPr="002F77F6" w:rsidDel="00877B71">
          <w:delText>Interestingly</w:delText>
        </w:r>
      </w:del>
      <w:ins w:id="1277" w:author="Jun Yu (MEDT)" w:date="2021-10-19T16:20:00Z">
        <w:r w:rsidR="00877B71" w:rsidRPr="002F77F6">
          <w:t>Moreover</w:t>
        </w:r>
      </w:ins>
      <w:r w:rsidRPr="002F77F6">
        <w:t xml:space="preserve">, the most significant CRC-depleted </w:t>
      </w:r>
      <w:del w:id="1278" w:author="Jun Yu (MEDT)" w:date="2021-10-19T16:20:00Z">
        <w:r w:rsidRPr="002F77F6" w:rsidDel="00877B71">
          <w:delText xml:space="preserve">fungi </w:delText>
        </w:r>
      </w:del>
      <w:ins w:id="1279" w:author="Jun Yu (MEDT)" w:date="2021-10-19T16:20:00Z">
        <w:r w:rsidR="00877B71" w:rsidRPr="002F77F6">
          <w:t xml:space="preserve">fungus </w:t>
        </w:r>
      </w:ins>
      <w:del w:id="1280" w:author="Jun Yu (MEDT)" w:date="2021-10-19T16:20:00Z">
        <w:r w:rsidRPr="002F77F6" w:rsidDel="00877B71">
          <w:delText>w</w:delText>
        </w:r>
        <w:r w:rsidR="00E81CE7" w:rsidRPr="002F77F6" w:rsidDel="00877B71">
          <w:delText>ere</w:delText>
        </w:r>
        <w:r w:rsidR="00713425" w:rsidRPr="002F77F6" w:rsidDel="00877B71">
          <w:delText xml:space="preserve"> </w:delText>
        </w:r>
      </w:del>
      <w:ins w:id="1281" w:author="Jun Yu (MEDT)" w:date="2021-10-19T16:20:00Z">
        <w:r w:rsidR="00877B71" w:rsidRPr="002F77F6">
          <w:t xml:space="preserve">was </w:t>
        </w:r>
      </w:ins>
      <w:r w:rsidR="00713425" w:rsidRPr="002F77F6">
        <w:rPr>
          <w:i/>
        </w:rPr>
        <w:t>A. kawachii</w:t>
      </w:r>
      <w:r w:rsidRPr="002F77F6">
        <w:t xml:space="preserve">, </w:t>
      </w:r>
      <w:ins w:id="1282" w:author="Jun Yu (MEDT)" w:date="2021-10-19T16:21:00Z">
        <w:r w:rsidR="00877B71" w:rsidRPr="002F77F6">
          <w:t xml:space="preserve">which is </w:t>
        </w:r>
      </w:ins>
      <w:r w:rsidRPr="002F77F6">
        <w:t xml:space="preserve">also from the genus </w:t>
      </w:r>
      <w:r w:rsidRPr="002F77F6">
        <w:rPr>
          <w:i/>
        </w:rPr>
        <w:t>Aspergillus</w:t>
      </w:r>
      <w:r w:rsidRPr="002F77F6">
        <w:t>.</w:t>
      </w:r>
      <w:r w:rsidR="00713425" w:rsidRPr="002F77F6">
        <w:t xml:space="preserve"> Even though both </w:t>
      </w:r>
      <w:r w:rsidRPr="002F77F6">
        <w:t xml:space="preserve">fungi </w:t>
      </w:r>
      <w:r w:rsidR="00713425" w:rsidRPr="002F77F6">
        <w:t xml:space="preserve">were from the same genus, </w:t>
      </w:r>
      <w:r w:rsidR="00FB74AA" w:rsidRPr="002F77F6">
        <w:t>they play</w:t>
      </w:r>
      <w:r w:rsidR="00713425" w:rsidRPr="002F77F6">
        <w:t xml:space="preserve"> opposite </w:t>
      </w:r>
      <w:r w:rsidR="00FB74AA" w:rsidRPr="002F77F6">
        <w:t>role</w:t>
      </w:r>
      <w:r w:rsidR="00E81CE7" w:rsidRPr="002F77F6">
        <w:t>s</w:t>
      </w:r>
      <w:r w:rsidR="00713425" w:rsidRPr="002F77F6">
        <w:t xml:space="preserve"> in </w:t>
      </w:r>
      <w:r w:rsidR="00FB74AA" w:rsidRPr="002F77F6">
        <w:t>CRC</w:t>
      </w:r>
      <w:ins w:id="1283" w:author="Jun Yu (MEDT)" w:date="2021-10-19T16:21:00Z">
        <w:del w:id="1284" w:author="LIN, Yufeng" w:date="2021-10-22T09:59:00Z">
          <w:r w:rsidR="00877B71" w:rsidRPr="002F77F6" w:rsidDel="00FE561E">
            <w:delText xml:space="preserve"> </w:delText>
          </w:r>
          <w:commentRangeStart w:id="1285"/>
          <w:r w:rsidR="00877B71" w:rsidRPr="002F77F6" w:rsidDel="00FE561E">
            <w:delText>(ref?)</w:delText>
          </w:r>
          <w:commentRangeEnd w:id="1285"/>
          <w:r w:rsidR="00877B71" w:rsidRPr="002F77F6" w:rsidDel="00FE561E">
            <w:rPr>
              <w:rStyle w:val="CommentReference"/>
            </w:rPr>
            <w:commentReference w:id="1285"/>
          </w:r>
        </w:del>
      </w:ins>
      <w:r w:rsidR="00713425" w:rsidRPr="002F77F6">
        <w:t xml:space="preserve">. The crude enzyme extract derived from </w:t>
      </w:r>
      <w:r w:rsidR="00713425" w:rsidRPr="002F77F6">
        <w:rPr>
          <w:i/>
        </w:rPr>
        <w:t xml:space="preserve">A. kawachii </w:t>
      </w:r>
      <w:r w:rsidR="00713425" w:rsidRPr="002F77F6">
        <w:t>could enhance the antioxidative activities of Viscum album var. coloratum</w:t>
      </w:r>
      <w:r w:rsidR="00713425" w:rsidRPr="002F77F6">
        <w:fldChar w:fldCharType="begin"/>
      </w:r>
      <w:r w:rsidR="00FE39FC" w:rsidRPr="002F77F6">
        <w:instrText xml:space="preserve"> ADDIN ZOTERO_ITEM CSL_CITATION {"citationID":"PP39KrC0","properties":{"formattedCitation":"\\super 53\\nosupersub{}","plainCitation":"53","noteIndex":0},"citationItems":[{"id":378,"uris":["http://zotero.org/users/7908919/items/VJFURWF8"],"uri":["http://zotero.org/users/7908919/items/VJFURWF8"],"itemData":{"id":378,"type":"article-journal","abstract":"The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FE39FC" w:rsidRPr="002F77F6">
        <w:rPr>
          <w:rFonts w:hint="eastAsia"/>
        </w:rPr>
        <w:instrText>′</w:instrText>
      </w:r>
      <w:r w:rsidR="00FE39FC" w:rsidRPr="002F77F6">
        <w:instrText>,7</w:instrText>
      </w:r>
      <w:r w:rsidR="00FE39FC" w:rsidRPr="002F77F6">
        <w:rPr>
          <w:rFonts w:hint="eastAsia"/>
        </w:rPr>
        <w:instrText>′</w:instrText>
      </w:r>
      <w:r w:rsidR="00FE39FC" w:rsidRPr="002F77F6">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713425" w:rsidRPr="002F77F6">
        <w:fldChar w:fldCharType="separate"/>
      </w:r>
      <w:r w:rsidR="00FE39FC" w:rsidRPr="002F77F6">
        <w:rPr>
          <w:kern w:val="0"/>
          <w:vertAlign w:val="superscript"/>
        </w:rPr>
        <w:t>53</w:t>
      </w:r>
      <w:r w:rsidR="00713425" w:rsidRPr="002F77F6">
        <w:fldChar w:fldCharType="end"/>
      </w:r>
      <w:del w:id="1286" w:author="Jun Yu (MEDT)" w:date="2021-10-19T16:21:00Z">
        <w:r w:rsidR="00713425" w:rsidRPr="002F77F6" w:rsidDel="00877B71">
          <w:delText xml:space="preserve"> (Korean mistletoe)</w:delText>
        </w:r>
      </w:del>
      <w:r w:rsidR="00713425" w:rsidRPr="002F77F6">
        <w:t xml:space="preserve">, a promising agent for </w:t>
      </w:r>
      <w:r w:rsidRPr="002F77F6">
        <w:t xml:space="preserve">immunomodulation, </w:t>
      </w:r>
      <w:r w:rsidR="00713425" w:rsidRPr="002F77F6">
        <w:t>treating colon cancer</w:t>
      </w:r>
      <w:r w:rsidR="00713425" w:rsidRPr="002F77F6">
        <w:fldChar w:fldCharType="begin"/>
      </w:r>
      <w:r w:rsidR="00FE39FC" w:rsidRPr="002F77F6">
        <w:instrText xml:space="preserve"> ADDIN ZOTERO_ITEM CSL_CITATION {"citationID":"FvwyXRfh","properties":{"formattedCitation":"\\super 54\\nosupersub{}","plainCitation":"54","noteIndex":0},"citationItems":[{"id":583,"uris":["http://zotero.org/users/7908919/items/LPBXNNWU"],"uri":["http://zotero.org/users/7908919/items/LPBXNNWU"],"itemData":{"id":583,"type":"article-journal","abstract":"AIM: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00713425" w:rsidRPr="002F77F6">
        <w:fldChar w:fldCharType="separate"/>
      </w:r>
      <w:r w:rsidR="00FE39FC" w:rsidRPr="002F77F6">
        <w:rPr>
          <w:kern w:val="0"/>
          <w:vertAlign w:val="superscript"/>
        </w:rPr>
        <w:t>54</w:t>
      </w:r>
      <w:r w:rsidR="00713425" w:rsidRPr="002F77F6">
        <w:fldChar w:fldCharType="end"/>
      </w:r>
      <w:r w:rsidRPr="002F77F6">
        <w:t xml:space="preserve"> and</w:t>
      </w:r>
      <w:r w:rsidR="00713425" w:rsidRPr="002F77F6">
        <w:t xml:space="preserve"> hepatoma</w:t>
      </w:r>
      <w:r w:rsidRPr="002F77F6">
        <w:t>.</w:t>
      </w:r>
      <w:r w:rsidR="00713425" w:rsidRPr="002F77F6">
        <w:t xml:space="preserve"> </w:t>
      </w:r>
      <w:del w:id="1287" w:author="Jun Yu (MEDT)" w:date="2021-10-19T16:22:00Z">
        <w:r w:rsidRPr="002F77F6" w:rsidDel="00877B71">
          <w:delText>Another study also</w:delText>
        </w:r>
        <w:r w:rsidR="00713425" w:rsidRPr="002F77F6" w:rsidDel="00877B71">
          <w:delText xml:space="preserve"> reported that </w:delText>
        </w:r>
        <w:r w:rsidR="00B04161" w:rsidRPr="002F77F6" w:rsidDel="00877B71">
          <w:delText>t</w:delText>
        </w:r>
      </w:del>
      <w:ins w:id="1288" w:author="Jun Yu (MEDT)" w:date="2021-10-19T16:22:00Z">
        <w:r w:rsidR="00877B71" w:rsidRPr="002F77F6">
          <w:t>T</w:t>
        </w:r>
      </w:ins>
      <w:r w:rsidR="00B04161" w:rsidRPr="002F77F6">
        <w:t xml:space="preserve">he </w:t>
      </w:r>
      <w:r w:rsidR="00713425" w:rsidRPr="002F77F6">
        <w:t xml:space="preserve">fermented silkworm </w:t>
      </w:r>
      <w:r w:rsidR="00B04161" w:rsidRPr="002F77F6">
        <w:t xml:space="preserve">produced </w:t>
      </w:r>
      <w:r w:rsidR="00713425" w:rsidRPr="002F77F6">
        <w:t xml:space="preserve">by </w:t>
      </w:r>
      <w:r w:rsidR="00B04161" w:rsidRPr="002F77F6">
        <w:rPr>
          <w:i/>
        </w:rPr>
        <w:t>A. kawachii</w:t>
      </w:r>
      <w:r w:rsidR="00B04161" w:rsidRPr="002F77F6">
        <w:t xml:space="preserve"> </w:t>
      </w:r>
      <w:r w:rsidR="00713425" w:rsidRPr="002F77F6">
        <w:t xml:space="preserve">solid-state </w:t>
      </w:r>
      <w:r w:rsidR="00713425" w:rsidRPr="002F77F6">
        <w:lastRenderedPageBreak/>
        <w:t xml:space="preserve">fermentation </w:t>
      </w:r>
      <w:r w:rsidR="00B04161" w:rsidRPr="002F77F6">
        <w:t xml:space="preserve">could </w:t>
      </w:r>
      <w:r w:rsidR="00713425" w:rsidRPr="002F77F6">
        <w:t xml:space="preserve">inhibit </w:t>
      </w:r>
      <w:r w:rsidR="00B04161" w:rsidRPr="002F77F6">
        <w:t>the human hepatocellular carcinoma cells</w:t>
      </w:r>
      <w:r w:rsidR="00B04161" w:rsidRPr="002F77F6">
        <w:fldChar w:fldCharType="begin"/>
      </w:r>
      <w:r w:rsidR="00FE39FC" w:rsidRPr="002F77F6">
        <w:instrText xml:space="preserve"> ADDIN ZOTERO_ITEM CSL_CITATION {"citationID":"QxQjCQIo","properties":{"formattedCitation":"\\super 55\\nosupersub{}","plainCitation":"55","noteIndex":0},"citationItems":[{"id":373,"uris":["http://zotero.org/users/7908919/items/7KMZE2U3"],"uri":["http://zotero.org/users/7908919/items/7KMZE2U3"],"itemData":{"id":373,"type":"article-journal","abstract":"Background\nMulberry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B04161" w:rsidRPr="002F77F6">
        <w:fldChar w:fldCharType="separate"/>
      </w:r>
      <w:r w:rsidR="00FE39FC" w:rsidRPr="002F77F6">
        <w:rPr>
          <w:kern w:val="0"/>
          <w:vertAlign w:val="superscript"/>
        </w:rPr>
        <w:t>55</w:t>
      </w:r>
      <w:r w:rsidR="00B04161" w:rsidRPr="002F77F6">
        <w:fldChar w:fldCharType="end"/>
      </w:r>
      <w:r w:rsidR="00B04161" w:rsidRPr="002F77F6">
        <w:t xml:space="preserve">. </w:t>
      </w:r>
      <w:moveToRangeStart w:id="1289" w:author="Jun Yu (MEDT)" w:date="2021-10-19T10:59:00Z" w:name="move85533559"/>
      <w:del w:id="1290" w:author="Jun Yu (MEDT)" w:date="2021-10-19T10:59:00Z">
        <w:r w:rsidR="008C161B" w:rsidRPr="002F77F6" w:rsidDel="008C161B">
          <w:delText>TBA (in vitro)</w:delText>
        </w:r>
      </w:del>
      <w:moveToRangeEnd w:id="1289"/>
      <w:r w:rsidR="008F1723" w:rsidRPr="002F77F6">
        <w:t xml:space="preserve"> </w:t>
      </w:r>
      <w:r w:rsidRPr="002F77F6">
        <w:rPr>
          <w:i/>
        </w:rPr>
        <w:t>R.</w:t>
      </w:r>
      <w:r w:rsidRPr="002F77F6">
        <w:t xml:space="preserve"> </w:t>
      </w:r>
      <w:r w:rsidRPr="002F77F6">
        <w:rPr>
          <w:i/>
        </w:rPr>
        <w:t xml:space="preserve">irregularis </w:t>
      </w:r>
      <w:r w:rsidRPr="002F77F6">
        <w:t xml:space="preserve">was the second most </w:t>
      </w:r>
      <w:del w:id="1291" w:author="Jun Yu (MEDT)" w:date="2021-10-19T11:18:00Z">
        <w:r w:rsidRPr="002F77F6" w:rsidDel="00472BA0">
          <w:delText xml:space="preserve">significant </w:delText>
        </w:r>
      </w:del>
      <w:r w:rsidRPr="002F77F6">
        <w:t>CRC-depleted fung</w:t>
      </w:r>
      <w:del w:id="1292" w:author="Jun Yu (MEDT)" w:date="2021-10-19T11:00:00Z">
        <w:r w:rsidRPr="002F77F6" w:rsidDel="008C161B">
          <w:delText>i</w:delText>
        </w:r>
      </w:del>
      <w:ins w:id="1293" w:author="Jun Yu (MEDT)" w:date="2021-10-19T11:00:00Z">
        <w:r w:rsidR="008C161B" w:rsidRPr="002F77F6">
          <w:t>us</w:t>
        </w:r>
      </w:ins>
      <w:r w:rsidRPr="002F77F6">
        <w:t xml:space="preserve">. </w:t>
      </w:r>
      <w:del w:id="1294" w:author="Jun Yu (MEDT)" w:date="2021-10-19T16:22:00Z">
        <w:r w:rsidRPr="002F77F6" w:rsidDel="00877B71">
          <w:delText xml:space="preserve">Supporting evidence from previous studies showed that </w:delText>
        </w:r>
      </w:del>
      <w:r w:rsidRPr="002F77F6">
        <w:rPr>
          <w:i/>
        </w:rPr>
        <w:t xml:space="preserve">A. </w:t>
      </w:r>
      <w:r w:rsidR="00E81CE7" w:rsidRPr="002F77F6">
        <w:rPr>
          <w:i/>
        </w:rPr>
        <w:t>O</w:t>
      </w:r>
      <w:r w:rsidRPr="002F77F6">
        <w:rPr>
          <w:i/>
        </w:rPr>
        <w:t>fficinalis</w:t>
      </w:r>
      <w:r w:rsidRPr="002F77F6">
        <w:t>-</w:t>
      </w:r>
      <w:r w:rsidRPr="002F77F6">
        <w:rPr>
          <w:i/>
        </w:rPr>
        <w:t>R. irregularis</w:t>
      </w:r>
      <w:r w:rsidRPr="002F77F6">
        <w:t xml:space="preserve"> symbiosis </w:t>
      </w:r>
      <w:ins w:id="1295" w:author="Jun Yu (MEDT)" w:date="2021-10-19T16:22:00Z">
        <w:r w:rsidR="00877B71" w:rsidRPr="002F77F6">
          <w:t xml:space="preserve">was reported to </w:t>
        </w:r>
      </w:ins>
      <w:del w:id="1296" w:author="Jun Yu (MEDT)" w:date="2021-10-19T16:22:00Z">
        <w:r w:rsidRPr="002F77F6" w:rsidDel="00877B71">
          <w:delText xml:space="preserve">can </w:delText>
        </w:r>
      </w:del>
      <w:ins w:id="1297" w:author="Jun Yu (MEDT)" w:date="2021-10-19T16:22:00Z">
        <w:r w:rsidR="00877B71" w:rsidRPr="002F77F6">
          <w:t>induce</w:t>
        </w:r>
      </w:ins>
      <w:del w:id="1298" w:author="Jun Yu (MEDT)" w:date="2021-10-19T16:22:00Z">
        <w:r w:rsidRPr="002F77F6" w:rsidDel="00877B71">
          <w:delText xml:space="preserve">lead to </w:delText>
        </w:r>
      </w:del>
      <w:ins w:id="1299" w:author="Jun Yu (MEDT)" w:date="2021-10-19T16:22:00Z">
        <w:r w:rsidR="00877B71" w:rsidRPr="002F77F6">
          <w:t xml:space="preserve"> </w:t>
        </w:r>
      </w:ins>
      <w:r w:rsidRPr="002F77F6">
        <w:t>the production of salvianolic acid</w:t>
      </w:r>
      <w:r w:rsidR="00E81CE7" w:rsidRPr="002F77F6">
        <w:t>,</w:t>
      </w:r>
      <w:r w:rsidRPr="002F77F6">
        <w:t xml:space="preserve"> which has anticancer effects</w:t>
      </w:r>
      <w:r w:rsidRPr="002F77F6">
        <w:fldChar w:fldCharType="begin"/>
      </w:r>
      <w:r w:rsidR="00FE39FC" w:rsidRPr="002F77F6">
        <w:instrText xml:space="preserve"> ADDIN ZOTERO_ITEM CSL_CITATION {"citationID":"T4xNDNGP","properties":{"formattedCitation":"\\super 56,57\\nosupersub{}","plainCitation":"56,57","noteIndex":0},"citationItems":[{"id":571,"uris":["http://zotero.org/users/7908919/items/73T568EG"],"uri":["http://zotero.org/users/7908919/items/73T568EG"],"itemData":{"id":571,"type":"article-journal","abstract":"Salvianolic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2F77F6">
        <w:fldChar w:fldCharType="separate"/>
      </w:r>
      <w:r w:rsidR="00FE39FC" w:rsidRPr="002F77F6">
        <w:rPr>
          <w:kern w:val="0"/>
          <w:vertAlign w:val="superscript"/>
        </w:rPr>
        <w:t>56,57</w:t>
      </w:r>
      <w:r w:rsidRPr="002F77F6">
        <w:fldChar w:fldCharType="end"/>
      </w:r>
      <w:r w:rsidRPr="002F77F6">
        <w:t xml:space="preserve">. </w:t>
      </w:r>
      <w:del w:id="1300" w:author="Jun Yu (MEDT)" w:date="2021-10-19T16:23:00Z">
        <w:r w:rsidRPr="002F77F6" w:rsidDel="00877B71">
          <w:delText xml:space="preserve">Furthermore, other beneficial effects of </w:delText>
        </w:r>
      </w:del>
      <w:r w:rsidRPr="002F77F6">
        <w:rPr>
          <w:i/>
        </w:rPr>
        <w:t xml:space="preserve">A. </w:t>
      </w:r>
      <w:r w:rsidR="00E81CE7" w:rsidRPr="002F77F6">
        <w:rPr>
          <w:i/>
        </w:rPr>
        <w:t>Officinalis</w:t>
      </w:r>
      <w:r w:rsidRPr="002F77F6">
        <w:t>-</w:t>
      </w:r>
      <w:r w:rsidRPr="002F77F6">
        <w:rPr>
          <w:i/>
        </w:rPr>
        <w:t>R. irregularis</w:t>
      </w:r>
      <w:r w:rsidRPr="002F77F6">
        <w:t xml:space="preserve"> symbiosis </w:t>
      </w:r>
      <w:del w:id="1301" w:author="Jun Yu (MEDT)" w:date="2021-10-19T16:24:00Z">
        <w:r w:rsidRPr="002F77F6" w:rsidDel="00877B71">
          <w:delText>include</w:delText>
        </w:r>
        <w:r w:rsidR="009348AE" w:rsidRPr="002F77F6" w:rsidDel="00877B71">
          <w:delText>d</w:delText>
        </w:r>
        <w:r w:rsidRPr="002F77F6" w:rsidDel="00877B71">
          <w:delText xml:space="preserve"> the</w:delText>
        </w:r>
      </w:del>
      <w:ins w:id="1302" w:author="Jun Yu (MEDT)" w:date="2021-10-19T16:24:00Z">
        <w:r w:rsidR="00877B71" w:rsidRPr="002F77F6">
          <w:t>could</w:t>
        </w:r>
      </w:ins>
      <w:r w:rsidRPr="002F77F6">
        <w:t xml:space="preserve"> produc</w:t>
      </w:r>
      <w:ins w:id="1303" w:author="Jun Yu (MEDT)" w:date="2021-10-19T16:24:00Z">
        <w:r w:rsidR="00877B71" w:rsidRPr="002F77F6">
          <w:t>e</w:t>
        </w:r>
      </w:ins>
      <w:del w:id="1304" w:author="Jun Yu (MEDT)" w:date="2021-10-19T16:24:00Z">
        <w:r w:rsidRPr="002F77F6" w:rsidDel="00877B71">
          <w:delText>tion of</w:delText>
        </w:r>
      </w:del>
      <w:r w:rsidRPr="002F77F6">
        <w:t xml:space="preserve"> </w:t>
      </w:r>
      <w:proofErr w:type="spellStart"/>
      <w:r w:rsidRPr="002F77F6">
        <w:t>rosmarinic</w:t>
      </w:r>
      <w:proofErr w:type="spellEnd"/>
      <w:r w:rsidRPr="002F77F6">
        <w:t xml:space="preserve"> acid, ferulic acid and caffeic acid, </w:t>
      </w:r>
      <w:del w:id="1305" w:author="Jun Yu (MEDT)" w:date="2021-10-19T16:25:00Z">
        <w:r w:rsidRPr="002F77F6" w:rsidDel="00877B71">
          <w:delText>presenting several</w:delText>
        </w:r>
      </w:del>
      <w:ins w:id="1306" w:author="Jun Yu (MEDT)" w:date="2021-10-19T16:25:00Z">
        <w:r w:rsidR="00877B71" w:rsidRPr="002F77F6">
          <w:t>which related to</w:t>
        </w:r>
      </w:ins>
      <w:r w:rsidRPr="002F77F6">
        <w:t xml:space="preserve"> </w:t>
      </w:r>
      <w:del w:id="1307" w:author="Jun Yu (MEDT)" w:date="2021-10-19T16:25:00Z">
        <w:r w:rsidRPr="002F77F6" w:rsidDel="00877B71">
          <w:delText>health-related</w:delText>
        </w:r>
      </w:del>
      <w:ins w:id="1308" w:author="Jun Yu (MEDT)" w:date="2021-10-19T16:25:00Z">
        <w:r w:rsidR="00877B71" w:rsidRPr="002F77F6">
          <w:t>beneficial</w:t>
        </w:r>
      </w:ins>
      <w:r w:rsidRPr="002F77F6">
        <w:t xml:space="preserve"> properties</w:t>
      </w:r>
      <w:ins w:id="1309" w:author="Jun Yu (MEDT)" w:date="2021-10-19T16:25:00Z">
        <w:r w:rsidR="00877B71" w:rsidRPr="002F77F6">
          <w:t xml:space="preserve"> of </w:t>
        </w:r>
      </w:ins>
      <w:del w:id="1310" w:author="Jun Yu (MEDT)" w:date="2021-10-19T16:25:00Z">
        <w:r w:rsidRPr="002F77F6" w:rsidDel="00877B71">
          <w:delText xml:space="preserve">, such as </w:delText>
        </w:r>
      </w:del>
      <w:r w:rsidRPr="002F77F6">
        <w:t>antioxidant, anti-inflammatory, and antimicrobial effects</w:t>
      </w:r>
      <w:r w:rsidRPr="002F77F6">
        <w:fldChar w:fldCharType="begin"/>
      </w:r>
      <w:r w:rsidR="00FE39FC" w:rsidRPr="002F77F6">
        <w:instrText xml:space="preserve"> ADDIN ZOTERO_ITEM CSL_CITATION {"citationID":"oSeM2Wf4","properties":{"formattedCitation":"\\super 58,59\\nosupersub{}","plainCitation":"58,59","noteIndex":0},"citationItems":[{"id":575,"uris":["http://zotero.org/users/7908919/items/NRQQZ6NA"],"uri":["http://zotero.org/users/7908919/items/NRQQZ6NA"],"itemData":{"id":575,"type":"article-journal","abstract":"The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2F77F6">
        <w:fldChar w:fldCharType="separate"/>
      </w:r>
      <w:r w:rsidR="00FE39FC" w:rsidRPr="002F77F6">
        <w:rPr>
          <w:kern w:val="0"/>
          <w:vertAlign w:val="superscript"/>
        </w:rPr>
        <w:t>58,59</w:t>
      </w:r>
      <w:r w:rsidRPr="002F77F6">
        <w:fldChar w:fldCharType="end"/>
      </w:r>
      <w:r w:rsidRPr="002F77F6">
        <w:t xml:space="preserve">. </w:t>
      </w:r>
      <w:r w:rsidR="00B04161" w:rsidRPr="002F77F6">
        <w:t xml:space="preserve">These </w:t>
      </w:r>
      <w:del w:id="1311" w:author="Jun Yu (MEDT)" w:date="2021-10-19T16:27:00Z">
        <w:r w:rsidR="00B04161" w:rsidRPr="002F77F6" w:rsidDel="00877B71">
          <w:delText xml:space="preserve">observations </w:delText>
        </w:r>
      </w:del>
      <w:ins w:id="1312" w:author="Jun Yu (MEDT)" w:date="2021-10-19T16:27:00Z">
        <w:r w:rsidR="00877B71" w:rsidRPr="002F77F6">
          <w:t xml:space="preserve">findings </w:t>
        </w:r>
      </w:ins>
      <w:r w:rsidR="00B04161" w:rsidRPr="002F77F6">
        <w:t xml:space="preserve">support their roles </w:t>
      </w:r>
      <w:ins w:id="1313" w:author="Jun Yu (MEDT)" w:date="2021-10-19T16:27:00Z">
        <w:r w:rsidR="00877B71" w:rsidRPr="002F77F6">
          <w:t xml:space="preserve">of the enriched- or depleted fungi </w:t>
        </w:r>
      </w:ins>
      <w:r w:rsidR="00B04161" w:rsidRPr="002F77F6">
        <w:t xml:space="preserve">in the promotion or inhibition of colorectal carcinogenesis. </w:t>
      </w:r>
      <w:del w:id="1314" w:author="Jun Yu (MEDT)" w:date="2021-10-19T16:26:00Z">
        <w:r w:rsidR="00B04161" w:rsidRPr="002F77F6" w:rsidDel="00877B71">
          <w:delText xml:space="preserve">Since </w:delText>
        </w:r>
        <w:r w:rsidR="00FA5606" w:rsidRPr="002F77F6" w:rsidDel="00877B71">
          <w:delText xml:space="preserve">only very </w:delText>
        </w:r>
        <w:r w:rsidR="00B04161" w:rsidRPr="002F77F6" w:rsidDel="00877B71">
          <w:delText xml:space="preserve">few studies </w:delText>
        </w:r>
        <w:r w:rsidR="00FA5606" w:rsidRPr="002F77F6" w:rsidDel="00877B71">
          <w:delText>have been done to investigate the</w:delText>
        </w:r>
        <w:r w:rsidR="00B04161" w:rsidRPr="002F77F6" w:rsidDel="00877B71">
          <w:delText xml:space="preserve"> </w:delText>
        </w:r>
        <w:r w:rsidR="00710FC2" w:rsidRPr="002F77F6" w:rsidDel="00877B71">
          <w:delText>CRC associated fungi</w:delText>
        </w:r>
        <w:r w:rsidR="00B04161" w:rsidRPr="002F77F6" w:rsidDel="00877B71">
          <w:delText xml:space="preserve">, </w:delText>
        </w:r>
        <w:r w:rsidR="00FA5606" w:rsidRPr="002F77F6" w:rsidDel="00877B71">
          <w:delText xml:space="preserve">we have to ensure the statistical methods we used to identify differentially abundant fungi in CRC were robust and accurate. </w:delText>
        </w:r>
      </w:del>
    </w:p>
    <w:p w14:paraId="3366B818" w14:textId="77777777" w:rsidR="00877B71" w:rsidRPr="002F77F6" w:rsidRDefault="00877B71" w:rsidP="00BA0A8A">
      <w:pPr>
        <w:spacing w:before="0" w:after="0"/>
        <w:rPr>
          <w:ins w:id="1315" w:author="Jun Yu (MEDT)" w:date="2021-10-19T16:26:00Z"/>
        </w:rPr>
      </w:pPr>
    </w:p>
    <w:p w14:paraId="5200E02E" w14:textId="02C8D616" w:rsidR="00B04161" w:rsidRPr="002F77F6" w:rsidDel="00877B71" w:rsidRDefault="00FA5606" w:rsidP="00BA0A8A">
      <w:pPr>
        <w:spacing w:before="0" w:after="0"/>
        <w:rPr>
          <w:del w:id="1316" w:author="Jun Yu (MEDT)" w:date="2021-10-19T16:26:00Z"/>
        </w:rPr>
      </w:pPr>
      <w:del w:id="1317" w:author="Jun Yu (MEDT)" w:date="2021-10-19T16:26:00Z">
        <w:r w:rsidRPr="002F77F6" w:rsidDel="00877B71">
          <w:delText>Therefore, the same statistical methods were used to identify the CRC-associated bacteria from the metagenomics sequencing data</w:delText>
        </w:r>
        <w:r w:rsidR="00B04161" w:rsidRPr="002F77F6" w:rsidDel="00877B71">
          <w:delText xml:space="preserve">. </w:delText>
        </w:r>
        <w:r w:rsidR="00707DFC" w:rsidRPr="002F77F6" w:rsidDel="00877B71">
          <w:delText>M</w:delText>
        </w:r>
        <w:r w:rsidR="00B04161" w:rsidRPr="002F77F6" w:rsidDel="00877B71">
          <w:delText xml:space="preserve">ore than half of the </w:delText>
        </w:r>
        <w:r w:rsidRPr="002F77F6" w:rsidDel="00877B71">
          <w:delText>CRC</w:delText>
        </w:r>
        <w:r w:rsidR="00B04161" w:rsidRPr="002F77F6" w:rsidDel="00877B71">
          <w:delText xml:space="preserve">-related bacteria </w:delText>
        </w:r>
        <w:r w:rsidRPr="002F77F6" w:rsidDel="00877B71">
          <w:delText xml:space="preserve">we identified </w:delText>
        </w:r>
        <w:r w:rsidR="00B04161" w:rsidRPr="002F77F6" w:rsidDel="00877B71">
          <w:delText xml:space="preserve">were </w:delText>
        </w:r>
        <w:r w:rsidRPr="002F77F6" w:rsidDel="00877B71">
          <w:delText>reported previously to be cancer-related or commonly used probiotics. F</w:delText>
        </w:r>
        <w:r w:rsidR="00B04161" w:rsidRPr="002F77F6" w:rsidDel="00877B71">
          <w:delText xml:space="preserve">our out of the top five were </w:delText>
        </w:r>
        <w:r w:rsidRPr="002F77F6" w:rsidDel="00877B71">
          <w:delText>well-known CRC-associated microbes</w:delText>
        </w:r>
        <w:r w:rsidR="00B04161" w:rsidRPr="002F77F6" w:rsidDel="00877B71">
          <w:delText>, namely,</w:delText>
        </w:r>
        <w:r w:rsidR="00B04161" w:rsidRPr="002F77F6" w:rsidDel="00877B71">
          <w:rPr>
            <w:i/>
          </w:rPr>
          <w:delText xml:space="preserve"> F. nucleatum</w:delText>
        </w:r>
        <w:r w:rsidR="00B04161" w:rsidRPr="002F77F6" w:rsidDel="00877B71">
          <w:fldChar w:fldCharType="begin"/>
        </w:r>
        <w:r w:rsidR="00FD106C" w:rsidRPr="002F77F6" w:rsidDel="00877B71">
          <w:delInstrText xml:space="preserve"> ADDIN ZOTERO_ITEM CSL_CITATION {"citationID":"UJ7mB8ze","properties":{"formattedCitation":"\\super 65\\nosupersub{}","plainCitation":"65","noteIndex":0},"citationItems":[{"id":154,"uris":["http://zotero.org/users/7908919/items/C86ZANVJ"],"uri":["http://zotero.org/users/7908919/items/C86ZANVJ"],"itemData":{"id":154,"type":"article-journal","abstract":"Gut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delInstrText>
        </w:r>
        <w:r w:rsidR="00B04161" w:rsidRPr="002F77F6" w:rsidDel="00877B71">
          <w:fldChar w:fldCharType="separate"/>
        </w:r>
        <w:r w:rsidR="00FD106C" w:rsidRPr="002F77F6" w:rsidDel="00877B71">
          <w:rPr>
            <w:kern w:val="0"/>
            <w:vertAlign w:val="superscript"/>
          </w:rPr>
          <w:delText>65</w:delText>
        </w:r>
        <w:r w:rsidR="00B04161" w:rsidRPr="002F77F6" w:rsidDel="00877B71">
          <w:fldChar w:fldCharType="end"/>
        </w:r>
        <w:r w:rsidR="00B04161" w:rsidRPr="002F77F6" w:rsidDel="00877B71">
          <w:delText xml:space="preserve">, </w:delText>
        </w:r>
        <w:r w:rsidR="00B04161" w:rsidRPr="002F77F6" w:rsidDel="00877B71">
          <w:rPr>
            <w:i/>
          </w:rPr>
          <w:delText>P. micra</w:delText>
        </w:r>
        <w:r w:rsidR="00B04161" w:rsidRPr="002F77F6" w:rsidDel="00877B71">
          <w:fldChar w:fldCharType="begin"/>
        </w:r>
        <w:r w:rsidR="00FD106C" w:rsidRPr="002F77F6" w:rsidDel="00877B71">
          <w:delInstrText xml:space="preserve"> ADDIN ZOTERO_ITEM CSL_CITATION {"citationID":"UbTSgx71","properties":{"formattedCitation":"\\super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delInstrText>
        </w:r>
        <w:r w:rsidR="00B04161" w:rsidRPr="002F77F6" w:rsidDel="00877B71">
          <w:fldChar w:fldCharType="separate"/>
        </w:r>
        <w:r w:rsidR="00FD106C" w:rsidRPr="002F77F6" w:rsidDel="00877B71">
          <w:rPr>
            <w:kern w:val="0"/>
            <w:vertAlign w:val="superscript"/>
          </w:rPr>
          <w:delText>19</w:delText>
        </w:r>
        <w:r w:rsidR="00B04161" w:rsidRPr="002F77F6" w:rsidDel="00877B71">
          <w:fldChar w:fldCharType="end"/>
        </w:r>
        <w:r w:rsidR="00B04161" w:rsidRPr="002F77F6" w:rsidDel="00877B71">
          <w:delText xml:space="preserve">, </w:delText>
        </w:r>
        <w:r w:rsidR="00B04161" w:rsidRPr="002F77F6" w:rsidDel="00877B71">
          <w:rPr>
            <w:i/>
          </w:rPr>
          <w:delText>G. morbillorum</w:delText>
        </w:r>
        <w:r w:rsidR="00B04161" w:rsidRPr="002F77F6" w:rsidDel="00877B71">
          <w:fldChar w:fldCharType="begin"/>
        </w:r>
        <w:r w:rsidR="00FD106C" w:rsidRPr="002F77F6" w:rsidDel="00877B71">
          <w:delInstrText xml:space="preserve"> ADDIN ZOTERO_ITEM CSL_CITATION {"citationID":"r3oPnpMM","properties":{"formattedCitation":"\\super 66,67\\nosupersub{}","plainCitation":"66,67","noteIndex":0},"citationItems":[{"id":152,"uris":["http://zotero.org/users/7908919/items/JAX4SWFH"],"uri":["http://zotero.org/users/7908919/items/JAX4SWFH"],"itemData":{"id":152,"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H."}],"issued":{"date-parts":[["2018",8]]}}},{"id":150,"uris":["http://zotero.org/users/7908919/items/QXADJCT4"],"uri":["http://zotero.org/users/7908919/items/QXADJCT4"],"itemData":{"id":150,"type":"article-journal","container-title":"Clinical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delInstrText>
        </w:r>
        <w:r w:rsidR="00B04161" w:rsidRPr="002F77F6" w:rsidDel="00877B71">
          <w:fldChar w:fldCharType="separate"/>
        </w:r>
        <w:r w:rsidR="00FD106C" w:rsidRPr="002F77F6" w:rsidDel="00877B71">
          <w:rPr>
            <w:kern w:val="0"/>
            <w:vertAlign w:val="superscript"/>
          </w:rPr>
          <w:delText>66,67</w:delText>
        </w:r>
        <w:r w:rsidR="00B04161" w:rsidRPr="002F77F6" w:rsidDel="00877B71">
          <w:fldChar w:fldCharType="end"/>
        </w:r>
        <w:r w:rsidR="00B04161" w:rsidRPr="002F77F6" w:rsidDel="00877B71">
          <w:delText xml:space="preserve">, and </w:delText>
        </w:r>
        <w:r w:rsidR="00B04161" w:rsidRPr="002F77F6" w:rsidDel="00877B71">
          <w:rPr>
            <w:i/>
          </w:rPr>
          <w:delText>A. hadrus</w:delText>
        </w:r>
        <w:r w:rsidR="00B04161" w:rsidRPr="002F77F6" w:rsidDel="00877B71">
          <w:fldChar w:fldCharType="begin"/>
        </w:r>
        <w:r w:rsidR="00FD106C" w:rsidRPr="002F77F6" w:rsidDel="00877B71">
          <w:delInstrText xml:space="preserve"> ADDIN ZOTERO_ITEM CSL_CITATION {"citationID":"nFc5bFKL","properties":{"formattedCitation":"\\super 68\\nosupersub{}","plainCitation":"68","noteIndex":0},"citationItems":[{"id":149,"uris":["http://zotero.org/users/7908919/items/ISTIR5AW"],"uri":["http://zotero.org/users/7908919/items/ISTIR5AW"],"itemData":{"id":149,"type":"article-journal","container-title":"Scientific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delInstrText>
        </w:r>
        <w:r w:rsidR="00B04161" w:rsidRPr="002F77F6" w:rsidDel="00877B71">
          <w:fldChar w:fldCharType="separate"/>
        </w:r>
        <w:r w:rsidR="00FD106C" w:rsidRPr="002F77F6" w:rsidDel="00877B71">
          <w:rPr>
            <w:kern w:val="0"/>
            <w:vertAlign w:val="superscript"/>
          </w:rPr>
          <w:delText>68</w:delText>
        </w:r>
        <w:r w:rsidR="00B04161" w:rsidRPr="002F77F6" w:rsidDel="00877B71">
          <w:fldChar w:fldCharType="end"/>
        </w:r>
        <w:r w:rsidR="00B04161" w:rsidRPr="002F77F6" w:rsidDel="00877B71">
          <w:delText>.</w:delText>
        </w:r>
        <w:r w:rsidRPr="002F77F6" w:rsidDel="00877B71">
          <w:delText xml:space="preserve"> This proved that the statistical methods used in our study are reliable and </w:delText>
        </w:r>
        <w:r w:rsidR="00B04161" w:rsidRPr="002F77F6" w:rsidDel="00877B71">
          <w:delText xml:space="preserve">that </w:delText>
        </w:r>
        <w:r w:rsidRPr="002F77F6" w:rsidDel="00877B71">
          <w:delText>the CRC-associated fungi we identified</w:delText>
        </w:r>
        <w:r w:rsidR="00B04161" w:rsidRPr="002F77F6" w:rsidDel="00877B71">
          <w:delText xml:space="preserve"> might be potential</w:delText>
        </w:r>
        <w:r w:rsidRPr="002F77F6" w:rsidDel="00877B71">
          <w:delText xml:space="preserve"> pathogenic fungi or probiotics</w:delText>
        </w:r>
        <w:r w:rsidR="00B04161" w:rsidRPr="002F77F6" w:rsidDel="00877B71">
          <w:delText xml:space="preserve">. </w:delText>
        </w:r>
      </w:del>
    </w:p>
    <w:p w14:paraId="20882E28" w14:textId="6DC9B8F8" w:rsidR="00BA0A8A" w:rsidRPr="002F77F6" w:rsidDel="00877B71" w:rsidRDefault="00BA0A8A" w:rsidP="00BA0A8A">
      <w:pPr>
        <w:spacing w:before="0" w:after="0"/>
        <w:rPr>
          <w:del w:id="1318" w:author="Jun Yu (MEDT)" w:date="2021-10-19T16:26:00Z"/>
        </w:rPr>
      </w:pPr>
    </w:p>
    <w:p w14:paraId="3AA12B81" w14:textId="6C54A767" w:rsidR="00713425" w:rsidRPr="002F77F6" w:rsidDel="006444AD" w:rsidRDefault="0037774D" w:rsidP="00BA0A8A">
      <w:pPr>
        <w:spacing w:before="0" w:after="0"/>
        <w:rPr>
          <w:moveFrom w:id="1319" w:author="Jun Yu (MEDT)" w:date="2021-10-19T16:28:00Z"/>
        </w:rPr>
      </w:pPr>
      <w:moveFromRangeStart w:id="1320" w:author="Jun Yu (MEDT)" w:date="2021-10-19T16:28:00Z" w:name="move85553332"/>
      <w:moveFrom w:id="1321" w:author="Jun Yu (MEDT)" w:date="2021-10-19T16:28:00Z">
        <w:r w:rsidRPr="002F77F6" w:rsidDel="006444AD">
          <w:t>We developed machine learning models to distinguish CRC</w:t>
        </w:r>
        <w:r w:rsidR="00964D4F" w:rsidRPr="002F77F6" w:rsidDel="006444AD">
          <w:t xml:space="preserve"> patients</w:t>
        </w:r>
        <w:r w:rsidRPr="002F77F6" w:rsidDel="006444AD">
          <w:t xml:space="preserve"> from healthy control</w:t>
        </w:r>
        <w:r w:rsidR="00C21ADD" w:rsidRPr="002F77F6" w:rsidDel="006444AD">
          <w:t>s</w:t>
        </w:r>
        <w:r w:rsidRPr="002F77F6" w:rsidDel="006444AD">
          <w:t xml:space="preserve"> </w:t>
        </w:r>
        <w:r w:rsidR="00C21ADD" w:rsidRPr="002F77F6" w:rsidDel="006444AD">
          <w:t>usin</w:t>
        </w:r>
        <w:r w:rsidR="00F05670" w:rsidRPr="002F77F6" w:rsidDel="006444AD">
          <w:t xml:space="preserve">g </w:t>
        </w:r>
        <w:r w:rsidR="00964D4F" w:rsidRPr="002F77F6" w:rsidDel="006444AD">
          <w:t xml:space="preserve">stool </w:t>
        </w:r>
        <w:r w:rsidR="00F05670" w:rsidRPr="002F77F6" w:rsidDel="006444AD">
          <w:t>bacterial and fungal markers.</w:t>
        </w:r>
        <w:r w:rsidR="00A61D98" w:rsidRPr="002F77F6" w:rsidDel="006444AD">
          <w:t xml:space="preserve"> </w:t>
        </w:r>
        <w:r w:rsidR="006B1C85" w:rsidRPr="002F77F6" w:rsidDel="006444AD">
          <w:t>T</w:t>
        </w:r>
        <w:r w:rsidR="00420073" w:rsidRPr="002F77F6" w:rsidDel="006444AD">
          <w:t>he</w:t>
        </w:r>
        <w:r w:rsidR="00703368" w:rsidRPr="002F77F6" w:rsidDel="006444AD">
          <w:t xml:space="preserve"> AUC obtained </w:t>
        </w:r>
        <w:r w:rsidR="00B271E2" w:rsidRPr="002F77F6" w:rsidDel="006444AD">
          <w:t>when we used</w:t>
        </w:r>
        <w:r w:rsidR="00703368" w:rsidRPr="002F77F6" w:rsidDel="006444AD">
          <w:t xml:space="preserve"> pure bacterial and fung</w:t>
        </w:r>
        <w:r w:rsidR="00B271E2" w:rsidRPr="002F77F6" w:rsidDel="006444AD">
          <w:t>al markers</w:t>
        </w:r>
        <w:r w:rsidR="00703368" w:rsidRPr="002F77F6" w:rsidDel="006444AD">
          <w:t xml:space="preserve"> were 0.81 and 0.73, respectively.</w:t>
        </w:r>
        <w:r w:rsidR="00A61D98" w:rsidRPr="002F77F6" w:rsidDel="006444AD">
          <w:t xml:space="preserve"> </w:t>
        </w:r>
        <w:r w:rsidR="0053215F" w:rsidRPr="002F77F6" w:rsidDel="006444AD">
          <w:t>However, when we combined both bacterial and fungal markers, a</w:t>
        </w:r>
        <w:r w:rsidRPr="002F77F6" w:rsidDel="006444AD">
          <w:t xml:space="preserve">n average </w:t>
        </w:r>
        <w:r w:rsidR="005E1AA9" w:rsidRPr="002F77F6" w:rsidDel="006444AD">
          <w:t>AUC</w:t>
        </w:r>
        <w:r w:rsidR="0053215F" w:rsidRPr="002F77F6" w:rsidDel="006444AD">
          <w:t xml:space="preserve"> </w:t>
        </w:r>
        <w:r w:rsidRPr="002F77F6" w:rsidDel="006444AD">
          <w:t>of 0.</w:t>
        </w:r>
        <w:r w:rsidR="005E1AA9" w:rsidRPr="002F77F6" w:rsidDel="006444AD">
          <w:t xml:space="preserve">83 </w:t>
        </w:r>
        <w:r w:rsidR="003F0AC3" w:rsidRPr="002F77F6" w:rsidDel="006444AD">
          <w:t>was obtained</w:t>
        </w:r>
        <w:r w:rsidR="0053215F" w:rsidRPr="002F77F6" w:rsidDel="006444AD">
          <w:t>.</w:t>
        </w:r>
        <w:r w:rsidR="00AA4261" w:rsidRPr="002F77F6" w:rsidDel="006444AD">
          <w:t xml:space="preserve"> </w:t>
        </w:r>
        <w:r w:rsidR="00583E7F" w:rsidRPr="002F77F6" w:rsidDel="006444AD">
          <w:t>In 7 out of the 8 cohorts, the</w:t>
        </w:r>
        <w:r w:rsidR="00433689" w:rsidRPr="002F77F6" w:rsidDel="006444AD">
          <w:t xml:space="preserve"> combined classifier </w:t>
        </w:r>
        <w:r w:rsidR="00420073" w:rsidRPr="002F77F6" w:rsidDel="006444AD">
          <w:t>showed an improvement of</w:t>
        </w:r>
        <w:r w:rsidR="00433689" w:rsidRPr="002F77F6" w:rsidDel="006444AD">
          <w:t xml:space="preserve"> 1.44% - 10.60% compared with </w:t>
        </w:r>
        <w:r w:rsidR="00E81CE7" w:rsidRPr="002F77F6" w:rsidDel="006444AD">
          <w:t xml:space="preserve">the </w:t>
        </w:r>
        <w:r w:rsidR="00433689" w:rsidRPr="002F77F6" w:rsidDel="006444AD">
          <w:t>traditional bacterial classifier</w:t>
        </w:r>
        <w:r w:rsidR="00583E7F" w:rsidRPr="002F77F6" w:rsidDel="006444AD">
          <w:t>.</w:t>
        </w:r>
        <w:r w:rsidR="00CD6B95" w:rsidRPr="002F77F6" w:rsidDel="006444AD">
          <w:t xml:space="preserve"> </w:t>
        </w:r>
        <w:r w:rsidR="00111CFD" w:rsidRPr="002F77F6" w:rsidDel="006444AD">
          <w:t xml:space="preserve">Moreover, the </w:t>
        </w:r>
        <w:r w:rsidR="00CD6B95" w:rsidRPr="002F77F6" w:rsidDel="006444AD">
          <w:t xml:space="preserve">performance of fungal classifier in 2016_VogtmannE and 2019_WirbelJ was better than the bacterial one implying that bacteria </w:t>
        </w:r>
        <w:r w:rsidR="00D875FC" w:rsidRPr="002F77F6" w:rsidDel="006444AD">
          <w:t xml:space="preserve">may not be </w:t>
        </w:r>
        <w:r w:rsidR="00CD6B95" w:rsidRPr="002F77F6" w:rsidDel="006444AD">
          <w:t>the critical CRC-</w:t>
        </w:r>
        <w:r w:rsidR="00D875FC" w:rsidRPr="002F77F6" w:rsidDel="006444AD">
          <w:t>associated</w:t>
        </w:r>
        <w:r w:rsidR="00CD6B95" w:rsidRPr="002F77F6" w:rsidDel="006444AD">
          <w:t xml:space="preserve"> factor in all situations.</w:t>
        </w:r>
        <w:r w:rsidR="00433689" w:rsidRPr="002F77F6" w:rsidDel="006444AD">
          <w:t xml:space="preserve"> </w:t>
        </w:r>
        <w:r w:rsidR="00451C19" w:rsidRPr="002F77F6" w:rsidDel="006444AD">
          <w:t>Notably, with</w:t>
        </w:r>
        <w:r w:rsidR="009C7FFB" w:rsidRPr="002F77F6" w:rsidDel="006444AD">
          <w:t xml:space="preserve"> the </w:t>
        </w:r>
        <w:r w:rsidR="003568A7" w:rsidRPr="002F77F6" w:rsidDel="006444AD">
          <w:t xml:space="preserve">limitation </w:t>
        </w:r>
        <w:r w:rsidR="00536170" w:rsidRPr="002F77F6" w:rsidDel="006444AD">
          <w:t xml:space="preserve">of </w:t>
        </w:r>
        <w:r w:rsidR="007808E6" w:rsidRPr="002F77F6" w:rsidDel="006444AD">
          <w:t>the</w:t>
        </w:r>
        <w:r w:rsidR="00536170" w:rsidRPr="002F77F6" w:rsidDel="006444AD">
          <w:t xml:space="preserve"> </w:t>
        </w:r>
        <w:r w:rsidR="006E6045" w:rsidRPr="002F77F6" w:rsidDel="006444AD">
          <w:t>metagenomic DNA extraction kit</w:t>
        </w:r>
        <w:r w:rsidR="00ED7D40" w:rsidRPr="002F77F6" w:rsidDel="006444AD">
          <w:t xml:space="preserve"> and the low sequencing depth </w:t>
        </w:r>
        <w:r w:rsidR="00C0424D" w:rsidRPr="002F77F6" w:rsidDel="006444AD">
          <w:t xml:space="preserve">of </w:t>
        </w:r>
        <w:r w:rsidR="000B3918" w:rsidRPr="002F77F6" w:rsidDel="006444AD">
          <w:t>current</w:t>
        </w:r>
        <w:r w:rsidR="00BA27C7" w:rsidRPr="002F77F6" w:rsidDel="006444AD">
          <w:t xml:space="preserve"> studies</w:t>
        </w:r>
        <w:r w:rsidR="00DF5B61" w:rsidRPr="002F77F6" w:rsidDel="006444AD">
          <w:t>,</w:t>
        </w:r>
        <w:r w:rsidR="000B3918" w:rsidRPr="002F77F6" w:rsidDel="006444AD">
          <w:t xml:space="preserve"> we could only detect </w:t>
        </w:r>
        <w:r w:rsidR="00AD2B6A" w:rsidRPr="002F77F6" w:rsidDel="006444AD">
          <w:t>limited numbers of fungi</w:t>
        </w:r>
        <w:r w:rsidR="004C5043" w:rsidRPr="002F77F6" w:rsidDel="006444AD">
          <w:t xml:space="preserve"> in the stool of each patient</w:t>
        </w:r>
        <w:r w:rsidR="0062236F" w:rsidRPr="002F77F6" w:rsidDel="006444AD">
          <w:t xml:space="preserve">. </w:t>
        </w:r>
        <w:r w:rsidR="004C5043" w:rsidRPr="002F77F6" w:rsidDel="006444AD">
          <w:t xml:space="preserve">Given the current challenge, we could still identify several important CRC-associated fungi. This implies </w:t>
        </w:r>
        <w:r w:rsidR="002F257C" w:rsidRPr="002F77F6" w:rsidDel="006444AD">
          <w:t xml:space="preserve">that future studies </w:t>
        </w:r>
        <w:r w:rsidR="00BD0CA4" w:rsidRPr="002F77F6" w:rsidDel="006444AD">
          <w:t>targeting</w:t>
        </w:r>
        <w:r w:rsidR="0028146F" w:rsidRPr="002F77F6" w:rsidDel="006444AD">
          <w:t xml:space="preserve"> enteric fungi with higher sequencing depth may be able to pick up more important pathogenic fungi and elucidate their roles in CRC </w:t>
        </w:r>
        <w:r w:rsidR="00A56C91" w:rsidRPr="002F77F6" w:rsidDel="006444AD">
          <w:t>pathogenesis.</w:t>
        </w:r>
        <w:r w:rsidR="00536170" w:rsidRPr="002F77F6" w:rsidDel="006444AD">
          <w:t xml:space="preserve"> </w:t>
        </w:r>
      </w:moveFrom>
    </w:p>
    <w:moveFromRangeEnd w:id="1320"/>
    <w:p w14:paraId="1DC42ACC" w14:textId="06A71CCC" w:rsidR="00BA0A8A" w:rsidRPr="002F77F6" w:rsidDel="006444AD" w:rsidRDefault="00BA0A8A" w:rsidP="00BA0A8A">
      <w:pPr>
        <w:spacing w:before="0" w:after="0"/>
        <w:rPr>
          <w:del w:id="1322" w:author="Jun Yu (MEDT)" w:date="2021-10-19T16:28:00Z"/>
        </w:rPr>
      </w:pPr>
    </w:p>
    <w:p w14:paraId="0E83A9CB" w14:textId="53A3F3FF" w:rsidR="00615D1D" w:rsidRPr="002F77F6" w:rsidRDefault="00F634CB" w:rsidP="00BA0A8A">
      <w:pPr>
        <w:spacing w:before="0" w:after="0"/>
      </w:pPr>
      <w:r w:rsidRPr="002F77F6">
        <w:t xml:space="preserve">The </w:t>
      </w:r>
      <w:r w:rsidR="00CA6E52" w:rsidRPr="002F77F6">
        <w:t>fungal</w:t>
      </w:r>
      <w:r w:rsidR="00F40776" w:rsidRPr="002F77F6">
        <w:t>-fungal interaction</w:t>
      </w:r>
      <w:r w:rsidRPr="002F77F6">
        <w:t xml:space="preserve"> in CRC was significantly different </w:t>
      </w:r>
      <w:r w:rsidR="002D18AF" w:rsidRPr="002F77F6">
        <w:t>between</w:t>
      </w:r>
      <w:r w:rsidRPr="002F77F6">
        <w:t xml:space="preserve"> the healthy control</w:t>
      </w:r>
      <w:r w:rsidR="002D18AF" w:rsidRPr="002F77F6">
        <w:t>s</w:t>
      </w:r>
      <w:r w:rsidRPr="002F77F6">
        <w:t xml:space="preserve"> and </w:t>
      </w:r>
      <w:r w:rsidR="002D18AF" w:rsidRPr="002F77F6">
        <w:t>CRC patients</w:t>
      </w:r>
      <w:r w:rsidRPr="002F77F6">
        <w:t xml:space="preserve">. </w:t>
      </w:r>
      <w:r w:rsidR="00867992" w:rsidRPr="002F77F6">
        <w:t xml:space="preserve">Most previous studies have focused on </w:t>
      </w:r>
      <w:r w:rsidR="00DE4AF3" w:rsidRPr="002F77F6">
        <w:t xml:space="preserve">the role </w:t>
      </w:r>
      <w:r w:rsidR="009C25E4" w:rsidRPr="002F77F6">
        <w:t xml:space="preserve">of </w:t>
      </w:r>
      <w:r w:rsidR="008B5165" w:rsidRPr="002F77F6">
        <w:t xml:space="preserve">a single </w:t>
      </w:r>
      <w:r w:rsidR="00867992" w:rsidRPr="002F77F6">
        <w:t xml:space="preserve">key microorganism or metabolite </w:t>
      </w:r>
      <w:r w:rsidR="008B5165" w:rsidRPr="002F77F6">
        <w:t>in</w:t>
      </w:r>
      <w:r w:rsidR="00867992" w:rsidRPr="002F77F6">
        <w:t xml:space="preserve"> CRC development</w:t>
      </w:r>
      <w:r w:rsidR="00867992" w:rsidRPr="002F77F6">
        <w:fldChar w:fldCharType="begin"/>
      </w:r>
      <w:r w:rsidR="00FE39FC" w:rsidRPr="002F77F6">
        <w:instrText xml:space="preserve"> ADDIN ZOTERO_ITEM CSL_CITATION {"citationID":"7WDh9qDV","properties":{"formattedCitation":"\\super 60\\uc0\\u8211{}62\\nosupersub{}","plainCitation":"60–62","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00867992" w:rsidRPr="002F77F6">
        <w:fldChar w:fldCharType="separate"/>
      </w:r>
      <w:r w:rsidR="00FE39FC" w:rsidRPr="002F77F6">
        <w:rPr>
          <w:kern w:val="0"/>
          <w:vertAlign w:val="superscript"/>
        </w:rPr>
        <w:t>60–62</w:t>
      </w:r>
      <w:r w:rsidR="00867992" w:rsidRPr="002F77F6">
        <w:fldChar w:fldCharType="end"/>
      </w:r>
      <w:r w:rsidR="008B5165" w:rsidRPr="002F77F6">
        <w:t>. However,</w:t>
      </w:r>
      <w:r w:rsidR="009C1557" w:rsidRPr="002F77F6">
        <w:t xml:space="preserve"> microbes in our gut are interacting with one another</w:t>
      </w:r>
      <w:r w:rsidRPr="002F77F6">
        <w:t xml:space="preserve">. </w:t>
      </w:r>
      <w:r w:rsidR="00E847CD" w:rsidRPr="002F77F6">
        <w:t>From our results, multiple</w:t>
      </w:r>
      <w:r w:rsidRPr="002F77F6">
        <w:t xml:space="preserve"> strong positive or negative correlations in CRC disappeared or weaken</w:t>
      </w:r>
      <w:r w:rsidR="00082CE0" w:rsidRPr="002F77F6">
        <w:t>ed</w:t>
      </w:r>
      <w:r w:rsidRPr="002F77F6">
        <w:t xml:space="preserve"> in adenoma or healthy control groups.</w:t>
      </w:r>
      <w:r w:rsidR="00867992" w:rsidRPr="002F77F6">
        <w:t xml:space="preserve"> </w:t>
      </w:r>
      <w:r w:rsidR="0096552E" w:rsidRPr="002F77F6">
        <w:t xml:space="preserve">It maybe the interaction of multiple species </w:t>
      </w:r>
      <w:r w:rsidR="00052099" w:rsidRPr="002F77F6">
        <w:t>that causes</w:t>
      </w:r>
      <w:r w:rsidR="0096552E" w:rsidRPr="002F77F6">
        <w:t xml:space="preserve"> the carcinogenesis</w:t>
      </w:r>
      <w:r w:rsidR="00052099" w:rsidRPr="002F77F6">
        <w:t xml:space="preserve">. </w:t>
      </w:r>
      <w:r w:rsidR="00F01689" w:rsidRPr="002F77F6">
        <w:t xml:space="preserve">Therefore, we cannot only </w:t>
      </w:r>
      <w:r w:rsidR="00052099" w:rsidRPr="002F77F6">
        <w:t>focus</w:t>
      </w:r>
      <w:r w:rsidR="00F01689" w:rsidRPr="002F77F6">
        <w:t xml:space="preserve"> on the </w:t>
      </w:r>
      <w:r w:rsidR="002D47C8" w:rsidRPr="002F77F6">
        <w:t xml:space="preserve">abundance changes of fungi in two </w:t>
      </w:r>
      <w:r w:rsidR="00D943F0" w:rsidRPr="002F77F6">
        <w:t>groups</w:t>
      </w:r>
      <w:r w:rsidR="002D47C8" w:rsidRPr="002F77F6">
        <w:t xml:space="preserve"> but also the alteration of inter-fungal correlation</w:t>
      </w:r>
      <w:r w:rsidR="00867992" w:rsidRPr="002F77F6">
        <w:t xml:space="preserve">. The </w:t>
      </w:r>
      <w:r w:rsidR="00E81CE7" w:rsidRPr="002F77F6">
        <w:t xml:space="preserve">most </w:t>
      </w:r>
      <w:r w:rsidR="00FB0C82" w:rsidRPr="002F77F6">
        <w:t>inter-fungal interactions</w:t>
      </w:r>
      <w:r w:rsidR="00867992" w:rsidRPr="002F77F6">
        <w:t xml:space="preserve"> in these three </w:t>
      </w:r>
      <w:r w:rsidR="00FB0C82" w:rsidRPr="002F77F6">
        <w:t>groups</w:t>
      </w:r>
      <w:r w:rsidR="00D943F0" w:rsidRPr="002F77F6">
        <w:t xml:space="preserve"> </w:t>
      </w:r>
      <w:r w:rsidR="00FB0C82" w:rsidRPr="002F77F6">
        <w:t xml:space="preserve">were </w:t>
      </w:r>
      <w:r w:rsidR="0088212D" w:rsidRPr="002F77F6">
        <w:t xml:space="preserve">significantly </w:t>
      </w:r>
      <w:r w:rsidR="00867992" w:rsidRPr="002F77F6">
        <w:t xml:space="preserve">different, but </w:t>
      </w:r>
      <w:r w:rsidR="00867992" w:rsidRPr="002F77F6">
        <w:rPr>
          <w:i/>
        </w:rPr>
        <w:t>Aspergillus</w:t>
      </w:r>
      <w:r w:rsidR="00867992" w:rsidRPr="002F77F6">
        <w:t xml:space="preserve"> </w:t>
      </w:r>
      <w:r w:rsidR="00867992" w:rsidRPr="002F77F6">
        <w:rPr>
          <w:i/>
        </w:rPr>
        <w:t>rambellii</w:t>
      </w:r>
      <w:r w:rsidR="00867992" w:rsidRPr="002F77F6">
        <w:t xml:space="preserve">, </w:t>
      </w:r>
      <w:r w:rsidR="00867992" w:rsidRPr="002F77F6">
        <w:rPr>
          <w:i/>
        </w:rPr>
        <w:t>Rhizophagus</w:t>
      </w:r>
      <w:r w:rsidR="00867992" w:rsidRPr="002F77F6">
        <w:t xml:space="preserve"> </w:t>
      </w:r>
      <w:r w:rsidR="00867992" w:rsidRPr="002F77F6">
        <w:rPr>
          <w:i/>
        </w:rPr>
        <w:t>irregularis</w:t>
      </w:r>
      <w:r w:rsidR="00867992" w:rsidRPr="002F77F6">
        <w:t xml:space="preserve">, </w:t>
      </w:r>
      <w:r w:rsidR="00867992" w:rsidRPr="002F77F6">
        <w:rPr>
          <w:i/>
        </w:rPr>
        <w:t>Rhizophagus</w:t>
      </w:r>
      <w:r w:rsidR="00867992" w:rsidRPr="002F77F6">
        <w:t xml:space="preserve"> </w:t>
      </w:r>
      <w:r w:rsidR="00867992" w:rsidRPr="002F77F6">
        <w:rPr>
          <w:i/>
        </w:rPr>
        <w:t>clarus</w:t>
      </w:r>
      <w:r w:rsidR="00867992" w:rsidRPr="002F77F6">
        <w:t xml:space="preserve">, </w:t>
      </w:r>
      <w:r w:rsidR="00867992" w:rsidRPr="002F77F6">
        <w:rPr>
          <w:i/>
        </w:rPr>
        <w:t>Phytopythium</w:t>
      </w:r>
      <w:r w:rsidR="00867992" w:rsidRPr="002F77F6">
        <w:t xml:space="preserve"> </w:t>
      </w:r>
      <w:r w:rsidR="00867992" w:rsidRPr="002F77F6">
        <w:rPr>
          <w:i/>
        </w:rPr>
        <w:t>vexans</w:t>
      </w:r>
      <w:r w:rsidR="00867992" w:rsidRPr="002F77F6">
        <w:t xml:space="preserve">, and </w:t>
      </w:r>
      <w:r w:rsidR="00867992" w:rsidRPr="002F77F6">
        <w:rPr>
          <w:i/>
        </w:rPr>
        <w:t>Edhazardia</w:t>
      </w:r>
      <w:r w:rsidR="00867992" w:rsidRPr="002F77F6">
        <w:t xml:space="preserve"> </w:t>
      </w:r>
      <w:r w:rsidR="00867992" w:rsidRPr="002F77F6">
        <w:rPr>
          <w:i/>
        </w:rPr>
        <w:t xml:space="preserve">aedis </w:t>
      </w:r>
      <w:r w:rsidR="00867992" w:rsidRPr="002F77F6">
        <w:t xml:space="preserve">appeared in all </w:t>
      </w:r>
      <w:r w:rsidR="002970C9" w:rsidRPr="002F77F6">
        <w:t>groups</w:t>
      </w:r>
      <w:r w:rsidR="00867992" w:rsidRPr="002F77F6">
        <w:t xml:space="preserve">. It </w:t>
      </w:r>
      <w:r w:rsidR="00896EA0" w:rsidRPr="002F77F6">
        <w:t xml:space="preserve">suggested </w:t>
      </w:r>
      <w:r w:rsidR="00867992" w:rsidRPr="002F77F6">
        <w:t>that they might play a vital role in the stability of the entire intestinal ecology.</w:t>
      </w:r>
    </w:p>
    <w:p w14:paraId="71CF2CBE" w14:textId="77777777" w:rsidR="00BA0A8A" w:rsidRPr="002F77F6" w:rsidRDefault="00BA0A8A" w:rsidP="00BA0A8A">
      <w:pPr>
        <w:spacing w:before="0" w:after="0"/>
      </w:pPr>
    </w:p>
    <w:p w14:paraId="76145A85" w14:textId="564C79B4" w:rsidR="00464374" w:rsidRPr="002F77F6" w:rsidRDefault="00946F4A" w:rsidP="00BA0A8A">
      <w:pPr>
        <w:spacing w:before="0" w:after="0"/>
      </w:pPr>
      <w:r w:rsidRPr="002F77F6">
        <w:t>From our differential correlation analysis, we obtained two main clusters the</w:t>
      </w:r>
      <w:r w:rsidR="00615D1D" w:rsidRPr="002F77F6">
        <w:t xml:space="preserve"> </w:t>
      </w:r>
      <w:proofErr w:type="spellStart"/>
      <w:r w:rsidR="00615D1D" w:rsidRPr="002F77F6">
        <w:t>Bac_Cluster</w:t>
      </w:r>
      <w:proofErr w:type="spellEnd"/>
      <w:r w:rsidR="00615D1D" w:rsidRPr="002F77F6">
        <w:t xml:space="preserve"> and </w:t>
      </w:r>
      <w:proofErr w:type="spellStart"/>
      <w:r w:rsidR="00615D1D" w:rsidRPr="002F77F6">
        <w:lastRenderedPageBreak/>
        <w:t>Fun_Cluster</w:t>
      </w:r>
      <w:proofErr w:type="spellEnd"/>
      <w:r w:rsidR="00E44472" w:rsidRPr="002F77F6">
        <w:t>.</w:t>
      </w:r>
      <w:r w:rsidR="00867992" w:rsidRPr="002F77F6">
        <w:t xml:space="preserve"> Our results showed that the </w:t>
      </w:r>
      <w:r w:rsidR="00FB2A06" w:rsidRPr="002F77F6">
        <w:t xml:space="preserve">inter-fungal </w:t>
      </w:r>
      <w:r w:rsidR="00867992" w:rsidRPr="002F77F6">
        <w:t xml:space="preserve">correlations were </w:t>
      </w:r>
      <w:r w:rsidR="004444A8" w:rsidRPr="002F77F6">
        <w:t xml:space="preserve">weakened </w:t>
      </w:r>
      <w:r w:rsidR="00867992" w:rsidRPr="002F77F6">
        <w:t xml:space="preserve">in CRC, while </w:t>
      </w:r>
      <w:r w:rsidR="002C60D8" w:rsidRPr="002F77F6">
        <w:t xml:space="preserve">inter-bacterial correlations </w:t>
      </w:r>
      <w:r w:rsidR="00867992" w:rsidRPr="002F77F6">
        <w:t xml:space="preserve">were </w:t>
      </w:r>
      <w:r w:rsidR="002C60D8" w:rsidRPr="002F77F6">
        <w:t>enhanced</w:t>
      </w:r>
      <w:r w:rsidR="00867992" w:rsidRPr="002F77F6">
        <w:t xml:space="preserve">. The disruption </w:t>
      </w:r>
      <w:r w:rsidR="003C5DDE" w:rsidRPr="002F77F6">
        <w:t xml:space="preserve">of </w:t>
      </w:r>
      <w:r w:rsidR="00E81CE7" w:rsidRPr="002F77F6">
        <w:t xml:space="preserve">the </w:t>
      </w:r>
      <w:r w:rsidR="003C5DDE" w:rsidRPr="002F77F6">
        <w:t xml:space="preserve">inter-fungal correlation </w:t>
      </w:r>
      <w:r w:rsidR="00867992" w:rsidRPr="002F77F6">
        <w:t xml:space="preserve">may break the healthy intestinal environment and induce colorectal carcinogenesis. On the other hand, the increased bacterial correlations in CRC may potentially contribute to colorectal carcinogenesis. </w:t>
      </w:r>
      <w:r w:rsidR="00EF566F" w:rsidRPr="002F77F6">
        <w:t>I</w:t>
      </w:r>
      <w:r w:rsidR="00867992" w:rsidRPr="002F77F6">
        <w:t>nteresting</w:t>
      </w:r>
      <w:r w:rsidR="00EF566F" w:rsidRPr="002F77F6">
        <w:t xml:space="preserve"> results were observed when</w:t>
      </w:r>
      <w:r w:rsidR="00867992" w:rsidRPr="002F77F6">
        <w:t xml:space="preserve"> compari</w:t>
      </w:r>
      <w:r w:rsidR="00EF566F" w:rsidRPr="002F77F6">
        <w:t>ng the</w:t>
      </w:r>
      <w:r w:rsidR="00867992" w:rsidRPr="002F77F6">
        <w:t xml:space="preserve"> of the </w:t>
      </w:r>
      <w:r w:rsidR="00321236" w:rsidRPr="002F77F6">
        <w:t>fungal-bacterial interactions in two conditions (CRC vs Healthy controls)</w:t>
      </w:r>
      <w:r w:rsidR="00867992" w:rsidRPr="002F77F6">
        <w:t xml:space="preserve">. Our results showed that the </w:t>
      </w:r>
      <w:r w:rsidR="004314C2" w:rsidRPr="002F77F6">
        <w:t>fungal</w:t>
      </w:r>
      <w:r w:rsidR="00867992" w:rsidRPr="002F77F6">
        <w:t>-bacterial correlations</w:t>
      </w:r>
      <w:r w:rsidR="003F3ED6" w:rsidRPr="002F77F6">
        <w:t xml:space="preserve"> with smaller changes across two conditions</w:t>
      </w:r>
      <w:r w:rsidR="0088212D" w:rsidRPr="002F77F6">
        <w:t xml:space="preserve"> (|z-score| &lt; 2)</w:t>
      </w:r>
      <w:r w:rsidR="00867992" w:rsidRPr="002F77F6">
        <w:t xml:space="preserve"> contained low proportions. The CRC strengthen and weaken correlations performed the primary and secondary ratios in </w:t>
      </w:r>
      <w:r w:rsidR="004314C2" w:rsidRPr="002F77F6">
        <w:t>fungal</w:t>
      </w:r>
      <w:r w:rsidR="00867992" w:rsidRPr="002F77F6">
        <w:t xml:space="preserve">-bacterial correlation comparisons, respectively. It revealed that the internal-kingdom associations and external-kingdom correlations were </w:t>
      </w:r>
      <w:r w:rsidR="0088212D" w:rsidRPr="002F77F6">
        <w:t>significantly</w:t>
      </w:r>
      <w:commentRangeStart w:id="1323"/>
      <w:commentRangeEnd w:id="1323"/>
      <w:r w:rsidR="0088212D" w:rsidRPr="002F77F6">
        <w:rPr>
          <w:rStyle w:val="CommentReference"/>
          <w:sz w:val="24"/>
          <w:szCs w:val="24"/>
        </w:rPr>
        <w:commentReference w:id="1323"/>
      </w:r>
      <w:r w:rsidR="0088212D" w:rsidRPr="002F77F6">
        <w:t xml:space="preserve"> </w:t>
      </w:r>
      <w:r w:rsidR="00867992" w:rsidRPr="002F77F6">
        <w:t xml:space="preserve">different. This suggested that bacterial kingdom dysbiosis may cause the </w:t>
      </w:r>
      <w:r w:rsidR="004314C2" w:rsidRPr="002F77F6">
        <w:t>fungi</w:t>
      </w:r>
      <w:r w:rsidR="00867992" w:rsidRPr="002F77F6">
        <w:t xml:space="preserve"> to tremble rapidly, which was not similar to the warm alteration of internal-kingdom relationships as previously described</w:t>
      </w:r>
      <w:r w:rsidR="00867992" w:rsidRPr="002F77F6">
        <w:fldChar w:fldCharType="begin"/>
      </w:r>
      <w:r w:rsidR="00FE39FC" w:rsidRPr="002F77F6">
        <w:instrText xml:space="preserve"> ADDIN ZOTERO_ITEM CSL_CITATION {"citationID":"Bsuk0aHk","properties":{"formattedCitation":"\\super 11,63\\nosupersub{}","plainCitation":"11,63","noteIndex":0},"citationItems":[{"id":83,"uris":["http://zotero.org/users/7908919/items/IZ8WSDFF"],"uri":["http://zotero.org/users/7908919/items/IZ8WSDFF"],"itemData":{"id":83,"type":"article-journal","abstract":"OBJECTIVES: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00867992" w:rsidRPr="002F77F6">
        <w:fldChar w:fldCharType="separate"/>
      </w:r>
      <w:r w:rsidR="00FE39FC" w:rsidRPr="002F77F6">
        <w:rPr>
          <w:kern w:val="0"/>
          <w:vertAlign w:val="superscript"/>
        </w:rPr>
        <w:t>11,63</w:t>
      </w:r>
      <w:r w:rsidR="00867992" w:rsidRPr="002F77F6">
        <w:fldChar w:fldCharType="end"/>
      </w:r>
      <w:r w:rsidR="00867992" w:rsidRPr="002F77F6">
        <w:t xml:space="preserve">. </w:t>
      </w:r>
    </w:p>
    <w:p w14:paraId="42D7D41D" w14:textId="77777777" w:rsidR="00BA0A8A" w:rsidRPr="002F77F6" w:rsidRDefault="00BA0A8A" w:rsidP="00BA0A8A">
      <w:pPr>
        <w:spacing w:before="0" w:after="0"/>
      </w:pPr>
    </w:p>
    <w:p w14:paraId="526F8A34" w14:textId="12229054" w:rsidR="00867992" w:rsidRPr="002F77F6" w:rsidRDefault="00867992" w:rsidP="00BA0A8A">
      <w:pPr>
        <w:spacing w:before="0" w:after="0"/>
        <w:rPr>
          <w:rFonts w:eastAsiaTheme="minorEastAsia"/>
        </w:rPr>
      </w:pPr>
      <w:r w:rsidRPr="002F77F6">
        <w:t xml:space="preserve">We </w:t>
      </w:r>
      <w:r w:rsidR="00B15232" w:rsidRPr="002F77F6">
        <w:t xml:space="preserve">discovered </w:t>
      </w:r>
      <w:r w:rsidRPr="002F77F6">
        <w:t>that</w:t>
      </w:r>
      <w:r w:rsidR="00464374" w:rsidRPr="002F77F6">
        <w:t xml:space="preserve"> most reported or potential probiotics were separated in the </w:t>
      </w:r>
      <w:proofErr w:type="spellStart"/>
      <w:r w:rsidR="00464374" w:rsidRPr="002F77F6">
        <w:t>Bac_Cluster</w:t>
      </w:r>
      <w:proofErr w:type="spellEnd"/>
      <w:r w:rsidR="00464374" w:rsidRPr="002F77F6">
        <w:t xml:space="preserve">, and </w:t>
      </w:r>
      <w:r w:rsidRPr="002F77F6">
        <w:rPr>
          <w:i/>
        </w:rPr>
        <w:t xml:space="preserve">P. kudriavzevii </w:t>
      </w:r>
      <w:r w:rsidR="00B15232" w:rsidRPr="002F77F6">
        <w:t xml:space="preserve">had </w:t>
      </w:r>
      <w:r w:rsidRPr="002F77F6">
        <w:t>multiple correlations with probiotics</w:t>
      </w:r>
      <w:r w:rsidR="00542CBA" w:rsidRPr="002F77F6">
        <w:t xml:space="preserve"> in this study</w:t>
      </w:r>
      <w:r w:rsidRPr="002F77F6">
        <w:t xml:space="preserve">. </w:t>
      </w:r>
      <w:r w:rsidR="00483A64" w:rsidRPr="002F77F6">
        <w:t>Supporting evidence from previous studies showed that</w:t>
      </w:r>
      <w:r w:rsidR="00B15232" w:rsidRPr="002F77F6">
        <w:t xml:space="preserve"> </w:t>
      </w:r>
      <w:r w:rsidR="00B15232" w:rsidRPr="002F77F6">
        <w:rPr>
          <w:i/>
        </w:rPr>
        <w:t xml:space="preserve">P. kudriavzevii </w:t>
      </w:r>
      <w:r w:rsidR="00B15232" w:rsidRPr="002F77F6">
        <w:t xml:space="preserve">derived </w:t>
      </w:r>
      <w:r w:rsidRPr="002F77F6">
        <w:t xml:space="preserve">metabolites </w:t>
      </w:r>
      <w:r w:rsidR="00E85F9B" w:rsidRPr="002F77F6">
        <w:t xml:space="preserve">possess </w:t>
      </w:r>
      <w:r w:rsidRPr="002F77F6">
        <w:t>anticancer effects by inhibiting cell proliferation and inducing intrinsic and extrinsic apoptosis in colon cancer cells</w:t>
      </w:r>
      <w:r w:rsidRPr="002F77F6">
        <w:fldChar w:fldCharType="begin"/>
      </w:r>
      <w:r w:rsidR="00FE39FC" w:rsidRPr="002F77F6">
        <w:instrText xml:space="preserve"> ADDIN ZOTERO_ITEM CSL_CITATION {"citationID":"iQTZheep","properties":{"formattedCitation":"\\super 64\\nosupersub{}","plainCitation":"64","noteIndex":0},"citationItems":[{"id":598,"uris":["http://zotero.org/users/7908919/items/UEZ79NQ4"],"uri":["http://zotero.org/users/7908919/items/UEZ79NQ4"],"itemData":{"id":598,"type":"article-journal","abstract":"There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instrText>
      </w:r>
      <w:r w:rsidR="00FE39FC" w:rsidRPr="002F77F6">
        <w:rPr>
          <w:rFonts w:hint="eastAsia"/>
        </w:rPr>
        <w:instrText>′</w:instrText>
      </w:r>
      <w:r w:rsidR="00FE39FC" w:rsidRPr="002F77F6">
        <w: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2F77F6">
        <w:fldChar w:fldCharType="separate"/>
      </w:r>
      <w:r w:rsidR="00FE39FC" w:rsidRPr="002F77F6">
        <w:rPr>
          <w:kern w:val="0"/>
          <w:vertAlign w:val="superscript"/>
        </w:rPr>
        <w:t>64</w:t>
      </w:r>
      <w:r w:rsidRPr="002F77F6">
        <w:fldChar w:fldCharType="end"/>
      </w:r>
      <w:r w:rsidRPr="002F77F6">
        <w:t xml:space="preserve">. </w:t>
      </w:r>
      <w:r w:rsidR="00CD594F" w:rsidRPr="002F77F6">
        <w:t>There</w:t>
      </w:r>
      <w:r w:rsidRPr="002F77F6">
        <w:t xml:space="preserve"> were</w:t>
      </w:r>
      <w:r w:rsidR="00CD594F" w:rsidRPr="002F77F6">
        <w:t xml:space="preserve"> also</w:t>
      </w:r>
      <w:r w:rsidRPr="002F77F6">
        <w:t xml:space="preserve"> strong correlations among </w:t>
      </w:r>
      <w:r w:rsidRPr="002F77F6">
        <w:rPr>
          <w:i/>
        </w:rPr>
        <w:t>A. rambellii</w:t>
      </w:r>
      <w:r w:rsidRPr="002F77F6">
        <w:t>,</w:t>
      </w:r>
      <w:r w:rsidRPr="002F77F6">
        <w:rPr>
          <w:i/>
        </w:rPr>
        <w:t xml:space="preserve"> F. nucleatum</w:t>
      </w:r>
      <w:r w:rsidRPr="002F77F6">
        <w:rPr>
          <w:i/>
        </w:rPr>
        <w:fldChar w:fldCharType="begin"/>
      </w:r>
      <w:r w:rsidR="00FE39FC" w:rsidRPr="002F77F6">
        <w:rPr>
          <w:i/>
        </w:rPr>
        <w:instrText xml:space="preserve"> ADDIN ZOTERO_ITEM CSL_CITATION {"citationID":"XhZp8o1g","properties":{"formattedCitation":"\\super 29,65,66\\nosupersub{}","plainCitation":"29,65,66","noteIndex":0},"citationItems":[{"id":379,"uris":["http://zotero.org/users/7908919/items/MZ9K897Y"],"uri":["http://zotero.org/users/7908919/items/MZ9K897Y"],"itemData":{"id":379,"type":"article-journal","abstract":"Fusobacterium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2F77F6">
        <w:rPr>
          <w:i/>
        </w:rPr>
        <w:fldChar w:fldCharType="separate"/>
      </w:r>
      <w:r w:rsidR="00FE39FC" w:rsidRPr="002F77F6">
        <w:rPr>
          <w:kern w:val="0"/>
          <w:vertAlign w:val="superscript"/>
        </w:rPr>
        <w:t>29,65,66</w:t>
      </w:r>
      <w:r w:rsidRPr="002F77F6">
        <w:rPr>
          <w:i/>
        </w:rPr>
        <w:fldChar w:fldCharType="end"/>
      </w:r>
      <w:r w:rsidRPr="002F77F6">
        <w:t>, and</w:t>
      </w:r>
      <w:r w:rsidRPr="002F77F6">
        <w:rPr>
          <w:i/>
        </w:rPr>
        <w:t xml:space="preserve"> P. micra</w:t>
      </w:r>
      <w:r w:rsidRPr="002F77F6">
        <w:rPr>
          <w:i/>
        </w:rPr>
        <w:fldChar w:fldCharType="begin"/>
      </w:r>
      <w:r w:rsidR="00594D09" w:rsidRPr="002F77F6">
        <w:rPr>
          <w:i/>
        </w:rPr>
        <w:instrText xml:space="preserve"> ADDIN ZOTERO_ITEM CSL_CITATION {"citationID":"Ap8PHhVq","properties":{"formattedCitation":"\\super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2F77F6">
        <w:rPr>
          <w:i/>
        </w:rPr>
        <w:fldChar w:fldCharType="separate"/>
      </w:r>
      <w:r w:rsidR="00594D09" w:rsidRPr="002F77F6">
        <w:rPr>
          <w:kern w:val="0"/>
          <w:vertAlign w:val="superscript"/>
        </w:rPr>
        <w:t>5</w:t>
      </w:r>
      <w:r w:rsidRPr="002F77F6">
        <w:rPr>
          <w:i/>
        </w:rPr>
        <w:fldChar w:fldCharType="end"/>
      </w:r>
      <w:r w:rsidR="00C9154E" w:rsidRPr="002F77F6">
        <w:t xml:space="preserve">, from which the </w:t>
      </w:r>
      <w:r w:rsidRPr="002F77F6">
        <w:t>latter two were the famous CRC-related pathogens.</w:t>
      </w:r>
      <w:r w:rsidR="0003057F" w:rsidRPr="002F77F6">
        <w:t xml:space="preserve"> </w:t>
      </w:r>
      <w:r w:rsidR="00C9154E" w:rsidRPr="002F77F6">
        <w:t>A</w:t>
      </w:r>
      <w:r w:rsidR="0003057F" w:rsidRPr="002F77F6">
        <w:t xml:space="preserve"> previous study</w:t>
      </w:r>
      <w:r w:rsidR="00B07014" w:rsidRPr="002F77F6">
        <w:t xml:space="preserve"> </w:t>
      </w:r>
      <w:r w:rsidR="00271986" w:rsidRPr="002F77F6">
        <w:t>revealed</w:t>
      </w:r>
      <w:r w:rsidR="00B07014" w:rsidRPr="002F77F6">
        <w:t xml:space="preserve"> that the altered</w:t>
      </w:r>
      <w:r w:rsidR="0003057F" w:rsidRPr="002F77F6">
        <w:t xml:space="preserve"> </w:t>
      </w:r>
      <w:r w:rsidR="00B07014" w:rsidRPr="002F77F6">
        <w:t xml:space="preserve">trans-kingdom association between bacteria and </w:t>
      </w:r>
      <w:r w:rsidR="00307624" w:rsidRPr="002F77F6">
        <w:t>virus</w:t>
      </w:r>
      <w:r w:rsidR="00B07014" w:rsidRPr="002F77F6">
        <w:t xml:space="preserve"> </w:t>
      </w:r>
      <w:r w:rsidR="00911D1C" w:rsidRPr="002F77F6">
        <w:t xml:space="preserve">are associated </w:t>
      </w:r>
      <w:r w:rsidR="00911D1C" w:rsidRPr="002F77F6">
        <w:lastRenderedPageBreak/>
        <w:t>with</w:t>
      </w:r>
      <w:r w:rsidR="00B07014" w:rsidRPr="002F77F6">
        <w:t xml:space="preserve"> CRC</w:t>
      </w:r>
      <w:r w:rsidR="00B07014" w:rsidRPr="002F77F6">
        <w:fldChar w:fldCharType="begin"/>
      </w:r>
      <w:r w:rsidR="00D81C30" w:rsidRPr="002F77F6">
        <w:instrText xml:space="preserve"> ADDIN ZOTERO_ITEM CSL_CITATION {"citationID":"a1oere2s26","properties":{"formattedCitation":"\\super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sidRPr="002F77F6">
        <w:fldChar w:fldCharType="separate"/>
      </w:r>
      <w:r w:rsidR="00D81C30" w:rsidRPr="002F77F6">
        <w:rPr>
          <w:kern w:val="0"/>
          <w:vertAlign w:val="superscript"/>
        </w:rPr>
        <w:t>21</w:t>
      </w:r>
      <w:r w:rsidR="00B07014" w:rsidRPr="002F77F6">
        <w:fldChar w:fldCharType="end"/>
      </w:r>
      <w:r w:rsidR="00B07014" w:rsidRPr="002F77F6">
        <w:t xml:space="preserve">. We </w:t>
      </w:r>
      <w:r w:rsidR="00ED6676" w:rsidRPr="002F77F6">
        <w:t>proposed</w:t>
      </w:r>
      <w:r w:rsidR="00B07014" w:rsidRPr="002F77F6">
        <w:t xml:space="preserve"> that the trans-kingdom interactions </w:t>
      </w:r>
      <w:r w:rsidR="00ED6676" w:rsidRPr="002F77F6">
        <w:t xml:space="preserve">between bacteria and fungi </w:t>
      </w:r>
      <w:r w:rsidR="009260F1" w:rsidRPr="002F77F6">
        <w:t>are also important</w:t>
      </w:r>
      <w:r w:rsidR="00B07014" w:rsidRPr="002F77F6">
        <w:t xml:space="preserve"> colorectal carcinogenesis. </w:t>
      </w:r>
      <w:r w:rsidR="009260F1" w:rsidRPr="002F77F6">
        <w:t>However,</w:t>
      </w:r>
      <w:r w:rsidR="00B07014" w:rsidRPr="002F77F6">
        <w:t xml:space="preserve"> this discovery </w:t>
      </w:r>
      <w:r w:rsidR="00B525C9" w:rsidRPr="002F77F6">
        <w:t xml:space="preserve">was </w:t>
      </w:r>
      <w:r w:rsidR="00B07014" w:rsidRPr="002F77F6">
        <w:t>explored</w:t>
      </w:r>
      <w:r w:rsidR="00B525C9" w:rsidRPr="002F77F6">
        <w:t xml:space="preserve"> only</w:t>
      </w:r>
      <w:r w:rsidR="00B07014" w:rsidRPr="002F77F6">
        <w:t xml:space="preserve"> in metagen</w:t>
      </w:r>
      <w:r w:rsidR="0099648A" w:rsidRPr="002F77F6">
        <w:t xml:space="preserve">omic </w:t>
      </w:r>
      <w:r w:rsidR="00B07014" w:rsidRPr="002F77F6">
        <w:t>sequencing</w:t>
      </w:r>
      <w:r w:rsidR="0099648A" w:rsidRPr="002F77F6">
        <w:t xml:space="preserve"> study. M</w:t>
      </w:r>
      <w:r w:rsidR="00B525C9" w:rsidRPr="002F77F6">
        <w:t xml:space="preserve">ore experiments are needed to verify and prove </w:t>
      </w:r>
      <w:r w:rsidR="0043541C" w:rsidRPr="002F77F6">
        <w:t>this hypothesis</w:t>
      </w:r>
      <w:r w:rsidRPr="002F77F6">
        <w:t>.</w:t>
      </w:r>
      <w:r w:rsidR="0003057F" w:rsidRPr="002F77F6">
        <w:t xml:space="preserve"> </w:t>
      </w:r>
    </w:p>
    <w:p w14:paraId="11909011" w14:textId="48EF0E96" w:rsidR="0072796B" w:rsidRPr="002F77F6" w:rsidRDefault="0072796B" w:rsidP="00BA0A8A">
      <w:pPr>
        <w:widowControl/>
        <w:spacing w:before="0" w:after="0"/>
        <w:rPr>
          <w:ins w:id="1324" w:author="Jun Yu (MEDT)" w:date="2021-10-19T16:28:00Z"/>
        </w:rPr>
      </w:pPr>
    </w:p>
    <w:p w14:paraId="6843F27D" w14:textId="1044AF36" w:rsidR="006444AD" w:rsidRPr="002F77F6" w:rsidRDefault="006444AD" w:rsidP="006444AD">
      <w:pPr>
        <w:spacing w:before="0" w:after="0"/>
        <w:rPr>
          <w:moveTo w:id="1325" w:author="Jun Yu (MEDT)" w:date="2021-10-19T16:28:00Z"/>
        </w:rPr>
      </w:pPr>
      <w:moveToRangeStart w:id="1326" w:author="Jun Yu (MEDT)" w:date="2021-10-19T16:28:00Z" w:name="move85553332"/>
      <w:moveTo w:id="1327" w:author="Jun Yu (MEDT)" w:date="2021-10-19T16:28:00Z">
        <w:r w:rsidRPr="002F77F6">
          <w:t xml:space="preserve">We developed machine learning models to distinguish CRC patients from healthy controls using stool bacterial and fungal markers. The AUC obtained when we used </w:t>
        </w:r>
      </w:moveTo>
      <w:ins w:id="1328" w:author="Jun Yu (MEDT)" w:date="2021-10-19T17:03:00Z">
        <w:r w:rsidR="00467AC1" w:rsidRPr="002F77F6">
          <w:t xml:space="preserve">for </w:t>
        </w:r>
      </w:ins>
      <w:moveTo w:id="1329" w:author="Jun Yu (MEDT)" w:date="2021-10-19T16:28:00Z">
        <w:r w:rsidRPr="002F77F6">
          <w:t>pure bacterial and fungal markers were 0.81 and 0.73, respectively. However, when we combined both bacterial and fungal markers, an average AUC of 0.83 was obtained. In 7 out of the 8 cohorts, the combined classifier showed an improvement of 1.44% - 10.60% compared with the traditional bacterial classifier. Moreover, the performance of fungal classifier in 2016_VogtmannE and 2019_WirbelJ was better than the bacterial</w:t>
        </w:r>
      </w:moveTo>
      <w:ins w:id="1330" w:author="Jun Yu (MEDT)" w:date="2021-10-19T17:01:00Z">
        <w:r w:rsidR="00246F85" w:rsidRPr="002F77F6">
          <w:t xml:space="preserve"> marker only</w:t>
        </w:r>
        <w:r w:rsidR="00866D36" w:rsidRPr="002F77F6">
          <w:t>,</w:t>
        </w:r>
      </w:ins>
      <w:moveTo w:id="1331" w:author="Jun Yu (MEDT)" w:date="2021-10-19T16:28:00Z">
        <w:r w:rsidRPr="002F77F6">
          <w:t xml:space="preserve"> </w:t>
        </w:r>
        <w:del w:id="1332" w:author="Jun Yu (MEDT)" w:date="2021-10-19T17:01:00Z">
          <w:r w:rsidRPr="002F77F6" w:rsidDel="00246F85">
            <w:rPr>
              <w:rFonts w:asciiTheme="minorEastAsia" w:eastAsiaTheme="minorEastAsia" w:hAnsiTheme="minorEastAsia" w:hint="eastAsia"/>
            </w:rPr>
            <w:delText>one</w:delText>
          </w:r>
        </w:del>
        <w:r w:rsidRPr="002F77F6">
          <w:t xml:space="preserve"> implying that </w:t>
        </w:r>
      </w:moveTo>
      <w:ins w:id="1333" w:author="Jun Yu (MEDT)" w:date="2021-10-19T17:08:00Z">
        <w:r w:rsidR="00467AC1" w:rsidRPr="002F77F6">
          <w:t xml:space="preserve">fecal </w:t>
        </w:r>
      </w:ins>
      <w:moveTo w:id="1334" w:author="Jun Yu (MEDT)" w:date="2021-10-19T16:28:00Z">
        <w:del w:id="1335" w:author="Jun Yu (MEDT)" w:date="2021-10-19T17:04:00Z">
          <w:r w:rsidRPr="002F77F6" w:rsidDel="00467AC1">
            <w:delText>bacteria may not</w:delText>
          </w:r>
        </w:del>
      </w:moveTo>
      <w:ins w:id="1336" w:author="Jun Yu (MEDT)" w:date="2021-10-19T17:07:00Z">
        <w:r w:rsidR="00467AC1" w:rsidRPr="002F77F6">
          <w:t>fungi markers</w:t>
        </w:r>
      </w:ins>
      <w:moveTo w:id="1337" w:author="Jun Yu (MEDT)" w:date="2021-10-19T16:28:00Z">
        <w:del w:id="1338" w:author="Jun Yu (MEDT)" w:date="2021-10-19T17:05:00Z">
          <w:r w:rsidRPr="002F77F6" w:rsidDel="00467AC1">
            <w:delText xml:space="preserve"> be the critical </w:delText>
          </w:r>
        </w:del>
        <w:del w:id="1339" w:author="Jun Yu (MEDT)" w:date="2021-10-19T17:07:00Z">
          <w:r w:rsidRPr="002F77F6" w:rsidDel="00467AC1">
            <w:delText>CRC</w:delText>
          </w:r>
        </w:del>
        <w:del w:id="1340" w:author="Jun Yu (MEDT)" w:date="2021-10-19T17:05:00Z">
          <w:r w:rsidRPr="002F77F6" w:rsidDel="00467AC1">
            <w:delText>-associated factor in all situations</w:delText>
          </w:r>
        </w:del>
        <w:del w:id="1341" w:author="Jun Yu (MEDT)" w:date="2021-10-19T17:07:00Z">
          <w:r w:rsidRPr="002F77F6" w:rsidDel="00467AC1">
            <w:delText xml:space="preserve">. </w:delText>
          </w:r>
        </w:del>
      </w:moveTo>
      <w:ins w:id="1342" w:author="Jun Yu (MEDT)" w:date="2021-10-19T17:07:00Z">
        <w:r w:rsidR="00467AC1" w:rsidRPr="002F77F6">
          <w:t xml:space="preserve"> could be used together with bacterial markers to improve the accuracy of distinguishing CRC patients from tumor-free healthy individuals. </w:t>
        </w:r>
      </w:ins>
      <w:moveTo w:id="1343" w:author="Jun Yu (MEDT)" w:date="2021-10-19T16:28:00Z">
        <w:del w:id="1344" w:author="Jun Yu (MEDT)" w:date="2021-10-19T17:02:00Z">
          <w:r w:rsidRPr="002F77F6" w:rsidDel="00866D36">
            <w:delText xml:space="preserve">Notably, with the limitation of the metagenomic DNA extraction kit and the low sequencing depth of current studies, we could only detect limited numbers of fungi in the stool of each patient. Given the current challenge, we could still identify several important CRC-associated fungi. This implies that future studies targeting enteric fungi with higher sequencing depth may be able to pick up more important pathogenic fungi and elucidate their roles in CRC pathogenesis. </w:delText>
          </w:r>
        </w:del>
      </w:moveTo>
    </w:p>
    <w:moveToRangeEnd w:id="1326"/>
    <w:p w14:paraId="160F6936" w14:textId="77777777" w:rsidR="006444AD" w:rsidRPr="002F77F6" w:rsidRDefault="006444AD" w:rsidP="00BA0A8A">
      <w:pPr>
        <w:widowControl/>
        <w:spacing w:before="0" w:after="0"/>
        <w:rPr>
          <w:ins w:id="1345" w:author="Jun Yu (MEDT)" w:date="2021-10-19T16:28:00Z"/>
          <w:rFonts w:eastAsiaTheme="minorEastAsia"/>
          <w:rPrChange w:id="1346" w:author="Jun Yu (MEDT)" w:date="2021-10-19T16:29:00Z">
            <w:rPr>
              <w:ins w:id="1347" w:author="Jun Yu (MEDT)" w:date="2021-10-19T16:28:00Z"/>
              <w:highlight w:val="yellow"/>
            </w:rPr>
          </w:rPrChange>
        </w:rPr>
      </w:pPr>
    </w:p>
    <w:p w14:paraId="634AD58B" w14:textId="77777777" w:rsidR="006444AD" w:rsidRPr="002F77F6" w:rsidRDefault="006444AD" w:rsidP="00BA0A8A">
      <w:pPr>
        <w:widowControl/>
        <w:spacing w:before="0" w:after="0"/>
        <w:rPr>
          <w:ins w:id="1348" w:author="Jun Yu (MEDT)" w:date="2021-10-18T15:11:00Z"/>
        </w:rPr>
      </w:pPr>
    </w:p>
    <w:p w14:paraId="35F956C9" w14:textId="7B6D74E7" w:rsidR="0096422D" w:rsidRPr="002F77F6" w:rsidRDefault="00F037BE" w:rsidP="00BA0A8A">
      <w:pPr>
        <w:widowControl/>
        <w:spacing w:before="0" w:after="0"/>
        <w:rPr>
          <w:b/>
          <w:kern w:val="44"/>
        </w:rPr>
      </w:pPr>
      <w:commentRangeStart w:id="1349"/>
      <w:ins w:id="1350" w:author="Jun Yu (MEDT)" w:date="2021-10-19T16:07:00Z">
        <w:r w:rsidRPr="00C77F17">
          <w:t>In conclusion,</w:t>
        </w:r>
        <w:r w:rsidRPr="002F77F6">
          <w:t xml:space="preserve"> </w:t>
        </w:r>
        <w:commentRangeEnd w:id="1349"/>
        <w:r w:rsidRPr="002F77F6">
          <w:rPr>
            <w:rStyle w:val="CommentReference"/>
          </w:rPr>
          <w:commentReference w:id="1349"/>
        </w:r>
      </w:ins>
      <w:moveFromRangeStart w:id="1351" w:author="Jun Yu (MEDT)" w:date="2021-10-19T10:59:00Z" w:name="move85533559"/>
      <w:moveFrom w:id="1352" w:author="Jun Yu (MEDT)" w:date="2021-10-19T10:59:00Z">
        <w:r w:rsidR="00867992" w:rsidRPr="002F77F6" w:rsidDel="008C161B">
          <w:t>TBA (in vitro)</w:t>
        </w:r>
      </w:moveFrom>
      <w:moveFromRangeEnd w:id="1351"/>
      <w:r w:rsidR="0096422D" w:rsidRPr="002F77F6">
        <w:br w:type="page"/>
      </w:r>
    </w:p>
    <w:p w14:paraId="70B0656C" w14:textId="6CF12B0F" w:rsidR="00C974CA" w:rsidRPr="002F77F6" w:rsidRDefault="00F444BB" w:rsidP="00BA0A8A">
      <w:pPr>
        <w:pStyle w:val="title10831"/>
        <w:spacing w:before="0" w:after="0" w:line="480" w:lineRule="auto"/>
        <w:jc w:val="both"/>
      </w:pPr>
      <w:r w:rsidRPr="002F77F6">
        <w:lastRenderedPageBreak/>
        <w:t>Reference</w:t>
      </w:r>
      <w:r w:rsidR="00BA0A8A" w:rsidRPr="002F77F6">
        <w:t>s</w:t>
      </w:r>
    </w:p>
    <w:p w14:paraId="0E3FC932" w14:textId="77777777" w:rsidR="00FE39FC" w:rsidRPr="002F77F6" w:rsidRDefault="001C7215" w:rsidP="00FE39FC">
      <w:pPr>
        <w:pStyle w:val="Bibliography"/>
      </w:pPr>
      <w:r w:rsidRPr="002F77F6">
        <w:fldChar w:fldCharType="begin"/>
      </w:r>
      <w:r w:rsidR="00FE39FC" w:rsidRPr="002F77F6">
        <w:instrText xml:space="preserve"> ADDIN ZOTERO_BIBL {"uncited":[],"omitted":[],"custom":[]} CSL_BIBLIOGRAPHY </w:instrText>
      </w:r>
      <w:r w:rsidRPr="002F77F6">
        <w:fldChar w:fldCharType="separate"/>
      </w:r>
      <w:r w:rsidR="00FE39FC" w:rsidRPr="002F77F6">
        <w:t>1.</w:t>
      </w:r>
      <w:r w:rsidR="00FE39FC" w:rsidRPr="002F77F6">
        <w:tab/>
      </w:r>
      <w:proofErr w:type="spellStart"/>
      <w:r w:rsidR="00FE39FC" w:rsidRPr="002F77F6">
        <w:t>Ferlay</w:t>
      </w:r>
      <w:proofErr w:type="spellEnd"/>
      <w:r w:rsidR="00FE39FC" w:rsidRPr="002F77F6">
        <w:t xml:space="preserve">, J. </w:t>
      </w:r>
      <w:r w:rsidR="00FE39FC" w:rsidRPr="002F77F6">
        <w:rPr>
          <w:i/>
          <w:iCs/>
        </w:rPr>
        <w:t>et al.</w:t>
      </w:r>
      <w:r w:rsidR="00FE39FC" w:rsidRPr="002F77F6">
        <w:t xml:space="preserve"> Cancer incidence and mortality worldwide: Sources, </w:t>
      </w:r>
      <w:proofErr w:type="gramStart"/>
      <w:r w:rsidR="00FE39FC" w:rsidRPr="002F77F6">
        <w:t>methods</w:t>
      </w:r>
      <w:proofErr w:type="gramEnd"/>
      <w:r w:rsidR="00FE39FC" w:rsidRPr="002F77F6">
        <w:t xml:space="preserve"> and major patterns in GLOBOCAN 2012. </w:t>
      </w:r>
      <w:r w:rsidR="00FE39FC" w:rsidRPr="002F77F6">
        <w:rPr>
          <w:i/>
          <w:iCs/>
        </w:rPr>
        <w:t>International Journal of Cancer</w:t>
      </w:r>
      <w:r w:rsidR="00FE39FC" w:rsidRPr="002F77F6">
        <w:t xml:space="preserve"> </w:t>
      </w:r>
      <w:r w:rsidR="00FE39FC" w:rsidRPr="002F77F6">
        <w:rPr>
          <w:b/>
          <w:bCs/>
        </w:rPr>
        <w:t>136</w:t>
      </w:r>
      <w:r w:rsidR="00FE39FC" w:rsidRPr="002F77F6">
        <w:t>, E359–E386 (2015).</w:t>
      </w:r>
    </w:p>
    <w:p w14:paraId="4016440D" w14:textId="77777777" w:rsidR="00FE39FC" w:rsidRPr="002F77F6" w:rsidRDefault="00FE39FC" w:rsidP="00FE39FC">
      <w:pPr>
        <w:pStyle w:val="Bibliography"/>
      </w:pPr>
      <w:r w:rsidRPr="002F77F6">
        <w:t>2.</w:t>
      </w:r>
      <w:r w:rsidRPr="002F77F6">
        <w:tab/>
      </w:r>
      <w:proofErr w:type="spellStart"/>
      <w:r w:rsidRPr="002F77F6">
        <w:t>Lin,</w:t>
      </w:r>
      <w:proofErr w:type="spellEnd"/>
      <w:r w:rsidRPr="002F77F6">
        <w:t xml:space="preserve"> Y., Wang, G., Yu, J. &amp; Sung, J. J. Y. Artificial intelligence and metagenomics in intestinal diseases. </w:t>
      </w:r>
      <w:r w:rsidRPr="002F77F6">
        <w:rPr>
          <w:i/>
          <w:iCs/>
        </w:rPr>
        <w:t>Journal of Gastroenterology and Hepatology</w:t>
      </w:r>
      <w:r w:rsidRPr="002F77F6">
        <w:t xml:space="preserve"> </w:t>
      </w:r>
      <w:r w:rsidRPr="002F77F6">
        <w:rPr>
          <w:b/>
          <w:bCs/>
        </w:rPr>
        <w:t>36</w:t>
      </w:r>
      <w:r w:rsidRPr="002F77F6">
        <w:t>, 841–847 (2021).</w:t>
      </w:r>
    </w:p>
    <w:p w14:paraId="313D8C1A" w14:textId="77777777" w:rsidR="00FE39FC" w:rsidRPr="002F77F6" w:rsidRDefault="00FE39FC" w:rsidP="00FE39FC">
      <w:pPr>
        <w:pStyle w:val="Bibliography"/>
      </w:pPr>
      <w:r w:rsidRPr="002F77F6">
        <w:t>3.</w:t>
      </w:r>
      <w:r w:rsidRPr="002F77F6">
        <w:tab/>
        <w:t xml:space="preserve">Yamagishi, H., Kuroda, H., Imai, Y. &amp; </w:t>
      </w:r>
      <w:proofErr w:type="spellStart"/>
      <w:r w:rsidRPr="002F77F6">
        <w:t>Hiraishi</w:t>
      </w:r>
      <w:proofErr w:type="spellEnd"/>
      <w:r w:rsidRPr="002F77F6">
        <w:t xml:space="preserve">, H. Molecular pathogenesis of sporadic colorectal cancers. </w:t>
      </w:r>
      <w:r w:rsidRPr="002F77F6">
        <w:rPr>
          <w:i/>
          <w:iCs/>
        </w:rPr>
        <w:t>Chin J Cancer</w:t>
      </w:r>
      <w:r w:rsidRPr="002F77F6">
        <w:t xml:space="preserve"> </w:t>
      </w:r>
      <w:r w:rsidRPr="002F77F6">
        <w:rPr>
          <w:b/>
          <w:bCs/>
        </w:rPr>
        <w:t>35</w:t>
      </w:r>
      <w:r w:rsidRPr="002F77F6">
        <w:t>, 4 (2016).</w:t>
      </w:r>
    </w:p>
    <w:p w14:paraId="21349212" w14:textId="77777777" w:rsidR="00FE39FC" w:rsidRPr="002F77F6" w:rsidRDefault="00FE39FC" w:rsidP="00FE39FC">
      <w:pPr>
        <w:pStyle w:val="Bibliography"/>
      </w:pPr>
      <w:r w:rsidRPr="002F77F6">
        <w:t>4.</w:t>
      </w:r>
      <w:r w:rsidRPr="002F77F6">
        <w:tab/>
        <w:t xml:space="preserve">Wong, S. H. &amp; Yu, J. Gut microbiota in colorectal cancer: mechanisms of action and clinical applications. </w:t>
      </w:r>
      <w:r w:rsidRPr="002F77F6">
        <w:rPr>
          <w:i/>
          <w:iCs/>
        </w:rPr>
        <w:t>Nature Reviews Gastroenterology &amp; Hepatology</w:t>
      </w:r>
      <w:r w:rsidRPr="002F77F6">
        <w:t xml:space="preserve"> </w:t>
      </w:r>
      <w:r w:rsidRPr="002F77F6">
        <w:rPr>
          <w:b/>
          <w:bCs/>
        </w:rPr>
        <w:t>16</w:t>
      </w:r>
      <w:r w:rsidRPr="002F77F6">
        <w:t>, 690–704 (2019).</w:t>
      </w:r>
    </w:p>
    <w:p w14:paraId="78D48118" w14:textId="77777777" w:rsidR="00FE39FC" w:rsidRPr="002F77F6" w:rsidRDefault="00FE39FC" w:rsidP="00FE39FC">
      <w:pPr>
        <w:pStyle w:val="Bibliography"/>
      </w:pPr>
      <w:r w:rsidRPr="002F77F6">
        <w:t>5.</w:t>
      </w:r>
      <w:r w:rsidRPr="002F77F6">
        <w:tab/>
        <w:t xml:space="preserve">Yu, J. </w:t>
      </w:r>
      <w:r w:rsidRPr="002F77F6">
        <w:rPr>
          <w:i/>
          <w:iCs/>
        </w:rPr>
        <w:t>et al.</w:t>
      </w:r>
      <w:r w:rsidRPr="002F77F6">
        <w:t xml:space="preserve"> Metagenomic analysis of faecal microbiome as a tool towards targeted non-invasive biomarkers for colorectal cancer. </w:t>
      </w:r>
      <w:r w:rsidRPr="002F77F6">
        <w:rPr>
          <w:i/>
          <w:iCs/>
        </w:rPr>
        <w:t>Gut</w:t>
      </w:r>
      <w:r w:rsidRPr="002F77F6">
        <w:t xml:space="preserve"> </w:t>
      </w:r>
      <w:r w:rsidRPr="002F77F6">
        <w:rPr>
          <w:b/>
          <w:bCs/>
        </w:rPr>
        <w:t>66</w:t>
      </w:r>
      <w:r w:rsidRPr="002F77F6">
        <w:t>, 70–78 (2017).</w:t>
      </w:r>
    </w:p>
    <w:p w14:paraId="0B697DA4" w14:textId="77777777" w:rsidR="00FE39FC" w:rsidRPr="002F77F6" w:rsidRDefault="00FE39FC" w:rsidP="00FE39FC">
      <w:pPr>
        <w:pStyle w:val="Bibliography"/>
      </w:pPr>
      <w:r w:rsidRPr="002F77F6">
        <w:t>6.</w:t>
      </w:r>
      <w:r w:rsidRPr="002F77F6">
        <w:tab/>
        <w:t xml:space="preserve">Dai, Z. </w:t>
      </w:r>
      <w:r w:rsidRPr="002F77F6">
        <w:rPr>
          <w:i/>
          <w:iCs/>
        </w:rPr>
        <w:t>et al.</w:t>
      </w:r>
      <w:r w:rsidRPr="002F77F6">
        <w:t xml:space="preserve"> </w:t>
      </w:r>
      <w:proofErr w:type="gramStart"/>
      <w:r w:rsidRPr="002F77F6">
        <w:t>Multi-cohort</w:t>
      </w:r>
      <w:proofErr w:type="gramEnd"/>
      <w:r w:rsidRPr="002F77F6">
        <w:t xml:space="preserve"> analysis of colorectal cancer metagenome identified altered bacteria across populations and universal bacterial markers. </w:t>
      </w:r>
      <w:r w:rsidRPr="002F77F6">
        <w:rPr>
          <w:i/>
          <w:iCs/>
        </w:rPr>
        <w:t>Microbiome</w:t>
      </w:r>
      <w:r w:rsidRPr="002F77F6">
        <w:t xml:space="preserve"> </w:t>
      </w:r>
      <w:r w:rsidRPr="002F77F6">
        <w:rPr>
          <w:b/>
          <w:bCs/>
        </w:rPr>
        <w:t>6</w:t>
      </w:r>
      <w:r w:rsidRPr="002F77F6">
        <w:t>, 70 (2018).</w:t>
      </w:r>
    </w:p>
    <w:p w14:paraId="6905C33C" w14:textId="77777777" w:rsidR="00FE39FC" w:rsidRPr="002F77F6" w:rsidRDefault="00FE39FC" w:rsidP="00FE39FC">
      <w:pPr>
        <w:pStyle w:val="Bibliography"/>
      </w:pPr>
      <w:r w:rsidRPr="002F77F6">
        <w:t>7.</w:t>
      </w:r>
      <w:r w:rsidRPr="002F77F6">
        <w:tab/>
      </w:r>
      <w:proofErr w:type="spellStart"/>
      <w:r w:rsidRPr="002F77F6">
        <w:t>Wirbel</w:t>
      </w:r>
      <w:proofErr w:type="spellEnd"/>
      <w:r w:rsidRPr="002F77F6">
        <w:t xml:space="preserve">, J. Meta-analysis of fecal metagenomes reveals global microbial signatures that are specific for colorectal cancer. </w:t>
      </w:r>
      <w:r w:rsidRPr="002F77F6">
        <w:rPr>
          <w:i/>
          <w:iCs/>
        </w:rPr>
        <w:t>Nature Medicine</w:t>
      </w:r>
      <w:r w:rsidRPr="002F77F6">
        <w:t xml:space="preserve"> </w:t>
      </w:r>
      <w:r w:rsidRPr="002F77F6">
        <w:rPr>
          <w:b/>
          <w:bCs/>
        </w:rPr>
        <w:t>25</w:t>
      </w:r>
      <w:r w:rsidRPr="002F77F6">
        <w:t>, 27 (2019).</w:t>
      </w:r>
    </w:p>
    <w:p w14:paraId="1D1FB9A7" w14:textId="77777777" w:rsidR="00FE39FC" w:rsidRPr="002F77F6" w:rsidRDefault="00FE39FC" w:rsidP="00FE39FC">
      <w:pPr>
        <w:pStyle w:val="Bibliography"/>
      </w:pPr>
      <w:r w:rsidRPr="002F77F6">
        <w:t>8.</w:t>
      </w:r>
      <w:r w:rsidRPr="002F77F6">
        <w:tab/>
        <w:t xml:space="preserve">Thomas, A. M. Metagenomic analysis of colorectal cancer datasets </w:t>
      </w:r>
      <w:proofErr w:type="gramStart"/>
      <w:r w:rsidRPr="002F77F6">
        <w:t>identifies</w:t>
      </w:r>
      <w:proofErr w:type="gramEnd"/>
      <w:r w:rsidRPr="002F77F6">
        <w:t xml:space="preserve"> cross-cohort microbial diagnostic signatures and a link with choline degradation. </w:t>
      </w:r>
      <w:r w:rsidRPr="002F77F6">
        <w:rPr>
          <w:i/>
          <w:iCs/>
        </w:rPr>
        <w:t>Nature Medicine</w:t>
      </w:r>
      <w:r w:rsidRPr="002F77F6">
        <w:t xml:space="preserve"> </w:t>
      </w:r>
      <w:r w:rsidRPr="002F77F6">
        <w:rPr>
          <w:b/>
          <w:bCs/>
        </w:rPr>
        <w:t>25</w:t>
      </w:r>
      <w:r w:rsidRPr="002F77F6">
        <w:t>, 27 (2019).</w:t>
      </w:r>
    </w:p>
    <w:p w14:paraId="652201E0" w14:textId="77777777" w:rsidR="00FE39FC" w:rsidRPr="002F77F6" w:rsidRDefault="00FE39FC" w:rsidP="00FE39FC">
      <w:pPr>
        <w:pStyle w:val="Bibliography"/>
      </w:pPr>
      <w:r w:rsidRPr="002F77F6">
        <w:t>9.</w:t>
      </w:r>
      <w:r w:rsidRPr="002F77F6">
        <w:tab/>
      </w:r>
      <w:proofErr w:type="spellStart"/>
      <w:r w:rsidRPr="002F77F6">
        <w:t>Botschuijver</w:t>
      </w:r>
      <w:proofErr w:type="spellEnd"/>
      <w:r w:rsidRPr="002F77F6">
        <w:t xml:space="preserve">, S. Intestinal Fungal Dysbiosis Is Associated </w:t>
      </w:r>
      <w:proofErr w:type="gramStart"/>
      <w:r w:rsidRPr="002F77F6">
        <w:t>With</w:t>
      </w:r>
      <w:proofErr w:type="gramEnd"/>
      <w:r w:rsidRPr="002F77F6">
        <w:t xml:space="preserve"> Visceral Hypersensitivity in Patients With Irritable Bowel Syndrome and Rats. </w:t>
      </w:r>
      <w:r w:rsidRPr="002F77F6">
        <w:rPr>
          <w:b/>
          <w:bCs/>
        </w:rPr>
        <w:t>153</w:t>
      </w:r>
      <w:r w:rsidRPr="002F77F6">
        <w:t>, 14 (2017).</w:t>
      </w:r>
    </w:p>
    <w:p w14:paraId="64AECFC8" w14:textId="77777777" w:rsidR="00FE39FC" w:rsidRPr="002F77F6" w:rsidRDefault="00FE39FC" w:rsidP="00FE39FC">
      <w:pPr>
        <w:pStyle w:val="Bibliography"/>
      </w:pPr>
      <w:r w:rsidRPr="002F77F6">
        <w:lastRenderedPageBreak/>
        <w:t>10.</w:t>
      </w:r>
      <w:r w:rsidRPr="002F77F6">
        <w:tab/>
        <w:t xml:space="preserve">Bajaj, J. S. </w:t>
      </w:r>
      <w:r w:rsidRPr="002F77F6">
        <w:rPr>
          <w:i/>
          <w:iCs/>
        </w:rPr>
        <w:t>et al.</w:t>
      </w:r>
      <w:r w:rsidRPr="002F77F6">
        <w:t xml:space="preserve"> Fungal dysbiosis in cirrhosis. </w:t>
      </w:r>
      <w:r w:rsidRPr="002F77F6">
        <w:rPr>
          <w:i/>
          <w:iCs/>
        </w:rPr>
        <w:t>Gut</w:t>
      </w:r>
      <w:r w:rsidRPr="002F77F6">
        <w:t xml:space="preserve"> </w:t>
      </w:r>
      <w:r w:rsidRPr="002F77F6">
        <w:rPr>
          <w:b/>
          <w:bCs/>
        </w:rPr>
        <w:t>67</w:t>
      </w:r>
      <w:r w:rsidRPr="002F77F6">
        <w:t>, 1146–1154 (2018).</w:t>
      </w:r>
    </w:p>
    <w:p w14:paraId="21660A98" w14:textId="77777777" w:rsidR="00FE39FC" w:rsidRPr="002F77F6" w:rsidRDefault="00FE39FC" w:rsidP="00FE39FC">
      <w:pPr>
        <w:pStyle w:val="Bibliography"/>
      </w:pPr>
      <w:r w:rsidRPr="002F77F6">
        <w:t>11.</w:t>
      </w:r>
      <w:r w:rsidRPr="002F77F6">
        <w:tab/>
        <w:t xml:space="preserve">Coker, O. O. </w:t>
      </w:r>
      <w:r w:rsidRPr="002F77F6">
        <w:rPr>
          <w:i/>
          <w:iCs/>
        </w:rPr>
        <w:t>et al.</w:t>
      </w:r>
      <w:r w:rsidRPr="002F77F6">
        <w:t xml:space="preserve"> Enteric fungal microbiota dysbiosis and ecological alterations in colorectal cancer. </w:t>
      </w:r>
      <w:r w:rsidRPr="002F77F6">
        <w:rPr>
          <w:i/>
          <w:iCs/>
        </w:rPr>
        <w:t>Gut</w:t>
      </w:r>
      <w:r w:rsidRPr="002F77F6">
        <w:t xml:space="preserve"> </w:t>
      </w:r>
      <w:r w:rsidRPr="002F77F6">
        <w:rPr>
          <w:b/>
          <w:bCs/>
        </w:rPr>
        <w:t>68</w:t>
      </w:r>
      <w:r w:rsidRPr="002F77F6">
        <w:t>, 654–662 (2019).</w:t>
      </w:r>
    </w:p>
    <w:p w14:paraId="62B12203" w14:textId="77777777" w:rsidR="00FE39FC" w:rsidRPr="002F77F6" w:rsidRDefault="00FE39FC" w:rsidP="00FE39FC">
      <w:pPr>
        <w:pStyle w:val="Bibliography"/>
      </w:pPr>
      <w:r w:rsidRPr="002F77F6">
        <w:t>12.</w:t>
      </w:r>
      <w:r w:rsidRPr="002F77F6">
        <w:tab/>
      </w:r>
      <w:proofErr w:type="spellStart"/>
      <w:r w:rsidRPr="002F77F6">
        <w:t>Iliev</w:t>
      </w:r>
      <w:proofErr w:type="spellEnd"/>
      <w:r w:rsidRPr="002F77F6">
        <w:t xml:space="preserve">, I. D. &amp; Leonardi, I. Fungal dysbiosis: immunity and interactions at mucosal barriers. </w:t>
      </w:r>
      <w:r w:rsidRPr="002F77F6">
        <w:rPr>
          <w:i/>
          <w:iCs/>
        </w:rPr>
        <w:t>Nat Rev Immunol</w:t>
      </w:r>
      <w:r w:rsidRPr="002F77F6">
        <w:t xml:space="preserve"> </w:t>
      </w:r>
      <w:r w:rsidRPr="002F77F6">
        <w:rPr>
          <w:b/>
          <w:bCs/>
        </w:rPr>
        <w:t>17</w:t>
      </w:r>
      <w:r w:rsidRPr="002F77F6">
        <w:t>, 635–646 (2017).</w:t>
      </w:r>
    </w:p>
    <w:p w14:paraId="4072C127" w14:textId="77777777" w:rsidR="00FE39FC" w:rsidRPr="002F77F6" w:rsidRDefault="00FE39FC" w:rsidP="00FE39FC">
      <w:pPr>
        <w:pStyle w:val="Bibliography"/>
      </w:pPr>
      <w:r w:rsidRPr="002F77F6">
        <w:t>13.</w:t>
      </w:r>
      <w:r w:rsidRPr="002F77F6">
        <w:tab/>
      </w:r>
      <w:proofErr w:type="spellStart"/>
      <w:r w:rsidRPr="002F77F6">
        <w:t>Iliev</w:t>
      </w:r>
      <w:proofErr w:type="spellEnd"/>
      <w:r w:rsidRPr="002F77F6">
        <w:t xml:space="preserve">, I. D. </w:t>
      </w:r>
      <w:r w:rsidRPr="002F77F6">
        <w:rPr>
          <w:i/>
          <w:iCs/>
        </w:rPr>
        <w:t>et al.</w:t>
      </w:r>
      <w:r w:rsidRPr="002F77F6">
        <w:t xml:space="preserve"> Interactions Between Commensal Fungi and the C-Type Lectin Receptor Dectin-1 Influence Colitis. </w:t>
      </w:r>
      <w:r w:rsidRPr="002F77F6">
        <w:rPr>
          <w:i/>
          <w:iCs/>
        </w:rPr>
        <w:t>Science</w:t>
      </w:r>
      <w:r w:rsidRPr="002F77F6">
        <w:t xml:space="preserve"> (2012).</w:t>
      </w:r>
    </w:p>
    <w:p w14:paraId="0D68DCDF" w14:textId="77777777" w:rsidR="00FE39FC" w:rsidRPr="002F77F6" w:rsidRDefault="00FE39FC" w:rsidP="00FE39FC">
      <w:pPr>
        <w:pStyle w:val="Bibliography"/>
      </w:pPr>
      <w:r w:rsidRPr="002F77F6">
        <w:t>14.</w:t>
      </w:r>
      <w:r w:rsidRPr="002F77F6">
        <w:tab/>
        <w:t xml:space="preserve">Wheeler, M. L. </w:t>
      </w:r>
      <w:r w:rsidRPr="002F77F6">
        <w:rPr>
          <w:i/>
          <w:iCs/>
        </w:rPr>
        <w:t>et al.</w:t>
      </w:r>
      <w:r w:rsidRPr="002F77F6">
        <w:t xml:space="preserve"> Immunological Consequences of Intestinal Fungal Dysbiosis. </w:t>
      </w:r>
      <w:r w:rsidRPr="002F77F6">
        <w:rPr>
          <w:i/>
          <w:iCs/>
        </w:rPr>
        <w:t>Cell Host &amp; Microbe</w:t>
      </w:r>
      <w:r w:rsidRPr="002F77F6">
        <w:t xml:space="preserve"> </w:t>
      </w:r>
      <w:r w:rsidRPr="002F77F6">
        <w:rPr>
          <w:b/>
          <w:bCs/>
        </w:rPr>
        <w:t>19</w:t>
      </w:r>
      <w:r w:rsidRPr="002F77F6">
        <w:t>, 865–873 (2016).</w:t>
      </w:r>
    </w:p>
    <w:p w14:paraId="0AEE197A" w14:textId="77777777" w:rsidR="00FE39FC" w:rsidRPr="002F77F6" w:rsidRDefault="00FE39FC" w:rsidP="00FE39FC">
      <w:pPr>
        <w:pStyle w:val="Bibliography"/>
      </w:pPr>
      <w:r w:rsidRPr="002F77F6">
        <w:t>15.</w:t>
      </w:r>
      <w:r w:rsidRPr="002F77F6">
        <w:tab/>
        <w:t xml:space="preserve">Malik, A. </w:t>
      </w:r>
      <w:r w:rsidRPr="002F77F6">
        <w:rPr>
          <w:i/>
          <w:iCs/>
        </w:rPr>
        <w:t>et al.</w:t>
      </w:r>
      <w:r w:rsidRPr="002F77F6">
        <w:t xml:space="preserve"> SYK-CARD9 Signaling Axis Promotes Gut Fungi-Mediated Inflammasome Activation to Restrict Colitis and Colon Cancer. </w:t>
      </w:r>
      <w:r w:rsidRPr="002F77F6">
        <w:rPr>
          <w:i/>
          <w:iCs/>
        </w:rPr>
        <w:t>Immunity</w:t>
      </w:r>
      <w:r w:rsidRPr="002F77F6">
        <w:t xml:space="preserve"> </w:t>
      </w:r>
      <w:r w:rsidRPr="002F77F6">
        <w:rPr>
          <w:b/>
          <w:bCs/>
        </w:rPr>
        <w:t>49</w:t>
      </w:r>
      <w:r w:rsidRPr="002F77F6">
        <w:t>, 515-530.e5 (2018).</w:t>
      </w:r>
    </w:p>
    <w:p w14:paraId="6B541537" w14:textId="77777777" w:rsidR="00FE39FC" w:rsidRPr="002F77F6" w:rsidRDefault="00FE39FC" w:rsidP="00FE39FC">
      <w:pPr>
        <w:pStyle w:val="Bibliography"/>
      </w:pPr>
      <w:r w:rsidRPr="002F77F6">
        <w:t>16.</w:t>
      </w:r>
      <w:r w:rsidRPr="002F77F6">
        <w:tab/>
        <w:t xml:space="preserve">Zeller, G. </w:t>
      </w:r>
      <w:r w:rsidRPr="002F77F6">
        <w:rPr>
          <w:i/>
          <w:iCs/>
        </w:rPr>
        <w:t>et al.</w:t>
      </w:r>
      <w:r w:rsidRPr="002F77F6">
        <w:t xml:space="preserve"> Potential of fecal microbiota for early-stage detection of colorectal cancer. </w:t>
      </w:r>
      <w:r w:rsidRPr="002F77F6">
        <w:rPr>
          <w:i/>
          <w:iCs/>
        </w:rPr>
        <w:t>Mol Syst Biol</w:t>
      </w:r>
      <w:r w:rsidRPr="002F77F6">
        <w:t xml:space="preserve"> </w:t>
      </w:r>
      <w:r w:rsidRPr="002F77F6">
        <w:rPr>
          <w:b/>
          <w:bCs/>
        </w:rPr>
        <w:t>10</w:t>
      </w:r>
      <w:r w:rsidRPr="002F77F6">
        <w:t>, 766 (2014).</w:t>
      </w:r>
    </w:p>
    <w:p w14:paraId="13BECC27" w14:textId="77777777" w:rsidR="00FE39FC" w:rsidRPr="002F77F6" w:rsidRDefault="00FE39FC" w:rsidP="00FE39FC">
      <w:pPr>
        <w:pStyle w:val="Bibliography"/>
      </w:pPr>
      <w:r w:rsidRPr="002F77F6">
        <w:t>17.</w:t>
      </w:r>
      <w:r w:rsidRPr="002F77F6">
        <w:tab/>
        <w:t xml:space="preserve">Feng, Q. </w:t>
      </w:r>
      <w:r w:rsidRPr="002F77F6">
        <w:rPr>
          <w:i/>
          <w:iCs/>
        </w:rPr>
        <w:t>et al.</w:t>
      </w:r>
      <w:r w:rsidRPr="002F77F6">
        <w:t xml:space="preserve"> Gut microbiome development along the colorectal adenoma–carcinoma sequence. </w:t>
      </w:r>
      <w:r w:rsidRPr="002F77F6">
        <w:rPr>
          <w:i/>
          <w:iCs/>
        </w:rPr>
        <w:t>Nature Communications</w:t>
      </w:r>
      <w:r w:rsidRPr="002F77F6">
        <w:t xml:space="preserve"> </w:t>
      </w:r>
      <w:r w:rsidRPr="002F77F6">
        <w:rPr>
          <w:b/>
          <w:bCs/>
        </w:rPr>
        <w:t>6</w:t>
      </w:r>
      <w:r w:rsidRPr="002F77F6">
        <w:t>, 6528 (2015).</w:t>
      </w:r>
    </w:p>
    <w:p w14:paraId="19AAC0AC" w14:textId="77777777" w:rsidR="00FE39FC" w:rsidRPr="002F77F6" w:rsidRDefault="00FE39FC" w:rsidP="00FE39FC">
      <w:pPr>
        <w:pStyle w:val="Bibliography"/>
      </w:pPr>
      <w:r w:rsidRPr="002F77F6">
        <w:t>18.</w:t>
      </w:r>
      <w:r w:rsidRPr="002F77F6">
        <w:tab/>
      </w:r>
      <w:proofErr w:type="spellStart"/>
      <w:r w:rsidRPr="002F77F6">
        <w:t>Vogtmann</w:t>
      </w:r>
      <w:proofErr w:type="spellEnd"/>
      <w:r w:rsidRPr="002F77F6">
        <w:t xml:space="preserve">, E. </w:t>
      </w:r>
      <w:r w:rsidRPr="002F77F6">
        <w:rPr>
          <w:i/>
          <w:iCs/>
        </w:rPr>
        <w:t>et al.</w:t>
      </w:r>
      <w:r w:rsidRPr="002F77F6">
        <w:t xml:space="preserve"> Colorectal Cancer and the Human Gut Microbiome: Reproducibility with Whole-Genome Shotgun Sequencing. </w:t>
      </w:r>
      <w:proofErr w:type="spellStart"/>
      <w:r w:rsidRPr="002F77F6">
        <w:rPr>
          <w:i/>
          <w:iCs/>
        </w:rPr>
        <w:t>PLoS</w:t>
      </w:r>
      <w:proofErr w:type="spellEnd"/>
      <w:r w:rsidRPr="002F77F6">
        <w:rPr>
          <w:i/>
          <w:iCs/>
        </w:rPr>
        <w:t xml:space="preserve"> ONE</w:t>
      </w:r>
      <w:r w:rsidRPr="002F77F6">
        <w:t xml:space="preserve"> </w:t>
      </w:r>
      <w:r w:rsidRPr="002F77F6">
        <w:rPr>
          <w:b/>
          <w:bCs/>
        </w:rPr>
        <w:t>11</w:t>
      </w:r>
      <w:r w:rsidRPr="002F77F6">
        <w:t>, e0155362 (2016).</w:t>
      </w:r>
    </w:p>
    <w:p w14:paraId="46AE4B6B" w14:textId="77777777" w:rsidR="00FE39FC" w:rsidRPr="002F77F6" w:rsidRDefault="00FE39FC" w:rsidP="00FE39FC">
      <w:pPr>
        <w:pStyle w:val="Bibliography"/>
      </w:pPr>
      <w:r w:rsidRPr="002F77F6">
        <w:t>19.</w:t>
      </w:r>
      <w:r w:rsidRPr="002F77F6">
        <w:tab/>
        <w:t xml:space="preserve">Hannigan, G. D., </w:t>
      </w:r>
      <w:proofErr w:type="spellStart"/>
      <w:r w:rsidRPr="002F77F6">
        <w:t>Duhaime</w:t>
      </w:r>
      <w:proofErr w:type="spellEnd"/>
      <w:r w:rsidRPr="002F77F6">
        <w:t xml:space="preserve">, M. B., Ruffin, M. T., </w:t>
      </w:r>
      <w:proofErr w:type="spellStart"/>
      <w:r w:rsidRPr="002F77F6">
        <w:t>Koumpouras</w:t>
      </w:r>
      <w:proofErr w:type="spellEnd"/>
      <w:r w:rsidRPr="002F77F6">
        <w:t xml:space="preserve">, C. C. &amp; Schloss, P. D. Diagnostic </w:t>
      </w:r>
      <w:proofErr w:type="gramStart"/>
      <w:r w:rsidRPr="002F77F6">
        <w:t>Potential</w:t>
      </w:r>
      <w:proofErr w:type="gramEnd"/>
      <w:r w:rsidRPr="002F77F6">
        <w:t xml:space="preserve"> and Interactive Dynamics of the Colorectal Cancer Virome. </w:t>
      </w:r>
      <w:r w:rsidRPr="002F77F6">
        <w:rPr>
          <w:i/>
          <w:iCs/>
        </w:rPr>
        <w:t>mBio</w:t>
      </w:r>
      <w:r w:rsidRPr="002F77F6">
        <w:t xml:space="preserve"> </w:t>
      </w:r>
      <w:r w:rsidRPr="002F77F6">
        <w:rPr>
          <w:b/>
          <w:bCs/>
        </w:rPr>
        <w:t>9</w:t>
      </w:r>
      <w:r w:rsidRPr="002F77F6">
        <w:t xml:space="preserve">, </w:t>
      </w:r>
      <w:r w:rsidRPr="002F77F6">
        <w:lastRenderedPageBreak/>
        <w:t>(2018).</w:t>
      </w:r>
    </w:p>
    <w:p w14:paraId="279025E8" w14:textId="77777777" w:rsidR="00FE39FC" w:rsidRPr="002F77F6" w:rsidRDefault="00FE39FC" w:rsidP="00FE39FC">
      <w:pPr>
        <w:pStyle w:val="Bibliography"/>
      </w:pPr>
      <w:r w:rsidRPr="002F77F6">
        <w:t>20.</w:t>
      </w:r>
      <w:r w:rsidRPr="002F77F6">
        <w:tab/>
      </w:r>
      <w:proofErr w:type="spellStart"/>
      <w:r w:rsidRPr="002F77F6">
        <w:t>Yachida</w:t>
      </w:r>
      <w:proofErr w:type="spellEnd"/>
      <w:r w:rsidRPr="002F77F6">
        <w:t xml:space="preserve">, S. Metagenomic and metabolomic analyses reveal distinct stage-specific phenotypes of the gut microbiota in colorectal cancer. </w:t>
      </w:r>
      <w:r w:rsidRPr="002F77F6">
        <w:rPr>
          <w:i/>
          <w:iCs/>
        </w:rPr>
        <w:t>Nature Medicine</w:t>
      </w:r>
      <w:r w:rsidRPr="002F77F6">
        <w:t xml:space="preserve"> </w:t>
      </w:r>
      <w:r w:rsidRPr="002F77F6">
        <w:rPr>
          <w:b/>
          <w:bCs/>
        </w:rPr>
        <w:t>25</w:t>
      </w:r>
      <w:r w:rsidRPr="002F77F6">
        <w:t>, 27 (2019).</w:t>
      </w:r>
    </w:p>
    <w:p w14:paraId="600B0D8C" w14:textId="77777777" w:rsidR="00FE39FC" w:rsidRPr="002F77F6" w:rsidRDefault="00FE39FC" w:rsidP="00FE39FC">
      <w:pPr>
        <w:pStyle w:val="Bibliography"/>
      </w:pPr>
      <w:r w:rsidRPr="002F77F6">
        <w:t>21.</w:t>
      </w:r>
      <w:r w:rsidRPr="002F77F6">
        <w:tab/>
      </w:r>
      <w:proofErr w:type="spellStart"/>
      <w:r w:rsidRPr="002F77F6">
        <w:t>Nakatsu</w:t>
      </w:r>
      <w:proofErr w:type="spellEnd"/>
      <w:r w:rsidRPr="002F77F6">
        <w:t xml:space="preserve">, G. </w:t>
      </w:r>
      <w:r w:rsidRPr="002F77F6">
        <w:rPr>
          <w:i/>
          <w:iCs/>
        </w:rPr>
        <w:t>et al.</w:t>
      </w:r>
      <w:r w:rsidRPr="002F77F6">
        <w:t xml:space="preserve"> Alterations in Enteric Virome Are Associated </w:t>
      </w:r>
      <w:proofErr w:type="gramStart"/>
      <w:r w:rsidRPr="002F77F6">
        <w:t>With</w:t>
      </w:r>
      <w:proofErr w:type="gramEnd"/>
      <w:r w:rsidRPr="002F77F6">
        <w:t xml:space="preserve"> Colorectal Cancer and Survival Outcomes. </w:t>
      </w:r>
      <w:r w:rsidRPr="002F77F6">
        <w:rPr>
          <w:i/>
          <w:iCs/>
        </w:rPr>
        <w:t>Gastroenterology</w:t>
      </w:r>
      <w:r w:rsidRPr="002F77F6">
        <w:t xml:space="preserve"> </w:t>
      </w:r>
      <w:r w:rsidRPr="002F77F6">
        <w:rPr>
          <w:b/>
          <w:bCs/>
        </w:rPr>
        <w:t>155</w:t>
      </w:r>
      <w:r w:rsidRPr="002F77F6">
        <w:t>, 529-541.e5 (2018).</w:t>
      </w:r>
    </w:p>
    <w:p w14:paraId="23138CA7" w14:textId="77777777" w:rsidR="00FE39FC" w:rsidRPr="002F77F6" w:rsidRDefault="00FE39FC" w:rsidP="00FE39FC">
      <w:pPr>
        <w:pStyle w:val="Bibliography"/>
      </w:pPr>
      <w:r w:rsidRPr="002F77F6">
        <w:t>22.</w:t>
      </w:r>
      <w:r w:rsidRPr="002F77F6">
        <w:tab/>
        <w:t xml:space="preserve">Jones, M. B. </w:t>
      </w:r>
      <w:r w:rsidRPr="002F77F6">
        <w:rPr>
          <w:i/>
          <w:iCs/>
        </w:rPr>
        <w:t>et al.</w:t>
      </w:r>
      <w:r w:rsidRPr="002F77F6">
        <w:t xml:space="preserve"> Library preparation methodology can influence genomic and functional predictions in human microbiome research. </w:t>
      </w:r>
      <w:r w:rsidRPr="002F77F6">
        <w:rPr>
          <w:i/>
          <w:iCs/>
        </w:rPr>
        <w:t xml:space="preserve">Proc Natl </w:t>
      </w:r>
      <w:proofErr w:type="spellStart"/>
      <w:r w:rsidRPr="002F77F6">
        <w:rPr>
          <w:i/>
          <w:iCs/>
        </w:rPr>
        <w:t>Acad</w:t>
      </w:r>
      <w:proofErr w:type="spellEnd"/>
      <w:r w:rsidRPr="002F77F6">
        <w:rPr>
          <w:i/>
          <w:iCs/>
        </w:rPr>
        <w:t xml:space="preserve"> Sci USA</w:t>
      </w:r>
      <w:r w:rsidRPr="002F77F6">
        <w:t xml:space="preserve"> </w:t>
      </w:r>
      <w:r w:rsidRPr="002F77F6">
        <w:rPr>
          <w:b/>
          <w:bCs/>
        </w:rPr>
        <w:t>112</w:t>
      </w:r>
      <w:r w:rsidRPr="002F77F6">
        <w:t>, 14024–14029 (2015).</w:t>
      </w:r>
    </w:p>
    <w:p w14:paraId="40079F83" w14:textId="77777777" w:rsidR="00FE39FC" w:rsidRPr="002F77F6" w:rsidRDefault="00FE39FC" w:rsidP="00FE39FC">
      <w:pPr>
        <w:pStyle w:val="Bibliography"/>
      </w:pPr>
      <w:r w:rsidRPr="002F77F6">
        <w:t>23.</w:t>
      </w:r>
      <w:r w:rsidRPr="002F77F6">
        <w:tab/>
        <w:t xml:space="preserve">Schulze, J. &amp; </w:t>
      </w:r>
      <w:proofErr w:type="spellStart"/>
      <w:r w:rsidRPr="002F77F6">
        <w:t>Sonnenborn</w:t>
      </w:r>
      <w:proofErr w:type="spellEnd"/>
      <w:r w:rsidRPr="002F77F6">
        <w:t xml:space="preserve">, U. Yeasts in the Gut: From Commensals to Infectious Agents. </w:t>
      </w:r>
      <w:proofErr w:type="spellStart"/>
      <w:r w:rsidRPr="002F77F6">
        <w:rPr>
          <w:i/>
          <w:iCs/>
        </w:rPr>
        <w:t>Dtsch</w:t>
      </w:r>
      <w:proofErr w:type="spellEnd"/>
      <w:r w:rsidRPr="002F77F6">
        <w:rPr>
          <w:i/>
          <w:iCs/>
        </w:rPr>
        <w:t xml:space="preserve"> </w:t>
      </w:r>
      <w:proofErr w:type="spellStart"/>
      <w:r w:rsidRPr="002F77F6">
        <w:rPr>
          <w:i/>
          <w:iCs/>
        </w:rPr>
        <w:t>Arztebl</w:t>
      </w:r>
      <w:proofErr w:type="spellEnd"/>
      <w:r w:rsidRPr="002F77F6">
        <w:rPr>
          <w:i/>
          <w:iCs/>
        </w:rPr>
        <w:t xml:space="preserve"> Int</w:t>
      </w:r>
      <w:r w:rsidRPr="002F77F6">
        <w:t xml:space="preserve"> </w:t>
      </w:r>
      <w:r w:rsidRPr="002F77F6">
        <w:rPr>
          <w:b/>
          <w:bCs/>
        </w:rPr>
        <w:t>106</w:t>
      </w:r>
      <w:r w:rsidRPr="002F77F6">
        <w:t>, 837–842 (2009).</w:t>
      </w:r>
    </w:p>
    <w:p w14:paraId="7F7F2AF2" w14:textId="77777777" w:rsidR="00FE39FC" w:rsidRPr="002F77F6" w:rsidRDefault="00FE39FC" w:rsidP="00FE39FC">
      <w:pPr>
        <w:pStyle w:val="Bibliography"/>
      </w:pPr>
      <w:r w:rsidRPr="002F77F6">
        <w:t>24.</w:t>
      </w:r>
      <w:r w:rsidRPr="002F77F6">
        <w:tab/>
        <w:t xml:space="preserve">McKenzie, A. T., </w:t>
      </w:r>
      <w:proofErr w:type="spellStart"/>
      <w:r w:rsidRPr="002F77F6">
        <w:t>Katsyv</w:t>
      </w:r>
      <w:proofErr w:type="spellEnd"/>
      <w:r w:rsidRPr="002F77F6">
        <w:t xml:space="preserve">, I., Song, W.-M., Wang, M. &amp; Zhang, B. DGCA: A comprehensive R package for Differential Gene Correlation Analysis. </w:t>
      </w:r>
      <w:r w:rsidRPr="002F77F6">
        <w:rPr>
          <w:i/>
          <w:iCs/>
        </w:rPr>
        <w:t>BMC Systems Biology</w:t>
      </w:r>
      <w:r w:rsidRPr="002F77F6">
        <w:t xml:space="preserve"> </w:t>
      </w:r>
      <w:r w:rsidRPr="002F77F6">
        <w:rPr>
          <w:b/>
          <w:bCs/>
        </w:rPr>
        <w:t>10</w:t>
      </w:r>
      <w:r w:rsidRPr="002F77F6">
        <w:t>, 106 (2016).</w:t>
      </w:r>
    </w:p>
    <w:p w14:paraId="4C9F7542" w14:textId="77777777" w:rsidR="00FE39FC" w:rsidRPr="002F77F6" w:rsidRDefault="00FE39FC" w:rsidP="00FE39FC">
      <w:pPr>
        <w:pStyle w:val="Bibliography"/>
      </w:pPr>
      <w:r w:rsidRPr="002F77F6">
        <w:t>25.</w:t>
      </w:r>
      <w:r w:rsidRPr="002F77F6">
        <w:tab/>
        <w:t xml:space="preserve">Shannon, P. </w:t>
      </w:r>
      <w:proofErr w:type="spellStart"/>
      <w:r w:rsidRPr="002F77F6">
        <w:t>Cytoscape</w:t>
      </w:r>
      <w:proofErr w:type="spellEnd"/>
      <w:r w:rsidRPr="002F77F6">
        <w:t xml:space="preserve">: A Software Environment for Integrated Models of Biomolecular Interaction Networks. </w:t>
      </w:r>
      <w:r w:rsidRPr="002F77F6">
        <w:rPr>
          <w:i/>
          <w:iCs/>
        </w:rPr>
        <w:t>Genome Research</w:t>
      </w:r>
      <w:r w:rsidRPr="002F77F6">
        <w:t xml:space="preserve"> </w:t>
      </w:r>
      <w:r w:rsidRPr="002F77F6">
        <w:rPr>
          <w:b/>
          <w:bCs/>
        </w:rPr>
        <w:t>13</w:t>
      </w:r>
      <w:r w:rsidRPr="002F77F6">
        <w:t>, 2498–2504 (2003).</w:t>
      </w:r>
    </w:p>
    <w:p w14:paraId="1C623BD2" w14:textId="77777777" w:rsidR="00FE39FC" w:rsidRPr="002F77F6" w:rsidRDefault="00FE39FC" w:rsidP="00FE39FC">
      <w:pPr>
        <w:pStyle w:val="Bibliography"/>
      </w:pPr>
      <w:r w:rsidRPr="002F77F6">
        <w:t>26.</w:t>
      </w:r>
      <w:r w:rsidRPr="002F77F6">
        <w:tab/>
        <w:t xml:space="preserve">Leone, M., </w:t>
      </w:r>
      <w:proofErr w:type="spellStart"/>
      <w:r w:rsidRPr="002F77F6">
        <w:t>Sumedha</w:t>
      </w:r>
      <w:proofErr w:type="spellEnd"/>
      <w:r w:rsidRPr="002F77F6">
        <w:t xml:space="preserve"> &amp; </w:t>
      </w:r>
      <w:proofErr w:type="spellStart"/>
      <w:r w:rsidRPr="002F77F6">
        <w:t>Weigt</w:t>
      </w:r>
      <w:proofErr w:type="spellEnd"/>
      <w:r w:rsidRPr="002F77F6">
        <w:t xml:space="preserve">, M. Clustering by soft-constraint affinity propagation: applications to gene-expression data. </w:t>
      </w:r>
      <w:r w:rsidRPr="002F77F6">
        <w:rPr>
          <w:i/>
          <w:iCs/>
        </w:rPr>
        <w:t>Bioinformatics</w:t>
      </w:r>
      <w:r w:rsidRPr="002F77F6">
        <w:t xml:space="preserve"> </w:t>
      </w:r>
      <w:r w:rsidRPr="002F77F6">
        <w:rPr>
          <w:b/>
          <w:bCs/>
        </w:rPr>
        <w:t>23</w:t>
      </w:r>
      <w:r w:rsidRPr="002F77F6">
        <w:t>, 2708–2715 (2007).</w:t>
      </w:r>
    </w:p>
    <w:p w14:paraId="7F9DAEC4" w14:textId="77777777" w:rsidR="00FE39FC" w:rsidRPr="002F77F6" w:rsidRDefault="00FE39FC" w:rsidP="00FE39FC">
      <w:pPr>
        <w:pStyle w:val="Bibliography"/>
      </w:pPr>
      <w:r w:rsidRPr="002F77F6">
        <w:t>27.</w:t>
      </w:r>
      <w:r w:rsidRPr="002F77F6">
        <w:tab/>
        <w:t xml:space="preserve">Chin, V. K. </w:t>
      </w:r>
      <w:r w:rsidRPr="002F77F6">
        <w:rPr>
          <w:i/>
          <w:iCs/>
        </w:rPr>
        <w:t>et al.</w:t>
      </w:r>
      <w:r w:rsidRPr="002F77F6">
        <w:t xml:space="preserve"> Mycobiome in the Gut: A </w:t>
      </w:r>
      <w:proofErr w:type="spellStart"/>
      <w:r w:rsidRPr="002F77F6">
        <w:t>Multiperspective</w:t>
      </w:r>
      <w:proofErr w:type="spellEnd"/>
      <w:r w:rsidRPr="002F77F6">
        <w:t xml:space="preserve"> Review. </w:t>
      </w:r>
      <w:r w:rsidRPr="002F77F6">
        <w:rPr>
          <w:i/>
          <w:iCs/>
        </w:rPr>
        <w:t>Mediators of Inflammation</w:t>
      </w:r>
      <w:r w:rsidRPr="002F77F6">
        <w:t xml:space="preserve"> </w:t>
      </w:r>
      <w:r w:rsidRPr="002F77F6">
        <w:rPr>
          <w:b/>
          <w:bCs/>
        </w:rPr>
        <w:t>2020</w:t>
      </w:r>
      <w:r w:rsidRPr="002F77F6">
        <w:t>, e9560684 (2020).</w:t>
      </w:r>
    </w:p>
    <w:p w14:paraId="5F46A058" w14:textId="77777777" w:rsidR="00FE39FC" w:rsidRPr="002F77F6" w:rsidRDefault="00FE39FC" w:rsidP="00FE39FC">
      <w:pPr>
        <w:pStyle w:val="Bibliography"/>
      </w:pPr>
      <w:r w:rsidRPr="002F77F6">
        <w:t>28.</w:t>
      </w:r>
      <w:r w:rsidRPr="002F77F6">
        <w:tab/>
      </w:r>
      <w:proofErr w:type="spellStart"/>
      <w:r w:rsidRPr="002F77F6">
        <w:t>Nakatsu</w:t>
      </w:r>
      <w:proofErr w:type="spellEnd"/>
      <w:r w:rsidRPr="002F77F6">
        <w:t xml:space="preserve">, G. </w:t>
      </w:r>
      <w:r w:rsidRPr="002F77F6">
        <w:rPr>
          <w:i/>
          <w:iCs/>
        </w:rPr>
        <w:t>et al.</w:t>
      </w:r>
      <w:r w:rsidRPr="002F77F6">
        <w:t xml:space="preserve"> Gut mucosal microbiome across stages of colorectal carcinogenesis. </w:t>
      </w:r>
      <w:r w:rsidRPr="002F77F6">
        <w:rPr>
          <w:i/>
          <w:iCs/>
        </w:rPr>
        <w:lastRenderedPageBreak/>
        <w:t>Nature Communications</w:t>
      </w:r>
      <w:r w:rsidRPr="002F77F6">
        <w:t xml:space="preserve"> </w:t>
      </w:r>
      <w:r w:rsidRPr="002F77F6">
        <w:rPr>
          <w:b/>
          <w:bCs/>
        </w:rPr>
        <w:t>6</w:t>
      </w:r>
      <w:r w:rsidRPr="002F77F6">
        <w:t>, 8727 (2015).</w:t>
      </w:r>
    </w:p>
    <w:p w14:paraId="338235A6" w14:textId="77777777" w:rsidR="00FE39FC" w:rsidRPr="002F77F6" w:rsidRDefault="00FE39FC" w:rsidP="00FE39FC">
      <w:pPr>
        <w:pStyle w:val="Bibliography"/>
      </w:pPr>
      <w:r w:rsidRPr="002F77F6">
        <w:t>29.</w:t>
      </w:r>
      <w:r w:rsidRPr="002F77F6">
        <w:tab/>
      </w:r>
      <w:proofErr w:type="spellStart"/>
      <w:r w:rsidRPr="002F77F6">
        <w:t>Parhi</w:t>
      </w:r>
      <w:proofErr w:type="spellEnd"/>
      <w:r w:rsidRPr="002F77F6">
        <w:t xml:space="preserve">, L. </w:t>
      </w:r>
      <w:r w:rsidRPr="002F77F6">
        <w:rPr>
          <w:i/>
          <w:iCs/>
        </w:rPr>
        <w:t>et al.</w:t>
      </w:r>
      <w:r w:rsidRPr="002F77F6">
        <w:t xml:space="preserve"> Breast cancer colonization by Fusobacterium nucleatum accelerates tumor growth and metastatic progression. </w:t>
      </w:r>
      <w:r w:rsidRPr="002F77F6">
        <w:rPr>
          <w:i/>
          <w:iCs/>
        </w:rPr>
        <w:t xml:space="preserve">Nat </w:t>
      </w:r>
      <w:proofErr w:type="spellStart"/>
      <w:r w:rsidRPr="002F77F6">
        <w:rPr>
          <w:i/>
          <w:iCs/>
        </w:rPr>
        <w:t>Commun</w:t>
      </w:r>
      <w:proofErr w:type="spellEnd"/>
      <w:r w:rsidRPr="002F77F6">
        <w:t xml:space="preserve"> </w:t>
      </w:r>
      <w:r w:rsidRPr="002F77F6">
        <w:rPr>
          <w:b/>
          <w:bCs/>
        </w:rPr>
        <w:t>11</w:t>
      </w:r>
      <w:r w:rsidRPr="002F77F6">
        <w:t>, 3259 (2020).</w:t>
      </w:r>
    </w:p>
    <w:p w14:paraId="2550E771" w14:textId="77777777" w:rsidR="00FE39FC" w:rsidRPr="002F77F6" w:rsidRDefault="00FE39FC" w:rsidP="00FE39FC">
      <w:pPr>
        <w:pStyle w:val="Bibliography"/>
      </w:pPr>
      <w:r w:rsidRPr="002F77F6">
        <w:t>30.</w:t>
      </w:r>
      <w:r w:rsidRPr="002F77F6">
        <w:tab/>
        <w:t xml:space="preserve">Stott, K. J., Phillips, B., Parry, L. &amp; May, S. Recent advancements in the exploitation of the gut microbiome in the diagnosis and treatment of colorectal cancer. </w:t>
      </w:r>
      <w:proofErr w:type="spellStart"/>
      <w:r w:rsidRPr="002F77F6">
        <w:rPr>
          <w:i/>
          <w:iCs/>
        </w:rPr>
        <w:t>Biosci</w:t>
      </w:r>
      <w:proofErr w:type="spellEnd"/>
      <w:r w:rsidRPr="002F77F6">
        <w:rPr>
          <w:i/>
          <w:iCs/>
        </w:rPr>
        <w:t xml:space="preserve"> Rep</w:t>
      </w:r>
      <w:r w:rsidRPr="002F77F6">
        <w:t xml:space="preserve"> </w:t>
      </w:r>
      <w:r w:rsidRPr="002F77F6">
        <w:rPr>
          <w:b/>
          <w:bCs/>
        </w:rPr>
        <w:t>41</w:t>
      </w:r>
      <w:r w:rsidRPr="002F77F6">
        <w:t>, BSR20204113 (2021).</w:t>
      </w:r>
    </w:p>
    <w:p w14:paraId="2BCB8E21" w14:textId="77777777" w:rsidR="00FE39FC" w:rsidRPr="002F77F6" w:rsidRDefault="00FE39FC" w:rsidP="00FE39FC">
      <w:pPr>
        <w:pStyle w:val="Bibliography"/>
      </w:pPr>
      <w:r w:rsidRPr="002F77F6">
        <w:t>31.</w:t>
      </w:r>
      <w:r w:rsidRPr="002F77F6">
        <w:tab/>
        <w:t xml:space="preserve">Reyes, R., </w:t>
      </w:r>
      <w:proofErr w:type="spellStart"/>
      <w:r w:rsidRPr="002F77F6">
        <w:t>Abay</w:t>
      </w:r>
      <w:proofErr w:type="spellEnd"/>
      <w:r w:rsidRPr="002F77F6">
        <w:t xml:space="preserve">, A. &amp; Siegel, M. Gemella morbillorum bacteremia associated with adenocarcinoma of the cecum. </w:t>
      </w:r>
      <w:r w:rsidRPr="002F77F6">
        <w:rPr>
          <w:i/>
          <w:iCs/>
        </w:rPr>
        <w:t>The American Journal of Medicine</w:t>
      </w:r>
      <w:r w:rsidRPr="002F77F6">
        <w:t xml:space="preserve"> </w:t>
      </w:r>
      <w:r w:rsidRPr="002F77F6">
        <w:rPr>
          <w:b/>
          <w:bCs/>
        </w:rPr>
        <w:t>111</w:t>
      </w:r>
      <w:r w:rsidRPr="002F77F6">
        <w:t>, 164–165 (2001).</w:t>
      </w:r>
    </w:p>
    <w:p w14:paraId="3B1844AE" w14:textId="77777777" w:rsidR="00FE39FC" w:rsidRPr="002F77F6" w:rsidRDefault="00FE39FC" w:rsidP="00FE39FC">
      <w:pPr>
        <w:pStyle w:val="Bibliography"/>
      </w:pPr>
      <w:r w:rsidRPr="002F77F6">
        <w:t>32.</w:t>
      </w:r>
      <w:r w:rsidRPr="002F77F6">
        <w:tab/>
        <w:t xml:space="preserve">Ai, D. </w:t>
      </w:r>
      <w:r w:rsidRPr="002F77F6">
        <w:rPr>
          <w:i/>
          <w:iCs/>
        </w:rPr>
        <w:t>et al.</w:t>
      </w:r>
      <w:r w:rsidRPr="002F77F6">
        <w:t xml:space="preserve"> Identifying Gut Microbiota Associated </w:t>
      </w:r>
      <w:proofErr w:type="gramStart"/>
      <w:r w:rsidRPr="002F77F6">
        <w:t>With</w:t>
      </w:r>
      <w:proofErr w:type="gramEnd"/>
      <w:r w:rsidRPr="002F77F6">
        <w:t xml:space="preserve"> Colorectal Cancer Using a Zero-Inflated Lognormal Model. </w:t>
      </w:r>
      <w:r w:rsidRPr="002F77F6">
        <w:rPr>
          <w:i/>
          <w:iCs/>
        </w:rPr>
        <w:t>Front. Microbiol.</w:t>
      </w:r>
      <w:r w:rsidRPr="002F77F6">
        <w:t xml:space="preserve"> </w:t>
      </w:r>
      <w:r w:rsidRPr="002F77F6">
        <w:rPr>
          <w:b/>
          <w:bCs/>
        </w:rPr>
        <w:t>10</w:t>
      </w:r>
      <w:r w:rsidRPr="002F77F6">
        <w:t>, 826 (2019).</w:t>
      </w:r>
    </w:p>
    <w:p w14:paraId="2D0FA5FF" w14:textId="77777777" w:rsidR="00FE39FC" w:rsidRPr="002F77F6" w:rsidRDefault="00FE39FC" w:rsidP="00FE39FC">
      <w:pPr>
        <w:pStyle w:val="Bibliography"/>
      </w:pPr>
      <w:r w:rsidRPr="002F77F6">
        <w:t>33.</w:t>
      </w:r>
      <w:r w:rsidRPr="002F77F6">
        <w:tab/>
        <w:t xml:space="preserve">Loftus, M., </w:t>
      </w:r>
      <w:proofErr w:type="spellStart"/>
      <w:r w:rsidRPr="002F77F6">
        <w:t>Hassouneh</w:t>
      </w:r>
      <w:proofErr w:type="spellEnd"/>
      <w:r w:rsidRPr="002F77F6">
        <w:t xml:space="preserve">, S. A.-D. &amp; </w:t>
      </w:r>
      <w:proofErr w:type="spellStart"/>
      <w:r w:rsidRPr="002F77F6">
        <w:t>Yooseph</w:t>
      </w:r>
      <w:proofErr w:type="spellEnd"/>
      <w:r w:rsidRPr="002F77F6">
        <w:t xml:space="preserve">, S. Bacterial community structure alterations within the colorectal cancer gut microbiome. </w:t>
      </w:r>
      <w:r w:rsidRPr="002F77F6">
        <w:rPr>
          <w:i/>
          <w:iCs/>
        </w:rPr>
        <w:t>BMC Microbiol</w:t>
      </w:r>
      <w:r w:rsidRPr="002F77F6">
        <w:t xml:space="preserve"> </w:t>
      </w:r>
      <w:r w:rsidRPr="002F77F6">
        <w:rPr>
          <w:b/>
          <w:bCs/>
        </w:rPr>
        <w:t>21</w:t>
      </w:r>
      <w:r w:rsidRPr="002F77F6">
        <w:t>, 98 (2021).</w:t>
      </w:r>
    </w:p>
    <w:p w14:paraId="4C5FF8DC" w14:textId="77777777" w:rsidR="00FE39FC" w:rsidRPr="002F77F6" w:rsidRDefault="00FE39FC" w:rsidP="00FE39FC">
      <w:pPr>
        <w:pStyle w:val="Bibliography"/>
      </w:pPr>
      <w:r w:rsidRPr="002F77F6">
        <w:t>34.</w:t>
      </w:r>
      <w:r w:rsidRPr="002F77F6">
        <w:tab/>
        <w:t xml:space="preserve">Mu, W. </w:t>
      </w:r>
      <w:r w:rsidRPr="002F77F6">
        <w:rPr>
          <w:i/>
          <w:iCs/>
        </w:rPr>
        <w:t>et al.</w:t>
      </w:r>
      <w:r w:rsidRPr="002F77F6">
        <w:t xml:space="preserve"> Intracellular Porphyromonas </w:t>
      </w:r>
      <w:proofErr w:type="spellStart"/>
      <w:r w:rsidRPr="002F77F6">
        <w:t>gingivalis</w:t>
      </w:r>
      <w:proofErr w:type="spellEnd"/>
      <w:r w:rsidRPr="002F77F6">
        <w:t xml:space="preserve"> Promotes the Proliferation of Colorectal Cancer Cells via the MAPK/ERK Signaling Pathway. </w:t>
      </w:r>
      <w:r w:rsidRPr="002F77F6">
        <w:rPr>
          <w:i/>
          <w:iCs/>
        </w:rPr>
        <w:t>Front. Cell. Infect. Microbiol.</w:t>
      </w:r>
      <w:r w:rsidRPr="002F77F6">
        <w:t xml:space="preserve"> </w:t>
      </w:r>
      <w:r w:rsidRPr="002F77F6">
        <w:rPr>
          <w:b/>
          <w:bCs/>
        </w:rPr>
        <w:t>10</w:t>
      </w:r>
      <w:r w:rsidRPr="002F77F6">
        <w:t>, 584798 (2020).</w:t>
      </w:r>
    </w:p>
    <w:p w14:paraId="18DAE5DE" w14:textId="77777777" w:rsidR="00FE39FC" w:rsidRPr="002F77F6" w:rsidRDefault="00FE39FC" w:rsidP="00FE39FC">
      <w:pPr>
        <w:pStyle w:val="Bibliography"/>
      </w:pPr>
      <w:r w:rsidRPr="002F77F6">
        <w:t>35.</w:t>
      </w:r>
      <w:r w:rsidRPr="002F77F6">
        <w:tab/>
        <w:t xml:space="preserve">Zhou, Y. &amp; Luo, G.-H. Porphyromonas </w:t>
      </w:r>
      <w:proofErr w:type="spellStart"/>
      <w:r w:rsidRPr="002F77F6">
        <w:t>gingivalis</w:t>
      </w:r>
      <w:proofErr w:type="spellEnd"/>
      <w:r w:rsidRPr="002F77F6">
        <w:t xml:space="preserve"> and digestive system cancers. </w:t>
      </w:r>
      <w:r w:rsidRPr="002F77F6">
        <w:rPr>
          <w:i/>
          <w:iCs/>
        </w:rPr>
        <w:t>WJCC</w:t>
      </w:r>
      <w:r w:rsidRPr="002F77F6">
        <w:t xml:space="preserve"> </w:t>
      </w:r>
      <w:r w:rsidRPr="002F77F6">
        <w:rPr>
          <w:b/>
          <w:bCs/>
        </w:rPr>
        <w:t>7</w:t>
      </w:r>
      <w:r w:rsidRPr="002F77F6">
        <w:t>, 819–829 (2019).</w:t>
      </w:r>
    </w:p>
    <w:p w14:paraId="20B1363D" w14:textId="77777777" w:rsidR="00FE39FC" w:rsidRPr="002F77F6" w:rsidRDefault="00FE39FC" w:rsidP="00FE39FC">
      <w:pPr>
        <w:pStyle w:val="Bibliography"/>
      </w:pPr>
      <w:r w:rsidRPr="002F77F6">
        <w:t>36.</w:t>
      </w:r>
      <w:r w:rsidRPr="002F77F6">
        <w:tab/>
        <w:t xml:space="preserve">Yang, C.-Y. </w:t>
      </w:r>
      <w:r w:rsidRPr="002F77F6">
        <w:rPr>
          <w:i/>
          <w:iCs/>
        </w:rPr>
        <w:t>et al.</w:t>
      </w:r>
      <w:r w:rsidRPr="002F77F6">
        <w:t xml:space="preserve"> Oral Microbiota Community Dynamics Associated </w:t>
      </w:r>
      <w:proofErr w:type="gramStart"/>
      <w:r w:rsidRPr="002F77F6">
        <w:t>With</w:t>
      </w:r>
      <w:proofErr w:type="gramEnd"/>
      <w:r w:rsidRPr="002F77F6">
        <w:t xml:space="preserve"> Oral Squamous Cell Carcinoma Staging. </w:t>
      </w:r>
      <w:r w:rsidRPr="002F77F6">
        <w:rPr>
          <w:i/>
          <w:iCs/>
        </w:rPr>
        <w:t>Front. Microbiol.</w:t>
      </w:r>
      <w:r w:rsidRPr="002F77F6">
        <w:t xml:space="preserve"> </w:t>
      </w:r>
      <w:r w:rsidRPr="002F77F6">
        <w:rPr>
          <w:b/>
          <w:bCs/>
        </w:rPr>
        <w:t>9</w:t>
      </w:r>
      <w:r w:rsidRPr="002F77F6">
        <w:t>, 862 (2018).</w:t>
      </w:r>
    </w:p>
    <w:p w14:paraId="497A8BAA" w14:textId="77777777" w:rsidR="00FE39FC" w:rsidRPr="002F77F6" w:rsidRDefault="00FE39FC" w:rsidP="00FE39FC">
      <w:pPr>
        <w:pStyle w:val="Bibliography"/>
      </w:pPr>
      <w:r w:rsidRPr="002F77F6">
        <w:t>37.</w:t>
      </w:r>
      <w:r w:rsidRPr="002F77F6">
        <w:tab/>
        <w:t xml:space="preserve">Masood, U., Sharma, A., Lowe, D., Khan, R. &amp; </w:t>
      </w:r>
      <w:proofErr w:type="spellStart"/>
      <w:r w:rsidRPr="002F77F6">
        <w:t>Manocha</w:t>
      </w:r>
      <w:proofErr w:type="spellEnd"/>
      <w:r w:rsidRPr="002F77F6">
        <w:t xml:space="preserve">, D. Colorectal Cancer Associated </w:t>
      </w:r>
      <w:r w:rsidRPr="002F77F6">
        <w:lastRenderedPageBreak/>
        <w:t xml:space="preserve">with Streptococcus anginosus Bacteremia and Liver Abscesses. </w:t>
      </w:r>
      <w:r w:rsidRPr="002F77F6">
        <w:rPr>
          <w:i/>
          <w:iCs/>
        </w:rPr>
        <w:t>Case Rep Gastroenterol</w:t>
      </w:r>
      <w:r w:rsidRPr="002F77F6">
        <w:t xml:space="preserve"> </w:t>
      </w:r>
      <w:r w:rsidRPr="002F77F6">
        <w:rPr>
          <w:b/>
          <w:bCs/>
        </w:rPr>
        <w:t>10</w:t>
      </w:r>
      <w:r w:rsidRPr="002F77F6">
        <w:t>, 769–774 (2016).</w:t>
      </w:r>
    </w:p>
    <w:p w14:paraId="7D4CD9DD" w14:textId="77777777" w:rsidR="00FE39FC" w:rsidRPr="002F77F6" w:rsidRDefault="00FE39FC" w:rsidP="00FE39FC">
      <w:pPr>
        <w:pStyle w:val="Bibliography"/>
      </w:pPr>
      <w:r w:rsidRPr="002F77F6">
        <w:t>38.</w:t>
      </w:r>
      <w:r w:rsidRPr="002F77F6">
        <w:tab/>
        <w:t xml:space="preserve">Suzuki, H., </w:t>
      </w:r>
      <w:proofErr w:type="spellStart"/>
      <w:r w:rsidRPr="002F77F6">
        <w:t>Hase</w:t>
      </w:r>
      <w:proofErr w:type="spellEnd"/>
      <w:r w:rsidRPr="002F77F6">
        <w:t xml:space="preserve">, R., Otsuka, Y. &amp; Hosokawa, N. Bloodstream infections caused by Streptococcus anginosus group bacteria: A retrospective analysis of 78 cases at a Japanese tertiary hospital. </w:t>
      </w:r>
      <w:r w:rsidRPr="002F77F6">
        <w:rPr>
          <w:i/>
          <w:iCs/>
        </w:rPr>
        <w:t>Journal of Infection and Chemotherapy</w:t>
      </w:r>
      <w:r w:rsidRPr="002F77F6">
        <w:t xml:space="preserve"> </w:t>
      </w:r>
      <w:r w:rsidRPr="002F77F6">
        <w:rPr>
          <w:b/>
          <w:bCs/>
        </w:rPr>
        <w:t>22</w:t>
      </w:r>
      <w:r w:rsidRPr="002F77F6">
        <w:t>, 456–460 (2016).</w:t>
      </w:r>
    </w:p>
    <w:p w14:paraId="084EDCB7" w14:textId="77777777" w:rsidR="00FE39FC" w:rsidRPr="002F77F6" w:rsidRDefault="00FE39FC" w:rsidP="00FE39FC">
      <w:pPr>
        <w:pStyle w:val="Bibliography"/>
      </w:pPr>
      <w:r w:rsidRPr="002F77F6">
        <w:t>39.</w:t>
      </w:r>
      <w:r w:rsidRPr="002F77F6">
        <w:tab/>
      </w:r>
      <w:proofErr w:type="spellStart"/>
      <w:r w:rsidRPr="002F77F6">
        <w:t>Zupancic</w:t>
      </w:r>
      <w:proofErr w:type="spellEnd"/>
      <w:r w:rsidRPr="002F77F6">
        <w:t xml:space="preserve">, K., </w:t>
      </w:r>
      <w:proofErr w:type="spellStart"/>
      <w:r w:rsidRPr="002F77F6">
        <w:t>Kriksic</w:t>
      </w:r>
      <w:proofErr w:type="spellEnd"/>
      <w:r w:rsidRPr="002F77F6">
        <w:t xml:space="preserve">, V., Kovacevic, I. &amp; Kovacevic, D. Influence of Oral Probiotic Streptococcus salivarius K12 on Ear and Oral Cavity Health in Humans: Systematic Review. </w:t>
      </w:r>
      <w:r w:rsidRPr="002F77F6">
        <w:rPr>
          <w:i/>
          <w:iCs/>
        </w:rPr>
        <w:t xml:space="preserve">Probiotics &amp; </w:t>
      </w:r>
      <w:proofErr w:type="spellStart"/>
      <w:r w:rsidRPr="002F77F6">
        <w:rPr>
          <w:i/>
          <w:iCs/>
        </w:rPr>
        <w:t>Antimicro</w:t>
      </w:r>
      <w:proofErr w:type="spellEnd"/>
      <w:r w:rsidRPr="002F77F6">
        <w:rPr>
          <w:i/>
          <w:iCs/>
        </w:rPr>
        <w:t>. Prot.</w:t>
      </w:r>
      <w:r w:rsidRPr="002F77F6">
        <w:t xml:space="preserve"> </w:t>
      </w:r>
      <w:r w:rsidRPr="002F77F6">
        <w:rPr>
          <w:b/>
          <w:bCs/>
        </w:rPr>
        <w:t>9</w:t>
      </w:r>
      <w:r w:rsidRPr="002F77F6">
        <w:t>, 102–110 (2017).</w:t>
      </w:r>
    </w:p>
    <w:p w14:paraId="5475FB79" w14:textId="77777777" w:rsidR="00FE39FC" w:rsidRPr="002F77F6" w:rsidRDefault="00FE39FC" w:rsidP="00FE39FC">
      <w:pPr>
        <w:pStyle w:val="Bibliography"/>
      </w:pPr>
      <w:r w:rsidRPr="002F77F6">
        <w:t>40.</w:t>
      </w:r>
      <w:r w:rsidRPr="002F77F6">
        <w:tab/>
        <w:t xml:space="preserve">Ternes, D. </w:t>
      </w:r>
      <w:r w:rsidRPr="002F77F6">
        <w:rPr>
          <w:i/>
          <w:iCs/>
        </w:rPr>
        <w:t>et al.</w:t>
      </w:r>
      <w:r w:rsidRPr="002F77F6">
        <w:t xml:space="preserve"> Microbiome in Colorectal Cancer: How to Get from Meta-omics to Mechanism? </w:t>
      </w:r>
      <w:r w:rsidRPr="002F77F6">
        <w:rPr>
          <w:i/>
          <w:iCs/>
        </w:rPr>
        <w:t>Trends in Microbiology</w:t>
      </w:r>
      <w:r w:rsidRPr="002F77F6">
        <w:t xml:space="preserve"> </w:t>
      </w:r>
      <w:r w:rsidRPr="002F77F6">
        <w:rPr>
          <w:b/>
          <w:bCs/>
        </w:rPr>
        <w:t>28</w:t>
      </w:r>
      <w:r w:rsidRPr="002F77F6">
        <w:t>, 401–423 (2020).</w:t>
      </w:r>
    </w:p>
    <w:p w14:paraId="4D3D2421" w14:textId="77777777" w:rsidR="00FE39FC" w:rsidRPr="002F77F6" w:rsidRDefault="00FE39FC" w:rsidP="00FE39FC">
      <w:pPr>
        <w:pStyle w:val="Bibliography"/>
      </w:pPr>
      <w:r w:rsidRPr="002F77F6">
        <w:t>41.</w:t>
      </w:r>
      <w:r w:rsidRPr="002F77F6">
        <w:tab/>
        <w:t xml:space="preserve">Liang, Q. </w:t>
      </w:r>
      <w:r w:rsidRPr="002F77F6">
        <w:rPr>
          <w:i/>
          <w:iCs/>
        </w:rPr>
        <w:t>et al.</w:t>
      </w:r>
      <w:r w:rsidRPr="002F77F6">
        <w:t xml:space="preserve"> Fecal Bacteria Act as Novel Biomarkers for Noninvasive Diagnosis of Colorectal Cancer. </w:t>
      </w:r>
      <w:r w:rsidRPr="002F77F6">
        <w:rPr>
          <w:i/>
          <w:iCs/>
        </w:rPr>
        <w:t>Clin Cancer Res</w:t>
      </w:r>
      <w:r w:rsidRPr="002F77F6">
        <w:t xml:space="preserve"> </w:t>
      </w:r>
      <w:r w:rsidRPr="002F77F6">
        <w:rPr>
          <w:b/>
          <w:bCs/>
        </w:rPr>
        <w:t>23</w:t>
      </w:r>
      <w:r w:rsidRPr="002F77F6">
        <w:t>, 2061–2070 (2017).</w:t>
      </w:r>
    </w:p>
    <w:p w14:paraId="3D9FD14B" w14:textId="77777777" w:rsidR="00FE39FC" w:rsidRPr="002F77F6" w:rsidRDefault="00FE39FC" w:rsidP="00FE39FC">
      <w:pPr>
        <w:pStyle w:val="Bibliography"/>
      </w:pPr>
      <w:r w:rsidRPr="002F77F6">
        <w:t>42.</w:t>
      </w:r>
      <w:r w:rsidRPr="002F77F6">
        <w:tab/>
        <w:t xml:space="preserve">Jia, W., Rajani, C., Xu, H. &amp; Zheng, X. Gut microbiota alterations are distinct for primary colorectal cancer and hepatocellular carcinoma. </w:t>
      </w:r>
      <w:r w:rsidRPr="002F77F6">
        <w:rPr>
          <w:i/>
          <w:iCs/>
        </w:rPr>
        <w:t>Protein Cell</w:t>
      </w:r>
      <w:r w:rsidRPr="002F77F6">
        <w:t xml:space="preserve"> </w:t>
      </w:r>
      <w:r w:rsidRPr="002F77F6">
        <w:rPr>
          <w:b/>
          <w:bCs/>
        </w:rPr>
        <w:t>12</w:t>
      </w:r>
      <w:r w:rsidRPr="002F77F6">
        <w:t>, 374–393 (2021).</w:t>
      </w:r>
    </w:p>
    <w:p w14:paraId="372CF2C7" w14:textId="77777777" w:rsidR="00FE39FC" w:rsidRPr="002F77F6" w:rsidRDefault="00FE39FC" w:rsidP="00FE39FC">
      <w:pPr>
        <w:pStyle w:val="Bibliography"/>
      </w:pPr>
      <w:r w:rsidRPr="002F77F6">
        <w:t>43.</w:t>
      </w:r>
      <w:r w:rsidRPr="002F77F6">
        <w:tab/>
        <w:t xml:space="preserve">Yu, X. </w:t>
      </w:r>
      <w:r w:rsidRPr="002F77F6">
        <w:rPr>
          <w:i/>
          <w:iCs/>
        </w:rPr>
        <w:t>et al.</w:t>
      </w:r>
      <w:r w:rsidRPr="002F77F6">
        <w:t xml:space="preserve"> A Comparative Characterization of Different Host-sourced Lactobacillus </w:t>
      </w:r>
      <w:proofErr w:type="spellStart"/>
      <w:r w:rsidRPr="002F77F6">
        <w:t>ruminis</w:t>
      </w:r>
      <w:proofErr w:type="spellEnd"/>
      <w:r w:rsidRPr="002F77F6">
        <w:t xml:space="preserve"> Strains and Their Adhesive, Inhibitory, and Immunomodulating Functions. </w:t>
      </w:r>
      <w:r w:rsidRPr="002F77F6">
        <w:rPr>
          <w:i/>
          <w:iCs/>
        </w:rPr>
        <w:t>Front. Microbiol.</w:t>
      </w:r>
      <w:r w:rsidRPr="002F77F6">
        <w:t xml:space="preserve"> </w:t>
      </w:r>
      <w:r w:rsidRPr="002F77F6">
        <w:rPr>
          <w:b/>
          <w:bCs/>
        </w:rPr>
        <w:t>8</w:t>
      </w:r>
      <w:r w:rsidRPr="002F77F6">
        <w:t>, (2017).</w:t>
      </w:r>
    </w:p>
    <w:p w14:paraId="526A8F8A" w14:textId="77777777" w:rsidR="00FE39FC" w:rsidRPr="002F77F6" w:rsidRDefault="00FE39FC" w:rsidP="00FE39FC">
      <w:pPr>
        <w:pStyle w:val="Bibliography"/>
      </w:pPr>
      <w:r w:rsidRPr="002F77F6">
        <w:t>44.</w:t>
      </w:r>
      <w:r w:rsidRPr="002F77F6">
        <w:tab/>
        <w:t xml:space="preserve">Department of Microbiology, Islamic Azad University School of Science, Fars, Iran </w:t>
      </w:r>
      <w:r w:rsidRPr="002F77F6">
        <w:rPr>
          <w:i/>
          <w:iCs/>
        </w:rPr>
        <w:t>et al.</w:t>
      </w:r>
      <w:r w:rsidRPr="002F77F6">
        <w:t xml:space="preserve"> Anti-colon cancer activity of Bifidobacterium metabolites on colon cancer cell line SW742. </w:t>
      </w:r>
      <w:r w:rsidRPr="002F77F6">
        <w:rPr>
          <w:i/>
          <w:iCs/>
        </w:rPr>
        <w:t>Turk J Gastroenterol</w:t>
      </w:r>
      <w:r w:rsidRPr="002F77F6">
        <w:t xml:space="preserve"> </w:t>
      </w:r>
      <w:r w:rsidRPr="002F77F6">
        <w:rPr>
          <w:b/>
          <w:bCs/>
        </w:rPr>
        <w:t>30</w:t>
      </w:r>
      <w:r w:rsidRPr="002F77F6">
        <w:t>, 835–842 (2019).</w:t>
      </w:r>
    </w:p>
    <w:p w14:paraId="5D117367" w14:textId="77777777" w:rsidR="00FE39FC" w:rsidRPr="002F77F6" w:rsidRDefault="00FE39FC" w:rsidP="00FE39FC">
      <w:pPr>
        <w:pStyle w:val="Bibliography"/>
      </w:pPr>
      <w:r w:rsidRPr="002F77F6">
        <w:lastRenderedPageBreak/>
        <w:t>45.</w:t>
      </w:r>
      <w:r w:rsidRPr="002F77F6">
        <w:tab/>
      </w:r>
      <w:proofErr w:type="spellStart"/>
      <w:r w:rsidRPr="002F77F6">
        <w:t>Tarrah</w:t>
      </w:r>
      <w:proofErr w:type="spellEnd"/>
      <w:r w:rsidRPr="002F77F6">
        <w:t xml:space="preserve">, A. </w:t>
      </w:r>
      <w:r w:rsidRPr="002F77F6">
        <w:rPr>
          <w:i/>
          <w:iCs/>
        </w:rPr>
        <w:t>et al.</w:t>
      </w:r>
      <w:r w:rsidRPr="002F77F6">
        <w:t xml:space="preserve"> In vitro Probiotic Potential and Anti-cancer Activity of Newly Isolated Folate-Producing Streptococcus thermophilus Strains. </w:t>
      </w:r>
      <w:r w:rsidRPr="002F77F6">
        <w:rPr>
          <w:i/>
          <w:iCs/>
        </w:rPr>
        <w:t>Front. Microbiol.</w:t>
      </w:r>
      <w:r w:rsidRPr="002F77F6">
        <w:t xml:space="preserve"> </w:t>
      </w:r>
      <w:r w:rsidRPr="002F77F6">
        <w:rPr>
          <w:b/>
          <w:bCs/>
        </w:rPr>
        <w:t>9</w:t>
      </w:r>
      <w:r w:rsidRPr="002F77F6">
        <w:t>, 2214 (2018).</w:t>
      </w:r>
    </w:p>
    <w:p w14:paraId="01852132" w14:textId="77777777" w:rsidR="00FE39FC" w:rsidRPr="002F77F6" w:rsidRDefault="00FE39FC" w:rsidP="00FE39FC">
      <w:pPr>
        <w:pStyle w:val="Bibliography"/>
      </w:pPr>
      <w:r w:rsidRPr="002F77F6">
        <w:t>46.</w:t>
      </w:r>
      <w:r w:rsidRPr="002F77F6">
        <w:tab/>
        <w:t xml:space="preserve">Singh, J. Bifidobacterium longum, a lactic acid-producing intestinal bacterium inhibits colon cancer and modulates the intermediate biomarkers of colon carcinogenesis. </w:t>
      </w:r>
      <w:r w:rsidRPr="002F77F6">
        <w:rPr>
          <w:i/>
          <w:iCs/>
        </w:rPr>
        <w:t>Carcinogenesis</w:t>
      </w:r>
      <w:r w:rsidRPr="002F77F6">
        <w:t xml:space="preserve"> </w:t>
      </w:r>
      <w:r w:rsidRPr="002F77F6">
        <w:rPr>
          <w:b/>
          <w:bCs/>
        </w:rPr>
        <w:t>18</w:t>
      </w:r>
      <w:r w:rsidRPr="002F77F6">
        <w:t>, 833–841 (1997).</w:t>
      </w:r>
    </w:p>
    <w:p w14:paraId="6B57286B" w14:textId="77777777" w:rsidR="00FE39FC" w:rsidRPr="002F77F6" w:rsidRDefault="00FE39FC" w:rsidP="00FE39FC">
      <w:pPr>
        <w:pStyle w:val="Bibliography"/>
      </w:pPr>
      <w:r w:rsidRPr="002F77F6">
        <w:t>47.</w:t>
      </w:r>
      <w:r w:rsidRPr="002F77F6">
        <w:tab/>
        <w:t xml:space="preserve">Pérez, J. C. &amp; Johnson, A. D. Regulatory Circuits That Enable Proliferation of the Fungus Candida albicans in a Mammalian Host. </w:t>
      </w:r>
      <w:r w:rsidRPr="002F77F6">
        <w:rPr>
          <w:i/>
          <w:iCs/>
        </w:rPr>
        <w:t>PLOS Pathogens</w:t>
      </w:r>
      <w:r w:rsidRPr="002F77F6">
        <w:t xml:space="preserve"> </w:t>
      </w:r>
      <w:r w:rsidRPr="002F77F6">
        <w:rPr>
          <w:b/>
          <w:bCs/>
        </w:rPr>
        <w:t>9</w:t>
      </w:r>
      <w:r w:rsidRPr="002F77F6">
        <w:t>, e1003780 (2013).</w:t>
      </w:r>
    </w:p>
    <w:p w14:paraId="09B685FD" w14:textId="77777777" w:rsidR="00FE39FC" w:rsidRPr="002F77F6" w:rsidRDefault="00FE39FC" w:rsidP="00FE39FC">
      <w:pPr>
        <w:pStyle w:val="Bibliography"/>
      </w:pPr>
      <w:r w:rsidRPr="002F77F6">
        <w:t>48.</w:t>
      </w:r>
      <w:r w:rsidRPr="002F77F6">
        <w:tab/>
      </w:r>
      <w:proofErr w:type="spellStart"/>
      <w:r w:rsidRPr="002F77F6">
        <w:t>MetaHIT</w:t>
      </w:r>
      <w:proofErr w:type="spellEnd"/>
      <w:r w:rsidRPr="002F77F6">
        <w:t xml:space="preserve"> consortium </w:t>
      </w:r>
      <w:r w:rsidRPr="002F77F6">
        <w:rPr>
          <w:i/>
          <w:iCs/>
        </w:rPr>
        <w:t>et al.</w:t>
      </w:r>
      <w:r w:rsidRPr="002F77F6">
        <w:t xml:space="preserve"> Richness of human gut microbiome correlates with metabolic markers. </w:t>
      </w:r>
      <w:r w:rsidRPr="002F77F6">
        <w:rPr>
          <w:i/>
          <w:iCs/>
        </w:rPr>
        <w:t>Nature</w:t>
      </w:r>
      <w:r w:rsidRPr="002F77F6">
        <w:t xml:space="preserve"> </w:t>
      </w:r>
      <w:r w:rsidRPr="002F77F6">
        <w:rPr>
          <w:b/>
          <w:bCs/>
        </w:rPr>
        <w:t>500</w:t>
      </w:r>
      <w:r w:rsidRPr="002F77F6">
        <w:t>, 541–546 (2013).</w:t>
      </w:r>
    </w:p>
    <w:p w14:paraId="3A3EF654" w14:textId="77777777" w:rsidR="00FE39FC" w:rsidRPr="002F77F6" w:rsidRDefault="00FE39FC" w:rsidP="00FE39FC">
      <w:pPr>
        <w:pStyle w:val="Bibliography"/>
      </w:pPr>
      <w:r w:rsidRPr="002F77F6">
        <w:t>49.</w:t>
      </w:r>
      <w:r w:rsidRPr="002F77F6">
        <w:tab/>
      </w:r>
      <w:proofErr w:type="spellStart"/>
      <w:r w:rsidRPr="002F77F6">
        <w:t>Manichanh</w:t>
      </w:r>
      <w:proofErr w:type="spellEnd"/>
      <w:r w:rsidRPr="002F77F6">
        <w:t xml:space="preserve">, C. </w:t>
      </w:r>
      <w:r w:rsidRPr="002F77F6">
        <w:rPr>
          <w:i/>
          <w:iCs/>
        </w:rPr>
        <w:t>et al.</w:t>
      </w:r>
      <w:r w:rsidRPr="002F77F6">
        <w:t xml:space="preserve"> Reduced diversity of faecal microbiota in Crohn’s disease revealed by a metagenomic approach. </w:t>
      </w:r>
      <w:r w:rsidRPr="002F77F6">
        <w:rPr>
          <w:i/>
          <w:iCs/>
        </w:rPr>
        <w:t>Gut</w:t>
      </w:r>
      <w:r w:rsidRPr="002F77F6">
        <w:t xml:space="preserve"> </w:t>
      </w:r>
      <w:r w:rsidRPr="002F77F6">
        <w:rPr>
          <w:b/>
          <w:bCs/>
        </w:rPr>
        <w:t>55</w:t>
      </w:r>
      <w:r w:rsidRPr="002F77F6">
        <w:t>, 205–211 (2006).</w:t>
      </w:r>
    </w:p>
    <w:p w14:paraId="1C7CCFEE" w14:textId="77777777" w:rsidR="00FE39FC" w:rsidRPr="002F77F6" w:rsidRDefault="00FE39FC" w:rsidP="00FE39FC">
      <w:pPr>
        <w:pStyle w:val="Bibliography"/>
      </w:pPr>
      <w:r w:rsidRPr="002F77F6">
        <w:t>50.</w:t>
      </w:r>
      <w:r w:rsidRPr="002F77F6">
        <w:tab/>
        <w:t xml:space="preserve">Pereira, M. B., </w:t>
      </w:r>
      <w:proofErr w:type="spellStart"/>
      <w:r w:rsidRPr="002F77F6">
        <w:t>Wallroth</w:t>
      </w:r>
      <w:proofErr w:type="spellEnd"/>
      <w:r w:rsidRPr="002F77F6">
        <w:t xml:space="preserve">, M., Jonsson, V. &amp; </w:t>
      </w:r>
      <w:proofErr w:type="spellStart"/>
      <w:r w:rsidRPr="002F77F6">
        <w:t>Kristiansson</w:t>
      </w:r>
      <w:proofErr w:type="spellEnd"/>
      <w:r w:rsidRPr="002F77F6">
        <w:t xml:space="preserve">, E. Comparison of normalization methods for the analysis of metagenomic gene abundance data. </w:t>
      </w:r>
      <w:r w:rsidRPr="002F77F6">
        <w:rPr>
          <w:i/>
          <w:iCs/>
        </w:rPr>
        <w:t>BMC Genomics</w:t>
      </w:r>
      <w:r w:rsidRPr="002F77F6">
        <w:t xml:space="preserve"> </w:t>
      </w:r>
      <w:r w:rsidRPr="002F77F6">
        <w:rPr>
          <w:b/>
          <w:bCs/>
        </w:rPr>
        <w:t>19</w:t>
      </w:r>
      <w:r w:rsidRPr="002F77F6">
        <w:t>, 274 (2018).</w:t>
      </w:r>
    </w:p>
    <w:p w14:paraId="7B41A803" w14:textId="77777777" w:rsidR="00FE39FC" w:rsidRPr="002F77F6" w:rsidRDefault="00FE39FC" w:rsidP="00FE39FC">
      <w:pPr>
        <w:pStyle w:val="Bibliography"/>
      </w:pPr>
      <w:r w:rsidRPr="002F77F6">
        <w:t>51.</w:t>
      </w:r>
      <w:r w:rsidRPr="002F77F6">
        <w:tab/>
        <w:t xml:space="preserve">Cary, J. W., Ehrlich, K. C., </w:t>
      </w:r>
      <w:proofErr w:type="spellStart"/>
      <w:r w:rsidRPr="002F77F6">
        <w:t>Beltz</w:t>
      </w:r>
      <w:proofErr w:type="spellEnd"/>
      <w:r w:rsidRPr="002F77F6">
        <w:t xml:space="preserve">, S. B., Harris-Coward, P. &amp; </w:t>
      </w:r>
      <w:proofErr w:type="spellStart"/>
      <w:r w:rsidRPr="002F77F6">
        <w:t>Klich</w:t>
      </w:r>
      <w:proofErr w:type="spellEnd"/>
      <w:r w:rsidRPr="002F77F6">
        <w:t xml:space="preserve">, M. A. Characterization of the Aspergillus ochraceoroseus aflatoxin/sterigmatocystin biosynthetic gene cluster. </w:t>
      </w:r>
      <w:proofErr w:type="spellStart"/>
      <w:r w:rsidRPr="002F77F6">
        <w:rPr>
          <w:i/>
          <w:iCs/>
        </w:rPr>
        <w:t>Mycologia</w:t>
      </w:r>
      <w:proofErr w:type="spellEnd"/>
      <w:r w:rsidRPr="002F77F6">
        <w:t xml:space="preserve"> </w:t>
      </w:r>
      <w:r w:rsidRPr="002F77F6">
        <w:rPr>
          <w:b/>
          <w:bCs/>
        </w:rPr>
        <w:t>101</w:t>
      </w:r>
      <w:r w:rsidRPr="002F77F6">
        <w:t>, 352–362 (2009).</w:t>
      </w:r>
    </w:p>
    <w:p w14:paraId="20D77107" w14:textId="77777777" w:rsidR="00FE39FC" w:rsidRPr="002F77F6" w:rsidRDefault="00FE39FC" w:rsidP="00FE39FC">
      <w:pPr>
        <w:pStyle w:val="Bibliography"/>
      </w:pPr>
      <w:r w:rsidRPr="002F77F6">
        <w:t>52.</w:t>
      </w:r>
      <w:r w:rsidRPr="002F77F6">
        <w:tab/>
      </w:r>
      <w:proofErr w:type="spellStart"/>
      <w:r w:rsidRPr="002F77F6">
        <w:t>Frisvad</w:t>
      </w:r>
      <w:proofErr w:type="spellEnd"/>
      <w:r w:rsidRPr="002F77F6">
        <w:t xml:space="preserve">, J. C., </w:t>
      </w:r>
      <w:proofErr w:type="spellStart"/>
      <w:r w:rsidRPr="002F77F6">
        <w:t>Skouboe</w:t>
      </w:r>
      <w:proofErr w:type="spellEnd"/>
      <w:r w:rsidRPr="002F77F6">
        <w:t xml:space="preserve">, P. &amp; Samson, R. A. Taxonomic comparison of three different groups of aflatoxin producers and a new efficient producer of aflatoxin B1, sterigmatocystin and 3-O-methylsterigmatocystin, Aspergillus rambellii sp. </w:t>
      </w:r>
      <w:proofErr w:type="spellStart"/>
      <w:r w:rsidRPr="002F77F6">
        <w:t>nov.</w:t>
      </w:r>
      <w:proofErr w:type="spellEnd"/>
      <w:r w:rsidRPr="002F77F6">
        <w:t xml:space="preserve"> </w:t>
      </w:r>
      <w:r w:rsidRPr="002F77F6">
        <w:rPr>
          <w:i/>
          <w:iCs/>
        </w:rPr>
        <w:lastRenderedPageBreak/>
        <w:t>Systematic and Applied Microbiology</w:t>
      </w:r>
      <w:r w:rsidRPr="002F77F6">
        <w:t xml:space="preserve"> </w:t>
      </w:r>
      <w:r w:rsidRPr="002F77F6">
        <w:rPr>
          <w:b/>
          <w:bCs/>
        </w:rPr>
        <w:t>28</w:t>
      </w:r>
      <w:r w:rsidRPr="002F77F6">
        <w:t>, 442–453 (2005).</w:t>
      </w:r>
    </w:p>
    <w:p w14:paraId="0417EFCA" w14:textId="77777777" w:rsidR="00FE39FC" w:rsidRPr="002F77F6" w:rsidRDefault="00FE39FC" w:rsidP="00FE39FC">
      <w:pPr>
        <w:pStyle w:val="Bibliography"/>
      </w:pPr>
      <w:r w:rsidRPr="002F77F6">
        <w:t>53.</w:t>
      </w:r>
      <w:r w:rsidRPr="002F77F6">
        <w:tab/>
        <w:t xml:space="preserve">Kim, S.-Y., Yang, E.-J., Son, Y. K., Yeo, J.-H. &amp; Song, K.-S. Enhanced anti-oxidative effect of fermented Korean mistletoe is originated from an increase in the contents of caffeic acid and </w:t>
      </w:r>
      <w:proofErr w:type="spellStart"/>
      <w:r w:rsidRPr="002F77F6">
        <w:t>lyoniresinol</w:t>
      </w:r>
      <w:proofErr w:type="spellEnd"/>
      <w:r w:rsidRPr="002F77F6">
        <w:t xml:space="preserve">. </w:t>
      </w:r>
      <w:r w:rsidRPr="002F77F6">
        <w:rPr>
          <w:i/>
          <w:iCs/>
        </w:rPr>
        <w:t xml:space="preserve">Food </w:t>
      </w:r>
      <w:proofErr w:type="spellStart"/>
      <w:r w:rsidRPr="002F77F6">
        <w:rPr>
          <w:i/>
          <w:iCs/>
        </w:rPr>
        <w:t>Funct</w:t>
      </w:r>
      <w:proofErr w:type="spellEnd"/>
      <w:r w:rsidRPr="002F77F6">
        <w:rPr>
          <w:i/>
          <w:iCs/>
        </w:rPr>
        <w:t>.</w:t>
      </w:r>
      <w:r w:rsidRPr="002F77F6">
        <w:t xml:space="preserve"> </w:t>
      </w:r>
      <w:r w:rsidRPr="002F77F6">
        <w:rPr>
          <w:b/>
          <w:bCs/>
        </w:rPr>
        <w:t>7</w:t>
      </w:r>
      <w:r w:rsidRPr="002F77F6">
        <w:t>, 2270–2277 (2016).</w:t>
      </w:r>
    </w:p>
    <w:p w14:paraId="2556CE7C" w14:textId="77777777" w:rsidR="00FE39FC" w:rsidRPr="002F77F6" w:rsidRDefault="00FE39FC" w:rsidP="00FE39FC">
      <w:pPr>
        <w:pStyle w:val="Bibliography"/>
      </w:pPr>
      <w:r w:rsidRPr="002F77F6">
        <w:t>54.</w:t>
      </w:r>
      <w:r w:rsidRPr="002F77F6">
        <w:tab/>
      </w:r>
      <w:proofErr w:type="spellStart"/>
      <w:r w:rsidRPr="002F77F6">
        <w:t>Khil</w:t>
      </w:r>
      <w:proofErr w:type="spellEnd"/>
      <w:r w:rsidRPr="002F77F6">
        <w:t xml:space="preserve">, L.-Y. </w:t>
      </w:r>
      <w:r w:rsidRPr="002F77F6">
        <w:rPr>
          <w:i/>
          <w:iCs/>
        </w:rPr>
        <w:t>et al.</w:t>
      </w:r>
      <w:r w:rsidRPr="002F77F6">
        <w:t xml:space="preserve"> Mechanisms involved in Korean mistletoe lectin-induced apoptosis of cancer cells. </w:t>
      </w:r>
      <w:r w:rsidRPr="002F77F6">
        <w:rPr>
          <w:i/>
          <w:iCs/>
        </w:rPr>
        <w:t>WJG</w:t>
      </w:r>
      <w:r w:rsidRPr="002F77F6">
        <w:t xml:space="preserve"> </w:t>
      </w:r>
      <w:r w:rsidRPr="002F77F6">
        <w:rPr>
          <w:b/>
          <w:bCs/>
        </w:rPr>
        <w:t>13</w:t>
      </w:r>
      <w:r w:rsidRPr="002F77F6">
        <w:t>, 2811 (2007).</w:t>
      </w:r>
    </w:p>
    <w:p w14:paraId="0E3C2412" w14:textId="77777777" w:rsidR="00FE39FC" w:rsidRPr="002F77F6" w:rsidRDefault="00FE39FC" w:rsidP="00FE39FC">
      <w:pPr>
        <w:pStyle w:val="Bibliography"/>
      </w:pPr>
      <w:r w:rsidRPr="002F77F6">
        <w:t>55.</w:t>
      </w:r>
      <w:r w:rsidRPr="002F77F6">
        <w:tab/>
        <w:t xml:space="preserve">Cho, H.-D. </w:t>
      </w:r>
      <w:r w:rsidRPr="002F77F6">
        <w:rPr>
          <w:i/>
          <w:iCs/>
        </w:rPr>
        <w:t>et al.</w:t>
      </w:r>
      <w:r w:rsidRPr="002F77F6">
        <w:t xml:space="preserve"> </w:t>
      </w:r>
      <w:proofErr w:type="gramStart"/>
      <w:r w:rsidRPr="002F77F6">
        <w:t>Solid state</w:t>
      </w:r>
      <w:proofErr w:type="gramEnd"/>
      <w:r w:rsidRPr="002F77F6">
        <w:t xml:space="preserve"> fermentation process with Aspergillus kawachii enhances the cancer-suppressive potential of silkworm larva in hepatocellular carcinoma cells. </w:t>
      </w:r>
      <w:r w:rsidRPr="002F77F6">
        <w:rPr>
          <w:i/>
          <w:iCs/>
        </w:rPr>
        <w:t>BMC Complement Altern Med</w:t>
      </w:r>
      <w:r w:rsidRPr="002F77F6">
        <w:t xml:space="preserve"> </w:t>
      </w:r>
      <w:r w:rsidRPr="002F77F6">
        <w:rPr>
          <w:b/>
          <w:bCs/>
        </w:rPr>
        <w:t>19</w:t>
      </w:r>
      <w:r w:rsidRPr="002F77F6">
        <w:t>, 241 (2019).</w:t>
      </w:r>
    </w:p>
    <w:p w14:paraId="344082C8" w14:textId="77777777" w:rsidR="00FE39FC" w:rsidRPr="002F77F6" w:rsidRDefault="00FE39FC" w:rsidP="00FE39FC">
      <w:pPr>
        <w:pStyle w:val="Bibliography"/>
      </w:pPr>
      <w:r w:rsidRPr="002F77F6">
        <w:t>56.</w:t>
      </w:r>
      <w:r w:rsidRPr="002F77F6">
        <w:tab/>
        <w:t xml:space="preserve">Ma, L., Tang, L. &amp; Yi, Q. Salvianolic Acids: Potential Source of Natural Drugs for the Treatment of Fibrosis Disease and Cancer. </w:t>
      </w:r>
      <w:r w:rsidRPr="002F77F6">
        <w:rPr>
          <w:i/>
          <w:iCs/>
        </w:rPr>
        <w:t>Frontiers in Pharmacology</w:t>
      </w:r>
      <w:r w:rsidRPr="002F77F6">
        <w:t xml:space="preserve"> </w:t>
      </w:r>
      <w:r w:rsidRPr="002F77F6">
        <w:rPr>
          <w:b/>
          <w:bCs/>
        </w:rPr>
        <w:t>10</w:t>
      </w:r>
      <w:r w:rsidRPr="002F77F6">
        <w:t>, 97 (2019).</w:t>
      </w:r>
    </w:p>
    <w:p w14:paraId="29E60DFF" w14:textId="77777777" w:rsidR="00FE39FC" w:rsidRPr="002F77F6" w:rsidRDefault="00FE39FC" w:rsidP="00FE39FC">
      <w:pPr>
        <w:pStyle w:val="Bibliography"/>
      </w:pPr>
      <w:r w:rsidRPr="002F77F6">
        <w:t>57.</w:t>
      </w:r>
      <w:r w:rsidRPr="002F77F6">
        <w:tab/>
        <w:t xml:space="preserve">Das, G. </w:t>
      </w:r>
      <w:r w:rsidRPr="002F77F6">
        <w:rPr>
          <w:i/>
          <w:iCs/>
        </w:rPr>
        <w:t>et al.</w:t>
      </w:r>
      <w:r w:rsidRPr="002F77F6">
        <w:t xml:space="preserve"> Cordyceps spp.: A Review on Its Immune-Stimulatory and Other Biological Potentials. </w:t>
      </w:r>
      <w:r w:rsidRPr="002F77F6">
        <w:rPr>
          <w:i/>
          <w:iCs/>
        </w:rPr>
        <w:t>Frontiers in Pharmacology</w:t>
      </w:r>
      <w:r w:rsidRPr="002F77F6">
        <w:t xml:space="preserve"> </w:t>
      </w:r>
      <w:r w:rsidRPr="002F77F6">
        <w:rPr>
          <w:b/>
          <w:bCs/>
        </w:rPr>
        <w:t>11</w:t>
      </w:r>
      <w:r w:rsidRPr="002F77F6">
        <w:t>, 2250 (2021).</w:t>
      </w:r>
    </w:p>
    <w:p w14:paraId="79B3B338" w14:textId="77777777" w:rsidR="00FE39FC" w:rsidRPr="002F77F6" w:rsidRDefault="00FE39FC" w:rsidP="00FE39FC">
      <w:pPr>
        <w:pStyle w:val="Bibliography"/>
      </w:pPr>
      <w:r w:rsidRPr="002F77F6">
        <w:t>58.</w:t>
      </w:r>
      <w:r w:rsidRPr="002F77F6">
        <w:tab/>
        <w:t xml:space="preserve">Boskovic, I., </w:t>
      </w:r>
      <w:proofErr w:type="spellStart"/>
      <w:r w:rsidRPr="002F77F6">
        <w:t>Đukić</w:t>
      </w:r>
      <w:proofErr w:type="spellEnd"/>
      <w:r w:rsidRPr="002F77F6">
        <w:t xml:space="preserve">, D. A., </w:t>
      </w:r>
      <w:proofErr w:type="spellStart"/>
      <w:r w:rsidRPr="002F77F6">
        <w:t>Maskovic</w:t>
      </w:r>
      <w:proofErr w:type="spellEnd"/>
      <w:r w:rsidRPr="002F77F6">
        <w:t xml:space="preserve">, P., </w:t>
      </w:r>
      <w:proofErr w:type="spellStart"/>
      <w:r w:rsidRPr="002F77F6">
        <w:t>Mandić</w:t>
      </w:r>
      <w:proofErr w:type="spellEnd"/>
      <w:r w:rsidRPr="002F77F6">
        <w:t xml:space="preserve">, L. &amp; Perovic, S. Phytochemical composition and antimicrobial, </w:t>
      </w:r>
      <w:proofErr w:type="gramStart"/>
      <w:r w:rsidRPr="002F77F6">
        <w:t>antioxidant</w:t>
      </w:r>
      <w:proofErr w:type="gramEnd"/>
      <w:r w:rsidRPr="002F77F6">
        <w:t xml:space="preserve"> and cytotoxic activities of Anchusa officinalis L. extracts. </w:t>
      </w:r>
      <w:proofErr w:type="spellStart"/>
      <w:r w:rsidRPr="002F77F6">
        <w:rPr>
          <w:i/>
          <w:iCs/>
        </w:rPr>
        <w:t>Biologia</w:t>
      </w:r>
      <w:proofErr w:type="spellEnd"/>
      <w:r w:rsidRPr="002F77F6">
        <w:t xml:space="preserve"> </w:t>
      </w:r>
      <w:r w:rsidRPr="002F77F6">
        <w:rPr>
          <w:b/>
          <w:bCs/>
        </w:rPr>
        <w:t>73</w:t>
      </w:r>
      <w:r w:rsidRPr="002F77F6">
        <w:t>, 1035–1041 (2018).</w:t>
      </w:r>
    </w:p>
    <w:p w14:paraId="7DEF6566" w14:textId="77777777" w:rsidR="00FE39FC" w:rsidRPr="002F77F6" w:rsidRDefault="00FE39FC" w:rsidP="00FE39FC">
      <w:pPr>
        <w:pStyle w:val="Bibliography"/>
      </w:pPr>
      <w:r w:rsidRPr="002F77F6">
        <w:t>59.</w:t>
      </w:r>
      <w:r w:rsidRPr="002F77F6">
        <w:tab/>
        <w:t xml:space="preserve">Luo, C. </w:t>
      </w:r>
      <w:r w:rsidRPr="002F77F6">
        <w:rPr>
          <w:i/>
          <w:iCs/>
        </w:rPr>
        <w:t>et al.</w:t>
      </w:r>
      <w:r w:rsidRPr="002F77F6">
        <w:t xml:space="preserve"> A Review of the Anti-Inflammatory Effects of </w:t>
      </w:r>
      <w:proofErr w:type="spellStart"/>
      <w:r w:rsidRPr="002F77F6">
        <w:t>Rosmarinic</w:t>
      </w:r>
      <w:proofErr w:type="spellEnd"/>
      <w:r w:rsidRPr="002F77F6">
        <w:t xml:space="preserve"> Acid on Inflammatory Diseases. </w:t>
      </w:r>
      <w:r w:rsidRPr="002F77F6">
        <w:rPr>
          <w:i/>
          <w:iCs/>
        </w:rPr>
        <w:t>Frontiers in Pharmacology</w:t>
      </w:r>
      <w:r w:rsidRPr="002F77F6">
        <w:t xml:space="preserve"> </w:t>
      </w:r>
      <w:r w:rsidRPr="002F77F6">
        <w:rPr>
          <w:b/>
          <w:bCs/>
        </w:rPr>
        <w:t>11</w:t>
      </w:r>
      <w:r w:rsidRPr="002F77F6">
        <w:t>, 153 (2020).</w:t>
      </w:r>
    </w:p>
    <w:p w14:paraId="6411F636" w14:textId="77777777" w:rsidR="00FE39FC" w:rsidRPr="002F77F6" w:rsidRDefault="00FE39FC" w:rsidP="00FE39FC">
      <w:pPr>
        <w:pStyle w:val="Bibliography"/>
      </w:pPr>
      <w:r w:rsidRPr="002F77F6">
        <w:t>60.</w:t>
      </w:r>
      <w:r w:rsidRPr="002F77F6">
        <w:tab/>
        <w:t xml:space="preserve">Li, Q. </w:t>
      </w:r>
      <w:r w:rsidRPr="002F77F6">
        <w:rPr>
          <w:i/>
          <w:iCs/>
        </w:rPr>
        <w:t>et al.</w:t>
      </w:r>
      <w:r w:rsidRPr="002F77F6">
        <w:t xml:space="preserve"> Streptococcus thermophilus Inhibits Colorectal Tumorigenesis Through Secreting β-Galactosidase. </w:t>
      </w:r>
      <w:r w:rsidRPr="002F77F6">
        <w:rPr>
          <w:i/>
          <w:iCs/>
        </w:rPr>
        <w:t>Gastroenterology</w:t>
      </w:r>
      <w:r w:rsidRPr="002F77F6">
        <w:t xml:space="preserve"> </w:t>
      </w:r>
      <w:r w:rsidRPr="002F77F6">
        <w:rPr>
          <w:b/>
          <w:bCs/>
        </w:rPr>
        <w:t>160</w:t>
      </w:r>
      <w:r w:rsidRPr="002F77F6">
        <w:t>, 1179-1193.e14 (2021).</w:t>
      </w:r>
    </w:p>
    <w:p w14:paraId="201F4EB6" w14:textId="77777777" w:rsidR="00FE39FC" w:rsidRPr="002F77F6" w:rsidRDefault="00FE39FC" w:rsidP="00FE39FC">
      <w:pPr>
        <w:pStyle w:val="Bibliography"/>
      </w:pPr>
      <w:r w:rsidRPr="002F77F6">
        <w:lastRenderedPageBreak/>
        <w:t>61.</w:t>
      </w:r>
      <w:r w:rsidRPr="002F77F6">
        <w:tab/>
        <w:t xml:space="preserve">Zhao, L. </w:t>
      </w:r>
      <w:r w:rsidRPr="002F77F6">
        <w:rPr>
          <w:i/>
          <w:iCs/>
        </w:rPr>
        <w:t>et al.</w:t>
      </w:r>
      <w:r w:rsidRPr="002F77F6">
        <w:t xml:space="preserve"> </w:t>
      </w:r>
      <w:r w:rsidRPr="002F77F6">
        <w:rPr>
          <w:i/>
          <w:iCs/>
        </w:rPr>
        <w:t xml:space="preserve">Parvimonas Micra Promotes Intestinal Tumorigenesis in Conventional </w:t>
      </w:r>
      <w:proofErr w:type="spellStart"/>
      <w:r w:rsidRPr="002F77F6">
        <w:rPr>
          <w:i/>
          <w:iCs/>
        </w:rPr>
        <w:t>Apcmin</w:t>
      </w:r>
      <w:proofErr w:type="spellEnd"/>
      <w:r w:rsidRPr="002F77F6">
        <w:rPr>
          <w:i/>
          <w:iCs/>
        </w:rPr>
        <w:t>/+ Mice and in Germ-Free Mice</w:t>
      </w:r>
      <w:r w:rsidRPr="002F77F6">
        <w:t>. https://www.researchsquare.com/article/rs-25974/v1 (2020) doi:10.21203/rs.3.rs-25974/v1.</w:t>
      </w:r>
    </w:p>
    <w:p w14:paraId="6C1B4E77" w14:textId="77777777" w:rsidR="00FE39FC" w:rsidRPr="002F77F6" w:rsidRDefault="00FE39FC" w:rsidP="00FE39FC">
      <w:pPr>
        <w:pStyle w:val="Bibliography"/>
      </w:pPr>
      <w:r w:rsidRPr="002F77F6">
        <w:t>62.</w:t>
      </w:r>
      <w:r w:rsidRPr="002F77F6">
        <w:tab/>
        <w:t xml:space="preserve">Long, X. </w:t>
      </w:r>
      <w:r w:rsidRPr="002F77F6">
        <w:rPr>
          <w:i/>
          <w:iCs/>
        </w:rPr>
        <w:t>et al.</w:t>
      </w:r>
      <w:r w:rsidRPr="002F77F6">
        <w:t xml:space="preserve"> Peptostreptococcus </w:t>
      </w:r>
      <w:proofErr w:type="spellStart"/>
      <w:r w:rsidRPr="002F77F6">
        <w:t>anaerobius</w:t>
      </w:r>
      <w:proofErr w:type="spellEnd"/>
      <w:r w:rsidRPr="002F77F6">
        <w:t xml:space="preserve"> promotes colorectal carcinogenesis and modulates </w:t>
      </w:r>
      <w:proofErr w:type="spellStart"/>
      <w:r w:rsidRPr="002F77F6">
        <w:t>tumour</w:t>
      </w:r>
      <w:proofErr w:type="spellEnd"/>
      <w:r w:rsidRPr="002F77F6">
        <w:t xml:space="preserve"> immunity. </w:t>
      </w:r>
      <w:r w:rsidRPr="002F77F6">
        <w:rPr>
          <w:i/>
          <w:iCs/>
        </w:rPr>
        <w:t>Nat Microbiol</w:t>
      </w:r>
      <w:r w:rsidRPr="002F77F6">
        <w:t xml:space="preserve"> </w:t>
      </w:r>
      <w:r w:rsidRPr="002F77F6">
        <w:rPr>
          <w:b/>
          <w:bCs/>
        </w:rPr>
        <w:t>4</w:t>
      </w:r>
      <w:r w:rsidRPr="002F77F6">
        <w:t>, 2319–2330 (2019).</w:t>
      </w:r>
    </w:p>
    <w:p w14:paraId="6E9E2DD4" w14:textId="77777777" w:rsidR="00FE39FC" w:rsidRPr="002F77F6" w:rsidRDefault="00FE39FC" w:rsidP="00FE39FC">
      <w:pPr>
        <w:pStyle w:val="Bibliography"/>
      </w:pPr>
      <w:r w:rsidRPr="002F77F6">
        <w:t>63.</w:t>
      </w:r>
      <w:r w:rsidRPr="002F77F6">
        <w:tab/>
        <w:t xml:space="preserve">Sovran, B. </w:t>
      </w:r>
      <w:r w:rsidRPr="002F77F6">
        <w:rPr>
          <w:i/>
          <w:iCs/>
        </w:rPr>
        <w:t>et al.</w:t>
      </w:r>
      <w:r w:rsidRPr="002F77F6">
        <w:t xml:space="preserve"> Enterobacteriaceae are essential for the modulation of colitis severity by fungi. </w:t>
      </w:r>
      <w:r w:rsidRPr="002F77F6">
        <w:rPr>
          <w:i/>
          <w:iCs/>
        </w:rPr>
        <w:t>Microbiome</w:t>
      </w:r>
      <w:r w:rsidRPr="002F77F6">
        <w:t xml:space="preserve"> </w:t>
      </w:r>
      <w:r w:rsidRPr="002F77F6">
        <w:rPr>
          <w:b/>
          <w:bCs/>
        </w:rPr>
        <w:t>6</w:t>
      </w:r>
      <w:r w:rsidRPr="002F77F6">
        <w:t>, 152 (2018).</w:t>
      </w:r>
    </w:p>
    <w:p w14:paraId="45510EEF" w14:textId="77777777" w:rsidR="00FE39FC" w:rsidRPr="002F77F6" w:rsidRDefault="00FE39FC" w:rsidP="00FE39FC">
      <w:pPr>
        <w:pStyle w:val="Bibliography"/>
      </w:pPr>
      <w:r w:rsidRPr="002F77F6">
        <w:t>64.</w:t>
      </w:r>
      <w:r w:rsidRPr="002F77F6">
        <w:tab/>
        <w:t xml:space="preserve">Saber, A., </w:t>
      </w:r>
      <w:proofErr w:type="spellStart"/>
      <w:r w:rsidRPr="002F77F6">
        <w:t>Alipour</w:t>
      </w:r>
      <w:proofErr w:type="spellEnd"/>
      <w:r w:rsidRPr="002F77F6">
        <w:t xml:space="preserve">, B., </w:t>
      </w:r>
      <w:proofErr w:type="spellStart"/>
      <w:r w:rsidRPr="002F77F6">
        <w:t>Faghfoori</w:t>
      </w:r>
      <w:proofErr w:type="spellEnd"/>
      <w:r w:rsidRPr="002F77F6">
        <w:t xml:space="preserve">, Z., Mousavi jam, A. &amp; </w:t>
      </w:r>
      <w:proofErr w:type="spellStart"/>
      <w:r w:rsidRPr="002F77F6">
        <w:t>Yari</w:t>
      </w:r>
      <w:proofErr w:type="spellEnd"/>
      <w:r w:rsidRPr="002F77F6">
        <w:t xml:space="preserve"> </w:t>
      </w:r>
      <w:proofErr w:type="spellStart"/>
      <w:r w:rsidRPr="002F77F6">
        <w:t>Khosroushahi</w:t>
      </w:r>
      <w:proofErr w:type="spellEnd"/>
      <w:r w:rsidRPr="002F77F6">
        <w:t xml:space="preserve">, A. Secretion metabolites of probiotic yeast, Pichia kudriavzevii AS-12, induces apoptosis pathways in human colorectal cancer cell lines. </w:t>
      </w:r>
      <w:r w:rsidRPr="002F77F6">
        <w:rPr>
          <w:i/>
          <w:iCs/>
        </w:rPr>
        <w:t>Nutrition Research</w:t>
      </w:r>
      <w:r w:rsidRPr="002F77F6">
        <w:t xml:space="preserve"> </w:t>
      </w:r>
      <w:r w:rsidRPr="002F77F6">
        <w:rPr>
          <w:b/>
          <w:bCs/>
        </w:rPr>
        <w:t>41</w:t>
      </w:r>
      <w:r w:rsidRPr="002F77F6">
        <w:t>, 36–46 (2017).</w:t>
      </w:r>
    </w:p>
    <w:p w14:paraId="51B6B679" w14:textId="77777777" w:rsidR="00FE39FC" w:rsidRPr="002F77F6" w:rsidRDefault="00FE39FC" w:rsidP="00FE39FC">
      <w:pPr>
        <w:pStyle w:val="Bibliography"/>
      </w:pPr>
      <w:r w:rsidRPr="002F77F6">
        <w:t>65.</w:t>
      </w:r>
      <w:r w:rsidRPr="002F77F6">
        <w:tab/>
        <w:t xml:space="preserve">Yu, T. </w:t>
      </w:r>
      <w:r w:rsidRPr="002F77F6">
        <w:rPr>
          <w:i/>
          <w:iCs/>
        </w:rPr>
        <w:t>et al.</w:t>
      </w:r>
      <w:r w:rsidRPr="002F77F6">
        <w:t xml:space="preserve"> Fusobacterium nucleatum Promotes Chemoresistance to Colorectal Cancer by Modulating Autophagy. </w:t>
      </w:r>
      <w:r w:rsidRPr="002F77F6">
        <w:rPr>
          <w:i/>
          <w:iCs/>
        </w:rPr>
        <w:t>Cell</w:t>
      </w:r>
      <w:r w:rsidRPr="002F77F6">
        <w:t xml:space="preserve"> </w:t>
      </w:r>
      <w:r w:rsidRPr="002F77F6">
        <w:rPr>
          <w:b/>
          <w:bCs/>
        </w:rPr>
        <w:t>170</w:t>
      </w:r>
      <w:r w:rsidRPr="002F77F6">
        <w:t>, 548-563.e16 (2017).</w:t>
      </w:r>
    </w:p>
    <w:p w14:paraId="69831D04" w14:textId="77777777" w:rsidR="00FE39FC" w:rsidRPr="002F77F6" w:rsidRDefault="00FE39FC" w:rsidP="00FE39FC">
      <w:pPr>
        <w:pStyle w:val="Bibliography"/>
      </w:pPr>
      <w:r w:rsidRPr="002F77F6">
        <w:t>66.</w:t>
      </w:r>
      <w:r w:rsidRPr="002F77F6">
        <w:tab/>
        <w:t xml:space="preserve">Guo, S. </w:t>
      </w:r>
      <w:r w:rsidRPr="002F77F6">
        <w:rPr>
          <w:i/>
          <w:iCs/>
        </w:rPr>
        <w:t>et al.</w:t>
      </w:r>
      <w:r w:rsidRPr="002F77F6">
        <w:t xml:space="preserve"> Exosomes derived from </w:t>
      </w:r>
      <w:r w:rsidRPr="002F77F6">
        <w:rPr>
          <w:i/>
          <w:iCs/>
        </w:rPr>
        <w:t>Fusobacterium nucleatum</w:t>
      </w:r>
      <w:r w:rsidRPr="002F77F6">
        <w:t xml:space="preserve"> -infected colorectal cancer cells facilitate </w:t>
      </w:r>
      <w:proofErr w:type="spellStart"/>
      <w:r w:rsidRPr="002F77F6">
        <w:t>tumour</w:t>
      </w:r>
      <w:proofErr w:type="spellEnd"/>
      <w:r w:rsidRPr="002F77F6">
        <w:t xml:space="preserve"> metastasis by selectively carrying miR-1246/92b-3p/27a-3p and CXCL16. </w:t>
      </w:r>
      <w:r w:rsidRPr="002F77F6">
        <w:rPr>
          <w:i/>
          <w:iCs/>
        </w:rPr>
        <w:t>Gut</w:t>
      </w:r>
      <w:r w:rsidRPr="002F77F6">
        <w:t xml:space="preserve"> </w:t>
      </w:r>
      <w:r w:rsidRPr="002F77F6">
        <w:rPr>
          <w:b/>
          <w:bCs/>
        </w:rPr>
        <w:t>70</w:t>
      </w:r>
      <w:r w:rsidRPr="002F77F6">
        <w:t>, 1507–1519 (2021).</w:t>
      </w:r>
    </w:p>
    <w:p w14:paraId="1B350E19" w14:textId="38D73358" w:rsidR="00F444BB" w:rsidRPr="002F77F6" w:rsidRDefault="001C7215" w:rsidP="00BA0A8A">
      <w:pPr>
        <w:spacing w:before="0" w:after="0"/>
      </w:pPr>
      <w:r w:rsidRPr="002F77F6">
        <w:fldChar w:fldCharType="end"/>
      </w:r>
    </w:p>
    <w:p w14:paraId="53FAEBC3" w14:textId="29933C92" w:rsidR="00BA0A8A" w:rsidRPr="004F3EF9" w:rsidRDefault="00CD20FE">
      <w:pPr>
        <w:spacing w:before="0" w:after="0"/>
        <w:rPr>
          <w:b/>
          <w:rPrChange w:id="1353" w:author="Jun Yu (MEDT)" w:date="2021-10-19T10:26:00Z">
            <w:rPr/>
          </w:rPrChange>
        </w:rPr>
      </w:pPr>
      <w:commentRangeStart w:id="1354"/>
      <w:ins w:id="1355" w:author="Jun Yu (MEDT)" w:date="2021-10-19T10:26:00Z">
        <w:r w:rsidRPr="002F77F6">
          <w:rPr>
            <w:b/>
            <w:rPrChange w:id="1356" w:author="Jun Yu (MEDT)" w:date="2021-10-19T10:26:00Z">
              <w:rPr/>
            </w:rPrChange>
          </w:rPr>
          <w:t>Figure legends</w:t>
        </w:r>
        <w:commentRangeEnd w:id="1354"/>
        <w:r w:rsidR="004F3EF9" w:rsidRPr="00C77F17">
          <w:rPr>
            <w:rStyle w:val="CommentReference"/>
          </w:rPr>
          <w:commentReference w:id="1354"/>
        </w:r>
      </w:ins>
    </w:p>
    <w:sectPr w:rsidR="00BA0A8A" w:rsidRPr="004F3EF9">
      <w:footerReference w:type="default" r:id="rId13"/>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un Yu (MEDT)" w:date="2021-10-19T10:31:00Z" w:initials="JY(">
    <w:p w14:paraId="1C63A6C6" w14:textId="13BF874E" w:rsidR="00246F85" w:rsidRDefault="00246F85">
      <w:pPr>
        <w:pStyle w:val="CommentText"/>
      </w:pPr>
      <w:r>
        <w:rPr>
          <w:rStyle w:val="CommentReference"/>
        </w:rPr>
        <w:annotationRef/>
      </w:r>
      <w:r>
        <w:t xml:space="preserve">Only include the author with real contribution </w:t>
      </w:r>
    </w:p>
  </w:comment>
  <w:comment w:id="5" w:author="Jun Yu (MEDT)" w:date="2021-10-19T10:27:00Z" w:initials="JY(">
    <w:p w14:paraId="2E57F3E7" w14:textId="5A9079D3" w:rsidR="00246F85" w:rsidRDefault="00246F85">
      <w:pPr>
        <w:pStyle w:val="CommentText"/>
      </w:pPr>
      <w:r>
        <w:rPr>
          <w:rStyle w:val="CommentReference"/>
        </w:rPr>
        <w:annotationRef/>
      </w:r>
      <w:r>
        <w:t xml:space="preserve">Add the major analyses methods </w:t>
      </w:r>
    </w:p>
  </w:comment>
  <w:comment w:id="7" w:author="Jun Yu (MEDT)" w:date="2021-10-19T10:29:00Z" w:initials="JY(">
    <w:p w14:paraId="6C1FC866" w14:textId="25384883" w:rsidR="00246F85" w:rsidRDefault="00246F85">
      <w:pPr>
        <w:pStyle w:val="CommentText"/>
      </w:pPr>
      <w:r>
        <w:rPr>
          <w:rStyle w:val="CommentReference"/>
        </w:rPr>
        <w:annotationRef/>
      </w:r>
      <w:r>
        <w:t>Please highlight all the very significant feature and discoveries of fungi in CRC. You are not only looking for the altered fungi species and biomarker but the composition and signature cross multipul populations. Please rewrite the Result</w:t>
      </w:r>
    </w:p>
  </w:comment>
  <w:comment w:id="8" w:author="Jun Yu (MEDT)" w:date="2021-10-19T10:28:00Z" w:initials="JY(">
    <w:p w14:paraId="0B0BD6E1" w14:textId="57337517" w:rsidR="00246F85" w:rsidRDefault="00246F85">
      <w:pPr>
        <w:pStyle w:val="CommentText"/>
      </w:pPr>
      <w:r>
        <w:rPr>
          <w:rStyle w:val="CommentReference"/>
        </w:rPr>
        <w:annotationRef/>
      </w:r>
      <w:r>
        <w:t>Please describe the overall fungi feature in CRC first</w:t>
      </w:r>
    </w:p>
  </w:comment>
  <w:comment w:id="82" w:author="Jun Yu (MEDT)" w:date="2021-10-18T14:47:00Z" w:initials="JY(">
    <w:p w14:paraId="1B33D285" w14:textId="77777777" w:rsidR="00246F85" w:rsidRDefault="00246F85" w:rsidP="005D7F10">
      <w:pPr>
        <w:pStyle w:val="CommentText"/>
      </w:pPr>
      <w:r>
        <w:rPr>
          <w:rStyle w:val="CommentReference"/>
        </w:rPr>
        <w:annotationRef/>
      </w:r>
      <w:r>
        <w:t xml:space="preserve">Please add the references for the 8 published datasets </w:t>
      </w:r>
    </w:p>
  </w:comment>
  <w:comment w:id="95" w:author="Jun Yu (MEDT)" w:date="2021-10-18T14:48:00Z" w:initials="JY(">
    <w:p w14:paraId="6D14D439" w14:textId="3F6E4851" w:rsidR="00246F85" w:rsidRDefault="00246F85">
      <w:pPr>
        <w:pStyle w:val="CommentText"/>
      </w:pPr>
      <w:r>
        <w:rPr>
          <w:rStyle w:val="CommentReference"/>
        </w:rPr>
        <w:annotationRef/>
      </w:r>
      <w:r>
        <w:t xml:space="preserve">Please provide the details for the </w:t>
      </w:r>
      <w:r w:rsidRPr="00BA0A8A">
        <w:t>four continents</w:t>
      </w:r>
      <w:r>
        <w:t xml:space="preserve">. </w:t>
      </w:r>
    </w:p>
  </w:comment>
  <w:comment w:id="98" w:author="Jun Yu (MEDT)" w:date="2021-10-18T15:00:00Z" w:initials="JY(">
    <w:p w14:paraId="7D4D16F0" w14:textId="36A49BB7" w:rsidR="00246F85" w:rsidRDefault="00246F85">
      <w:pPr>
        <w:pStyle w:val="CommentText"/>
      </w:pPr>
      <w:r>
        <w:rPr>
          <w:rStyle w:val="CommentReference"/>
        </w:rPr>
        <w:annotationRef/>
      </w:r>
      <w:r>
        <w:t xml:space="preserve">Not very impressive, please rewrite. </w:t>
      </w:r>
    </w:p>
  </w:comment>
  <w:comment w:id="99" w:author="LIN, Yufeng" w:date="2021-10-20T12:00:00Z" w:initials="LY">
    <w:p w14:paraId="445A2B4E" w14:textId="0E2DB654" w:rsidR="004560CF" w:rsidRPr="004560CF" w:rsidRDefault="004560CF">
      <w:pPr>
        <w:pStyle w:val="CommentText"/>
        <w:rPr>
          <w:rFonts w:eastAsiaTheme="minorEastAsia"/>
        </w:rPr>
      </w:pPr>
      <w:r>
        <w:rPr>
          <w:rStyle w:val="CommentReference"/>
        </w:rPr>
        <w:annotationRef/>
      </w:r>
      <w:r>
        <w:rPr>
          <w:rFonts w:eastAsiaTheme="minorEastAsia"/>
        </w:rPr>
        <w:t>Done, and please check it whether impressive enough.</w:t>
      </w:r>
    </w:p>
  </w:comment>
  <w:comment w:id="205" w:author="Jun Yu (MEDT)" w:date="2021-10-18T15:41:00Z" w:initials="JY(">
    <w:p w14:paraId="583F725B" w14:textId="77777777" w:rsidR="00246F85" w:rsidRDefault="00246F85" w:rsidP="005F0113">
      <w:pPr>
        <w:pStyle w:val="CommentText"/>
      </w:pPr>
      <w:r>
        <w:rPr>
          <w:rStyle w:val="CommentReference"/>
        </w:rPr>
        <w:annotationRef/>
      </w:r>
      <w:r>
        <w:t>Why only higlihgt Hong Kong cohort, please also describe other cohorts together</w:t>
      </w:r>
    </w:p>
  </w:comment>
  <w:comment w:id="229" w:author="Jun Yu (MEDT)" w:date="2021-10-18T15:40:00Z" w:initials="JY(">
    <w:p w14:paraId="3B62FA51" w14:textId="77777777" w:rsidR="0013640A" w:rsidRDefault="0013640A" w:rsidP="0013640A">
      <w:pPr>
        <w:pStyle w:val="CommentText"/>
      </w:pPr>
      <w:r>
        <w:rPr>
          <w:rStyle w:val="CommentReference"/>
        </w:rPr>
        <w:annotationRef/>
      </w:r>
      <w:r>
        <w:t>Please add</w:t>
      </w:r>
    </w:p>
  </w:comment>
  <w:comment w:id="361" w:author="Jun Yu (MEDT)" w:date="2021-10-18T15:42:00Z" w:initials="JY(">
    <w:p w14:paraId="1EA35D37" w14:textId="7F34467A" w:rsidR="00246F85" w:rsidRDefault="00246F85">
      <w:pPr>
        <w:pStyle w:val="CommentText"/>
      </w:pPr>
      <w:r>
        <w:rPr>
          <w:rStyle w:val="CommentReference"/>
        </w:rPr>
        <w:annotationRef/>
      </w:r>
      <w:r>
        <w:t>Can be write by Yali</w:t>
      </w:r>
    </w:p>
  </w:comment>
  <w:comment w:id="401" w:author="LIN, Yufeng" w:date="2021-10-22T11:09:00Z" w:initials="LY">
    <w:p w14:paraId="796F6E4D" w14:textId="755F4D4A" w:rsidR="00AC1DC3" w:rsidRPr="00AC1DC3" w:rsidRDefault="00AC1DC3">
      <w:pPr>
        <w:pStyle w:val="CommentText"/>
        <w:rPr>
          <w:rFonts w:eastAsiaTheme="minorEastAsia"/>
        </w:rPr>
      </w:pPr>
      <w:r>
        <w:rPr>
          <w:rStyle w:val="CommentReference"/>
        </w:rPr>
        <w:annotationRef/>
      </w:r>
    </w:p>
  </w:comment>
  <w:comment w:id="474" w:author="Jun Yu (MEDT)" w:date="2021-10-18T18:16:00Z" w:initials="JY(">
    <w:p w14:paraId="0F7877A7" w14:textId="2A41C48C" w:rsidR="00246F85" w:rsidRDefault="00246F85">
      <w:pPr>
        <w:pStyle w:val="CommentText"/>
      </w:pPr>
      <w:r>
        <w:rPr>
          <w:rStyle w:val="CommentReference"/>
        </w:rPr>
        <w:annotationRef/>
      </w:r>
      <w:r>
        <w:rPr>
          <w:rFonts w:asciiTheme="minorEastAsia" w:eastAsiaTheme="minorEastAsia" w:hAnsiTheme="minorEastAsia"/>
        </w:rPr>
        <w:t>It is</w:t>
      </w:r>
      <w:r>
        <w:t xml:space="preserve"> so sudden to mention the Bacteria here.</w:t>
      </w:r>
    </w:p>
  </w:comment>
  <w:comment w:id="549" w:author="Jun Yu (MEDT)" w:date="2021-10-18T15:06:00Z" w:initials="JY(">
    <w:p w14:paraId="1723288B" w14:textId="4CCE9EF6" w:rsidR="00246F85" w:rsidRDefault="00246F85">
      <w:pPr>
        <w:pStyle w:val="CommentText"/>
      </w:pPr>
      <w:r>
        <w:rPr>
          <w:rStyle w:val="CommentReference"/>
        </w:rPr>
        <w:annotationRef/>
      </w:r>
      <w:r>
        <w:t>Figure 3c can not be late than figure 3d</w:t>
      </w:r>
    </w:p>
  </w:comment>
  <w:comment w:id="550" w:author="LIN, Yufeng" w:date="2021-10-20T17:56:00Z" w:initials="LY">
    <w:p w14:paraId="1A86E26F" w14:textId="63A5B4BC" w:rsidR="00A109ED" w:rsidRPr="00A109ED" w:rsidRDefault="00A109ED">
      <w:pPr>
        <w:pStyle w:val="CommentText"/>
        <w:rPr>
          <w:rFonts w:eastAsiaTheme="minorEastAsia"/>
        </w:rPr>
      </w:pPr>
      <w:r>
        <w:rPr>
          <w:rStyle w:val="CommentReference"/>
        </w:rPr>
        <w:annotationRef/>
      </w:r>
      <w:r>
        <w:rPr>
          <w:rFonts w:eastAsiaTheme="minorEastAsia"/>
        </w:rPr>
        <w:t>Solved</w:t>
      </w:r>
    </w:p>
  </w:comment>
  <w:comment w:id="634" w:author="Jun Yu (MEDT)" w:date="2021-10-18T22:43:00Z" w:initials="JY(">
    <w:p w14:paraId="3F3B75C3" w14:textId="4B149224" w:rsidR="00246F85" w:rsidRDefault="00246F85">
      <w:pPr>
        <w:pStyle w:val="CommentText"/>
      </w:pPr>
      <w:r>
        <w:rPr>
          <w:rStyle w:val="CommentReference"/>
        </w:rPr>
        <w:annotationRef/>
      </w:r>
      <w:r>
        <w:t>Move to Discussion</w:t>
      </w:r>
    </w:p>
  </w:comment>
  <w:comment w:id="847" w:author="Jun Yu (MEDT)" w:date="2021-10-19T17:57:00Z" w:initials="JY(">
    <w:p w14:paraId="71D5CE24" w14:textId="134CC54E" w:rsidR="001A10DE" w:rsidRDefault="001A10DE">
      <w:pPr>
        <w:pStyle w:val="CommentText"/>
      </w:pPr>
      <w:r>
        <w:rPr>
          <w:rStyle w:val="CommentReference"/>
        </w:rPr>
        <w:annotationRef/>
      </w:r>
      <w:r>
        <w:t>Elaborate a bit</w:t>
      </w:r>
    </w:p>
  </w:comment>
  <w:comment w:id="907" w:author="Jun Yu (MEDT)" w:date="2021-10-19T17:57:00Z" w:initials="JY(">
    <w:p w14:paraId="29D02734" w14:textId="77777777" w:rsidR="00A20FC1" w:rsidRDefault="00A20FC1" w:rsidP="00A20FC1">
      <w:pPr>
        <w:pStyle w:val="CommentText"/>
      </w:pPr>
      <w:r>
        <w:rPr>
          <w:rStyle w:val="CommentReference"/>
        </w:rPr>
        <w:annotationRef/>
      </w:r>
      <w:r>
        <w:t>Elaborate a bit</w:t>
      </w:r>
    </w:p>
  </w:comment>
  <w:comment w:id="936" w:author="Jun Yu (MEDT)" w:date="2021-10-19T15:58:00Z" w:initials="JY(">
    <w:p w14:paraId="02451E75" w14:textId="7898377D" w:rsidR="00246F85" w:rsidRDefault="00246F85">
      <w:pPr>
        <w:pStyle w:val="CommentText"/>
      </w:pPr>
      <w:r>
        <w:rPr>
          <w:rStyle w:val="CommentReference"/>
        </w:rPr>
        <w:annotationRef/>
      </w:r>
      <w:r>
        <w:t>Shorten and rewrite this paragraph by highlighting the very important data</w:t>
      </w:r>
    </w:p>
  </w:comment>
  <w:comment w:id="961" w:author="Jun Yu (MEDT)" w:date="2021-10-19T15:54:00Z" w:initials="JY(">
    <w:p w14:paraId="4C919562" w14:textId="40D8C619" w:rsidR="00246F85" w:rsidRDefault="00246F85">
      <w:pPr>
        <w:pStyle w:val="CommentText"/>
      </w:pPr>
      <w:r>
        <w:rPr>
          <w:rStyle w:val="CommentReference"/>
        </w:rPr>
        <w:annotationRef/>
      </w:r>
      <w:r>
        <w:t>Hardly follow</w:t>
      </w:r>
    </w:p>
  </w:comment>
  <w:comment w:id="970" w:author="Jun Yu (MEDT)" w:date="2021-10-19T15:55:00Z" w:initials="JY(">
    <w:p w14:paraId="5734905C" w14:textId="1D0AAFC6" w:rsidR="00246F85" w:rsidRDefault="00246F85">
      <w:pPr>
        <w:pStyle w:val="CommentText"/>
      </w:pPr>
      <w:r>
        <w:rPr>
          <w:rStyle w:val="CommentReference"/>
        </w:rPr>
        <w:annotationRef/>
      </w:r>
      <w:r>
        <w:t>3 peaks actually</w:t>
      </w:r>
    </w:p>
  </w:comment>
  <w:comment w:id="974" w:author="Jun Yu (MEDT)" w:date="2021-10-19T15:54:00Z" w:initials="JY(">
    <w:p w14:paraId="17E0E638" w14:textId="77777777" w:rsidR="00CC6099" w:rsidRDefault="00CC6099" w:rsidP="00CC6099">
      <w:pPr>
        <w:pStyle w:val="CommentText"/>
      </w:pPr>
      <w:r>
        <w:rPr>
          <w:rStyle w:val="CommentReference"/>
        </w:rPr>
        <w:annotationRef/>
      </w:r>
      <w:r>
        <w:t>Hardly follow</w:t>
      </w:r>
    </w:p>
  </w:comment>
  <w:comment w:id="976" w:author="Jun Yu (MEDT)" w:date="2021-10-19T15:57:00Z" w:initials="JY(">
    <w:p w14:paraId="3E05F840" w14:textId="307C83EB" w:rsidR="00246F85" w:rsidRDefault="00246F85">
      <w:pPr>
        <w:pStyle w:val="CommentText"/>
      </w:pPr>
      <w:r>
        <w:rPr>
          <w:rStyle w:val="CommentReference"/>
        </w:rPr>
        <w:annotationRef/>
      </w:r>
      <w:r>
        <w:t>Hardly follow this sentence</w:t>
      </w:r>
    </w:p>
  </w:comment>
  <w:comment w:id="977" w:author="Jun Yu (MEDT)" w:date="2021-10-19T15:57:00Z" w:initials="JY(">
    <w:p w14:paraId="33DD8A17" w14:textId="05204485" w:rsidR="00246F85" w:rsidRDefault="00246F85">
      <w:pPr>
        <w:pStyle w:val="CommentText"/>
      </w:pPr>
      <w:r>
        <w:rPr>
          <w:rStyle w:val="CommentReference"/>
        </w:rPr>
        <w:annotationRef/>
      </w:r>
      <w:r>
        <w:t>Hardly to understand. Please rewrite</w:t>
      </w:r>
    </w:p>
  </w:comment>
  <w:comment w:id="983" w:author="Jun Yu (MEDT)" w:date="2021-10-19T15:58:00Z" w:initials="JY(">
    <w:p w14:paraId="41F14A1B" w14:textId="11298E4F" w:rsidR="00246F85" w:rsidRDefault="00246F85">
      <w:pPr>
        <w:pStyle w:val="CommentText"/>
      </w:pPr>
      <w:r>
        <w:rPr>
          <w:rStyle w:val="CommentReference"/>
        </w:rPr>
        <w:annotationRef/>
      </w:r>
      <w:r>
        <w:t>Where these 9 cases come from</w:t>
      </w:r>
    </w:p>
  </w:comment>
  <w:comment w:id="984" w:author="LIN, Yufeng" w:date="2021-10-22T09:45:00Z" w:initials="LY">
    <w:p w14:paraId="44DFB378" w14:textId="2F490332" w:rsidR="007D1963" w:rsidRPr="007D1963" w:rsidRDefault="007D1963">
      <w:pPr>
        <w:pStyle w:val="CommentText"/>
        <w:rPr>
          <w:rFonts w:eastAsiaTheme="minorEastAsia"/>
        </w:rPr>
      </w:pPr>
      <w:r>
        <w:rPr>
          <w:rStyle w:val="CommentReference"/>
        </w:rPr>
        <w:annotationRef/>
      </w:r>
      <w:r>
        <w:rPr>
          <w:rFonts w:eastAsiaTheme="minorEastAsia"/>
        </w:rPr>
        <w:t>Differential correlation classes (‘+</w:t>
      </w:r>
      <w:r>
        <w:rPr>
          <w:rFonts w:eastAsiaTheme="minorEastAsia" w:hint="eastAsia"/>
        </w:rPr>
        <w:t>/</w:t>
      </w:r>
      <w:r>
        <w:rPr>
          <w:rFonts w:eastAsiaTheme="minorEastAsia"/>
        </w:rPr>
        <w:t>+’, ‘+</w:t>
      </w:r>
      <w:r>
        <w:rPr>
          <w:rFonts w:eastAsiaTheme="minorEastAsia" w:hint="eastAsia"/>
        </w:rPr>
        <w:t>/</w:t>
      </w:r>
      <w:r>
        <w:rPr>
          <w:rFonts w:eastAsiaTheme="minorEastAsia"/>
        </w:rPr>
        <w:t>0’, ‘+</w:t>
      </w:r>
      <w:r>
        <w:rPr>
          <w:rFonts w:eastAsiaTheme="minorEastAsia" w:hint="eastAsia"/>
        </w:rPr>
        <w:t>/</w:t>
      </w:r>
      <w:r>
        <w:rPr>
          <w:rFonts w:eastAsiaTheme="minorEastAsia"/>
        </w:rPr>
        <w:t>-’ et. al)</w:t>
      </w:r>
    </w:p>
  </w:comment>
  <w:comment w:id="982" w:author="Jun Yu (MEDT)" w:date="2021-10-19T15:59:00Z" w:initials="JY(">
    <w:p w14:paraId="25063920" w14:textId="0CCEDD53" w:rsidR="00246F85" w:rsidRDefault="00246F85">
      <w:pPr>
        <w:pStyle w:val="CommentText"/>
      </w:pPr>
      <w:r>
        <w:rPr>
          <w:rStyle w:val="CommentReference"/>
        </w:rPr>
        <w:annotationRef/>
      </w:r>
      <w:r>
        <w:t xml:space="preserve">Please rewrite with a clrea description style </w:t>
      </w:r>
    </w:p>
  </w:comment>
  <w:comment w:id="1015" w:author="Jun Yu (MEDT)" w:date="2021-10-19T15:47:00Z" w:initials="JY(">
    <w:p w14:paraId="14417CE0" w14:textId="688A2392" w:rsidR="00246F85" w:rsidRDefault="00246F85">
      <w:pPr>
        <w:pStyle w:val="CommentText"/>
      </w:pPr>
      <w:r>
        <w:rPr>
          <w:rStyle w:val="CommentReference"/>
        </w:rPr>
        <w:annotationRef/>
      </w:r>
      <w:r>
        <w:t>No panel d</w:t>
      </w:r>
    </w:p>
  </w:comment>
  <w:comment w:id="939" w:author="Jun Yu (MEDT)" w:date="2021-10-19T16:01:00Z" w:initials="JY(">
    <w:p w14:paraId="6E1CE5E5" w14:textId="555DB80D" w:rsidR="00246F85" w:rsidRDefault="00246F85">
      <w:pPr>
        <w:pStyle w:val="CommentText"/>
      </w:pPr>
      <w:r>
        <w:rPr>
          <w:rStyle w:val="CommentReference"/>
        </w:rPr>
        <w:annotationRef/>
      </w:r>
      <w:r w:rsidRPr="00F037BE">
        <w:t>figure 5 no panel d please rewrite</w:t>
      </w:r>
    </w:p>
  </w:comment>
  <w:comment w:id="1057" w:author="Jun Yu (MEDT)" w:date="2021-10-19T15:47:00Z" w:initials="JY(">
    <w:p w14:paraId="168386C9" w14:textId="055D7AF5" w:rsidR="00246F85" w:rsidRDefault="00246F85">
      <w:pPr>
        <w:pStyle w:val="CommentText"/>
      </w:pPr>
      <w:r>
        <w:rPr>
          <w:rStyle w:val="CommentReference"/>
        </w:rPr>
        <w:annotationRef/>
      </w:r>
      <w:r>
        <w:t>No panel d</w:t>
      </w:r>
    </w:p>
  </w:comment>
  <w:comment w:id="1128" w:author="Jun Yu (MEDT)" w:date="2021-10-19T10:57:00Z" w:initials="JY(">
    <w:p w14:paraId="66BDCD09" w14:textId="284DB484" w:rsidR="00246F85" w:rsidRDefault="00246F85">
      <w:pPr>
        <w:pStyle w:val="CommentText"/>
      </w:pPr>
      <w:r>
        <w:rPr>
          <w:rStyle w:val="CommentReference"/>
        </w:rPr>
        <w:annotationRef/>
      </w:r>
      <w:r>
        <w:t>Please re-order the figures, S figures and tables etc</w:t>
      </w:r>
    </w:p>
  </w:comment>
  <w:comment w:id="1203" w:author="Jun Yu (MEDT)" w:date="2021-10-19T16:17:00Z" w:initials="JY(">
    <w:p w14:paraId="1A9D5161" w14:textId="13F0F4B4" w:rsidR="00246F85" w:rsidRDefault="00246F85">
      <w:pPr>
        <w:pStyle w:val="CommentText"/>
      </w:pPr>
      <w:r>
        <w:rPr>
          <w:rStyle w:val="CommentReference"/>
        </w:rPr>
        <w:annotationRef/>
      </w:r>
      <w:r>
        <w:t>Move to Methods or Results sessions</w:t>
      </w:r>
    </w:p>
  </w:comment>
  <w:comment w:id="1273" w:author="Jun Yu (MEDT)" w:date="2021-10-19T10:59:00Z" w:initials="JY(">
    <w:p w14:paraId="41CA86BA" w14:textId="77777777" w:rsidR="00246F85" w:rsidRDefault="00246F85" w:rsidP="00472BA0">
      <w:pPr>
        <w:pStyle w:val="CommentText"/>
      </w:pPr>
      <w:r>
        <w:rPr>
          <w:rStyle w:val="CommentReference"/>
        </w:rPr>
        <w:annotationRef/>
      </w:r>
      <w:r>
        <w:t>Discuss the in vitro bipofunctional study here.</w:t>
      </w:r>
    </w:p>
  </w:comment>
  <w:comment w:id="1285" w:author="Jun Yu (MEDT)" w:date="2021-10-19T16:21:00Z" w:initials="JY(">
    <w:p w14:paraId="055774A9" w14:textId="66D0C068" w:rsidR="00246F85" w:rsidRDefault="00246F85">
      <w:pPr>
        <w:pStyle w:val="CommentText"/>
      </w:pPr>
      <w:r>
        <w:rPr>
          <w:rStyle w:val="CommentReference"/>
        </w:rPr>
        <w:annotationRef/>
      </w:r>
      <w:r>
        <w:t>Please add reference</w:t>
      </w:r>
    </w:p>
  </w:comment>
  <w:comment w:id="1323" w:author="Thomas Kwong" w:date="2021-10-03T10:37:00Z" w:initials="T.K">
    <w:p w14:paraId="3C4A4E10" w14:textId="77777777" w:rsidR="00246F85" w:rsidRDefault="00246F85" w:rsidP="0088212D">
      <w:pPr>
        <w:pStyle w:val="CommentText"/>
      </w:pPr>
      <w:r>
        <w:rPr>
          <w:rStyle w:val="CommentReference"/>
        </w:rPr>
        <w:annotationRef/>
      </w:r>
      <w:r>
        <w:t>Be scientific with wordings!</w:t>
      </w:r>
    </w:p>
  </w:comment>
  <w:comment w:id="1349" w:author="Jun Yu (MEDT)" w:date="2021-10-19T16:07:00Z" w:initials="JY(">
    <w:p w14:paraId="02DE6F24" w14:textId="12117FB6" w:rsidR="00246F85" w:rsidRDefault="00246F85">
      <w:pPr>
        <w:pStyle w:val="CommentText"/>
      </w:pPr>
      <w:r>
        <w:rPr>
          <w:rStyle w:val="CommentReference"/>
        </w:rPr>
        <w:annotationRef/>
      </w:r>
      <w:r>
        <w:t>Please add</w:t>
      </w:r>
    </w:p>
  </w:comment>
  <w:comment w:id="1354" w:author="Jun Yu (MEDT)" w:date="2021-10-19T10:26:00Z" w:initials="JY(">
    <w:p w14:paraId="04B3731C" w14:textId="64FF7C17" w:rsidR="00246F85" w:rsidRDefault="00246F85">
      <w:pPr>
        <w:pStyle w:val="CommentText"/>
      </w:pPr>
      <w:r>
        <w:rPr>
          <w:rStyle w:val="CommentReference"/>
        </w:rPr>
        <w:annotationRef/>
      </w:r>
      <w:r>
        <w:t>Please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63A6C6" w15:done="0"/>
  <w15:commentEx w15:paraId="2E57F3E7" w15:done="0"/>
  <w15:commentEx w15:paraId="6C1FC866" w15:done="0"/>
  <w15:commentEx w15:paraId="0B0BD6E1" w15:done="0"/>
  <w15:commentEx w15:paraId="1B33D285" w15:done="0"/>
  <w15:commentEx w15:paraId="6D14D439" w15:done="0"/>
  <w15:commentEx w15:paraId="7D4D16F0" w15:done="0"/>
  <w15:commentEx w15:paraId="445A2B4E" w15:paraIdParent="7D4D16F0" w15:done="0"/>
  <w15:commentEx w15:paraId="583F725B" w15:done="0"/>
  <w15:commentEx w15:paraId="3B62FA51" w15:done="0"/>
  <w15:commentEx w15:paraId="1EA35D37" w15:done="0"/>
  <w15:commentEx w15:paraId="796F6E4D" w15:done="0"/>
  <w15:commentEx w15:paraId="0F7877A7" w15:done="0"/>
  <w15:commentEx w15:paraId="1723288B" w15:done="0"/>
  <w15:commentEx w15:paraId="1A86E26F" w15:paraIdParent="1723288B" w15:done="0"/>
  <w15:commentEx w15:paraId="3F3B75C3" w15:done="0"/>
  <w15:commentEx w15:paraId="71D5CE24" w15:done="0"/>
  <w15:commentEx w15:paraId="29D02734" w15:done="0"/>
  <w15:commentEx w15:paraId="02451E75" w15:done="0"/>
  <w15:commentEx w15:paraId="4C919562" w15:done="0"/>
  <w15:commentEx w15:paraId="5734905C" w15:done="0"/>
  <w15:commentEx w15:paraId="17E0E638" w15:done="0"/>
  <w15:commentEx w15:paraId="3E05F840" w15:done="0"/>
  <w15:commentEx w15:paraId="33DD8A17" w15:done="0"/>
  <w15:commentEx w15:paraId="41F14A1B" w15:done="0"/>
  <w15:commentEx w15:paraId="44DFB378" w15:paraIdParent="41F14A1B" w15:done="0"/>
  <w15:commentEx w15:paraId="25063920" w15:done="0"/>
  <w15:commentEx w15:paraId="14417CE0" w15:done="0"/>
  <w15:commentEx w15:paraId="6E1CE5E5" w15:done="0"/>
  <w15:commentEx w15:paraId="168386C9" w15:done="0"/>
  <w15:commentEx w15:paraId="66BDCD09" w15:done="0"/>
  <w15:commentEx w15:paraId="1A9D5161" w15:done="0"/>
  <w15:commentEx w15:paraId="41CA86BA" w15:done="0"/>
  <w15:commentEx w15:paraId="055774A9" w15:done="0"/>
  <w15:commentEx w15:paraId="3C4A4E10" w15:done="0"/>
  <w15:commentEx w15:paraId="02DE6F24" w15:done="0"/>
  <w15:commentEx w15:paraId="04B373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8349" w16cex:dateUtc="2021-10-20T04:00:00Z"/>
  <w16cex:commentExtensible w16cex:durableId="251D1A87" w16cex:dateUtc="2021-10-22T03:09:00Z"/>
  <w16cex:commentExtensible w16cex:durableId="251AD6C7" w16cex:dateUtc="2021-10-20T09:56:00Z"/>
  <w16cex:commentExtensible w16cex:durableId="251D06B8" w16cex:dateUtc="2021-10-22T0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63A6C6" w16cid:durableId="25191CFC"/>
  <w16cid:commentId w16cid:paraId="2E57F3E7" w16cid:durableId="25191C22"/>
  <w16cid:commentId w16cid:paraId="6C1FC866" w16cid:durableId="25191C85"/>
  <w16cid:commentId w16cid:paraId="0B0BD6E1" w16cid:durableId="25191C53"/>
  <w16cid:commentId w16cid:paraId="1B33D285" w16cid:durableId="25180782"/>
  <w16cid:commentId w16cid:paraId="6D14D439" w16cid:durableId="251807B8"/>
  <w16cid:commentId w16cid:paraId="7D4D16F0" w16cid:durableId="25180A75"/>
  <w16cid:commentId w16cid:paraId="445A2B4E" w16cid:durableId="251A8349"/>
  <w16cid:commentId w16cid:paraId="583F725B" w16cid:durableId="25194B3E"/>
  <w16cid:commentId w16cid:paraId="3B62FA51" w16cid:durableId="251A9E8B"/>
  <w16cid:commentId w16cid:paraId="1EA35D37" w16cid:durableId="25181461"/>
  <w16cid:commentId w16cid:paraId="796F6E4D" w16cid:durableId="251D1A87"/>
  <w16cid:commentId w16cid:paraId="0F7877A7" w16cid:durableId="2518387D"/>
  <w16cid:commentId w16cid:paraId="1723288B" w16cid:durableId="25180BFA"/>
  <w16cid:commentId w16cid:paraId="1A86E26F" w16cid:durableId="251AD6C7"/>
  <w16cid:commentId w16cid:paraId="3F3B75C3" w16cid:durableId="25187710"/>
  <w16cid:commentId w16cid:paraId="71D5CE24" w16cid:durableId="25198588"/>
  <w16cid:commentId w16cid:paraId="29D02734" w16cid:durableId="251C1E51"/>
  <w16cid:commentId w16cid:paraId="02451E75" w16cid:durableId="251969A0"/>
  <w16cid:commentId w16cid:paraId="4C919562" w16cid:durableId="251968BE"/>
  <w16cid:commentId w16cid:paraId="5734905C" w16cid:durableId="25196906"/>
  <w16cid:commentId w16cid:paraId="17E0E638" w16cid:durableId="251C278D"/>
  <w16cid:commentId w16cid:paraId="3E05F840" w16cid:durableId="25196956"/>
  <w16cid:commentId w16cid:paraId="33DD8A17" w16cid:durableId="25196971"/>
  <w16cid:commentId w16cid:paraId="41F14A1B" w16cid:durableId="25196990"/>
  <w16cid:commentId w16cid:paraId="44DFB378" w16cid:durableId="251D06B8"/>
  <w16cid:commentId w16cid:paraId="25063920" w16cid:durableId="251969F2"/>
  <w16cid:commentId w16cid:paraId="14417CE0" w16cid:durableId="2519670D"/>
  <w16cid:commentId w16cid:paraId="6E1CE5E5" w16cid:durableId="25196A43"/>
  <w16cid:commentId w16cid:paraId="168386C9" w16cid:durableId="25196722"/>
  <w16cid:commentId w16cid:paraId="66BDCD09" w16cid:durableId="25192307"/>
  <w16cid:commentId w16cid:paraId="1A9D5161" w16cid:durableId="25196E01"/>
  <w16cid:commentId w16cid:paraId="41CA86BA" w16cid:durableId="2519986C"/>
  <w16cid:commentId w16cid:paraId="055774A9" w16cid:durableId="25196F0F"/>
  <w16cid:commentId w16cid:paraId="3C4A4E10" w16cid:durableId="2507025B"/>
  <w16cid:commentId w16cid:paraId="02DE6F24" w16cid:durableId="25196BD0"/>
  <w16cid:commentId w16cid:paraId="04B3731C" w16cid:durableId="25191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F9ACC" w14:textId="77777777" w:rsidR="00BD0EC5" w:rsidRDefault="00BD0EC5" w:rsidP="00D9531B">
      <w:r>
        <w:separator/>
      </w:r>
    </w:p>
  </w:endnote>
  <w:endnote w:type="continuationSeparator" w:id="0">
    <w:p w14:paraId="1B1FBB62" w14:textId="77777777" w:rsidR="00BD0EC5" w:rsidRDefault="00BD0EC5" w:rsidP="00D9531B">
      <w:r>
        <w:continuationSeparator/>
      </w:r>
    </w:p>
  </w:endnote>
  <w:endnote w:type="continuationNotice" w:id="1">
    <w:p w14:paraId="42E7185A" w14:textId="77777777" w:rsidR="00BD0EC5" w:rsidRDefault="00BD0E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20086"/>
      <w:docPartObj>
        <w:docPartGallery w:val="Page Numbers (Bottom of Page)"/>
        <w:docPartUnique/>
      </w:docPartObj>
    </w:sdtPr>
    <w:sdtEndPr>
      <w:rPr>
        <w:noProof/>
      </w:rPr>
    </w:sdtEndPr>
    <w:sdtContent>
      <w:p w14:paraId="11726D97" w14:textId="367B1EC2" w:rsidR="00246F85" w:rsidRDefault="00246F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9C6B5B" w14:textId="77777777" w:rsidR="00246F85" w:rsidRDefault="00246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08E46" w14:textId="77777777" w:rsidR="00BD0EC5" w:rsidRDefault="00BD0EC5" w:rsidP="00D9531B">
      <w:r>
        <w:separator/>
      </w:r>
    </w:p>
  </w:footnote>
  <w:footnote w:type="continuationSeparator" w:id="0">
    <w:p w14:paraId="3CBBA75B" w14:textId="77777777" w:rsidR="00BD0EC5" w:rsidRDefault="00BD0EC5" w:rsidP="00D9531B">
      <w:r>
        <w:continuationSeparator/>
      </w:r>
    </w:p>
  </w:footnote>
  <w:footnote w:type="continuationNotice" w:id="1">
    <w:p w14:paraId="3544AF50" w14:textId="77777777" w:rsidR="00BD0EC5" w:rsidRDefault="00BD0E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abstractNum w:abstractNumId="1" w15:restartNumberingAfterBreak="0">
    <w:nsid w:val="24075EED"/>
    <w:multiLevelType w:val="hybridMultilevel"/>
    <w:tmpl w:val="56AA45C2"/>
    <w:lvl w:ilvl="0" w:tplc="6E4E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77F31"/>
    <w:multiLevelType w:val="hybridMultilevel"/>
    <w:tmpl w:val="05F602B0"/>
    <w:lvl w:ilvl="0" w:tplc="C722E4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70D3B"/>
    <w:multiLevelType w:val="multilevel"/>
    <w:tmpl w:val="761C805A"/>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n Yu (MEDT)">
    <w15:presenceInfo w15:providerId="None" w15:userId="Jun Yu (MEDT)"/>
  </w15:person>
  <w15:person w15:author="LIN, Yufeng">
    <w15:presenceInfo w15:providerId="None" w15:userId="LIN, Yufeng"/>
  </w15:person>
  <w15:person w15:author="Thomas Kwong">
    <w15:presenceInfo w15:providerId="None" w15:userId="Thomas K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hideSpellingErrors/>
  <w:hideGrammaticalErrors/>
  <w:proofState w:spelling="clean" w:grammar="clean"/>
  <w:trackRevisions/>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wMDQ1szQ1NDExM7RU0lEKTi0uzszPAykwMqgFAAvIHTctAAAA"/>
  </w:docVars>
  <w:rsids>
    <w:rsidRoot w:val="00C03A5E"/>
    <w:rsid w:val="000009F7"/>
    <w:rsid w:val="00000E4B"/>
    <w:rsid w:val="00002091"/>
    <w:rsid w:val="00002608"/>
    <w:rsid w:val="0000300D"/>
    <w:rsid w:val="00004598"/>
    <w:rsid w:val="00004CC2"/>
    <w:rsid w:val="000051EC"/>
    <w:rsid w:val="00005E55"/>
    <w:rsid w:val="000072F5"/>
    <w:rsid w:val="00012651"/>
    <w:rsid w:val="000206E9"/>
    <w:rsid w:val="000218B1"/>
    <w:rsid w:val="00022802"/>
    <w:rsid w:val="00023299"/>
    <w:rsid w:val="0003057F"/>
    <w:rsid w:val="00036E91"/>
    <w:rsid w:val="000466BF"/>
    <w:rsid w:val="00046853"/>
    <w:rsid w:val="000477DD"/>
    <w:rsid w:val="00047BAF"/>
    <w:rsid w:val="00050DE6"/>
    <w:rsid w:val="00052099"/>
    <w:rsid w:val="000532E1"/>
    <w:rsid w:val="00054090"/>
    <w:rsid w:val="0005480C"/>
    <w:rsid w:val="0005610C"/>
    <w:rsid w:val="000621D2"/>
    <w:rsid w:val="000643B1"/>
    <w:rsid w:val="00064B49"/>
    <w:rsid w:val="00070C6B"/>
    <w:rsid w:val="00070FEC"/>
    <w:rsid w:val="00071CEE"/>
    <w:rsid w:val="000742AD"/>
    <w:rsid w:val="0007758E"/>
    <w:rsid w:val="00077C0D"/>
    <w:rsid w:val="00080A55"/>
    <w:rsid w:val="00080D51"/>
    <w:rsid w:val="00082CE0"/>
    <w:rsid w:val="000904F3"/>
    <w:rsid w:val="00092585"/>
    <w:rsid w:val="00092B85"/>
    <w:rsid w:val="00093597"/>
    <w:rsid w:val="00093ED9"/>
    <w:rsid w:val="00094EFA"/>
    <w:rsid w:val="000961CC"/>
    <w:rsid w:val="00096A75"/>
    <w:rsid w:val="000975D5"/>
    <w:rsid w:val="000A272A"/>
    <w:rsid w:val="000A6A39"/>
    <w:rsid w:val="000B0A34"/>
    <w:rsid w:val="000B1104"/>
    <w:rsid w:val="000B2439"/>
    <w:rsid w:val="000B3918"/>
    <w:rsid w:val="000B3BE7"/>
    <w:rsid w:val="000B42D1"/>
    <w:rsid w:val="000B4BFD"/>
    <w:rsid w:val="000B6F51"/>
    <w:rsid w:val="000B75E5"/>
    <w:rsid w:val="000B77CA"/>
    <w:rsid w:val="000C2944"/>
    <w:rsid w:val="000D0018"/>
    <w:rsid w:val="000D0043"/>
    <w:rsid w:val="000D03EB"/>
    <w:rsid w:val="000E285F"/>
    <w:rsid w:val="000E2930"/>
    <w:rsid w:val="000E3331"/>
    <w:rsid w:val="000E5071"/>
    <w:rsid w:val="000E6ADD"/>
    <w:rsid w:val="000F1559"/>
    <w:rsid w:val="000F166C"/>
    <w:rsid w:val="000F1B6B"/>
    <w:rsid w:val="000F28F5"/>
    <w:rsid w:val="000F3921"/>
    <w:rsid w:val="000F678D"/>
    <w:rsid w:val="000F7675"/>
    <w:rsid w:val="00100B81"/>
    <w:rsid w:val="00102664"/>
    <w:rsid w:val="00103087"/>
    <w:rsid w:val="00111CFD"/>
    <w:rsid w:val="00111E8C"/>
    <w:rsid w:val="001128A4"/>
    <w:rsid w:val="00113AD8"/>
    <w:rsid w:val="001145AC"/>
    <w:rsid w:val="00114978"/>
    <w:rsid w:val="00115CDB"/>
    <w:rsid w:val="00120455"/>
    <w:rsid w:val="00120878"/>
    <w:rsid w:val="00121661"/>
    <w:rsid w:val="00121BF5"/>
    <w:rsid w:val="0012344C"/>
    <w:rsid w:val="00124759"/>
    <w:rsid w:val="00125EFB"/>
    <w:rsid w:val="00126C1D"/>
    <w:rsid w:val="0012784A"/>
    <w:rsid w:val="00130E5C"/>
    <w:rsid w:val="0013640A"/>
    <w:rsid w:val="001372D4"/>
    <w:rsid w:val="001406F0"/>
    <w:rsid w:val="00144ED0"/>
    <w:rsid w:val="00146746"/>
    <w:rsid w:val="00146A4B"/>
    <w:rsid w:val="00146D14"/>
    <w:rsid w:val="0014792A"/>
    <w:rsid w:val="00147983"/>
    <w:rsid w:val="0015211A"/>
    <w:rsid w:val="00160D0B"/>
    <w:rsid w:val="001635C4"/>
    <w:rsid w:val="001640FB"/>
    <w:rsid w:val="0016491A"/>
    <w:rsid w:val="00166077"/>
    <w:rsid w:val="00170358"/>
    <w:rsid w:val="001727C1"/>
    <w:rsid w:val="00174047"/>
    <w:rsid w:val="001749FD"/>
    <w:rsid w:val="00174DF5"/>
    <w:rsid w:val="0017502C"/>
    <w:rsid w:val="00175CB4"/>
    <w:rsid w:val="00177C66"/>
    <w:rsid w:val="0018052A"/>
    <w:rsid w:val="00180895"/>
    <w:rsid w:val="0018404A"/>
    <w:rsid w:val="001857BF"/>
    <w:rsid w:val="0019231B"/>
    <w:rsid w:val="00192D58"/>
    <w:rsid w:val="00193C27"/>
    <w:rsid w:val="00195970"/>
    <w:rsid w:val="001968F1"/>
    <w:rsid w:val="0019717A"/>
    <w:rsid w:val="00197567"/>
    <w:rsid w:val="00197BA3"/>
    <w:rsid w:val="001A10DE"/>
    <w:rsid w:val="001A2189"/>
    <w:rsid w:val="001A7063"/>
    <w:rsid w:val="001A735B"/>
    <w:rsid w:val="001B6E96"/>
    <w:rsid w:val="001B74B2"/>
    <w:rsid w:val="001B7AE4"/>
    <w:rsid w:val="001C2210"/>
    <w:rsid w:val="001C60C6"/>
    <w:rsid w:val="001C68E3"/>
    <w:rsid w:val="001C6CFA"/>
    <w:rsid w:val="001C7215"/>
    <w:rsid w:val="001C7676"/>
    <w:rsid w:val="001D6162"/>
    <w:rsid w:val="001D7822"/>
    <w:rsid w:val="001D7B23"/>
    <w:rsid w:val="001E09C1"/>
    <w:rsid w:val="001E2F41"/>
    <w:rsid w:val="001E3D08"/>
    <w:rsid w:val="001E498E"/>
    <w:rsid w:val="001E78E1"/>
    <w:rsid w:val="001F2DC9"/>
    <w:rsid w:val="001F4EC3"/>
    <w:rsid w:val="001F4ED4"/>
    <w:rsid w:val="001F5D5D"/>
    <w:rsid w:val="001F6467"/>
    <w:rsid w:val="001F7EFD"/>
    <w:rsid w:val="00200CAE"/>
    <w:rsid w:val="00203541"/>
    <w:rsid w:val="00203AB6"/>
    <w:rsid w:val="00204B60"/>
    <w:rsid w:val="00211129"/>
    <w:rsid w:val="002115B3"/>
    <w:rsid w:val="002131BB"/>
    <w:rsid w:val="002133BB"/>
    <w:rsid w:val="00214501"/>
    <w:rsid w:val="002167E7"/>
    <w:rsid w:val="002172FA"/>
    <w:rsid w:val="00217CD6"/>
    <w:rsid w:val="00221DBF"/>
    <w:rsid w:val="002232BF"/>
    <w:rsid w:val="00224A6B"/>
    <w:rsid w:val="00225C66"/>
    <w:rsid w:val="00226BD4"/>
    <w:rsid w:val="002276BF"/>
    <w:rsid w:val="00232808"/>
    <w:rsid w:val="00232ACE"/>
    <w:rsid w:val="00232C21"/>
    <w:rsid w:val="0023380F"/>
    <w:rsid w:val="00240D8B"/>
    <w:rsid w:val="0024163D"/>
    <w:rsid w:val="00243773"/>
    <w:rsid w:val="002454EB"/>
    <w:rsid w:val="00246F85"/>
    <w:rsid w:val="00252521"/>
    <w:rsid w:val="00253DA2"/>
    <w:rsid w:val="002544BB"/>
    <w:rsid w:val="00256D07"/>
    <w:rsid w:val="002607BB"/>
    <w:rsid w:val="0026213D"/>
    <w:rsid w:val="0026252F"/>
    <w:rsid w:val="00265EB3"/>
    <w:rsid w:val="00271986"/>
    <w:rsid w:val="00272177"/>
    <w:rsid w:val="00272AE2"/>
    <w:rsid w:val="00272EE9"/>
    <w:rsid w:val="00273F11"/>
    <w:rsid w:val="00274206"/>
    <w:rsid w:val="00274D15"/>
    <w:rsid w:val="00275254"/>
    <w:rsid w:val="002779A9"/>
    <w:rsid w:val="002809E4"/>
    <w:rsid w:val="00280CDB"/>
    <w:rsid w:val="0028146F"/>
    <w:rsid w:val="00281516"/>
    <w:rsid w:val="0028152E"/>
    <w:rsid w:val="0028305C"/>
    <w:rsid w:val="00283700"/>
    <w:rsid w:val="002849C4"/>
    <w:rsid w:val="00286A5F"/>
    <w:rsid w:val="00287A14"/>
    <w:rsid w:val="002908A5"/>
    <w:rsid w:val="0029149C"/>
    <w:rsid w:val="00292052"/>
    <w:rsid w:val="00292FA3"/>
    <w:rsid w:val="002936FD"/>
    <w:rsid w:val="002962B1"/>
    <w:rsid w:val="002967E7"/>
    <w:rsid w:val="00296DF7"/>
    <w:rsid w:val="002970C9"/>
    <w:rsid w:val="002979C4"/>
    <w:rsid w:val="002A016F"/>
    <w:rsid w:val="002A01D6"/>
    <w:rsid w:val="002A0BA2"/>
    <w:rsid w:val="002A3ECA"/>
    <w:rsid w:val="002A453A"/>
    <w:rsid w:val="002A53B1"/>
    <w:rsid w:val="002A5449"/>
    <w:rsid w:val="002B1819"/>
    <w:rsid w:val="002B6652"/>
    <w:rsid w:val="002C1089"/>
    <w:rsid w:val="002C11D7"/>
    <w:rsid w:val="002C2D8B"/>
    <w:rsid w:val="002C382A"/>
    <w:rsid w:val="002C3DB3"/>
    <w:rsid w:val="002C60D8"/>
    <w:rsid w:val="002C64FB"/>
    <w:rsid w:val="002D18AF"/>
    <w:rsid w:val="002D3110"/>
    <w:rsid w:val="002D47C8"/>
    <w:rsid w:val="002D52D1"/>
    <w:rsid w:val="002E1E6A"/>
    <w:rsid w:val="002E2CD6"/>
    <w:rsid w:val="002E480F"/>
    <w:rsid w:val="002E727B"/>
    <w:rsid w:val="002F257C"/>
    <w:rsid w:val="002F2F6D"/>
    <w:rsid w:val="002F53B3"/>
    <w:rsid w:val="002F5B96"/>
    <w:rsid w:val="002F6219"/>
    <w:rsid w:val="002F77F6"/>
    <w:rsid w:val="0030098F"/>
    <w:rsid w:val="00301369"/>
    <w:rsid w:val="0030142C"/>
    <w:rsid w:val="00302C4F"/>
    <w:rsid w:val="00303D85"/>
    <w:rsid w:val="00307624"/>
    <w:rsid w:val="00311A3E"/>
    <w:rsid w:val="0031313E"/>
    <w:rsid w:val="00315847"/>
    <w:rsid w:val="00317AD9"/>
    <w:rsid w:val="00321236"/>
    <w:rsid w:val="00322E7E"/>
    <w:rsid w:val="003251E3"/>
    <w:rsid w:val="0033275C"/>
    <w:rsid w:val="003350DE"/>
    <w:rsid w:val="00335A70"/>
    <w:rsid w:val="00335CD3"/>
    <w:rsid w:val="0033648F"/>
    <w:rsid w:val="003375DB"/>
    <w:rsid w:val="0034072B"/>
    <w:rsid w:val="00340CA1"/>
    <w:rsid w:val="00344E0B"/>
    <w:rsid w:val="00344F27"/>
    <w:rsid w:val="00346168"/>
    <w:rsid w:val="00346C8A"/>
    <w:rsid w:val="00350F09"/>
    <w:rsid w:val="00351453"/>
    <w:rsid w:val="00354E63"/>
    <w:rsid w:val="0035529F"/>
    <w:rsid w:val="003557D0"/>
    <w:rsid w:val="0035646B"/>
    <w:rsid w:val="003568A7"/>
    <w:rsid w:val="003624D5"/>
    <w:rsid w:val="00362578"/>
    <w:rsid w:val="003628DF"/>
    <w:rsid w:val="00363CF8"/>
    <w:rsid w:val="00365120"/>
    <w:rsid w:val="003677C1"/>
    <w:rsid w:val="00370955"/>
    <w:rsid w:val="00370ECF"/>
    <w:rsid w:val="003713B8"/>
    <w:rsid w:val="00371BBE"/>
    <w:rsid w:val="003724DF"/>
    <w:rsid w:val="00372FAE"/>
    <w:rsid w:val="00373307"/>
    <w:rsid w:val="0037433B"/>
    <w:rsid w:val="0037774D"/>
    <w:rsid w:val="003853F6"/>
    <w:rsid w:val="003859F1"/>
    <w:rsid w:val="0038620B"/>
    <w:rsid w:val="0038659B"/>
    <w:rsid w:val="003879CE"/>
    <w:rsid w:val="00387CA0"/>
    <w:rsid w:val="003900D3"/>
    <w:rsid w:val="00395D95"/>
    <w:rsid w:val="003963F6"/>
    <w:rsid w:val="003A32DE"/>
    <w:rsid w:val="003A37B1"/>
    <w:rsid w:val="003A3841"/>
    <w:rsid w:val="003A46EA"/>
    <w:rsid w:val="003A4704"/>
    <w:rsid w:val="003A5000"/>
    <w:rsid w:val="003A5690"/>
    <w:rsid w:val="003A57AB"/>
    <w:rsid w:val="003B36BE"/>
    <w:rsid w:val="003B4F65"/>
    <w:rsid w:val="003C06EB"/>
    <w:rsid w:val="003C31BF"/>
    <w:rsid w:val="003C5DDE"/>
    <w:rsid w:val="003C6D4C"/>
    <w:rsid w:val="003C7E3A"/>
    <w:rsid w:val="003D0F72"/>
    <w:rsid w:val="003D3532"/>
    <w:rsid w:val="003D383B"/>
    <w:rsid w:val="003D3BF1"/>
    <w:rsid w:val="003D3C9C"/>
    <w:rsid w:val="003D6377"/>
    <w:rsid w:val="003D7168"/>
    <w:rsid w:val="003E39CE"/>
    <w:rsid w:val="003E436C"/>
    <w:rsid w:val="003E492E"/>
    <w:rsid w:val="003E6E52"/>
    <w:rsid w:val="003F0AC3"/>
    <w:rsid w:val="003F1744"/>
    <w:rsid w:val="003F3ED6"/>
    <w:rsid w:val="003F576B"/>
    <w:rsid w:val="004001DF"/>
    <w:rsid w:val="00401D44"/>
    <w:rsid w:val="00401EFC"/>
    <w:rsid w:val="00405527"/>
    <w:rsid w:val="0040556C"/>
    <w:rsid w:val="004070E3"/>
    <w:rsid w:val="004107A6"/>
    <w:rsid w:val="00414322"/>
    <w:rsid w:val="00414EE7"/>
    <w:rsid w:val="004174A2"/>
    <w:rsid w:val="00420073"/>
    <w:rsid w:val="004203A2"/>
    <w:rsid w:val="004204A4"/>
    <w:rsid w:val="00420570"/>
    <w:rsid w:val="0042128A"/>
    <w:rsid w:val="00422C33"/>
    <w:rsid w:val="00422FC4"/>
    <w:rsid w:val="00423318"/>
    <w:rsid w:val="004249EE"/>
    <w:rsid w:val="0042600D"/>
    <w:rsid w:val="004266AF"/>
    <w:rsid w:val="004270C3"/>
    <w:rsid w:val="00430E11"/>
    <w:rsid w:val="00430E1F"/>
    <w:rsid w:val="0043131C"/>
    <w:rsid w:val="004314C2"/>
    <w:rsid w:val="00432D9F"/>
    <w:rsid w:val="00433689"/>
    <w:rsid w:val="00433997"/>
    <w:rsid w:val="004342F9"/>
    <w:rsid w:val="00434378"/>
    <w:rsid w:val="0043541C"/>
    <w:rsid w:val="0043618B"/>
    <w:rsid w:val="00443B80"/>
    <w:rsid w:val="00443D03"/>
    <w:rsid w:val="00444049"/>
    <w:rsid w:val="004444A8"/>
    <w:rsid w:val="00451C19"/>
    <w:rsid w:val="004521CB"/>
    <w:rsid w:val="004529C1"/>
    <w:rsid w:val="004535CA"/>
    <w:rsid w:val="004553CF"/>
    <w:rsid w:val="00455A48"/>
    <w:rsid w:val="004560CF"/>
    <w:rsid w:val="00456E22"/>
    <w:rsid w:val="0045763D"/>
    <w:rsid w:val="00457F3D"/>
    <w:rsid w:val="00464374"/>
    <w:rsid w:val="0046486D"/>
    <w:rsid w:val="00467AC1"/>
    <w:rsid w:val="00470348"/>
    <w:rsid w:val="00472BA0"/>
    <w:rsid w:val="004735AC"/>
    <w:rsid w:val="00473E1A"/>
    <w:rsid w:val="00474B2B"/>
    <w:rsid w:val="00474B42"/>
    <w:rsid w:val="004753B8"/>
    <w:rsid w:val="0047596F"/>
    <w:rsid w:val="00483A64"/>
    <w:rsid w:val="0049629B"/>
    <w:rsid w:val="00496AB8"/>
    <w:rsid w:val="004A2E4C"/>
    <w:rsid w:val="004A30C1"/>
    <w:rsid w:val="004A4068"/>
    <w:rsid w:val="004A66E5"/>
    <w:rsid w:val="004A6985"/>
    <w:rsid w:val="004A72ED"/>
    <w:rsid w:val="004B353F"/>
    <w:rsid w:val="004B64A8"/>
    <w:rsid w:val="004B6B75"/>
    <w:rsid w:val="004B771F"/>
    <w:rsid w:val="004C1A26"/>
    <w:rsid w:val="004C4113"/>
    <w:rsid w:val="004C5043"/>
    <w:rsid w:val="004C5DB9"/>
    <w:rsid w:val="004C5E05"/>
    <w:rsid w:val="004C7970"/>
    <w:rsid w:val="004D0056"/>
    <w:rsid w:val="004D0431"/>
    <w:rsid w:val="004D0744"/>
    <w:rsid w:val="004D126B"/>
    <w:rsid w:val="004D3184"/>
    <w:rsid w:val="004D50DB"/>
    <w:rsid w:val="004D7F76"/>
    <w:rsid w:val="004E19B2"/>
    <w:rsid w:val="004E3E1A"/>
    <w:rsid w:val="004E4350"/>
    <w:rsid w:val="004E4379"/>
    <w:rsid w:val="004E4D50"/>
    <w:rsid w:val="004E7AC3"/>
    <w:rsid w:val="004F1C35"/>
    <w:rsid w:val="004F1F81"/>
    <w:rsid w:val="004F32BE"/>
    <w:rsid w:val="004F3EF9"/>
    <w:rsid w:val="004F41C5"/>
    <w:rsid w:val="004F44EF"/>
    <w:rsid w:val="004F68B2"/>
    <w:rsid w:val="004F7AC7"/>
    <w:rsid w:val="004F7CD8"/>
    <w:rsid w:val="005074C2"/>
    <w:rsid w:val="00513981"/>
    <w:rsid w:val="00513C99"/>
    <w:rsid w:val="0051404B"/>
    <w:rsid w:val="005149A5"/>
    <w:rsid w:val="0051637C"/>
    <w:rsid w:val="00516413"/>
    <w:rsid w:val="005165C0"/>
    <w:rsid w:val="00516CDE"/>
    <w:rsid w:val="00520951"/>
    <w:rsid w:val="0052127A"/>
    <w:rsid w:val="005259D0"/>
    <w:rsid w:val="00525A3D"/>
    <w:rsid w:val="00527EAA"/>
    <w:rsid w:val="00531B71"/>
    <w:rsid w:val="00531B89"/>
    <w:rsid w:val="0053215F"/>
    <w:rsid w:val="005331D1"/>
    <w:rsid w:val="00535819"/>
    <w:rsid w:val="00536170"/>
    <w:rsid w:val="00540BA7"/>
    <w:rsid w:val="005428EB"/>
    <w:rsid w:val="00542CBA"/>
    <w:rsid w:val="00542FB5"/>
    <w:rsid w:val="0054347D"/>
    <w:rsid w:val="00543629"/>
    <w:rsid w:val="00544122"/>
    <w:rsid w:val="00546B3F"/>
    <w:rsid w:val="00547CE4"/>
    <w:rsid w:val="005508C6"/>
    <w:rsid w:val="00551844"/>
    <w:rsid w:val="005557B8"/>
    <w:rsid w:val="005576FC"/>
    <w:rsid w:val="00561B2E"/>
    <w:rsid w:val="00562C5E"/>
    <w:rsid w:val="0056726E"/>
    <w:rsid w:val="00567815"/>
    <w:rsid w:val="00570232"/>
    <w:rsid w:val="005702E2"/>
    <w:rsid w:val="00570C73"/>
    <w:rsid w:val="005729ED"/>
    <w:rsid w:val="00574F03"/>
    <w:rsid w:val="00580825"/>
    <w:rsid w:val="00582DD2"/>
    <w:rsid w:val="00583E7F"/>
    <w:rsid w:val="0058420E"/>
    <w:rsid w:val="00584585"/>
    <w:rsid w:val="00584FE2"/>
    <w:rsid w:val="00587CC3"/>
    <w:rsid w:val="0059210A"/>
    <w:rsid w:val="00594D09"/>
    <w:rsid w:val="00595E20"/>
    <w:rsid w:val="005A07A0"/>
    <w:rsid w:val="005A10E2"/>
    <w:rsid w:val="005A397C"/>
    <w:rsid w:val="005A6254"/>
    <w:rsid w:val="005A6BA7"/>
    <w:rsid w:val="005B0145"/>
    <w:rsid w:val="005B444A"/>
    <w:rsid w:val="005B5185"/>
    <w:rsid w:val="005B5B6A"/>
    <w:rsid w:val="005C470B"/>
    <w:rsid w:val="005C59A5"/>
    <w:rsid w:val="005D013A"/>
    <w:rsid w:val="005D0883"/>
    <w:rsid w:val="005D1D41"/>
    <w:rsid w:val="005D290B"/>
    <w:rsid w:val="005D2947"/>
    <w:rsid w:val="005D4856"/>
    <w:rsid w:val="005D5DFD"/>
    <w:rsid w:val="005D7F10"/>
    <w:rsid w:val="005E0319"/>
    <w:rsid w:val="005E1AA9"/>
    <w:rsid w:val="005E4030"/>
    <w:rsid w:val="005E54C7"/>
    <w:rsid w:val="005F0113"/>
    <w:rsid w:val="005F1384"/>
    <w:rsid w:val="005F1BFD"/>
    <w:rsid w:val="005F24DC"/>
    <w:rsid w:val="005F4FD0"/>
    <w:rsid w:val="00605D6E"/>
    <w:rsid w:val="006109CE"/>
    <w:rsid w:val="00610F0C"/>
    <w:rsid w:val="0061139E"/>
    <w:rsid w:val="00612E2B"/>
    <w:rsid w:val="00614754"/>
    <w:rsid w:val="00615D1D"/>
    <w:rsid w:val="00620DD8"/>
    <w:rsid w:val="00620E2E"/>
    <w:rsid w:val="006210FC"/>
    <w:rsid w:val="0062236F"/>
    <w:rsid w:val="0062543C"/>
    <w:rsid w:val="00626B9C"/>
    <w:rsid w:val="00626C27"/>
    <w:rsid w:val="00627711"/>
    <w:rsid w:val="0063187C"/>
    <w:rsid w:val="006319AA"/>
    <w:rsid w:val="00632345"/>
    <w:rsid w:val="00635A30"/>
    <w:rsid w:val="006376A1"/>
    <w:rsid w:val="00637C2D"/>
    <w:rsid w:val="00637CC2"/>
    <w:rsid w:val="006444AD"/>
    <w:rsid w:val="00644E16"/>
    <w:rsid w:val="00645A55"/>
    <w:rsid w:val="00646244"/>
    <w:rsid w:val="00650107"/>
    <w:rsid w:val="006515DF"/>
    <w:rsid w:val="00652347"/>
    <w:rsid w:val="0065359C"/>
    <w:rsid w:val="006546E8"/>
    <w:rsid w:val="00654939"/>
    <w:rsid w:val="00654BE6"/>
    <w:rsid w:val="00654F30"/>
    <w:rsid w:val="00656998"/>
    <w:rsid w:val="00656AF7"/>
    <w:rsid w:val="00662F96"/>
    <w:rsid w:val="006716FA"/>
    <w:rsid w:val="0067320F"/>
    <w:rsid w:val="00673A6D"/>
    <w:rsid w:val="00675F67"/>
    <w:rsid w:val="00676278"/>
    <w:rsid w:val="0067668F"/>
    <w:rsid w:val="00677B2D"/>
    <w:rsid w:val="00677D63"/>
    <w:rsid w:val="00683CAF"/>
    <w:rsid w:val="00683E81"/>
    <w:rsid w:val="00686EFB"/>
    <w:rsid w:val="0068755C"/>
    <w:rsid w:val="00687F74"/>
    <w:rsid w:val="006914BC"/>
    <w:rsid w:val="00693464"/>
    <w:rsid w:val="006955D0"/>
    <w:rsid w:val="00697278"/>
    <w:rsid w:val="00697F46"/>
    <w:rsid w:val="006A1ACE"/>
    <w:rsid w:val="006A1B8B"/>
    <w:rsid w:val="006A33BA"/>
    <w:rsid w:val="006A583D"/>
    <w:rsid w:val="006A7D1F"/>
    <w:rsid w:val="006B1614"/>
    <w:rsid w:val="006B1C85"/>
    <w:rsid w:val="006B3C3B"/>
    <w:rsid w:val="006B5B90"/>
    <w:rsid w:val="006B5E84"/>
    <w:rsid w:val="006B5EDC"/>
    <w:rsid w:val="006B7051"/>
    <w:rsid w:val="006B722F"/>
    <w:rsid w:val="006B7F70"/>
    <w:rsid w:val="006C2DF1"/>
    <w:rsid w:val="006C4FD9"/>
    <w:rsid w:val="006C50AE"/>
    <w:rsid w:val="006C5542"/>
    <w:rsid w:val="006C60E3"/>
    <w:rsid w:val="006D40E1"/>
    <w:rsid w:val="006D6FFB"/>
    <w:rsid w:val="006E05F5"/>
    <w:rsid w:val="006E10DD"/>
    <w:rsid w:val="006E146A"/>
    <w:rsid w:val="006E2C95"/>
    <w:rsid w:val="006E3E8A"/>
    <w:rsid w:val="006E6045"/>
    <w:rsid w:val="006F07E5"/>
    <w:rsid w:val="006F09A3"/>
    <w:rsid w:val="006F4998"/>
    <w:rsid w:val="006F6F7F"/>
    <w:rsid w:val="0070097B"/>
    <w:rsid w:val="0070227E"/>
    <w:rsid w:val="00702342"/>
    <w:rsid w:val="007026A5"/>
    <w:rsid w:val="007031A9"/>
    <w:rsid w:val="00703368"/>
    <w:rsid w:val="00703399"/>
    <w:rsid w:val="007044EC"/>
    <w:rsid w:val="00705D31"/>
    <w:rsid w:val="00707DFC"/>
    <w:rsid w:val="00710CBC"/>
    <w:rsid w:val="00710FC2"/>
    <w:rsid w:val="00713269"/>
    <w:rsid w:val="00713425"/>
    <w:rsid w:val="0071486F"/>
    <w:rsid w:val="007148B3"/>
    <w:rsid w:val="00714D5F"/>
    <w:rsid w:val="00717270"/>
    <w:rsid w:val="007218B3"/>
    <w:rsid w:val="007240E6"/>
    <w:rsid w:val="00725893"/>
    <w:rsid w:val="00727137"/>
    <w:rsid w:val="0072796B"/>
    <w:rsid w:val="007324B3"/>
    <w:rsid w:val="00734B9D"/>
    <w:rsid w:val="00736518"/>
    <w:rsid w:val="007370A2"/>
    <w:rsid w:val="0073755C"/>
    <w:rsid w:val="00741482"/>
    <w:rsid w:val="00741764"/>
    <w:rsid w:val="00745C36"/>
    <w:rsid w:val="007473CD"/>
    <w:rsid w:val="007475BA"/>
    <w:rsid w:val="007479CD"/>
    <w:rsid w:val="00750A9D"/>
    <w:rsid w:val="00751157"/>
    <w:rsid w:val="00752AE6"/>
    <w:rsid w:val="00752EF5"/>
    <w:rsid w:val="00754A5F"/>
    <w:rsid w:val="00754C7D"/>
    <w:rsid w:val="00755CC4"/>
    <w:rsid w:val="007568D6"/>
    <w:rsid w:val="00766643"/>
    <w:rsid w:val="007668AF"/>
    <w:rsid w:val="0077352B"/>
    <w:rsid w:val="00774F74"/>
    <w:rsid w:val="00776CD5"/>
    <w:rsid w:val="00776F09"/>
    <w:rsid w:val="00777AAF"/>
    <w:rsid w:val="007808E6"/>
    <w:rsid w:val="00781916"/>
    <w:rsid w:val="007829D5"/>
    <w:rsid w:val="007873F2"/>
    <w:rsid w:val="00790445"/>
    <w:rsid w:val="00793047"/>
    <w:rsid w:val="007939B3"/>
    <w:rsid w:val="0079480A"/>
    <w:rsid w:val="00795B33"/>
    <w:rsid w:val="00797BD4"/>
    <w:rsid w:val="007A00E9"/>
    <w:rsid w:val="007A072D"/>
    <w:rsid w:val="007A0762"/>
    <w:rsid w:val="007A0F07"/>
    <w:rsid w:val="007A1E2B"/>
    <w:rsid w:val="007A2298"/>
    <w:rsid w:val="007A4FB0"/>
    <w:rsid w:val="007A54E8"/>
    <w:rsid w:val="007A5CA2"/>
    <w:rsid w:val="007A6643"/>
    <w:rsid w:val="007A7FD7"/>
    <w:rsid w:val="007B6495"/>
    <w:rsid w:val="007B666F"/>
    <w:rsid w:val="007B7B95"/>
    <w:rsid w:val="007C6216"/>
    <w:rsid w:val="007C755A"/>
    <w:rsid w:val="007D1963"/>
    <w:rsid w:val="007D3A9D"/>
    <w:rsid w:val="007D71FC"/>
    <w:rsid w:val="007E03BE"/>
    <w:rsid w:val="007E4251"/>
    <w:rsid w:val="007E6892"/>
    <w:rsid w:val="007E7EF9"/>
    <w:rsid w:val="007F1010"/>
    <w:rsid w:val="007F44E7"/>
    <w:rsid w:val="007F45CE"/>
    <w:rsid w:val="007F538E"/>
    <w:rsid w:val="007F60A2"/>
    <w:rsid w:val="008010EB"/>
    <w:rsid w:val="00801DB7"/>
    <w:rsid w:val="008031F7"/>
    <w:rsid w:val="00803ABF"/>
    <w:rsid w:val="00806555"/>
    <w:rsid w:val="00811AE1"/>
    <w:rsid w:val="008125F9"/>
    <w:rsid w:val="008133BE"/>
    <w:rsid w:val="00813FA5"/>
    <w:rsid w:val="008163F1"/>
    <w:rsid w:val="008164BE"/>
    <w:rsid w:val="00816950"/>
    <w:rsid w:val="008245D2"/>
    <w:rsid w:val="0082540F"/>
    <w:rsid w:val="008255E3"/>
    <w:rsid w:val="008300B7"/>
    <w:rsid w:val="0083103C"/>
    <w:rsid w:val="0083342C"/>
    <w:rsid w:val="008342A2"/>
    <w:rsid w:val="008356D0"/>
    <w:rsid w:val="008377F4"/>
    <w:rsid w:val="008379BC"/>
    <w:rsid w:val="00837D08"/>
    <w:rsid w:val="00840ADF"/>
    <w:rsid w:val="00840C75"/>
    <w:rsid w:val="00840D8C"/>
    <w:rsid w:val="008413B8"/>
    <w:rsid w:val="0084302D"/>
    <w:rsid w:val="008474E8"/>
    <w:rsid w:val="00847B02"/>
    <w:rsid w:val="0085203C"/>
    <w:rsid w:val="008520F7"/>
    <w:rsid w:val="00852225"/>
    <w:rsid w:val="00852BD9"/>
    <w:rsid w:val="008552D8"/>
    <w:rsid w:val="008640FD"/>
    <w:rsid w:val="00866134"/>
    <w:rsid w:val="00866D36"/>
    <w:rsid w:val="00866D80"/>
    <w:rsid w:val="00867992"/>
    <w:rsid w:val="00870917"/>
    <w:rsid w:val="00871D07"/>
    <w:rsid w:val="00872F01"/>
    <w:rsid w:val="00873731"/>
    <w:rsid w:val="00873759"/>
    <w:rsid w:val="00874A31"/>
    <w:rsid w:val="00874ACB"/>
    <w:rsid w:val="00877B71"/>
    <w:rsid w:val="00880064"/>
    <w:rsid w:val="00881177"/>
    <w:rsid w:val="0088212D"/>
    <w:rsid w:val="00885AA3"/>
    <w:rsid w:val="008867FF"/>
    <w:rsid w:val="00887958"/>
    <w:rsid w:val="008946DC"/>
    <w:rsid w:val="00895549"/>
    <w:rsid w:val="008960A0"/>
    <w:rsid w:val="00896AF0"/>
    <w:rsid w:val="00896EA0"/>
    <w:rsid w:val="008A0F40"/>
    <w:rsid w:val="008A3B52"/>
    <w:rsid w:val="008A3BD6"/>
    <w:rsid w:val="008A5C40"/>
    <w:rsid w:val="008A767C"/>
    <w:rsid w:val="008B0617"/>
    <w:rsid w:val="008B1C5C"/>
    <w:rsid w:val="008B5165"/>
    <w:rsid w:val="008C03D9"/>
    <w:rsid w:val="008C161B"/>
    <w:rsid w:val="008C3C02"/>
    <w:rsid w:val="008C40FC"/>
    <w:rsid w:val="008C6AAA"/>
    <w:rsid w:val="008C7498"/>
    <w:rsid w:val="008C7798"/>
    <w:rsid w:val="008D2239"/>
    <w:rsid w:val="008D5DC3"/>
    <w:rsid w:val="008D6355"/>
    <w:rsid w:val="008D6450"/>
    <w:rsid w:val="008D71FB"/>
    <w:rsid w:val="008E0378"/>
    <w:rsid w:val="008E07A8"/>
    <w:rsid w:val="008E1D6F"/>
    <w:rsid w:val="008E309A"/>
    <w:rsid w:val="008E4C32"/>
    <w:rsid w:val="008E6A54"/>
    <w:rsid w:val="008F0C4F"/>
    <w:rsid w:val="008F0C64"/>
    <w:rsid w:val="008F1723"/>
    <w:rsid w:val="008F2ED4"/>
    <w:rsid w:val="008F2FF8"/>
    <w:rsid w:val="008F3626"/>
    <w:rsid w:val="008F382F"/>
    <w:rsid w:val="008F6158"/>
    <w:rsid w:val="008F6AE6"/>
    <w:rsid w:val="008F6C6C"/>
    <w:rsid w:val="008F787B"/>
    <w:rsid w:val="008F7CB0"/>
    <w:rsid w:val="00900BC6"/>
    <w:rsid w:val="00911CDD"/>
    <w:rsid w:val="00911D1C"/>
    <w:rsid w:val="0091206C"/>
    <w:rsid w:val="00912809"/>
    <w:rsid w:val="009134E0"/>
    <w:rsid w:val="009155E8"/>
    <w:rsid w:val="00915A94"/>
    <w:rsid w:val="009212EF"/>
    <w:rsid w:val="00921A8A"/>
    <w:rsid w:val="009260F1"/>
    <w:rsid w:val="0092656E"/>
    <w:rsid w:val="00930CB9"/>
    <w:rsid w:val="009325CF"/>
    <w:rsid w:val="00933C88"/>
    <w:rsid w:val="009348AE"/>
    <w:rsid w:val="009350CC"/>
    <w:rsid w:val="009350E6"/>
    <w:rsid w:val="00936E87"/>
    <w:rsid w:val="00937F41"/>
    <w:rsid w:val="0094345D"/>
    <w:rsid w:val="00943B1F"/>
    <w:rsid w:val="0094664F"/>
    <w:rsid w:val="00946CFF"/>
    <w:rsid w:val="00946F4A"/>
    <w:rsid w:val="0094770E"/>
    <w:rsid w:val="00950A2C"/>
    <w:rsid w:val="009529C8"/>
    <w:rsid w:val="00955254"/>
    <w:rsid w:val="009564C2"/>
    <w:rsid w:val="0095745B"/>
    <w:rsid w:val="00960DC7"/>
    <w:rsid w:val="0096422D"/>
    <w:rsid w:val="00964D4F"/>
    <w:rsid w:val="00964DEA"/>
    <w:rsid w:val="0096552E"/>
    <w:rsid w:val="009659EB"/>
    <w:rsid w:val="00966085"/>
    <w:rsid w:val="0097007C"/>
    <w:rsid w:val="00971D87"/>
    <w:rsid w:val="009723F3"/>
    <w:rsid w:val="00977EF4"/>
    <w:rsid w:val="0098213F"/>
    <w:rsid w:val="0098382A"/>
    <w:rsid w:val="0098399D"/>
    <w:rsid w:val="009907D1"/>
    <w:rsid w:val="00992A0C"/>
    <w:rsid w:val="00992A41"/>
    <w:rsid w:val="009931F0"/>
    <w:rsid w:val="00995366"/>
    <w:rsid w:val="0099648A"/>
    <w:rsid w:val="0099660A"/>
    <w:rsid w:val="00996D45"/>
    <w:rsid w:val="0099700F"/>
    <w:rsid w:val="00997645"/>
    <w:rsid w:val="009A100E"/>
    <w:rsid w:val="009A3267"/>
    <w:rsid w:val="009A64B9"/>
    <w:rsid w:val="009B08A0"/>
    <w:rsid w:val="009B1B31"/>
    <w:rsid w:val="009B4107"/>
    <w:rsid w:val="009B4F6B"/>
    <w:rsid w:val="009B5131"/>
    <w:rsid w:val="009B6408"/>
    <w:rsid w:val="009C1557"/>
    <w:rsid w:val="009C25BE"/>
    <w:rsid w:val="009C25E4"/>
    <w:rsid w:val="009C2730"/>
    <w:rsid w:val="009C2F9D"/>
    <w:rsid w:val="009C3D70"/>
    <w:rsid w:val="009C52ED"/>
    <w:rsid w:val="009C6BAB"/>
    <w:rsid w:val="009C7FFB"/>
    <w:rsid w:val="009D00F7"/>
    <w:rsid w:val="009D2350"/>
    <w:rsid w:val="009D286F"/>
    <w:rsid w:val="009D4C88"/>
    <w:rsid w:val="009D64D8"/>
    <w:rsid w:val="009D6830"/>
    <w:rsid w:val="009D7037"/>
    <w:rsid w:val="009E0750"/>
    <w:rsid w:val="009E1257"/>
    <w:rsid w:val="009E5ADF"/>
    <w:rsid w:val="009F0757"/>
    <w:rsid w:val="009F1B87"/>
    <w:rsid w:val="009F2402"/>
    <w:rsid w:val="009F2DFA"/>
    <w:rsid w:val="009F5D73"/>
    <w:rsid w:val="009F5E91"/>
    <w:rsid w:val="00A009DF"/>
    <w:rsid w:val="00A01A31"/>
    <w:rsid w:val="00A0238C"/>
    <w:rsid w:val="00A03780"/>
    <w:rsid w:val="00A109ED"/>
    <w:rsid w:val="00A11EC9"/>
    <w:rsid w:val="00A13741"/>
    <w:rsid w:val="00A20FC1"/>
    <w:rsid w:val="00A2386B"/>
    <w:rsid w:val="00A2499F"/>
    <w:rsid w:val="00A26042"/>
    <w:rsid w:val="00A2773D"/>
    <w:rsid w:val="00A305D8"/>
    <w:rsid w:val="00A310E1"/>
    <w:rsid w:val="00A31D49"/>
    <w:rsid w:val="00A352F4"/>
    <w:rsid w:val="00A36F82"/>
    <w:rsid w:val="00A3766A"/>
    <w:rsid w:val="00A40949"/>
    <w:rsid w:val="00A40E7A"/>
    <w:rsid w:val="00A41972"/>
    <w:rsid w:val="00A44FBD"/>
    <w:rsid w:val="00A45492"/>
    <w:rsid w:val="00A45BAE"/>
    <w:rsid w:val="00A5201E"/>
    <w:rsid w:val="00A52D8C"/>
    <w:rsid w:val="00A5364F"/>
    <w:rsid w:val="00A540B0"/>
    <w:rsid w:val="00A56C91"/>
    <w:rsid w:val="00A6097C"/>
    <w:rsid w:val="00A61D98"/>
    <w:rsid w:val="00A62167"/>
    <w:rsid w:val="00A63027"/>
    <w:rsid w:val="00A65228"/>
    <w:rsid w:val="00A673A4"/>
    <w:rsid w:val="00A709BE"/>
    <w:rsid w:val="00A71977"/>
    <w:rsid w:val="00A71A68"/>
    <w:rsid w:val="00A734C4"/>
    <w:rsid w:val="00A8000F"/>
    <w:rsid w:val="00A82272"/>
    <w:rsid w:val="00A824EF"/>
    <w:rsid w:val="00A84873"/>
    <w:rsid w:val="00A87964"/>
    <w:rsid w:val="00A87D74"/>
    <w:rsid w:val="00A87F36"/>
    <w:rsid w:val="00A913C2"/>
    <w:rsid w:val="00A9188E"/>
    <w:rsid w:val="00A96071"/>
    <w:rsid w:val="00A966D8"/>
    <w:rsid w:val="00AA00A8"/>
    <w:rsid w:val="00AA0461"/>
    <w:rsid w:val="00AA4261"/>
    <w:rsid w:val="00AA51E6"/>
    <w:rsid w:val="00AB1F9F"/>
    <w:rsid w:val="00AB545E"/>
    <w:rsid w:val="00AB5842"/>
    <w:rsid w:val="00AB6DEE"/>
    <w:rsid w:val="00AB766A"/>
    <w:rsid w:val="00AC149B"/>
    <w:rsid w:val="00AC1DC3"/>
    <w:rsid w:val="00AC238E"/>
    <w:rsid w:val="00AC3DA1"/>
    <w:rsid w:val="00AC6DD3"/>
    <w:rsid w:val="00AC7950"/>
    <w:rsid w:val="00AC7FAD"/>
    <w:rsid w:val="00AD2B6A"/>
    <w:rsid w:val="00AD2F2A"/>
    <w:rsid w:val="00AD32B8"/>
    <w:rsid w:val="00AD33E2"/>
    <w:rsid w:val="00AD544D"/>
    <w:rsid w:val="00AD6C29"/>
    <w:rsid w:val="00AD7AD4"/>
    <w:rsid w:val="00AE28C8"/>
    <w:rsid w:val="00AE2F5C"/>
    <w:rsid w:val="00AE63A9"/>
    <w:rsid w:val="00AE7823"/>
    <w:rsid w:val="00AF05BD"/>
    <w:rsid w:val="00AF263F"/>
    <w:rsid w:val="00AF35E0"/>
    <w:rsid w:val="00AF40EB"/>
    <w:rsid w:val="00AF7F02"/>
    <w:rsid w:val="00B01273"/>
    <w:rsid w:val="00B014B0"/>
    <w:rsid w:val="00B01FDD"/>
    <w:rsid w:val="00B0379E"/>
    <w:rsid w:val="00B04161"/>
    <w:rsid w:val="00B0655E"/>
    <w:rsid w:val="00B07014"/>
    <w:rsid w:val="00B113D9"/>
    <w:rsid w:val="00B14147"/>
    <w:rsid w:val="00B1455F"/>
    <w:rsid w:val="00B145C8"/>
    <w:rsid w:val="00B15232"/>
    <w:rsid w:val="00B16CD0"/>
    <w:rsid w:val="00B2342E"/>
    <w:rsid w:val="00B260A4"/>
    <w:rsid w:val="00B271E2"/>
    <w:rsid w:val="00B27663"/>
    <w:rsid w:val="00B277F1"/>
    <w:rsid w:val="00B32EA2"/>
    <w:rsid w:val="00B3364B"/>
    <w:rsid w:val="00B341B9"/>
    <w:rsid w:val="00B4380A"/>
    <w:rsid w:val="00B46202"/>
    <w:rsid w:val="00B46B02"/>
    <w:rsid w:val="00B46E15"/>
    <w:rsid w:val="00B47CE5"/>
    <w:rsid w:val="00B52216"/>
    <w:rsid w:val="00B525C9"/>
    <w:rsid w:val="00B55B76"/>
    <w:rsid w:val="00B5605C"/>
    <w:rsid w:val="00B56AEB"/>
    <w:rsid w:val="00B624A6"/>
    <w:rsid w:val="00B666A6"/>
    <w:rsid w:val="00B702FD"/>
    <w:rsid w:val="00B705DE"/>
    <w:rsid w:val="00B70B0D"/>
    <w:rsid w:val="00B71282"/>
    <w:rsid w:val="00B74D90"/>
    <w:rsid w:val="00B82988"/>
    <w:rsid w:val="00B84494"/>
    <w:rsid w:val="00B84FC5"/>
    <w:rsid w:val="00B84FE9"/>
    <w:rsid w:val="00B86719"/>
    <w:rsid w:val="00B869B0"/>
    <w:rsid w:val="00B86D95"/>
    <w:rsid w:val="00B8779B"/>
    <w:rsid w:val="00B935EF"/>
    <w:rsid w:val="00B93709"/>
    <w:rsid w:val="00B94FE2"/>
    <w:rsid w:val="00B96C98"/>
    <w:rsid w:val="00B97629"/>
    <w:rsid w:val="00BA0A8A"/>
    <w:rsid w:val="00BA27C7"/>
    <w:rsid w:val="00BA301E"/>
    <w:rsid w:val="00BA34C7"/>
    <w:rsid w:val="00BA3BD7"/>
    <w:rsid w:val="00BA3DCF"/>
    <w:rsid w:val="00BA4627"/>
    <w:rsid w:val="00BA4A0D"/>
    <w:rsid w:val="00BA5B4C"/>
    <w:rsid w:val="00BB131F"/>
    <w:rsid w:val="00BB1899"/>
    <w:rsid w:val="00BB6FFD"/>
    <w:rsid w:val="00BB709E"/>
    <w:rsid w:val="00BC061B"/>
    <w:rsid w:val="00BC0B9E"/>
    <w:rsid w:val="00BC0E05"/>
    <w:rsid w:val="00BC362D"/>
    <w:rsid w:val="00BC4AF1"/>
    <w:rsid w:val="00BC5917"/>
    <w:rsid w:val="00BC60D0"/>
    <w:rsid w:val="00BC65EB"/>
    <w:rsid w:val="00BD0CA4"/>
    <w:rsid w:val="00BD0EC5"/>
    <w:rsid w:val="00BD15CB"/>
    <w:rsid w:val="00BD6D8E"/>
    <w:rsid w:val="00BD7F39"/>
    <w:rsid w:val="00BE5746"/>
    <w:rsid w:val="00BE6784"/>
    <w:rsid w:val="00BE7D10"/>
    <w:rsid w:val="00BF1F6E"/>
    <w:rsid w:val="00BF2CDF"/>
    <w:rsid w:val="00BF2E35"/>
    <w:rsid w:val="00BF65CB"/>
    <w:rsid w:val="00BF7938"/>
    <w:rsid w:val="00C0070D"/>
    <w:rsid w:val="00C01A47"/>
    <w:rsid w:val="00C0229F"/>
    <w:rsid w:val="00C026A5"/>
    <w:rsid w:val="00C03A5E"/>
    <w:rsid w:val="00C0424D"/>
    <w:rsid w:val="00C076EB"/>
    <w:rsid w:val="00C13D35"/>
    <w:rsid w:val="00C147B0"/>
    <w:rsid w:val="00C155E3"/>
    <w:rsid w:val="00C15937"/>
    <w:rsid w:val="00C16D9C"/>
    <w:rsid w:val="00C21ADD"/>
    <w:rsid w:val="00C21C70"/>
    <w:rsid w:val="00C234D5"/>
    <w:rsid w:val="00C2383A"/>
    <w:rsid w:val="00C25889"/>
    <w:rsid w:val="00C25DFB"/>
    <w:rsid w:val="00C3102E"/>
    <w:rsid w:val="00C32172"/>
    <w:rsid w:val="00C33218"/>
    <w:rsid w:val="00C33557"/>
    <w:rsid w:val="00C33E0C"/>
    <w:rsid w:val="00C35F34"/>
    <w:rsid w:val="00C40484"/>
    <w:rsid w:val="00C40C9A"/>
    <w:rsid w:val="00C40D37"/>
    <w:rsid w:val="00C424F5"/>
    <w:rsid w:val="00C4272A"/>
    <w:rsid w:val="00C42F65"/>
    <w:rsid w:val="00C43829"/>
    <w:rsid w:val="00C450DC"/>
    <w:rsid w:val="00C4718F"/>
    <w:rsid w:val="00C51516"/>
    <w:rsid w:val="00C52295"/>
    <w:rsid w:val="00C54439"/>
    <w:rsid w:val="00C56140"/>
    <w:rsid w:val="00C56746"/>
    <w:rsid w:val="00C60B47"/>
    <w:rsid w:val="00C612B1"/>
    <w:rsid w:val="00C63441"/>
    <w:rsid w:val="00C64617"/>
    <w:rsid w:val="00C72C38"/>
    <w:rsid w:val="00C765A9"/>
    <w:rsid w:val="00C777A3"/>
    <w:rsid w:val="00C77B7B"/>
    <w:rsid w:val="00C77F17"/>
    <w:rsid w:val="00C80DB8"/>
    <w:rsid w:val="00C82404"/>
    <w:rsid w:val="00C82F35"/>
    <w:rsid w:val="00C87560"/>
    <w:rsid w:val="00C90D0B"/>
    <w:rsid w:val="00C90EAE"/>
    <w:rsid w:val="00C9141D"/>
    <w:rsid w:val="00C9154E"/>
    <w:rsid w:val="00C9196A"/>
    <w:rsid w:val="00C93399"/>
    <w:rsid w:val="00C973EA"/>
    <w:rsid w:val="00C974CA"/>
    <w:rsid w:val="00CA1CBD"/>
    <w:rsid w:val="00CA2849"/>
    <w:rsid w:val="00CA3711"/>
    <w:rsid w:val="00CA6E52"/>
    <w:rsid w:val="00CA7FB1"/>
    <w:rsid w:val="00CB10FC"/>
    <w:rsid w:val="00CB1642"/>
    <w:rsid w:val="00CB2F41"/>
    <w:rsid w:val="00CB67CB"/>
    <w:rsid w:val="00CC13E2"/>
    <w:rsid w:val="00CC1D74"/>
    <w:rsid w:val="00CC2484"/>
    <w:rsid w:val="00CC3F07"/>
    <w:rsid w:val="00CC4530"/>
    <w:rsid w:val="00CC5706"/>
    <w:rsid w:val="00CC6099"/>
    <w:rsid w:val="00CC6A32"/>
    <w:rsid w:val="00CD20FE"/>
    <w:rsid w:val="00CD2E3D"/>
    <w:rsid w:val="00CD2EC4"/>
    <w:rsid w:val="00CD30EB"/>
    <w:rsid w:val="00CD4A65"/>
    <w:rsid w:val="00CD4DB3"/>
    <w:rsid w:val="00CD594F"/>
    <w:rsid w:val="00CD611D"/>
    <w:rsid w:val="00CD6B95"/>
    <w:rsid w:val="00CE0FD9"/>
    <w:rsid w:val="00CE20C0"/>
    <w:rsid w:val="00CE595A"/>
    <w:rsid w:val="00CE631D"/>
    <w:rsid w:val="00CF48A2"/>
    <w:rsid w:val="00CF4AC3"/>
    <w:rsid w:val="00CF53CE"/>
    <w:rsid w:val="00D004EC"/>
    <w:rsid w:val="00D01B2E"/>
    <w:rsid w:val="00D01FAE"/>
    <w:rsid w:val="00D02898"/>
    <w:rsid w:val="00D04D62"/>
    <w:rsid w:val="00D059BE"/>
    <w:rsid w:val="00D05AFE"/>
    <w:rsid w:val="00D05C7C"/>
    <w:rsid w:val="00D10CC2"/>
    <w:rsid w:val="00D11917"/>
    <w:rsid w:val="00D1238A"/>
    <w:rsid w:val="00D16CBC"/>
    <w:rsid w:val="00D21AB9"/>
    <w:rsid w:val="00D22B87"/>
    <w:rsid w:val="00D27EC3"/>
    <w:rsid w:val="00D33202"/>
    <w:rsid w:val="00D3370B"/>
    <w:rsid w:val="00D36EE5"/>
    <w:rsid w:val="00D455A1"/>
    <w:rsid w:val="00D46E76"/>
    <w:rsid w:val="00D471BD"/>
    <w:rsid w:val="00D577FC"/>
    <w:rsid w:val="00D61C23"/>
    <w:rsid w:val="00D61D17"/>
    <w:rsid w:val="00D641D6"/>
    <w:rsid w:val="00D64894"/>
    <w:rsid w:val="00D70354"/>
    <w:rsid w:val="00D7106E"/>
    <w:rsid w:val="00D72005"/>
    <w:rsid w:val="00D724EE"/>
    <w:rsid w:val="00D72DB9"/>
    <w:rsid w:val="00D72E28"/>
    <w:rsid w:val="00D73B8D"/>
    <w:rsid w:val="00D750E3"/>
    <w:rsid w:val="00D753D1"/>
    <w:rsid w:val="00D7779D"/>
    <w:rsid w:val="00D81C30"/>
    <w:rsid w:val="00D82D15"/>
    <w:rsid w:val="00D8320E"/>
    <w:rsid w:val="00D8657A"/>
    <w:rsid w:val="00D875FC"/>
    <w:rsid w:val="00D93222"/>
    <w:rsid w:val="00D943F0"/>
    <w:rsid w:val="00D948C0"/>
    <w:rsid w:val="00D9503E"/>
    <w:rsid w:val="00D9531B"/>
    <w:rsid w:val="00D958A2"/>
    <w:rsid w:val="00D95D9D"/>
    <w:rsid w:val="00DA0951"/>
    <w:rsid w:val="00DA10CB"/>
    <w:rsid w:val="00DA1EFB"/>
    <w:rsid w:val="00DA3919"/>
    <w:rsid w:val="00DA417F"/>
    <w:rsid w:val="00DA5FFD"/>
    <w:rsid w:val="00DA62D8"/>
    <w:rsid w:val="00DB4C2F"/>
    <w:rsid w:val="00DB66B4"/>
    <w:rsid w:val="00DC0A79"/>
    <w:rsid w:val="00DC0C5E"/>
    <w:rsid w:val="00DC1F8B"/>
    <w:rsid w:val="00DC31DE"/>
    <w:rsid w:val="00DC57B6"/>
    <w:rsid w:val="00DC798D"/>
    <w:rsid w:val="00DD0115"/>
    <w:rsid w:val="00DD0F71"/>
    <w:rsid w:val="00DD3F58"/>
    <w:rsid w:val="00DD4166"/>
    <w:rsid w:val="00DD4452"/>
    <w:rsid w:val="00DD468F"/>
    <w:rsid w:val="00DD48DB"/>
    <w:rsid w:val="00DD671B"/>
    <w:rsid w:val="00DD7BFC"/>
    <w:rsid w:val="00DE0567"/>
    <w:rsid w:val="00DE11B0"/>
    <w:rsid w:val="00DE1E1E"/>
    <w:rsid w:val="00DE28C0"/>
    <w:rsid w:val="00DE358E"/>
    <w:rsid w:val="00DE4AF3"/>
    <w:rsid w:val="00DF0F3F"/>
    <w:rsid w:val="00DF3189"/>
    <w:rsid w:val="00DF5B61"/>
    <w:rsid w:val="00DF5CC7"/>
    <w:rsid w:val="00E002EE"/>
    <w:rsid w:val="00E06486"/>
    <w:rsid w:val="00E06A91"/>
    <w:rsid w:val="00E10A24"/>
    <w:rsid w:val="00E115B2"/>
    <w:rsid w:val="00E116BA"/>
    <w:rsid w:val="00E1569B"/>
    <w:rsid w:val="00E158FA"/>
    <w:rsid w:val="00E15F7E"/>
    <w:rsid w:val="00E20CD5"/>
    <w:rsid w:val="00E21A14"/>
    <w:rsid w:val="00E23DCA"/>
    <w:rsid w:val="00E258C1"/>
    <w:rsid w:val="00E33006"/>
    <w:rsid w:val="00E3407F"/>
    <w:rsid w:val="00E3482B"/>
    <w:rsid w:val="00E37AF0"/>
    <w:rsid w:val="00E4061C"/>
    <w:rsid w:val="00E423B8"/>
    <w:rsid w:val="00E44472"/>
    <w:rsid w:val="00E45512"/>
    <w:rsid w:val="00E46F05"/>
    <w:rsid w:val="00E57669"/>
    <w:rsid w:val="00E60FE6"/>
    <w:rsid w:val="00E666DA"/>
    <w:rsid w:val="00E71AA7"/>
    <w:rsid w:val="00E72F28"/>
    <w:rsid w:val="00E74023"/>
    <w:rsid w:val="00E753D0"/>
    <w:rsid w:val="00E7551F"/>
    <w:rsid w:val="00E80C55"/>
    <w:rsid w:val="00E8148E"/>
    <w:rsid w:val="00E81CE7"/>
    <w:rsid w:val="00E82001"/>
    <w:rsid w:val="00E82249"/>
    <w:rsid w:val="00E82391"/>
    <w:rsid w:val="00E823BD"/>
    <w:rsid w:val="00E83548"/>
    <w:rsid w:val="00E846A7"/>
    <w:rsid w:val="00E847CD"/>
    <w:rsid w:val="00E84D28"/>
    <w:rsid w:val="00E85F9B"/>
    <w:rsid w:val="00E935E9"/>
    <w:rsid w:val="00E96C2E"/>
    <w:rsid w:val="00EA19B3"/>
    <w:rsid w:val="00EA49C9"/>
    <w:rsid w:val="00EB0413"/>
    <w:rsid w:val="00EB1DCE"/>
    <w:rsid w:val="00EB2862"/>
    <w:rsid w:val="00EB2FF7"/>
    <w:rsid w:val="00EB3726"/>
    <w:rsid w:val="00EB3DCC"/>
    <w:rsid w:val="00EC176C"/>
    <w:rsid w:val="00EC22EF"/>
    <w:rsid w:val="00EC333B"/>
    <w:rsid w:val="00EC3E56"/>
    <w:rsid w:val="00EC682B"/>
    <w:rsid w:val="00ED16E1"/>
    <w:rsid w:val="00ED20E9"/>
    <w:rsid w:val="00ED2B2F"/>
    <w:rsid w:val="00ED3D78"/>
    <w:rsid w:val="00ED41D5"/>
    <w:rsid w:val="00ED5855"/>
    <w:rsid w:val="00ED5D21"/>
    <w:rsid w:val="00ED6676"/>
    <w:rsid w:val="00ED7D40"/>
    <w:rsid w:val="00EE5685"/>
    <w:rsid w:val="00EF03C8"/>
    <w:rsid w:val="00EF3B92"/>
    <w:rsid w:val="00EF566F"/>
    <w:rsid w:val="00EF7647"/>
    <w:rsid w:val="00F01689"/>
    <w:rsid w:val="00F037BE"/>
    <w:rsid w:val="00F04BF5"/>
    <w:rsid w:val="00F04D1A"/>
    <w:rsid w:val="00F05670"/>
    <w:rsid w:val="00F05685"/>
    <w:rsid w:val="00F07934"/>
    <w:rsid w:val="00F07BC9"/>
    <w:rsid w:val="00F124D2"/>
    <w:rsid w:val="00F1485F"/>
    <w:rsid w:val="00F15BA6"/>
    <w:rsid w:val="00F165E4"/>
    <w:rsid w:val="00F17081"/>
    <w:rsid w:val="00F20BC9"/>
    <w:rsid w:val="00F22FEF"/>
    <w:rsid w:val="00F26024"/>
    <w:rsid w:val="00F30542"/>
    <w:rsid w:val="00F32DCE"/>
    <w:rsid w:val="00F331C9"/>
    <w:rsid w:val="00F33382"/>
    <w:rsid w:val="00F33FDC"/>
    <w:rsid w:val="00F352F3"/>
    <w:rsid w:val="00F40776"/>
    <w:rsid w:val="00F444BB"/>
    <w:rsid w:val="00F45B4E"/>
    <w:rsid w:val="00F45D61"/>
    <w:rsid w:val="00F469D4"/>
    <w:rsid w:val="00F5209D"/>
    <w:rsid w:val="00F5553A"/>
    <w:rsid w:val="00F60776"/>
    <w:rsid w:val="00F61633"/>
    <w:rsid w:val="00F61C93"/>
    <w:rsid w:val="00F62054"/>
    <w:rsid w:val="00F634CB"/>
    <w:rsid w:val="00F707E8"/>
    <w:rsid w:val="00F74E72"/>
    <w:rsid w:val="00F762BD"/>
    <w:rsid w:val="00F76622"/>
    <w:rsid w:val="00F767E2"/>
    <w:rsid w:val="00F76818"/>
    <w:rsid w:val="00F774B9"/>
    <w:rsid w:val="00F807A8"/>
    <w:rsid w:val="00F82765"/>
    <w:rsid w:val="00F8285F"/>
    <w:rsid w:val="00F84DF9"/>
    <w:rsid w:val="00F852D5"/>
    <w:rsid w:val="00F863CE"/>
    <w:rsid w:val="00F924F8"/>
    <w:rsid w:val="00F93DEB"/>
    <w:rsid w:val="00F94A48"/>
    <w:rsid w:val="00F96E61"/>
    <w:rsid w:val="00F97CC4"/>
    <w:rsid w:val="00FA093F"/>
    <w:rsid w:val="00FA0AD4"/>
    <w:rsid w:val="00FA15FE"/>
    <w:rsid w:val="00FA1647"/>
    <w:rsid w:val="00FA16E6"/>
    <w:rsid w:val="00FA1F02"/>
    <w:rsid w:val="00FA1FA3"/>
    <w:rsid w:val="00FA2A1F"/>
    <w:rsid w:val="00FA35F2"/>
    <w:rsid w:val="00FA533E"/>
    <w:rsid w:val="00FA5606"/>
    <w:rsid w:val="00FA573B"/>
    <w:rsid w:val="00FA61F2"/>
    <w:rsid w:val="00FA777A"/>
    <w:rsid w:val="00FA7B4B"/>
    <w:rsid w:val="00FB0C82"/>
    <w:rsid w:val="00FB1BA9"/>
    <w:rsid w:val="00FB2A06"/>
    <w:rsid w:val="00FB6B86"/>
    <w:rsid w:val="00FB6CCA"/>
    <w:rsid w:val="00FB7322"/>
    <w:rsid w:val="00FB74AA"/>
    <w:rsid w:val="00FC0BD4"/>
    <w:rsid w:val="00FC2A07"/>
    <w:rsid w:val="00FC38FE"/>
    <w:rsid w:val="00FC5B3F"/>
    <w:rsid w:val="00FD106C"/>
    <w:rsid w:val="00FD14B1"/>
    <w:rsid w:val="00FD3F2F"/>
    <w:rsid w:val="00FD5044"/>
    <w:rsid w:val="00FD53D0"/>
    <w:rsid w:val="00FD5D37"/>
    <w:rsid w:val="00FD7AD9"/>
    <w:rsid w:val="00FE39FC"/>
    <w:rsid w:val="00FE3C37"/>
    <w:rsid w:val="00FE561E"/>
    <w:rsid w:val="00FE7A4A"/>
    <w:rsid w:val="00FF5C52"/>
    <w:rsid w:val="03B5AFB3"/>
    <w:rsid w:val="0F4E8B35"/>
    <w:rsid w:val="1121E0EC"/>
    <w:rsid w:val="1B0BFC5C"/>
    <w:rsid w:val="27631994"/>
    <w:rsid w:val="36DC8F10"/>
    <w:rsid w:val="3989DC33"/>
    <w:rsid w:val="6266CF92"/>
    <w:rsid w:val="62C6F316"/>
    <w:rsid w:val="6F805DC7"/>
    <w:rsid w:val="72213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356B4"/>
  <w15:docId w15:val="{D8C20F4A-FD0D-4E48-A26A-1D7FA001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354"/>
    <w:pPr>
      <w:widowControl w:val="0"/>
      <w:spacing w:before="120" w:after="120" w:line="48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766643"/>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5F0113"/>
    <w:pPr>
      <w:spacing w:before="0" w:after="0" w:line="480" w:lineRule="auto"/>
      <w:pPrChange w:id="0" w:author="Jun Yu (MEDT)" w:date="2021-10-19T13:50:00Z">
        <w:pPr>
          <w:keepNext/>
          <w:keepLines/>
          <w:widowControl w:val="0"/>
          <w:spacing w:before="120" w:after="120" w:line="480" w:lineRule="auto"/>
          <w:jc w:val="both"/>
          <w:outlineLvl w:val="1"/>
        </w:pPr>
      </w:pPrChange>
    </w:pPr>
    <w:rPr>
      <w:rFonts w:ascii="Times New Roman" w:eastAsia="Times New Roman" w:hAnsi="Times New Roman" w:cs="Times New Roman"/>
      <w:bCs w:val="0"/>
      <w:sz w:val="24"/>
      <w:szCs w:val="24"/>
      <w:rPrChange w:id="0" w:author="Jun Yu (MEDT)" w:date="2021-10-19T13:50:00Z">
        <w:rPr>
          <w:b/>
          <w:kern w:val="2"/>
          <w:sz w:val="24"/>
          <w:szCs w:val="24"/>
          <w:u w:val="single"/>
          <w:lang w:val="en-US" w:eastAsia="zh-CN" w:bidi="ar-SA"/>
        </w:rPr>
      </w:rPrChange>
    </w:rPr>
  </w:style>
  <w:style w:type="character" w:customStyle="1" w:styleId="title20825Char">
    <w:name w:val="title2_0825 Char"/>
    <w:basedOn w:val="Heading1Char"/>
    <w:link w:val="title20825"/>
    <w:rsid w:val="005F0113"/>
    <w:rPr>
      <w:rFonts w:ascii="Times New Roman" w:eastAsia="Times New Roman" w:hAnsi="Times New Roman" w:cs="Times New Roman"/>
      <w:b/>
      <w:bCs w:val="0"/>
      <w:kern w:val="44"/>
      <w:sz w:val="24"/>
      <w:szCs w:val="24"/>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766643"/>
    <w:pPr>
      <w:spacing w:before="120" w:after="120" w:line="240" w:lineRule="auto"/>
      <w:jc w:val="left"/>
    </w:pPr>
    <w:rPr>
      <w:sz w:val="24"/>
      <w:szCs w:val="24"/>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ind w:left="384" w:hanging="384"/>
    </w:pPr>
  </w:style>
  <w:style w:type="character" w:customStyle="1" w:styleId="title10831Char">
    <w:name w:val="title1_0831 Char"/>
    <w:basedOn w:val="Heading1Char"/>
    <w:link w:val="title10831"/>
    <w:rsid w:val="00766643"/>
    <w:rPr>
      <w:rFonts w:ascii="Times New Roman" w:eastAsia="Times New Roman" w:hAnsi="Times New Roman" w:cs="Times New Roman"/>
      <w:b/>
      <w:bCs/>
      <w:kern w:val="44"/>
      <w:sz w:val="24"/>
      <w:szCs w:val="24"/>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 w:type="character" w:styleId="Emphasis">
    <w:name w:val="Emphasis"/>
    <w:basedOn w:val="DefaultParagraphFont"/>
    <w:uiPriority w:val="20"/>
    <w:qFormat/>
    <w:rsid w:val="0019231B"/>
    <w:rPr>
      <w:i/>
      <w:iCs/>
    </w:rPr>
  </w:style>
  <w:style w:type="paragraph" w:styleId="BalloonText">
    <w:name w:val="Balloon Text"/>
    <w:basedOn w:val="Normal"/>
    <w:link w:val="BalloonTextChar"/>
    <w:uiPriority w:val="99"/>
    <w:semiHidden/>
    <w:unhideWhenUsed/>
    <w:rsid w:val="00C01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A47"/>
    <w:rPr>
      <w:rFonts w:ascii="Segoe UI" w:eastAsia="Times New Roman" w:hAnsi="Segoe UI" w:cs="Segoe UI"/>
      <w:sz w:val="18"/>
      <w:szCs w:val="18"/>
    </w:rPr>
  </w:style>
  <w:style w:type="paragraph" w:customStyle="1" w:styleId="title30825">
    <w:name w:val="title3_0825"/>
    <w:basedOn w:val="Heading3"/>
    <w:next w:val="Normal"/>
    <w:link w:val="title30825Char"/>
    <w:qFormat/>
    <w:rsid w:val="00766643"/>
    <w:pPr>
      <w:spacing w:before="0" w:after="0" w:line="480" w:lineRule="auto"/>
    </w:pPr>
    <w:rPr>
      <w:i/>
      <w:iCs/>
      <w:sz w:val="24"/>
      <w:szCs w:val="24"/>
    </w:rPr>
  </w:style>
  <w:style w:type="paragraph" w:styleId="NoSpacing">
    <w:name w:val="No Spacing"/>
    <w:uiPriority w:val="1"/>
    <w:qFormat/>
    <w:rsid w:val="00766643"/>
    <w:pPr>
      <w:widowControl w:val="0"/>
      <w:jc w:val="both"/>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6643"/>
    <w:rPr>
      <w:rFonts w:ascii="Times New Roman" w:eastAsia="Times New Roman" w:hAnsi="Times New Roman" w:cs="Times New Roman"/>
      <w:b/>
      <w:bCs/>
      <w:sz w:val="32"/>
      <w:szCs w:val="32"/>
    </w:rPr>
  </w:style>
  <w:style w:type="character" w:customStyle="1" w:styleId="title30825Char">
    <w:name w:val="title3_0825 Char"/>
    <w:basedOn w:val="Heading3Char"/>
    <w:link w:val="title30825"/>
    <w:rsid w:val="00766643"/>
    <w:rPr>
      <w:rFonts w:ascii="Times New Roman" w:eastAsia="Times New Roman" w:hAnsi="Times New Roman" w:cs="Times New Roma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14589">
      <w:bodyDiv w:val="1"/>
      <w:marLeft w:val="0"/>
      <w:marRight w:val="0"/>
      <w:marTop w:val="0"/>
      <w:marBottom w:val="0"/>
      <w:divBdr>
        <w:top w:val="none" w:sz="0" w:space="0" w:color="auto"/>
        <w:left w:val="none" w:sz="0" w:space="0" w:color="auto"/>
        <w:bottom w:val="none" w:sz="0" w:space="0" w:color="auto"/>
        <w:right w:val="none" w:sz="0" w:space="0" w:color="auto"/>
      </w:divBdr>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oadinstitut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72F61-E6F1-467E-86BE-1695C3D2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32</Pages>
  <Words>55347</Words>
  <Characters>315482</Characters>
  <Application>Microsoft Office Word</Application>
  <DocSecurity>0</DocSecurity>
  <Lines>2629</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2</cp:revision>
  <dcterms:created xsi:type="dcterms:W3CDTF">2021-10-26T07:10:00Z</dcterms:created>
  <dcterms:modified xsi:type="dcterms:W3CDTF">2021-10-26T07:10:00Z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id="11iaOkd6"/&gt;&lt;style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