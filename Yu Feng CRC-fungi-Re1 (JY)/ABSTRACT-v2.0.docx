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18460" w14:textId="3BBF9555" w:rsidR="0069191D" w:rsidRDefault="0069191D" w:rsidP="0069191D">
      <w:pPr>
        <w:spacing w:before="0" w:after="0" w:line="360" w:lineRule="auto"/>
        <w:jc w:val="center"/>
        <w:rPr>
          <w:ins w:id="0" w:author="LAU, Cheuk Hay" w:date="2021-11-29T16:19:00Z"/>
          <w:b/>
          <w:bCs/>
          <w:i/>
          <w:iCs/>
        </w:rPr>
      </w:pPr>
      <w:r w:rsidRPr="00895B2F">
        <w:rPr>
          <w:b/>
          <w:bCs/>
        </w:rPr>
        <w:t xml:space="preserve">Multi-cohort fecal metagenomic analysis reveals the altered fungal signatures in colorectal cancer and the </w:t>
      </w:r>
      <w:r>
        <w:rPr>
          <w:b/>
          <w:bCs/>
        </w:rPr>
        <w:t>pathogenic</w:t>
      </w:r>
      <w:r w:rsidRPr="00895B2F">
        <w:rPr>
          <w:b/>
          <w:bCs/>
        </w:rPr>
        <w:t xml:space="preserve"> </w:t>
      </w:r>
      <w:r w:rsidRPr="00895B2F">
        <w:rPr>
          <w:b/>
          <w:bCs/>
          <w:i/>
          <w:iCs/>
        </w:rPr>
        <w:t>Aspergillus rambellii</w:t>
      </w:r>
    </w:p>
    <w:p w14:paraId="3FD0ACDB" w14:textId="43841245" w:rsidR="00B16F91" w:rsidRDefault="00B16F91" w:rsidP="0069191D">
      <w:pPr>
        <w:spacing w:before="0" w:after="0" w:line="360" w:lineRule="auto"/>
        <w:jc w:val="center"/>
        <w:rPr>
          <w:ins w:id="1" w:author="LAU, Cheuk Hay" w:date="2021-11-29T16:19:00Z"/>
          <w:b/>
          <w:bCs/>
          <w:i/>
          <w:iCs/>
        </w:rPr>
      </w:pPr>
    </w:p>
    <w:p w14:paraId="3CBDAA32" w14:textId="3DB72025" w:rsidR="00B16F91" w:rsidRDefault="00B16F91" w:rsidP="0069191D">
      <w:pPr>
        <w:spacing w:before="0" w:after="0" w:line="360" w:lineRule="auto"/>
        <w:jc w:val="center"/>
        <w:rPr>
          <w:ins w:id="2" w:author="LAU, Cheuk Hay" w:date="2021-11-29T16:19:00Z"/>
        </w:rPr>
      </w:pPr>
      <w:ins w:id="3" w:author="LAU, Cheuk Hay" w:date="2021-11-29T16:19:00Z">
        <w:r w:rsidRPr="00B16F91">
          <w:t>Yufeng Lin</w:t>
        </w:r>
      </w:ins>
      <w:ins w:id="4" w:author="LIN, Yufeng" w:date="2021-11-29T20:37:00Z">
        <w:r w:rsidR="00C10E6A" w:rsidRPr="00C10E6A">
          <w:rPr>
            <w:vertAlign w:val="superscript"/>
            <w:rPrChange w:id="5" w:author="LIN, Yufeng" w:date="2021-11-29T20:37:00Z">
              <w:rPr/>
            </w:rPrChange>
          </w:rPr>
          <w:t>1</w:t>
        </w:r>
      </w:ins>
      <w:ins w:id="6" w:author="LAU, Cheuk Hay" w:date="2021-11-29T16:19:00Z">
        <w:r w:rsidRPr="00B16F91">
          <w:t xml:space="preserve">, </w:t>
        </w:r>
        <w:proofErr w:type="spellStart"/>
        <w:r w:rsidRPr="00B16F91">
          <w:t>Yali</w:t>
        </w:r>
        <w:proofErr w:type="spellEnd"/>
        <w:r w:rsidRPr="00B16F91">
          <w:t xml:space="preserve"> Liu</w:t>
        </w:r>
      </w:ins>
      <w:ins w:id="7" w:author="LIN, Yufeng" w:date="2021-11-29T20:37:00Z">
        <w:r w:rsidR="00C10E6A" w:rsidRPr="005504CD">
          <w:rPr>
            <w:vertAlign w:val="superscript"/>
          </w:rPr>
          <w:t>1</w:t>
        </w:r>
      </w:ins>
      <w:ins w:id="8" w:author="LAU, Cheuk Hay" w:date="2021-11-29T16:19:00Z">
        <w:r w:rsidRPr="00B16F91">
          <w:t>, Harry Cheuk-Hay Lau</w:t>
        </w:r>
      </w:ins>
      <w:ins w:id="9" w:author="LIN, Yufeng" w:date="2021-11-29T20:37:00Z">
        <w:r w:rsidR="00C10E6A" w:rsidRPr="005504CD">
          <w:rPr>
            <w:vertAlign w:val="superscript"/>
          </w:rPr>
          <w:t>1</w:t>
        </w:r>
      </w:ins>
      <w:ins w:id="10" w:author="LAU, Cheuk Hay" w:date="2021-11-29T16:19:00Z">
        <w:r w:rsidRPr="00B16F91">
          <w:t>, Xing Kang</w:t>
        </w:r>
      </w:ins>
      <w:ins w:id="11" w:author="LIN, Yufeng" w:date="2021-11-29T20:37:00Z">
        <w:r w:rsidR="00C10E6A" w:rsidRPr="005504CD">
          <w:rPr>
            <w:vertAlign w:val="superscript"/>
          </w:rPr>
          <w:t>1</w:t>
        </w:r>
      </w:ins>
      <w:ins w:id="12" w:author="LAU, Cheuk Hay" w:date="2021-11-29T16:19:00Z">
        <w:r w:rsidRPr="00B16F91">
          <w:t>, Nick Lung-Ngai Ting</w:t>
        </w:r>
      </w:ins>
      <w:ins w:id="13" w:author="LIN, Yufeng" w:date="2021-11-29T20:37:00Z">
        <w:r w:rsidR="00C10E6A" w:rsidRPr="005504CD">
          <w:rPr>
            <w:vertAlign w:val="superscript"/>
          </w:rPr>
          <w:t>1</w:t>
        </w:r>
      </w:ins>
      <w:ins w:id="14" w:author="LAU, Cheuk Hay" w:date="2021-11-29T16:19:00Z">
        <w:r w:rsidRPr="00B16F91">
          <w:t>, Thomas Ngai-Yeung Kwong</w:t>
        </w:r>
      </w:ins>
      <w:ins w:id="15" w:author="LIN, Yufeng" w:date="2021-11-29T20:37:00Z">
        <w:r w:rsidR="00C10E6A" w:rsidRPr="005504CD">
          <w:rPr>
            <w:vertAlign w:val="superscript"/>
          </w:rPr>
          <w:t>1</w:t>
        </w:r>
      </w:ins>
      <w:ins w:id="16" w:author="LAU, Cheuk Hay" w:date="2021-11-29T16:19:00Z">
        <w:r w:rsidRPr="00B16F91">
          <w:t xml:space="preserve">, </w:t>
        </w:r>
        <w:proofErr w:type="spellStart"/>
        <w:r w:rsidRPr="00B16F91">
          <w:t>Yiwei</w:t>
        </w:r>
        <w:proofErr w:type="spellEnd"/>
        <w:r w:rsidRPr="00B16F91">
          <w:t xml:space="preserve"> Wang</w:t>
        </w:r>
      </w:ins>
      <w:ins w:id="17" w:author="LIN, Yufeng" w:date="2021-11-29T20:37:00Z">
        <w:r w:rsidR="005B69C6">
          <w:rPr>
            <w:vertAlign w:val="superscript"/>
          </w:rPr>
          <w:t>2</w:t>
        </w:r>
      </w:ins>
      <w:ins w:id="18" w:author="LAU, Cheuk Hay" w:date="2021-11-29T16:19:00Z">
        <w:r w:rsidRPr="00B16F91">
          <w:t>, Han Jing</w:t>
        </w:r>
      </w:ins>
      <w:ins w:id="19" w:author="LIN, Yufeng" w:date="2021-11-29T20:37:00Z">
        <w:r w:rsidR="005B69C6">
          <w:rPr>
            <w:vertAlign w:val="superscript"/>
          </w:rPr>
          <w:t>3</w:t>
        </w:r>
      </w:ins>
      <w:ins w:id="20" w:author="LAU, Cheuk Hay" w:date="2021-11-29T16:19:00Z">
        <w:r w:rsidRPr="00B16F91">
          <w:t>, Siu-Kin Ng</w:t>
        </w:r>
      </w:ins>
      <w:ins w:id="21" w:author="LIN, Yufeng" w:date="2021-11-29T20:38:00Z">
        <w:r w:rsidR="005B69C6">
          <w:rPr>
            <w:vertAlign w:val="superscript"/>
          </w:rPr>
          <w:t>1</w:t>
        </w:r>
      </w:ins>
      <w:ins w:id="22" w:author="LAU, Cheuk Hay" w:date="2021-11-29T16:19:00Z">
        <w:r w:rsidRPr="00B16F91">
          <w:t>, Changan Liu</w:t>
        </w:r>
      </w:ins>
      <w:ins w:id="23" w:author="LIN, Yufeng" w:date="2021-11-29T20:38:00Z">
        <w:r w:rsidR="005B69C6">
          <w:rPr>
            <w:vertAlign w:val="superscript"/>
          </w:rPr>
          <w:t>1</w:t>
        </w:r>
      </w:ins>
      <w:ins w:id="24" w:author="LAU, Cheuk Hay" w:date="2021-11-29T16:19:00Z">
        <w:r w:rsidRPr="00B16F91">
          <w:t>, Junjun She</w:t>
        </w:r>
      </w:ins>
      <w:ins w:id="25" w:author="LIN, Yufeng" w:date="2021-11-29T20:38:00Z">
        <w:r w:rsidR="005B69C6">
          <w:rPr>
            <w:vertAlign w:val="superscript"/>
          </w:rPr>
          <w:t>3</w:t>
        </w:r>
      </w:ins>
      <w:ins w:id="26" w:author="LAU, Cheuk Hay" w:date="2021-11-29T16:19:00Z">
        <w:r w:rsidRPr="00B16F91">
          <w:t xml:space="preserve">, Sunny </w:t>
        </w:r>
        <w:proofErr w:type="spellStart"/>
        <w:r w:rsidRPr="00B16F91">
          <w:t>Hei</w:t>
        </w:r>
        <w:proofErr w:type="spellEnd"/>
        <w:r w:rsidRPr="00B16F91">
          <w:t xml:space="preserve"> Wong</w:t>
        </w:r>
      </w:ins>
      <w:ins w:id="27" w:author="LIN, Yufeng" w:date="2021-11-29T20:38:00Z">
        <w:r w:rsidR="005B69C6">
          <w:rPr>
            <w:vertAlign w:val="superscript"/>
          </w:rPr>
          <w:t>1, 4</w:t>
        </w:r>
      </w:ins>
      <w:ins w:id="28" w:author="LAU, Cheuk Hay" w:date="2021-11-29T16:19:00Z">
        <w:r w:rsidRPr="00B16F91">
          <w:t>, Joseph JY Sung</w:t>
        </w:r>
      </w:ins>
      <w:ins w:id="29" w:author="LIN, Yufeng" w:date="2021-11-29T20:38:00Z">
        <w:r w:rsidR="005B69C6">
          <w:rPr>
            <w:vertAlign w:val="superscript"/>
          </w:rPr>
          <w:t>1, 4</w:t>
        </w:r>
      </w:ins>
      <w:ins w:id="30" w:author="LAU, Cheuk Hay" w:date="2021-11-29T16:19:00Z">
        <w:r w:rsidRPr="00B16F91">
          <w:t>, Jun Yu</w:t>
        </w:r>
      </w:ins>
      <w:ins w:id="31" w:author="LIN, Yufeng" w:date="2021-11-29T20:38:00Z">
        <w:r w:rsidR="005B69C6">
          <w:rPr>
            <w:vertAlign w:val="superscript"/>
          </w:rPr>
          <w:t>1</w:t>
        </w:r>
      </w:ins>
    </w:p>
    <w:p w14:paraId="68978AF6" w14:textId="77777777" w:rsidR="00B16F91" w:rsidRDefault="00B16F91" w:rsidP="0069191D">
      <w:pPr>
        <w:spacing w:before="0" w:after="0" w:line="360" w:lineRule="auto"/>
        <w:jc w:val="center"/>
        <w:rPr>
          <w:ins w:id="32" w:author="LAU, Cheuk Hay" w:date="2021-11-29T16:19:00Z"/>
        </w:rPr>
      </w:pPr>
    </w:p>
    <w:p w14:paraId="33ED4AA8" w14:textId="3155E19A" w:rsidR="00B16F91" w:rsidRPr="00B16F91" w:rsidDel="00B16F91" w:rsidRDefault="00B16F91" w:rsidP="0069191D">
      <w:pPr>
        <w:spacing w:before="0" w:after="0" w:line="360" w:lineRule="auto"/>
        <w:jc w:val="center"/>
        <w:rPr>
          <w:del w:id="33" w:author="LAU, Cheuk Hay" w:date="2021-11-29T16:19:00Z"/>
        </w:rPr>
      </w:pPr>
    </w:p>
    <w:p w14:paraId="166B2F6C" w14:textId="4FE7E792" w:rsidR="00456B2A" w:rsidRPr="005534D9" w:rsidDel="00B16F91" w:rsidRDefault="00456B2A" w:rsidP="00456B2A">
      <w:pPr>
        <w:pStyle w:val="title10831"/>
        <w:spacing w:before="0" w:after="0" w:line="480" w:lineRule="auto"/>
        <w:jc w:val="both"/>
        <w:rPr>
          <w:del w:id="34" w:author="LAU, Cheuk Hay" w:date="2021-11-29T16:19:00Z"/>
          <w:b w:val="0"/>
          <w:bCs w:val="0"/>
        </w:rPr>
      </w:pPr>
      <w:del w:id="35" w:author="LAU, Cheuk Hay" w:date="2021-11-29T16:19:00Z">
        <w:r w:rsidDel="00B16F91">
          <w:delText>ABSTRACT</w:delText>
        </w:r>
      </w:del>
    </w:p>
    <w:p w14:paraId="2906F63D" w14:textId="401A5439" w:rsidR="00456B2A" w:rsidRPr="00895B2F" w:rsidDel="00BD29F1" w:rsidRDefault="00456B2A" w:rsidP="00456B2A">
      <w:pPr>
        <w:rPr>
          <w:del w:id="36" w:author="LIN, Yufeng" w:date="2021-11-29T20:31:00Z"/>
          <w:rFonts w:eastAsiaTheme="minorEastAsia"/>
        </w:rPr>
      </w:pPr>
      <w:r w:rsidRPr="00895B2F">
        <w:rPr>
          <w:rFonts w:eastAsiaTheme="minorEastAsia"/>
          <w:b/>
          <w:bCs/>
        </w:rPr>
        <w:t>Background</w:t>
      </w:r>
      <w:r>
        <w:rPr>
          <w:rFonts w:eastAsiaTheme="minorEastAsia"/>
          <w:b/>
          <w:bCs/>
        </w:rPr>
        <w:t xml:space="preserve"> &amp; Aims:</w:t>
      </w:r>
      <w:ins w:id="37" w:author="LAU, Cheuk Hay" w:date="2021-11-29T16:21:00Z">
        <w:r w:rsidR="004B2B73">
          <w:rPr>
            <w:rFonts w:eastAsiaTheme="minorEastAsia"/>
            <w:b/>
            <w:bCs/>
          </w:rPr>
          <w:t xml:space="preserve"> </w:t>
        </w:r>
      </w:ins>
      <w:del w:id="38" w:author="LAU, Cheuk Hay" w:date="2021-11-29T16:09:00Z">
        <w:r w:rsidRPr="00895B2F" w:rsidDel="0057194C">
          <w:rPr>
            <w:rFonts w:eastAsiaTheme="minorEastAsia"/>
            <w:b/>
            <w:bCs/>
          </w:rPr>
          <w:delText xml:space="preserve"> </w:delText>
        </w:r>
      </w:del>
      <w:r>
        <w:rPr>
          <w:rFonts w:eastAsiaTheme="minorEastAsia"/>
        </w:rPr>
        <w:t xml:space="preserve">Enteric fungi is a major </w:t>
      </w:r>
      <w:r w:rsidRPr="00895B2F">
        <w:rPr>
          <w:rFonts w:eastAsiaTheme="minorEastAsia"/>
        </w:rPr>
        <w:t xml:space="preserve">component of </w:t>
      </w:r>
      <w:r>
        <w:rPr>
          <w:rFonts w:eastAsiaTheme="minorEastAsia"/>
        </w:rPr>
        <w:t xml:space="preserve">human </w:t>
      </w:r>
      <w:r w:rsidRPr="00895B2F">
        <w:rPr>
          <w:rFonts w:eastAsiaTheme="minorEastAsia"/>
        </w:rPr>
        <w:t xml:space="preserve">gut microbiota, </w:t>
      </w:r>
      <w:r>
        <w:rPr>
          <w:rFonts w:eastAsiaTheme="minorEastAsia"/>
        </w:rPr>
        <w:t xml:space="preserve">but its role </w:t>
      </w:r>
      <w:r w:rsidRPr="00895B2F">
        <w:rPr>
          <w:rFonts w:eastAsiaTheme="minorEastAsia"/>
        </w:rPr>
        <w:t xml:space="preserve">in </w:t>
      </w:r>
      <w:r>
        <w:rPr>
          <w:rFonts w:eastAsiaTheme="minorEastAsia"/>
        </w:rPr>
        <w:t>colorectal cancer (</w:t>
      </w:r>
      <w:r w:rsidRPr="00895B2F">
        <w:rPr>
          <w:rFonts w:eastAsiaTheme="minorEastAsia"/>
        </w:rPr>
        <w:t>CRC</w:t>
      </w:r>
      <w:r>
        <w:rPr>
          <w:rFonts w:eastAsiaTheme="minorEastAsia"/>
        </w:rPr>
        <w:t>)</w:t>
      </w:r>
      <w:r w:rsidRPr="00895B2F">
        <w:rPr>
          <w:rFonts w:eastAsiaTheme="minorEastAsia"/>
        </w:rPr>
        <w:t xml:space="preserve"> remains largely elusive. We aim</w:t>
      </w:r>
      <w:r>
        <w:rPr>
          <w:rFonts w:eastAsiaTheme="minorEastAsia"/>
        </w:rPr>
        <w:t>ed</w:t>
      </w:r>
      <w:r w:rsidRPr="00895B2F">
        <w:rPr>
          <w:rFonts w:eastAsiaTheme="minorEastAsia"/>
        </w:rPr>
        <w:t xml:space="preserve"> to </w:t>
      </w:r>
      <w:r>
        <w:rPr>
          <w:rFonts w:eastAsiaTheme="minorEastAsia"/>
        </w:rPr>
        <w:t>conduct a meta-analysis to uncover</w:t>
      </w:r>
      <w:r w:rsidRPr="00895B2F">
        <w:rPr>
          <w:rFonts w:eastAsiaTheme="minorEastAsia"/>
        </w:rPr>
        <w:t xml:space="preserve"> the contribution of </w:t>
      </w:r>
      <w:r>
        <w:rPr>
          <w:rFonts w:eastAsiaTheme="minorEastAsia"/>
        </w:rPr>
        <w:t xml:space="preserve">fungal mycobiota </w:t>
      </w:r>
      <w:r w:rsidRPr="00895B2F">
        <w:rPr>
          <w:rFonts w:eastAsiaTheme="minorEastAsia"/>
        </w:rPr>
        <w:t>to CRC</w:t>
      </w:r>
      <w:r>
        <w:rPr>
          <w:rFonts w:eastAsiaTheme="minorEastAsia"/>
        </w:rPr>
        <w:t xml:space="preserve"> progression</w:t>
      </w:r>
      <w:ins w:id="39" w:author="LAU, Cheuk Hay" w:date="2021-11-29T16:08:00Z">
        <w:r w:rsidR="0057194C">
          <w:rPr>
            <w:rFonts w:eastAsiaTheme="minorEastAsia"/>
          </w:rPr>
          <w:t xml:space="preserve"> and their clin</w:t>
        </w:r>
      </w:ins>
      <w:ins w:id="40" w:author="LAU, Cheuk Hay" w:date="2021-11-29T16:09:00Z">
        <w:r w:rsidR="0057194C">
          <w:rPr>
            <w:rFonts w:eastAsiaTheme="minorEastAsia"/>
          </w:rPr>
          <w:t>ical implication</w:t>
        </w:r>
      </w:ins>
      <w:r w:rsidRPr="00895B2F">
        <w:rPr>
          <w:rFonts w:eastAsiaTheme="minorEastAsia"/>
        </w:rPr>
        <w:t>.</w:t>
      </w:r>
    </w:p>
    <w:p w14:paraId="12784AC9" w14:textId="77777777" w:rsidR="004B2B73" w:rsidRDefault="004B2B73" w:rsidP="00456B2A">
      <w:pPr>
        <w:rPr>
          <w:ins w:id="41" w:author="LAU, Cheuk Hay" w:date="2021-11-29T16:20:00Z"/>
          <w:rFonts w:eastAsiaTheme="minorEastAsia"/>
          <w:b/>
          <w:bCs/>
        </w:rPr>
      </w:pPr>
    </w:p>
    <w:p w14:paraId="0B2137E3" w14:textId="26B313D9" w:rsidR="00456B2A" w:rsidDel="00BD29F1" w:rsidRDefault="00456B2A" w:rsidP="00456B2A">
      <w:pPr>
        <w:rPr>
          <w:ins w:id="42" w:author="LAU, Cheuk Hay" w:date="2021-11-29T16:21:00Z"/>
          <w:del w:id="43" w:author="LIN, Yufeng" w:date="2021-11-29T20:31:00Z"/>
          <w:rFonts w:eastAsiaTheme="minorEastAsia"/>
        </w:rPr>
      </w:pPr>
      <w:r w:rsidRPr="00895B2F">
        <w:rPr>
          <w:rFonts w:eastAsiaTheme="minorEastAsia"/>
          <w:b/>
          <w:bCs/>
        </w:rPr>
        <w:t>Methods</w:t>
      </w:r>
      <w:r>
        <w:rPr>
          <w:rFonts w:eastAsiaTheme="minorEastAsia"/>
          <w:b/>
          <w:bCs/>
        </w:rPr>
        <w:t>:</w:t>
      </w:r>
      <w:del w:id="44" w:author="LAU, Cheuk Hay" w:date="2021-11-29T16:20:00Z">
        <w:r w:rsidRPr="00895B2F" w:rsidDel="004B2B73">
          <w:rPr>
            <w:rFonts w:eastAsiaTheme="minorEastAsia"/>
            <w:b/>
            <w:bCs/>
          </w:rPr>
          <w:delText xml:space="preserve"> </w:delText>
        </w:r>
      </w:del>
      <w:ins w:id="45" w:author="LAU, Cheuk Hay" w:date="2021-11-29T16:21:00Z">
        <w:r w:rsidR="004B2B73">
          <w:rPr>
            <w:rFonts w:eastAsiaTheme="minorEastAsia"/>
            <w:b/>
            <w:bCs/>
          </w:rPr>
          <w:t xml:space="preserve"> </w:t>
        </w:r>
      </w:ins>
      <w:r w:rsidRPr="00895B2F">
        <w:rPr>
          <w:rFonts w:eastAsiaTheme="minorEastAsia"/>
        </w:rPr>
        <w:t xml:space="preserve">We </w:t>
      </w:r>
      <w:r>
        <w:rPr>
          <w:rFonts w:eastAsiaTheme="minorEastAsia"/>
        </w:rPr>
        <w:t xml:space="preserve">retrieved fecal </w:t>
      </w:r>
      <w:r w:rsidRPr="00895B2F">
        <w:rPr>
          <w:rFonts w:eastAsiaTheme="minorEastAsia"/>
        </w:rPr>
        <w:t xml:space="preserve">metagenomic </w:t>
      </w:r>
      <w:r>
        <w:rPr>
          <w:rFonts w:eastAsiaTheme="minorEastAsia"/>
        </w:rPr>
        <w:t xml:space="preserve">datasets from </w:t>
      </w:r>
      <w:del w:id="46" w:author="LIN, Yufeng" w:date="2021-11-29T20:33:00Z">
        <w:r w:rsidDel="00C10E6A">
          <w:rPr>
            <w:rFonts w:eastAsiaTheme="minorEastAsia"/>
          </w:rPr>
          <w:delText xml:space="preserve">7 </w:delText>
        </w:r>
      </w:del>
      <w:ins w:id="47" w:author="LIN, Yufeng" w:date="2021-11-29T20:33:00Z">
        <w:r w:rsidR="00C10E6A">
          <w:rPr>
            <w:rFonts w:eastAsiaTheme="minorEastAsia"/>
          </w:rPr>
          <w:t>seven</w:t>
        </w:r>
        <w:r w:rsidR="00C10E6A">
          <w:rPr>
            <w:rFonts w:eastAsiaTheme="minorEastAsia"/>
          </w:rPr>
          <w:t xml:space="preserve"> </w:t>
        </w:r>
      </w:ins>
      <w:r>
        <w:rPr>
          <w:rFonts w:eastAsiaTheme="minorEastAsia"/>
        </w:rPr>
        <w:t xml:space="preserve">previous publications and established an </w:t>
      </w:r>
      <w:r w:rsidR="000700FA">
        <w:rPr>
          <w:rFonts w:eastAsiaTheme="minorEastAsia"/>
        </w:rPr>
        <w:t xml:space="preserve">additional </w:t>
      </w:r>
      <w:r w:rsidR="00223661">
        <w:rPr>
          <w:rFonts w:eastAsiaTheme="minorEastAsia"/>
        </w:rPr>
        <w:t>in-house</w:t>
      </w:r>
      <w:r>
        <w:rPr>
          <w:rFonts w:eastAsiaTheme="minorEastAsia"/>
        </w:rPr>
        <w:t xml:space="preserve"> metagenomic </w:t>
      </w:r>
      <w:r w:rsidRPr="00895B2F">
        <w:rPr>
          <w:rFonts w:eastAsiaTheme="minorEastAsia"/>
        </w:rPr>
        <w:t>cohort</w:t>
      </w:r>
      <w:r>
        <w:rPr>
          <w:rFonts w:eastAsiaTheme="minorEastAsia"/>
        </w:rPr>
        <w:t>, totaling 1,329 metagenomes</w:t>
      </w:r>
      <w:r w:rsidRPr="00895B2F">
        <w:rPr>
          <w:rFonts w:eastAsiaTheme="minorEastAsia"/>
        </w:rPr>
        <w:t xml:space="preserve"> (454 CRC, 350 </w:t>
      </w:r>
      <w:r>
        <w:rPr>
          <w:rFonts w:eastAsiaTheme="minorEastAsia"/>
        </w:rPr>
        <w:t>a</w:t>
      </w:r>
      <w:r w:rsidRPr="00895B2F">
        <w:rPr>
          <w:rFonts w:eastAsiaTheme="minorEastAsia"/>
        </w:rPr>
        <w:t xml:space="preserve">denoma and </w:t>
      </w:r>
      <w:r>
        <w:rPr>
          <w:rFonts w:eastAsiaTheme="minorEastAsia"/>
        </w:rPr>
        <w:t>525</w:t>
      </w:r>
      <w:r w:rsidRPr="00895B2F">
        <w:rPr>
          <w:rFonts w:eastAsiaTheme="minorEastAsia"/>
        </w:rPr>
        <w:t xml:space="preserve"> healthy controls). </w:t>
      </w:r>
      <w:r>
        <w:rPr>
          <w:rFonts w:eastAsiaTheme="minorEastAsia"/>
        </w:rPr>
        <w:t xml:space="preserve">Analyses on mycobiota composition, fungal interactions, and trans-kingdom interactions between fungi and bacteria were conducted. Performance of fungal and bacterial biomarkers in CRC diagnosis was </w:t>
      </w:r>
      <w:ins w:id="48" w:author="LAU, Cheuk Hay" w:date="2021-11-29T15:55:00Z">
        <w:r w:rsidR="00A9223F">
          <w:rPr>
            <w:rFonts w:eastAsiaTheme="minorEastAsia"/>
          </w:rPr>
          <w:t xml:space="preserve">also </w:t>
        </w:r>
      </w:ins>
      <w:r>
        <w:rPr>
          <w:rFonts w:eastAsiaTheme="minorEastAsia"/>
        </w:rPr>
        <w:t>assessed.</w:t>
      </w:r>
      <w:ins w:id="49" w:author="LAU, Cheuk Hay" w:date="2021-11-29T16:10:00Z">
        <w:r w:rsidR="005F7BC9">
          <w:rPr>
            <w:rFonts w:eastAsiaTheme="minorEastAsia"/>
          </w:rPr>
          <w:t xml:space="preserve"> CRC cell lines and </w:t>
        </w:r>
        <w:commentRangeStart w:id="50"/>
        <w:r w:rsidR="005F7BC9">
          <w:rPr>
            <w:rFonts w:eastAsiaTheme="minorEastAsia"/>
          </w:rPr>
          <w:t>immunodeficient mice</w:t>
        </w:r>
      </w:ins>
      <w:commentRangeEnd w:id="50"/>
      <w:ins w:id="51" w:author="LAU, Cheuk Hay" w:date="2021-11-29T16:11:00Z">
        <w:r w:rsidR="005F7BC9">
          <w:rPr>
            <w:rStyle w:val="a3"/>
          </w:rPr>
          <w:commentReference w:id="50"/>
        </w:r>
      </w:ins>
      <w:ins w:id="52" w:author="LAU, Cheuk Hay" w:date="2021-11-29T16:10:00Z">
        <w:r w:rsidR="005F7BC9">
          <w:rPr>
            <w:rFonts w:eastAsiaTheme="minorEastAsia"/>
          </w:rPr>
          <w:t xml:space="preserve"> were used for functional in</w:t>
        </w:r>
      </w:ins>
      <w:ins w:id="53" w:author="LAU, Cheuk Hay" w:date="2021-11-29T16:11:00Z">
        <w:r w:rsidR="005F7BC9">
          <w:rPr>
            <w:rFonts w:eastAsiaTheme="minorEastAsia"/>
          </w:rPr>
          <w:t>vestigation.</w:t>
        </w:r>
      </w:ins>
      <w:del w:id="54" w:author="LAU, Cheuk Hay" w:date="2021-11-29T16:21:00Z">
        <w:r w:rsidDel="004B2B73">
          <w:rPr>
            <w:rFonts w:eastAsiaTheme="minorEastAsia"/>
          </w:rPr>
          <w:delText xml:space="preserve"> </w:delText>
        </w:r>
      </w:del>
    </w:p>
    <w:p w14:paraId="386086CE" w14:textId="77777777" w:rsidR="004B2B73" w:rsidRPr="00895B2F" w:rsidRDefault="004B2B73" w:rsidP="00456B2A">
      <w:pPr>
        <w:rPr>
          <w:rFonts w:eastAsiaTheme="minorEastAsia"/>
        </w:rPr>
      </w:pPr>
    </w:p>
    <w:p w14:paraId="1469BC03" w14:textId="0A41CF66" w:rsidR="00456B2A" w:rsidDel="00BD29F1" w:rsidRDefault="00456B2A" w:rsidP="00456B2A">
      <w:pPr>
        <w:rPr>
          <w:ins w:id="55" w:author="LAU, Cheuk Hay" w:date="2021-11-29T16:21:00Z"/>
          <w:del w:id="56" w:author="LIN, Yufeng" w:date="2021-11-29T20:31:00Z"/>
          <w:rFonts w:eastAsiaTheme="minorEastAsia"/>
        </w:rPr>
      </w:pPr>
      <w:r w:rsidRPr="00895B2F">
        <w:rPr>
          <w:rFonts w:eastAsiaTheme="minorEastAsia"/>
          <w:b/>
          <w:bCs/>
        </w:rPr>
        <w:t>Results</w:t>
      </w:r>
      <w:r>
        <w:rPr>
          <w:rFonts w:eastAsiaTheme="minorEastAsia"/>
          <w:b/>
          <w:bCs/>
        </w:rPr>
        <w:t>:</w:t>
      </w:r>
      <w:del w:id="57" w:author="LAU, Cheuk Hay" w:date="2021-11-29T16:21:00Z">
        <w:r w:rsidRPr="005534D9" w:rsidDel="004B2B73">
          <w:rPr>
            <w:rFonts w:eastAsiaTheme="minorEastAsia"/>
          </w:rPr>
          <w:delText xml:space="preserve"> </w:delText>
        </w:r>
      </w:del>
      <w:ins w:id="58" w:author="LAU, Cheuk Hay" w:date="2021-11-29T16:21:00Z">
        <w:r w:rsidR="004B2B73">
          <w:rPr>
            <w:rFonts w:eastAsiaTheme="minorEastAsia"/>
          </w:rPr>
          <w:t xml:space="preserve"> </w:t>
        </w:r>
      </w:ins>
      <w:r>
        <w:rPr>
          <w:rFonts w:eastAsiaTheme="minorEastAsia"/>
        </w:rPr>
        <w:t xml:space="preserve">Our multi-cohort analysis revealed that alteration in enteric mycobiota was occurred in CRC. </w:t>
      </w:r>
      <w:ins w:id="59" w:author="LAU, Cheuk Hay" w:date="2021-11-29T15:58:00Z">
        <w:r w:rsidR="00A9223F">
          <w:rPr>
            <w:rFonts w:eastAsiaTheme="minorEastAsia"/>
          </w:rPr>
          <w:t>We</w:t>
        </w:r>
      </w:ins>
      <w:ins w:id="60" w:author="LAU, Cheuk Hay" w:date="2021-11-29T15:59:00Z">
        <w:r w:rsidR="00C864C4">
          <w:rPr>
            <w:rFonts w:eastAsiaTheme="minorEastAsia"/>
          </w:rPr>
          <w:t xml:space="preserve"> identified a core set of </w:t>
        </w:r>
      </w:ins>
      <w:ins w:id="61" w:author="LAU, Cheuk Hay" w:date="2021-11-29T16:00:00Z">
        <w:r w:rsidR="00C864C4">
          <w:rPr>
            <w:rFonts w:eastAsiaTheme="minorEastAsia"/>
          </w:rPr>
          <w:t xml:space="preserve">33 fungal species </w:t>
        </w:r>
      </w:ins>
      <w:ins w:id="62" w:author="LAU, Cheuk Hay" w:date="2021-11-29T16:01:00Z">
        <w:r w:rsidR="00C864C4">
          <w:rPr>
            <w:rFonts w:eastAsiaTheme="minorEastAsia"/>
          </w:rPr>
          <w:t>(10</w:t>
        </w:r>
        <w:r w:rsidR="00C864C4" w:rsidRPr="00111C02">
          <w:rPr>
            <w:rFonts w:eastAsiaTheme="minorEastAsia"/>
          </w:rPr>
          <w:t xml:space="preserve"> </w:t>
        </w:r>
        <w:r w:rsidR="00C864C4">
          <w:rPr>
            <w:rFonts w:eastAsiaTheme="minorEastAsia"/>
          </w:rPr>
          <w:t>CRC-</w:t>
        </w:r>
        <w:r w:rsidR="00C864C4" w:rsidRPr="00111C02">
          <w:rPr>
            <w:rFonts w:eastAsiaTheme="minorEastAsia"/>
          </w:rPr>
          <w:t>enriched</w:t>
        </w:r>
        <w:r w:rsidR="00C864C4">
          <w:rPr>
            <w:rFonts w:eastAsiaTheme="minorEastAsia"/>
          </w:rPr>
          <w:t xml:space="preserve"> and </w:t>
        </w:r>
        <w:r w:rsidR="00C864C4" w:rsidRPr="00456B2A">
          <w:rPr>
            <w:rFonts w:eastAsiaTheme="minorEastAsia"/>
          </w:rPr>
          <w:t>23</w:t>
        </w:r>
        <w:r w:rsidR="00C864C4">
          <w:rPr>
            <w:rFonts w:eastAsiaTheme="minorEastAsia"/>
          </w:rPr>
          <w:t xml:space="preserve"> CRC-</w:t>
        </w:r>
        <w:r w:rsidR="00C864C4" w:rsidRPr="00111C02">
          <w:rPr>
            <w:rFonts w:eastAsiaTheme="minorEastAsia"/>
          </w:rPr>
          <w:t>depleted</w:t>
        </w:r>
        <w:r w:rsidR="00C864C4">
          <w:rPr>
            <w:rFonts w:eastAsiaTheme="minorEastAsia"/>
          </w:rPr>
          <w:t xml:space="preserve">), </w:t>
        </w:r>
      </w:ins>
      <w:ins w:id="63" w:author="LAU, Cheuk Hay" w:date="2021-11-29T15:59:00Z">
        <w:r w:rsidR="00C864C4">
          <w:rPr>
            <w:rFonts w:eastAsiaTheme="minorEastAsia"/>
          </w:rPr>
          <w:t xml:space="preserve">of which their </w:t>
        </w:r>
      </w:ins>
      <w:del w:id="64" w:author="LAU, Cheuk Hay" w:date="2021-11-29T15:59:00Z">
        <w:r w:rsidDel="00C864C4">
          <w:rPr>
            <w:rFonts w:eastAsiaTheme="minorEastAsia"/>
          </w:rPr>
          <w:delText xml:space="preserve">Abundances </w:delText>
        </w:r>
      </w:del>
      <w:ins w:id="65" w:author="LAU, Cheuk Hay" w:date="2021-11-29T15:59:00Z">
        <w:r w:rsidR="00C864C4">
          <w:rPr>
            <w:rFonts w:eastAsiaTheme="minorEastAsia"/>
          </w:rPr>
          <w:t xml:space="preserve">abundances </w:t>
        </w:r>
      </w:ins>
      <w:del w:id="66" w:author="LAU, Cheuk Hay" w:date="2021-11-29T16:00:00Z">
        <w:r w:rsidDel="00C864C4">
          <w:rPr>
            <w:rFonts w:eastAsiaTheme="minorEastAsia"/>
          </w:rPr>
          <w:delText xml:space="preserve">of 33 </w:delText>
        </w:r>
        <w:bookmarkStart w:id="67" w:name="_Hlk87473970"/>
        <w:r w:rsidRPr="00A34051" w:rsidDel="00C864C4">
          <w:rPr>
            <w:rFonts w:eastAsiaTheme="minorEastAsia"/>
          </w:rPr>
          <w:delText>fung</w:delText>
        </w:r>
        <w:r w:rsidDel="00C864C4">
          <w:rPr>
            <w:rFonts w:eastAsiaTheme="minorEastAsia"/>
          </w:rPr>
          <w:delText xml:space="preserve">al </w:delText>
        </w:r>
        <w:bookmarkEnd w:id="67"/>
        <w:r w:rsidDel="00C864C4">
          <w:rPr>
            <w:rFonts w:eastAsiaTheme="minorEastAsia"/>
          </w:rPr>
          <w:delText>species (10</w:delText>
        </w:r>
        <w:r w:rsidRPr="00111C02" w:rsidDel="00C864C4">
          <w:rPr>
            <w:rFonts w:eastAsiaTheme="minorEastAsia"/>
          </w:rPr>
          <w:delText xml:space="preserve"> enriched</w:delText>
        </w:r>
        <w:r w:rsidRPr="00456B2A" w:rsidDel="00C864C4">
          <w:rPr>
            <w:rFonts w:eastAsiaTheme="minorEastAsia"/>
          </w:rPr>
          <w:delText>, 23</w:delText>
        </w:r>
        <w:r w:rsidRPr="00111C02" w:rsidDel="00C864C4">
          <w:rPr>
            <w:rFonts w:eastAsiaTheme="minorEastAsia"/>
          </w:rPr>
          <w:delText xml:space="preserve"> depleted</w:delText>
        </w:r>
        <w:r w:rsidDel="00C864C4">
          <w:rPr>
            <w:rFonts w:eastAsiaTheme="minorEastAsia"/>
          </w:rPr>
          <w:delText xml:space="preserve">) </w:delText>
        </w:r>
      </w:del>
      <w:r>
        <w:rPr>
          <w:rFonts w:eastAsiaTheme="minorEastAsia"/>
        </w:rPr>
        <w:t xml:space="preserve">were significantly </w:t>
      </w:r>
      <w:r w:rsidR="00FF0B6C">
        <w:rPr>
          <w:rFonts w:eastAsiaTheme="minorEastAsia"/>
        </w:rPr>
        <w:t>altered</w:t>
      </w:r>
      <w:r>
        <w:rPr>
          <w:rFonts w:eastAsiaTheme="minorEastAsia"/>
        </w:rPr>
        <w:t xml:space="preserve"> in CRC patients compared to healthy controls (</w:t>
      </w:r>
      <w:r w:rsidR="00C17C4B" w:rsidRPr="00C17C4B">
        <w:rPr>
          <w:rFonts w:eastAsiaTheme="minorEastAsia"/>
        </w:rPr>
        <w:t>false discovery rate</w:t>
      </w:r>
      <w:del w:id="68" w:author="LAU, Cheuk Hay" w:date="2021-11-29T15:56:00Z">
        <w:r w:rsidR="00C17C4B" w:rsidRPr="00C17C4B" w:rsidDel="00A9223F">
          <w:rPr>
            <w:rFonts w:eastAsiaTheme="minorEastAsia"/>
          </w:rPr>
          <w:delText xml:space="preserve"> (FDR)</w:delText>
        </w:r>
      </w:del>
      <w:r w:rsidR="00C17C4B">
        <w:rPr>
          <w:rFonts w:eastAsiaTheme="minorEastAsia"/>
        </w:rPr>
        <w:t xml:space="preserve"> </w:t>
      </w:r>
      <w:r>
        <w:rPr>
          <w:rFonts w:eastAsiaTheme="minorEastAsia"/>
        </w:rPr>
        <w:t>&lt; 0.01)</w:t>
      </w:r>
      <w:ins w:id="69" w:author="LAU, Cheuk Hay" w:date="2021-11-29T16:00:00Z">
        <w:r w:rsidR="00C864C4">
          <w:rPr>
            <w:rFonts w:eastAsiaTheme="minorEastAsia"/>
          </w:rPr>
          <w:t xml:space="preserve"> </w:t>
        </w:r>
      </w:ins>
      <w:ins w:id="70" w:author="LAU, Cheuk Hay" w:date="2021-11-29T16:04:00Z">
        <w:r w:rsidR="0057194C">
          <w:rPr>
            <w:rFonts w:eastAsiaTheme="minorEastAsia"/>
          </w:rPr>
          <w:t>across multiple</w:t>
        </w:r>
      </w:ins>
      <w:ins w:id="71" w:author="LAU, Cheuk Hay" w:date="2021-11-29T16:00:00Z">
        <w:r w:rsidR="00C864C4">
          <w:rPr>
            <w:rFonts w:eastAsiaTheme="minorEastAsia"/>
          </w:rPr>
          <w:t xml:space="preserve"> cohorts</w:t>
        </w:r>
      </w:ins>
      <w:ins w:id="72" w:author="LIN, Yufeng" w:date="2021-11-29T18:28:00Z">
        <w:r w:rsidR="00447DE9">
          <w:rPr>
            <w:rFonts w:eastAsiaTheme="minorEastAsia"/>
          </w:rPr>
          <w:t xml:space="preserve">. And </w:t>
        </w:r>
      </w:ins>
      <w:ins w:id="73" w:author="LIN, Yufeng" w:date="2021-11-29T20:17:00Z">
        <w:r w:rsidR="00D50240">
          <w:rPr>
            <w:rFonts w:eastAsiaTheme="minorEastAsia"/>
          </w:rPr>
          <w:t xml:space="preserve">seven of them </w:t>
        </w:r>
      </w:ins>
      <w:ins w:id="74" w:author="LIN, Yufeng" w:date="2021-11-29T20:33:00Z">
        <w:r w:rsidR="00C10E6A">
          <w:rPr>
            <w:rFonts w:eastAsiaTheme="minorEastAsia"/>
          </w:rPr>
          <w:t xml:space="preserve">were </w:t>
        </w:r>
      </w:ins>
      <w:ins w:id="75" w:author="LIN, Yufeng" w:date="2021-11-29T20:17:00Z">
        <w:r w:rsidR="00D50240">
          <w:rPr>
            <w:rFonts w:eastAsiaTheme="minorEastAsia"/>
          </w:rPr>
          <w:t>also distinguished in comparison between CRC and adenoma</w:t>
        </w:r>
      </w:ins>
      <w:ins w:id="76" w:author="LIN, Yufeng" w:date="2021-11-29T18:28:00Z">
        <w:r w:rsidR="00447DE9">
          <w:rPr>
            <w:rFonts w:eastAsiaTheme="minorEastAsia"/>
          </w:rPr>
          <w:t>.</w:t>
        </w:r>
      </w:ins>
      <w:del w:id="77" w:author="LIN, Yufeng" w:date="2021-11-29T18:28:00Z">
        <w:r w:rsidDel="00447DE9">
          <w:rPr>
            <w:rFonts w:eastAsiaTheme="minorEastAsia"/>
          </w:rPr>
          <w:delText>.</w:delText>
        </w:r>
      </w:del>
      <w:r>
        <w:rPr>
          <w:rFonts w:eastAsiaTheme="minorEastAsia"/>
        </w:rPr>
        <w:t xml:space="preserve"> </w:t>
      </w:r>
      <w:r w:rsidRPr="005534D9">
        <w:rPr>
          <w:rFonts w:eastAsiaTheme="minorEastAsia"/>
          <w:i/>
          <w:iCs/>
        </w:rPr>
        <w:t>Aspergillus rambellii</w:t>
      </w:r>
      <w:r>
        <w:rPr>
          <w:rFonts w:eastAsiaTheme="minorEastAsia"/>
        </w:rPr>
        <w:t xml:space="preserve"> was the top enriched fungi in CRC patients</w:t>
      </w:r>
      <w:del w:id="78" w:author="LIN, Yufeng" w:date="2021-11-29T20:25:00Z">
        <w:r w:rsidR="002E4EE0" w:rsidDel="00230CC0">
          <w:rPr>
            <w:rFonts w:eastAsiaTheme="minorEastAsia"/>
          </w:rPr>
          <w:delText xml:space="preserve"> </w:delText>
        </w:r>
      </w:del>
      <w:ins w:id="79" w:author="LAU, Cheuk Hay" w:date="2021-11-29T16:04:00Z">
        <w:del w:id="80" w:author="LIN, Yufeng" w:date="2021-11-29T20:25:00Z">
          <w:r w:rsidR="00C864C4" w:rsidDel="00230CC0">
            <w:rPr>
              <w:rFonts w:eastAsiaTheme="minorEastAsia"/>
            </w:rPr>
            <w:delText>(</w:delText>
          </w:r>
          <w:r w:rsidR="00C864C4" w:rsidDel="00230CC0">
            <w:rPr>
              <w:rFonts w:eastAsiaTheme="minorEastAsia"/>
              <w:i/>
              <w:iCs/>
            </w:rPr>
            <w:delText xml:space="preserve">p </w:delText>
          </w:r>
          <w:r w:rsidR="00C864C4" w:rsidDel="00230CC0">
            <w:rPr>
              <w:rFonts w:eastAsiaTheme="minorEastAsia"/>
            </w:rPr>
            <w:delText xml:space="preserve">&lt; 0.05 in </w:delText>
          </w:r>
          <w:r w:rsidR="0057194C" w:rsidDel="00230CC0">
            <w:rPr>
              <w:rFonts w:eastAsiaTheme="minorEastAsia"/>
            </w:rPr>
            <w:delText>7 out of 8 cohorts)</w:delText>
          </w:r>
        </w:del>
      </w:ins>
      <w:ins w:id="81" w:author="LIN, Yufeng" w:date="2021-11-29T20:25:00Z">
        <w:r w:rsidR="00230CC0">
          <w:rPr>
            <w:rFonts w:eastAsiaTheme="minorEastAsia"/>
          </w:rPr>
          <w:t xml:space="preserve"> </w:t>
        </w:r>
      </w:ins>
      <w:ins w:id="82" w:author="LIN, Yufeng" w:date="2021-11-29T20:18:00Z">
        <w:r w:rsidR="00D50240">
          <w:rPr>
            <w:rFonts w:eastAsiaTheme="minorEastAsia"/>
          </w:rPr>
          <w:t xml:space="preserve">compared </w:t>
        </w:r>
      </w:ins>
      <w:ins w:id="83" w:author="LIN, Yufeng" w:date="2021-11-29T20:19:00Z">
        <w:r w:rsidR="00D50240">
          <w:rPr>
            <w:rFonts w:eastAsiaTheme="minorEastAsia"/>
          </w:rPr>
          <w:t>to health control</w:t>
        </w:r>
      </w:ins>
      <w:ins w:id="84" w:author="LIN, Yufeng" w:date="2021-11-29T20:25:00Z">
        <w:r w:rsidR="00230CC0">
          <w:rPr>
            <w:rFonts w:eastAsiaTheme="minorEastAsia"/>
          </w:rPr>
          <w:t xml:space="preserve"> (</w:t>
        </w:r>
        <w:r w:rsidR="00230CC0">
          <w:rPr>
            <w:rFonts w:eastAsiaTheme="minorEastAsia"/>
            <w:i/>
            <w:iCs/>
          </w:rPr>
          <w:t xml:space="preserve">p </w:t>
        </w:r>
        <w:r w:rsidR="00230CC0">
          <w:rPr>
            <w:rFonts w:eastAsiaTheme="minorEastAsia"/>
          </w:rPr>
          <w:t>&lt; 0.05 in 7 out of 8 cohorts)</w:t>
        </w:r>
      </w:ins>
      <w:del w:id="85" w:author="LAU, Cheuk Hay" w:date="2021-11-29T16:04:00Z">
        <w:r w:rsidR="002E4EE0" w:rsidDel="0057194C">
          <w:rPr>
            <w:rFonts w:eastAsiaTheme="minorEastAsia" w:hint="eastAsia"/>
          </w:rPr>
          <w:delText>and</w:delText>
        </w:r>
        <w:r w:rsidR="002E4EE0" w:rsidDel="0057194C">
          <w:rPr>
            <w:rFonts w:eastAsiaTheme="minorEastAsia"/>
          </w:rPr>
          <w:delText xml:space="preserve"> maintained its performance in all studies</w:delText>
        </w:r>
      </w:del>
      <w:r>
        <w:rPr>
          <w:rFonts w:eastAsiaTheme="minorEastAsia"/>
        </w:rPr>
        <w:t xml:space="preserve">. </w:t>
      </w:r>
      <w:del w:id="86" w:author="LAU, Cheuk Hay" w:date="2021-11-29T16:12:00Z">
        <w:r w:rsidR="00F3771A" w:rsidDel="005F7BC9">
          <w:rPr>
            <w:rFonts w:eastAsiaTheme="minorEastAsia"/>
          </w:rPr>
          <w:delText>To validate the in-silico findings, we proved</w:delText>
        </w:r>
        <w:r w:rsidR="00F3771A" w:rsidRPr="005534D9" w:rsidDel="005F7BC9">
          <w:rPr>
            <w:rFonts w:eastAsiaTheme="minorEastAsia"/>
            <w:i/>
            <w:iCs/>
          </w:rPr>
          <w:delText xml:space="preserve"> </w:delText>
        </w:r>
      </w:del>
      <w:del w:id="87" w:author="LAU, Cheuk Hay" w:date="2021-11-29T16:13:00Z">
        <w:r w:rsidRPr="005534D9" w:rsidDel="005F7BC9">
          <w:rPr>
            <w:rFonts w:eastAsiaTheme="minorEastAsia"/>
            <w:i/>
            <w:iCs/>
          </w:rPr>
          <w:delText>A</w:delText>
        </w:r>
      </w:del>
      <w:del w:id="88" w:author="LAU, Cheuk Hay" w:date="2021-11-29T16:12:00Z">
        <w:r w:rsidRPr="005534D9" w:rsidDel="005F7BC9">
          <w:rPr>
            <w:rFonts w:eastAsiaTheme="minorEastAsia"/>
            <w:i/>
            <w:iCs/>
          </w:rPr>
          <w:delText>spergillus</w:delText>
        </w:r>
      </w:del>
      <w:del w:id="89" w:author="LAU, Cheuk Hay" w:date="2021-11-29T16:13:00Z">
        <w:r w:rsidRPr="005534D9" w:rsidDel="005F7BC9">
          <w:rPr>
            <w:rFonts w:eastAsiaTheme="minorEastAsia"/>
            <w:i/>
            <w:iCs/>
          </w:rPr>
          <w:delText xml:space="preserve"> rambellii</w:delText>
        </w:r>
        <w:r w:rsidDel="005F7BC9">
          <w:rPr>
            <w:rFonts w:eastAsiaTheme="minorEastAsia"/>
          </w:rPr>
          <w:delText xml:space="preserve"> </w:delText>
        </w:r>
        <w:r w:rsidRPr="0088721F" w:rsidDel="005F7BC9">
          <w:rPr>
            <w:rFonts w:eastAsiaTheme="minorEastAsia"/>
          </w:rPr>
          <w:delText>promot</w:delText>
        </w:r>
        <w:r w:rsidDel="005F7BC9">
          <w:rPr>
            <w:rFonts w:eastAsiaTheme="minorEastAsia"/>
          </w:rPr>
          <w:delText>ed</w:delText>
        </w:r>
        <w:r w:rsidRPr="0088721F" w:rsidDel="005F7BC9">
          <w:rPr>
            <w:rFonts w:eastAsiaTheme="minorEastAsia"/>
          </w:rPr>
          <w:delText xml:space="preserve"> </w:delText>
        </w:r>
      </w:del>
      <w:del w:id="90" w:author="LAU, Cheuk Hay" w:date="2021-11-29T16:12:00Z">
        <w:r w:rsidRPr="0088721F" w:rsidDel="005F7BC9">
          <w:rPr>
            <w:rFonts w:eastAsiaTheme="minorEastAsia"/>
          </w:rPr>
          <w:delText xml:space="preserve">colon </w:delText>
        </w:r>
        <w:r w:rsidDel="005F7BC9">
          <w:rPr>
            <w:rFonts w:eastAsiaTheme="minorEastAsia"/>
          </w:rPr>
          <w:delText>cancer</w:delText>
        </w:r>
        <w:r w:rsidRPr="0088721F" w:rsidDel="005F7BC9">
          <w:rPr>
            <w:rFonts w:eastAsiaTheme="minorEastAsia"/>
          </w:rPr>
          <w:delText xml:space="preserve"> cell</w:delText>
        </w:r>
        <w:r w:rsidDel="005F7BC9">
          <w:rPr>
            <w:rFonts w:eastAsiaTheme="minorEastAsia"/>
          </w:rPr>
          <w:delText xml:space="preserve"> </w:delText>
        </w:r>
        <w:r w:rsidR="00F3771A" w:rsidRPr="00F3771A" w:rsidDel="005F7BC9">
          <w:rPr>
            <w:rFonts w:eastAsiaTheme="minorEastAsia"/>
          </w:rPr>
          <w:delText>promotion</w:delText>
        </w:r>
        <w:r w:rsidR="00F3771A" w:rsidDel="005F7BC9">
          <w:rPr>
            <w:rFonts w:eastAsiaTheme="minorEastAsia"/>
          </w:rPr>
          <w:delText xml:space="preserve"> </w:delText>
        </w:r>
        <w:r w:rsidRPr="005C629A" w:rsidDel="005F7BC9">
          <w:rPr>
            <w:rFonts w:eastAsiaTheme="minorEastAsia"/>
            <w:i/>
          </w:rPr>
          <w:delText>in vivo</w:delText>
        </w:r>
        <w:r w:rsidDel="005F7BC9">
          <w:rPr>
            <w:rFonts w:eastAsiaTheme="minorEastAsia"/>
          </w:rPr>
          <w:delText xml:space="preserve"> and </w:delText>
        </w:r>
        <w:r w:rsidRPr="005C629A" w:rsidDel="005F7BC9">
          <w:rPr>
            <w:rFonts w:eastAsiaTheme="minorEastAsia"/>
            <w:i/>
          </w:rPr>
          <w:delText>in vitro</w:delText>
        </w:r>
        <w:r w:rsidR="00FF0B6C" w:rsidDel="005F7BC9">
          <w:rPr>
            <w:rFonts w:eastAsiaTheme="minorEastAsia"/>
          </w:rPr>
          <w:delText xml:space="preserve"> experiment</w:delText>
        </w:r>
      </w:del>
      <w:del w:id="91" w:author="LAU, Cheuk Hay" w:date="2021-11-29T16:13:00Z">
        <w:r w:rsidR="00FF0B6C" w:rsidDel="005F7BC9">
          <w:rPr>
            <w:rFonts w:eastAsiaTheme="minorEastAsia"/>
          </w:rPr>
          <w:delText>.</w:delText>
        </w:r>
        <w:r w:rsidDel="005F7BC9">
          <w:rPr>
            <w:rFonts w:eastAsiaTheme="minorEastAsia"/>
          </w:rPr>
          <w:delText xml:space="preserve"> </w:delText>
        </w:r>
      </w:del>
      <w:r>
        <w:rPr>
          <w:rFonts w:eastAsiaTheme="minorEastAsia"/>
        </w:rPr>
        <w:t xml:space="preserve">Whereas co-occurrence interactions among </w:t>
      </w:r>
      <w:r>
        <w:rPr>
          <w:rFonts w:eastAsiaTheme="minorEastAsia"/>
          <w:i/>
          <w:iCs/>
        </w:rPr>
        <w:t xml:space="preserve">A. rambellii </w:t>
      </w:r>
      <w:r>
        <w:rPr>
          <w:rFonts w:eastAsiaTheme="minorEastAsia"/>
        </w:rPr>
        <w:t xml:space="preserve">and other CRC-enriched fungi </w:t>
      </w:r>
      <w:ins w:id="92" w:author="LAU, Cheuk Hay" w:date="2021-11-29T16:13:00Z">
        <w:r w:rsidR="005F7BC9">
          <w:rPr>
            <w:rFonts w:eastAsiaTheme="minorEastAsia"/>
          </w:rPr>
          <w:t>became</w:t>
        </w:r>
      </w:ins>
      <w:del w:id="93" w:author="LAU, Cheuk Hay" w:date="2021-11-29T16:13:00Z">
        <w:r w:rsidDel="005F7BC9">
          <w:rPr>
            <w:rFonts w:eastAsiaTheme="minorEastAsia"/>
          </w:rPr>
          <w:delText>were</w:delText>
        </w:r>
      </w:del>
      <w:r>
        <w:rPr>
          <w:rFonts w:eastAsiaTheme="minorEastAsia"/>
        </w:rPr>
        <w:t xml:space="preserve"> stronger in CRC. Our correlation analysis also demonstrated trans-kingdom interactions between enteric fungi and bacteria</w:t>
      </w:r>
      <w:r>
        <w:rPr>
          <w:rFonts w:eastAsiaTheme="minorEastAsia"/>
          <w:i/>
          <w:iCs/>
        </w:rPr>
        <w:t xml:space="preserve"> </w:t>
      </w:r>
      <w:r>
        <w:rPr>
          <w:rFonts w:eastAsiaTheme="minorEastAsia"/>
        </w:rPr>
        <w:t xml:space="preserve">in CRC progression, of which </w:t>
      </w:r>
      <w:r>
        <w:rPr>
          <w:rFonts w:eastAsiaTheme="minorEastAsia"/>
          <w:i/>
          <w:iCs/>
        </w:rPr>
        <w:t xml:space="preserve">A. rambelli </w:t>
      </w:r>
      <w:r w:rsidR="001543FD">
        <w:rPr>
          <w:rFonts w:eastAsiaTheme="minorEastAsia"/>
        </w:rPr>
        <w:t>was</w:t>
      </w:r>
      <w:r>
        <w:rPr>
          <w:rFonts w:eastAsiaTheme="minorEastAsia"/>
        </w:rPr>
        <w:t xml:space="preserve"> closely associated with well-established CRC-enriched</w:t>
      </w:r>
      <w:r w:rsidR="002F6255">
        <w:rPr>
          <w:rFonts w:eastAsiaTheme="minorEastAsia"/>
        </w:rPr>
        <w:t xml:space="preserve"> </w:t>
      </w:r>
      <w:r>
        <w:rPr>
          <w:rFonts w:eastAsiaTheme="minorEastAsia"/>
        </w:rPr>
        <w:t>bacteria</w:t>
      </w:r>
      <w:ins w:id="94" w:author="LAU, Cheuk Hay" w:date="2021-11-29T16:13:00Z">
        <w:r w:rsidR="005F7BC9">
          <w:rPr>
            <w:rFonts w:eastAsiaTheme="minorEastAsia"/>
          </w:rPr>
          <w:t xml:space="preserve"> including </w:t>
        </w:r>
        <w:r w:rsidR="005F7BC9">
          <w:rPr>
            <w:rFonts w:eastAsiaTheme="minorEastAsia"/>
            <w:i/>
            <w:iCs/>
          </w:rPr>
          <w:t xml:space="preserve">Fusobacterium nucleatum </w:t>
        </w:r>
        <w:r w:rsidR="005F7BC9">
          <w:rPr>
            <w:rFonts w:eastAsiaTheme="minorEastAsia"/>
          </w:rPr>
          <w:t xml:space="preserve">and </w:t>
        </w:r>
        <w:r w:rsidR="005F7BC9">
          <w:rPr>
            <w:rFonts w:eastAsiaTheme="minorEastAsia"/>
            <w:i/>
            <w:iCs/>
          </w:rPr>
          <w:t>Parvimonas micra</w:t>
        </w:r>
      </w:ins>
      <w:r>
        <w:rPr>
          <w:rFonts w:eastAsiaTheme="minorEastAsia"/>
        </w:rPr>
        <w:t xml:space="preserve">. Moreover, we found that a diagnostic panel with combined </w:t>
      </w:r>
      <w:ins w:id="95" w:author="LIN, Yufeng" w:date="2021-11-29T20:30:00Z">
        <w:r w:rsidR="00BD29F1">
          <w:rPr>
            <w:rFonts w:eastAsiaTheme="minorEastAsia"/>
          </w:rPr>
          <w:t xml:space="preserve">14 </w:t>
        </w:r>
      </w:ins>
      <w:r>
        <w:rPr>
          <w:rFonts w:eastAsiaTheme="minorEastAsia"/>
        </w:rPr>
        <w:t>fungal and bacterial biomarkers</w:t>
      </w:r>
      <w:ins w:id="96" w:author="LIN, Yufeng" w:date="2021-11-29T20:30:00Z">
        <w:r w:rsidR="00BD29F1">
          <w:rPr>
            <w:rFonts w:eastAsiaTheme="minorEastAsia"/>
          </w:rPr>
          <w:t xml:space="preserve"> (5 fungi and </w:t>
        </w:r>
      </w:ins>
      <w:ins w:id="97" w:author="LIN, Yufeng" w:date="2021-11-29T20:31:00Z">
        <w:r w:rsidR="00BD29F1">
          <w:rPr>
            <w:rFonts w:eastAsiaTheme="minorEastAsia"/>
          </w:rPr>
          <w:t>9 bacteria</w:t>
        </w:r>
      </w:ins>
      <w:ins w:id="98" w:author="LIN, Yufeng" w:date="2021-11-29T20:30:00Z">
        <w:r w:rsidR="00BD29F1">
          <w:rPr>
            <w:rFonts w:eastAsiaTheme="minorEastAsia"/>
          </w:rPr>
          <w:t>)</w:t>
        </w:r>
      </w:ins>
      <w:r w:rsidR="00AE3568">
        <w:rPr>
          <w:rFonts w:eastAsiaTheme="minorEastAsia"/>
        </w:rPr>
        <w:t xml:space="preserve"> </w:t>
      </w:r>
      <w:r>
        <w:rPr>
          <w:rFonts w:eastAsiaTheme="minorEastAsia"/>
        </w:rPr>
        <w:t>was more accurate than panels with pure bacteria</w:t>
      </w:r>
      <w:r w:rsidR="00AE3568">
        <w:rPr>
          <w:rFonts w:eastAsiaTheme="minorEastAsia"/>
        </w:rPr>
        <w:t xml:space="preserve"> </w:t>
      </w:r>
      <w:ins w:id="99" w:author="LIN, Yufeng" w:date="2021-11-29T20:35:00Z">
        <w:r w:rsidR="00C10E6A">
          <w:rPr>
            <w:rFonts w:eastAsiaTheme="minorEastAsia"/>
          </w:rPr>
          <w:t xml:space="preserve">(12 candidates) </w:t>
        </w:r>
      </w:ins>
      <w:r>
        <w:rPr>
          <w:rFonts w:eastAsiaTheme="minorEastAsia"/>
        </w:rPr>
        <w:t>to discriminate CRC patients from healthy individuals (</w:t>
      </w:r>
      <w:r>
        <w:rPr>
          <w:rFonts w:eastAsiaTheme="minorEastAsia" w:hint="eastAsia"/>
        </w:rPr>
        <w:t>r</w:t>
      </w:r>
      <w:r>
        <w:rPr>
          <w:rFonts w:eastAsiaTheme="minorEastAsia"/>
        </w:rPr>
        <w:t>elative change</w:t>
      </w:r>
      <w:r w:rsidR="00C17C4B" w:rsidRPr="00C17C4B">
        <w:t xml:space="preserve"> </w:t>
      </w:r>
      <w:ins w:id="100" w:author="LAU, Cheuk Hay" w:date="2021-11-29T16:14:00Z">
        <w:r w:rsidR="00B16F91">
          <w:t xml:space="preserve">of </w:t>
        </w:r>
      </w:ins>
      <w:r w:rsidR="00C17C4B">
        <w:t>area under the curve</w:t>
      </w:r>
      <w:r>
        <w:rPr>
          <w:rFonts w:eastAsiaTheme="minorEastAsia"/>
        </w:rPr>
        <w:t xml:space="preserve"> increased by </w:t>
      </w:r>
      <w:r w:rsidRPr="006D094E">
        <w:rPr>
          <w:rFonts w:eastAsiaTheme="minorEastAsia"/>
        </w:rPr>
        <w:t>1.44</w:t>
      </w:r>
      <w:r>
        <w:rPr>
          <w:rFonts w:eastAsiaTheme="minorEastAsia"/>
        </w:rPr>
        <w:t>%</w:t>
      </w:r>
      <w:r w:rsidRPr="006D094E">
        <w:rPr>
          <w:rFonts w:eastAsiaTheme="minorEastAsia"/>
        </w:rPr>
        <w:t>-10.60</w:t>
      </w:r>
      <w:r>
        <w:rPr>
          <w:rFonts w:eastAsiaTheme="minorEastAsia"/>
        </w:rPr>
        <w:t>%).</w:t>
      </w:r>
      <w:ins w:id="101" w:author="LAU, Cheuk Hay" w:date="2021-11-29T16:13:00Z">
        <w:r w:rsidR="005F7BC9" w:rsidRPr="005F7BC9">
          <w:rPr>
            <w:rFonts w:eastAsiaTheme="minorEastAsia"/>
          </w:rPr>
          <w:t xml:space="preserve"> </w:t>
        </w:r>
      </w:ins>
      <w:ins w:id="102" w:author="LIN, Yufeng" w:date="2021-11-29T20:36:00Z">
        <w:r w:rsidR="00C10E6A">
          <w:rPr>
            <w:rFonts w:eastAsiaTheme="minorEastAsia"/>
          </w:rPr>
          <w:t>In addition,</w:t>
        </w:r>
      </w:ins>
      <w:ins w:id="103" w:author="LIN, Yufeng" w:date="2021-11-29T20:28:00Z">
        <w:r w:rsidR="00BD29F1">
          <w:rPr>
            <w:rFonts w:eastAsiaTheme="minorEastAsia"/>
          </w:rPr>
          <w:t xml:space="preserve"> </w:t>
        </w:r>
        <w:r w:rsidR="00BD29F1" w:rsidRPr="00BD29F1">
          <w:rPr>
            <w:rFonts w:eastAsiaTheme="minorEastAsia"/>
            <w:i/>
            <w:iCs/>
            <w:rPrChange w:id="104" w:author="LIN, Yufeng" w:date="2021-11-29T20:29:00Z">
              <w:rPr>
                <w:rFonts w:eastAsiaTheme="minorEastAsia"/>
              </w:rPr>
            </w:rPrChange>
          </w:rPr>
          <w:t>A. rambellii</w:t>
        </w:r>
        <w:r w:rsidR="00BD29F1">
          <w:rPr>
            <w:rFonts w:eastAsiaTheme="minorEastAsia"/>
          </w:rPr>
          <w:t xml:space="preserve"> was the most importan</w:t>
        </w:r>
      </w:ins>
      <w:ins w:id="105" w:author="LIN, Yufeng" w:date="2021-11-29T20:29:00Z">
        <w:r w:rsidR="00BD29F1">
          <w:rPr>
            <w:rFonts w:eastAsiaTheme="minorEastAsia"/>
          </w:rPr>
          <w:t>t</w:t>
        </w:r>
      </w:ins>
      <w:ins w:id="106" w:author="LIN, Yufeng" w:date="2021-11-29T20:28:00Z">
        <w:r w:rsidR="00BD29F1">
          <w:rPr>
            <w:rFonts w:eastAsiaTheme="minorEastAsia"/>
          </w:rPr>
          <w:t xml:space="preserve"> fungal feature</w:t>
        </w:r>
      </w:ins>
      <w:ins w:id="107" w:author="LIN, Yufeng" w:date="2021-11-29T20:29:00Z">
        <w:r w:rsidR="00BD29F1">
          <w:rPr>
            <w:rFonts w:eastAsiaTheme="minorEastAsia"/>
          </w:rPr>
          <w:t>, ranked top 4</w:t>
        </w:r>
        <w:r w:rsidR="00BD29F1" w:rsidRPr="00BD29F1">
          <w:rPr>
            <w:rFonts w:eastAsiaTheme="minorEastAsia"/>
            <w:vertAlign w:val="superscript"/>
            <w:rPrChange w:id="108" w:author="LIN, Yufeng" w:date="2021-11-29T20:29:00Z">
              <w:rPr>
                <w:rFonts w:eastAsiaTheme="minorEastAsia"/>
              </w:rPr>
            </w:rPrChange>
          </w:rPr>
          <w:t>th</w:t>
        </w:r>
        <w:r w:rsidR="00BD29F1">
          <w:rPr>
            <w:rFonts w:eastAsiaTheme="minorEastAsia"/>
          </w:rPr>
          <w:t xml:space="preserve">. </w:t>
        </w:r>
      </w:ins>
      <w:ins w:id="109" w:author="LAU, Cheuk Hay" w:date="2021-11-29T16:13:00Z">
        <w:r w:rsidR="005F7BC9">
          <w:rPr>
            <w:rFonts w:eastAsiaTheme="minorEastAsia"/>
          </w:rPr>
          <w:t xml:space="preserve">Mechanically, </w:t>
        </w:r>
        <w:r w:rsidR="005F7BC9" w:rsidRPr="005534D9">
          <w:rPr>
            <w:rFonts w:eastAsiaTheme="minorEastAsia"/>
            <w:i/>
            <w:iCs/>
          </w:rPr>
          <w:t>A</w:t>
        </w:r>
        <w:r w:rsidR="005F7BC9">
          <w:rPr>
            <w:rFonts w:eastAsiaTheme="minorEastAsia"/>
            <w:i/>
            <w:iCs/>
          </w:rPr>
          <w:t>.</w:t>
        </w:r>
        <w:r w:rsidR="005F7BC9" w:rsidRPr="005534D9">
          <w:rPr>
            <w:rFonts w:eastAsiaTheme="minorEastAsia"/>
            <w:i/>
            <w:iCs/>
          </w:rPr>
          <w:t xml:space="preserve"> rambellii</w:t>
        </w:r>
        <w:r w:rsidR="005F7BC9">
          <w:rPr>
            <w:rFonts w:eastAsiaTheme="minorEastAsia"/>
          </w:rPr>
          <w:t xml:space="preserve"> </w:t>
        </w:r>
        <w:r w:rsidR="005F7BC9" w:rsidRPr="0088721F">
          <w:rPr>
            <w:rFonts w:eastAsiaTheme="minorEastAsia"/>
          </w:rPr>
          <w:t>promot</w:t>
        </w:r>
        <w:r w:rsidR="005F7BC9">
          <w:rPr>
            <w:rFonts w:eastAsiaTheme="minorEastAsia"/>
          </w:rPr>
          <w:t>ed</w:t>
        </w:r>
        <w:r w:rsidR="005F7BC9" w:rsidRPr="0088721F">
          <w:rPr>
            <w:rFonts w:eastAsiaTheme="minorEastAsia"/>
          </w:rPr>
          <w:t xml:space="preserve"> </w:t>
        </w:r>
        <w:r w:rsidR="005F7BC9">
          <w:rPr>
            <w:rFonts w:eastAsiaTheme="minorEastAsia"/>
            <w:i/>
            <w:iCs/>
          </w:rPr>
          <w:t xml:space="preserve">in vitro </w:t>
        </w:r>
        <w:r w:rsidR="005F7BC9">
          <w:rPr>
            <w:rFonts w:eastAsiaTheme="minorEastAsia"/>
          </w:rPr>
          <w:t>growth of CRC cells and CRC progression in tumor-bearing mice.</w:t>
        </w:r>
      </w:ins>
    </w:p>
    <w:p w14:paraId="751F1009" w14:textId="657110AF" w:rsidR="004B2B73" w:rsidRDefault="004B2B73" w:rsidP="00456B2A">
      <w:pPr>
        <w:rPr>
          <w:rFonts w:eastAsiaTheme="minorEastAsia"/>
        </w:rPr>
      </w:pPr>
    </w:p>
    <w:p w14:paraId="62148683" w14:textId="7E6A92B8" w:rsidR="00C10E6A" w:rsidRDefault="00456B2A">
      <w:pPr>
        <w:rPr>
          <w:ins w:id="110" w:author="LIN, Yufeng" w:date="2021-11-29T20:37:00Z"/>
          <w:rFonts w:eastAsiaTheme="minorEastAsia"/>
        </w:rPr>
      </w:pPr>
      <w:r w:rsidRPr="00895B2F">
        <w:rPr>
          <w:rFonts w:eastAsiaTheme="minorEastAsia"/>
          <w:b/>
          <w:bCs/>
        </w:rPr>
        <w:t>Conclusions</w:t>
      </w:r>
      <w:r>
        <w:rPr>
          <w:rFonts w:eastAsiaTheme="minorEastAsia"/>
          <w:b/>
          <w:bCs/>
        </w:rPr>
        <w:t>:</w:t>
      </w:r>
      <w:r w:rsidRPr="00895B2F">
        <w:rPr>
          <w:rFonts w:eastAsiaTheme="minorEastAsia"/>
          <w:b/>
          <w:bCs/>
        </w:rPr>
        <w:t xml:space="preserve"> </w:t>
      </w:r>
      <w:r w:rsidRPr="00895B2F">
        <w:rPr>
          <w:rFonts w:eastAsiaTheme="minorEastAsia"/>
        </w:rPr>
        <w:t xml:space="preserve">This study revealed the </w:t>
      </w:r>
      <w:r>
        <w:rPr>
          <w:rFonts w:eastAsiaTheme="minorEastAsia"/>
        </w:rPr>
        <w:t xml:space="preserve">involvement of enteric fungi and their trans-kingdom interactions with bacteria in CRC, </w:t>
      </w:r>
      <w:r w:rsidRPr="00895B2F">
        <w:rPr>
          <w:rFonts w:eastAsiaTheme="minorEastAsia"/>
        </w:rPr>
        <w:t xml:space="preserve">implying the </w:t>
      </w:r>
      <w:r>
        <w:rPr>
          <w:rFonts w:eastAsiaTheme="minorEastAsia"/>
        </w:rPr>
        <w:t xml:space="preserve">importance </w:t>
      </w:r>
      <w:r w:rsidRPr="00895B2F">
        <w:rPr>
          <w:rFonts w:eastAsiaTheme="minorEastAsia"/>
        </w:rPr>
        <w:t xml:space="preserve">of </w:t>
      </w:r>
      <w:r>
        <w:rPr>
          <w:rFonts w:eastAsiaTheme="minorEastAsia"/>
        </w:rPr>
        <w:t>fungal mycobiota in colorectal tumorigenesis</w:t>
      </w:r>
      <w:r w:rsidRPr="00895B2F">
        <w:rPr>
          <w:rFonts w:eastAsiaTheme="minorEastAsia"/>
        </w:rPr>
        <w:t>.</w:t>
      </w:r>
      <w:r w:rsidR="004B6B52">
        <w:rPr>
          <w:rFonts w:eastAsiaTheme="minorEastAsia"/>
        </w:rPr>
        <w:t xml:space="preserve"> </w:t>
      </w:r>
      <w:r w:rsidR="0092613D">
        <w:rPr>
          <w:rFonts w:eastAsiaTheme="minorEastAsia"/>
        </w:rPr>
        <w:t>Our finding also</w:t>
      </w:r>
      <w:r w:rsidR="004B6B52">
        <w:rPr>
          <w:rFonts w:eastAsiaTheme="minorEastAsia"/>
        </w:rPr>
        <w:t xml:space="preserve"> </w:t>
      </w:r>
      <w:r w:rsidR="00D96416">
        <w:rPr>
          <w:rFonts w:eastAsiaTheme="minorEastAsia"/>
        </w:rPr>
        <w:t>established a</w:t>
      </w:r>
      <w:r w:rsidR="004B6B52">
        <w:rPr>
          <w:rFonts w:eastAsiaTheme="minorEastAsia"/>
        </w:rPr>
        <w:t xml:space="preserve"> </w:t>
      </w:r>
      <w:ins w:id="111" w:author="LAU, Cheuk Hay" w:date="2021-11-29T16:16:00Z">
        <w:r w:rsidR="00B16F91">
          <w:rPr>
            <w:rFonts w:eastAsiaTheme="minorEastAsia"/>
          </w:rPr>
          <w:t xml:space="preserve">panel with </w:t>
        </w:r>
      </w:ins>
      <w:del w:id="112" w:author="LAU, Cheuk Hay" w:date="2021-11-29T16:16:00Z">
        <w:r w:rsidR="00BE0E68" w:rsidRPr="00BE0E68" w:rsidDel="00B16F91">
          <w:rPr>
            <w:rFonts w:eastAsiaTheme="minorEastAsia"/>
          </w:rPr>
          <w:delText xml:space="preserve">reproducible </w:delText>
        </w:r>
      </w:del>
      <w:r w:rsidR="004B6B52">
        <w:rPr>
          <w:rFonts w:eastAsiaTheme="minorEastAsia"/>
        </w:rPr>
        <w:t>bacterial and fungal biomarkers</w:t>
      </w:r>
      <w:r w:rsidR="00BE0E68">
        <w:rPr>
          <w:rFonts w:eastAsiaTheme="minorEastAsia"/>
        </w:rPr>
        <w:t xml:space="preserve"> panel for </w:t>
      </w:r>
      <w:ins w:id="113" w:author="LAU, Cheuk Hay" w:date="2021-11-29T16:17:00Z">
        <w:r w:rsidR="00B16F91">
          <w:rPr>
            <w:rFonts w:eastAsiaTheme="minorEastAsia"/>
          </w:rPr>
          <w:t>CRC diagnosis</w:t>
        </w:r>
      </w:ins>
      <w:del w:id="114" w:author="LAU, Cheuk Hay" w:date="2021-11-29T16:17:00Z">
        <w:r w:rsidR="00D96416" w:rsidDel="00B16F91">
          <w:rPr>
            <w:rFonts w:eastAsiaTheme="minorEastAsia"/>
          </w:rPr>
          <w:delText>predicting CRC</w:delText>
        </w:r>
        <w:r w:rsidR="0092613D" w:rsidDel="00B16F91">
          <w:rPr>
            <w:rFonts w:eastAsiaTheme="minorEastAsia"/>
          </w:rPr>
          <w:delText>,</w:delText>
        </w:r>
      </w:del>
      <w:r w:rsidR="0092613D">
        <w:rPr>
          <w:rFonts w:eastAsiaTheme="minorEastAsia"/>
        </w:rPr>
        <w:t xml:space="preserve"> which </w:t>
      </w:r>
      <w:r w:rsidR="00D96416">
        <w:rPr>
          <w:rFonts w:eastAsiaTheme="minorEastAsia"/>
        </w:rPr>
        <w:t>c</w:t>
      </w:r>
      <w:ins w:id="115" w:author="LAU, Cheuk Hay" w:date="2021-11-29T16:17:00Z">
        <w:r w:rsidR="00B16F91">
          <w:rPr>
            <w:rFonts w:eastAsiaTheme="minorEastAsia"/>
          </w:rPr>
          <w:t>ould</w:t>
        </w:r>
      </w:ins>
      <w:del w:id="116" w:author="LAU, Cheuk Hay" w:date="2021-11-29T16:17:00Z">
        <w:r w:rsidR="00D96416" w:rsidDel="00B16F91">
          <w:rPr>
            <w:rFonts w:eastAsiaTheme="minorEastAsia"/>
          </w:rPr>
          <w:delText>an</w:delText>
        </w:r>
      </w:del>
      <w:r w:rsidR="004B6B52">
        <w:rPr>
          <w:rFonts w:eastAsiaTheme="minorEastAsia"/>
        </w:rPr>
        <w:t xml:space="preserve"> </w:t>
      </w:r>
      <w:r w:rsidR="0092613D">
        <w:rPr>
          <w:rFonts w:eastAsiaTheme="minorEastAsia"/>
        </w:rPr>
        <w:t xml:space="preserve">be used </w:t>
      </w:r>
      <w:ins w:id="117" w:author="LAU, Cheuk Hay" w:date="2021-11-29T16:17:00Z">
        <w:r w:rsidR="00B16F91">
          <w:rPr>
            <w:rFonts w:eastAsiaTheme="minorEastAsia"/>
          </w:rPr>
          <w:t>in clinical application</w:t>
        </w:r>
      </w:ins>
      <w:del w:id="118" w:author="LAU, Cheuk Hay" w:date="2021-11-29T16:18:00Z">
        <w:r w:rsidR="0092613D" w:rsidDel="00B16F91">
          <w:rPr>
            <w:rFonts w:eastAsiaTheme="minorEastAsia"/>
          </w:rPr>
          <w:delText xml:space="preserve">to develop </w:delText>
        </w:r>
        <w:r w:rsidR="004B6B52" w:rsidDel="00B16F91">
          <w:rPr>
            <w:rFonts w:eastAsiaTheme="minorEastAsia"/>
          </w:rPr>
          <w:delText xml:space="preserve">clinical </w:delText>
        </w:r>
        <w:r w:rsidR="00D96416" w:rsidDel="00B16F91">
          <w:rPr>
            <w:rFonts w:eastAsiaTheme="minorEastAsia"/>
          </w:rPr>
          <w:delText>diagnostic</w:delText>
        </w:r>
        <w:r w:rsidR="004B6B52" w:rsidDel="00B16F91">
          <w:rPr>
            <w:rFonts w:eastAsiaTheme="minorEastAsia"/>
          </w:rPr>
          <w:delText xml:space="preserve"> tests</w:delText>
        </w:r>
      </w:del>
      <w:r w:rsidR="00D96416">
        <w:rPr>
          <w:rFonts w:eastAsiaTheme="minorEastAsia"/>
        </w:rPr>
        <w:t>.</w:t>
      </w:r>
    </w:p>
    <w:p w14:paraId="598BA882" w14:textId="77777777" w:rsidR="00C10E6A" w:rsidRDefault="00C10E6A">
      <w:pPr>
        <w:widowControl/>
        <w:spacing w:before="0" w:after="0"/>
        <w:jc w:val="left"/>
        <w:rPr>
          <w:ins w:id="119" w:author="LIN, Yufeng" w:date="2021-11-29T20:37:00Z"/>
          <w:rFonts w:eastAsiaTheme="minorEastAsia"/>
        </w:rPr>
      </w:pPr>
      <w:ins w:id="120" w:author="LIN, Yufeng" w:date="2021-11-29T20:37:00Z">
        <w:r>
          <w:rPr>
            <w:rFonts w:eastAsiaTheme="minorEastAsia"/>
          </w:rPr>
          <w:br w:type="page"/>
        </w:r>
      </w:ins>
    </w:p>
    <w:p w14:paraId="5DCC733E" w14:textId="77777777" w:rsidR="00C10E6A" w:rsidRDefault="00C10E6A" w:rsidP="00C10E6A">
      <w:pPr>
        <w:widowControl/>
        <w:spacing w:before="0" w:after="0" w:line="360" w:lineRule="auto"/>
        <w:rPr>
          <w:ins w:id="121" w:author="LIN, Yufeng" w:date="2021-11-29T20:37:00Z"/>
        </w:rPr>
      </w:pPr>
      <w:ins w:id="122" w:author="LIN, Yufeng" w:date="2021-11-29T20:37:00Z">
        <w:r w:rsidRPr="00895B2F">
          <w:rPr>
            <w:vertAlign w:val="superscript"/>
          </w:rPr>
          <w:lastRenderedPageBreak/>
          <w:t xml:space="preserve">1 </w:t>
        </w:r>
        <w:r w:rsidRPr="00895B2F">
          <w:t xml:space="preserve">Institute of Digestive Disease and Department of Medicine and Therapeutics, State Key Laboratory of Digestive Disease, Li Ka Shing Institute of Health Sciences, The Chinese University of Hong Kong, Hong Kong SAR, China </w:t>
        </w:r>
      </w:ins>
    </w:p>
    <w:p w14:paraId="076E0092" w14:textId="77777777" w:rsidR="00C10E6A" w:rsidRPr="00895B2F" w:rsidRDefault="00C10E6A" w:rsidP="00C10E6A">
      <w:pPr>
        <w:widowControl/>
        <w:spacing w:before="0" w:after="0" w:line="360" w:lineRule="auto"/>
        <w:rPr>
          <w:ins w:id="123" w:author="LIN, Yufeng" w:date="2021-11-29T20:37:00Z"/>
        </w:rPr>
      </w:pPr>
    </w:p>
    <w:p w14:paraId="4551C8AE" w14:textId="77777777" w:rsidR="005B69C6" w:rsidRDefault="00C10E6A" w:rsidP="005B69C6">
      <w:pPr>
        <w:widowControl/>
        <w:spacing w:before="0" w:after="0" w:line="360" w:lineRule="auto"/>
        <w:rPr>
          <w:ins w:id="124" w:author="LIN, Yufeng" w:date="2021-11-29T20:38:00Z"/>
        </w:rPr>
      </w:pPr>
      <w:ins w:id="125" w:author="LIN, Yufeng" w:date="2021-11-29T20:37:00Z">
        <w:r w:rsidRPr="00895B2F">
          <w:rPr>
            <w:vertAlign w:val="superscript"/>
          </w:rPr>
          <w:t xml:space="preserve">2 </w:t>
        </w:r>
      </w:ins>
      <w:ins w:id="126" w:author="LIN, Yufeng" w:date="2021-11-29T20:38:00Z">
        <w:r w:rsidR="005B69C6" w:rsidRPr="00895B2F">
          <w:rPr>
            <w:kern w:val="0"/>
          </w:rPr>
          <w:t xml:space="preserve">School of Biomedical Sciences, Faculty of Medicine, The Chinese University of Hong Kong, </w:t>
        </w:r>
        <w:r w:rsidR="005B69C6" w:rsidRPr="00895B2F">
          <w:t>Hong Kong SAR, China</w:t>
        </w:r>
      </w:ins>
    </w:p>
    <w:p w14:paraId="252010F4" w14:textId="77777777" w:rsidR="00C10E6A" w:rsidRPr="00895B2F" w:rsidRDefault="00C10E6A" w:rsidP="00C10E6A">
      <w:pPr>
        <w:widowControl/>
        <w:spacing w:before="0" w:after="0" w:line="360" w:lineRule="auto"/>
        <w:rPr>
          <w:ins w:id="127" w:author="LIN, Yufeng" w:date="2021-11-29T20:37:00Z"/>
          <w:kern w:val="0"/>
        </w:rPr>
      </w:pPr>
    </w:p>
    <w:p w14:paraId="667A1EE9" w14:textId="13E3B9D9" w:rsidR="005B69C6" w:rsidRDefault="00C10E6A" w:rsidP="005B69C6">
      <w:pPr>
        <w:widowControl/>
        <w:spacing w:before="0" w:after="0" w:line="360" w:lineRule="auto"/>
        <w:rPr>
          <w:ins w:id="128" w:author="LIN, Yufeng" w:date="2021-11-29T20:38:00Z"/>
          <w:vertAlign w:val="superscript"/>
        </w:rPr>
      </w:pPr>
      <w:ins w:id="129" w:author="LIN, Yufeng" w:date="2021-11-29T20:37:00Z">
        <w:r w:rsidRPr="00895B2F">
          <w:rPr>
            <w:vertAlign w:val="superscript"/>
          </w:rPr>
          <w:t>3</w:t>
        </w:r>
      </w:ins>
      <w:ins w:id="130" w:author="LIN, Yufeng" w:date="2021-11-29T20:38:00Z">
        <w:r w:rsidR="005B69C6" w:rsidRPr="005B69C6">
          <w:rPr>
            <w:kern w:val="0"/>
          </w:rPr>
          <w:t xml:space="preserve"> </w:t>
        </w:r>
        <w:r w:rsidR="005B69C6" w:rsidRPr="00895B2F">
          <w:rPr>
            <w:kern w:val="0"/>
          </w:rPr>
          <w:t>Center for Gut Microbiome Research, Med-X Institute, The First Affiliated Hospital of Xi’an Jiao tong University, Xi’an, Shaanxi, China</w:t>
        </w:r>
        <w:r w:rsidR="005B69C6" w:rsidRPr="00895B2F">
          <w:rPr>
            <w:vertAlign w:val="superscript"/>
          </w:rPr>
          <w:t xml:space="preserve"> </w:t>
        </w:r>
      </w:ins>
    </w:p>
    <w:p w14:paraId="10B1F60D" w14:textId="77777777" w:rsidR="00C10E6A" w:rsidRPr="00895B2F" w:rsidRDefault="00C10E6A" w:rsidP="00C10E6A">
      <w:pPr>
        <w:widowControl/>
        <w:spacing w:before="0" w:after="0" w:line="360" w:lineRule="auto"/>
        <w:rPr>
          <w:ins w:id="131" w:author="LIN, Yufeng" w:date="2021-11-29T20:37:00Z"/>
          <w:vertAlign w:val="superscript"/>
        </w:rPr>
      </w:pPr>
    </w:p>
    <w:p w14:paraId="16391CA1" w14:textId="77777777" w:rsidR="00C10E6A" w:rsidRDefault="00C10E6A" w:rsidP="00C10E6A">
      <w:pPr>
        <w:widowControl/>
        <w:spacing w:before="0" w:after="0" w:line="360" w:lineRule="auto"/>
        <w:jc w:val="left"/>
        <w:rPr>
          <w:ins w:id="132" w:author="LIN, Yufeng" w:date="2021-11-29T20:37:00Z"/>
          <w:kern w:val="0"/>
        </w:rPr>
      </w:pPr>
      <w:ins w:id="133" w:author="LIN, Yufeng" w:date="2021-11-29T20:37:00Z">
        <w:r w:rsidRPr="00895B2F">
          <w:rPr>
            <w:vertAlign w:val="superscript"/>
          </w:rPr>
          <w:t>4</w:t>
        </w:r>
        <w:r w:rsidRPr="00895B2F">
          <w:rPr>
            <w:kern w:val="0"/>
          </w:rPr>
          <w:t xml:space="preserve"> Lee Kong </w:t>
        </w:r>
        <w:proofErr w:type="spellStart"/>
        <w:r w:rsidRPr="00895B2F">
          <w:rPr>
            <w:kern w:val="0"/>
          </w:rPr>
          <w:t>Chian</w:t>
        </w:r>
        <w:proofErr w:type="spellEnd"/>
        <w:r w:rsidRPr="00895B2F">
          <w:rPr>
            <w:kern w:val="0"/>
          </w:rPr>
          <w:t xml:space="preserve"> School of Medicine, Nanyang Technological University, Singapore</w:t>
        </w:r>
      </w:ins>
    </w:p>
    <w:p w14:paraId="280C000A" w14:textId="77777777" w:rsidR="00C10E6A" w:rsidRDefault="00C10E6A" w:rsidP="00C10E6A">
      <w:pPr>
        <w:widowControl/>
        <w:spacing w:before="0" w:after="0" w:line="360" w:lineRule="auto"/>
        <w:jc w:val="left"/>
        <w:rPr>
          <w:ins w:id="134" w:author="LIN, Yufeng" w:date="2021-11-29T20:37:00Z"/>
          <w:rFonts w:eastAsiaTheme="minorEastAsia"/>
          <w:kern w:val="0"/>
        </w:rPr>
      </w:pPr>
    </w:p>
    <w:p w14:paraId="42DB9EDE" w14:textId="77777777" w:rsidR="00192D58" w:rsidRPr="00C10E6A" w:rsidRDefault="00192D58">
      <w:pPr>
        <w:rPr>
          <w:rPrChange w:id="135" w:author="LIN, Yufeng" w:date="2021-11-29T20:37:00Z">
            <w:rPr/>
          </w:rPrChange>
        </w:rPr>
      </w:pPr>
    </w:p>
    <w:sectPr w:rsidR="00192D58" w:rsidRPr="00C10E6A">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0" w:author="LAU, Cheuk Hay" w:date="2021-11-29T16:11:00Z" w:initials="LCH">
    <w:p w14:paraId="42A7732F" w14:textId="3152380B" w:rsidR="005F7BC9" w:rsidRDefault="005F7BC9">
      <w:pPr>
        <w:pStyle w:val="a4"/>
      </w:pPr>
      <w:r>
        <w:rPr>
          <w:rStyle w:val="a3"/>
        </w:rPr>
        <w:annotationRef/>
      </w:r>
      <w:r>
        <w:t>Any in vivo results? If no, please 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A773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7A21" w16cex:dateUtc="2021-11-29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A7732F" w16cid:durableId="254F7A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2097D" w14:textId="77777777" w:rsidR="00DD4071" w:rsidRDefault="00DD4071" w:rsidP="0069191D">
      <w:pPr>
        <w:spacing w:before="0" w:after="0"/>
      </w:pPr>
      <w:r>
        <w:separator/>
      </w:r>
    </w:p>
  </w:endnote>
  <w:endnote w:type="continuationSeparator" w:id="0">
    <w:p w14:paraId="542DFA29" w14:textId="77777777" w:rsidR="00DD4071" w:rsidRDefault="00DD4071" w:rsidP="0069191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4C185" w14:textId="77777777" w:rsidR="00DD4071" w:rsidRDefault="00DD4071" w:rsidP="0069191D">
      <w:pPr>
        <w:spacing w:before="0" w:after="0"/>
      </w:pPr>
      <w:r>
        <w:separator/>
      </w:r>
    </w:p>
  </w:footnote>
  <w:footnote w:type="continuationSeparator" w:id="0">
    <w:p w14:paraId="7E3011F1" w14:textId="77777777" w:rsidR="00DD4071" w:rsidRDefault="00DD4071" w:rsidP="0069191D">
      <w:pPr>
        <w:spacing w:before="0" w:after="0"/>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 Cheuk Hay">
    <w15:presenceInfo w15:providerId="None" w15:userId="LAU, Cheuk Hay"/>
  </w15:person>
  <w15:person w15:author="LIN, Yufeng">
    <w15:presenceInfo w15:providerId="None" w15:userId="LIN, Yuf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2A"/>
    <w:rsid w:val="000700FA"/>
    <w:rsid w:val="00143BBA"/>
    <w:rsid w:val="001543FD"/>
    <w:rsid w:val="00192D58"/>
    <w:rsid w:val="00223661"/>
    <w:rsid w:val="00230CC0"/>
    <w:rsid w:val="00264120"/>
    <w:rsid w:val="002C6DD9"/>
    <w:rsid w:val="002E4EE0"/>
    <w:rsid w:val="002F6255"/>
    <w:rsid w:val="00447DE9"/>
    <w:rsid w:val="00456B2A"/>
    <w:rsid w:val="00490CF7"/>
    <w:rsid w:val="004B2B73"/>
    <w:rsid w:val="004B6B52"/>
    <w:rsid w:val="0057194C"/>
    <w:rsid w:val="005B69C6"/>
    <w:rsid w:val="005D322A"/>
    <w:rsid w:val="005F1CDA"/>
    <w:rsid w:val="005F7BC9"/>
    <w:rsid w:val="0069191D"/>
    <w:rsid w:val="007668AF"/>
    <w:rsid w:val="0092613D"/>
    <w:rsid w:val="00A1772B"/>
    <w:rsid w:val="00A9223F"/>
    <w:rsid w:val="00AE3568"/>
    <w:rsid w:val="00B16F91"/>
    <w:rsid w:val="00BC1817"/>
    <w:rsid w:val="00BD29F1"/>
    <w:rsid w:val="00BE0E68"/>
    <w:rsid w:val="00C10E6A"/>
    <w:rsid w:val="00C17C4B"/>
    <w:rsid w:val="00C864C4"/>
    <w:rsid w:val="00D50240"/>
    <w:rsid w:val="00D96416"/>
    <w:rsid w:val="00DD4071"/>
    <w:rsid w:val="00F3771A"/>
    <w:rsid w:val="00FF0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A88BB"/>
  <w15:chartTrackingRefBased/>
  <w15:docId w15:val="{A859B5AB-8CCD-47FB-9F09-31F8B5714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6B2A"/>
    <w:pPr>
      <w:widowControl w:val="0"/>
      <w:spacing w:before="120" w:after="120"/>
      <w:jc w:val="both"/>
    </w:pPr>
    <w:rPr>
      <w:rFonts w:ascii="Times New Roman" w:eastAsia="Times New Roman" w:hAnsi="Times New Roman" w:cs="Times New Roman"/>
      <w:sz w:val="24"/>
      <w:szCs w:val="24"/>
    </w:rPr>
  </w:style>
  <w:style w:type="paragraph" w:styleId="1">
    <w:name w:val="heading 1"/>
    <w:basedOn w:val="a"/>
    <w:next w:val="a"/>
    <w:link w:val="10"/>
    <w:uiPriority w:val="9"/>
    <w:qFormat/>
    <w:rsid w:val="007668A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10825">
    <w:name w:val="title1_0825"/>
    <w:basedOn w:val="1"/>
    <w:next w:val="a"/>
    <w:link w:val="title10825Char"/>
    <w:autoRedefine/>
    <w:qFormat/>
    <w:rsid w:val="007668AF"/>
    <w:pPr>
      <w:spacing w:before="120" w:after="120" w:line="240" w:lineRule="auto"/>
      <w:jc w:val="left"/>
    </w:pPr>
    <w:rPr>
      <w:bCs w:val="0"/>
      <w:color w:val="2F5496" w:themeColor="accent1" w:themeShade="BF"/>
      <w:sz w:val="24"/>
      <w:szCs w:val="21"/>
      <w:u w:val="single"/>
    </w:rPr>
  </w:style>
  <w:style w:type="character" w:customStyle="1" w:styleId="title10825Char">
    <w:name w:val="title1_0825 Char"/>
    <w:basedOn w:val="10"/>
    <w:link w:val="title10825"/>
    <w:rsid w:val="007668AF"/>
    <w:rPr>
      <w:b/>
      <w:bCs w:val="0"/>
      <w:color w:val="2F5496" w:themeColor="accent1" w:themeShade="BF"/>
      <w:kern w:val="44"/>
      <w:sz w:val="24"/>
      <w:szCs w:val="21"/>
      <w:u w:val="single"/>
    </w:rPr>
  </w:style>
  <w:style w:type="character" w:customStyle="1" w:styleId="10">
    <w:name w:val="标题 1 字符"/>
    <w:basedOn w:val="a0"/>
    <w:link w:val="1"/>
    <w:uiPriority w:val="9"/>
    <w:rsid w:val="007668AF"/>
    <w:rPr>
      <w:b/>
      <w:bCs/>
      <w:kern w:val="44"/>
      <w:sz w:val="44"/>
      <w:szCs w:val="44"/>
    </w:rPr>
  </w:style>
  <w:style w:type="character" w:styleId="a3">
    <w:name w:val="annotation reference"/>
    <w:basedOn w:val="a0"/>
    <w:uiPriority w:val="99"/>
    <w:semiHidden/>
    <w:unhideWhenUsed/>
    <w:rsid w:val="00456B2A"/>
    <w:rPr>
      <w:sz w:val="21"/>
      <w:szCs w:val="21"/>
    </w:rPr>
  </w:style>
  <w:style w:type="paragraph" w:styleId="a4">
    <w:name w:val="annotation text"/>
    <w:basedOn w:val="a"/>
    <w:link w:val="a5"/>
    <w:uiPriority w:val="99"/>
    <w:unhideWhenUsed/>
    <w:rsid w:val="00456B2A"/>
    <w:pPr>
      <w:jc w:val="left"/>
    </w:pPr>
  </w:style>
  <w:style w:type="character" w:customStyle="1" w:styleId="a5">
    <w:name w:val="批注文字 字符"/>
    <w:basedOn w:val="a0"/>
    <w:link w:val="a4"/>
    <w:uiPriority w:val="99"/>
    <w:rsid w:val="00456B2A"/>
    <w:rPr>
      <w:rFonts w:ascii="Times New Roman" w:eastAsia="Times New Roman" w:hAnsi="Times New Roman" w:cs="Times New Roman"/>
      <w:sz w:val="24"/>
      <w:szCs w:val="24"/>
    </w:rPr>
  </w:style>
  <w:style w:type="paragraph" w:customStyle="1" w:styleId="title10831">
    <w:name w:val="title1_0831"/>
    <w:basedOn w:val="1"/>
    <w:next w:val="a"/>
    <w:link w:val="title10831Char"/>
    <w:qFormat/>
    <w:rsid w:val="00456B2A"/>
    <w:pPr>
      <w:spacing w:before="120" w:after="120" w:line="240" w:lineRule="auto"/>
      <w:jc w:val="left"/>
    </w:pPr>
    <w:rPr>
      <w:sz w:val="24"/>
      <w:szCs w:val="24"/>
    </w:rPr>
  </w:style>
  <w:style w:type="character" w:customStyle="1" w:styleId="title10831Char">
    <w:name w:val="title1_0831 Char"/>
    <w:basedOn w:val="10"/>
    <w:link w:val="title10831"/>
    <w:rsid w:val="00456B2A"/>
    <w:rPr>
      <w:rFonts w:ascii="Times New Roman" w:eastAsia="Times New Roman" w:hAnsi="Times New Roman" w:cs="Times New Roman"/>
      <w:b/>
      <w:bCs/>
      <w:kern w:val="44"/>
      <w:sz w:val="24"/>
      <w:szCs w:val="24"/>
    </w:rPr>
  </w:style>
  <w:style w:type="paragraph" w:styleId="a6">
    <w:name w:val="header"/>
    <w:basedOn w:val="a"/>
    <w:link w:val="a7"/>
    <w:uiPriority w:val="99"/>
    <w:unhideWhenUsed/>
    <w:rsid w:val="0069191D"/>
    <w:pPr>
      <w:pBdr>
        <w:bottom w:val="single" w:sz="6" w:space="1" w:color="auto"/>
      </w:pBdr>
      <w:tabs>
        <w:tab w:val="center" w:pos="4513"/>
        <w:tab w:val="right" w:pos="9026"/>
      </w:tabs>
      <w:snapToGrid w:val="0"/>
      <w:jc w:val="center"/>
    </w:pPr>
    <w:rPr>
      <w:sz w:val="18"/>
      <w:szCs w:val="18"/>
    </w:rPr>
  </w:style>
  <w:style w:type="character" w:customStyle="1" w:styleId="a7">
    <w:name w:val="页眉 字符"/>
    <w:basedOn w:val="a0"/>
    <w:link w:val="a6"/>
    <w:uiPriority w:val="99"/>
    <w:rsid w:val="0069191D"/>
    <w:rPr>
      <w:rFonts w:ascii="Times New Roman" w:eastAsia="Times New Roman" w:hAnsi="Times New Roman" w:cs="Times New Roman"/>
      <w:sz w:val="18"/>
      <w:szCs w:val="18"/>
    </w:rPr>
  </w:style>
  <w:style w:type="paragraph" w:styleId="a8">
    <w:name w:val="footer"/>
    <w:basedOn w:val="a"/>
    <w:link w:val="a9"/>
    <w:uiPriority w:val="99"/>
    <w:unhideWhenUsed/>
    <w:rsid w:val="0069191D"/>
    <w:pPr>
      <w:tabs>
        <w:tab w:val="center" w:pos="4513"/>
        <w:tab w:val="right" w:pos="9026"/>
      </w:tabs>
      <w:snapToGrid w:val="0"/>
      <w:jc w:val="left"/>
    </w:pPr>
    <w:rPr>
      <w:sz w:val="18"/>
      <w:szCs w:val="18"/>
    </w:rPr>
  </w:style>
  <w:style w:type="character" w:customStyle="1" w:styleId="a9">
    <w:name w:val="页脚 字符"/>
    <w:basedOn w:val="a0"/>
    <w:link w:val="a8"/>
    <w:uiPriority w:val="99"/>
    <w:rsid w:val="0069191D"/>
    <w:rPr>
      <w:rFonts w:ascii="Times New Roman" w:eastAsia="Times New Roman" w:hAnsi="Times New Roman" w:cs="Times New Roman"/>
      <w:sz w:val="18"/>
      <w:szCs w:val="18"/>
    </w:rPr>
  </w:style>
  <w:style w:type="paragraph" w:styleId="aa">
    <w:name w:val="annotation subject"/>
    <w:basedOn w:val="a4"/>
    <w:next w:val="a4"/>
    <w:link w:val="ab"/>
    <w:uiPriority w:val="99"/>
    <w:semiHidden/>
    <w:unhideWhenUsed/>
    <w:rsid w:val="005F7BC9"/>
    <w:pPr>
      <w:jc w:val="both"/>
    </w:pPr>
    <w:rPr>
      <w:b/>
      <w:bCs/>
      <w:sz w:val="20"/>
      <w:szCs w:val="20"/>
    </w:rPr>
  </w:style>
  <w:style w:type="character" w:customStyle="1" w:styleId="ab">
    <w:name w:val="批注主题 字符"/>
    <w:basedOn w:val="a5"/>
    <w:link w:val="aa"/>
    <w:uiPriority w:val="99"/>
    <w:semiHidden/>
    <w:rsid w:val="005F7BC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9311B-123B-4623-819F-254C13B81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2</cp:revision>
  <dcterms:created xsi:type="dcterms:W3CDTF">2021-11-29T12:39:00Z</dcterms:created>
  <dcterms:modified xsi:type="dcterms:W3CDTF">2021-11-29T12:39:00Z</dcterms:modified>
</cp:coreProperties>
</file>